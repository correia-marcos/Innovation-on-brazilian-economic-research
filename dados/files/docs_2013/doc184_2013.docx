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BC305" w14:textId="77777777" w:rsidR="00C6057A" w:rsidRPr="00861DEE" w:rsidRDefault="00C6057A" w:rsidP="00C6057A">
      <w:pPr>
        <w:jc w:val="center"/>
        <w:rPr>
          <w:b/>
          <w:lang w:val="en-US"/>
        </w:rPr>
      </w:pPr>
      <w:r>
        <w:rPr>
          <w:b/>
          <w:lang w:val="en-US"/>
        </w:rPr>
        <w:t>Development accounting exercises</w:t>
      </w:r>
      <w:r w:rsidRPr="00861DEE">
        <w:rPr>
          <w:b/>
          <w:lang w:val="en-US"/>
        </w:rPr>
        <w:t xml:space="preserve"> for the </w:t>
      </w:r>
      <w:r>
        <w:rPr>
          <w:b/>
          <w:lang w:val="en-US"/>
        </w:rPr>
        <w:t>Brazilian states:</w:t>
      </w:r>
      <w:r w:rsidRPr="00861DEE">
        <w:rPr>
          <w:b/>
          <w:lang w:val="en-US"/>
        </w:rPr>
        <w:t xml:space="preserve"> 1970 - 2000</w:t>
      </w:r>
    </w:p>
    <w:p w14:paraId="160553F6" w14:textId="77777777" w:rsidR="00C6057A" w:rsidRPr="00615CAD" w:rsidRDefault="00C6057A" w:rsidP="00C6057A">
      <w:pPr>
        <w:jc w:val="both"/>
        <w:rPr>
          <w:lang w:val="en-US"/>
        </w:rPr>
      </w:pPr>
      <w:r w:rsidRPr="00615CAD">
        <w:rPr>
          <w:lang w:val="en-US"/>
        </w:rPr>
        <w:t xml:space="preserve">Lízia de Figueiredo -  PhD in Economic Sciences – First author </w:t>
      </w:r>
    </w:p>
    <w:p w14:paraId="6572C03C" w14:textId="77777777" w:rsidR="00C6057A" w:rsidRPr="0026307F" w:rsidRDefault="00C6057A" w:rsidP="00C6057A">
      <w:pPr>
        <w:jc w:val="both"/>
        <w:rPr>
          <w:sz w:val="20"/>
          <w:szCs w:val="20"/>
          <w:lang w:val="en-US"/>
        </w:rPr>
      </w:pPr>
      <w:r w:rsidRPr="0026307F">
        <w:rPr>
          <w:sz w:val="20"/>
          <w:szCs w:val="20"/>
          <w:lang w:val="en-US"/>
        </w:rPr>
        <w:t>Associate Professor at Economics Department – CEDEPLAR/FACE/UFMG</w:t>
      </w:r>
    </w:p>
    <w:p w14:paraId="7E459CA7" w14:textId="77777777" w:rsidR="00C6057A" w:rsidRPr="00861DEE" w:rsidRDefault="00C6057A" w:rsidP="00C6057A">
      <w:pPr>
        <w:jc w:val="both"/>
        <w:rPr>
          <w:lang w:val="en-US"/>
        </w:rPr>
      </w:pPr>
    </w:p>
    <w:p w14:paraId="4F97B139" w14:textId="77777777" w:rsidR="00C6057A" w:rsidRDefault="00C6057A" w:rsidP="00C6057A">
      <w:pPr>
        <w:jc w:val="both"/>
        <w:rPr>
          <w:lang w:val="en-US"/>
        </w:rPr>
      </w:pPr>
      <w:r>
        <w:rPr>
          <w:lang w:val="en-US"/>
        </w:rPr>
        <w:t>Luciano Nakabashi – PhD in E</w:t>
      </w:r>
      <w:r w:rsidRPr="00861DEE">
        <w:rPr>
          <w:lang w:val="en-US"/>
        </w:rPr>
        <w:t>conomics</w:t>
      </w:r>
      <w:r>
        <w:rPr>
          <w:lang w:val="en-US"/>
        </w:rPr>
        <w:t xml:space="preserve"> – Co-author</w:t>
      </w:r>
    </w:p>
    <w:p w14:paraId="0976A99B" w14:textId="77777777" w:rsidR="00C6057A" w:rsidRDefault="00C6057A" w:rsidP="00C6057A">
      <w:pPr>
        <w:jc w:val="both"/>
        <w:rPr>
          <w:sz w:val="20"/>
          <w:szCs w:val="20"/>
          <w:lang w:val="en-US"/>
        </w:rPr>
      </w:pPr>
      <w:r>
        <w:rPr>
          <w:sz w:val="20"/>
          <w:szCs w:val="20"/>
          <w:lang w:val="en-US"/>
        </w:rPr>
        <w:t>P</w:t>
      </w:r>
      <w:r w:rsidRPr="00861DEE">
        <w:rPr>
          <w:sz w:val="20"/>
          <w:szCs w:val="20"/>
          <w:lang w:val="en-US"/>
        </w:rPr>
        <w:t>rofessor at FEA-RP/USP</w:t>
      </w:r>
    </w:p>
    <w:p w14:paraId="2855673E" w14:textId="77777777" w:rsidR="00C6057A" w:rsidRPr="00861DEE" w:rsidRDefault="00C6057A" w:rsidP="00C6057A">
      <w:pPr>
        <w:jc w:val="both"/>
        <w:rPr>
          <w:lang w:val="en-US"/>
        </w:rPr>
      </w:pPr>
      <w:r w:rsidRPr="00861DEE">
        <w:rPr>
          <w:sz w:val="20"/>
          <w:szCs w:val="20"/>
          <w:lang w:val="en-US"/>
        </w:rPr>
        <w:br/>
      </w:r>
    </w:p>
    <w:p w14:paraId="6F667762" w14:textId="77777777" w:rsidR="00C6057A" w:rsidRPr="00861DEE" w:rsidRDefault="00C6057A" w:rsidP="00C6057A">
      <w:pPr>
        <w:jc w:val="both"/>
        <w:rPr>
          <w:lang w:val="en-US"/>
        </w:rPr>
      </w:pPr>
      <w:r>
        <w:rPr>
          <w:b/>
          <w:bCs/>
        </w:rPr>
        <w:t>Área 10 - Economia Regional e Urbana</w:t>
      </w:r>
    </w:p>
    <w:p w14:paraId="48FEDDD7" w14:textId="77777777" w:rsidR="00C6057A" w:rsidRDefault="00C6057A" w:rsidP="00C6057A">
      <w:pPr>
        <w:jc w:val="both"/>
        <w:rPr>
          <w:lang w:val="en-US"/>
        </w:rPr>
      </w:pPr>
    </w:p>
    <w:p w14:paraId="74916907" w14:textId="77777777" w:rsidR="00C6057A" w:rsidRDefault="00C6057A" w:rsidP="00C6057A">
      <w:pPr>
        <w:jc w:val="both"/>
        <w:rPr>
          <w:lang w:val="en-US"/>
        </w:rPr>
      </w:pPr>
    </w:p>
    <w:p w14:paraId="09772F47" w14:textId="77777777" w:rsidR="00C6057A" w:rsidRPr="00861DEE" w:rsidRDefault="00C6057A" w:rsidP="00C6057A">
      <w:pPr>
        <w:jc w:val="both"/>
        <w:rPr>
          <w:lang w:val="en-US"/>
        </w:rPr>
      </w:pPr>
      <w:r w:rsidRPr="00861DEE">
        <w:rPr>
          <w:lang w:val="en-US"/>
        </w:rPr>
        <w:t>Abstract</w:t>
      </w:r>
    </w:p>
    <w:p w14:paraId="3C5D627A" w14:textId="77777777" w:rsidR="00C6057A" w:rsidRPr="00861DEE" w:rsidRDefault="00C6057A" w:rsidP="00C6057A">
      <w:pPr>
        <w:jc w:val="both"/>
        <w:rPr>
          <w:lang w:val="en-US"/>
        </w:rPr>
      </w:pPr>
    </w:p>
    <w:p w14:paraId="6597B830" w14:textId="77777777" w:rsidR="00C6057A" w:rsidRPr="00861DEE" w:rsidRDefault="00C6057A" w:rsidP="00C6057A">
      <w:pPr>
        <w:jc w:val="both"/>
        <w:rPr>
          <w:lang w:val="en-US"/>
        </w:rPr>
      </w:pPr>
      <w:r>
        <w:rPr>
          <w:lang w:val="en-US"/>
        </w:rPr>
        <w:t>In the present article, the</w:t>
      </w:r>
      <w:r w:rsidRPr="00861DEE">
        <w:rPr>
          <w:lang w:val="en-US"/>
        </w:rPr>
        <w:t xml:space="preserve"> income </w:t>
      </w:r>
      <w:r>
        <w:rPr>
          <w:lang w:val="en-US"/>
        </w:rPr>
        <w:t xml:space="preserve">per </w:t>
      </w:r>
      <w:r w:rsidRPr="00861DEE">
        <w:rPr>
          <w:lang w:val="en-US"/>
        </w:rPr>
        <w:t xml:space="preserve">worker level </w:t>
      </w:r>
      <w:r>
        <w:rPr>
          <w:lang w:val="en-US"/>
        </w:rPr>
        <w:t xml:space="preserve">development accounting </w:t>
      </w:r>
      <w:r w:rsidRPr="00861DEE">
        <w:rPr>
          <w:lang w:val="en-US"/>
        </w:rPr>
        <w:t xml:space="preserve">for the </w:t>
      </w:r>
      <w:r>
        <w:rPr>
          <w:lang w:val="en-US"/>
        </w:rPr>
        <w:t>Brazilian states</w:t>
      </w:r>
      <w:r w:rsidRPr="00861DEE">
        <w:rPr>
          <w:lang w:val="en-US"/>
        </w:rPr>
        <w:t xml:space="preserve"> </w:t>
      </w:r>
      <w:r>
        <w:rPr>
          <w:lang w:val="en-US"/>
        </w:rPr>
        <w:t>were carried out</w:t>
      </w:r>
      <w:r w:rsidRPr="00861DEE">
        <w:rPr>
          <w:lang w:val="en-US"/>
        </w:rPr>
        <w:t xml:space="preserve"> </w:t>
      </w:r>
      <w:r>
        <w:rPr>
          <w:lang w:val="en-US"/>
        </w:rPr>
        <w:t xml:space="preserve">for the </w:t>
      </w:r>
      <w:r w:rsidRPr="00861DEE">
        <w:rPr>
          <w:lang w:val="en-US"/>
        </w:rPr>
        <w:t>1970, 1980, 1990 and 2000</w:t>
      </w:r>
      <w:r>
        <w:rPr>
          <w:lang w:val="en-US"/>
        </w:rPr>
        <w:t xml:space="preserve"> years</w:t>
      </w:r>
      <w:r w:rsidRPr="00861DEE">
        <w:rPr>
          <w:lang w:val="en-US"/>
        </w:rPr>
        <w:t>. It was noticed that, in 1970, both t</w:t>
      </w:r>
      <w:r>
        <w:rPr>
          <w:lang w:val="en-US"/>
        </w:rPr>
        <w:t xml:space="preserve">ypes of </w:t>
      </w:r>
      <w:r w:rsidRPr="00861DEE">
        <w:rPr>
          <w:lang w:val="en-US"/>
        </w:rPr>
        <w:t xml:space="preserve">capital stock and Total Productive Factor (TPF) </w:t>
      </w:r>
      <w:r>
        <w:rPr>
          <w:lang w:val="en-US"/>
        </w:rPr>
        <w:t xml:space="preserve">gaps </w:t>
      </w:r>
      <w:r w:rsidRPr="00861DEE">
        <w:rPr>
          <w:lang w:val="en-US"/>
        </w:rPr>
        <w:t>were associated with the</w:t>
      </w:r>
      <w:r>
        <w:rPr>
          <w:lang w:val="en-US"/>
        </w:rPr>
        <w:t xml:space="preserve"> Brazilian states</w:t>
      </w:r>
      <w:r w:rsidRPr="00861DEE">
        <w:rPr>
          <w:lang w:val="en-US"/>
        </w:rPr>
        <w:t xml:space="preserve"> lower relative income in </w:t>
      </w:r>
      <w:r>
        <w:rPr>
          <w:lang w:val="en-US"/>
        </w:rPr>
        <w:t xml:space="preserve">comparison to </w:t>
      </w:r>
      <w:r w:rsidRPr="00861DEE">
        <w:rPr>
          <w:lang w:val="en-US"/>
        </w:rPr>
        <w:t>São Paulo</w:t>
      </w:r>
      <w:r>
        <w:rPr>
          <w:lang w:val="en-US"/>
        </w:rPr>
        <w:t xml:space="preserve"> state</w:t>
      </w:r>
      <w:r w:rsidRPr="00861DEE">
        <w:rPr>
          <w:lang w:val="en-US"/>
        </w:rPr>
        <w:t xml:space="preserve">. </w:t>
      </w:r>
      <w:r>
        <w:rPr>
          <w:lang w:val="en-US"/>
        </w:rPr>
        <w:t>Over the decades up to the year</w:t>
      </w:r>
      <w:r w:rsidRPr="00861DEE">
        <w:rPr>
          <w:lang w:val="en-US"/>
        </w:rPr>
        <w:t xml:space="preserve"> 2000, </w:t>
      </w:r>
      <w:r>
        <w:rPr>
          <w:lang w:val="en-US"/>
        </w:rPr>
        <w:t xml:space="preserve">the Brazilian states have pass through a relevant </w:t>
      </w:r>
      <w:r w:rsidRPr="00861DEE">
        <w:rPr>
          <w:lang w:val="en-US"/>
        </w:rPr>
        <w:t xml:space="preserve">capital deepening </w:t>
      </w:r>
      <w:r>
        <w:rPr>
          <w:lang w:val="en-US"/>
        </w:rPr>
        <w:t xml:space="preserve">process, which explain the income per work catch-up. However, </w:t>
      </w:r>
      <w:r w:rsidRPr="00861DEE">
        <w:rPr>
          <w:lang w:val="en-US"/>
        </w:rPr>
        <w:t xml:space="preserve">the TPF </w:t>
      </w:r>
      <w:r>
        <w:rPr>
          <w:lang w:val="en-US"/>
        </w:rPr>
        <w:t>gaps in relation to the reference state remains considerable and the reduction of these gaps are fundamental to the maintenance of the Brazilians states income per worker catching-up process.</w:t>
      </w:r>
      <w:r w:rsidRPr="00861DEE">
        <w:rPr>
          <w:lang w:val="en-US"/>
        </w:rPr>
        <w:t xml:space="preserve"> The conclusions remain </w:t>
      </w:r>
      <w:r>
        <w:rPr>
          <w:lang w:val="en-US"/>
        </w:rPr>
        <w:t>when the analysis is carried out with the</w:t>
      </w:r>
      <w:r w:rsidRPr="00861DEE">
        <w:rPr>
          <w:lang w:val="en-US"/>
        </w:rPr>
        <w:t xml:space="preserve"> </w:t>
      </w:r>
      <w:r>
        <w:rPr>
          <w:lang w:val="en-US"/>
        </w:rPr>
        <w:t>major</w:t>
      </w:r>
      <w:r w:rsidRPr="00861DEE">
        <w:rPr>
          <w:lang w:val="en-US"/>
        </w:rPr>
        <w:t xml:space="preserve"> </w:t>
      </w:r>
      <w:r>
        <w:rPr>
          <w:lang w:val="en-US"/>
        </w:rPr>
        <w:t>Brazilian r</w:t>
      </w:r>
      <w:r w:rsidRPr="00861DEE">
        <w:rPr>
          <w:lang w:val="en-US"/>
        </w:rPr>
        <w:t xml:space="preserve">egions </w:t>
      </w:r>
      <w:r>
        <w:rPr>
          <w:lang w:val="en-US"/>
        </w:rPr>
        <w:t xml:space="preserve">as units of analysis </w:t>
      </w:r>
      <w:r w:rsidRPr="00861DEE">
        <w:rPr>
          <w:lang w:val="en-US"/>
        </w:rPr>
        <w:t xml:space="preserve">and </w:t>
      </w:r>
      <w:r>
        <w:rPr>
          <w:lang w:val="en-US"/>
        </w:rPr>
        <w:t xml:space="preserve">for </w:t>
      </w:r>
      <w:r w:rsidRPr="00861DEE">
        <w:rPr>
          <w:lang w:val="en-US"/>
        </w:rPr>
        <w:t xml:space="preserve">distinct </w:t>
      </w:r>
      <w:r w:rsidRPr="00861DEE">
        <w:rPr>
          <w:i/>
          <w:lang w:val="en-US"/>
        </w:rPr>
        <w:t>proxies</w:t>
      </w:r>
      <w:r w:rsidRPr="00861DEE">
        <w:rPr>
          <w:lang w:val="en-US"/>
        </w:rPr>
        <w:t xml:space="preserve"> of physical and human capital</w:t>
      </w:r>
      <w:r>
        <w:rPr>
          <w:lang w:val="en-US"/>
        </w:rPr>
        <w:t>s</w:t>
      </w:r>
      <w:r w:rsidRPr="00861DEE">
        <w:rPr>
          <w:lang w:val="en-US"/>
        </w:rPr>
        <w:t>.</w:t>
      </w:r>
    </w:p>
    <w:p w14:paraId="0881E96D" w14:textId="77777777" w:rsidR="00C6057A" w:rsidRPr="00861DEE" w:rsidRDefault="00C6057A" w:rsidP="00C6057A">
      <w:pPr>
        <w:jc w:val="both"/>
        <w:rPr>
          <w:lang w:val="en-US"/>
        </w:rPr>
      </w:pPr>
      <w:r w:rsidRPr="00861DEE">
        <w:rPr>
          <w:lang w:val="en-US"/>
        </w:rPr>
        <w:t xml:space="preserve">Keywords: level </w:t>
      </w:r>
      <w:r>
        <w:rPr>
          <w:lang w:val="en-US"/>
        </w:rPr>
        <w:t>accounting</w:t>
      </w:r>
      <w:r w:rsidRPr="00861DEE">
        <w:rPr>
          <w:lang w:val="en-US"/>
        </w:rPr>
        <w:t>; economic growth; total factor productivity</w:t>
      </w:r>
    </w:p>
    <w:p w14:paraId="7AE4A1DB" w14:textId="77777777" w:rsidR="00C6057A" w:rsidRPr="00861DEE" w:rsidRDefault="00C6057A" w:rsidP="00C6057A">
      <w:pPr>
        <w:jc w:val="both"/>
        <w:rPr>
          <w:lang w:val="en-US"/>
        </w:rPr>
      </w:pPr>
      <w:r w:rsidRPr="00861DEE">
        <w:rPr>
          <w:lang w:val="en-US"/>
        </w:rPr>
        <w:t>JEL: 047, R11</w:t>
      </w:r>
    </w:p>
    <w:p w14:paraId="302255A8" w14:textId="77777777" w:rsidR="00C6057A" w:rsidRDefault="00C6057A" w:rsidP="00C6057A">
      <w:pPr>
        <w:jc w:val="both"/>
        <w:rPr>
          <w:lang w:val="en-US"/>
        </w:rPr>
      </w:pPr>
    </w:p>
    <w:p w14:paraId="303CD4B1" w14:textId="77777777" w:rsidR="00C6057A" w:rsidRPr="00861DEE" w:rsidRDefault="00C6057A" w:rsidP="00C6057A">
      <w:pPr>
        <w:jc w:val="both"/>
        <w:rPr>
          <w:lang w:val="en-US"/>
        </w:rPr>
      </w:pPr>
    </w:p>
    <w:p w14:paraId="28B848CB" w14:textId="77777777" w:rsidR="00C6057A" w:rsidRPr="00861DEE" w:rsidRDefault="00C6057A" w:rsidP="00C6057A">
      <w:pPr>
        <w:numPr>
          <w:ilvl w:val="0"/>
          <w:numId w:val="3"/>
        </w:numPr>
        <w:jc w:val="both"/>
        <w:rPr>
          <w:b/>
          <w:lang w:val="en-US"/>
        </w:rPr>
      </w:pPr>
      <w:r w:rsidRPr="00861DEE">
        <w:rPr>
          <w:b/>
          <w:lang w:val="en-US"/>
        </w:rPr>
        <w:t>Introduction</w:t>
      </w:r>
    </w:p>
    <w:p w14:paraId="40CD59F4" w14:textId="77777777" w:rsidR="00C6057A" w:rsidRPr="00861DEE" w:rsidRDefault="00C6057A" w:rsidP="00C6057A">
      <w:pPr>
        <w:jc w:val="both"/>
        <w:rPr>
          <w:lang w:val="en-US"/>
        </w:rPr>
      </w:pPr>
    </w:p>
    <w:p w14:paraId="2100C70D" w14:textId="77777777" w:rsidR="00C6057A" w:rsidRDefault="00C6057A" w:rsidP="00C6057A">
      <w:pPr>
        <w:jc w:val="both"/>
        <w:rPr>
          <w:lang w:val="en-US"/>
        </w:rPr>
      </w:pPr>
      <w:r w:rsidRPr="00861DEE">
        <w:rPr>
          <w:lang w:val="en-US"/>
        </w:rPr>
        <w:tab/>
        <w:t>The</w:t>
      </w:r>
      <w:r>
        <w:rPr>
          <w:lang w:val="en-US"/>
        </w:rPr>
        <w:t xml:space="preserve"> </w:t>
      </w:r>
      <w:r w:rsidRPr="00861DEE">
        <w:rPr>
          <w:lang w:val="en-US"/>
        </w:rPr>
        <w:t>income per worker</w:t>
      </w:r>
      <w:r>
        <w:rPr>
          <w:lang w:val="en-US"/>
        </w:rPr>
        <w:t xml:space="preserve"> decomposition </w:t>
      </w:r>
      <w:r w:rsidRPr="00861DEE">
        <w:rPr>
          <w:lang w:val="en-US"/>
        </w:rPr>
        <w:t xml:space="preserve">– adaptation of Solow (1957) </w:t>
      </w:r>
      <w:r>
        <w:rPr>
          <w:lang w:val="en-US"/>
        </w:rPr>
        <w:t xml:space="preserve">paper </w:t>
      </w:r>
      <w:r w:rsidRPr="00861DEE">
        <w:rPr>
          <w:lang w:val="en-US"/>
        </w:rPr>
        <w:t xml:space="preserve">-, came to prominence with Hall </w:t>
      </w:r>
      <w:r>
        <w:rPr>
          <w:lang w:val="en-US"/>
        </w:rPr>
        <w:t>&amp;</w:t>
      </w:r>
      <w:r w:rsidRPr="00861DEE">
        <w:rPr>
          <w:lang w:val="en-US"/>
        </w:rPr>
        <w:t xml:space="preserve"> Jones (1999).</w:t>
      </w:r>
      <w:r>
        <w:rPr>
          <w:lang w:val="en-US"/>
        </w:rPr>
        <w:t xml:space="preserve"> </w:t>
      </w:r>
      <w:r w:rsidRPr="00861DEE">
        <w:rPr>
          <w:lang w:val="en-US"/>
        </w:rPr>
        <w:t>The authors quantif</w:t>
      </w:r>
      <w:r>
        <w:rPr>
          <w:lang w:val="en-US"/>
        </w:rPr>
        <w:t>ied</w:t>
      </w:r>
      <w:r w:rsidRPr="00861DEE">
        <w:rPr>
          <w:lang w:val="en-US"/>
        </w:rPr>
        <w:t xml:space="preserve"> the relative roles of physical capital, human capital and Total Factor Productivity (TFP) in the income inequality between countries, concluding that </w:t>
      </w:r>
      <w:r>
        <w:rPr>
          <w:lang w:val="en-US"/>
        </w:rPr>
        <w:t xml:space="preserve">it </w:t>
      </w:r>
      <w:r w:rsidRPr="00861DEE">
        <w:rPr>
          <w:lang w:val="en-US"/>
        </w:rPr>
        <w:t xml:space="preserve">is mainly associated to the difference </w:t>
      </w:r>
      <w:r>
        <w:rPr>
          <w:lang w:val="en-US"/>
        </w:rPr>
        <w:t>in</w:t>
      </w:r>
      <w:r w:rsidRPr="00861DEE">
        <w:rPr>
          <w:lang w:val="en-US"/>
        </w:rPr>
        <w:t xml:space="preserve"> productivity.</w:t>
      </w:r>
    </w:p>
    <w:p w14:paraId="35E0F64B" w14:textId="77777777" w:rsidR="00C6057A" w:rsidRDefault="00C6057A" w:rsidP="00C6057A">
      <w:pPr>
        <w:jc w:val="both"/>
        <w:rPr>
          <w:lang w:val="en-US"/>
        </w:rPr>
      </w:pPr>
      <w:r w:rsidRPr="00861DEE">
        <w:rPr>
          <w:lang w:val="en-US"/>
        </w:rPr>
        <w:tab/>
        <w:t xml:space="preserve"> The objective of this article is to carry out the development (or level) </w:t>
      </w:r>
      <w:r>
        <w:rPr>
          <w:lang w:val="en-US"/>
        </w:rPr>
        <w:t xml:space="preserve">accounting exercise </w:t>
      </w:r>
      <w:r w:rsidRPr="00861DEE">
        <w:rPr>
          <w:lang w:val="en-US"/>
        </w:rPr>
        <w:t xml:space="preserve">based on Solow (1957) and Hall &amp; Jones (1999) for the census </w:t>
      </w:r>
      <w:r>
        <w:rPr>
          <w:lang w:val="en-US"/>
        </w:rPr>
        <w:t>of</w:t>
      </w:r>
      <w:r w:rsidRPr="00861DEE">
        <w:rPr>
          <w:lang w:val="en-US"/>
        </w:rPr>
        <w:t xml:space="preserve"> 1970, 1980, 1999 and 2000, focused on the product evolution per worker, production factors and TFP of </w:t>
      </w:r>
      <w:r>
        <w:rPr>
          <w:lang w:val="en-US"/>
        </w:rPr>
        <w:t>Brazilian states</w:t>
      </w:r>
      <w:r w:rsidRPr="00861DEE">
        <w:rPr>
          <w:lang w:val="en-US"/>
        </w:rPr>
        <w:t xml:space="preserve"> </w:t>
      </w:r>
      <w:r>
        <w:rPr>
          <w:lang w:val="en-US"/>
        </w:rPr>
        <w:t>in relation to the São Paulo state (reference)</w:t>
      </w:r>
      <w:r w:rsidRPr="00861DEE">
        <w:rPr>
          <w:lang w:val="en-US"/>
        </w:rPr>
        <w:t>.</w:t>
      </w:r>
    </w:p>
    <w:p w14:paraId="12557A68" w14:textId="77777777" w:rsidR="00C6057A" w:rsidRDefault="00C6057A" w:rsidP="00C6057A">
      <w:pPr>
        <w:jc w:val="both"/>
        <w:rPr>
          <w:lang w:val="en-US"/>
        </w:rPr>
      </w:pPr>
      <w:r w:rsidRPr="00861DEE">
        <w:rPr>
          <w:lang w:val="en-US"/>
        </w:rPr>
        <w:tab/>
        <w:t>There are many studies that analyze the Brazilian TFP evolution in the attempt to verify the importance of each factor</w:t>
      </w:r>
      <w:r>
        <w:rPr>
          <w:lang w:val="en-US"/>
        </w:rPr>
        <w:t xml:space="preserve"> of</w:t>
      </w:r>
      <w:r w:rsidRPr="00861DEE">
        <w:rPr>
          <w:lang w:val="en-US"/>
        </w:rPr>
        <w:t xml:space="preserve"> production </w:t>
      </w:r>
      <w:r>
        <w:rPr>
          <w:lang w:val="en-US"/>
        </w:rPr>
        <w:t xml:space="preserve">TFP </w:t>
      </w:r>
      <w:r w:rsidRPr="00861DEE">
        <w:rPr>
          <w:lang w:val="en-US"/>
        </w:rPr>
        <w:t xml:space="preserve">in GDP, for example, Alston et al. </w:t>
      </w:r>
      <w:r w:rsidRPr="00DC1C70">
        <w:t xml:space="preserve">(2010), Barbosa Filho et al. (2010), Ferreira, Ellery &amp; Gomes (2008), Bacha &amp; Bonelli (2005), Gomes, Pessôa &amp; Veloso (2003), and Bonelli &amp; Fonseca (1998). </w:t>
      </w:r>
      <w:r w:rsidRPr="00861DEE">
        <w:rPr>
          <w:lang w:val="en-US"/>
        </w:rPr>
        <w:t xml:space="preserve">However, few development </w:t>
      </w:r>
      <w:r>
        <w:rPr>
          <w:lang w:val="en-US"/>
        </w:rPr>
        <w:t>accounting studies</w:t>
      </w:r>
      <w:r w:rsidRPr="00861DEE">
        <w:rPr>
          <w:lang w:val="en-US"/>
        </w:rPr>
        <w:t xml:space="preserve"> were </w:t>
      </w:r>
      <w:r>
        <w:rPr>
          <w:lang w:val="en-US"/>
        </w:rPr>
        <w:t>carried out</w:t>
      </w:r>
      <w:r w:rsidRPr="00861DEE">
        <w:rPr>
          <w:lang w:val="en-US"/>
        </w:rPr>
        <w:t xml:space="preserve"> for the </w:t>
      </w:r>
      <w:r>
        <w:rPr>
          <w:lang w:val="en-US"/>
        </w:rPr>
        <w:t>Brazilian states</w:t>
      </w:r>
      <w:r w:rsidRPr="00861DEE">
        <w:rPr>
          <w:lang w:val="en-US"/>
        </w:rPr>
        <w:t xml:space="preserve">. Thus, additional evidences help to understand the contribution of each production factor and TFP in the relative economic success or failure in each </w:t>
      </w:r>
      <w:r>
        <w:rPr>
          <w:lang w:val="en-US"/>
        </w:rPr>
        <w:t>Brazilian s</w:t>
      </w:r>
      <w:r w:rsidRPr="00861DEE">
        <w:rPr>
          <w:lang w:val="en-US"/>
        </w:rPr>
        <w:t>tate.</w:t>
      </w:r>
    </w:p>
    <w:p w14:paraId="7445B57B" w14:textId="77777777" w:rsidR="00C6057A" w:rsidRDefault="00C6057A" w:rsidP="00C6057A">
      <w:pPr>
        <w:jc w:val="both"/>
        <w:rPr>
          <w:lang w:val="en-US"/>
        </w:rPr>
      </w:pPr>
      <w:r w:rsidRPr="00861DEE">
        <w:rPr>
          <w:lang w:val="en-US"/>
        </w:rPr>
        <w:tab/>
        <w:t>Another contribution of this study is to use different</w:t>
      </w:r>
      <w:r>
        <w:rPr>
          <w:lang w:val="en-US"/>
        </w:rPr>
        <w:t xml:space="preserve"> </w:t>
      </w:r>
      <w:r w:rsidRPr="00861DEE">
        <w:rPr>
          <w:lang w:val="en-US"/>
        </w:rPr>
        <w:t xml:space="preserve">human capital </w:t>
      </w:r>
      <w:r w:rsidRPr="00861DEE">
        <w:rPr>
          <w:i/>
          <w:lang w:val="en-US"/>
        </w:rPr>
        <w:t>proxies</w:t>
      </w:r>
      <w:r w:rsidRPr="00861DEE">
        <w:rPr>
          <w:lang w:val="en-US"/>
        </w:rPr>
        <w:t xml:space="preserve"> to add its qualitative aspect, in addition to testing a series of </w:t>
      </w:r>
      <w:r w:rsidRPr="00861DEE">
        <w:rPr>
          <w:i/>
          <w:lang w:val="en-US"/>
        </w:rPr>
        <w:t>proxies</w:t>
      </w:r>
      <w:r w:rsidRPr="00861DEE">
        <w:rPr>
          <w:lang w:val="en-US"/>
        </w:rPr>
        <w:t xml:space="preserve"> for physical capital, </w:t>
      </w:r>
      <w:r>
        <w:rPr>
          <w:lang w:val="en-US"/>
        </w:rPr>
        <w:t>due</w:t>
      </w:r>
      <w:r w:rsidRPr="00861DEE">
        <w:rPr>
          <w:lang w:val="en-US"/>
        </w:rPr>
        <w:t xml:space="preserve"> </w:t>
      </w:r>
      <w:r>
        <w:rPr>
          <w:lang w:val="en-US"/>
        </w:rPr>
        <w:t xml:space="preserve">to </w:t>
      </w:r>
      <w:r w:rsidRPr="00861DEE">
        <w:rPr>
          <w:lang w:val="en-US"/>
        </w:rPr>
        <w:t xml:space="preserve">the difficulty of measuring this variable for the </w:t>
      </w:r>
      <w:r>
        <w:rPr>
          <w:lang w:val="en-US"/>
        </w:rPr>
        <w:t>Brazilian states</w:t>
      </w:r>
      <w:r w:rsidRPr="00861DEE">
        <w:rPr>
          <w:lang w:val="en-US"/>
        </w:rPr>
        <w:t xml:space="preserve">. When comparing the results with the different </w:t>
      </w:r>
      <w:r w:rsidRPr="00861DEE">
        <w:rPr>
          <w:i/>
          <w:lang w:val="en-US"/>
        </w:rPr>
        <w:t>proxies</w:t>
      </w:r>
      <w:r>
        <w:rPr>
          <w:lang w:val="en-US"/>
        </w:rPr>
        <w:t xml:space="preserve"> for b</w:t>
      </w:r>
      <w:r w:rsidRPr="00861DEE">
        <w:rPr>
          <w:lang w:val="en-US"/>
        </w:rPr>
        <w:t>oth types of capital, it is possible to be more confident in the results found.</w:t>
      </w:r>
    </w:p>
    <w:p w14:paraId="31501763" w14:textId="77777777" w:rsidR="00C6057A" w:rsidRDefault="00C6057A" w:rsidP="00C6057A">
      <w:pPr>
        <w:jc w:val="both"/>
        <w:rPr>
          <w:lang w:val="en-US"/>
        </w:rPr>
      </w:pPr>
      <w:r w:rsidRPr="00861DEE">
        <w:rPr>
          <w:lang w:val="en-US"/>
        </w:rPr>
        <w:tab/>
        <w:t xml:space="preserve">The empirical results indicate that </w:t>
      </w:r>
      <w:r>
        <w:rPr>
          <w:lang w:val="en-US"/>
        </w:rPr>
        <w:t xml:space="preserve">there </w:t>
      </w:r>
      <w:r w:rsidRPr="00861DEE">
        <w:rPr>
          <w:lang w:val="en-US"/>
        </w:rPr>
        <w:t xml:space="preserve">has been an </w:t>
      </w:r>
      <w:r>
        <w:rPr>
          <w:lang w:val="en-US"/>
        </w:rPr>
        <w:t>approximation</w:t>
      </w:r>
      <w:r w:rsidRPr="00861DEE">
        <w:rPr>
          <w:lang w:val="en-US"/>
        </w:rPr>
        <w:t xml:space="preserve"> of GDP per worker of the </w:t>
      </w:r>
      <w:r>
        <w:rPr>
          <w:lang w:val="en-US"/>
        </w:rPr>
        <w:t>Brazilian states</w:t>
      </w:r>
      <w:r w:rsidRPr="00861DEE">
        <w:rPr>
          <w:lang w:val="en-US"/>
        </w:rPr>
        <w:t xml:space="preserve"> comparing to </w:t>
      </w:r>
      <w:r>
        <w:rPr>
          <w:lang w:val="en-US"/>
        </w:rPr>
        <w:t>that of São Paulo state</w:t>
      </w:r>
      <w:r w:rsidRPr="00861DEE">
        <w:rPr>
          <w:lang w:val="en-US"/>
        </w:rPr>
        <w:t xml:space="preserve"> basically through the </w:t>
      </w:r>
      <w:r>
        <w:rPr>
          <w:lang w:val="en-US"/>
        </w:rPr>
        <w:t>increasing</w:t>
      </w:r>
      <w:r w:rsidRPr="00861DEE">
        <w:rPr>
          <w:lang w:val="en-US"/>
        </w:rPr>
        <w:t xml:space="preserve"> </w:t>
      </w:r>
      <w:r>
        <w:rPr>
          <w:lang w:val="en-US"/>
        </w:rPr>
        <w:t xml:space="preserve">in the </w:t>
      </w:r>
      <w:r w:rsidRPr="00861DEE">
        <w:rPr>
          <w:lang w:val="en-US"/>
        </w:rPr>
        <w:t xml:space="preserve">capital-product and capital-labor ratios. The relative human capital and relative TFP </w:t>
      </w:r>
      <w:r>
        <w:rPr>
          <w:lang w:val="en-US"/>
        </w:rPr>
        <w:t xml:space="preserve">variations </w:t>
      </w:r>
      <w:r w:rsidRPr="00861DEE">
        <w:rPr>
          <w:lang w:val="en-US"/>
        </w:rPr>
        <w:t xml:space="preserve">were very small in the </w:t>
      </w:r>
      <w:r>
        <w:rPr>
          <w:lang w:val="en-US"/>
        </w:rPr>
        <w:t>Brazilian states</w:t>
      </w:r>
      <w:r w:rsidRPr="00861DEE">
        <w:rPr>
          <w:lang w:val="en-US"/>
        </w:rPr>
        <w:t xml:space="preserve"> average, between 1970 and 2000. </w:t>
      </w:r>
    </w:p>
    <w:p w14:paraId="689DF36D" w14:textId="77777777" w:rsidR="00C6057A" w:rsidRDefault="00C6057A" w:rsidP="00C6057A">
      <w:pPr>
        <w:jc w:val="both"/>
        <w:rPr>
          <w:lang w:val="en-US"/>
        </w:rPr>
      </w:pPr>
      <w:r w:rsidRPr="00861DEE">
        <w:rPr>
          <w:lang w:val="en-US"/>
        </w:rPr>
        <w:tab/>
      </w:r>
      <w:r>
        <w:rPr>
          <w:lang w:val="en-US"/>
        </w:rPr>
        <w:t>When</w:t>
      </w:r>
      <w:r w:rsidRPr="00861DEE">
        <w:rPr>
          <w:lang w:val="en-US"/>
        </w:rPr>
        <w:t xml:space="preserve"> introducing</w:t>
      </w:r>
      <w:r>
        <w:rPr>
          <w:lang w:val="en-US"/>
        </w:rPr>
        <w:t xml:space="preserve"> a</w:t>
      </w:r>
      <w:r w:rsidRPr="00861DEE">
        <w:rPr>
          <w:lang w:val="en-US"/>
        </w:rPr>
        <w:t xml:space="preserve"> </w:t>
      </w:r>
      <w:r w:rsidRPr="00861DEE">
        <w:rPr>
          <w:i/>
          <w:lang w:val="en-US"/>
        </w:rPr>
        <w:t>proxy</w:t>
      </w:r>
      <w:r w:rsidRPr="00861DEE">
        <w:rPr>
          <w:lang w:val="en-US"/>
        </w:rPr>
        <w:t xml:space="preserve"> </w:t>
      </w:r>
      <w:r>
        <w:rPr>
          <w:lang w:val="en-US"/>
        </w:rPr>
        <w:t xml:space="preserve">to measure </w:t>
      </w:r>
      <w:r w:rsidRPr="00861DEE">
        <w:rPr>
          <w:lang w:val="en-US"/>
        </w:rPr>
        <w:t xml:space="preserve">qualitative aspect </w:t>
      </w:r>
      <w:r>
        <w:rPr>
          <w:lang w:val="en-US"/>
        </w:rPr>
        <w:t>of</w:t>
      </w:r>
      <w:r w:rsidRPr="00861DEE">
        <w:rPr>
          <w:lang w:val="en-US"/>
        </w:rPr>
        <w:t xml:space="preserve"> human capital, it is noticed a greater </w:t>
      </w:r>
      <w:r>
        <w:rPr>
          <w:lang w:val="en-US"/>
        </w:rPr>
        <w:t>gap</w:t>
      </w:r>
      <w:r w:rsidRPr="00861DEE">
        <w:rPr>
          <w:lang w:val="en-US"/>
        </w:rPr>
        <w:t xml:space="preserve"> of this production </w:t>
      </w:r>
      <w:r>
        <w:rPr>
          <w:lang w:val="en-US"/>
        </w:rPr>
        <w:t>factor</w:t>
      </w:r>
      <w:r w:rsidRPr="00861DEE">
        <w:rPr>
          <w:lang w:val="en-US"/>
        </w:rPr>
        <w:t xml:space="preserve"> among the </w:t>
      </w:r>
      <w:r>
        <w:rPr>
          <w:lang w:val="en-US"/>
        </w:rPr>
        <w:t>Brazilian states</w:t>
      </w:r>
      <w:r w:rsidRPr="00861DEE">
        <w:rPr>
          <w:lang w:val="en-US"/>
        </w:rPr>
        <w:t xml:space="preserve"> and the reference one. This is because the </w:t>
      </w:r>
      <w:r>
        <w:rPr>
          <w:lang w:val="en-US"/>
        </w:rPr>
        <w:t>states</w:t>
      </w:r>
      <w:r w:rsidRPr="00861DEE">
        <w:rPr>
          <w:lang w:val="en-US"/>
        </w:rPr>
        <w:t xml:space="preserve"> with </w:t>
      </w:r>
      <w:r w:rsidRPr="00861DEE">
        <w:rPr>
          <w:lang w:val="en-US"/>
        </w:rPr>
        <w:lastRenderedPageBreak/>
        <w:t xml:space="preserve">higher amounts of human capital are precisely those with better quality. For example, the </w:t>
      </w:r>
      <w:r>
        <w:rPr>
          <w:lang w:val="en-US"/>
        </w:rPr>
        <w:t>state of São Paulo</w:t>
      </w:r>
      <w:r w:rsidRPr="00861DEE">
        <w:rPr>
          <w:lang w:val="en-US"/>
        </w:rPr>
        <w:t xml:space="preserve"> is one of those which have higher amounts of human capital and the </w:t>
      </w:r>
      <w:r>
        <w:rPr>
          <w:lang w:val="en-US"/>
        </w:rPr>
        <w:t>s</w:t>
      </w:r>
      <w:r w:rsidRPr="00861DEE">
        <w:rPr>
          <w:lang w:val="en-US"/>
        </w:rPr>
        <w:t>tate with better quality, in accordance with the Basic Education Development Index (IDEB) of 2005.</w:t>
      </w:r>
    </w:p>
    <w:p w14:paraId="0E907ADC" w14:textId="77777777" w:rsidR="00C6057A" w:rsidRDefault="00C6057A" w:rsidP="00C6057A">
      <w:pPr>
        <w:jc w:val="both"/>
        <w:rPr>
          <w:lang w:val="en-US"/>
        </w:rPr>
      </w:pPr>
      <w:r w:rsidRPr="00861DEE">
        <w:rPr>
          <w:lang w:val="en-US"/>
        </w:rPr>
        <w:tab/>
        <w:t>As a result, when we consider this production factor</w:t>
      </w:r>
      <w:r>
        <w:rPr>
          <w:lang w:val="en-US"/>
        </w:rPr>
        <w:t xml:space="preserve"> qualitative aspects</w:t>
      </w:r>
      <w:r w:rsidRPr="00861DEE">
        <w:rPr>
          <w:lang w:val="en-US"/>
        </w:rPr>
        <w:t>, there is</w:t>
      </w:r>
      <w:r>
        <w:rPr>
          <w:lang w:val="en-US"/>
        </w:rPr>
        <w:t xml:space="preserve"> a</w:t>
      </w:r>
      <w:r w:rsidRPr="00861DEE">
        <w:rPr>
          <w:lang w:val="en-US"/>
        </w:rPr>
        <w:t xml:space="preserve"> </w:t>
      </w:r>
      <w:r>
        <w:rPr>
          <w:lang w:val="en-US"/>
        </w:rPr>
        <w:t xml:space="preserve">gap reduction of the Brazilian States TFP in relation to </w:t>
      </w:r>
      <w:r w:rsidRPr="00861DEE">
        <w:rPr>
          <w:lang w:val="en-US"/>
        </w:rPr>
        <w:t xml:space="preserve">the </w:t>
      </w:r>
      <w:r>
        <w:rPr>
          <w:lang w:val="en-US"/>
        </w:rPr>
        <w:t>reference state</w:t>
      </w:r>
      <w:r w:rsidRPr="00861DEE">
        <w:rPr>
          <w:lang w:val="en-US"/>
        </w:rPr>
        <w:t xml:space="preserve">, because the quality difference, when not considered in the analysis, ends up being captured by TFP. Even with the inclusion of </w:t>
      </w:r>
      <w:r>
        <w:rPr>
          <w:lang w:val="en-US"/>
        </w:rPr>
        <w:t xml:space="preserve">human capital </w:t>
      </w:r>
      <w:r w:rsidRPr="00861DEE">
        <w:rPr>
          <w:lang w:val="en-US"/>
        </w:rPr>
        <w:t xml:space="preserve">qualitative aspects, TFP continues being the </w:t>
      </w:r>
      <w:r>
        <w:rPr>
          <w:lang w:val="en-US"/>
        </w:rPr>
        <w:t>main</w:t>
      </w:r>
      <w:r w:rsidRPr="00861DEE">
        <w:rPr>
          <w:lang w:val="en-US"/>
        </w:rPr>
        <w:t xml:space="preserve"> variable to explain the income differential between the </w:t>
      </w:r>
      <w:r>
        <w:rPr>
          <w:lang w:val="en-US"/>
        </w:rPr>
        <w:t>Brazilian states</w:t>
      </w:r>
      <w:r w:rsidRPr="00861DEE">
        <w:rPr>
          <w:lang w:val="en-US"/>
        </w:rPr>
        <w:t xml:space="preserve">, which </w:t>
      </w:r>
      <w:r>
        <w:rPr>
          <w:lang w:val="en-US"/>
        </w:rPr>
        <w:t>complies</w:t>
      </w:r>
      <w:r w:rsidRPr="00861DEE">
        <w:rPr>
          <w:lang w:val="en-US"/>
        </w:rPr>
        <w:t xml:space="preserve"> with other empirical studies applied to the </w:t>
      </w:r>
      <w:r>
        <w:rPr>
          <w:lang w:val="en-US"/>
        </w:rPr>
        <w:t>Brazilian states data</w:t>
      </w:r>
      <w:r w:rsidRPr="00861DEE">
        <w:rPr>
          <w:lang w:val="en-US"/>
        </w:rPr>
        <w:t>, such as Ferreira (2010) and Tavares et al. (2001).</w:t>
      </w:r>
    </w:p>
    <w:p w14:paraId="57C610BA" w14:textId="77777777" w:rsidR="00C6057A" w:rsidRDefault="00C6057A" w:rsidP="00C6057A">
      <w:pPr>
        <w:jc w:val="both"/>
        <w:rPr>
          <w:lang w:val="en-US"/>
        </w:rPr>
      </w:pPr>
      <w:r w:rsidRPr="00861DEE">
        <w:rPr>
          <w:lang w:val="en-US"/>
        </w:rPr>
        <w:tab/>
        <w:t xml:space="preserve">When using different </w:t>
      </w:r>
      <w:r w:rsidRPr="00861DEE">
        <w:rPr>
          <w:i/>
          <w:lang w:val="en-US"/>
        </w:rPr>
        <w:t>proxies</w:t>
      </w:r>
      <w:r w:rsidRPr="00861DEE">
        <w:rPr>
          <w:lang w:val="en-US"/>
        </w:rPr>
        <w:t xml:space="preserve"> to </w:t>
      </w:r>
      <w:r>
        <w:rPr>
          <w:lang w:val="en-US"/>
        </w:rPr>
        <w:t>measure physical</w:t>
      </w:r>
      <w:r w:rsidRPr="00861DEE">
        <w:rPr>
          <w:lang w:val="en-US"/>
        </w:rPr>
        <w:t xml:space="preserve"> capital</w:t>
      </w:r>
      <w:r>
        <w:rPr>
          <w:lang w:val="en-US"/>
        </w:rPr>
        <w:t xml:space="preserve"> stock</w:t>
      </w:r>
      <w:r w:rsidRPr="00861DEE">
        <w:rPr>
          <w:lang w:val="en-US"/>
        </w:rPr>
        <w:t xml:space="preserve">, certain regularity is noticed in the results, such as the relative increase of the capital-product and capital-labor ratios, between 1970 and 2000. The exception is when it </w:t>
      </w:r>
      <w:r>
        <w:rPr>
          <w:lang w:val="en-US"/>
        </w:rPr>
        <w:t>employed a physical capital</w:t>
      </w:r>
      <w:r w:rsidRPr="00861DEE">
        <w:rPr>
          <w:lang w:val="en-US"/>
        </w:rPr>
        <w:t xml:space="preserve"> </w:t>
      </w:r>
      <w:r w:rsidRPr="00861DEE">
        <w:rPr>
          <w:i/>
          <w:lang w:val="en-US"/>
        </w:rPr>
        <w:t>proxy</w:t>
      </w:r>
      <w:r w:rsidRPr="00861DEE">
        <w:rPr>
          <w:lang w:val="en-US"/>
        </w:rPr>
        <w:t xml:space="preserve"> based on </w:t>
      </w:r>
      <w:r>
        <w:rPr>
          <w:lang w:val="en-US"/>
        </w:rPr>
        <w:t xml:space="preserve">the Brazilian states industrial electric energy consumption, indicating that it does not accurately captures the productive physical capital in the Brazilian states. </w:t>
      </w:r>
      <w:r w:rsidRPr="00861DEE">
        <w:rPr>
          <w:lang w:val="en-US"/>
        </w:rPr>
        <w:t xml:space="preserve">The </w:t>
      </w:r>
      <w:r w:rsidRPr="00861DEE">
        <w:rPr>
          <w:i/>
          <w:lang w:val="en-US"/>
        </w:rPr>
        <w:t>proxy</w:t>
      </w:r>
      <w:r w:rsidRPr="00861DEE">
        <w:rPr>
          <w:lang w:val="en-US"/>
        </w:rPr>
        <w:t xml:space="preserve"> based on the industrial energy consumption can underestimate the productive capital of </w:t>
      </w:r>
      <w:r>
        <w:rPr>
          <w:lang w:val="en-US"/>
        </w:rPr>
        <w:t>Brazilian states</w:t>
      </w:r>
      <w:r w:rsidRPr="00861DEE">
        <w:rPr>
          <w:lang w:val="en-US"/>
        </w:rPr>
        <w:t xml:space="preserve"> comparing </w:t>
      </w:r>
      <w:r>
        <w:rPr>
          <w:lang w:val="en-US"/>
        </w:rPr>
        <w:t>to</w:t>
      </w:r>
      <w:r w:rsidRPr="00861DEE">
        <w:rPr>
          <w:lang w:val="en-US"/>
        </w:rPr>
        <w:t xml:space="preserve"> the </w:t>
      </w:r>
      <w:r>
        <w:rPr>
          <w:lang w:val="en-US"/>
        </w:rPr>
        <w:t>reference state</w:t>
      </w:r>
      <w:r w:rsidRPr="00861DEE">
        <w:rPr>
          <w:lang w:val="en-US"/>
        </w:rPr>
        <w:t xml:space="preserve">. The most appropriate </w:t>
      </w:r>
      <w:r w:rsidRPr="00861DEE">
        <w:rPr>
          <w:i/>
          <w:lang w:val="en-US"/>
        </w:rPr>
        <w:t>proxies</w:t>
      </w:r>
      <w:r w:rsidRPr="00861DEE">
        <w:rPr>
          <w:lang w:val="en-US"/>
        </w:rPr>
        <w:t xml:space="preserve"> seem to be those based on the </w:t>
      </w:r>
      <w:r>
        <w:rPr>
          <w:lang w:val="en-US"/>
        </w:rPr>
        <w:t>studies</w:t>
      </w:r>
      <w:r w:rsidRPr="00861DEE">
        <w:rPr>
          <w:lang w:val="en-US"/>
        </w:rPr>
        <w:t xml:space="preserve"> of Reis et al. (2005) and Coelho (2006).</w:t>
      </w:r>
    </w:p>
    <w:p w14:paraId="647CA25C" w14:textId="77777777" w:rsidR="00C6057A" w:rsidRDefault="00C6057A" w:rsidP="00C6057A">
      <w:pPr>
        <w:jc w:val="both"/>
        <w:rPr>
          <w:lang w:val="en-US"/>
        </w:rPr>
      </w:pPr>
      <w:r w:rsidRPr="00861DEE">
        <w:rPr>
          <w:lang w:val="en-US"/>
        </w:rPr>
        <w:tab/>
        <w:t xml:space="preserve">In addition to this introduction, in the second section </w:t>
      </w:r>
      <w:r>
        <w:rPr>
          <w:lang w:val="en-US"/>
        </w:rPr>
        <w:t>is presented</w:t>
      </w:r>
      <w:r w:rsidRPr="00861DEE">
        <w:rPr>
          <w:lang w:val="en-US"/>
        </w:rPr>
        <w:t xml:space="preserve"> the methodology, the data used and its corresponding sources</w:t>
      </w:r>
      <w:r>
        <w:rPr>
          <w:lang w:val="en-US"/>
        </w:rPr>
        <w:t>,</w:t>
      </w:r>
      <w:r w:rsidRPr="00861DEE">
        <w:rPr>
          <w:lang w:val="en-US"/>
        </w:rPr>
        <w:t xml:space="preserve"> and the</w:t>
      </w:r>
      <w:r>
        <w:rPr>
          <w:lang w:val="en-US"/>
        </w:rPr>
        <w:t xml:space="preserve"> development accounting results, </w:t>
      </w:r>
      <w:r w:rsidRPr="00861DEE">
        <w:rPr>
          <w:lang w:val="en-US"/>
        </w:rPr>
        <w:t>according to the Hall &amp; Jones (1999)</w:t>
      </w:r>
      <w:r>
        <w:rPr>
          <w:lang w:val="en-US"/>
        </w:rPr>
        <w:t xml:space="preserve"> method</w:t>
      </w:r>
      <w:r w:rsidRPr="00861DEE">
        <w:rPr>
          <w:lang w:val="en-US"/>
        </w:rPr>
        <w:t>. In the third section the results with the use of</w:t>
      </w:r>
      <w:r>
        <w:rPr>
          <w:lang w:val="en-US"/>
        </w:rPr>
        <w:t xml:space="preserve"> different</w:t>
      </w:r>
      <w:r w:rsidRPr="00861DEE">
        <w:rPr>
          <w:lang w:val="en-US"/>
        </w:rPr>
        <w:t xml:space="preserve"> </w:t>
      </w:r>
      <w:r w:rsidRPr="00861DEE">
        <w:rPr>
          <w:i/>
          <w:lang w:val="en-US"/>
        </w:rPr>
        <w:t>proxies</w:t>
      </w:r>
      <w:r w:rsidRPr="00861DEE">
        <w:rPr>
          <w:lang w:val="en-US"/>
        </w:rPr>
        <w:t xml:space="preserve"> for human capital are presented considering this production factor</w:t>
      </w:r>
      <w:r>
        <w:rPr>
          <w:lang w:val="en-US"/>
        </w:rPr>
        <w:t xml:space="preserve"> </w:t>
      </w:r>
      <w:r w:rsidRPr="00861DEE">
        <w:rPr>
          <w:lang w:val="en-US"/>
        </w:rPr>
        <w:t>qualita</w:t>
      </w:r>
      <w:r>
        <w:rPr>
          <w:lang w:val="en-US"/>
        </w:rPr>
        <w:t>tive aspects</w:t>
      </w:r>
      <w:r w:rsidRPr="00861DEE">
        <w:rPr>
          <w:lang w:val="en-US"/>
        </w:rPr>
        <w:t xml:space="preserve">, whereas in the following section the results with the different </w:t>
      </w:r>
      <w:r w:rsidRPr="00861DEE">
        <w:rPr>
          <w:i/>
          <w:lang w:val="en-US"/>
        </w:rPr>
        <w:t>proxies</w:t>
      </w:r>
      <w:r w:rsidRPr="00861DEE">
        <w:rPr>
          <w:lang w:val="en-US"/>
        </w:rPr>
        <w:t xml:space="preserve"> for physical capital are </w:t>
      </w:r>
      <w:r>
        <w:rPr>
          <w:lang w:val="en-US"/>
        </w:rPr>
        <w:t>exhibited</w:t>
      </w:r>
      <w:r w:rsidRPr="00861DEE">
        <w:rPr>
          <w:lang w:val="en-US"/>
        </w:rPr>
        <w:t xml:space="preserve">. In the fifth section, the Brazilian regions </w:t>
      </w:r>
      <w:r>
        <w:rPr>
          <w:lang w:val="en-US"/>
        </w:rPr>
        <w:t xml:space="preserve">development accounting exercises </w:t>
      </w:r>
      <w:r w:rsidRPr="00861DEE">
        <w:rPr>
          <w:lang w:val="en-US"/>
        </w:rPr>
        <w:t xml:space="preserve">are exposed and discussed. </w:t>
      </w:r>
    </w:p>
    <w:p w14:paraId="1C6D87C1" w14:textId="77777777" w:rsidR="00C6057A" w:rsidRPr="00861DEE" w:rsidRDefault="00C6057A" w:rsidP="00C6057A">
      <w:pPr>
        <w:jc w:val="both"/>
        <w:rPr>
          <w:lang w:val="en-US"/>
        </w:rPr>
      </w:pPr>
    </w:p>
    <w:p w14:paraId="30FDB2E8" w14:textId="77777777" w:rsidR="00C6057A" w:rsidRPr="00861DEE" w:rsidRDefault="00C6057A" w:rsidP="00C6057A">
      <w:pPr>
        <w:jc w:val="both"/>
        <w:rPr>
          <w:lang w:val="en-US"/>
        </w:rPr>
      </w:pPr>
    </w:p>
    <w:p w14:paraId="0FC5462D" w14:textId="77777777" w:rsidR="00C6057A" w:rsidRPr="00861DEE" w:rsidRDefault="00C6057A" w:rsidP="00C6057A">
      <w:pPr>
        <w:jc w:val="both"/>
        <w:rPr>
          <w:b/>
          <w:lang w:val="en-US"/>
        </w:rPr>
      </w:pPr>
      <w:r w:rsidRPr="00861DEE">
        <w:rPr>
          <w:b/>
          <w:lang w:val="en-US"/>
        </w:rPr>
        <w:t xml:space="preserve">II – Development </w:t>
      </w:r>
      <w:r>
        <w:rPr>
          <w:b/>
          <w:lang w:val="en-US"/>
        </w:rPr>
        <w:t>accounting</w:t>
      </w:r>
      <w:r w:rsidRPr="00861DEE">
        <w:rPr>
          <w:b/>
          <w:lang w:val="en-US"/>
        </w:rPr>
        <w:t xml:space="preserve"> for the </w:t>
      </w:r>
      <w:r>
        <w:rPr>
          <w:b/>
          <w:lang w:val="en-US"/>
        </w:rPr>
        <w:t>Brazilian states</w:t>
      </w:r>
      <w:r w:rsidRPr="00861DEE">
        <w:rPr>
          <w:b/>
          <w:lang w:val="en-US"/>
        </w:rPr>
        <w:t>: 1970-2000</w:t>
      </w:r>
    </w:p>
    <w:p w14:paraId="1E21E24C" w14:textId="77777777" w:rsidR="00C6057A" w:rsidRPr="00861DEE" w:rsidRDefault="00C6057A" w:rsidP="00C6057A">
      <w:pPr>
        <w:jc w:val="both"/>
        <w:rPr>
          <w:lang w:val="en-US"/>
        </w:rPr>
      </w:pPr>
    </w:p>
    <w:p w14:paraId="14F34F0F" w14:textId="77777777" w:rsidR="00C6057A" w:rsidRDefault="00C6057A" w:rsidP="00C6057A">
      <w:pPr>
        <w:jc w:val="both"/>
        <w:rPr>
          <w:lang w:val="en-US"/>
        </w:rPr>
      </w:pPr>
      <w:r w:rsidRPr="00861DEE">
        <w:rPr>
          <w:lang w:val="en-US"/>
        </w:rPr>
        <w:tab/>
        <w:t>In this section,</w:t>
      </w:r>
      <w:r>
        <w:rPr>
          <w:lang w:val="en-US"/>
        </w:rPr>
        <w:t xml:space="preserve"> the results of the level decomposition (or level accounting)</w:t>
      </w:r>
      <w:r w:rsidRPr="00861DEE">
        <w:rPr>
          <w:lang w:val="en-US"/>
        </w:rPr>
        <w:t xml:space="preserve"> of</w:t>
      </w:r>
      <w:r>
        <w:rPr>
          <w:lang w:val="en-US"/>
        </w:rPr>
        <w:t xml:space="preserve"> the</w:t>
      </w:r>
      <w:r w:rsidRPr="00861DEE">
        <w:rPr>
          <w:lang w:val="en-US"/>
        </w:rPr>
        <w:t xml:space="preserve"> product per worker of the </w:t>
      </w:r>
      <w:r>
        <w:rPr>
          <w:lang w:val="en-US"/>
        </w:rPr>
        <w:t>Brazilian states</w:t>
      </w:r>
      <w:r w:rsidRPr="00861DEE">
        <w:rPr>
          <w:lang w:val="en-US"/>
        </w:rPr>
        <w:t xml:space="preserve"> </w:t>
      </w:r>
      <w:r>
        <w:rPr>
          <w:lang w:val="en-US"/>
        </w:rPr>
        <w:t>are</w:t>
      </w:r>
      <w:r w:rsidRPr="00861DEE">
        <w:rPr>
          <w:lang w:val="en-US"/>
        </w:rPr>
        <w:t xml:space="preserve"> </w:t>
      </w:r>
      <w:r>
        <w:rPr>
          <w:lang w:val="en-US"/>
        </w:rPr>
        <w:t>presented. We show only the results of the theoretical accounting method used</w:t>
      </w:r>
      <w:r w:rsidRPr="00861DEE">
        <w:rPr>
          <w:lang w:val="en-US"/>
        </w:rPr>
        <w:t xml:space="preserve"> by Hall &amp; Jones (1999)</w:t>
      </w:r>
      <w:r>
        <w:rPr>
          <w:lang w:val="en-US"/>
        </w:rPr>
        <w:t>.</w:t>
      </w:r>
      <w:r w:rsidRPr="00861DEE">
        <w:rPr>
          <w:lang w:val="en-US"/>
        </w:rPr>
        <w:t xml:space="preserve"> </w:t>
      </w:r>
      <w:r>
        <w:rPr>
          <w:lang w:val="en-US"/>
        </w:rPr>
        <w:t>The exercise is carried out for</w:t>
      </w:r>
      <w:r w:rsidRPr="00861DEE">
        <w:rPr>
          <w:lang w:val="en-US"/>
        </w:rPr>
        <w:t xml:space="preserve"> the 1970-2000</w:t>
      </w:r>
      <w:r>
        <w:rPr>
          <w:lang w:val="en-US"/>
        </w:rPr>
        <w:t xml:space="preserve"> </w:t>
      </w:r>
      <w:r w:rsidRPr="00861DEE">
        <w:rPr>
          <w:lang w:val="en-US"/>
        </w:rPr>
        <w:t>period</w:t>
      </w:r>
      <w:r>
        <w:rPr>
          <w:lang w:val="en-US"/>
        </w:rPr>
        <w:t>. I</w:t>
      </w:r>
      <w:r w:rsidRPr="00861DEE">
        <w:rPr>
          <w:lang w:val="en-US"/>
        </w:rPr>
        <w:t xml:space="preserve">n the annex, the algebraic </w:t>
      </w:r>
      <w:r>
        <w:rPr>
          <w:lang w:val="en-US"/>
        </w:rPr>
        <w:t>accounting</w:t>
      </w:r>
      <w:r w:rsidRPr="00861DEE">
        <w:rPr>
          <w:lang w:val="en-US"/>
        </w:rPr>
        <w:t xml:space="preserve"> results</w:t>
      </w:r>
      <w:r>
        <w:rPr>
          <w:lang w:val="en-US"/>
        </w:rPr>
        <w:t xml:space="preserve"> are shown.</w:t>
      </w:r>
    </w:p>
    <w:p w14:paraId="552CB6EF" w14:textId="77777777" w:rsidR="00C6057A" w:rsidRPr="001B0847" w:rsidRDefault="00C6057A" w:rsidP="00C6057A">
      <w:pPr>
        <w:jc w:val="both"/>
        <w:rPr>
          <w:lang w:val="en-US"/>
        </w:rPr>
      </w:pPr>
      <w:r w:rsidRPr="00861DEE">
        <w:rPr>
          <w:lang w:val="en-US"/>
        </w:rPr>
        <w:tab/>
        <w:t>The algebraic</w:t>
      </w:r>
      <w:r>
        <w:rPr>
          <w:lang w:val="en-US"/>
        </w:rPr>
        <w:t xml:space="preserve"> exercise</w:t>
      </w:r>
      <w:r w:rsidRPr="00861DEE">
        <w:rPr>
          <w:lang w:val="en-US"/>
        </w:rPr>
        <w:t xml:space="preserve"> aims to quantify</w:t>
      </w:r>
      <w:r>
        <w:rPr>
          <w:lang w:val="en-US"/>
        </w:rPr>
        <w:t xml:space="preserve"> the relative importance of</w:t>
      </w:r>
      <w:r w:rsidRPr="00861DEE">
        <w:rPr>
          <w:lang w:val="en-US"/>
        </w:rPr>
        <w:t xml:space="preserve"> inputs and total factor productivity (or “Solow residu</w:t>
      </w:r>
      <w:r>
        <w:rPr>
          <w:lang w:val="en-US"/>
        </w:rPr>
        <w:t>al</w:t>
      </w:r>
      <w:r w:rsidRPr="00861DEE">
        <w:rPr>
          <w:lang w:val="en-US"/>
        </w:rPr>
        <w:t xml:space="preserve">”) in income per worker. In the algebraic </w:t>
      </w:r>
      <w:r>
        <w:rPr>
          <w:lang w:val="en-US"/>
        </w:rPr>
        <w:t>decomposition</w:t>
      </w:r>
      <w:r w:rsidRPr="00861DEE">
        <w:rPr>
          <w:lang w:val="en-US"/>
        </w:rPr>
        <w:t>, any increase in the capital stock per</w:t>
      </w:r>
      <w:r>
        <w:rPr>
          <w:lang w:val="en-US"/>
        </w:rPr>
        <w:t xml:space="preserve"> </w:t>
      </w:r>
      <w:r w:rsidRPr="00861DEE">
        <w:rPr>
          <w:lang w:val="en-US"/>
        </w:rPr>
        <w:t xml:space="preserve">worker is counted as </w:t>
      </w:r>
      <w:r>
        <w:rPr>
          <w:lang w:val="en-US"/>
        </w:rPr>
        <w:t>a</w:t>
      </w:r>
      <w:r w:rsidRPr="00861DEE">
        <w:rPr>
          <w:lang w:val="en-US"/>
        </w:rPr>
        <w:t xml:space="preserve"> “capital per worker” component</w:t>
      </w:r>
      <w:r>
        <w:rPr>
          <w:lang w:val="en-US"/>
        </w:rPr>
        <w:t xml:space="preserve"> increase</w:t>
      </w:r>
      <w:r w:rsidRPr="00861DEE">
        <w:rPr>
          <w:lang w:val="en-US"/>
        </w:rPr>
        <w:t xml:space="preserve">, while, in the theoretical </w:t>
      </w:r>
      <w:r>
        <w:rPr>
          <w:lang w:val="en-US"/>
        </w:rPr>
        <w:t xml:space="preserve">decomposition </w:t>
      </w:r>
      <w:r w:rsidRPr="00861DEE">
        <w:rPr>
          <w:lang w:val="en-US"/>
        </w:rPr>
        <w:t>(Hall</w:t>
      </w:r>
      <w:r>
        <w:rPr>
          <w:lang w:val="en-US"/>
        </w:rPr>
        <w:t xml:space="preserve"> </w:t>
      </w:r>
      <w:r w:rsidRPr="00861DEE">
        <w:rPr>
          <w:lang w:val="en-US"/>
        </w:rPr>
        <w:t>&amp;</w:t>
      </w:r>
      <w:r>
        <w:rPr>
          <w:lang w:val="en-US"/>
        </w:rPr>
        <w:t xml:space="preserve"> </w:t>
      </w:r>
      <w:r w:rsidRPr="00861DEE">
        <w:rPr>
          <w:lang w:val="en-US"/>
        </w:rPr>
        <w:t>Jones, 1999, method), an increase of the component related to machinery and equipment only occurs when the growth of capital stock exceeds the product growth.</w:t>
      </w:r>
    </w:p>
    <w:p w14:paraId="2F72C96A" w14:textId="77777777" w:rsidR="00C6057A" w:rsidRDefault="00C6057A" w:rsidP="00C6057A">
      <w:pPr>
        <w:jc w:val="both"/>
        <w:rPr>
          <w:lang w:val="en-US"/>
        </w:rPr>
      </w:pPr>
      <w:r w:rsidRPr="001B0847">
        <w:rPr>
          <w:lang w:val="en-US"/>
        </w:rPr>
        <w:tab/>
      </w:r>
      <w:r>
        <w:rPr>
          <w:lang w:val="en-US"/>
        </w:rPr>
        <w:t>C</w:t>
      </w:r>
      <w:r w:rsidRPr="00861DEE">
        <w:rPr>
          <w:lang w:val="en-US"/>
        </w:rPr>
        <w:t xml:space="preserve">apital </w:t>
      </w:r>
      <w:r>
        <w:rPr>
          <w:lang w:val="en-US"/>
        </w:rPr>
        <w:t xml:space="preserve">deepening </w:t>
      </w:r>
      <w:r w:rsidRPr="00861DEE">
        <w:rPr>
          <w:lang w:val="en-US"/>
        </w:rPr>
        <w:t>is associated, according</w:t>
      </w:r>
      <w:r>
        <w:rPr>
          <w:lang w:val="en-US"/>
        </w:rPr>
        <w:t>ly</w:t>
      </w:r>
      <w:r w:rsidRPr="00861DEE">
        <w:rPr>
          <w:lang w:val="en-US"/>
        </w:rPr>
        <w:t xml:space="preserve"> to </w:t>
      </w:r>
      <w:r>
        <w:rPr>
          <w:lang w:val="en-US"/>
        </w:rPr>
        <w:t xml:space="preserve">the </w:t>
      </w:r>
      <w:r w:rsidRPr="00861DEE">
        <w:rPr>
          <w:lang w:val="en-US"/>
        </w:rPr>
        <w:t xml:space="preserve">Solow Model (theoretical reference of this </w:t>
      </w:r>
      <w:r>
        <w:rPr>
          <w:lang w:val="en-US"/>
        </w:rPr>
        <w:t>development account exercise</w:t>
      </w:r>
      <w:r w:rsidRPr="00861DEE">
        <w:rPr>
          <w:lang w:val="en-US"/>
        </w:rPr>
        <w:t xml:space="preserve">), to transitional periods, </w:t>
      </w:r>
      <w:r>
        <w:rPr>
          <w:lang w:val="en-US"/>
        </w:rPr>
        <w:t>i.e., when the economy grows</w:t>
      </w:r>
      <w:r w:rsidRPr="00861DEE">
        <w:rPr>
          <w:lang w:val="en-US"/>
        </w:rPr>
        <w:t xml:space="preserve"> at rates higher than the technological progress </w:t>
      </w:r>
      <w:r>
        <w:rPr>
          <w:lang w:val="en-US"/>
        </w:rPr>
        <w:t xml:space="preserve">due to </w:t>
      </w:r>
      <w:r w:rsidRPr="00861DEE">
        <w:rPr>
          <w:lang w:val="en-US"/>
        </w:rPr>
        <w:t>shock</w:t>
      </w:r>
      <w:r>
        <w:rPr>
          <w:lang w:val="en-US"/>
        </w:rPr>
        <w:t>s</w:t>
      </w:r>
      <w:r w:rsidRPr="00861DEE">
        <w:rPr>
          <w:lang w:val="en-US"/>
        </w:rPr>
        <w:t xml:space="preserve"> in the determinants of long term income  per worker (or by high marginal productivity </w:t>
      </w:r>
      <w:r>
        <w:rPr>
          <w:lang w:val="en-US"/>
        </w:rPr>
        <w:t xml:space="preserve">stimulus </w:t>
      </w:r>
      <w:r w:rsidRPr="00861DEE">
        <w:rPr>
          <w:lang w:val="en-US"/>
        </w:rPr>
        <w:t>of capital)</w:t>
      </w:r>
      <w:r>
        <w:rPr>
          <w:lang w:val="en-US"/>
        </w:rPr>
        <w:t>. In the long term, the capital-</w:t>
      </w:r>
      <w:r w:rsidRPr="00861DEE">
        <w:rPr>
          <w:lang w:val="en-US"/>
        </w:rPr>
        <w:t>product r</w:t>
      </w:r>
      <w:r>
        <w:rPr>
          <w:lang w:val="en-US"/>
        </w:rPr>
        <w:t>atio</w:t>
      </w:r>
      <w:r w:rsidRPr="00861DEE">
        <w:rPr>
          <w:lang w:val="en-US"/>
        </w:rPr>
        <w:t xml:space="preserve"> </w:t>
      </w:r>
      <w:r>
        <w:rPr>
          <w:lang w:val="en-US"/>
        </w:rPr>
        <w:t xml:space="preserve">stability </w:t>
      </w:r>
      <w:r w:rsidRPr="00861DEE">
        <w:rPr>
          <w:lang w:val="en-US"/>
        </w:rPr>
        <w:t>is expected, since both variables grow at the pace given by the sum of technological progress and the population growth rate.</w:t>
      </w:r>
    </w:p>
    <w:p w14:paraId="61A5B222" w14:textId="77777777" w:rsidR="00C6057A" w:rsidRDefault="00C6057A" w:rsidP="00C6057A">
      <w:pPr>
        <w:jc w:val="both"/>
        <w:rPr>
          <w:lang w:val="en-US"/>
        </w:rPr>
      </w:pPr>
      <w:r w:rsidRPr="00861DEE">
        <w:rPr>
          <w:lang w:val="en-US"/>
        </w:rPr>
        <w:tab/>
        <w:t xml:space="preserve">Hall &amp; Jones (1999) indicate that there are two reasons for </w:t>
      </w:r>
      <w:r>
        <w:rPr>
          <w:lang w:val="en-US"/>
        </w:rPr>
        <w:t xml:space="preserve">working with </w:t>
      </w:r>
      <w:r w:rsidRPr="00861DEE">
        <w:rPr>
          <w:lang w:val="en-US"/>
        </w:rPr>
        <w:t xml:space="preserve">the theoretical </w:t>
      </w:r>
      <w:r>
        <w:rPr>
          <w:lang w:val="en-US"/>
        </w:rPr>
        <w:t>decomposition</w:t>
      </w:r>
      <w:r w:rsidRPr="00861DEE">
        <w:rPr>
          <w:lang w:val="en-US"/>
        </w:rPr>
        <w:t xml:space="preserve"> – equation (2): i) in the steady state, the K/Y ratio is proportional to the investment rate, therefore, this </w:t>
      </w:r>
      <w:r>
        <w:rPr>
          <w:lang w:val="en-US"/>
        </w:rPr>
        <w:t>method</w:t>
      </w:r>
      <w:r w:rsidRPr="00861DEE">
        <w:rPr>
          <w:lang w:val="en-US"/>
        </w:rPr>
        <w:t xml:space="preserve"> allows to identify when the economy grows only due to technological progress; and ii) if there is an exogenous growth in productivity without changing the investment rate, the K/L ratio will grow over time as a result of an increase in productivity. Thus, part of the capital-labor ratio growth reflect</w:t>
      </w:r>
      <w:r>
        <w:rPr>
          <w:lang w:val="en-US"/>
        </w:rPr>
        <w:t>s</w:t>
      </w:r>
      <w:r w:rsidRPr="00861DEE">
        <w:rPr>
          <w:lang w:val="en-US"/>
        </w:rPr>
        <w:t xml:space="preserve"> productivity growth, which would be attributed to </w:t>
      </w:r>
      <w:r>
        <w:rPr>
          <w:lang w:val="en-US"/>
        </w:rPr>
        <w:t xml:space="preserve">physical </w:t>
      </w:r>
      <w:r w:rsidRPr="00861DEE">
        <w:rPr>
          <w:lang w:val="en-US"/>
        </w:rPr>
        <w:t>capital accumulation i</w:t>
      </w:r>
      <w:r>
        <w:rPr>
          <w:lang w:val="en-US"/>
        </w:rPr>
        <w:t>n</w:t>
      </w:r>
      <w:r w:rsidRPr="00861DEE">
        <w:rPr>
          <w:lang w:val="en-US"/>
        </w:rPr>
        <w:t xml:space="preserve"> the algebraic </w:t>
      </w:r>
      <w:r>
        <w:rPr>
          <w:lang w:val="en-US"/>
        </w:rPr>
        <w:t>decomposition</w:t>
      </w:r>
      <w:r w:rsidRPr="00861DEE">
        <w:rPr>
          <w:lang w:val="en-US"/>
        </w:rPr>
        <w:t>.</w:t>
      </w:r>
    </w:p>
    <w:p w14:paraId="2CAFBF42" w14:textId="77777777" w:rsidR="00C6057A" w:rsidRDefault="00C6057A" w:rsidP="00C6057A">
      <w:pPr>
        <w:jc w:val="both"/>
        <w:rPr>
          <w:lang w:val="en-US"/>
        </w:rPr>
      </w:pPr>
      <w:r w:rsidRPr="00861DEE">
        <w:rPr>
          <w:lang w:val="en-US"/>
        </w:rPr>
        <w:t xml:space="preserve"> </w:t>
      </w:r>
      <w:r w:rsidRPr="00861DEE">
        <w:rPr>
          <w:lang w:val="en-US"/>
        </w:rPr>
        <w:tab/>
      </w:r>
      <w:r>
        <w:rPr>
          <w:lang w:val="en-US"/>
        </w:rPr>
        <w:t>T</w:t>
      </w:r>
      <w:r w:rsidRPr="00861DEE">
        <w:rPr>
          <w:lang w:val="en-US"/>
        </w:rPr>
        <w:t xml:space="preserve">he </w:t>
      </w:r>
      <w:r>
        <w:rPr>
          <w:lang w:val="en-US"/>
        </w:rPr>
        <w:t>state of São Paulo</w:t>
      </w:r>
      <w:r w:rsidRPr="00861DEE">
        <w:rPr>
          <w:lang w:val="en-US"/>
        </w:rPr>
        <w:t xml:space="preserve"> was considered as a reference and</w:t>
      </w:r>
      <w:r>
        <w:rPr>
          <w:lang w:val="en-US"/>
        </w:rPr>
        <w:t xml:space="preserve"> </w:t>
      </w:r>
      <w:r w:rsidRPr="00861DEE">
        <w:rPr>
          <w:lang w:val="en-US"/>
        </w:rPr>
        <w:t xml:space="preserve">other federation </w:t>
      </w:r>
      <w:r>
        <w:rPr>
          <w:lang w:val="en-US"/>
        </w:rPr>
        <w:t>states</w:t>
      </w:r>
      <w:r w:rsidRPr="00861DEE">
        <w:rPr>
          <w:lang w:val="en-US"/>
        </w:rPr>
        <w:t xml:space="preserve"> differ</w:t>
      </w:r>
      <w:r>
        <w:rPr>
          <w:lang w:val="en-US"/>
        </w:rPr>
        <w:t>ences</w:t>
      </w:r>
      <w:r w:rsidRPr="00861DEE">
        <w:rPr>
          <w:lang w:val="en-US"/>
        </w:rPr>
        <w:t xml:space="preserve"> from this one in terms or product per worker, physical capital stock, human capital stock, and total productivity </w:t>
      </w:r>
      <w:r>
        <w:rPr>
          <w:lang w:val="en-US"/>
        </w:rPr>
        <w:t xml:space="preserve">were </w:t>
      </w:r>
      <w:r w:rsidRPr="00861DEE">
        <w:rPr>
          <w:lang w:val="en-US"/>
        </w:rPr>
        <w:t>analyzed.</w:t>
      </w:r>
    </w:p>
    <w:p w14:paraId="6D4918F2" w14:textId="77777777" w:rsidR="00C6057A" w:rsidRPr="00861DEE" w:rsidRDefault="00C6057A" w:rsidP="00C6057A">
      <w:pPr>
        <w:jc w:val="both"/>
        <w:rPr>
          <w:b/>
          <w:lang w:val="en-US"/>
        </w:rPr>
      </w:pPr>
      <w:r w:rsidRPr="00861DEE">
        <w:rPr>
          <w:b/>
          <w:lang w:val="en-US"/>
        </w:rPr>
        <w:lastRenderedPageBreak/>
        <w:t xml:space="preserve">II.1 – </w:t>
      </w:r>
      <w:r>
        <w:rPr>
          <w:b/>
          <w:lang w:val="en-US"/>
        </w:rPr>
        <w:t>Level decomposition</w:t>
      </w:r>
      <w:r w:rsidRPr="00861DEE">
        <w:rPr>
          <w:b/>
          <w:lang w:val="en-US"/>
        </w:rPr>
        <w:t xml:space="preserve"> of product per worker</w:t>
      </w:r>
    </w:p>
    <w:p w14:paraId="284EF12E" w14:textId="77777777" w:rsidR="00C6057A" w:rsidRDefault="00C6057A" w:rsidP="00C6057A">
      <w:pPr>
        <w:ind w:firstLine="720"/>
        <w:jc w:val="both"/>
        <w:rPr>
          <w:lang w:val="en-US"/>
        </w:rPr>
      </w:pPr>
      <w:r w:rsidRPr="00861DEE">
        <w:rPr>
          <w:lang w:val="en-US"/>
        </w:rPr>
        <w:t xml:space="preserve">The development </w:t>
      </w:r>
      <w:r>
        <w:rPr>
          <w:lang w:val="en-US"/>
        </w:rPr>
        <w:t>decomposition</w:t>
      </w:r>
      <w:r w:rsidRPr="00861DEE">
        <w:rPr>
          <w:lang w:val="en-US"/>
        </w:rPr>
        <w:t xml:space="preserve"> departs from the following specification of </w:t>
      </w:r>
      <w:r>
        <w:rPr>
          <w:lang w:val="en-US"/>
        </w:rPr>
        <w:t xml:space="preserve">the </w:t>
      </w:r>
      <w:r w:rsidRPr="00861DEE">
        <w:rPr>
          <w:lang w:val="en-US"/>
        </w:rPr>
        <w:t xml:space="preserve">Cobb-Douglas production function with constant returns </w:t>
      </w:r>
      <w:r>
        <w:rPr>
          <w:lang w:val="en-US"/>
        </w:rPr>
        <w:t>to scale</w:t>
      </w:r>
      <w:r w:rsidRPr="00861DEE">
        <w:rPr>
          <w:lang w:val="en-US"/>
        </w:rPr>
        <w:t>:</w:t>
      </w:r>
    </w:p>
    <w:p w14:paraId="77872F86" w14:textId="77777777" w:rsidR="00C6057A" w:rsidRPr="00861DEE" w:rsidRDefault="00C6057A" w:rsidP="00C6057A">
      <w:pPr>
        <w:ind w:firstLine="720"/>
        <w:jc w:val="both"/>
        <w:rPr>
          <w:lang w:val="en-US"/>
        </w:rPr>
      </w:pPr>
    </w:p>
    <w:p w14:paraId="18372244" w14:textId="77777777" w:rsidR="00C6057A" w:rsidRPr="00861DEE" w:rsidRDefault="00C6057A" w:rsidP="00C6057A">
      <w:pPr>
        <w:ind w:firstLine="720"/>
        <w:jc w:val="both"/>
        <w:rPr>
          <w:lang w:val="en-US"/>
        </w:rPr>
      </w:pPr>
      <w:r w:rsidRPr="00861DEE">
        <w:rPr>
          <w:position w:val="-12"/>
          <w:lang w:val="en-US"/>
        </w:rPr>
        <w:object w:dxaOrig="1719" w:dyaOrig="400" w14:anchorId="1A21F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20.25pt" o:ole="">
            <v:imagedata r:id="rId7" o:title=""/>
          </v:shape>
          <o:OLEObject Type="Embed" ProgID="Equation.3" ShapeID="_x0000_i1025" DrawAspect="Content" ObjectID="_1667139965" r:id="rId8"/>
        </w:object>
      </w:r>
      <w:r w:rsidRPr="00861DEE">
        <w:rPr>
          <w:lang w:val="en-US"/>
        </w:rPr>
        <w:t xml:space="preserve">  </w:t>
      </w:r>
      <w:r w:rsidRPr="00861DEE">
        <w:rPr>
          <w:lang w:val="en-US"/>
        </w:rPr>
        <w:tab/>
      </w:r>
      <w:r w:rsidRPr="00861DEE">
        <w:rPr>
          <w:lang w:val="en-US"/>
        </w:rPr>
        <w:tab/>
      </w:r>
      <w:r w:rsidRPr="00861DEE">
        <w:rPr>
          <w:lang w:val="en-US"/>
        </w:rPr>
        <w:tab/>
      </w:r>
      <w:r w:rsidRPr="00861DEE">
        <w:rPr>
          <w:lang w:val="en-US"/>
        </w:rPr>
        <w:tab/>
        <w:t xml:space="preserve">     </w:t>
      </w:r>
      <w:r w:rsidRPr="00861DEE">
        <w:rPr>
          <w:lang w:val="en-US"/>
        </w:rPr>
        <w:tab/>
        <w:t xml:space="preserve">     </w:t>
      </w:r>
      <w:r w:rsidRPr="00861DEE">
        <w:rPr>
          <w:lang w:val="en-US"/>
        </w:rPr>
        <w:tab/>
      </w:r>
      <w:r w:rsidRPr="00861DEE">
        <w:rPr>
          <w:lang w:val="en-US"/>
        </w:rPr>
        <w:tab/>
        <w:t xml:space="preserve">(1)                           </w:t>
      </w:r>
    </w:p>
    <w:p w14:paraId="162A447A" w14:textId="77777777" w:rsidR="00C6057A" w:rsidRPr="00861DEE" w:rsidRDefault="00C6057A" w:rsidP="00C6057A">
      <w:pPr>
        <w:jc w:val="both"/>
        <w:rPr>
          <w:lang w:val="en-US"/>
        </w:rPr>
      </w:pPr>
    </w:p>
    <w:p w14:paraId="6E91B184" w14:textId="77777777" w:rsidR="00C6057A" w:rsidRPr="00861DEE" w:rsidRDefault="00C6057A" w:rsidP="00C6057A">
      <w:pPr>
        <w:jc w:val="both"/>
        <w:rPr>
          <w:lang w:val="en-US"/>
        </w:rPr>
      </w:pPr>
      <w:r w:rsidRPr="00861DEE">
        <w:rPr>
          <w:lang w:val="en-US"/>
        </w:rPr>
        <w:t xml:space="preserve">where </w:t>
      </w:r>
      <w:r w:rsidRPr="00861DEE">
        <w:rPr>
          <w:i/>
          <w:lang w:val="en-US"/>
        </w:rPr>
        <w:t>Y</w:t>
      </w:r>
      <w:r w:rsidRPr="00861DEE">
        <w:rPr>
          <w:lang w:val="en-US"/>
        </w:rPr>
        <w:t xml:space="preserve">, </w:t>
      </w:r>
      <w:r w:rsidRPr="00861DEE">
        <w:rPr>
          <w:i/>
          <w:lang w:val="en-US"/>
        </w:rPr>
        <w:t>A</w:t>
      </w:r>
      <w:r w:rsidRPr="00861DEE">
        <w:rPr>
          <w:lang w:val="en-US"/>
        </w:rPr>
        <w:t xml:space="preserve">, </w:t>
      </w:r>
      <w:r w:rsidRPr="00861DEE">
        <w:rPr>
          <w:i/>
          <w:lang w:val="en-US"/>
        </w:rPr>
        <w:t>K</w:t>
      </w:r>
      <w:r w:rsidRPr="00861DEE">
        <w:rPr>
          <w:lang w:val="en-US"/>
        </w:rPr>
        <w:t xml:space="preserve">, </w:t>
      </w:r>
      <w:r w:rsidRPr="00861DEE">
        <w:rPr>
          <w:i/>
          <w:lang w:val="en-US"/>
        </w:rPr>
        <w:t>H</w:t>
      </w:r>
      <w:r w:rsidRPr="00861DEE">
        <w:rPr>
          <w:lang w:val="en-US"/>
        </w:rPr>
        <w:t xml:space="preserve"> represent, respectively, product level, Harrod-neutral productivity, physical capital stock, and human capital</w:t>
      </w:r>
      <w:r>
        <w:rPr>
          <w:lang w:val="en-US"/>
        </w:rPr>
        <w:t xml:space="preserve"> stock</w:t>
      </w:r>
      <w:r w:rsidRPr="00861DEE">
        <w:rPr>
          <w:lang w:val="en-US"/>
        </w:rPr>
        <w:t xml:space="preserve">. Dividing both sides </w:t>
      </w:r>
      <w:r>
        <w:rPr>
          <w:lang w:val="en-US"/>
        </w:rPr>
        <w:t>of</w:t>
      </w:r>
      <w:r w:rsidRPr="00861DEE">
        <w:rPr>
          <w:lang w:val="en-US"/>
        </w:rPr>
        <w:t xml:space="preserve"> equation (1) by the labor factor</w:t>
      </w:r>
      <w:r>
        <w:rPr>
          <w:lang w:val="en-US"/>
        </w:rPr>
        <w:t xml:space="preserve"> of production</w:t>
      </w:r>
      <w:r w:rsidRPr="00861DEE">
        <w:rPr>
          <w:lang w:val="en-US"/>
        </w:rPr>
        <w:t xml:space="preserve"> (</w:t>
      </w:r>
      <w:r w:rsidRPr="00861DEE">
        <w:rPr>
          <w:i/>
          <w:lang w:val="en-US"/>
        </w:rPr>
        <w:t>L</w:t>
      </w:r>
      <w:r w:rsidRPr="00861DEE">
        <w:rPr>
          <w:i/>
          <w:vertAlign w:val="superscript"/>
          <w:lang w:val="en-US"/>
        </w:rPr>
        <w:t>1-α</w:t>
      </w:r>
      <w:r w:rsidRPr="00861DEE">
        <w:rPr>
          <w:lang w:val="en-US"/>
        </w:rPr>
        <w:t xml:space="preserve">) and by the product </w:t>
      </w:r>
      <w:r w:rsidRPr="00861DEE">
        <w:rPr>
          <w:i/>
          <w:lang w:val="en-US"/>
        </w:rPr>
        <w:t>(Y</w:t>
      </w:r>
      <w:r w:rsidRPr="00861DEE">
        <w:rPr>
          <w:i/>
          <w:vertAlign w:val="superscript"/>
          <w:lang w:val="en-US"/>
        </w:rPr>
        <w:t>α</w:t>
      </w:r>
      <w:r w:rsidRPr="00861DEE">
        <w:rPr>
          <w:i/>
          <w:lang w:val="en-US"/>
        </w:rPr>
        <w:t>)</w:t>
      </w:r>
      <w:r w:rsidRPr="00861DEE">
        <w:rPr>
          <w:lang w:val="en-US"/>
        </w:rPr>
        <w:t>, it is obtained:</w:t>
      </w:r>
    </w:p>
    <w:p w14:paraId="665413CE" w14:textId="77777777" w:rsidR="00C6057A" w:rsidRPr="00861DEE" w:rsidRDefault="00C6057A" w:rsidP="00C6057A">
      <w:pPr>
        <w:jc w:val="both"/>
        <w:rPr>
          <w:lang w:val="en-US"/>
        </w:rPr>
      </w:pPr>
    </w:p>
    <w:p w14:paraId="4288B39B" w14:textId="4C0F2B34" w:rsidR="00C6057A" w:rsidRPr="00861DEE" w:rsidRDefault="00C6057A" w:rsidP="00C6057A">
      <w:pPr>
        <w:jc w:val="both"/>
        <w:rPr>
          <w:lang w:val="en-US"/>
        </w:rPr>
      </w:pPr>
      <w:r w:rsidRPr="00861DEE">
        <w:rPr>
          <w:lang w:val="en-US"/>
        </w:rPr>
        <w:tab/>
      </w:r>
      <w:r w:rsidRPr="00861DEE">
        <w:rPr>
          <w:position w:val="-32"/>
          <w:lang w:val="en-US"/>
        </w:rPr>
        <w:object w:dxaOrig="1939" w:dyaOrig="800" w14:anchorId="23366AA9">
          <v:shape id="_x0000_i1026" type="#_x0000_t75" style="width:96.75pt;height:39.75pt" o:ole="">
            <v:imagedata r:id="rId9" o:title=""/>
          </v:shape>
          <o:OLEObject Type="Embed" ProgID="Equation.3" ShapeID="_x0000_i1026" DrawAspect="Content" ObjectID="_1667139966" r:id="rId10"/>
        </w:object>
      </w:r>
      <w:r w:rsidRPr="00861DEE">
        <w:rPr>
          <w:lang w:val="en-US"/>
        </w:rPr>
        <w:fldChar w:fldCharType="begin"/>
      </w:r>
      <w:r w:rsidRPr="00861DEE">
        <w:rPr>
          <w:lang w:val="en-US"/>
        </w:rPr>
        <w:instrText xml:space="preserve"> QUOTE </w:instrText>
      </w:r>
      <m:oMath>
        <m:sSub>
          <m:sSubPr>
            <m:ctrlPr>
              <w:ins w:id="0" w:author="não identificado" w:date="2013-01-24T12:04:00Z">
                <w:rPr>
                  <w:rFonts w:ascii="Cambria Math" w:hAnsi="Cambria Math"/>
                  <w:i/>
                  <w:sz w:val="26"/>
                  <w:szCs w:val="26"/>
                </w:rPr>
              </w:ins>
            </m:ctrlPr>
          </m:sSubPr>
          <m:e>
            <m:r>
              <w:ins w:id="1" w:author="não identificado" w:date="2013-01-24T12:04:00Z">
                <w:rPr>
                  <w:rFonts w:ascii="Cambria Math"/>
                  <w:sz w:val="26"/>
                  <w:szCs w:val="26"/>
                </w:rPr>
                <m:t>y</m:t>
              </w:ins>
            </m:r>
          </m:e>
          <m:sub>
            <m:r>
              <w:ins w:id="2" w:author="não identificado" w:date="2013-01-24T12:04:00Z">
                <w:rPr>
                  <w:rFonts w:ascii="Cambria Math"/>
                  <w:sz w:val="26"/>
                  <w:szCs w:val="26"/>
                </w:rPr>
                <m:t>i</m:t>
              </w:ins>
            </m:r>
          </m:sub>
        </m:sSub>
        <m:r>
          <w:ins w:id="3" w:author="não identificado" w:date="2013-01-24T12:04:00Z">
            <w:rPr>
              <w:rFonts w:ascii="Cambria Math"/>
              <w:sz w:val="26"/>
              <w:szCs w:val="26"/>
            </w:rPr>
            <m:t>=</m:t>
          </w:ins>
        </m:r>
        <m:sSub>
          <m:sSubPr>
            <m:ctrlPr>
              <w:ins w:id="4" w:author="não identificado" w:date="2013-01-24T12:04:00Z">
                <w:rPr>
                  <w:rFonts w:ascii="Cambria Math" w:hAnsi="Cambria Math"/>
                  <w:i/>
                  <w:sz w:val="26"/>
                  <w:szCs w:val="26"/>
                </w:rPr>
              </w:ins>
            </m:ctrlPr>
          </m:sSubPr>
          <m:e>
            <m:sSup>
              <m:sSupPr>
                <m:ctrlPr>
                  <w:ins w:id="5" w:author="não identificado" w:date="2013-01-24T12:04:00Z">
                    <w:rPr>
                      <w:rFonts w:ascii="Cambria Math" w:hAnsi="Cambria Math"/>
                      <w:i/>
                      <w:sz w:val="26"/>
                      <w:szCs w:val="26"/>
                    </w:rPr>
                  </w:ins>
                </m:ctrlPr>
              </m:sSupPr>
              <m:e>
                <m:r>
                  <w:ins w:id="6" w:author="não identificado" w:date="2013-01-24T12:04:00Z">
                    <w:rPr>
                      <w:rFonts w:ascii="Cambria Math"/>
                      <w:sz w:val="26"/>
                      <w:szCs w:val="26"/>
                    </w:rPr>
                    <m:t>(</m:t>
                  </w:ins>
                </m:r>
                <m:f>
                  <m:fPr>
                    <m:ctrlPr>
                      <w:ins w:id="7" w:author="não identificado" w:date="2013-01-24T12:04:00Z">
                        <w:rPr>
                          <w:rFonts w:ascii="Cambria Math" w:hAnsi="Cambria Math"/>
                          <w:i/>
                          <w:sz w:val="26"/>
                          <w:szCs w:val="26"/>
                        </w:rPr>
                      </w:ins>
                    </m:ctrlPr>
                  </m:fPr>
                  <m:num>
                    <m:sSub>
                      <m:sSubPr>
                        <m:ctrlPr>
                          <w:ins w:id="8" w:author="não identificado" w:date="2013-01-24T12:04:00Z">
                            <w:rPr>
                              <w:rFonts w:ascii="Cambria Math" w:hAnsi="Cambria Math"/>
                              <w:i/>
                              <w:sz w:val="26"/>
                              <w:szCs w:val="26"/>
                            </w:rPr>
                          </w:ins>
                        </m:ctrlPr>
                      </m:sSubPr>
                      <m:e>
                        <m:r>
                          <w:ins w:id="9" w:author="não identificado" w:date="2013-01-24T12:04:00Z">
                            <w:rPr>
                              <w:rFonts w:ascii="Cambria Math"/>
                              <w:sz w:val="26"/>
                              <w:szCs w:val="26"/>
                            </w:rPr>
                            <m:t>K</m:t>
                          </w:ins>
                        </m:r>
                      </m:e>
                      <m:sub>
                        <m:r>
                          <w:ins w:id="10" w:author="não identificado" w:date="2013-01-24T12:04:00Z">
                            <w:rPr>
                              <w:rFonts w:ascii="Cambria Math"/>
                              <w:sz w:val="26"/>
                              <w:szCs w:val="26"/>
                            </w:rPr>
                            <m:t>i</m:t>
                          </w:ins>
                        </m:r>
                      </m:sub>
                    </m:sSub>
                  </m:num>
                  <m:den>
                    <m:sSub>
                      <m:sSubPr>
                        <m:ctrlPr>
                          <w:ins w:id="11" w:author="não identificado" w:date="2013-01-24T12:04:00Z">
                            <w:rPr>
                              <w:rFonts w:ascii="Cambria Math" w:hAnsi="Cambria Math"/>
                              <w:i/>
                              <w:sz w:val="26"/>
                              <w:szCs w:val="26"/>
                            </w:rPr>
                          </w:ins>
                        </m:ctrlPr>
                      </m:sSubPr>
                      <m:e>
                        <m:r>
                          <w:ins w:id="12" w:author="não identificado" w:date="2013-01-24T12:04:00Z">
                            <w:rPr>
                              <w:rFonts w:ascii="Cambria Math"/>
                              <w:sz w:val="26"/>
                              <w:szCs w:val="26"/>
                            </w:rPr>
                            <m:t>Y</m:t>
                          </w:ins>
                        </m:r>
                      </m:e>
                      <m:sub>
                        <m:r>
                          <w:ins w:id="13" w:author="não identificado" w:date="2013-01-24T12:04:00Z">
                            <w:rPr>
                              <w:rFonts w:ascii="Cambria Math"/>
                              <w:sz w:val="26"/>
                              <w:szCs w:val="26"/>
                            </w:rPr>
                            <m:t>i</m:t>
                          </w:ins>
                        </m:r>
                      </m:sub>
                    </m:sSub>
                  </m:den>
                </m:f>
                <m:r>
                  <w:ins w:id="14" w:author="não identificado" w:date="2013-01-24T12:04:00Z">
                    <w:rPr>
                      <w:rFonts w:ascii="Cambria Math"/>
                      <w:sz w:val="26"/>
                      <w:szCs w:val="26"/>
                    </w:rPr>
                    <m:t>)</m:t>
                  </w:ins>
                </m:r>
              </m:e>
              <m:sup>
                <m:f>
                  <m:fPr>
                    <m:ctrlPr>
                      <w:ins w:id="15" w:author="não identificado" w:date="2013-01-24T12:04:00Z">
                        <w:rPr>
                          <w:rFonts w:ascii="Cambria Math" w:hAnsi="Cambria Math"/>
                          <w:i/>
                          <w:sz w:val="26"/>
                          <w:szCs w:val="26"/>
                        </w:rPr>
                      </w:ins>
                    </m:ctrlPr>
                  </m:fPr>
                  <m:num>
                    <m:r>
                      <w:ins w:id="16" w:author="não identificado" w:date="2013-01-24T12:04:00Z">
                        <w:rPr>
                          <w:rFonts w:ascii="Cambria Math" w:hAnsi="Cambria Math"/>
                          <w:sz w:val="26"/>
                          <w:szCs w:val="26"/>
                        </w:rPr>
                        <m:t>α</m:t>
                      </w:ins>
                    </m:r>
                  </m:num>
                  <m:den>
                    <m:r>
                      <w:ins w:id="17" w:author="não identificado" w:date="2013-01-24T12:04:00Z">
                        <w:rPr>
                          <w:rFonts w:ascii="Cambria Math" w:hAnsi="Cambria Math"/>
                          <w:sz w:val="26"/>
                          <w:szCs w:val="26"/>
                        </w:rPr>
                        <m:t>1-α</m:t>
                      </w:ins>
                    </m:r>
                  </m:den>
                </m:f>
              </m:sup>
            </m:sSup>
            <m:r>
              <w:ins w:id="18" w:author="não identificado" w:date="2013-01-24T12:04:00Z">
                <w:rPr>
                  <w:rFonts w:ascii="Cambria Math"/>
                  <w:sz w:val="26"/>
                  <w:szCs w:val="26"/>
                </w:rPr>
                <m:t>A</m:t>
              </w:ins>
            </m:r>
          </m:e>
          <m:sub>
            <m:r>
              <w:ins w:id="19" w:author="não identificado" w:date="2013-01-24T12:04:00Z">
                <w:rPr>
                  <w:rFonts w:ascii="Cambria Math"/>
                  <w:sz w:val="26"/>
                  <w:szCs w:val="26"/>
                </w:rPr>
                <m:t>i</m:t>
              </w:ins>
            </m:r>
          </m:sub>
        </m:sSub>
        <m:sSub>
          <m:sSubPr>
            <m:ctrlPr>
              <w:ins w:id="20" w:author="não identificado" w:date="2013-01-24T12:04:00Z">
                <w:rPr>
                  <w:rFonts w:ascii="Cambria Math" w:hAnsi="Cambria Math"/>
                  <w:i/>
                  <w:sz w:val="26"/>
                  <w:szCs w:val="26"/>
                </w:rPr>
              </w:ins>
            </m:ctrlPr>
          </m:sSubPr>
          <m:e>
            <m:r>
              <w:ins w:id="21" w:author="não identificado" w:date="2013-01-24T12:04:00Z">
                <w:rPr>
                  <w:rFonts w:ascii="Cambria Math" w:hAnsi="Cambria Math"/>
                  <w:sz w:val="26"/>
                  <w:szCs w:val="26"/>
                </w:rPr>
                <m:t>h</m:t>
              </w:ins>
            </m:r>
          </m:e>
          <m:sub>
            <m:r>
              <w:ins w:id="22" w:author="não identificado" w:date="2013-01-24T12:04:00Z">
                <w:rPr>
                  <w:rFonts w:ascii="Cambria Math"/>
                  <w:sz w:val="26"/>
                  <w:szCs w:val="26"/>
                </w:rPr>
                <m:t>i</m:t>
              </w:ins>
            </m:r>
          </m:sub>
        </m:sSub>
      </m:oMath>
      <w:r w:rsidRPr="00861DEE">
        <w:rPr>
          <w:lang w:val="en-US"/>
        </w:rPr>
        <w:instrText xml:space="preserve"> </w:instrText>
      </w:r>
      <w:r w:rsidRPr="00861DEE">
        <w:rPr>
          <w:lang w:val="en-US"/>
        </w:rPr>
        <w:fldChar w:fldCharType="separate"/>
      </w:r>
      <w:r w:rsidRPr="00861DEE">
        <w:rPr>
          <w:lang w:val="en-US"/>
        </w:rPr>
        <w:fldChar w:fldCharType="end"/>
      </w:r>
      <w:r w:rsidRPr="00861DEE">
        <w:rPr>
          <w:lang w:val="en-US"/>
        </w:rPr>
        <w:tab/>
      </w:r>
      <w:r w:rsidRPr="00861DEE">
        <w:rPr>
          <w:lang w:val="en-US"/>
        </w:rPr>
        <w:tab/>
      </w:r>
      <w:r w:rsidRPr="00861DEE">
        <w:rPr>
          <w:lang w:val="en-US"/>
        </w:rPr>
        <w:tab/>
      </w:r>
      <w:r w:rsidRPr="00861DEE">
        <w:rPr>
          <w:lang w:val="en-US"/>
        </w:rPr>
        <w:tab/>
      </w:r>
      <w:r w:rsidRPr="00861DEE">
        <w:rPr>
          <w:lang w:val="en-US"/>
        </w:rPr>
        <w:tab/>
      </w:r>
      <w:r w:rsidRPr="00861DEE">
        <w:rPr>
          <w:lang w:val="en-US"/>
        </w:rPr>
        <w:tab/>
      </w:r>
      <w:r w:rsidRPr="00861DEE">
        <w:rPr>
          <w:lang w:val="en-US"/>
        </w:rPr>
        <w:tab/>
        <w:t>(2)</w:t>
      </w:r>
    </w:p>
    <w:p w14:paraId="115F1F1F" w14:textId="77777777" w:rsidR="00C6057A" w:rsidRPr="00861DEE" w:rsidRDefault="00C6057A" w:rsidP="00C6057A">
      <w:pPr>
        <w:jc w:val="both"/>
        <w:rPr>
          <w:lang w:val="en-US"/>
        </w:rPr>
      </w:pPr>
    </w:p>
    <w:p w14:paraId="0939ABA0" w14:textId="6136C551" w:rsidR="00C6057A" w:rsidRPr="00861DEE" w:rsidRDefault="00C6057A" w:rsidP="00C6057A">
      <w:pPr>
        <w:jc w:val="both"/>
        <w:rPr>
          <w:lang w:val="en-US"/>
        </w:rPr>
      </w:pPr>
      <w:r w:rsidRPr="00861DEE">
        <w:rPr>
          <w:lang w:val="en-US"/>
        </w:rPr>
        <w:t xml:space="preserve">being </w:t>
      </w:r>
      <w:r w:rsidRPr="00861DEE">
        <w:rPr>
          <w:position w:val="-30"/>
          <w:lang w:val="en-US"/>
        </w:rPr>
        <w:object w:dxaOrig="780" w:dyaOrig="680" w14:anchorId="7CF9564F">
          <v:shape id="_x0000_i1028" type="#_x0000_t75" style="width:39pt;height:33.75pt" o:ole="">
            <v:imagedata r:id="rId11" o:title=""/>
          </v:shape>
          <o:OLEObject Type="Embed" ProgID="Equation.3" ShapeID="_x0000_i1028" DrawAspect="Content" ObjectID="_1667139967" r:id="rId12"/>
        </w:object>
      </w:r>
      <w:r w:rsidRPr="00861DEE">
        <w:rPr>
          <w:lang w:val="en-US"/>
        </w:rPr>
        <w:t xml:space="preserve">; </w:t>
      </w:r>
      <w:r w:rsidRPr="00861DEE">
        <w:rPr>
          <w:position w:val="-30"/>
          <w:lang w:val="en-US"/>
        </w:rPr>
        <w:object w:dxaOrig="800" w:dyaOrig="680" w14:anchorId="04710E89">
          <v:shape id="_x0000_i1029" type="#_x0000_t75" style="width:39.75pt;height:33.75pt" o:ole="">
            <v:imagedata r:id="rId13" o:title=""/>
          </v:shape>
          <o:OLEObject Type="Embed" ProgID="Equation.3" ShapeID="_x0000_i1029" DrawAspect="Content" ObjectID="_1667139968" r:id="rId14"/>
        </w:object>
      </w:r>
      <w:r w:rsidRPr="00861DEE">
        <w:rPr>
          <w:lang w:val="en-US"/>
        </w:rPr>
        <w:t xml:space="preserve">; </w:t>
      </w:r>
      <w:r w:rsidRPr="00861DEE">
        <w:rPr>
          <w:position w:val="-30"/>
          <w:lang w:val="en-US"/>
        </w:rPr>
        <w:object w:dxaOrig="820" w:dyaOrig="680" w14:anchorId="00475EBD">
          <v:shape id="_x0000_i1030" type="#_x0000_t75" style="width:41.25pt;height:33.75pt" o:ole="">
            <v:imagedata r:id="rId15" o:title=""/>
          </v:shape>
          <o:OLEObject Type="Embed" ProgID="Equation.3" ShapeID="_x0000_i1030" DrawAspect="Content" ObjectID="_1667139969" r:id="rId16"/>
        </w:object>
      </w:r>
      <w:r w:rsidRPr="00861DEE">
        <w:rPr>
          <w:lang w:val="en-US"/>
        </w:rPr>
        <w:t xml:space="preserve"> </w:t>
      </w:r>
      <w:r w:rsidRPr="00861DEE">
        <w:rPr>
          <w:lang w:val="en-US"/>
        </w:rPr>
        <w:fldChar w:fldCharType="begin"/>
      </w:r>
      <w:r w:rsidRPr="00861DEE">
        <w:rPr>
          <w:lang w:val="en-US"/>
        </w:rPr>
        <w:instrText xml:space="preserve"> QUOTE </w:instrText>
      </w:r>
      <m:oMath>
        <m:r>
          <w:ins w:id="23" w:author="não identificado" w:date="2013-01-24T12:17:00Z">
            <w:rPr>
              <w:rFonts w:ascii="Cambria Math" w:hAnsi="Cambria Math"/>
              <w:sz w:val="26"/>
              <w:szCs w:val="26"/>
            </w:rPr>
            <m:t>y≡</m:t>
          </w:ins>
        </m:r>
        <m:f>
          <m:fPr>
            <m:ctrlPr>
              <w:ins w:id="24" w:author="não identificado" w:date="2013-01-24T12:17:00Z">
                <w:rPr>
                  <w:rFonts w:ascii="Cambria Math" w:hAnsi="Cambria Math"/>
                  <w:i/>
                  <w:sz w:val="26"/>
                  <w:szCs w:val="26"/>
                </w:rPr>
              </w:ins>
            </m:ctrlPr>
          </m:fPr>
          <m:num>
            <m:r>
              <w:ins w:id="25" w:author="não identificado" w:date="2013-01-24T12:17:00Z">
                <w:rPr>
                  <w:rFonts w:ascii="Cambria Math" w:hAnsi="Cambria Math"/>
                  <w:sz w:val="26"/>
                  <w:szCs w:val="26"/>
                </w:rPr>
                <m:t>Y</m:t>
              </w:ins>
            </m:r>
          </m:num>
          <m:den>
            <m:r>
              <w:ins w:id="26" w:author="não identificado" w:date="2013-01-24T12:17:00Z">
                <w:rPr>
                  <w:rFonts w:ascii="Cambria Math" w:hAnsi="Cambria Math"/>
                  <w:sz w:val="26"/>
                  <w:szCs w:val="26"/>
                </w:rPr>
                <m:t>L</m:t>
              </w:ins>
            </m:r>
          </m:den>
        </m:f>
        <m:r>
          <w:ins w:id="27" w:author="não identificado" w:date="2013-01-24T12:17:00Z">
            <w:rPr>
              <w:rFonts w:ascii="Cambria Math"/>
              <w:sz w:val="26"/>
              <w:szCs w:val="26"/>
            </w:rPr>
            <m:t xml:space="preserve">;     </m:t>
          </w:ins>
        </m:r>
        <m:r>
          <w:ins w:id="28" w:author="não identificado" w:date="2013-01-24T12:17:00Z">
            <w:rPr>
              <w:rFonts w:ascii="Cambria Math" w:hAnsi="Cambria Math"/>
              <w:sz w:val="26"/>
              <w:szCs w:val="26"/>
            </w:rPr>
            <m:t>k≡</m:t>
          </w:ins>
        </m:r>
        <m:f>
          <m:fPr>
            <m:ctrlPr>
              <w:ins w:id="29" w:author="não identificado" w:date="2013-01-24T12:17:00Z">
                <w:rPr>
                  <w:rFonts w:ascii="Cambria Math" w:hAnsi="Cambria Math"/>
                  <w:i/>
                  <w:sz w:val="26"/>
                  <w:szCs w:val="26"/>
                </w:rPr>
              </w:ins>
            </m:ctrlPr>
          </m:fPr>
          <m:num>
            <m:r>
              <w:ins w:id="30" w:author="não identificado" w:date="2013-01-24T12:17:00Z">
                <w:rPr>
                  <w:rFonts w:ascii="Cambria Math" w:hAnsi="Cambria Math"/>
                  <w:sz w:val="26"/>
                  <w:szCs w:val="26"/>
                </w:rPr>
                <m:t>K</m:t>
              </w:ins>
            </m:r>
          </m:num>
          <m:den>
            <m:r>
              <w:ins w:id="31" w:author="não identificado" w:date="2013-01-24T12:17:00Z">
                <w:rPr>
                  <w:rFonts w:ascii="Cambria Math" w:hAnsi="Cambria Math"/>
                  <w:sz w:val="26"/>
                  <w:szCs w:val="26"/>
                </w:rPr>
                <m:t>L</m:t>
              </w:ins>
            </m:r>
          </m:den>
        </m:f>
        <m:r>
          <w:ins w:id="32" w:author="não identificado" w:date="2013-01-24T12:17:00Z">
            <w:rPr>
              <w:rFonts w:ascii="Cambria Math"/>
              <w:sz w:val="26"/>
              <w:szCs w:val="26"/>
            </w:rPr>
            <m:t xml:space="preserve">;     </m:t>
          </w:ins>
        </m:r>
        <m:r>
          <w:ins w:id="33" w:author="não identificado" w:date="2013-01-24T12:17:00Z">
            <w:rPr>
              <w:rFonts w:ascii="Cambria Math" w:hAnsi="Cambria Math"/>
              <w:sz w:val="26"/>
              <w:szCs w:val="26"/>
            </w:rPr>
            <m:t>h≡</m:t>
          </w:ins>
        </m:r>
        <m:f>
          <m:fPr>
            <m:ctrlPr>
              <w:ins w:id="34" w:author="não identificado" w:date="2013-01-24T12:17:00Z">
                <w:rPr>
                  <w:rFonts w:ascii="Cambria Math" w:hAnsi="Cambria Math"/>
                  <w:i/>
                  <w:sz w:val="26"/>
                  <w:szCs w:val="26"/>
                </w:rPr>
              </w:ins>
            </m:ctrlPr>
          </m:fPr>
          <m:num>
            <m:r>
              <w:ins w:id="35" w:author="não identificado" w:date="2013-01-24T12:17:00Z">
                <w:rPr>
                  <w:rFonts w:ascii="Cambria Math" w:hAnsi="Cambria Math"/>
                  <w:sz w:val="26"/>
                  <w:szCs w:val="26"/>
                </w:rPr>
                <m:t>H</m:t>
              </w:ins>
            </m:r>
          </m:num>
          <m:den>
            <m:r>
              <w:ins w:id="36" w:author="não identificado" w:date="2013-01-24T12:17:00Z">
                <w:rPr>
                  <w:rFonts w:ascii="Cambria Math" w:hAnsi="Cambria Math"/>
                  <w:sz w:val="26"/>
                  <w:szCs w:val="26"/>
                </w:rPr>
                <m:t>L</m:t>
              </w:ins>
            </m:r>
          </m:den>
        </m:f>
      </m:oMath>
      <w:r w:rsidRPr="00861DEE">
        <w:rPr>
          <w:lang w:val="en-US"/>
        </w:rPr>
        <w:instrText xml:space="preserve"> </w:instrText>
      </w:r>
      <w:r w:rsidRPr="00861DEE">
        <w:rPr>
          <w:lang w:val="en-US"/>
        </w:rPr>
        <w:fldChar w:fldCharType="separate"/>
      </w:r>
      <w:r w:rsidRPr="00861DEE">
        <w:rPr>
          <w:lang w:val="en-US"/>
        </w:rPr>
        <w:fldChar w:fldCharType="end"/>
      </w:r>
      <w:r w:rsidRPr="00861DEE">
        <w:rPr>
          <w:lang w:val="en-US"/>
        </w:rPr>
        <w:t xml:space="preserve"> and </w:t>
      </w:r>
      <w:r w:rsidRPr="00861DEE">
        <w:rPr>
          <w:position w:val="-6"/>
          <w:lang w:val="en-US"/>
        </w:rPr>
        <w:object w:dxaOrig="740" w:dyaOrig="320" w14:anchorId="0D3CA38C">
          <v:shape id="_x0000_i1032" type="#_x0000_t75" style="width:36.75pt;height:15.75pt" o:ole="">
            <v:imagedata r:id="rId17" o:title=""/>
          </v:shape>
          <o:OLEObject Type="Embed" ProgID="Equation.3" ShapeID="_x0000_i1032" DrawAspect="Content" ObjectID="_1667139970" r:id="rId18"/>
        </w:object>
      </w:r>
      <w:r w:rsidRPr="00861DEE">
        <w:rPr>
          <w:lang w:val="en-US"/>
        </w:rPr>
        <w:t>.</w:t>
      </w:r>
    </w:p>
    <w:p w14:paraId="0479D7EB" w14:textId="77777777" w:rsidR="00C6057A" w:rsidRPr="00861DEE" w:rsidRDefault="00C6057A" w:rsidP="00C6057A">
      <w:pPr>
        <w:jc w:val="both"/>
        <w:rPr>
          <w:lang w:val="en-US"/>
        </w:rPr>
      </w:pPr>
    </w:p>
    <w:p w14:paraId="515D0E17" w14:textId="77777777" w:rsidR="00C6057A" w:rsidRPr="00861DEE" w:rsidRDefault="00C6057A" w:rsidP="00C6057A">
      <w:pPr>
        <w:jc w:val="both"/>
        <w:rPr>
          <w:lang w:val="en-US"/>
        </w:rPr>
      </w:pPr>
      <w:r w:rsidRPr="00861DEE">
        <w:rPr>
          <w:lang w:val="en-US"/>
        </w:rPr>
        <w:t>Thus,</w:t>
      </w:r>
    </w:p>
    <w:p w14:paraId="79F25946" w14:textId="77777777" w:rsidR="00C6057A" w:rsidRPr="00861DEE" w:rsidRDefault="00C6057A" w:rsidP="00C6057A">
      <w:pPr>
        <w:jc w:val="both"/>
        <w:rPr>
          <w:lang w:val="en-US"/>
        </w:rPr>
      </w:pPr>
      <w:r w:rsidRPr="00861DEE">
        <w:rPr>
          <w:lang w:val="en-US"/>
        </w:rPr>
        <w:tab/>
      </w:r>
      <w:r w:rsidRPr="00861DEE">
        <w:rPr>
          <w:position w:val="-48"/>
          <w:lang w:val="en-US"/>
        </w:rPr>
        <w:object w:dxaOrig="1200" w:dyaOrig="999" w14:anchorId="6A5AF3A5">
          <v:shape id="_x0000_i1033" type="#_x0000_t75" style="width:60pt;height:50.25pt" o:ole="">
            <v:imagedata r:id="rId19" o:title=""/>
          </v:shape>
          <o:OLEObject Type="Embed" ProgID="Equation.3" ShapeID="_x0000_i1033" DrawAspect="Content" ObjectID="_1667139971" r:id="rId20"/>
        </w:object>
      </w:r>
      <w:r w:rsidRPr="00861DEE">
        <w:rPr>
          <w:lang w:val="en-US"/>
        </w:rPr>
        <w:tab/>
      </w:r>
      <w:r w:rsidRPr="00861DEE">
        <w:rPr>
          <w:lang w:val="en-US"/>
        </w:rPr>
        <w:tab/>
        <w:t>or</w:t>
      </w:r>
      <w:r w:rsidRPr="00861DEE">
        <w:rPr>
          <w:lang w:val="en-US"/>
        </w:rPr>
        <w:tab/>
      </w:r>
      <w:r w:rsidRPr="00861DEE">
        <w:rPr>
          <w:lang w:val="en-US"/>
        </w:rPr>
        <w:tab/>
      </w:r>
      <w:r w:rsidRPr="00861DEE">
        <w:rPr>
          <w:position w:val="-40"/>
          <w:lang w:val="en-US"/>
        </w:rPr>
        <w:object w:dxaOrig="1420" w:dyaOrig="780" w14:anchorId="3E41ED37">
          <v:shape id="_x0000_i1034" type="#_x0000_t75" style="width:71.25pt;height:39pt" o:ole="">
            <v:imagedata r:id="rId21" o:title=""/>
          </v:shape>
          <o:OLEObject Type="Embed" ProgID="Equation.3" ShapeID="_x0000_i1034" DrawAspect="Content" ObjectID="_1667139972" r:id="rId22"/>
        </w:object>
      </w:r>
      <w:r w:rsidRPr="00861DEE">
        <w:rPr>
          <w:lang w:val="en-US"/>
        </w:rPr>
        <w:tab/>
      </w:r>
      <w:r w:rsidRPr="00861DEE">
        <w:rPr>
          <w:lang w:val="en-US"/>
        </w:rPr>
        <w:tab/>
        <w:t>(3)</w:t>
      </w:r>
    </w:p>
    <w:p w14:paraId="6157D939" w14:textId="77777777" w:rsidR="00C6057A" w:rsidRPr="00861DEE" w:rsidRDefault="00C6057A" w:rsidP="00C6057A">
      <w:pPr>
        <w:jc w:val="both"/>
        <w:rPr>
          <w:lang w:val="en-US"/>
        </w:rPr>
      </w:pPr>
    </w:p>
    <w:p w14:paraId="02355739" w14:textId="77777777" w:rsidR="00C6057A" w:rsidRPr="00861DEE" w:rsidRDefault="00C6057A" w:rsidP="00C6057A">
      <w:pPr>
        <w:jc w:val="both"/>
        <w:rPr>
          <w:lang w:val="en-US"/>
        </w:rPr>
      </w:pPr>
      <w:r w:rsidRPr="00861DEE">
        <w:rPr>
          <w:lang w:val="en-US"/>
        </w:rPr>
        <w:tab/>
        <w:t xml:space="preserve">Where </w:t>
      </w:r>
      <w:r w:rsidRPr="00861DEE">
        <w:rPr>
          <w:position w:val="-30"/>
          <w:lang w:val="en-US"/>
        </w:rPr>
        <w:object w:dxaOrig="859" w:dyaOrig="700" w14:anchorId="02361C85">
          <v:shape id="_x0000_i1035" type="#_x0000_t75" style="width:42.75pt;height:35.25pt" o:ole="">
            <v:imagedata r:id="rId23" o:title=""/>
          </v:shape>
          <o:OLEObject Type="Embed" ProgID="Equation.3" ShapeID="_x0000_i1035" DrawAspect="Content" ObjectID="_1667139973" r:id="rId24"/>
        </w:object>
      </w:r>
      <w:r w:rsidRPr="00861DEE">
        <w:rPr>
          <w:lang w:val="en-US"/>
        </w:rPr>
        <w:t xml:space="preserve">. Another possibility </w:t>
      </w:r>
      <w:r>
        <w:rPr>
          <w:lang w:val="en-US"/>
        </w:rPr>
        <w:t>to carry out the</w:t>
      </w:r>
      <w:r w:rsidRPr="00861DEE">
        <w:rPr>
          <w:lang w:val="en-US"/>
        </w:rPr>
        <w:t xml:space="preserve"> </w:t>
      </w:r>
      <w:r>
        <w:rPr>
          <w:lang w:val="en-US"/>
        </w:rPr>
        <w:t>accounting</w:t>
      </w:r>
      <w:r w:rsidRPr="00861DEE">
        <w:rPr>
          <w:lang w:val="en-US"/>
        </w:rPr>
        <w:t xml:space="preserve"> exercise is according to the following equation:</w:t>
      </w:r>
    </w:p>
    <w:p w14:paraId="535FCE51" w14:textId="77777777" w:rsidR="00C6057A" w:rsidRPr="00861DEE" w:rsidRDefault="00C6057A" w:rsidP="00C6057A">
      <w:pPr>
        <w:jc w:val="both"/>
        <w:rPr>
          <w:lang w:val="en-US"/>
        </w:rPr>
      </w:pPr>
    </w:p>
    <w:p w14:paraId="1D7AE481" w14:textId="77777777" w:rsidR="00C6057A" w:rsidRPr="00861DEE" w:rsidRDefault="00C6057A" w:rsidP="00C6057A">
      <w:pPr>
        <w:jc w:val="both"/>
        <w:rPr>
          <w:lang w:val="en-US"/>
        </w:rPr>
      </w:pPr>
      <w:r w:rsidRPr="00861DEE">
        <w:rPr>
          <w:lang w:val="en-US"/>
        </w:rPr>
        <w:tab/>
      </w:r>
      <w:r w:rsidRPr="00861DEE">
        <w:rPr>
          <w:position w:val="-12"/>
          <w:lang w:val="en-US"/>
        </w:rPr>
        <w:object w:dxaOrig="1579" w:dyaOrig="400" w14:anchorId="70F0BD01">
          <v:shape id="_x0000_i1036" type="#_x0000_t75" style="width:78.75pt;height:20.25pt" o:ole="">
            <v:imagedata r:id="rId25" o:title=""/>
          </v:shape>
          <o:OLEObject Type="Embed" ProgID="Equation.3" ShapeID="_x0000_i1036" DrawAspect="Content" ObjectID="_1667139974" r:id="rId26"/>
        </w:object>
      </w:r>
      <w:r w:rsidRPr="00861DEE">
        <w:rPr>
          <w:lang w:val="en-US"/>
        </w:rPr>
        <w:tab/>
      </w:r>
      <w:r w:rsidRPr="00861DEE">
        <w:rPr>
          <w:lang w:val="en-US"/>
        </w:rPr>
        <w:tab/>
      </w:r>
      <w:r w:rsidRPr="00861DEE">
        <w:rPr>
          <w:lang w:val="en-US"/>
        </w:rPr>
        <w:tab/>
      </w:r>
      <w:r w:rsidRPr="00861DEE">
        <w:rPr>
          <w:lang w:val="en-US"/>
        </w:rPr>
        <w:tab/>
      </w:r>
      <w:r w:rsidRPr="00861DEE">
        <w:rPr>
          <w:lang w:val="en-US"/>
        </w:rPr>
        <w:tab/>
      </w:r>
      <w:r w:rsidRPr="00861DEE">
        <w:rPr>
          <w:lang w:val="en-US"/>
        </w:rPr>
        <w:tab/>
      </w:r>
      <w:r w:rsidRPr="00861DEE">
        <w:rPr>
          <w:lang w:val="en-US"/>
        </w:rPr>
        <w:tab/>
        <w:t>(4)</w:t>
      </w:r>
    </w:p>
    <w:p w14:paraId="0E9CE2A3" w14:textId="77777777" w:rsidR="00C6057A" w:rsidRPr="00861DEE" w:rsidRDefault="00C6057A" w:rsidP="00C6057A">
      <w:pPr>
        <w:jc w:val="both"/>
        <w:rPr>
          <w:lang w:val="en-US"/>
        </w:rPr>
      </w:pPr>
    </w:p>
    <w:p w14:paraId="33AF3C6A" w14:textId="77777777" w:rsidR="00C6057A" w:rsidRDefault="00C6057A" w:rsidP="00C6057A">
      <w:pPr>
        <w:jc w:val="both"/>
        <w:rPr>
          <w:lang w:val="en-US"/>
        </w:rPr>
      </w:pPr>
      <w:r w:rsidRPr="00861DEE">
        <w:rPr>
          <w:lang w:val="en-US"/>
        </w:rPr>
        <w:tab/>
        <w:t xml:space="preserve">The </w:t>
      </w:r>
      <w:r>
        <w:rPr>
          <w:lang w:val="en-US"/>
        </w:rPr>
        <w:t>decompositions</w:t>
      </w:r>
      <w:r w:rsidRPr="00861DEE">
        <w:rPr>
          <w:lang w:val="en-US"/>
        </w:rPr>
        <w:t xml:space="preserve"> presented in accordance with equation (4) </w:t>
      </w:r>
      <w:r>
        <w:rPr>
          <w:lang w:val="en-US"/>
        </w:rPr>
        <w:t>are</w:t>
      </w:r>
      <w:r w:rsidRPr="00861DEE">
        <w:rPr>
          <w:lang w:val="en-US"/>
        </w:rPr>
        <w:t xml:space="preserve"> </w:t>
      </w:r>
      <w:r>
        <w:rPr>
          <w:lang w:val="en-US"/>
        </w:rPr>
        <w:t>named</w:t>
      </w:r>
      <w:r w:rsidRPr="00861DEE">
        <w:rPr>
          <w:lang w:val="en-US"/>
        </w:rPr>
        <w:t xml:space="preserve"> algebraic, while th</w:t>
      </w:r>
      <w:r>
        <w:rPr>
          <w:lang w:val="en-US"/>
        </w:rPr>
        <w:t xml:space="preserve">ose based on </w:t>
      </w:r>
      <w:r w:rsidRPr="00861DEE">
        <w:rPr>
          <w:lang w:val="en-US"/>
        </w:rPr>
        <w:t xml:space="preserve">equation (2) </w:t>
      </w:r>
      <w:r>
        <w:rPr>
          <w:lang w:val="en-US"/>
        </w:rPr>
        <w:t>are</w:t>
      </w:r>
      <w:r w:rsidRPr="00861DEE">
        <w:rPr>
          <w:lang w:val="en-US"/>
        </w:rPr>
        <w:t xml:space="preserve"> </w:t>
      </w:r>
      <w:r>
        <w:rPr>
          <w:lang w:val="en-US"/>
        </w:rPr>
        <w:t>named theoretical</w:t>
      </w:r>
      <w:r w:rsidRPr="00861DEE">
        <w:rPr>
          <w:lang w:val="en-US"/>
        </w:rPr>
        <w:t>. The first informs that the product per worker (</w:t>
      </w:r>
      <w:r w:rsidRPr="00861DEE">
        <w:rPr>
          <w:i/>
          <w:lang w:val="en-US"/>
        </w:rPr>
        <w:t>y</w:t>
      </w:r>
      <w:r w:rsidRPr="00861DEE">
        <w:rPr>
          <w:i/>
          <w:vertAlign w:val="subscript"/>
          <w:lang w:val="en-US"/>
        </w:rPr>
        <w:t>i</w:t>
      </w:r>
      <w:r w:rsidRPr="00861DEE">
        <w:rPr>
          <w:lang w:val="en-US"/>
        </w:rPr>
        <w:t>) is a function of</w:t>
      </w:r>
      <w:r>
        <w:rPr>
          <w:lang w:val="en-US"/>
        </w:rPr>
        <w:t xml:space="preserve"> the</w:t>
      </w:r>
      <w:r w:rsidRPr="00861DEE">
        <w:rPr>
          <w:lang w:val="en-US"/>
        </w:rPr>
        <w:t xml:space="preserve"> capital-labor ratio, human capital per worker, </w:t>
      </w:r>
      <w:r w:rsidRPr="00861DEE">
        <w:rPr>
          <w:i/>
          <w:lang w:val="en-US"/>
        </w:rPr>
        <w:t>h</w:t>
      </w:r>
      <w:r w:rsidRPr="00861DEE">
        <w:rPr>
          <w:lang w:val="en-US"/>
        </w:rPr>
        <w:t xml:space="preserve">, and of </w:t>
      </w:r>
      <w:r>
        <w:rPr>
          <w:lang w:val="en-US"/>
        </w:rPr>
        <w:t>TFP</w:t>
      </w:r>
      <w:r w:rsidRPr="00861DEE">
        <w:rPr>
          <w:lang w:val="en-US"/>
        </w:rPr>
        <w:t xml:space="preserve"> or residu</w:t>
      </w:r>
      <w:r>
        <w:rPr>
          <w:lang w:val="en-US"/>
        </w:rPr>
        <w:t>al</w:t>
      </w:r>
      <w:r w:rsidRPr="00861DEE">
        <w:rPr>
          <w:lang w:val="en-US"/>
        </w:rPr>
        <w:t xml:space="preserve">, </w:t>
      </w:r>
      <w:r w:rsidRPr="00861DEE">
        <w:rPr>
          <w:i/>
          <w:lang w:val="en-US"/>
        </w:rPr>
        <w:t>A</w:t>
      </w:r>
      <w:r>
        <w:rPr>
          <w:lang w:val="en-US"/>
        </w:rPr>
        <w:t>. The methodology b</w:t>
      </w:r>
      <w:r w:rsidRPr="00861DEE">
        <w:rPr>
          <w:lang w:val="en-US"/>
        </w:rPr>
        <w:t xml:space="preserve">ased on equation (2) employs the capital-product ratio instead of the capital-labor ratio. Constant returns of scale to </w:t>
      </w:r>
      <w:r w:rsidRPr="00861DEE">
        <w:rPr>
          <w:i/>
          <w:lang w:val="en-US"/>
        </w:rPr>
        <w:t>k</w:t>
      </w:r>
      <w:r w:rsidRPr="00861DEE">
        <w:rPr>
          <w:lang w:val="en-US"/>
        </w:rPr>
        <w:t xml:space="preserve"> and (</w:t>
      </w:r>
      <w:r w:rsidRPr="00861DEE">
        <w:rPr>
          <w:i/>
          <w:lang w:val="en-US"/>
        </w:rPr>
        <w:t>hA</w:t>
      </w:r>
      <w:r w:rsidRPr="00861DEE">
        <w:rPr>
          <w:lang w:val="en-US"/>
        </w:rPr>
        <w:t xml:space="preserve">) and positive and decreasing marginal returns to physical </w:t>
      </w:r>
      <w:r>
        <w:rPr>
          <w:lang w:val="en-US"/>
        </w:rPr>
        <w:t xml:space="preserve">and human </w:t>
      </w:r>
      <w:r w:rsidRPr="00861DEE">
        <w:rPr>
          <w:lang w:val="en-US"/>
        </w:rPr>
        <w:t>capital</w:t>
      </w:r>
      <w:r>
        <w:rPr>
          <w:lang w:val="en-US"/>
        </w:rPr>
        <w:t>s</w:t>
      </w:r>
      <w:r w:rsidRPr="00861DEE">
        <w:rPr>
          <w:lang w:val="en-US"/>
        </w:rPr>
        <w:t xml:space="preserve"> are assumed. The human capital per worker is a function of the </w:t>
      </w:r>
      <w:r>
        <w:rPr>
          <w:lang w:val="en-US"/>
        </w:rPr>
        <w:t>educational</w:t>
      </w:r>
      <w:r w:rsidRPr="00861DEE">
        <w:rPr>
          <w:lang w:val="en-US"/>
        </w:rPr>
        <w:t xml:space="preserve"> return average rate (</w:t>
      </w:r>
      <w:r w:rsidRPr="00861DEE">
        <w:rPr>
          <w:i/>
          <w:lang w:val="en-US"/>
        </w:rPr>
        <w:sym w:font="Symbol" w:char="F06A"/>
      </w:r>
      <w:r w:rsidRPr="00861DEE">
        <w:rPr>
          <w:lang w:val="en-US"/>
        </w:rPr>
        <w:t>) and years of s</w:t>
      </w:r>
      <w:r>
        <w:rPr>
          <w:lang w:val="en-US"/>
        </w:rPr>
        <w:t>chooling</w:t>
      </w:r>
      <w:r w:rsidRPr="00861DEE">
        <w:rPr>
          <w:lang w:val="en-US"/>
        </w:rPr>
        <w:t xml:space="preserve"> (</w:t>
      </w:r>
      <w:r w:rsidRPr="00861DEE">
        <w:rPr>
          <w:i/>
          <w:lang w:val="en-US"/>
        </w:rPr>
        <w:t>u</w:t>
      </w:r>
      <w:r w:rsidRPr="00861DEE">
        <w:rPr>
          <w:lang w:val="en-US"/>
        </w:rPr>
        <w:t>). In the</w:t>
      </w:r>
      <w:r>
        <w:rPr>
          <w:lang w:val="en-US"/>
        </w:rPr>
        <w:t xml:space="preserve"> Cobb-Doug</w:t>
      </w:r>
      <w:r w:rsidRPr="00861DEE">
        <w:rPr>
          <w:lang w:val="en-US"/>
        </w:rPr>
        <w:t xml:space="preserve">las specification, </w:t>
      </w:r>
      <w:r w:rsidRPr="00861DEE">
        <w:rPr>
          <w:i/>
          <w:lang w:val="en-US"/>
        </w:rPr>
        <w:t>α</w:t>
      </w:r>
      <w:r w:rsidRPr="00861DEE">
        <w:rPr>
          <w:lang w:val="en-US"/>
        </w:rPr>
        <w:t xml:space="preserve"> is the physical capital participation in income.</w:t>
      </w:r>
    </w:p>
    <w:p w14:paraId="64AD86FF" w14:textId="77777777" w:rsidR="00C6057A" w:rsidRDefault="00C6057A" w:rsidP="00C6057A">
      <w:pPr>
        <w:jc w:val="both"/>
        <w:rPr>
          <w:lang w:val="en-US"/>
        </w:rPr>
      </w:pPr>
      <w:r w:rsidRPr="00861DEE">
        <w:rPr>
          <w:lang w:val="en-US"/>
        </w:rPr>
        <w:tab/>
        <w:t xml:space="preserve">The product (Y) is the </w:t>
      </w:r>
      <w:r>
        <w:rPr>
          <w:lang w:val="en-US"/>
        </w:rPr>
        <w:t>s</w:t>
      </w:r>
      <w:r w:rsidRPr="00861DEE">
        <w:rPr>
          <w:lang w:val="en-US"/>
        </w:rPr>
        <w:t>tate GDP at 2000</w:t>
      </w:r>
      <w:r>
        <w:rPr>
          <w:lang w:val="en-US"/>
        </w:rPr>
        <w:t xml:space="preserve"> </w:t>
      </w:r>
      <w:r w:rsidRPr="00861DEE">
        <w:rPr>
          <w:lang w:val="en-US"/>
        </w:rPr>
        <w:t xml:space="preserve">constant prices (R$ thousand) from the Brazilian Institute of Geography and Statistics (IBGE). The total of </w:t>
      </w:r>
      <w:r>
        <w:rPr>
          <w:lang w:val="en-US"/>
        </w:rPr>
        <w:t>employed</w:t>
      </w:r>
      <w:r w:rsidRPr="00861DEE">
        <w:rPr>
          <w:lang w:val="en-US"/>
        </w:rPr>
        <w:t xml:space="preserve"> </w:t>
      </w:r>
      <w:r>
        <w:rPr>
          <w:lang w:val="en-US"/>
        </w:rPr>
        <w:t>workers was</w:t>
      </w:r>
      <w:r w:rsidRPr="00861DEE">
        <w:rPr>
          <w:lang w:val="en-US"/>
        </w:rPr>
        <w:t xml:space="preserve"> used for the calculation </w:t>
      </w:r>
      <w:r>
        <w:rPr>
          <w:lang w:val="en-US"/>
        </w:rPr>
        <w:t xml:space="preserve">of </w:t>
      </w:r>
      <w:r w:rsidRPr="00861DEE">
        <w:rPr>
          <w:lang w:val="en-US"/>
        </w:rPr>
        <w:t xml:space="preserve">GDP </w:t>
      </w:r>
      <w:r>
        <w:rPr>
          <w:lang w:val="en-US"/>
        </w:rPr>
        <w:t xml:space="preserve">per worker </w:t>
      </w:r>
      <w:r w:rsidRPr="00861DEE">
        <w:rPr>
          <w:lang w:val="en-US"/>
        </w:rPr>
        <w:t>(y</w:t>
      </w:r>
      <w:r w:rsidRPr="00861DEE">
        <w:rPr>
          <w:vertAlign w:val="subscript"/>
          <w:lang w:val="en-US"/>
        </w:rPr>
        <w:t>i</w:t>
      </w:r>
      <w:r w:rsidRPr="00861DEE">
        <w:rPr>
          <w:lang w:val="en-US"/>
        </w:rPr>
        <w:t xml:space="preserve">), which was </w:t>
      </w:r>
      <w:r>
        <w:rPr>
          <w:lang w:val="en-US"/>
        </w:rPr>
        <w:t>elaborated</w:t>
      </w:r>
      <w:r w:rsidRPr="00861DEE">
        <w:rPr>
          <w:lang w:val="en-US"/>
        </w:rPr>
        <w:t xml:space="preserve"> by the Institute of Applied Economic Research (IPEA) based on the demographic census</w:t>
      </w:r>
      <w:r w:rsidRPr="00861DEE">
        <w:rPr>
          <w:rStyle w:val="Refdenotaderodap"/>
          <w:lang w:val="en-US"/>
        </w:rPr>
        <w:footnoteReference w:id="1"/>
      </w:r>
      <w:r w:rsidRPr="00861DEE">
        <w:rPr>
          <w:lang w:val="en-US"/>
        </w:rPr>
        <w:t xml:space="preserve">. Average </w:t>
      </w:r>
      <w:r>
        <w:rPr>
          <w:lang w:val="en-US"/>
        </w:rPr>
        <w:t>school</w:t>
      </w:r>
      <w:r w:rsidRPr="00861DEE">
        <w:rPr>
          <w:lang w:val="en-US"/>
        </w:rPr>
        <w:t xml:space="preserve"> years of the population with 25 years or more </w:t>
      </w:r>
      <w:r>
        <w:rPr>
          <w:lang w:val="en-US"/>
        </w:rPr>
        <w:t>were</w:t>
      </w:r>
      <w:r w:rsidRPr="00861DEE">
        <w:rPr>
          <w:lang w:val="en-US"/>
        </w:rPr>
        <w:t xml:space="preserve"> used as </w:t>
      </w:r>
      <w:r w:rsidRPr="00861DEE">
        <w:rPr>
          <w:i/>
          <w:lang w:val="en-US"/>
        </w:rPr>
        <w:t>proxy</w:t>
      </w:r>
      <w:r w:rsidRPr="00861DEE">
        <w:rPr>
          <w:lang w:val="en-US"/>
        </w:rPr>
        <w:t xml:space="preserve"> for human capital, having IPEA as </w:t>
      </w:r>
      <w:r>
        <w:rPr>
          <w:lang w:val="en-US"/>
        </w:rPr>
        <w:t>the</w:t>
      </w:r>
      <w:r w:rsidRPr="00861DEE">
        <w:rPr>
          <w:lang w:val="en-US"/>
        </w:rPr>
        <w:t xml:space="preserve"> source. The capital stock (K) is the </w:t>
      </w:r>
      <w:r>
        <w:rPr>
          <w:lang w:val="en-US"/>
        </w:rPr>
        <w:t xml:space="preserve">companies </w:t>
      </w:r>
      <w:r w:rsidRPr="00861DEE">
        <w:rPr>
          <w:lang w:val="en-US"/>
        </w:rPr>
        <w:t xml:space="preserve">private capital stock (machinery and equipment and non-residential constructions) available on </w:t>
      </w:r>
      <w:r>
        <w:rPr>
          <w:lang w:val="en-US"/>
        </w:rPr>
        <w:t xml:space="preserve">the </w:t>
      </w:r>
      <w:r w:rsidRPr="00861DEE">
        <w:rPr>
          <w:lang w:val="en-US"/>
        </w:rPr>
        <w:t xml:space="preserve">IPEA website (http://www.ipeadata.gov.br/), based on Reis </w:t>
      </w:r>
      <w:r w:rsidRPr="00861DEE">
        <w:rPr>
          <w:i/>
          <w:lang w:val="en-US"/>
        </w:rPr>
        <w:t>et al</w:t>
      </w:r>
      <w:r w:rsidRPr="00861DEE">
        <w:rPr>
          <w:lang w:val="en-US"/>
        </w:rPr>
        <w:t>. (2005) for the years 1970 and 1980, updated for the years 1990 and 2000, following the methodology of Coelho (2006).</w:t>
      </w:r>
    </w:p>
    <w:p w14:paraId="7020D254" w14:textId="46D277C0" w:rsidR="00C6057A" w:rsidRDefault="00C6057A" w:rsidP="00C6057A">
      <w:pPr>
        <w:jc w:val="both"/>
        <w:rPr>
          <w:lang w:val="en-US"/>
        </w:rPr>
      </w:pPr>
      <w:r w:rsidRPr="00861DEE">
        <w:rPr>
          <w:lang w:val="en-US"/>
        </w:rPr>
        <w:lastRenderedPageBreak/>
        <w:tab/>
        <w:t xml:space="preserve">In relation to the parameter of capital participation in income, it </w:t>
      </w:r>
      <w:r>
        <w:rPr>
          <w:lang w:val="en-US"/>
        </w:rPr>
        <w:t xml:space="preserve">is </w:t>
      </w:r>
      <w:r w:rsidRPr="00861DEE">
        <w:rPr>
          <w:lang w:val="en-US"/>
        </w:rPr>
        <w:t>consider</w:t>
      </w:r>
      <w:r>
        <w:rPr>
          <w:lang w:val="en-US"/>
        </w:rPr>
        <w:t>ed</w:t>
      </w:r>
      <w:r w:rsidRPr="00861DEE">
        <w:rPr>
          <w:lang w:val="en-US"/>
        </w:rPr>
        <w:t xml:space="preserve"> </w:t>
      </w:r>
      <m:oMath>
        <m:r>
          <w:rPr>
            <w:rFonts w:ascii="Cambria Math" w:hAnsi="Cambria Math"/>
          </w:rPr>
          <m:t>α=0,4</m:t>
        </m:r>
      </m:oMath>
      <w:r w:rsidRPr="00861DEE">
        <w:rPr>
          <w:lang w:val="en-US"/>
        </w:rPr>
        <w:t xml:space="preserve">, in accordance with the </w:t>
      </w:r>
      <w:r>
        <w:rPr>
          <w:lang w:val="en-US"/>
        </w:rPr>
        <w:t>studies</w:t>
      </w:r>
      <w:r w:rsidRPr="00861DEE">
        <w:rPr>
          <w:lang w:val="en-US"/>
        </w:rPr>
        <w:t xml:space="preserve"> previously carried out for the Brazilian case, such as Pereira (2012), Barbosa Filho et al. (2010), Coelho &amp; Figueiredo (2007) and Gomes, Pessôa &amp; Veloso (2003).</w:t>
      </w:r>
    </w:p>
    <w:p w14:paraId="3631DDB9" w14:textId="77777777" w:rsidR="00C6057A" w:rsidRDefault="00C6057A" w:rsidP="00C6057A">
      <w:pPr>
        <w:jc w:val="both"/>
        <w:rPr>
          <w:lang w:val="en-US"/>
        </w:rPr>
      </w:pPr>
      <w:r w:rsidRPr="00861DEE">
        <w:rPr>
          <w:lang w:val="en-US"/>
        </w:rPr>
        <w:tab/>
        <w:t>In Table 1, the results are presented for 1970 and 2000</w:t>
      </w:r>
      <w:r w:rsidRPr="00861DEE">
        <w:rPr>
          <w:rStyle w:val="Refdenotaderodap"/>
          <w:lang w:val="en-US"/>
        </w:rPr>
        <w:footnoteReference w:id="2"/>
      </w:r>
      <w:r w:rsidRPr="00861DEE">
        <w:rPr>
          <w:lang w:val="en-US"/>
        </w:rPr>
        <w:t xml:space="preserve">. The TFP calculation was </w:t>
      </w:r>
      <w:r>
        <w:rPr>
          <w:lang w:val="en-US"/>
        </w:rPr>
        <w:t>carried out</w:t>
      </w:r>
      <w:r w:rsidRPr="00861DEE">
        <w:rPr>
          <w:lang w:val="en-US"/>
        </w:rPr>
        <w:t xml:space="preserve"> in accordance </w:t>
      </w:r>
      <w:r>
        <w:rPr>
          <w:lang w:val="en-US"/>
        </w:rPr>
        <w:t>to</w:t>
      </w:r>
      <w:r w:rsidRPr="00861DEE">
        <w:rPr>
          <w:lang w:val="en-US"/>
        </w:rPr>
        <w:t xml:space="preserve"> equation (3) and the results presented for each </w:t>
      </w:r>
      <w:r>
        <w:rPr>
          <w:lang w:val="en-US"/>
        </w:rPr>
        <w:t xml:space="preserve">GDP per worker </w:t>
      </w:r>
      <w:r w:rsidRPr="00861DEE">
        <w:rPr>
          <w:lang w:val="en-US"/>
        </w:rPr>
        <w:t xml:space="preserve">component </w:t>
      </w:r>
      <w:r>
        <w:rPr>
          <w:lang w:val="en-US"/>
        </w:rPr>
        <w:t>are relative to the values of São Paulo state</w:t>
      </w:r>
      <w:r w:rsidRPr="00861DEE">
        <w:rPr>
          <w:lang w:val="en-US"/>
        </w:rPr>
        <w:t>, based on equation (2). Therefore, the</w:t>
      </w:r>
      <w:r>
        <w:rPr>
          <w:lang w:val="en-US"/>
        </w:rPr>
        <w:t xml:space="preserve"> multiplication </w:t>
      </w:r>
      <w:r w:rsidRPr="00861DEE">
        <w:rPr>
          <w:lang w:val="en-US"/>
        </w:rPr>
        <w:t xml:space="preserve">of </w:t>
      </w:r>
      <w:r>
        <w:rPr>
          <w:lang w:val="en-US"/>
        </w:rPr>
        <w:t xml:space="preserve">the </w:t>
      </w:r>
      <w:r w:rsidRPr="00861DEE">
        <w:rPr>
          <w:lang w:val="en-US"/>
        </w:rPr>
        <w:t xml:space="preserve">fourth, fifth and sixth columns </w:t>
      </w:r>
      <w:r>
        <w:rPr>
          <w:lang w:val="en-US"/>
        </w:rPr>
        <w:t xml:space="preserve">of </w:t>
      </w:r>
      <w:r w:rsidRPr="00861DEE">
        <w:rPr>
          <w:lang w:val="en-US"/>
        </w:rPr>
        <w:t xml:space="preserve">Table 1 </w:t>
      </w:r>
      <w:r>
        <w:rPr>
          <w:lang w:val="en-US"/>
        </w:rPr>
        <w:t>results</w:t>
      </w:r>
      <w:r w:rsidRPr="00861DEE">
        <w:rPr>
          <w:lang w:val="en-US"/>
        </w:rPr>
        <w:t xml:space="preserve"> in the values </w:t>
      </w:r>
      <w:r>
        <w:rPr>
          <w:lang w:val="en-US"/>
        </w:rPr>
        <w:t xml:space="preserve">displayed </w:t>
      </w:r>
      <w:r w:rsidRPr="00861DEE">
        <w:rPr>
          <w:lang w:val="en-US"/>
        </w:rPr>
        <w:t>in the third</w:t>
      </w:r>
      <w:r>
        <w:rPr>
          <w:lang w:val="en-US"/>
        </w:rPr>
        <w:t xml:space="preserve"> one</w:t>
      </w:r>
      <w:r w:rsidRPr="00861DEE">
        <w:rPr>
          <w:lang w:val="en-US"/>
        </w:rPr>
        <w:t xml:space="preserve">. In the results </w:t>
      </w:r>
      <w:r>
        <w:rPr>
          <w:lang w:val="en-US"/>
        </w:rPr>
        <w:t>shown</w:t>
      </w:r>
      <w:r w:rsidRPr="00861DEE">
        <w:rPr>
          <w:lang w:val="en-US"/>
        </w:rPr>
        <w:t xml:space="preserve"> in this table, it is interesting to note that most of the </w:t>
      </w:r>
      <w:r>
        <w:rPr>
          <w:lang w:val="en-US"/>
        </w:rPr>
        <w:t>states</w:t>
      </w:r>
      <w:r w:rsidRPr="00861DEE">
        <w:rPr>
          <w:lang w:val="en-US"/>
        </w:rPr>
        <w:t xml:space="preserve"> </w:t>
      </w:r>
      <w:r>
        <w:rPr>
          <w:lang w:val="en-US"/>
        </w:rPr>
        <w:t>have caught up to the</w:t>
      </w:r>
      <w:r w:rsidRPr="00861DEE">
        <w:rPr>
          <w:lang w:val="en-US"/>
        </w:rPr>
        <w:t xml:space="preserve"> </w:t>
      </w:r>
      <w:r>
        <w:rPr>
          <w:lang w:val="en-US"/>
        </w:rPr>
        <w:t>São Paulo</w:t>
      </w:r>
      <w:r w:rsidRPr="00861DEE">
        <w:rPr>
          <w:lang w:val="en-US"/>
        </w:rPr>
        <w:t xml:space="preserve"> </w:t>
      </w:r>
      <w:r>
        <w:rPr>
          <w:lang w:val="en-US"/>
        </w:rPr>
        <w:t xml:space="preserve">state’s </w:t>
      </w:r>
      <w:r w:rsidRPr="00861DEE">
        <w:rPr>
          <w:lang w:val="en-US"/>
        </w:rPr>
        <w:t xml:space="preserve">product per </w:t>
      </w:r>
      <w:r>
        <w:rPr>
          <w:lang w:val="en-US"/>
        </w:rPr>
        <w:t>worker</w:t>
      </w:r>
      <w:r w:rsidRPr="00861DEE">
        <w:rPr>
          <w:lang w:val="en-US"/>
        </w:rPr>
        <w:t xml:space="preserve"> (Y/L) </w:t>
      </w:r>
      <w:r>
        <w:rPr>
          <w:lang w:val="en-US"/>
        </w:rPr>
        <w:t>basically through physical capital deepening</w:t>
      </w:r>
      <w:r w:rsidRPr="00861DEE">
        <w:rPr>
          <w:lang w:val="en-US"/>
        </w:rPr>
        <w:t>, in the period 1970-2000.</w:t>
      </w:r>
    </w:p>
    <w:p w14:paraId="3213C9C4" w14:textId="77777777" w:rsidR="00C6057A" w:rsidRPr="00861DEE" w:rsidRDefault="00C6057A" w:rsidP="00C6057A">
      <w:pPr>
        <w:jc w:val="both"/>
        <w:rPr>
          <w:lang w:val="en-US"/>
        </w:rPr>
      </w:pPr>
      <w:r w:rsidRPr="00861DEE">
        <w:rPr>
          <w:lang w:val="en-US"/>
        </w:rPr>
        <w:t xml:space="preserve"> </w:t>
      </w:r>
    </w:p>
    <w:p w14:paraId="3C302996" w14:textId="77777777" w:rsidR="00C6057A" w:rsidRPr="00861DEE" w:rsidRDefault="00C6057A" w:rsidP="00C6057A">
      <w:pPr>
        <w:jc w:val="both"/>
        <w:rPr>
          <w:lang w:val="en-US"/>
        </w:rPr>
      </w:pPr>
      <w:r w:rsidRPr="00861DEE">
        <w:rPr>
          <w:rFonts w:ascii="Arial" w:hAnsi="Arial" w:cs="Arial"/>
          <w:b/>
          <w:bCs/>
          <w:sz w:val="20"/>
          <w:szCs w:val="20"/>
          <w:lang w:val="en-US"/>
        </w:rPr>
        <w:t xml:space="preserve">Table 1 – Development </w:t>
      </w:r>
      <w:r>
        <w:rPr>
          <w:rFonts w:ascii="Arial" w:hAnsi="Arial" w:cs="Arial"/>
          <w:b/>
          <w:bCs/>
          <w:sz w:val="20"/>
          <w:szCs w:val="20"/>
          <w:lang w:val="en-US"/>
        </w:rPr>
        <w:t>accounting</w:t>
      </w:r>
      <w:r w:rsidRPr="00861DEE">
        <w:rPr>
          <w:rFonts w:ascii="Arial" w:hAnsi="Arial" w:cs="Arial"/>
          <w:b/>
          <w:bCs/>
          <w:sz w:val="20"/>
          <w:szCs w:val="20"/>
          <w:lang w:val="en-US"/>
        </w:rPr>
        <w:t xml:space="preserve"> comparing with the </w:t>
      </w:r>
      <w:r>
        <w:rPr>
          <w:rFonts w:ascii="Arial" w:hAnsi="Arial" w:cs="Arial"/>
          <w:b/>
          <w:bCs/>
          <w:sz w:val="20"/>
          <w:szCs w:val="20"/>
          <w:lang w:val="en-US"/>
        </w:rPr>
        <w:t>state of São Paulo values</w:t>
      </w:r>
    </w:p>
    <w:tbl>
      <w:tblPr>
        <w:tblW w:w="5083" w:type="pct"/>
        <w:tblCellMar>
          <w:left w:w="70" w:type="dxa"/>
          <w:right w:w="70" w:type="dxa"/>
        </w:tblCellMar>
        <w:tblLook w:val="04A0" w:firstRow="1" w:lastRow="0" w:firstColumn="1" w:lastColumn="0" w:noHBand="0" w:noVBand="1"/>
      </w:tblPr>
      <w:tblGrid>
        <w:gridCol w:w="1705"/>
        <w:gridCol w:w="808"/>
        <w:gridCol w:w="587"/>
        <w:gridCol w:w="1117"/>
        <w:gridCol w:w="587"/>
        <w:gridCol w:w="587"/>
        <w:gridCol w:w="808"/>
        <w:gridCol w:w="1287"/>
        <w:gridCol w:w="587"/>
        <w:gridCol w:w="1117"/>
        <w:gridCol w:w="587"/>
        <w:gridCol w:w="587"/>
      </w:tblGrid>
      <w:tr w:rsidR="00C6057A" w:rsidRPr="00861DEE" w14:paraId="56468275" w14:textId="77777777" w:rsidTr="00AA763A">
        <w:trPr>
          <w:trHeight w:val="270"/>
        </w:trPr>
        <w:tc>
          <w:tcPr>
            <w:tcW w:w="2601" w:type="pct"/>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1EB840FA"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1970</w:t>
            </w:r>
          </w:p>
        </w:tc>
        <w:tc>
          <w:tcPr>
            <w:tcW w:w="2399" w:type="pct"/>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1DA1765D"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2000</w:t>
            </w:r>
          </w:p>
        </w:tc>
      </w:tr>
      <w:tr w:rsidR="00C6057A" w:rsidRPr="00861DEE" w14:paraId="5E5D5262" w14:textId="77777777" w:rsidTr="00AA763A">
        <w:trPr>
          <w:trHeight w:val="270"/>
        </w:trPr>
        <w:tc>
          <w:tcPr>
            <w:tcW w:w="823" w:type="pct"/>
            <w:tcBorders>
              <w:top w:val="single" w:sz="4" w:space="0" w:color="auto"/>
              <w:left w:val="single" w:sz="4" w:space="0" w:color="auto"/>
              <w:bottom w:val="single" w:sz="4" w:space="0" w:color="auto"/>
            </w:tcBorders>
            <w:shd w:val="clear" w:color="auto" w:fill="auto"/>
            <w:noWrap/>
            <w:vAlign w:val="center"/>
          </w:tcPr>
          <w:p w14:paraId="6A07B6F1"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State</w:t>
            </w:r>
          </w:p>
        </w:tc>
        <w:tc>
          <w:tcPr>
            <w:tcW w:w="390" w:type="pct"/>
            <w:tcBorders>
              <w:top w:val="single" w:sz="4" w:space="0" w:color="auto"/>
              <w:bottom w:val="single" w:sz="4" w:space="0" w:color="auto"/>
            </w:tcBorders>
            <w:shd w:val="clear" w:color="auto" w:fill="D9D9D9"/>
            <w:noWrap/>
            <w:vAlign w:val="center"/>
          </w:tcPr>
          <w:p w14:paraId="45021FBB"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Class.</w:t>
            </w:r>
          </w:p>
        </w:tc>
        <w:tc>
          <w:tcPr>
            <w:tcW w:w="283" w:type="pct"/>
            <w:tcBorders>
              <w:top w:val="single" w:sz="4" w:space="0" w:color="auto"/>
              <w:bottom w:val="single" w:sz="4" w:space="0" w:color="auto"/>
            </w:tcBorders>
            <w:shd w:val="clear" w:color="auto" w:fill="auto"/>
            <w:noWrap/>
            <w:vAlign w:val="center"/>
          </w:tcPr>
          <w:p w14:paraId="7D881D26"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Y/L</w:t>
            </w:r>
          </w:p>
        </w:tc>
        <w:tc>
          <w:tcPr>
            <w:tcW w:w="539" w:type="pct"/>
            <w:tcBorders>
              <w:top w:val="single" w:sz="4" w:space="0" w:color="auto"/>
              <w:bottom w:val="single" w:sz="4" w:space="0" w:color="auto"/>
            </w:tcBorders>
            <w:shd w:val="clear" w:color="auto" w:fill="D9D9D9"/>
            <w:noWrap/>
            <w:vAlign w:val="center"/>
          </w:tcPr>
          <w:p w14:paraId="69D3414C" w14:textId="77777777" w:rsidR="00C6057A" w:rsidRPr="00861DEE" w:rsidRDefault="00C6057A" w:rsidP="00AA763A">
            <w:pPr>
              <w:jc w:val="center"/>
              <w:rPr>
                <w:rFonts w:ascii="Arial" w:hAnsi="Arial" w:cs="Arial"/>
                <w:b/>
                <w:bCs/>
                <w:sz w:val="20"/>
                <w:szCs w:val="20"/>
                <w:vertAlign w:val="superscript"/>
                <w:lang w:val="en-US"/>
              </w:rPr>
            </w:pPr>
            <w:r w:rsidRPr="00861DEE">
              <w:rPr>
                <w:rFonts w:ascii="Arial" w:hAnsi="Arial" w:cs="Arial"/>
                <w:b/>
                <w:bCs/>
                <w:sz w:val="20"/>
                <w:szCs w:val="20"/>
                <w:lang w:val="en-US"/>
              </w:rPr>
              <w:t>(K/Y)</w:t>
            </w:r>
            <w:r w:rsidRPr="00861DEE">
              <w:rPr>
                <w:rFonts w:ascii="Arial" w:hAnsi="Arial" w:cs="Arial"/>
                <w:b/>
                <w:bCs/>
                <w:sz w:val="20"/>
                <w:szCs w:val="20"/>
                <w:vertAlign w:val="superscript"/>
                <w:lang w:val="en-US"/>
              </w:rPr>
              <w:sym w:font="Symbol" w:char="F061"/>
            </w:r>
            <w:r w:rsidRPr="00861DEE">
              <w:rPr>
                <w:rFonts w:ascii="Arial" w:hAnsi="Arial" w:cs="Arial"/>
                <w:b/>
                <w:bCs/>
                <w:sz w:val="20"/>
                <w:szCs w:val="20"/>
                <w:vertAlign w:val="superscript"/>
                <w:lang w:val="en-US"/>
              </w:rPr>
              <w:t>/(1-</w:t>
            </w:r>
            <w:r w:rsidRPr="00861DEE">
              <w:rPr>
                <w:rFonts w:ascii="Arial" w:hAnsi="Arial" w:cs="Arial"/>
                <w:b/>
                <w:bCs/>
                <w:sz w:val="20"/>
                <w:szCs w:val="20"/>
                <w:vertAlign w:val="superscript"/>
                <w:lang w:val="en-US"/>
              </w:rPr>
              <w:sym w:font="Symbol" w:char="F061"/>
            </w:r>
            <w:r w:rsidRPr="00861DEE">
              <w:rPr>
                <w:rFonts w:ascii="Arial" w:hAnsi="Arial" w:cs="Arial"/>
                <w:b/>
                <w:bCs/>
                <w:sz w:val="20"/>
                <w:szCs w:val="20"/>
                <w:vertAlign w:val="superscript"/>
                <w:lang w:val="en-US"/>
              </w:rPr>
              <w:t>)</w:t>
            </w:r>
          </w:p>
        </w:tc>
        <w:tc>
          <w:tcPr>
            <w:tcW w:w="283" w:type="pct"/>
            <w:tcBorders>
              <w:top w:val="single" w:sz="4" w:space="0" w:color="auto"/>
              <w:bottom w:val="single" w:sz="4" w:space="0" w:color="auto"/>
            </w:tcBorders>
            <w:shd w:val="clear" w:color="auto" w:fill="auto"/>
            <w:noWrap/>
            <w:vAlign w:val="center"/>
          </w:tcPr>
          <w:p w14:paraId="687D029C"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H/L</w:t>
            </w:r>
          </w:p>
        </w:tc>
        <w:tc>
          <w:tcPr>
            <w:tcW w:w="283" w:type="pct"/>
            <w:tcBorders>
              <w:top w:val="single" w:sz="4" w:space="0" w:color="auto"/>
              <w:bottom w:val="single" w:sz="4" w:space="0" w:color="auto"/>
              <w:right w:val="single" w:sz="4" w:space="0" w:color="auto"/>
            </w:tcBorders>
            <w:shd w:val="clear" w:color="auto" w:fill="D9D9D9"/>
            <w:noWrap/>
            <w:vAlign w:val="center"/>
          </w:tcPr>
          <w:p w14:paraId="1ED9FA22"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A</w:t>
            </w:r>
          </w:p>
        </w:tc>
        <w:tc>
          <w:tcPr>
            <w:tcW w:w="390" w:type="pct"/>
            <w:tcBorders>
              <w:top w:val="single" w:sz="4" w:space="0" w:color="auto"/>
              <w:left w:val="single" w:sz="4" w:space="0" w:color="auto"/>
              <w:bottom w:val="single" w:sz="4" w:space="0" w:color="auto"/>
            </w:tcBorders>
            <w:shd w:val="clear" w:color="auto" w:fill="auto"/>
            <w:noWrap/>
            <w:vAlign w:val="center"/>
          </w:tcPr>
          <w:p w14:paraId="2B5DAD90"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Class.</w:t>
            </w:r>
          </w:p>
        </w:tc>
        <w:tc>
          <w:tcPr>
            <w:tcW w:w="621" w:type="pct"/>
            <w:tcBorders>
              <w:top w:val="single" w:sz="4" w:space="0" w:color="auto"/>
              <w:bottom w:val="single" w:sz="4" w:space="0" w:color="auto"/>
            </w:tcBorders>
            <w:shd w:val="clear" w:color="auto" w:fill="D9D9D9"/>
            <w:noWrap/>
            <w:vAlign w:val="center"/>
          </w:tcPr>
          <w:p w14:paraId="43D84487"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Class</w:t>
            </w:r>
            <w:r>
              <w:rPr>
                <w:rFonts w:ascii="Arial" w:hAnsi="Arial" w:cs="Arial"/>
                <w:b/>
                <w:sz w:val="20"/>
                <w:szCs w:val="20"/>
                <w:lang w:val="en-US"/>
              </w:rPr>
              <w:t xml:space="preserve">. </w:t>
            </w:r>
            <w:r w:rsidRPr="00861DEE">
              <w:rPr>
                <w:rFonts w:ascii="Arial" w:hAnsi="Arial" w:cs="Arial"/>
                <w:b/>
                <w:sz w:val="20"/>
                <w:szCs w:val="20"/>
                <w:lang w:val="en-US"/>
              </w:rPr>
              <w:t>Var</w:t>
            </w:r>
            <w:r>
              <w:rPr>
                <w:rFonts w:ascii="Arial" w:hAnsi="Arial" w:cs="Arial"/>
                <w:b/>
                <w:sz w:val="20"/>
                <w:szCs w:val="20"/>
                <w:lang w:val="en-US"/>
              </w:rPr>
              <w:t>.</w:t>
            </w:r>
          </w:p>
        </w:tc>
        <w:tc>
          <w:tcPr>
            <w:tcW w:w="283" w:type="pct"/>
            <w:tcBorders>
              <w:top w:val="single" w:sz="4" w:space="0" w:color="auto"/>
              <w:bottom w:val="single" w:sz="4" w:space="0" w:color="auto"/>
            </w:tcBorders>
            <w:shd w:val="clear" w:color="auto" w:fill="auto"/>
            <w:noWrap/>
            <w:vAlign w:val="center"/>
          </w:tcPr>
          <w:p w14:paraId="5AC9D95D"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Y/L</w:t>
            </w:r>
          </w:p>
        </w:tc>
        <w:tc>
          <w:tcPr>
            <w:tcW w:w="539" w:type="pct"/>
            <w:tcBorders>
              <w:top w:val="single" w:sz="4" w:space="0" w:color="auto"/>
              <w:bottom w:val="single" w:sz="4" w:space="0" w:color="auto"/>
            </w:tcBorders>
            <w:shd w:val="clear" w:color="auto" w:fill="D9D9D9"/>
            <w:noWrap/>
            <w:vAlign w:val="center"/>
          </w:tcPr>
          <w:p w14:paraId="0CA4BB53" w14:textId="77777777" w:rsidR="00C6057A" w:rsidRPr="00861DEE" w:rsidRDefault="00C6057A" w:rsidP="00AA763A">
            <w:pPr>
              <w:jc w:val="center"/>
              <w:rPr>
                <w:rFonts w:ascii="Arial" w:hAnsi="Arial" w:cs="Arial"/>
                <w:b/>
                <w:bCs/>
                <w:sz w:val="20"/>
                <w:szCs w:val="20"/>
                <w:vertAlign w:val="superscript"/>
                <w:lang w:val="en-US"/>
              </w:rPr>
            </w:pPr>
            <w:r w:rsidRPr="00861DEE">
              <w:rPr>
                <w:rFonts w:ascii="Arial" w:hAnsi="Arial" w:cs="Arial"/>
                <w:b/>
                <w:bCs/>
                <w:sz w:val="20"/>
                <w:szCs w:val="20"/>
                <w:lang w:val="en-US"/>
              </w:rPr>
              <w:t>(K/Y)</w:t>
            </w:r>
            <w:r w:rsidRPr="00861DEE">
              <w:rPr>
                <w:rFonts w:ascii="Arial" w:hAnsi="Arial" w:cs="Arial"/>
                <w:b/>
                <w:bCs/>
                <w:sz w:val="20"/>
                <w:szCs w:val="20"/>
                <w:vertAlign w:val="superscript"/>
                <w:lang w:val="en-US"/>
              </w:rPr>
              <w:sym w:font="Symbol" w:char="F061"/>
            </w:r>
            <w:r w:rsidRPr="00861DEE">
              <w:rPr>
                <w:rFonts w:ascii="Arial" w:hAnsi="Arial" w:cs="Arial"/>
                <w:b/>
                <w:bCs/>
                <w:sz w:val="20"/>
                <w:szCs w:val="20"/>
                <w:vertAlign w:val="superscript"/>
                <w:lang w:val="en-US"/>
              </w:rPr>
              <w:t>/(1-</w:t>
            </w:r>
            <w:r w:rsidRPr="00861DEE">
              <w:rPr>
                <w:rFonts w:ascii="Arial" w:hAnsi="Arial" w:cs="Arial"/>
                <w:b/>
                <w:bCs/>
                <w:sz w:val="20"/>
                <w:szCs w:val="20"/>
                <w:vertAlign w:val="superscript"/>
                <w:lang w:val="en-US"/>
              </w:rPr>
              <w:sym w:font="Symbol" w:char="F061"/>
            </w:r>
            <w:r w:rsidRPr="00861DEE">
              <w:rPr>
                <w:rFonts w:ascii="Arial" w:hAnsi="Arial" w:cs="Arial"/>
                <w:b/>
                <w:bCs/>
                <w:sz w:val="20"/>
                <w:szCs w:val="20"/>
                <w:vertAlign w:val="superscript"/>
                <w:lang w:val="en-US"/>
              </w:rPr>
              <w:t>)</w:t>
            </w:r>
          </w:p>
        </w:tc>
        <w:tc>
          <w:tcPr>
            <w:tcW w:w="283" w:type="pct"/>
            <w:tcBorders>
              <w:top w:val="single" w:sz="4" w:space="0" w:color="auto"/>
              <w:bottom w:val="single" w:sz="4" w:space="0" w:color="auto"/>
            </w:tcBorders>
            <w:shd w:val="clear" w:color="auto" w:fill="auto"/>
            <w:noWrap/>
            <w:vAlign w:val="center"/>
          </w:tcPr>
          <w:p w14:paraId="26B32044"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H/L</w:t>
            </w:r>
          </w:p>
        </w:tc>
        <w:tc>
          <w:tcPr>
            <w:tcW w:w="283" w:type="pct"/>
            <w:tcBorders>
              <w:top w:val="single" w:sz="4" w:space="0" w:color="auto"/>
              <w:bottom w:val="single" w:sz="4" w:space="0" w:color="auto"/>
              <w:right w:val="single" w:sz="4" w:space="0" w:color="auto"/>
            </w:tcBorders>
            <w:shd w:val="clear" w:color="auto" w:fill="D9D9D9"/>
            <w:noWrap/>
            <w:vAlign w:val="center"/>
          </w:tcPr>
          <w:p w14:paraId="40E9A4A0"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A</w:t>
            </w:r>
          </w:p>
        </w:tc>
      </w:tr>
      <w:tr w:rsidR="00C6057A" w:rsidRPr="00861DEE" w14:paraId="1D7D463B"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3D2E65A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RJ</w:t>
            </w:r>
          </w:p>
        </w:tc>
        <w:tc>
          <w:tcPr>
            <w:tcW w:w="390" w:type="pct"/>
            <w:tcBorders>
              <w:top w:val="single" w:sz="4" w:space="0" w:color="auto"/>
              <w:left w:val="nil"/>
              <w:bottom w:val="single" w:sz="4" w:space="0" w:color="auto"/>
              <w:right w:val="nil"/>
            </w:tcBorders>
            <w:shd w:val="clear" w:color="auto" w:fill="D9D9D9"/>
            <w:noWrap/>
            <w:vAlign w:val="center"/>
          </w:tcPr>
          <w:p w14:paraId="37FE684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w:t>
            </w:r>
          </w:p>
        </w:tc>
        <w:tc>
          <w:tcPr>
            <w:tcW w:w="283" w:type="pct"/>
            <w:tcBorders>
              <w:top w:val="single" w:sz="4" w:space="0" w:color="auto"/>
              <w:left w:val="nil"/>
              <w:bottom w:val="single" w:sz="4" w:space="0" w:color="auto"/>
              <w:right w:val="nil"/>
            </w:tcBorders>
            <w:shd w:val="clear" w:color="auto" w:fill="auto"/>
            <w:noWrap/>
            <w:vAlign w:val="center"/>
          </w:tcPr>
          <w:p w14:paraId="35F4010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0.93</w:t>
            </w:r>
          </w:p>
        </w:tc>
        <w:tc>
          <w:tcPr>
            <w:tcW w:w="539" w:type="pct"/>
            <w:tcBorders>
              <w:top w:val="single" w:sz="4" w:space="0" w:color="auto"/>
              <w:left w:val="nil"/>
              <w:bottom w:val="single" w:sz="4" w:space="0" w:color="auto"/>
              <w:right w:val="nil"/>
            </w:tcBorders>
            <w:shd w:val="clear" w:color="auto" w:fill="D9D9D9"/>
            <w:noWrap/>
            <w:vAlign w:val="center"/>
          </w:tcPr>
          <w:p w14:paraId="6CD8461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0.71</w:t>
            </w:r>
          </w:p>
        </w:tc>
        <w:tc>
          <w:tcPr>
            <w:tcW w:w="283" w:type="pct"/>
            <w:tcBorders>
              <w:top w:val="single" w:sz="4" w:space="0" w:color="auto"/>
              <w:left w:val="nil"/>
              <w:bottom w:val="single" w:sz="4" w:space="0" w:color="auto"/>
              <w:right w:val="nil"/>
            </w:tcBorders>
            <w:shd w:val="clear" w:color="auto" w:fill="auto"/>
            <w:noWrap/>
            <w:vAlign w:val="center"/>
          </w:tcPr>
          <w:p w14:paraId="4005539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1.07</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2765B30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1.22</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0392238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w:t>
            </w:r>
          </w:p>
        </w:tc>
        <w:tc>
          <w:tcPr>
            <w:tcW w:w="621" w:type="pct"/>
            <w:tcBorders>
              <w:top w:val="single" w:sz="4" w:space="0" w:color="auto"/>
              <w:left w:val="nil"/>
              <w:bottom w:val="single" w:sz="4" w:space="0" w:color="auto"/>
              <w:right w:val="nil"/>
            </w:tcBorders>
            <w:shd w:val="clear" w:color="auto" w:fill="D9D9D9"/>
            <w:noWrap/>
            <w:vAlign w:val="center"/>
          </w:tcPr>
          <w:p w14:paraId="186ADCC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w:t>
            </w:r>
          </w:p>
        </w:tc>
        <w:tc>
          <w:tcPr>
            <w:tcW w:w="283" w:type="pct"/>
            <w:tcBorders>
              <w:top w:val="single" w:sz="4" w:space="0" w:color="auto"/>
              <w:left w:val="nil"/>
              <w:bottom w:val="single" w:sz="4" w:space="0" w:color="auto"/>
              <w:right w:val="nil"/>
            </w:tcBorders>
            <w:shd w:val="clear" w:color="auto" w:fill="auto"/>
            <w:noWrap/>
            <w:vAlign w:val="center"/>
          </w:tcPr>
          <w:p w14:paraId="56A457C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1.01</w:t>
            </w:r>
          </w:p>
        </w:tc>
        <w:tc>
          <w:tcPr>
            <w:tcW w:w="539" w:type="pct"/>
            <w:tcBorders>
              <w:top w:val="single" w:sz="4" w:space="0" w:color="auto"/>
              <w:left w:val="nil"/>
              <w:bottom w:val="single" w:sz="4" w:space="0" w:color="auto"/>
              <w:right w:val="nil"/>
            </w:tcBorders>
            <w:shd w:val="clear" w:color="auto" w:fill="D9D9D9"/>
            <w:noWrap/>
            <w:vAlign w:val="center"/>
          </w:tcPr>
          <w:p w14:paraId="79C7F11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0.86</w:t>
            </w:r>
          </w:p>
        </w:tc>
        <w:tc>
          <w:tcPr>
            <w:tcW w:w="283" w:type="pct"/>
            <w:tcBorders>
              <w:top w:val="single" w:sz="4" w:space="0" w:color="auto"/>
              <w:left w:val="nil"/>
              <w:bottom w:val="single" w:sz="4" w:space="0" w:color="auto"/>
              <w:right w:val="nil"/>
            </w:tcBorders>
            <w:shd w:val="clear" w:color="auto" w:fill="auto"/>
            <w:noWrap/>
            <w:vAlign w:val="center"/>
          </w:tcPr>
          <w:p w14:paraId="0679C97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1.04</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0933A63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1.13</w:t>
            </w:r>
          </w:p>
        </w:tc>
      </w:tr>
      <w:tr w:rsidR="00C6057A" w:rsidRPr="00861DEE" w14:paraId="2F8C3B80"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69FC17A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SP</w:t>
            </w:r>
          </w:p>
        </w:tc>
        <w:tc>
          <w:tcPr>
            <w:tcW w:w="390" w:type="pct"/>
            <w:tcBorders>
              <w:top w:val="single" w:sz="4" w:space="0" w:color="auto"/>
              <w:left w:val="nil"/>
              <w:bottom w:val="single" w:sz="4" w:space="0" w:color="auto"/>
              <w:right w:val="nil"/>
            </w:tcBorders>
            <w:shd w:val="clear" w:color="auto" w:fill="D9D9D9"/>
            <w:noWrap/>
            <w:vAlign w:val="center"/>
          </w:tcPr>
          <w:p w14:paraId="07235F4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w:t>
            </w:r>
          </w:p>
        </w:tc>
        <w:tc>
          <w:tcPr>
            <w:tcW w:w="283" w:type="pct"/>
            <w:tcBorders>
              <w:top w:val="single" w:sz="4" w:space="0" w:color="auto"/>
              <w:left w:val="nil"/>
              <w:bottom w:val="single" w:sz="4" w:space="0" w:color="auto"/>
              <w:right w:val="nil"/>
            </w:tcBorders>
            <w:shd w:val="clear" w:color="auto" w:fill="auto"/>
            <w:noWrap/>
            <w:vAlign w:val="center"/>
          </w:tcPr>
          <w:p w14:paraId="730B97F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1.00</w:t>
            </w:r>
          </w:p>
        </w:tc>
        <w:tc>
          <w:tcPr>
            <w:tcW w:w="539" w:type="pct"/>
            <w:tcBorders>
              <w:top w:val="single" w:sz="4" w:space="0" w:color="auto"/>
              <w:left w:val="nil"/>
              <w:bottom w:val="single" w:sz="4" w:space="0" w:color="auto"/>
              <w:right w:val="nil"/>
            </w:tcBorders>
            <w:shd w:val="clear" w:color="auto" w:fill="D9D9D9"/>
            <w:noWrap/>
            <w:vAlign w:val="center"/>
          </w:tcPr>
          <w:p w14:paraId="1ED2934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283" w:type="pct"/>
            <w:tcBorders>
              <w:top w:val="single" w:sz="4" w:space="0" w:color="auto"/>
              <w:left w:val="nil"/>
              <w:bottom w:val="single" w:sz="4" w:space="0" w:color="auto"/>
              <w:right w:val="nil"/>
            </w:tcBorders>
            <w:shd w:val="clear" w:color="auto" w:fill="auto"/>
            <w:noWrap/>
            <w:vAlign w:val="center"/>
          </w:tcPr>
          <w:p w14:paraId="0F69315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5197681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38813A1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w:t>
            </w:r>
          </w:p>
        </w:tc>
        <w:tc>
          <w:tcPr>
            <w:tcW w:w="621" w:type="pct"/>
            <w:tcBorders>
              <w:top w:val="single" w:sz="4" w:space="0" w:color="auto"/>
              <w:left w:val="nil"/>
              <w:bottom w:val="single" w:sz="4" w:space="0" w:color="auto"/>
              <w:right w:val="nil"/>
            </w:tcBorders>
            <w:shd w:val="clear" w:color="auto" w:fill="D9D9D9"/>
            <w:noWrap/>
            <w:vAlign w:val="center"/>
          </w:tcPr>
          <w:p w14:paraId="509F1265"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w:t>
            </w:r>
          </w:p>
        </w:tc>
        <w:tc>
          <w:tcPr>
            <w:tcW w:w="283" w:type="pct"/>
            <w:tcBorders>
              <w:top w:val="single" w:sz="4" w:space="0" w:color="auto"/>
              <w:left w:val="nil"/>
              <w:bottom w:val="single" w:sz="4" w:space="0" w:color="auto"/>
              <w:right w:val="nil"/>
            </w:tcBorders>
            <w:shd w:val="clear" w:color="auto" w:fill="auto"/>
            <w:noWrap/>
            <w:vAlign w:val="center"/>
          </w:tcPr>
          <w:p w14:paraId="01919ED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539" w:type="pct"/>
            <w:tcBorders>
              <w:top w:val="single" w:sz="4" w:space="0" w:color="auto"/>
              <w:left w:val="nil"/>
              <w:bottom w:val="single" w:sz="4" w:space="0" w:color="auto"/>
              <w:right w:val="nil"/>
            </w:tcBorders>
            <w:shd w:val="clear" w:color="auto" w:fill="D9D9D9"/>
            <w:noWrap/>
            <w:vAlign w:val="center"/>
          </w:tcPr>
          <w:p w14:paraId="4A86372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283" w:type="pct"/>
            <w:tcBorders>
              <w:top w:val="single" w:sz="4" w:space="0" w:color="auto"/>
              <w:left w:val="nil"/>
              <w:bottom w:val="single" w:sz="4" w:space="0" w:color="auto"/>
              <w:right w:val="nil"/>
            </w:tcBorders>
            <w:shd w:val="clear" w:color="auto" w:fill="auto"/>
            <w:noWrap/>
            <w:vAlign w:val="center"/>
          </w:tcPr>
          <w:p w14:paraId="19FF9A3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7DCCA96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r>
      <w:tr w:rsidR="00C6057A" w:rsidRPr="00861DEE" w14:paraId="4275D952"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31D357D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AM</w:t>
            </w:r>
          </w:p>
        </w:tc>
        <w:tc>
          <w:tcPr>
            <w:tcW w:w="390" w:type="pct"/>
            <w:tcBorders>
              <w:top w:val="single" w:sz="4" w:space="0" w:color="auto"/>
              <w:left w:val="nil"/>
              <w:bottom w:val="single" w:sz="4" w:space="0" w:color="auto"/>
              <w:right w:val="nil"/>
            </w:tcBorders>
            <w:shd w:val="clear" w:color="auto" w:fill="D9D9D9"/>
            <w:noWrap/>
            <w:vAlign w:val="center"/>
          </w:tcPr>
          <w:p w14:paraId="13DECC9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9</w:t>
            </w:r>
          </w:p>
        </w:tc>
        <w:tc>
          <w:tcPr>
            <w:tcW w:w="283" w:type="pct"/>
            <w:tcBorders>
              <w:top w:val="single" w:sz="4" w:space="0" w:color="auto"/>
              <w:left w:val="nil"/>
              <w:bottom w:val="single" w:sz="4" w:space="0" w:color="auto"/>
              <w:right w:val="nil"/>
            </w:tcBorders>
            <w:shd w:val="clear" w:color="auto" w:fill="auto"/>
            <w:noWrap/>
            <w:vAlign w:val="center"/>
          </w:tcPr>
          <w:p w14:paraId="655BC11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0.40</w:t>
            </w:r>
          </w:p>
        </w:tc>
        <w:tc>
          <w:tcPr>
            <w:tcW w:w="539" w:type="pct"/>
            <w:tcBorders>
              <w:top w:val="single" w:sz="4" w:space="0" w:color="auto"/>
              <w:left w:val="nil"/>
              <w:bottom w:val="single" w:sz="4" w:space="0" w:color="auto"/>
              <w:right w:val="nil"/>
            </w:tcBorders>
            <w:shd w:val="clear" w:color="auto" w:fill="D9D9D9"/>
            <w:noWrap/>
            <w:vAlign w:val="center"/>
          </w:tcPr>
          <w:p w14:paraId="0C0BF32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0.62</w:t>
            </w:r>
          </w:p>
        </w:tc>
        <w:tc>
          <w:tcPr>
            <w:tcW w:w="283" w:type="pct"/>
            <w:tcBorders>
              <w:top w:val="single" w:sz="4" w:space="0" w:color="auto"/>
              <w:left w:val="nil"/>
              <w:bottom w:val="single" w:sz="4" w:space="0" w:color="auto"/>
              <w:right w:val="nil"/>
            </w:tcBorders>
            <w:shd w:val="clear" w:color="auto" w:fill="auto"/>
            <w:noWrap/>
            <w:vAlign w:val="center"/>
          </w:tcPr>
          <w:p w14:paraId="417B66B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0.88</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36218FD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0.75</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40981ED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3</w:t>
            </w:r>
          </w:p>
        </w:tc>
        <w:tc>
          <w:tcPr>
            <w:tcW w:w="621" w:type="pct"/>
            <w:tcBorders>
              <w:top w:val="single" w:sz="4" w:space="0" w:color="auto"/>
              <w:left w:val="nil"/>
              <w:bottom w:val="single" w:sz="4" w:space="0" w:color="auto"/>
              <w:right w:val="nil"/>
            </w:tcBorders>
            <w:shd w:val="clear" w:color="auto" w:fill="D9D9D9"/>
            <w:noWrap/>
            <w:vAlign w:val="center"/>
          </w:tcPr>
          <w:p w14:paraId="26E51CD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6</w:t>
            </w:r>
          </w:p>
        </w:tc>
        <w:tc>
          <w:tcPr>
            <w:tcW w:w="283" w:type="pct"/>
            <w:tcBorders>
              <w:top w:val="single" w:sz="4" w:space="0" w:color="auto"/>
              <w:left w:val="nil"/>
              <w:bottom w:val="single" w:sz="4" w:space="0" w:color="auto"/>
              <w:right w:val="nil"/>
            </w:tcBorders>
            <w:shd w:val="clear" w:color="auto" w:fill="auto"/>
            <w:noWrap/>
            <w:vAlign w:val="center"/>
          </w:tcPr>
          <w:p w14:paraId="3E90370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0.88</w:t>
            </w:r>
          </w:p>
        </w:tc>
        <w:tc>
          <w:tcPr>
            <w:tcW w:w="539" w:type="pct"/>
            <w:tcBorders>
              <w:top w:val="single" w:sz="4" w:space="0" w:color="auto"/>
              <w:left w:val="nil"/>
              <w:bottom w:val="single" w:sz="4" w:space="0" w:color="auto"/>
              <w:right w:val="nil"/>
            </w:tcBorders>
            <w:shd w:val="clear" w:color="auto" w:fill="D9D9D9"/>
            <w:noWrap/>
            <w:vAlign w:val="center"/>
          </w:tcPr>
          <w:p w14:paraId="3D9CCA7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283" w:type="pct"/>
            <w:tcBorders>
              <w:top w:val="single" w:sz="4" w:space="0" w:color="auto"/>
              <w:left w:val="nil"/>
              <w:bottom w:val="single" w:sz="4" w:space="0" w:color="auto"/>
              <w:right w:val="nil"/>
            </w:tcBorders>
            <w:shd w:val="clear" w:color="auto" w:fill="auto"/>
            <w:noWrap/>
            <w:vAlign w:val="center"/>
          </w:tcPr>
          <w:p w14:paraId="4310CBF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0.88</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766CAEA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1.22</w:t>
            </w:r>
          </w:p>
        </w:tc>
      </w:tr>
      <w:tr w:rsidR="00C6057A" w:rsidRPr="00861DEE" w14:paraId="4D2A4EE7"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3E1EFAB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RS</w:t>
            </w:r>
          </w:p>
        </w:tc>
        <w:tc>
          <w:tcPr>
            <w:tcW w:w="390" w:type="pct"/>
            <w:tcBorders>
              <w:top w:val="single" w:sz="4" w:space="0" w:color="auto"/>
              <w:left w:val="nil"/>
              <w:bottom w:val="single" w:sz="4" w:space="0" w:color="auto"/>
              <w:right w:val="nil"/>
            </w:tcBorders>
            <w:shd w:val="clear" w:color="auto" w:fill="D9D9D9"/>
            <w:noWrap/>
            <w:vAlign w:val="center"/>
          </w:tcPr>
          <w:p w14:paraId="4585868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4</w:t>
            </w:r>
          </w:p>
        </w:tc>
        <w:tc>
          <w:tcPr>
            <w:tcW w:w="283" w:type="pct"/>
            <w:tcBorders>
              <w:top w:val="single" w:sz="4" w:space="0" w:color="auto"/>
              <w:left w:val="nil"/>
              <w:bottom w:val="single" w:sz="4" w:space="0" w:color="auto"/>
              <w:right w:val="nil"/>
            </w:tcBorders>
            <w:shd w:val="clear" w:color="auto" w:fill="auto"/>
            <w:noWrap/>
            <w:vAlign w:val="center"/>
          </w:tcPr>
          <w:p w14:paraId="2E87353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0.61</w:t>
            </w:r>
          </w:p>
        </w:tc>
        <w:tc>
          <w:tcPr>
            <w:tcW w:w="539" w:type="pct"/>
            <w:tcBorders>
              <w:top w:val="single" w:sz="4" w:space="0" w:color="auto"/>
              <w:left w:val="nil"/>
              <w:bottom w:val="single" w:sz="4" w:space="0" w:color="auto"/>
              <w:right w:val="nil"/>
            </w:tcBorders>
            <w:shd w:val="clear" w:color="auto" w:fill="D9D9D9"/>
            <w:noWrap/>
            <w:vAlign w:val="center"/>
          </w:tcPr>
          <w:p w14:paraId="1411A46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1.18</w:t>
            </w:r>
          </w:p>
        </w:tc>
        <w:tc>
          <w:tcPr>
            <w:tcW w:w="283" w:type="pct"/>
            <w:tcBorders>
              <w:top w:val="single" w:sz="4" w:space="0" w:color="auto"/>
              <w:left w:val="nil"/>
              <w:bottom w:val="single" w:sz="4" w:space="0" w:color="auto"/>
              <w:right w:val="nil"/>
            </w:tcBorders>
            <w:shd w:val="clear" w:color="auto" w:fill="auto"/>
            <w:noWrap/>
            <w:vAlign w:val="center"/>
          </w:tcPr>
          <w:p w14:paraId="03DD9F7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0.99</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683BAF6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0.52</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54C6244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4</w:t>
            </w:r>
          </w:p>
        </w:tc>
        <w:tc>
          <w:tcPr>
            <w:tcW w:w="621" w:type="pct"/>
            <w:tcBorders>
              <w:top w:val="single" w:sz="4" w:space="0" w:color="auto"/>
              <w:left w:val="nil"/>
              <w:bottom w:val="single" w:sz="4" w:space="0" w:color="auto"/>
              <w:right w:val="nil"/>
            </w:tcBorders>
            <w:shd w:val="clear" w:color="auto" w:fill="D9D9D9"/>
            <w:noWrap/>
            <w:vAlign w:val="center"/>
          </w:tcPr>
          <w:p w14:paraId="506B2B7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w:t>
            </w:r>
          </w:p>
        </w:tc>
        <w:tc>
          <w:tcPr>
            <w:tcW w:w="283" w:type="pct"/>
            <w:tcBorders>
              <w:top w:val="single" w:sz="4" w:space="0" w:color="auto"/>
              <w:left w:val="nil"/>
              <w:bottom w:val="single" w:sz="4" w:space="0" w:color="auto"/>
              <w:right w:val="nil"/>
            </w:tcBorders>
            <w:shd w:val="clear" w:color="auto" w:fill="auto"/>
            <w:noWrap/>
            <w:vAlign w:val="center"/>
          </w:tcPr>
          <w:p w14:paraId="3A6F1C0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0.76</w:t>
            </w:r>
          </w:p>
        </w:tc>
        <w:tc>
          <w:tcPr>
            <w:tcW w:w="539" w:type="pct"/>
            <w:tcBorders>
              <w:top w:val="single" w:sz="4" w:space="0" w:color="auto"/>
              <w:left w:val="nil"/>
              <w:bottom w:val="single" w:sz="4" w:space="0" w:color="auto"/>
              <w:right w:val="nil"/>
            </w:tcBorders>
            <w:shd w:val="clear" w:color="auto" w:fill="D9D9D9"/>
            <w:noWrap/>
            <w:vAlign w:val="center"/>
          </w:tcPr>
          <w:p w14:paraId="5392B09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1.34</w:t>
            </w:r>
          </w:p>
        </w:tc>
        <w:tc>
          <w:tcPr>
            <w:tcW w:w="283" w:type="pct"/>
            <w:tcBorders>
              <w:top w:val="single" w:sz="4" w:space="0" w:color="auto"/>
              <w:left w:val="nil"/>
              <w:bottom w:val="single" w:sz="4" w:space="0" w:color="auto"/>
              <w:right w:val="nil"/>
            </w:tcBorders>
            <w:shd w:val="clear" w:color="auto" w:fill="auto"/>
            <w:noWrap/>
            <w:vAlign w:val="center"/>
          </w:tcPr>
          <w:p w14:paraId="3D8DD40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0.96</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050C8A8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0.60</w:t>
            </w:r>
          </w:p>
        </w:tc>
      </w:tr>
      <w:tr w:rsidR="00C6057A" w:rsidRPr="00861DEE" w14:paraId="3B17B2E3"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6B21DE2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SC</w:t>
            </w:r>
          </w:p>
        </w:tc>
        <w:tc>
          <w:tcPr>
            <w:tcW w:w="390" w:type="pct"/>
            <w:tcBorders>
              <w:top w:val="single" w:sz="4" w:space="0" w:color="auto"/>
              <w:left w:val="nil"/>
              <w:bottom w:val="single" w:sz="4" w:space="0" w:color="auto"/>
              <w:right w:val="nil"/>
            </w:tcBorders>
            <w:shd w:val="clear" w:color="auto" w:fill="D9D9D9"/>
            <w:noWrap/>
            <w:vAlign w:val="center"/>
          </w:tcPr>
          <w:p w14:paraId="0D54E0D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6</w:t>
            </w:r>
          </w:p>
        </w:tc>
        <w:tc>
          <w:tcPr>
            <w:tcW w:w="283" w:type="pct"/>
            <w:tcBorders>
              <w:top w:val="single" w:sz="4" w:space="0" w:color="auto"/>
              <w:left w:val="nil"/>
              <w:bottom w:val="single" w:sz="4" w:space="0" w:color="auto"/>
              <w:right w:val="nil"/>
            </w:tcBorders>
            <w:shd w:val="clear" w:color="auto" w:fill="auto"/>
            <w:noWrap/>
            <w:vAlign w:val="center"/>
          </w:tcPr>
          <w:p w14:paraId="0C41EA5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0.49</w:t>
            </w:r>
          </w:p>
        </w:tc>
        <w:tc>
          <w:tcPr>
            <w:tcW w:w="539" w:type="pct"/>
            <w:tcBorders>
              <w:top w:val="single" w:sz="4" w:space="0" w:color="auto"/>
              <w:left w:val="nil"/>
              <w:bottom w:val="single" w:sz="4" w:space="0" w:color="auto"/>
              <w:right w:val="nil"/>
            </w:tcBorders>
            <w:shd w:val="clear" w:color="auto" w:fill="D9D9D9"/>
            <w:noWrap/>
            <w:vAlign w:val="center"/>
          </w:tcPr>
          <w:p w14:paraId="57C74CA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1.18</w:t>
            </w:r>
          </w:p>
        </w:tc>
        <w:tc>
          <w:tcPr>
            <w:tcW w:w="283" w:type="pct"/>
            <w:tcBorders>
              <w:top w:val="single" w:sz="4" w:space="0" w:color="auto"/>
              <w:left w:val="nil"/>
              <w:bottom w:val="single" w:sz="4" w:space="0" w:color="auto"/>
              <w:right w:val="nil"/>
            </w:tcBorders>
            <w:shd w:val="clear" w:color="auto" w:fill="auto"/>
            <w:noWrap/>
            <w:vAlign w:val="center"/>
          </w:tcPr>
          <w:p w14:paraId="13D4FFC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0.94</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6D65765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0.44</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6878F962"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5</w:t>
            </w:r>
          </w:p>
        </w:tc>
        <w:tc>
          <w:tcPr>
            <w:tcW w:w="621" w:type="pct"/>
            <w:tcBorders>
              <w:top w:val="single" w:sz="4" w:space="0" w:color="auto"/>
              <w:left w:val="nil"/>
              <w:bottom w:val="single" w:sz="4" w:space="0" w:color="auto"/>
              <w:right w:val="nil"/>
            </w:tcBorders>
            <w:shd w:val="clear" w:color="auto" w:fill="D9D9D9"/>
            <w:noWrap/>
            <w:vAlign w:val="center"/>
          </w:tcPr>
          <w:p w14:paraId="04041D7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w:t>
            </w:r>
          </w:p>
        </w:tc>
        <w:tc>
          <w:tcPr>
            <w:tcW w:w="283" w:type="pct"/>
            <w:tcBorders>
              <w:top w:val="single" w:sz="4" w:space="0" w:color="auto"/>
              <w:left w:val="nil"/>
              <w:bottom w:val="single" w:sz="4" w:space="0" w:color="auto"/>
              <w:right w:val="nil"/>
            </w:tcBorders>
            <w:shd w:val="clear" w:color="auto" w:fill="auto"/>
            <w:noWrap/>
            <w:vAlign w:val="center"/>
          </w:tcPr>
          <w:p w14:paraId="2CEB112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0.72</w:t>
            </w:r>
          </w:p>
        </w:tc>
        <w:tc>
          <w:tcPr>
            <w:tcW w:w="539" w:type="pct"/>
            <w:tcBorders>
              <w:top w:val="single" w:sz="4" w:space="0" w:color="auto"/>
              <w:left w:val="nil"/>
              <w:bottom w:val="single" w:sz="4" w:space="0" w:color="auto"/>
              <w:right w:val="nil"/>
            </w:tcBorders>
            <w:shd w:val="clear" w:color="auto" w:fill="D9D9D9"/>
            <w:noWrap/>
            <w:vAlign w:val="center"/>
          </w:tcPr>
          <w:p w14:paraId="50FEFF5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1.49</w:t>
            </w:r>
          </w:p>
        </w:tc>
        <w:tc>
          <w:tcPr>
            <w:tcW w:w="283" w:type="pct"/>
            <w:tcBorders>
              <w:top w:val="single" w:sz="4" w:space="0" w:color="auto"/>
              <w:left w:val="nil"/>
              <w:bottom w:val="single" w:sz="4" w:space="0" w:color="auto"/>
              <w:right w:val="nil"/>
            </w:tcBorders>
            <w:shd w:val="clear" w:color="auto" w:fill="auto"/>
            <w:noWrap/>
            <w:vAlign w:val="center"/>
          </w:tcPr>
          <w:p w14:paraId="61962FC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0.94</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59B2CAB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0.51</w:t>
            </w:r>
          </w:p>
        </w:tc>
      </w:tr>
      <w:tr w:rsidR="00C6057A" w:rsidRPr="00861DEE" w14:paraId="33B93554"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1736713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ES</w:t>
            </w:r>
          </w:p>
        </w:tc>
        <w:tc>
          <w:tcPr>
            <w:tcW w:w="390" w:type="pct"/>
            <w:tcBorders>
              <w:top w:val="single" w:sz="4" w:space="0" w:color="auto"/>
              <w:left w:val="nil"/>
              <w:bottom w:val="single" w:sz="4" w:space="0" w:color="auto"/>
              <w:right w:val="nil"/>
            </w:tcBorders>
            <w:shd w:val="clear" w:color="auto" w:fill="D9D9D9"/>
            <w:noWrap/>
            <w:vAlign w:val="center"/>
          </w:tcPr>
          <w:p w14:paraId="1EA291D8"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8</w:t>
            </w:r>
          </w:p>
        </w:tc>
        <w:tc>
          <w:tcPr>
            <w:tcW w:w="283" w:type="pct"/>
            <w:tcBorders>
              <w:top w:val="single" w:sz="4" w:space="0" w:color="auto"/>
              <w:left w:val="nil"/>
              <w:bottom w:val="single" w:sz="4" w:space="0" w:color="auto"/>
              <w:right w:val="nil"/>
            </w:tcBorders>
            <w:shd w:val="clear" w:color="auto" w:fill="auto"/>
            <w:noWrap/>
            <w:vAlign w:val="center"/>
          </w:tcPr>
          <w:p w14:paraId="5DC1C1C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0.41</w:t>
            </w:r>
          </w:p>
        </w:tc>
        <w:tc>
          <w:tcPr>
            <w:tcW w:w="539" w:type="pct"/>
            <w:tcBorders>
              <w:top w:val="single" w:sz="4" w:space="0" w:color="auto"/>
              <w:left w:val="nil"/>
              <w:bottom w:val="single" w:sz="4" w:space="0" w:color="auto"/>
              <w:right w:val="nil"/>
            </w:tcBorders>
            <w:shd w:val="clear" w:color="auto" w:fill="D9D9D9"/>
            <w:noWrap/>
            <w:vAlign w:val="center"/>
          </w:tcPr>
          <w:p w14:paraId="6D3456A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1.14</w:t>
            </w:r>
          </w:p>
        </w:tc>
        <w:tc>
          <w:tcPr>
            <w:tcW w:w="283" w:type="pct"/>
            <w:tcBorders>
              <w:top w:val="single" w:sz="4" w:space="0" w:color="auto"/>
              <w:left w:val="nil"/>
              <w:bottom w:val="single" w:sz="4" w:space="0" w:color="auto"/>
              <w:right w:val="nil"/>
            </w:tcBorders>
            <w:shd w:val="clear" w:color="auto" w:fill="auto"/>
            <w:noWrap/>
            <w:vAlign w:val="center"/>
          </w:tcPr>
          <w:p w14:paraId="0BEDDAB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0.89</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3EECEE1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0.41</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2277682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6</w:t>
            </w:r>
          </w:p>
        </w:tc>
        <w:tc>
          <w:tcPr>
            <w:tcW w:w="621" w:type="pct"/>
            <w:tcBorders>
              <w:top w:val="single" w:sz="4" w:space="0" w:color="auto"/>
              <w:left w:val="nil"/>
              <w:bottom w:val="single" w:sz="4" w:space="0" w:color="auto"/>
              <w:right w:val="nil"/>
            </w:tcBorders>
            <w:shd w:val="clear" w:color="auto" w:fill="D9D9D9"/>
            <w:noWrap/>
            <w:vAlign w:val="center"/>
          </w:tcPr>
          <w:p w14:paraId="59E3CB6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w:t>
            </w:r>
          </w:p>
        </w:tc>
        <w:tc>
          <w:tcPr>
            <w:tcW w:w="283" w:type="pct"/>
            <w:tcBorders>
              <w:top w:val="single" w:sz="4" w:space="0" w:color="auto"/>
              <w:left w:val="nil"/>
              <w:bottom w:val="single" w:sz="4" w:space="0" w:color="auto"/>
              <w:right w:val="nil"/>
            </w:tcBorders>
            <w:shd w:val="clear" w:color="auto" w:fill="auto"/>
            <w:noWrap/>
            <w:vAlign w:val="center"/>
          </w:tcPr>
          <w:p w14:paraId="12FE23F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0.67</w:t>
            </w:r>
          </w:p>
        </w:tc>
        <w:tc>
          <w:tcPr>
            <w:tcW w:w="539" w:type="pct"/>
            <w:tcBorders>
              <w:top w:val="single" w:sz="4" w:space="0" w:color="auto"/>
              <w:left w:val="nil"/>
              <w:bottom w:val="single" w:sz="4" w:space="0" w:color="auto"/>
              <w:right w:val="nil"/>
            </w:tcBorders>
            <w:shd w:val="clear" w:color="auto" w:fill="D9D9D9"/>
            <w:noWrap/>
            <w:vAlign w:val="center"/>
          </w:tcPr>
          <w:p w14:paraId="3AB607B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2.83</w:t>
            </w:r>
          </w:p>
        </w:tc>
        <w:tc>
          <w:tcPr>
            <w:tcW w:w="283" w:type="pct"/>
            <w:tcBorders>
              <w:top w:val="single" w:sz="4" w:space="0" w:color="auto"/>
              <w:left w:val="nil"/>
              <w:bottom w:val="single" w:sz="4" w:space="0" w:color="auto"/>
              <w:right w:val="nil"/>
            </w:tcBorders>
            <w:shd w:val="clear" w:color="auto" w:fill="auto"/>
            <w:noWrap/>
            <w:vAlign w:val="center"/>
          </w:tcPr>
          <w:p w14:paraId="745269D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0.91</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18B35B1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0.26</w:t>
            </w:r>
          </w:p>
        </w:tc>
      </w:tr>
      <w:tr w:rsidR="00C6057A" w:rsidRPr="00861DEE" w14:paraId="3AA5E91C"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633F9A0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PR</w:t>
            </w:r>
          </w:p>
        </w:tc>
        <w:tc>
          <w:tcPr>
            <w:tcW w:w="390" w:type="pct"/>
            <w:tcBorders>
              <w:top w:val="single" w:sz="4" w:space="0" w:color="auto"/>
              <w:left w:val="nil"/>
              <w:bottom w:val="single" w:sz="4" w:space="0" w:color="auto"/>
              <w:right w:val="nil"/>
            </w:tcBorders>
            <w:shd w:val="clear" w:color="auto" w:fill="D9D9D9"/>
            <w:noWrap/>
            <w:vAlign w:val="center"/>
          </w:tcPr>
          <w:p w14:paraId="1A05C9F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11</w:t>
            </w:r>
          </w:p>
        </w:tc>
        <w:tc>
          <w:tcPr>
            <w:tcW w:w="283" w:type="pct"/>
            <w:tcBorders>
              <w:top w:val="single" w:sz="4" w:space="0" w:color="auto"/>
              <w:left w:val="nil"/>
              <w:bottom w:val="single" w:sz="4" w:space="0" w:color="auto"/>
              <w:right w:val="nil"/>
            </w:tcBorders>
            <w:shd w:val="clear" w:color="auto" w:fill="auto"/>
            <w:noWrap/>
            <w:vAlign w:val="center"/>
          </w:tcPr>
          <w:p w14:paraId="6B215853"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0.38</w:t>
            </w:r>
          </w:p>
        </w:tc>
        <w:tc>
          <w:tcPr>
            <w:tcW w:w="539" w:type="pct"/>
            <w:tcBorders>
              <w:top w:val="single" w:sz="4" w:space="0" w:color="auto"/>
              <w:left w:val="nil"/>
              <w:bottom w:val="single" w:sz="4" w:space="0" w:color="auto"/>
              <w:right w:val="nil"/>
            </w:tcBorders>
            <w:shd w:val="clear" w:color="auto" w:fill="D9D9D9"/>
            <w:noWrap/>
            <w:vAlign w:val="center"/>
          </w:tcPr>
          <w:p w14:paraId="79465B5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1.17</w:t>
            </w:r>
          </w:p>
        </w:tc>
        <w:tc>
          <w:tcPr>
            <w:tcW w:w="283" w:type="pct"/>
            <w:tcBorders>
              <w:top w:val="single" w:sz="4" w:space="0" w:color="auto"/>
              <w:left w:val="nil"/>
              <w:bottom w:val="single" w:sz="4" w:space="0" w:color="auto"/>
              <w:right w:val="nil"/>
            </w:tcBorders>
            <w:shd w:val="clear" w:color="auto" w:fill="auto"/>
            <w:noWrap/>
            <w:vAlign w:val="center"/>
          </w:tcPr>
          <w:p w14:paraId="1B2A135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0.88</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3833924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0.37</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2D8023D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7</w:t>
            </w:r>
          </w:p>
        </w:tc>
        <w:tc>
          <w:tcPr>
            <w:tcW w:w="621" w:type="pct"/>
            <w:tcBorders>
              <w:top w:val="single" w:sz="4" w:space="0" w:color="auto"/>
              <w:left w:val="nil"/>
              <w:bottom w:val="single" w:sz="4" w:space="0" w:color="auto"/>
              <w:right w:val="nil"/>
            </w:tcBorders>
            <w:shd w:val="clear" w:color="auto" w:fill="D9D9D9"/>
            <w:noWrap/>
            <w:vAlign w:val="center"/>
          </w:tcPr>
          <w:p w14:paraId="27EC75E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4</w:t>
            </w:r>
          </w:p>
        </w:tc>
        <w:tc>
          <w:tcPr>
            <w:tcW w:w="283" w:type="pct"/>
            <w:tcBorders>
              <w:top w:val="single" w:sz="4" w:space="0" w:color="auto"/>
              <w:left w:val="nil"/>
              <w:bottom w:val="single" w:sz="4" w:space="0" w:color="auto"/>
              <w:right w:val="nil"/>
            </w:tcBorders>
            <w:shd w:val="clear" w:color="auto" w:fill="auto"/>
            <w:noWrap/>
            <w:vAlign w:val="center"/>
          </w:tcPr>
          <w:p w14:paraId="3573131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0.66</w:t>
            </w:r>
          </w:p>
        </w:tc>
        <w:tc>
          <w:tcPr>
            <w:tcW w:w="539" w:type="pct"/>
            <w:tcBorders>
              <w:top w:val="single" w:sz="4" w:space="0" w:color="auto"/>
              <w:left w:val="nil"/>
              <w:bottom w:val="single" w:sz="4" w:space="0" w:color="auto"/>
              <w:right w:val="nil"/>
            </w:tcBorders>
            <w:shd w:val="clear" w:color="auto" w:fill="D9D9D9"/>
            <w:noWrap/>
            <w:vAlign w:val="center"/>
          </w:tcPr>
          <w:p w14:paraId="1AB0A88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1.53</w:t>
            </w:r>
          </w:p>
        </w:tc>
        <w:tc>
          <w:tcPr>
            <w:tcW w:w="283" w:type="pct"/>
            <w:tcBorders>
              <w:top w:val="single" w:sz="4" w:space="0" w:color="auto"/>
              <w:left w:val="nil"/>
              <w:bottom w:val="single" w:sz="4" w:space="0" w:color="auto"/>
              <w:right w:val="nil"/>
            </w:tcBorders>
            <w:shd w:val="clear" w:color="auto" w:fill="auto"/>
            <w:noWrap/>
            <w:vAlign w:val="center"/>
          </w:tcPr>
          <w:p w14:paraId="063E4C5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0.92</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1F0269E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0.47</w:t>
            </w:r>
          </w:p>
        </w:tc>
      </w:tr>
      <w:tr w:rsidR="00C6057A" w:rsidRPr="00861DEE" w14:paraId="4C5A248F"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09ECAC5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MG</w:t>
            </w:r>
          </w:p>
        </w:tc>
        <w:tc>
          <w:tcPr>
            <w:tcW w:w="390" w:type="pct"/>
            <w:tcBorders>
              <w:top w:val="single" w:sz="4" w:space="0" w:color="auto"/>
              <w:left w:val="nil"/>
              <w:bottom w:val="single" w:sz="4" w:space="0" w:color="auto"/>
              <w:right w:val="nil"/>
            </w:tcBorders>
            <w:shd w:val="clear" w:color="auto" w:fill="D9D9D9"/>
            <w:noWrap/>
            <w:vAlign w:val="center"/>
          </w:tcPr>
          <w:p w14:paraId="579D59C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10</w:t>
            </w:r>
          </w:p>
        </w:tc>
        <w:tc>
          <w:tcPr>
            <w:tcW w:w="283" w:type="pct"/>
            <w:tcBorders>
              <w:top w:val="single" w:sz="4" w:space="0" w:color="auto"/>
              <w:left w:val="nil"/>
              <w:bottom w:val="single" w:sz="4" w:space="0" w:color="auto"/>
              <w:right w:val="nil"/>
            </w:tcBorders>
            <w:shd w:val="clear" w:color="auto" w:fill="auto"/>
            <w:noWrap/>
            <w:vAlign w:val="center"/>
          </w:tcPr>
          <w:p w14:paraId="4A8A1A02"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0.38</w:t>
            </w:r>
          </w:p>
        </w:tc>
        <w:tc>
          <w:tcPr>
            <w:tcW w:w="539" w:type="pct"/>
            <w:tcBorders>
              <w:top w:val="single" w:sz="4" w:space="0" w:color="auto"/>
              <w:left w:val="nil"/>
              <w:bottom w:val="single" w:sz="4" w:space="0" w:color="auto"/>
              <w:right w:val="nil"/>
            </w:tcBorders>
            <w:shd w:val="clear" w:color="auto" w:fill="D9D9D9"/>
            <w:noWrap/>
            <w:vAlign w:val="center"/>
          </w:tcPr>
          <w:p w14:paraId="2F149C1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1.10</w:t>
            </w:r>
          </w:p>
        </w:tc>
        <w:tc>
          <w:tcPr>
            <w:tcW w:w="283" w:type="pct"/>
            <w:tcBorders>
              <w:top w:val="single" w:sz="4" w:space="0" w:color="auto"/>
              <w:left w:val="nil"/>
              <w:bottom w:val="single" w:sz="4" w:space="0" w:color="auto"/>
              <w:right w:val="nil"/>
            </w:tcBorders>
            <w:shd w:val="clear" w:color="auto" w:fill="auto"/>
            <w:noWrap/>
            <w:vAlign w:val="center"/>
          </w:tcPr>
          <w:p w14:paraId="44B4DE4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0.90</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69BFD49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0.39</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7F4B37F5"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8</w:t>
            </w:r>
          </w:p>
        </w:tc>
        <w:tc>
          <w:tcPr>
            <w:tcW w:w="621" w:type="pct"/>
            <w:tcBorders>
              <w:top w:val="single" w:sz="4" w:space="0" w:color="auto"/>
              <w:left w:val="nil"/>
              <w:bottom w:val="single" w:sz="4" w:space="0" w:color="auto"/>
              <w:right w:val="nil"/>
            </w:tcBorders>
            <w:shd w:val="clear" w:color="auto" w:fill="D9D9D9"/>
            <w:noWrap/>
            <w:vAlign w:val="center"/>
          </w:tcPr>
          <w:p w14:paraId="03AEBE6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w:t>
            </w:r>
          </w:p>
        </w:tc>
        <w:tc>
          <w:tcPr>
            <w:tcW w:w="283" w:type="pct"/>
            <w:tcBorders>
              <w:top w:val="single" w:sz="4" w:space="0" w:color="auto"/>
              <w:left w:val="nil"/>
              <w:bottom w:val="single" w:sz="4" w:space="0" w:color="auto"/>
              <w:right w:val="nil"/>
            </w:tcBorders>
            <w:shd w:val="clear" w:color="auto" w:fill="auto"/>
            <w:noWrap/>
            <w:vAlign w:val="center"/>
          </w:tcPr>
          <w:p w14:paraId="61CBF7F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0.60</w:t>
            </w:r>
          </w:p>
        </w:tc>
        <w:tc>
          <w:tcPr>
            <w:tcW w:w="539" w:type="pct"/>
            <w:tcBorders>
              <w:top w:val="single" w:sz="4" w:space="0" w:color="auto"/>
              <w:left w:val="nil"/>
              <w:bottom w:val="single" w:sz="4" w:space="0" w:color="auto"/>
              <w:right w:val="nil"/>
            </w:tcBorders>
            <w:shd w:val="clear" w:color="auto" w:fill="D9D9D9"/>
            <w:noWrap/>
            <w:vAlign w:val="center"/>
          </w:tcPr>
          <w:p w14:paraId="68F5C56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1.83</w:t>
            </w:r>
          </w:p>
        </w:tc>
        <w:tc>
          <w:tcPr>
            <w:tcW w:w="283" w:type="pct"/>
            <w:tcBorders>
              <w:top w:val="single" w:sz="4" w:space="0" w:color="auto"/>
              <w:left w:val="nil"/>
              <w:bottom w:val="single" w:sz="4" w:space="0" w:color="auto"/>
              <w:right w:val="nil"/>
            </w:tcBorders>
            <w:shd w:val="clear" w:color="auto" w:fill="auto"/>
            <w:noWrap/>
            <w:vAlign w:val="center"/>
          </w:tcPr>
          <w:p w14:paraId="37A3037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0.88</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03C8E08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0.37</w:t>
            </w:r>
          </w:p>
        </w:tc>
      </w:tr>
      <w:tr w:rsidR="00C6057A" w:rsidRPr="00861DEE" w14:paraId="5570F440"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39395E6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MS</w:t>
            </w:r>
          </w:p>
        </w:tc>
        <w:tc>
          <w:tcPr>
            <w:tcW w:w="390" w:type="pct"/>
            <w:tcBorders>
              <w:top w:val="single" w:sz="4" w:space="0" w:color="auto"/>
              <w:left w:val="nil"/>
              <w:bottom w:val="single" w:sz="4" w:space="0" w:color="auto"/>
              <w:right w:val="nil"/>
            </w:tcBorders>
            <w:shd w:val="clear" w:color="auto" w:fill="D9D9D9"/>
            <w:noWrap/>
            <w:vAlign w:val="center"/>
          </w:tcPr>
          <w:p w14:paraId="68E7C18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12</w:t>
            </w:r>
          </w:p>
        </w:tc>
        <w:tc>
          <w:tcPr>
            <w:tcW w:w="283" w:type="pct"/>
            <w:tcBorders>
              <w:top w:val="single" w:sz="4" w:space="0" w:color="auto"/>
              <w:left w:val="nil"/>
              <w:bottom w:val="single" w:sz="4" w:space="0" w:color="auto"/>
              <w:right w:val="nil"/>
            </w:tcBorders>
            <w:shd w:val="clear" w:color="auto" w:fill="auto"/>
            <w:noWrap/>
            <w:vAlign w:val="center"/>
          </w:tcPr>
          <w:p w14:paraId="1DF83AA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0.36</w:t>
            </w:r>
          </w:p>
        </w:tc>
        <w:tc>
          <w:tcPr>
            <w:tcW w:w="539" w:type="pct"/>
            <w:tcBorders>
              <w:top w:val="single" w:sz="4" w:space="0" w:color="auto"/>
              <w:left w:val="nil"/>
              <w:bottom w:val="single" w:sz="4" w:space="0" w:color="auto"/>
              <w:right w:val="nil"/>
            </w:tcBorders>
            <w:shd w:val="clear" w:color="auto" w:fill="D9D9D9"/>
            <w:noWrap/>
            <w:vAlign w:val="center"/>
          </w:tcPr>
          <w:p w14:paraId="56EECDA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1.56</w:t>
            </w:r>
          </w:p>
        </w:tc>
        <w:tc>
          <w:tcPr>
            <w:tcW w:w="283" w:type="pct"/>
            <w:tcBorders>
              <w:top w:val="single" w:sz="4" w:space="0" w:color="auto"/>
              <w:left w:val="nil"/>
              <w:bottom w:val="single" w:sz="4" w:space="0" w:color="auto"/>
              <w:right w:val="nil"/>
            </w:tcBorders>
            <w:shd w:val="clear" w:color="auto" w:fill="auto"/>
            <w:noWrap/>
            <w:vAlign w:val="center"/>
          </w:tcPr>
          <w:p w14:paraId="2253F68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0.87</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0A256CB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0.27</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58C96460"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9</w:t>
            </w:r>
          </w:p>
        </w:tc>
        <w:tc>
          <w:tcPr>
            <w:tcW w:w="621" w:type="pct"/>
            <w:tcBorders>
              <w:top w:val="single" w:sz="4" w:space="0" w:color="auto"/>
              <w:left w:val="nil"/>
              <w:bottom w:val="single" w:sz="4" w:space="0" w:color="auto"/>
              <w:right w:val="nil"/>
            </w:tcBorders>
            <w:shd w:val="clear" w:color="auto" w:fill="D9D9D9"/>
            <w:noWrap/>
            <w:vAlign w:val="center"/>
          </w:tcPr>
          <w:p w14:paraId="411CAF4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3</w:t>
            </w:r>
          </w:p>
        </w:tc>
        <w:tc>
          <w:tcPr>
            <w:tcW w:w="283" w:type="pct"/>
            <w:tcBorders>
              <w:top w:val="single" w:sz="4" w:space="0" w:color="auto"/>
              <w:left w:val="nil"/>
              <w:bottom w:val="single" w:sz="4" w:space="0" w:color="auto"/>
              <w:right w:val="nil"/>
            </w:tcBorders>
            <w:shd w:val="clear" w:color="auto" w:fill="auto"/>
            <w:noWrap/>
            <w:vAlign w:val="center"/>
          </w:tcPr>
          <w:p w14:paraId="047D596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0.57</w:t>
            </w:r>
          </w:p>
        </w:tc>
        <w:tc>
          <w:tcPr>
            <w:tcW w:w="539" w:type="pct"/>
            <w:tcBorders>
              <w:top w:val="single" w:sz="4" w:space="0" w:color="auto"/>
              <w:left w:val="nil"/>
              <w:bottom w:val="single" w:sz="4" w:space="0" w:color="auto"/>
              <w:right w:val="nil"/>
            </w:tcBorders>
            <w:shd w:val="clear" w:color="auto" w:fill="D9D9D9"/>
            <w:noWrap/>
            <w:vAlign w:val="center"/>
          </w:tcPr>
          <w:p w14:paraId="57DB0AF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2.11</w:t>
            </w:r>
          </w:p>
        </w:tc>
        <w:tc>
          <w:tcPr>
            <w:tcW w:w="283" w:type="pct"/>
            <w:tcBorders>
              <w:top w:val="single" w:sz="4" w:space="0" w:color="auto"/>
              <w:left w:val="nil"/>
              <w:bottom w:val="single" w:sz="4" w:space="0" w:color="auto"/>
              <w:right w:val="nil"/>
            </w:tcBorders>
            <w:shd w:val="clear" w:color="auto" w:fill="auto"/>
            <w:noWrap/>
            <w:vAlign w:val="center"/>
          </w:tcPr>
          <w:p w14:paraId="093FD9E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0.89</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719753A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0.30</w:t>
            </w:r>
          </w:p>
        </w:tc>
      </w:tr>
      <w:tr w:rsidR="00C6057A" w:rsidRPr="00861DEE" w14:paraId="3E5146D0"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69571948"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AP</w:t>
            </w:r>
          </w:p>
        </w:tc>
        <w:tc>
          <w:tcPr>
            <w:tcW w:w="390" w:type="pct"/>
            <w:tcBorders>
              <w:top w:val="single" w:sz="4" w:space="0" w:color="auto"/>
              <w:left w:val="nil"/>
              <w:bottom w:val="single" w:sz="4" w:space="0" w:color="auto"/>
              <w:right w:val="nil"/>
            </w:tcBorders>
            <w:shd w:val="clear" w:color="auto" w:fill="D9D9D9"/>
            <w:noWrap/>
            <w:vAlign w:val="center"/>
          </w:tcPr>
          <w:p w14:paraId="4D71DDC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3</w:t>
            </w:r>
          </w:p>
        </w:tc>
        <w:tc>
          <w:tcPr>
            <w:tcW w:w="283" w:type="pct"/>
            <w:tcBorders>
              <w:top w:val="single" w:sz="4" w:space="0" w:color="auto"/>
              <w:left w:val="nil"/>
              <w:bottom w:val="single" w:sz="4" w:space="0" w:color="auto"/>
              <w:right w:val="nil"/>
            </w:tcBorders>
            <w:shd w:val="clear" w:color="auto" w:fill="auto"/>
            <w:noWrap/>
            <w:vAlign w:val="center"/>
          </w:tcPr>
          <w:p w14:paraId="245640D0"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0.61</w:t>
            </w:r>
          </w:p>
        </w:tc>
        <w:tc>
          <w:tcPr>
            <w:tcW w:w="539" w:type="pct"/>
            <w:tcBorders>
              <w:top w:val="single" w:sz="4" w:space="0" w:color="auto"/>
              <w:left w:val="nil"/>
              <w:bottom w:val="single" w:sz="4" w:space="0" w:color="auto"/>
              <w:right w:val="nil"/>
            </w:tcBorders>
            <w:shd w:val="clear" w:color="auto" w:fill="D9D9D9"/>
            <w:noWrap/>
            <w:vAlign w:val="center"/>
          </w:tcPr>
          <w:p w14:paraId="1C01286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1.32</w:t>
            </w:r>
          </w:p>
        </w:tc>
        <w:tc>
          <w:tcPr>
            <w:tcW w:w="283" w:type="pct"/>
            <w:tcBorders>
              <w:top w:val="single" w:sz="4" w:space="0" w:color="auto"/>
              <w:left w:val="nil"/>
              <w:bottom w:val="single" w:sz="4" w:space="0" w:color="auto"/>
              <w:right w:val="nil"/>
            </w:tcBorders>
            <w:shd w:val="clear" w:color="auto" w:fill="auto"/>
            <w:noWrap/>
            <w:vAlign w:val="center"/>
          </w:tcPr>
          <w:p w14:paraId="7377E42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0.89</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5978020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0.52</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6BF3D04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10</w:t>
            </w:r>
          </w:p>
        </w:tc>
        <w:tc>
          <w:tcPr>
            <w:tcW w:w="621" w:type="pct"/>
            <w:tcBorders>
              <w:top w:val="single" w:sz="4" w:space="0" w:color="auto"/>
              <w:left w:val="nil"/>
              <w:bottom w:val="single" w:sz="4" w:space="0" w:color="auto"/>
              <w:right w:val="nil"/>
            </w:tcBorders>
            <w:shd w:val="clear" w:color="auto" w:fill="D9D9D9"/>
            <w:noWrap/>
            <w:vAlign w:val="center"/>
          </w:tcPr>
          <w:p w14:paraId="038A94B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-7</w:t>
            </w:r>
          </w:p>
        </w:tc>
        <w:tc>
          <w:tcPr>
            <w:tcW w:w="283" w:type="pct"/>
            <w:tcBorders>
              <w:top w:val="single" w:sz="4" w:space="0" w:color="auto"/>
              <w:left w:val="nil"/>
              <w:bottom w:val="single" w:sz="4" w:space="0" w:color="auto"/>
              <w:right w:val="nil"/>
            </w:tcBorders>
            <w:shd w:val="clear" w:color="auto" w:fill="auto"/>
            <w:noWrap/>
            <w:vAlign w:val="center"/>
          </w:tcPr>
          <w:p w14:paraId="7678887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0.55</w:t>
            </w:r>
          </w:p>
        </w:tc>
        <w:tc>
          <w:tcPr>
            <w:tcW w:w="539" w:type="pct"/>
            <w:tcBorders>
              <w:top w:val="single" w:sz="4" w:space="0" w:color="auto"/>
              <w:left w:val="nil"/>
              <w:bottom w:val="single" w:sz="4" w:space="0" w:color="auto"/>
              <w:right w:val="nil"/>
            </w:tcBorders>
            <w:shd w:val="clear" w:color="auto" w:fill="D9D9D9"/>
            <w:noWrap/>
            <w:vAlign w:val="center"/>
          </w:tcPr>
          <w:p w14:paraId="091963A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1.38</w:t>
            </w:r>
          </w:p>
        </w:tc>
        <w:tc>
          <w:tcPr>
            <w:tcW w:w="283" w:type="pct"/>
            <w:tcBorders>
              <w:top w:val="single" w:sz="4" w:space="0" w:color="auto"/>
              <w:left w:val="nil"/>
              <w:bottom w:val="single" w:sz="4" w:space="0" w:color="auto"/>
              <w:right w:val="nil"/>
            </w:tcBorders>
            <w:shd w:val="clear" w:color="auto" w:fill="auto"/>
            <w:noWrap/>
            <w:vAlign w:val="center"/>
          </w:tcPr>
          <w:p w14:paraId="2E11C14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0.92</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7A30D46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0.43</w:t>
            </w:r>
          </w:p>
        </w:tc>
      </w:tr>
      <w:tr w:rsidR="00C6057A" w:rsidRPr="00861DEE" w14:paraId="650B9D00"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4F1679D8"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MT</w:t>
            </w:r>
          </w:p>
        </w:tc>
        <w:tc>
          <w:tcPr>
            <w:tcW w:w="390" w:type="pct"/>
            <w:tcBorders>
              <w:top w:val="single" w:sz="4" w:space="0" w:color="auto"/>
              <w:left w:val="nil"/>
              <w:bottom w:val="single" w:sz="4" w:space="0" w:color="auto"/>
              <w:right w:val="nil"/>
            </w:tcBorders>
            <w:shd w:val="clear" w:color="auto" w:fill="D9D9D9"/>
            <w:noWrap/>
            <w:vAlign w:val="center"/>
          </w:tcPr>
          <w:p w14:paraId="2C4D3CF8"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13</w:t>
            </w:r>
          </w:p>
        </w:tc>
        <w:tc>
          <w:tcPr>
            <w:tcW w:w="283" w:type="pct"/>
            <w:tcBorders>
              <w:top w:val="single" w:sz="4" w:space="0" w:color="auto"/>
              <w:left w:val="nil"/>
              <w:bottom w:val="single" w:sz="4" w:space="0" w:color="auto"/>
              <w:right w:val="nil"/>
            </w:tcBorders>
            <w:shd w:val="clear" w:color="auto" w:fill="auto"/>
            <w:noWrap/>
            <w:vAlign w:val="center"/>
          </w:tcPr>
          <w:p w14:paraId="2A28C658"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0.33</w:t>
            </w:r>
          </w:p>
        </w:tc>
        <w:tc>
          <w:tcPr>
            <w:tcW w:w="539" w:type="pct"/>
            <w:tcBorders>
              <w:top w:val="single" w:sz="4" w:space="0" w:color="auto"/>
              <w:left w:val="nil"/>
              <w:bottom w:val="single" w:sz="4" w:space="0" w:color="auto"/>
              <w:right w:val="nil"/>
            </w:tcBorders>
            <w:shd w:val="clear" w:color="auto" w:fill="D9D9D9"/>
            <w:noWrap/>
            <w:vAlign w:val="center"/>
          </w:tcPr>
          <w:p w14:paraId="794DE60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1.10</w:t>
            </w:r>
          </w:p>
        </w:tc>
        <w:tc>
          <w:tcPr>
            <w:tcW w:w="283" w:type="pct"/>
            <w:tcBorders>
              <w:top w:val="single" w:sz="4" w:space="0" w:color="auto"/>
              <w:left w:val="nil"/>
              <w:bottom w:val="single" w:sz="4" w:space="0" w:color="auto"/>
              <w:right w:val="nil"/>
            </w:tcBorders>
            <w:shd w:val="clear" w:color="auto" w:fill="auto"/>
            <w:noWrap/>
            <w:vAlign w:val="center"/>
          </w:tcPr>
          <w:p w14:paraId="3C7F508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0.86</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7B40E96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0.35</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04466A7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11</w:t>
            </w:r>
          </w:p>
        </w:tc>
        <w:tc>
          <w:tcPr>
            <w:tcW w:w="621" w:type="pct"/>
            <w:tcBorders>
              <w:top w:val="single" w:sz="4" w:space="0" w:color="auto"/>
              <w:left w:val="nil"/>
              <w:bottom w:val="single" w:sz="4" w:space="0" w:color="auto"/>
              <w:right w:val="nil"/>
            </w:tcBorders>
            <w:shd w:val="clear" w:color="auto" w:fill="D9D9D9"/>
            <w:noWrap/>
            <w:vAlign w:val="center"/>
          </w:tcPr>
          <w:p w14:paraId="1C6EEF23"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w:t>
            </w:r>
          </w:p>
        </w:tc>
        <w:tc>
          <w:tcPr>
            <w:tcW w:w="283" w:type="pct"/>
            <w:tcBorders>
              <w:top w:val="single" w:sz="4" w:space="0" w:color="auto"/>
              <w:left w:val="nil"/>
              <w:bottom w:val="single" w:sz="4" w:space="0" w:color="auto"/>
              <w:right w:val="nil"/>
            </w:tcBorders>
            <w:shd w:val="clear" w:color="auto" w:fill="auto"/>
            <w:noWrap/>
            <w:vAlign w:val="center"/>
          </w:tcPr>
          <w:p w14:paraId="66D8C30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0.54</w:t>
            </w:r>
          </w:p>
        </w:tc>
        <w:tc>
          <w:tcPr>
            <w:tcW w:w="539" w:type="pct"/>
            <w:tcBorders>
              <w:top w:val="single" w:sz="4" w:space="0" w:color="auto"/>
              <w:left w:val="nil"/>
              <w:bottom w:val="single" w:sz="4" w:space="0" w:color="auto"/>
              <w:right w:val="nil"/>
            </w:tcBorders>
            <w:shd w:val="clear" w:color="auto" w:fill="D9D9D9"/>
            <w:noWrap/>
            <w:vAlign w:val="center"/>
          </w:tcPr>
          <w:p w14:paraId="24BE5E3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2.04</w:t>
            </w:r>
          </w:p>
        </w:tc>
        <w:tc>
          <w:tcPr>
            <w:tcW w:w="283" w:type="pct"/>
            <w:tcBorders>
              <w:top w:val="single" w:sz="4" w:space="0" w:color="auto"/>
              <w:left w:val="nil"/>
              <w:bottom w:val="single" w:sz="4" w:space="0" w:color="auto"/>
              <w:right w:val="nil"/>
            </w:tcBorders>
            <w:shd w:val="clear" w:color="auto" w:fill="auto"/>
            <w:noWrap/>
            <w:vAlign w:val="center"/>
          </w:tcPr>
          <w:p w14:paraId="36318E8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0.87</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263547A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0.30</w:t>
            </w:r>
          </w:p>
        </w:tc>
      </w:tr>
      <w:tr w:rsidR="00C6057A" w:rsidRPr="00861DEE" w14:paraId="103098ED"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0992EB1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PE</w:t>
            </w:r>
          </w:p>
        </w:tc>
        <w:tc>
          <w:tcPr>
            <w:tcW w:w="390" w:type="pct"/>
            <w:tcBorders>
              <w:top w:val="single" w:sz="4" w:space="0" w:color="auto"/>
              <w:left w:val="nil"/>
              <w:bottom w:val="single" w:sz="4" w:space="0" w:color="auto"/>
              <w:right w:val="nil"/>
            </w:tcBorders>
            <w:shd w:val="clear" w:color="auto" w:fill="D9D9D9"/>
            <w:noWrap/>
            <w:vAlign w:val="center"/>
          </w:tcPr>
          <w:p w14:paraId="6451558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15</w:t>
            </w:r>
          </w:p>
        </w:tc>
        <w:tc>
          <w:tcPr>
            <w:tcW w:w="283" w:type="pct"/>
            <w:tcBorders>
              <w:top w:val="single" w:sz="4" w:space="0" w:color="auto"/>
              <w:left w:val="nil"/>
              <w:bottom w:val="single" w:sz="4" w:space="0" w:color="auto"/>
              <w:right w:val="nil"/>
            </w:tcBorders>
            <w:shd w:val="clear" w:color="auto" w:fill="auto"/>
            <w:noWrap/>
            <w:vAlign w:val="center"/>
          </w:tcPr>
          <w:p w14:paraId="1F4BE2A8"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0.31</w:t>
            </w:r>
          </w:p>
        </w:tc>
        <w:tc>
          <w:tcPr>
            <w:tcW w:w="539" w:type="pct"/>
            <w:tcBorders>
              <w:top w:val="single" w:sz="4" w:space="0" w:color="auto"/>
              <w:left w:val="nil"/>
              <w:bottom w:val="single" w:sz="4" w:space="0" w:color="auto"/>
              <w:right w:val="nil"/>
            </w:tcBorders>
            <w:shd w:val="clear" w:color="auto" w:fill="D9D9D9"/>
            <w:noWrap/>
            <w:vAlign w:val="center"/>
          </w:tcPr>
          <w:p w14:paraId="3D43181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1.13</w:t>
            </w:r>
          </w:p>
        </w:tc>
        <w:tc>
          <w:tcPr>
            <w:tcW w:w="283" w:type="pct"/>
            <w:tcBorders>
              <w:top w:val="single" w:sz="4" w:space="0" w:color="auto"/>
              <w:left w:val="nil"/>
              <w:bottom w:val="single" w:sz="4" w:space="0" w:color="auto"/>
              <w:right w:val="nil"/>
            </w:tcBorders>
            <w:shd w:val="clear" w:color="auto" w:fill="auto"/>
            <w:noWrap/>
            <w:vAlign w:val="center"/>
          </w:tcPr>
          <w:p w14:paraId="52008BD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0.85</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7A0099C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0.33</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0417703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12</w:t>
            </w:r>
          </w:p>
        </w:tc>
        <w:tc>
          <w:tcPr>
            <w:tcW w:w="621" w:type="pct"/>
            <w:tcBorders>
              <w:top w:val="single" w:sz="4" w:space="0" w:color="auto"/>
              <w:left w:val="nil"/>
              <w:bottom w:val="single" w:sz="4" w:space="0" w:color="auto"/>
              <w:right w:val="nil"/>
            </w:tcBorders>
            <w:shd w:val="clear" w:color="auto" w:fill="D9D9D9"/>
            <w:noWrap/>
            <w:vAlign w:val="center"/>
          </w:tcPr>
          <w:p w14:paraId="12396FA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3</w:t>
            </w:r>
          </w:p>
        </w:tc>
        <w:tc>
          <w:tcPr>
            <w:tcW w:w="283" w:type="pct"/>
            <w:tcBorders>
              <w:top w:val="single" w:sz="4" w:space="0" w:color="auto"/>
              <w:left w:val="nil"/>
              <w:bottom w:val="single" w:sz="4" w:space="0" w:color="auto"/>
              <w:right w:val="nil"/>
            </w:tcBorders>
            <w:shd w:val="clear" w:color="auto" w:fill="auto"/>
            <w:noWrap/>
            <w:vAlign w:val="center"/>
          </w:tcPr>
          <w:p w14:paraId="407D734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0.45</w:t>
            </w:r>
          </w:p>
        </w:tc>
        <w:tc>
          <w:tcPr>
            <w:tcW w:w="539" w:type="pct"/>
            <w:tcBorders>
              <w:top w:val="single" w:sz="4" w:space="0" w:color="auto"/>
              <w:left w:val="nil"/>
              <w:bottom w:val="single" w:sz="4" w:space="0" w:color="auto"/>
              <w:right w:val="nil"/>
            </w:tcBorders>
            <w:shd w:val="clear" w:color="auto" w:fill="D9D9D9"/>
            <w:noWrap/>
            <w:vAlign w:val="center"/>
          </w:tcPr>
          <w:p w14:paraId="27BC05D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1.05</w:t>
            </w:r>
          </w:p>
        </w:tc>
        <w:tc>
          <w:tcPr>
            <w:tcW w:w="283" w:type="pct"/>
            <w:tcBorders>
              <w:top w:val="single" w:sz="4" w:space="0" w:color="auto"/>
              <w:left w:val="nil"/>
              <w:bottom w:val="single" w:sz="4" w:space="0" w:color="auto"/>
              <w:right w:val="nil"/>
            </w:tcBorders>
            <w:shd w:val="clear" w:color="auto" w:fill="auto"/>
            <w:noWrap/>
            <w:vAlign w:val="center"/>
          </w:tcPr>
          <w:p w14:paraId="7338F8E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0.84</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6BB169B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0.51</w:t>
            </w:r>
          </w:p>
        </w:tc>
      </w:tr>
      <w:tr w:rsidR="00C6057A" w:rsidRPr="00861DEE" w14:paraId="75A864E5"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336765A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BA</w:t>
            </w:r>
          </w:p>
        </w:tc>
        <w:tc>
          <w:tcPr>
            <w:tcW w:w="390" w:type="pct"/>
            <w:tcBorders>
              <w:top w:val="single" w:sz="4" w:space="0" w:color="auto"/>
              <w:left w:val="nil"/>
              <w:bottom w:val="single" w:sz="4" w:space="0" w:color="auto"/>
              <w:right w:val="nil"/>
            </w:tcBorders>
            <w:shd w:val="clear" w:color="auto" w:fill="D9D9D9"/>
            <w:noWrap/>
            <w:vAlign w:val="center"/>
          </w:tcPr>
          <w:p w14:paraId="20B4BD2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18</w:t>
            </w:r>
          </w:p>
        </w:tc>
        <w:tc>
          <w:tcPr>
            <w:tcW w:w="283" w:type="pct"/>
            <w:tcBorders>
              <w:top w:val="single" w:sz="4" w:space="0" w:color="auto"/>
              <w:left w:val="nil"/>
              <w:bottom w:val="single" w:sz="4" w:space="0" w:color="auto"/>
              <w:right w:val="nil"/>
            </w:tcBorders>
            <w:shd w:val="clear" w:color="auto" w:fill="auto"/>
            <w:noWrap/>
            <w:vAlign w:val="center"/>
          </w:tcPr>
          <w:p w14:paraId="50C914B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0.26</w:t>
            </w:r>
          </w:p>
        </w:tc>
        <w:tc>
          <w:tcPr>
            <w:tcW w:w="539" w:type="pct"/>
            <w:tcBorders>
              <w:top w:val="single" w:sz="4" w:space="0" w:color="auto"/>
              <w:left w:val="nil"/>
              <w:bottom w:val="single" w:sz="4" w:space="0" w:color="auto"/>
              <w:right w:val="nil"/>
            </w:tcBorders>
            <w:shd w:val="clear" w:color="auto" w:fill="D9D9D9"/>
            <w:noWrap/>
            <w:vAlign w:val="center"/>
          </w:tcPr>
          <w:p w14:paraId="4D2CE6B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1.15</w:t>
            </w:r>
          </w:p>
        </w:tc>
        <w:tc>
          <w:tcPr>
            <w:tcW w:w="283" w:type="pct"/>
            <w:tcBorders>
              <w:top w:val="single" w:sz="4" w:space="0" w:color="auto"/>
              <w:left w:val="nil"/>
              <w:bottom w:val="single" w:sz="4" w:space="0" w:color="auto"/>
              <w:right w:val="nil"/>
            </w:tcBorders>
            <w:shd w:val="clear" w:color="auto" w:fill="auto"/>
            <w:noWrap/>
            <w:vAlign w:val="center"/>
          </w:tcPr>
          <w:p w14:paraId="4E9B7E0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3E3DB47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0.28</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6040493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13</w:t>
            </w:r>
          </w:p>
        </w:tc>
        <w:tc>
          <w:tcPr>
            <w:tcW w:w="621" w:type="pct"/>
            <w:tcBorders>
              <w:top w:val="single" w:sz="4" w:space="0" w:color="auto"/>
              <w:left w:val="nil"/>
              <w:bottom w:val="single" w:sz="4" w:space="0" w:color="auto"/>
              <w:right w:val="nil"/>
            </w:tcBorders>
            <w:shd w:val="clear" w:color="auto" w:fill="D9D9D9"/>
            <w:noWrap/>
            <w:vAlign w:val="center"/>
          </w:tcPr>
          <w:p w14:paraId="1D45879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5</w:t>
            </w:r>
          </w:p>
        </w:tc>
        <w:tc>
          <w:tcPr>
            <w:tcW w:w="283" w:type="pct"/>
            <w:tcBorders>
              <w:top w:val="single" w:sz="4" w:space="0" w:color="auto"/>
              <w:left w:val="nil"/>
              <w:bottom w:val="single" w:sz="4" w:space="0" w:color="auto"/>
              <w:right w:val="nil"/>
            </w:tcBorders>
            <w:shd w:val="clear" w:color="auto" w:fill="auto"/>
            <w:noWrap/>
            <w:vAlign w:val="center"/>
          </w:tcPr>
          <w:p w14:paraId="0F707A9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0.43</w:t>
            </w:r>
          </w:p>
        </w:tc>
        <w:tc>
          <w:tcPr>
            <w:tcW w:w="539" w:type="pct"/>
            <w:tcBorders>
              <w:top w:val="single" w:sz="4" w:space="0" w:color="auto"/>
              <w:left w:val="nil"/>
              <w:bottom w:val="single" w:sz="4" w:space="0" w:color="auto"/>
              <w:right w:val="nil"/>
            </w:tcBorders>
            <w:shd w:val="clear" w:color="auto" w:fill="D9D9D9"/>
            <w:noWrap/>
            <w:vAlign w:val="center"/>
          </w:tcPr>
          <w:p w14:paraId="691AA8B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2.09</w:t>
            </w:r>
          </w:p>
        </w:tc>
        <w:tc>
          <w:tcPr>
            <w:tcW w:w="283" w:type="pct"/>
            <w:tcBorders>
              <w:top w:val="single" w:sz="4" w:space="0" w:color="auto"/>
              <w:left w:val="nil"/>
              <w:bottom w:val="single" w:sz="4" w:space="0" w:color="auto"/>
              <w:right w:val="nil"/>
            </w:tcBorders>
            <w:shd w:val="clear" w:color="auto" w:fill="auto"/>
            <w:noWrap/>
            <w:vAlign w:val="center"/>
          </w:tcPr>
          <w:p w14:paraId="3EC6B25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67B3BEB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0.26</w:t>
            </w:r>
          </w:p>
        </w:tc>
      </w:tr>
      <w:tr w:rsidR="00C6057A" w:rsidRPr="00861DEE" w14:paraId="0E288050"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58338D0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GO</w:t>
            </w:r>
          </w:p>
        </w:tc>
        <w:tc>
          <w:tcPr>
            <w:tcW w:w="390" w:type="pct"/>
            <w:tcBorders>
              <w:top w:val="single" w:sz="4" w:space="0" w:color="auto"/>
              <w:left w:val="nil"/>
              <w:bottom w:val="single" w:sz="4" w:space="0" w:color="auto"/>
              <w:right w:val="nil"/>
            </w:tcBorders>
            <w:shd w:val="clear" w:color="auto" w:fill="D9D9D9"/>
            <w:noWrap/>
            <w:vAlign w:val="center"/>
          </w:tcPr>
          <w:p w14:paraId="4CB6AF8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16</w:t>
            </w:r>
          </w:p>
        </w:tc>
        <w:tc>
          <w:tcPr>
            <w:tcW w:w="283" w:type="pct"/>
            <w:tcBorders>
              <w:top w:val="single" w:sz="4" w:space="0" w:color="auto"/>
              <w:left w:val="nil"/>
              <w:bottom w:val="single" w:sz="4" w:space="0" w:color="auto"/>
              <w:right w:val="nil"/>
            </w:tcBorders>
            <w:shd w:val="clear" w:color="auto" w:fill="auto"/>
            <w:noWrap/>
            <w:vAlign w:val="center"/>
          </w:tcPr>
          <w:p w14:paraId="17794B7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0.31</w:t>
            </w:r>
          </w:p>
        </w:tc>
        <w:tc>
          <w:tcPr>
            <w:tcW w:w="539" w:type="pct"/>
            <w:tcBorders>
              <w:top w:val="single" w:sz="4" w:space="0" w:color="auto"/>
              <w:left w:val="nil"/>
              <w:bottom w:val="single" w:sz="4" w:space="0" w:color="auto"/>
              <w:right w:val="nil"/>
            </w:tcBorders>
            <w:shd w:val="clear" w:color="auto" w:fill="D9D9D9"/>
            <w:noWrap/>
            <w:vAlign w:val="center"/>
          </w:tcPr>
          <w:p w14:paraId="2350607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1.33</w:t>
            </w:r>
          </w:p>
        </w:tc>
        <w:tc>
          <w:tcPr>
            <w:tcW w:w="283" w:type="pct"/>
            <w:tcBorders>
              <w:top w:val="single" w:sz="4" w:space="0" w:color="auto"/>
              <w:left w:val="nil"/>
              <w:bottom w:val="single" w:sz="4" w:space="0" w:color="auto"/>
              <w:right w:val="nil"/>
            </w:tcBorders>
            <w:shd w:val="clear" w:color="auto" w:fill="auto"/>
            <w:noWrap/>
            <w:vAlign w:val="center"/>
          </w:tcPr>
          <w:p w14:paraId="5D912EA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0.86</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25B6FDA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0.27</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782DD2B8"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14</w:t>
            </w:r>
          </w:p>
        </w:tc>
        <w:tc>
          <w:tcPr>
            <w:tcW w:w="621" w:type="pct"/>
            <w:tcBorders>
              <w:top w:val="single" w:sz="4" w:space="0" w:color="auto"/>
              <w:left w:val="nil"/>
              <w:bottom w:val="single" w:sz="4" w:space="0" w:color="auto"/>
              <w:right w:val="nil"/>
            </w:tcBorders>
            <w:shd w:val="clear" w:color="auto" w:fill="D9D9D9"/>
            <w:noWrap/>
            <w:vAlign w:val="center"/>
          </w:tcPr>
          <w:p w14:paraId="10F9E1F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w:t>
            </w:r>
          </w:p>
        </w:tc>
        <w:tc>
          <w:tcPr>
            <w:tcW w:w="283" w:type="pct"/>
            <w:tcBorders>
              <w:top w:val="single" w:sz="4" w:space="0" w:color="auto"/>
              <w:left w:val="nil"/>
              <w:bottom w:val="single" w:sz="4" w:space="0" w:color="auto"/>
              <w:right w:val="nil"/>
            </w:tcBorders>
            <w:shd w:val="clear" w:color="auto" w:fill="auto"/>
            <w:noWrap/>
            <w:vAlign w:val="center"/>
          </w:tcPr>
          <w:p w14:paraId="5D5F9E9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0.42</w:t>
            </w:r>
          </w:p>
        </w:tc>
        <w:tc>
          <w:tcPr>
            <w:tcW w:w="539" w:type="pct"/>
            <w:tcBorders>
              <w:top w:val="single" w:sz="4" w:space="0" w:color="auto"/>
              <w:left w:val="nil"/>
              <w:bottom w:val="single" w:sz="4" w:space="0" w:color="auto"/>
              <w:right w:val="nil"/>
            </w:tcBorders>
            <w:shd w:val="clear" w:color="auto" w:fill="D9D9D9"/>
            <w:noWrap/>
            <w:vAlign w:val="center"/>
          </w:tcPr>
          <w:p w14:paraId="385323F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1.89</w:t>
            </w:r>
          </w:p>
        </w:tc>
        <w:tc>
          <w:tcPr>
            <w:tcW w:w="283" w:type="pct"/>
            <w:tcBorders>
              <w:top w:val="single" w:sz="4" w:space="0" w:color="auto"/>
              <w:left w:val="nil"/>
              <w:bottom w:val="single" w:sz="4" w:space="0" w:color="auto"/>
              <w:right w:val="nil"/>
            </w:tcBorders>
            <w:shd w:val="clear" w:color="auto" w:fill="auto"/>
            <w:noWrap/>
            <w:vAlign w:val="center"/>
          </w:tcPr>
          <w:p w14:paraId="6897041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0.89</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0485700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0.25</w:t>
            </w:r>
          </w:p>
        </w:tc>
      </w:tr>
      <w:tr w:rsidR="00C6057A" w:rsidRPr="00861DEE" w14:paraId="1348601B"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42CF2B85"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RO</w:t>
            </w:r>
          </w:p>
        </w:tc>
        <w:tc>
          <w:tcPr>
            <w:tcW w:w="390" w:type="pct"/>
            <w:tcBorders>
              <w:top w:val="single" w:sz="4" w:space="0" w:color="auto"/>
              <w:left w:val="nil"/>
              <w:bottom w:val="single" w:sz="4" w:space="0" w:color="auto"/>
              <w:right w:val="nil"/>
            </w:tcBorders>
            <w:shd w:val="clear" w:color="auto" w:fill="D9D9D9"/>
            <w:noWrap/>
            <w:vAlign w:val="center"/>
          </w:tcPr>
          <w:p w14:paraId="20C5587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5</w:t>
            </w:r>
          </w:p>
        </w:tc>
        <w:tc>
          <w:tcPr>
            <w:tcW w:w="283" w:type="pct"/>
            <w:tcBorders>
              <w:top w:val="single" w:sz="4" w:space="0" w:color="auto"/>
              <w:left w:val="nil"/>
              <w:bottom w:val="single" w:sz="4" w:space="0" w:color="auto"/>
              <w:right w:val="nil"/>
            </w:tcBorders>
            <w:shd w:val="clear" w:color="auto" w:fill="auto"/>
            <w:noWrap/>
            <w:vAlign w:val="center"/>
          </w:tcPr>
          <w:p w14:paraId="4DDFD48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0.49</w:t>
            </w:r>
          </w:p>
        </w:tc>
        <w:tc>
          <w:tcPr>
            <w:tcW w:w="539" w:type="pct"/>
            <w:tcBorders>
              <w:top w:val="single" w:sz="4" w:space="0" w:color="auto"/>
              <w:left w:val="nil"/>
              <w:bottom w:val="single" w:sz="4" w:space="0" w:color="auto"/>
              <w:right w:val="nil"/>
            </w:tcBorders>
            <w:shd w:val="clear" w:color="auto" w:fill="D9D9D9"/>
            <w:noWrap/>
            <w:vAlign w:val="center"/>
          </w:tcPr>
          <w:p w14:paraId="1EEA00B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0.73</w:t>
            </w:r>
          </w:p>
        </w:tc>
        <w:tc>
          <w:tcPr>
            <w:tcW w:w="283" w:type="pct"/>
            <w:tcBorders>
              <w:top w:val="single" w:sz="4" w:space="0" w:color="auto"/>
              <w:left w:val="nil"/>
              <w:bottom w:val="single" w:sz="4" w:space="0" w:color="auto"/>
              <w:right w:val="nil"/>
            </w:tcBorders>
            <w:shd w:val="clear" w:color="auto" w:fill="auto"/>
            <w:noWrap/>
            <w:vAlign w:val="center"/>
          </w:tcPr>
          <w:p w14:paraId="122A17A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0.86</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73D9BA0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02C29B6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15</w:t>
            </w:r>
          </w:p>
        </w:tc>
        <w:tc>
          <w:tcPr>
            <w:tcW w:w="621" w:type="pct"/>
            <w:tcBorders>
              <w:top w:val="single" w:sz="4" w:space="0" w:color="auto"/>
              <w:left w:val="nil"/>
              <w:bottom w:val="single" w:sz="4" w:space="0" w:color="auto"/>
              <w:right w:val="nil"/>
            </w:tcBorders>
            <w:shd w:val="clear" w:color="auto" w:fill="D9D9D9"/>
            <w:noWrap/>
            <w:vAlign w:val="center"/>
          </w:tcPr>
          <w:p w14:paraId="7ECF7D0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-10</w:t>
            </w:r>
          </w:p>
        </w:tc>
        <w:tc>
          <w:tcPr>
            <w:tcW w:w="283" w:type="pct"/>
            <w:tcBorders>
              <w:top w:val="single" w:sz="4" w:space="0" w:color="auto"/>
              <w:left w:val="nil"/>
              <w:bottom w:val="single" w:sz="4" w:space="0" w:color="auto"/>
              <w:right w:val="nil"/>
            </w:tcBorders>
            <w:shd w:val="clear" w:color="auto" w:fill="auto"/>
            <w:noWrap/>
            <w:vAlign w:val="center"/>
          </w:tcPr>
          <w:p w14:paraId="78FC568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0.41</w:t>
            </w:r>
          </w:p>
        </w:tc>
        <w:tc>
          <w:tcPr>
            <w:tcW w:w="539" w:type="pct"/>
            <w:tcBorders>
              <w:top w:val="single" w:sz="4" w:space="0" w:color="auto"/>
              <w:left w:val="nil"/>
              <w:bottom w:val="single" w:sz="4" w:space="0" w:color="auto"/>
              <w:right w:val="nil"/>
            </w:tcBorders>
            <w:shd w:val="clear" w:color="auto" w:fill="D9D9D9"/>
            <w:noWrap/>
            <w:vAlign w:val="center"/>
          </w:tcPr>
          <w:p w14:paraId="038F5F1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1.64</w:t>
            </w:r>
          </w:p>
        </w:tc>
        <w:tc>
          <w:tcPr>
            <w:tcW w:w="283" w:type="pct"/>
            <w:tcBorders>
              <w:top w:val="single" w:sz="4" w:space="0" w:color="auto"/>
              <w:left w:val="nil"/>
              <w:bottom w:val="single" w:sz="4" w:space="0" w:color="auto"/>
              <w:right w:val="nil"/>
            </w:tcBorders>
            <w:shd w:val="clear" w:color="auto" w:fill="auto"/>
            <w:noWrap/>
            <w:vAlign w:val="center"/>
          </w:tcPr>
          <w:p w14:paraId="2E3EDEA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3CF161F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0.31</w:t>
            </w:r>
          </w:p>
        </w:tc>
      </w:tr>
      <w:tr w:rsidR="00C6057A" w:rsidRPr="00861DEE" w14:paraId="687FA8E0"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5A9BACB2"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RN</w:t>
            </w:r>
          </w:p>
        </w:tc>
        <w:tc>
          <w:tcPr>
            <w:tcW w:w="390" w:type="pct"/>
            <w:tcBorders>
              <w:top w:val="single" w:sz="4" w:space="0" w:color="auto"/>
              <w:left w:val="nil"/>
              <w:bottom w:val="single" w:sz="4" w:space="0" w:color="auto"/>
              <w:right w:val="nil"/>
            </w:tcBorders>
            <w:shd w:val="clear" w:color="auto" w:fill="D9D9D9"/>
            <w:noWrap/>
            <w:vAlign w:val="center"/>
          </w:tcPr>
          <w:p w14:paraId="213D0E0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21</w:t>
            </w:r>
          </w:p>
        </w:tc>
        <w:tc>
          <w:tcPr>
            <w:tcW w:w="283" w:type="pct"/>
            <w:tcBorders>
              <w:top w:val="single" w:sz="4" w:space="0" w:color="auto"/>
              <w:left w:val="nil"/>
              <w:bottom w:val="single" w:sz="4" w:space="0" w:color="auto"/>
              <w:right w:val="nil"/>
            </w:tcBorders>
            <w:shd w:val="clear" w:color="auto" w:fill="auto"/>
            <w:noWrap/>
            <w:vAlign w:val="center"/>
          </w:tcPr>
          <w:p w14:paraId="3E508C9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0.21</w:t>
            </w:r>
          </w:p>
        </w:tc>
        <w:tc>
          <w:tcPr>
            <w:tcW w:w="539" w:type="pct"/>
            <w:tcBorders>
              <w:top w:val="single" w:sz="4" w:space="0" w:color="auto"/>
              <w:left w:val="nil"/>
              <w:bottom w:val="single" w:sz="4" w:space="0" w:color="auto"/>
              <w:right w:val="nil"/>
            </w:tcBorders>
            <w:shd w:val="clear" w:color="auto" w:fill="D9D9D9"/>
            <w:noWrap/>
            <w:vAlign w:val="center"/>
          </w:tcPr>
          <w:p w14:paraId="332F745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1.21</w:t>
            </w:r>
          </w:p>
        </w:tc>
        <w:tc>
          <w:tcPr>
            <w:tcW w:w="283" w:type="pct"/>
            <w:tcBorders>
              <w:top w:val="single" w:sz="4" w:space="0" w:color="auto"/>
              <w:left w:val="nil"/>
              <w:bottom w:val="single" w:sz="4" w:space="0" w:color="auto"/>
              <w:right w:val="nil"/>
            </w:tcBorders>
            <w:shd w:val="clear" w:color="auto" w:fill="auto"/>
            <w:noWrap/>
            <w:vAlign w:val="center"/>
          </w:tcPr>
          <w:p w14:paraId="3E8E4F5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7486CFD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0.21</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72E04205"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16</w:t>
            </w:r>
          </w:p>
        </w:tc>
        <w:tc>
          <w:tcPr>
            <w:tcW w:w="621" w:type="pct"/>
            <w:tcBorders>
              <w:top w:val="single" w:sz="4" w:space="0" w:color="auto"/>
              <w:left w:val="nil"/>
              <w:bottom w:val="single" w:sz="4" w:space="0" w:color="auto"/>
              <w:right w:val="nil"/>
            </w:tcBorders>
            <w:shd w:val="clear" w:color="auto" w:fill="D9D9D9"/>
            <w:noWrap/>
            <w:vAlign w:val="center"/>
          </w:tcPr>
          <w:p w14:paraId="2051AEA2"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5</w:t>
            </w:r>
          </w:p>
        </w:tc>
        <w:tc>
          <w:tcPr>
            <w:tcW w:w="283" w:type="pct"/>
            <w:tcBorders>
              <w:top w:val="single" w:sz="4" w:space="0" w:color="auto"/>
              <w:left w:val="nil"/>
              <w:bottom w:val="single" w:sz="4" w:space="0" w:color="auto"/>
              <w:right w:val="nil"/>
            </w:tcBorders>
            <w:shd w:val="clear" w:color="auto" w:fill="auto"/>
            <w:noWrap/>
            <w:vAlign w:val="center"/>
          </w:tcPr>
          <w:p w14:paraId="78A5373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0.41</w:t>
            </w:r>
          </w:p>
        </w:tc>
        <w:tc>
          <w:tcPr>
            <w:tcW w:w="539" w:type="pct"/>
            <w:tcBorders>
              <w:top w:val="single" w:sz="4" w:space="0" w:color="auto"/>
              <w:left w:val="nil"/>
              <w:bottom w:val="single" w:sz="4" w:space="0" w:color="auto"/>
              <w:right w:val="nil"/>
            </w:tcBorders>
            <w:shd w:val="clear" w:color="auto" w:fill="D9D9D9"/>
            <w:noWrap/>
            <w:vAlign w:val="center"/>
          </w:tcPr>
          <w:p w14:paraId="75444C4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1.52</w:t>
            </w:r>
          </w:p>
        </w:tc>
        <w:tc>
          <w:tcPr>
            <w:tcW w:w="283" w:type="pct"/>
            <w:tcBorders>
              <w:top w:val="single" w:sz="4" w:space="0" w:color="auto"/>
              <w:left w:val="nil"/>
              <w:bottom w:val="single" w:sz="4" w:space="0" w:color="auto"/>
              <w:right w:val="nil"/>
            </w:tcBorders>
            <w:shd w:val="clear" w:color="auto" w:fill="auto"/>
            <w:noWrap/>
            <w:vAlign w:val="center"/>
          </w:tcPr>
          <w:p w14:paraId="582F90E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0.83</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33D75FB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0.33</w:t>
            </w:r>
          </w:p>
        </w:tc>
      </w:tr>
      <w:tr w:rsidR="00C6057A" w:rsidRPr="00861DEE" w14:paraId="343CDDB9"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047E787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SE</w:t>
            </w:r>
          </w:p>
        </w:tc>
        <w:tc>
          <w:tcPr>
            <w:tcW w:w="390" w:type="pct"/>
            <w:tcBorders>
              <w:top w:val="single" w:sz="4" w:space="0" w:color="auto"/>
              <w:left w:val="nil"/>
              <w:bottom w:val="single" w:sz="4" w:space="0" w:color="auto"/>
              <w:right w:val="nil"/>
            </w:tcBorders>
            <w:shd w:val="clear" w:color="auto" w:fill="D9D9D9"/>
            <w:noWrap/>
            <w:vAlign w:val="center"/>
          </w:tcPr>
          <w:p w14:paraId="02E00D9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19</w:t>
            </w:r>
          </w:p>
        </w:tc>
        <w:tc>
          <w:tcPr>
            <w:tcW w:w="283" w:type="pct"/>
            <w:tcBorders>
              <w:top w:val="single" w:sz="4" w:space="0" w:color="auto"/>
              <w:left w:val="nil"/>
              <w:bottom w:val="single" w:sz="4" w:space="0" w:color="auto"/>
              <w:right w:val="nil"/>
            </w:tcBorders>
            <w:shd w:val="clear" w:color="auto" w:fill="auto"/>
            <w:noWrap/>
            <w:vAlign w:val="center"/>
          </w:tcPr>
          <w:p w14:paraId="6876926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0.26</w:t>
            </w:r>
          </w:p>
        </w:tc>
        <w:tc>
          <w:tcPr>
            <w:tcW w:w="539" w:type="pct"/>
            <w:tcBorders>
              <w:top w:val="single" w:sz="4" w:space="0" w:color="auto"/>
              <w:left w:val="nil"/>
              <w:bottom w:val="single" w:sz="4" w:space="0" w:color="auto"/>
              <w:right w:val="nil"/>
            </w:tcBorders>
            <w:shd w:val="clear" w:color="auto" w:fill="D9D9D9"/>
            <w:noWrap/>
            <w:vAlign w:val="center"/>
          </w:tcPr>
          <w:p w14:paraId="27DB61D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1.11</w:t>
            </w:r>
          </w:p>
        </w:tc>
        <w:tc>
          <w:tcPr>
            <w:tcW w:w="283" w:type="pct"/>
            <w:tcBorders>
              <w:top w:val="single" w:sz="4" w:space="0" w:color="auto"/>
              <w:left w:val="nil"/>
              <w:bottom w:val="single" w:sz="4" w:space="0" w:color="auto"/>
              <w:right w:val="nil"/>
            </w:tcBorders>
            <w:shd w:val="clear" w:color="auto" w:fill="auto"/>
            <w:noWrap/>
            <w:vAlign w:val="center"/>
          </w:tcPr>
          <w:p w14:paraId="26467A6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78D3C6A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0.29</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6F797FD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17</w:t>
            </w:r>
          </w:p>
        </w:tc>
        <w:tc>
          <w:tcPr>
            <w:tcW w:w="621" w:type="pct"/>
            <w:tcBorders>
              <w:top w:val="single" w:sz="4" w:space="0" w:color="auto"/>
              <w:left w:val="nil"/>
              <w:bottom w:val="single" w:sz="4" w:space="0" w:color="auto"/>
              <w:right w:val="nil"/>
            </w:tcBorders>
            <w:shd w:val="clear" w:color="auto" w:fill="D9D9D9"/>
            <w:noWrap/>
            <w:vAlign w:val="center"/>
          </w:tcPr>
          <w:p w14:paraId="232B10F0"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w:t>
            </w:r>
          </w:p>
        </w:tc>
        <w:tc>
          <w:tcPr>
            <w:tcW w:w="283" w:type="pct"/>
            <w:tcBorders>
              <w:top w:val="single" w:sz="4" w:space="0" w:color="auto"/>
              <w:left w:val="nil"/>
              <w:bottom w:val="single" w:sz="4" w:space="0" w:color="auto"/>
              <w:right w:val="nil"/>
            </w:tcBorders>
            <w:shd w:val="clear" w:color="auto" w:fill="auto"/>
            <w:noWrap/>
            <w:vAlign w:val="center"/>
          </w:tcPr>
          <w:p w14:paraId="46357DF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0.39</w:t>
            </w:r>
          </w:p>
        </w:tc>
        <w:tc>
          <w:tcPr>
            <w:tcW w:w="539" w:type="pct"/>
            <w:tcBorders>
              <w:top w:val="single" w:sz="4" w:space="0" w:color="auto"/>
              <w:left w:val="nil"/>
              <w:bottom w:val="single" w:sz="4" w:space="0" w:color="auto"/>
              <w:right w:val="nil"/>
            </w:tcBorders>
            <w:shd w:val="clear" w:color="auto" w:fill="D9D9D9"/>
            <w:noWrap/>
            <w:vAlign w:val="center"/>
          </w:tcPr>
          <w:p w14:paraId="0D2E17B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1.73</w:t>
            </w:r>
          </w:p>
        </w:tc>
        <w:tc>
          <w:tcPr>
            <w:tcW w:w="283" w:type="pct"/>
            <w:tcBorders>
              <w:top w:val="single" w:sz="4" w:space="0" w:color="auto"/>
              <w:left w:val="nil"/>
              <w:bottom w:val="single" w:sz="4" w:space="0" w:color="auto"/>
              <w:right w:val="nil"/>
            </w:tcBorders>
            <w:shd w:val="clear" w:color="auto" w:fill="auto"/>
            <w:noWrap/>
            <w:vAlign w:val="center"/>
          </w:tcPr>
          <w:p w14:paraId="3C51918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0.81</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204939D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0.28</w:t>
            </w:r>
          </w:p>
        </w:tc>
      </w:tr>
      <w:tr w:rsidR="00C6057A" w:rsidRPr="00861DEE" w14:paraId="260CB311"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1E12DC4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RR</w:t>
            </w:r>
          </w:p>
        </w:tc>
        <w:tc>
          <w:tcPr>
            <w:tcW w:w="390" w:type="pct"/>
            <w:tcBorders>
              <w:top w:val="single" w:sz="4" w:space="0" w:color="auto"/>
              <w:left w:val="nil"/>
              <w:bottom w:val="single" w:sz="4" w:space="0" w:color="auto"/>
              <w:right w:val="nil"/>
            </w:tcBorders>
            <w:shd w:val="clear" w:color="auto" w:fill="D9D9D9"/>
            <w:noWrap/>
            <w:vAlign w:val="center"/>
          </w:tcPr>
          <w:p w14:paraId="549929A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7</w:t>
            </w:r>
          </w:p>
        </w:tc>
        <w:tc>
          <w:tcPr>
            <w:tcW w:w="283" w:type="pct"/>
            <w:tcBorders>
              <w:top w:val="single" w:sz="4" w:space="0" w:color="auto"/>
              <w:left w:val="nil"/>
              <w:bottom w:val="single" w:sz="4" w:space="0" w:color="auto"/>
              <w:right w:val="nil"/>
            </w:tcBorders>
            <w:shd w:val="clear" w:color="auto" w:fill="auto"/>
            <w:noWrap/>
            <w:vAlign w:val="center"/>
          </w:tcPr>
          <w:p w14:paraId="12DF6BF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0.46</w:t>
            </w:r>
          </w:p>
        </w:tc>
        <w:tc>
          <w:tcPr>
            <w:tcW w:w="539" w:type="pct"/>
            <w:tcBorders>
              <w:top w:val="single" w:sz="4" w:space="0" w:color="auto"/>
              <w:left w:val="nil"/>
              <w:bottom w:val="single" w:sz="4" w:space="0" w:color="auto"/>
              <w:right w:val="nil"/>
            </w:tcBorders>
            <w:shd w:val="clear" w:color="auto" w:fill="D9D9D9"/>
            <w:noWrap/>
            <w:vAlign w:val="center"/>
          </w:tcPr>
          <w:p w14:paraId="203DD87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0.91</w:t>
            </w:r>
          </w:p>
        </w:tc>
        <w:tc>
          <w:tcPr>
            <w:tcW w:w="283" w:type="pct"/>
            <w:tcBorders>
              <w:top w:val="single" w:sz="4" w:space="0" w:color="auto"/>
              <w:left w:val="nil"/>
              <w:bottom w:val="single" w:sz="4" w:space="0" w:color="auto"/>
              <w:right w:val="nil"/>
            </w:tcBorders>
            <w:shd w:val="clear" w:color="auto" w:fill="auto"/>
            <w:noWrap/>
            <w:vAlign w:val="center"/>
          </w:tcPr>
          <w:p w14:paraId="7FA54E9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0.89</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03C544D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0.56</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41EE85F5"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18</w:t>
            </w:r>
          </w:p>
        </w:tc>
        <w:tc>
          <w:tcPr>
            <w:tcW w:w="621" w:type="pct"/>
            <w:tcBorders>
              <w:top w:val="single" w:sz="4" w:space="0" w:color="auto"/>
              <w:left w:val="nil"/>
              <w:bottom w:val="single" w:sz="4" w:space="0" w:color="auto"/>
              <w:right w:val="nil"/>
            </w:tcBorders>
            <w:shd w:val="clear" w:color="auto" w:fill="D9D9D9"/>
            <w:noWrap/>
            <w:vAlign w:val="center"/>
          </w:tcPr>
          <w:p w14:paraId="7695D50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-11</w:t>
            </w:r>
          </w:p>
        </w:tc>
        <w:tc>
          <w:tcPr>
            <w:tcW w:w="283" w:type="pct"/>
            <w:tcBorders>
              <w:top w:val="single" w:sz="4" w:space="0" w:color="auto"/>
              <w:left w:val="nil"/>
              <w:bottom w:val="single" w:sz="4" w:space="0" w:color="auto"/>
              <w:right w:val="nil"/>
            </w:tcBorders>
            <w:shd w:val="clear" w:color="auto" w:fill="auto"/>
            <w:noWrap/>
            <w:vAlign w:val="center"/>
          </w:tcPr>
          <w:p w14:paraId="6D1A634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0.38</w:t>
            </w:r>
          </w:p>
        </w:tc>
        <w:tc>
          <w:tcPr>
            <w:tcW w:w="539" w:type="pct"/>
            <w:tcBorders>
              <w:top w:val="single" w:sz="4" w:space="0" w:color="auto"/>
              <w:left w:val="nil"/>
              <w:bottom w:val="single" w:sz="4" w:space="0" w:color="auto"/>
              <w:right w:val="nil"/>
            </w:tcBorders>
            <w:shd w:val="clear" w:color="auto" w:fill="D9D9D9"/>
            <w:noWrap/>
            <w:vAlign w:val="center"/>
          </w:tcPr>
          <w:p w14:paraId="285E9C3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1.25</w:t>
            </w:r>
          </w:p>
        </w:tc>
        <w:tc>
          <w:tcPr>
            <w:tcW w:w="283" w:type="pct"/>
            <w:tcBorders>
              <w:top w:val="single" w:sz="4" w:space="0" w:color="auto"/>
              <w:left w:val="nil"/>
              <w:bottom w:val="single" w:sz="4" w:space="0" w:color="auto"/>
              <w:right w:val="nil"/>
            </w:tcBorders>
            <w:shd w:val="clear" w:color="auto" w:fill="auto"/>
            <w:noWrap/>
            <w:vAlign w:val="center"/>
          </w:tcPr>
          <w:p w14:paraId="509CB21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0.89</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266905B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0.35</w:t>
            </w:r>
          </w:p>
        </w:tc>
      </w:tr>
      <w:tr w:rsidR="00C6057A" w:rsidRPr="00861DEE" w14:paraId="199A5101"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503E6380"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AC</w:t>
            </w:r>
          </w:p>
        </w:tc>
        <w:tc>
          <w:tcPr>
            <w:tcW w:w="390" w:type="pct"/>
            <w:tcBorders>
              <w:top w:val="single" w:sz="4" w:space="0" w:color="auto"/>
              <w:left w:val="nil"/>
              <w:bottom w:val="single" w:sz="4" w:space="0" w:color="auto"/>
              <w:right w:val="nil"/>
            </w:tcBorders>
            <w:shd w:val="clear" w:color="auto" w:fill="D9D9D9"/>
            <w:noWrap/>
            <w:vAlign w:val="center"/>
          </w:tcPr>
          <w:p w14:paraId="047BF48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14</w:t>
            </w:r>
          </w:p>
        </w:tc>
        <w:tc>
          <w:tcPr>
            <w:tcW w:w="283" w:type="pct"/>
            <w:tcBorders>
              <w:top w:val="single" w:sz="4" w:space="0" w:color="auto"/>
              <w:left w:val="nil"/>
              <w:bottom w:val="single" w:sz="4" w:space="0" w:color="auto"/>
              <w:right w:val="nil"/>
            </w:tcBorders>
            <w:shd w:val="clear" w:color="auto" w:fill="auto"/>
            <w:noWrap/>
            <w:vAlign w:val="center"/>
          </w:tcPr>
          <w:p w14:paraId="226190E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0.32</w:t>
            </w:r>
          </w:p>
        </w:tc>
        <w:tc>
          <w:tcPr>
            <w:tcW w:w="539" w:type="pct"/>
            <w:tcBorders>
              <w:top w:val="single" w:sz="4" w:space="0" w:color="auto"/>
              <w:left w:val="nil"/>
              <w:bottom w:val="single" w:sz="4" w:space="0" w:color="auto"/>
              <w:right w:val="nil"/>
            </w:tcBorders>
            <w:shd w:val="clear" w:color="auto" w:fill="D9D9D9"/>
            <w:noWrap/>
            <w:vAlign w:val="center"/>
          </w:tcPr>
          <w:p w14:paraId="1400B2E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0.69</w:t>
            </w:r>
          </w:p>
        </w:tc>
        <w:tc>
          <w:tcPr>
            <w:tcW w:w="283" w:type="pct"/>
            <w:tcBorders>
              <w:top w:val="single" w:sz="4" w:space="0" w:color="auto"/>
              <w:left w:val="nil"/>
              <w:bottom w:val="single" w:sz="4" w:space="0" w:color="auto"/>
              <w:right w:val="nil"/>
            </w:tcBorders>
            <w:shd w:val="clear" w:color="auto" w:fill="auto"/>
            <w:noWrap/>
            <w:vAlign w:val="center"/>
          </w:tcPr>
          <w:p w14:paraId="79DD131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3132A09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0.56</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7E479A1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19</w:t>
            </w:r>
          </w:p>
        </w:tc>
        <w:tc>
          <w:tcPr>
            <w:tcW w:w="621" w:type="pct"/>
            <w:tcBorders>
              <w:top w:val="single" w:sz="4" w:space="0" w:color="auto"/>
              <w:left w:val="nil"/>
              <w:bottom w:val="single" w:sz="4" w:space="0" w:color="auto"/>
              <w:right w:val="nil"/>
            </w:tcBorders>
            <w:shd w:val="clear" w:color="auto" w:fill="D9D9D9"/>
            <w:noWrap/>
            <w:vAlign w:val="center"/>
          </w:tcPr>
          <w:p w14:paraId="1BEF7160"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-5</w:t>
            </w:r>
          </w:p>
        </w:tc>
        <w:tc>
          <w:tcPr>
            <w:tcW w:w="283" w:type="pct"/>
            <w:tcBorders>
              <w:top w:val="single" w:sz="4" w:space="0" w:color="auto"/>
              <w:left w:val="nil"/>
              <w:bottom w:val="single" w:sz="4" w:space="0" w:color="auto"/>
              <w:right w:val="nil"/>
            </w:tcBorders>
            <w:shd w:val="clear" w:color="auto" w:fill="auto"/>
            <w:noWrap/>
            <w:vAlign w:val="center"/>
          </w:tcPr>
          <w:p w14:paraId="4BDD1DA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0.37</w:t>
            </w:r>
          </w:p>
        </w:tc>
        <w:tc>
          <w:tcPr>
            <w:tcW w:w="539" w:type="pct"/>
            <w:tcBorders>
              <w:top w:val="single" w:sz="4" w:space="0" w:color="auto"/>
              <w:left w:val="nil"/>
              <w:bottom w:val="single" w:sz="4" w:space="0" w:color="auto"/>
              <w:right w:val="nil"/>
            </w:tcBorders>
            <w:shd w:val="clear" w:color="auto" w:fill="D9D9D9"/>
            <w:noWrap/>
            <w:vAlign w:val="center"/>
          </w:tcPr>
          <w:p w14:paraId="7CC78F3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1.01</w:t>
            </w:r>
          </w:p>
        </w:tc>
        <w:tc>
          <w:tcPr>
            <w:tcW w:w="283" w:type="pct"/>
            <w:tcBorders>
              <w:top w:val="single" w:sz="4" w:space="0" w:color="auto"/>
              <w:left w:val="nil"/>
              <w:bottom w:val="single" w:sz="4" w:space="0" w:color="auto"/>
              <w:right w:val="nil"/>
            </w:tcBorders>
            <w:shd w:val="clear" w:color="auto" w:fill="auto"/>
            <w:noWrap/>
            <w:vAlign w:val="center"/>
          </w:tcPr>
          <w:p w14:paraId="0ECD50D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0.80</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75A36D0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0.46</w:t>
            </w:r>
          </w:p>
        </w:tc>
      </w:tr>
      <w:tr w:rsidR="00C6057A" w:rsidRPr="00861DEE" w14:paraId="7CDA155F"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50225453"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PA</w:t>
            </w:r>
          </w:p>
        </w:tc>
        <w:tc>
          <w:tcPr>
            <w:tcW w:w="390" w:type="pct"/>
            <w:tcBorders>
              <w:top w:val="single" w:sz="4" w:space="0" w:color="auto"/>
              <w:left w:val="nil"/>
              <w:bottom w:val="single" w:sz="4" w:space="0" w:color="auto"/>
              <w:right w:val="nil"/>
            </w:tcBorders>
            <w:shd w:val="clear" w:color="auto" w:fill="D9D9D9"/>
            <w:noWrap/>
            <w:vAlign w:val="center"/>
          </w:tcPr>
          <w:p w14:paraId="5009E07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17</w:t>
            </w:r>
          </w:p>
        </w:tc>
        <w:tc>
          <w:tcPr>
            <w:tcW w:w="283" w:type="pct"/>
            <w:tcBorders>
              <w:top w:val="single" w:sz="4" w:space="0" w:color="auto"/>
              <w:left w:val="nil"/>
              <w:bottom w:val="single" w:sz="4" w:space="0" w:color="auto"/>
              <w:right w:val="nil"/>
            </w:tcBorders>
            <w:shd w:val="clear" w:color="auto" w:fill="auto"/>
            <w:noWrap/>
            <w:vAlign w:val="center"/>
          </w:tcPr>
          <w:p w14:paraId="25F65B0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0.28</w:t>
            </w:r>
          </w:p>
        </w:tc>
        <w:tc>
          <w:tcPr>
            <w:tcW w:w="539" w:type="pct"/>
            <w:tcBorders>
              <w:top w:val="single" w:sz="4" w:space="0" w:color="auto"/>
              <w:left w:val="nil"/>
              <w:bottom w:val="single" w:sz="4" w:space="0" w:color="auto"/>
              <w:right w:val="nil"/>
            </w:tcBorders>
            <w:shd w:val="clear" w:color="auto" w:fill="D9D9D9"/>
            <w:noWrap/>
            <w:vAlign w:val="center"/>
          </w:tcPr>
          <w:p w14:paraId="770DFA4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0.87</w:t>
            </w:r>
          </w:p>
        </w:tc>
        <w:tc>
          <w:tcPr>
            <w:tcW w:w="283" w:type="pct"/>
            <w:tcBorders>
              <w:top w:val="single" w:sz="4" w:space="0" w:color="auto"/>
              <w:left w:val="nil"/>
              <w:bottom w:val="single" w:sz="4" w:space="0" w:color="auto"/>
              <w:right w:val="nil"/>
            </w:tcBorders>
            <w:shd w:val="clear" w:color="auto" w:fill="auto"/>
            <w:noWrap/>
            <w:vAlign w:val="center"/>
          </w:tcPr>
          <w:p w14:paraId="6E4813A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0.89</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5E26794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0.37</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05079EF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20</w:t>
            </w:r>
          </w:p>
        </w:tc>
        <w:tc>
          <w:tcPr>
            <w:tcW w:w="621" w:type="pct"/>
            <w:tcBorders>
              <w:top w:val="single" w:sz="4" w:space="0" w:color="auto"/>
              <w:left w:val="nil"/>
              <w:bottom w:val="single" w:sz="4" w:space="0" w:color="auto"/>
              <w:right w:val="nil"/>
            </w:tcBorders>
            <w:shd w:val="clear" w:color="auto" w:fill="D9D9D9"/>
            <w:noWrap/>
            <w:vAlign w:val="center"/>
          </w:tcPr>
          <w:p w14:paraId="106B35F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-3</w:t>
            </w:r>
          </w:p>
        </w:tc>
        <w:tc>
          <w:tcPr>
            <w:tcW w:w="283" w:type="pct"/>
            <w:tcBorders>
              <w:top w:val="single" w:sz="4" w:space="0" w:color="auto"/>
              <w:left w:val="nil"/>
              <w:bottom w:val="single" w:sz="4" w:space="0" w:color="auto"/>
              <w:right w:val="nil"/>
            </w:tcBorders>
            <w:shd w:val="clear" w:color="auto" w:fill="auto"/>
            <w:noWrap/>
            <w:vAlign w:val="center"/>
          </w:tcPr>
          <w:p w14:paraId="7C02075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0.37</w:t>
            </w:r>
          </w:p>
        </w:tc>
        <w:tc>
          <w:tcPr>
            <w:tcW w:w="539" w:type="pct"/>
            <w:tcBorders>
              <w:top w:val="single" w:sz="4" w:space="0" w:color="auto"/>
              <w:left w:val="nil"/>
              <w:bottom w:val="single" w:sz="4" w:space="0" w:color="auto"/>
              <w:right w:val="nil"/>
            </w:tcBorders>
            <w:shd w:val="clear" w:color="auto" w:fill="D9D9D9"/>
            <w:noWrap/>
            <w:vAlign w:val="center"/>
          </w:tcPr>
          <w:p w14:paraId="74E080C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1.59</w:t>
            </w:r>
          </w:p>
        </w:tc>
        <w:tc>
          <w:tcPr>
            <w:tcW w:w="283" w:type="pct"/>
            <w:tcBorders>
              <w:top w:val="single" w:sz="4" w:space="0" w:color="auto"/>
              <w:left w:val="nil"/>
              <w:bottom w:val="single" w:sz="4" w:space="0" w:color="auto"/>
              <w:right w:val="nil"/>
            </w:tcBorders>
            <w:shd w:val="clear" w:color="auto" w:fill="auto"/>
            <w:noWrap/>
            <w:vAlign w:val="center"/>
          </w:tcPr>
          <w:p w14:paraId="63BA1D6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0.83</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7606C5A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0.28</w:t>
            </w:r>
          </w:p>
        </w:tc>
      </w:tr>
      <w:tr w:rsidR="00C6057A" w:rsidRPr="00861DEE" w14:paraId="0B7523CB"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5572DF3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CE</w:t>
            </w:r>
          </w:p>
        </w:tc>
        <w:tc>
          <w:tcPr>
            <w:tcW w:w="390" w:type="pct"/>
            <w:tcBorders>
              <w:top w:val="single" w:sz="4" w:space="0" w:color="auto"/>
              <w:left w:val="nil"/>
              <w:bottom w:val="single" w:sz="4" w:space="0" w:color="auto"/>
              <w:right w:val="nil"/>
            </w:tcBorders>
            <w:shd w:val="clear" w:color="auto" w:fill="D9D9D9"/>
            <w:noWrap/>
            <w:vAlign w:val="center"/>
          </w:tcPr>
          <w:p w14:paraId="32EA04A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22</w:t>
            </w:r>
          </w:p>
        </w:tc>
        <w:tc>
          <w:tcPr>
            <w:tcW w:w="283" w:type="pct"/>
            <w:tcBorders>
              <w:top w:val="single" w:sz="4" w:space="0" w:color="auto"/>
              <w:left w:val="nil"/>
              <w:bottom w:val="single" w:sz="4" w:space="0" w:color="auto"/>
              <w:right w:val="nil"/>
            </w:tcBorders>
            <w:shd w:val="clear" w:color="auto" w:fill="auto"/>
            <w:noWrap/>
            <w:vAlign w:val="center"/>
          </w:tcPr>
          <w:p w14:paraId="56C0E23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0.18</w:t>
            </w:r>
          </w:p>
        </w:tc>
        <w:tc>
          <w:tcPr>
            <w:tcW w:w="539" w:type="pct"/>
            <w:tcBorders>
              <w:top w:val="single" w:sz="4" w:space="0" w:color="auto"/>
              <w:left w:val="nil"/>
              <w:bottom w:val="single" w:sz="4" w:space="0" w:color="auto"/>
              <w:right w:val="nil"/>
            </w:tcBorders>
            <w:shd w:val="clear" w:color="auto" w:fill="D9D9D9"/>
            <w:noWrap/>
            <w:vAlign w:val="center"/>
          </w:tcPr>
          <w:p w14:paraId="40B4361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1.10</w:t>
            </w:r>
          </w:p>
        </w:tc>
        <w:tc>
          <w:tcPr>
            <w:tcW w:w="283" w:type="pct"/>
            <w:tcBorders>
              <w:top w:val="single" w:sz="4" w:space="0" w:color="auto"/>
              <w:left w:val="nil"/>
              <w:bottom w:val="single" w:sz="4" w:space="0" w:color="auto"/>
              <w:right w:val="nil"/>
            </w:tcBorders>
            <w:shd w:val="clear" w:color="auto" w:fill="auto"/>
            <w:noWrap/>
            <w:vAlign w:val="center"/>
          </w:tcPr>
          <w:p w14:paraId="5C8D15A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2B85ACE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0.20</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4247A51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21</w:t>
            </w:r>
          </w:p>
        </w:tc>
        <w:tc>
          <w:tcPr>
            <w:tcW w:w="621" w:type="pct"/>
            <w:tcBorders>
              <w:top w:val="single" w:sz="4" w:space="0" w:color="auto"/>
              <w:left w:val="nil"/>
              <w:bottom w:val="single" w:sz="4" w:space="0" w:color="auto"/>
              <w:right w:val="nil"/>
            </w:tcBorders>
            <w:shd w:val="clear" w:color="auto" w:fill="D9D9D9"/>
            <w:noWrap/>
            <w:vAlign w:val="center"/>
          </w:tcPr>
          <w:p w14:paraId="5196190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w:t>
            </w:r>
          </w:p>
        </w:tc>
        <w:tc>
          <w:tcPr>
            <w:tcW w:w="283" w:type="pct"/>
            <w:tcBorders>
              <w:top w:val="single" w:sz="4" w:space="0" w:color="auto"/>
              <w:left w:val="nil"/>
              <w:bottom w:val="single" w:sz="4" w:space="0" w:color="auto"/>
              <w:right w:val="nil"/>
            </w:tcBorders>
            <w:shd w:val="clear" w:color="auto" w:fill="auto"/>
            <w:noWrap/>
            <w:vAlign w:val="center"/>
          </w:tcPr>
          <w:p w14:paraId="064B3D6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0.33</w:t>
            </w:r>
          </w:p>
        </w:tc>
        <w:tc>
          <w:tcPr>
            <w:tcW w:w="539" w:type="pct"/>
            <w:tcBorders>
              <w:top w:val="single" w:sz="4" w:space="0" w:color="auto"/>
              <w:left w:val="nil"/>
              <w:bottom w:val="single" w:sz="4" w:space="0" w:color="auto"/>
              <w:right w:val="nil"/>
            </w:tcBorders>
            <w:shd w:val="clear" w:color="auto" w:fill="D9D9D9"/>
            <w:noWrap/>
            <w:vAlign w:val="center"/>
          </w:tcPr>
          <w:p w14:paraId="0F7F1E5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1.19</w:t>
            </w:r>
          </w:p>
        </w:tc>
        <w:tc>
          <w:tcPr>
            <w:tcW w:w="283" w:type="pct"/>
            <w:tcBorders>
              <w:top w:val="single" w:sz="4" w:space="0" w:color="auto"/>
              <w:left w:val="nil"/>
              <w:bottom w:val="single" w:sz="4" w:space="0" w:color="auto"/>
              <w:right w:val="nil"/>
            </w:tcBorders>
            <w:shd w:val="clear" w:color="auto" w:fill="auto"/>
            <w:noWrap/>
            <w:vAlign w:val="center"/>
          </w:tcPr>
          <w:p w14:paraId="1ABBB07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0.78</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2D6EB72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0.35</w:t>
            </w:r>
          </w:p>
        </w:tc>
      </w:tr>
      <w:tr w:rsidR="00C6057A" w:rsidRPr="00861DEE" w14:paraId="28CE8E03"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27EAE74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AL</w:t>
            </w:r>
          </w:p>
        </w:tc>
        <w:tc>
          <w:tcPr>
            <w:tcW w:w="390" w:type="pct"/>
            <w:tcBorders>
              <w:top w:val="single" w:sz="4" w:space="0" w:color="auto"/>
              <w:left w:val="nil"/>
              <w:bottom w:val="single" w:sz="4" w:space="0" w:color="auto"/>
              <w:right w:val="nil"/>
            </w:tcBorders>
            <w:shd w:val="clear" w:color="auto" w:fill="D9D9D9"/>
            <w:noWrap/>
            <w:vAlign w:val="center"/>
          </w:tcPr>
          <w:p w14:paraId="79B87CE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20</w:t>
            </w:r>
          </w:p>
        </w:tc>
        <w:tc>
          <w:tcPr>
            <w:tcW w:w="283" w:type="pct"/>
            <w:tcBorders>
              <w:top w:val="single" w:sz="4" w:space="0" w:color="auto"/>
              <w:left w:val="nil"/>
              <w:bottom w:val="single" w:sz="4" w:space="0" w:color="auto"/>
              <w:right w:val="nil"/>
            </w:tcBorders>
            <w:shd w:val="clear" w:color="auto" w:fill="auto"/>
            <w:noWrap/>
            <w:vAlign w:val="center"/>
          </w:tcPr>
          <w:p w14:paraId="359C23B3"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0.22</w:t>
            </w:r>
          </w:p>
        </w:tc>
        <w:tc>
          <w:tcPr>
            <w:tcW w:w="539" w:type="pct"/>
            <w:tcBorders>
              <w:top w:val="single" w:sz="4" w:space="0" w:color="auto"/>
              <w:left w:val="nil"/>
              <w:bottom w:val="single" w:sz="4" w:space="0" w:color="auto"/>
              <w:right w:val="nil"/>
            </w:tcBorders>
            <w:shd w:val="clear" w:color="auto" w:fill="D9D9D9"/>
            <w:noWrap/>
            <w:vAlign w:val="center"/>
          </w:tcPr>
          <w:p w14:paraId="4212610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283" w:type="pct"/>
            <w:tcBorders>
              <w:top w:val="single" w:sz="4" w:space="0" w:color="auto"/>
              <w:left w:val="nil"/>
              <w:bottom w:val="single" w:sz="4" w:space="0" w:color="auto"/>
              <w:right w:val="nil"/>
            </w:tcBorders>
            <w:shd w:val="clear" w:color="auto" w:fill="auto"/>
            <w:noWrap/>
            <w:vAlign w:val="center"/>
          </w:tcPr>
          <w:p w14:paraId="5620D23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0.80</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442E245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0.28</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3934B73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22</w:t>
            </w:r>
          </w:p>
        </w:tc>
        <w:tc>
          <w:tcPr>
            <w:tcW w:w="621" w:type="pct"/>
            <w:tcBorders>
              <w:top w:val="single" w:sz="4" w:space="0" w:color="auto"/>
              <w:left w:val="nil"/>
              <w:bottom w:val="single" w:sz="4" w:space="0" w:color="auto"/>
              <w:right w:val="nil"/>
            </w:tcBorders>
            <w:shd w:val="clear" w:color="auto" w:fill="D9D9D9"/>
            <w:noWrap/>
            <w:vAlign w:val="center"/>
          </w:tcPr>
          <w:p w14:paraId="366630E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w:t>
            </w:r>
          </w:p>
        </w:tc>
        <w:tc>
          <w:tcPr>
            <w:tcW w:w="283" w:type="pct"/>
            <w:tcBorders>
              <w:top w:val="single" w:sz="4" w:space="0" w:color="auto"/>
              <w:left w:val="nil"/>
              <w:bottom w:val="single" w:sz="4" w:space="0" w:color="auto"/>
              <w:right w:val="nil"/>
            </w:tcBorders>
            <w:shd w:val="clear" w:color="auto" w:fill="auto"/>
            <w:noWrap/>
            <w:vAlign w:val="center"/>
          </w:tcPr>
          <w:p w14:paraId="096F831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0.32</w:t>
            </w:r>
          </w:p>
        </w:tc>
        <w:tc>
          <w:tcPr>
            <w:tcW w:w="539" w:type="pct"/>
            <w:tcBorders>
              <w:top w:val="single" w:sz="4" w:space="0" w:color="auto"/>
              <w:left w:val="nil"/>
              <w:bottom w:val="single" w:sz="4" w:space="0" w:color="auto"/>
              <w:right w:val="nil"/>
            </w:tcBorders>
            <w:shd w:val="clear" w:color="auto" w:fill="D9D9D9"/>
            <w:noWrap/>
            <w:vAlign w:val="center"/>
          </w:tcPr>
          <w:p w14:paraId="1604A30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1.90</w:t>
            </w:r>
          </w:p>
        </w:tc>
        <w:tc>
          <w:tcPr>
            <w:tcW w:w="283" w:type="pct"/>
            <w:tcBorders>
              <w:top w:val="single" w:sz="4" w:space="0" w:color="auto"/>
              <w:left w:val="nil"/>
              <w:bottom w:val="single" w:sz="4" w:space="0" w:color="auto"/>
              <w:right w:val="nil"/>
            </w:tcBorders>
            <w:shd w:val="clear" w:color="auto" w:fill="auto"/>
            <w:noWrap/>
            <w:vAlign w:val="center"/>
          </w:tcPr>
          <w:p w14:paraId="4AF0358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0.76</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7C42C6B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0.22</w:t>
            </w:r>
          </w:p>
        </w:tc>
      </w:tr>
      <w:tr w:rsidR="00C6057A" w:rsidRPr="00861DEE" w14:paraId="5E56F390"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172AC4A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PB</w:t>
            </w:r>
          </w:p>
        </w:tc>
        <w:tc>
          <w:tcPr>
            <w:tcW w:w="390" w:type="pct"/>
            <w:tcBorders>
              <w:top w:val="single" w:sz="4" w:space="0" w:color="auto"/>
              <w:left w:val="nil"/>
              <w:bottom w:val="single" w:sz="4" w:space="0" w:color="auto"/>
              <w:right w:val="nil"/>
            </w:tcBorders>
            <w:shd w:val="clear" w:color="auto" w:fill="D9D9D9"/>
            <w:noWrap/>
            <w:vAlign w:val="center"/>
          </w:tcPr>
          <w:p w14:paraId="5EC74A6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23</w:t>
            </w:r>
          </w:p>
        </w:tc>
        <w:tc>
          <w:tcPr>
            <w:tcW w:w="283" w:type="pct"/>
            <w:tcBorders>
              <w:top w:val="single" w:sz="4" w:space="0" w:color="auto"/>
              <w:left w:val="nil"/>
              <w:bottom w:val="single" w:sz="4" w:space="0" w:color="auto"/>
              <w:right w:val="nil"/>
            </w:tcBorders>
            <w:shd w:val="clear" w:color="auto" w:fill="auto"/>
            <w:noWrap/>
            <w:vAlign w:val="center"/>
          </w:tcPr>
          <w:p w14:paraId="1E7D53E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0.17</w:t>
            </w:r>
          </w:p>
        </w:tc>
        <w:tc>
          <w:tcPr>
            <w:tcW w:w="539" w:type="pct"/>
            <w:tcBorders>
              <w:top w:val="single" w:sz="4" w:space="0" w:color="auto"/>
              <w:left w:val="nil"/>
              <w:bottom w:val="single" w:sz="4" w:space="0" w:color="auto"/>
              <w:right w:val="nil"/>
            </w:tcBorders>
            <w:shd w:val="clear" w:color="auto" w:fill="D9D9D9"/>
            <w:noWrap/>
            <w:vAlign w:val="center"/>
          </w:tcPr>
          <w:p w14:paraId="4909085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1.23</w:t>
            </w:r>
          </w:p>
        </w:tc>
        <w:tc>
          <w:tcPr>
            <w:tcW w:w="283" w:type="pct"/>
            <w:tcBorders>
              <w:top w:val="single" w:sz="4" w:space="0" w:color="auto"/>
              <w:left w:val="nil"/>
              <w:bottom w:val="single" w:sz="4" w:space="0" w:color="auto"/>
              <w:right w:val="nil"/>
            </w:tcBorders>
            <w:shd w:val="clear" w:color="auto" w:fill="auto"/>
            <w:noWrap/>
            <w:vAlign w:val="center"/>
          </w:tcPr>
          <w:p w14:paraId="7A9173E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0.81</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39193D2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0.17</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184B533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23</w:t>
            </w:r>
          </w:p>
        </w:tc>
        <w:tc>
          <w:tcPr>
            <w:tcW w:w="621" w:type="pct"/>
            <w:tcBorders>
              <w:top w:val="single" w:sz="4" w:space="0" w:color="auto"/>
              <w:left w:val="nil"/>
              <w:bottom w:val="single" w:sz="4" w:space="0" w:color="auto"/>
              <w:right w:val="nil"/>
            </w:tcBorders>
            <w:shd w:val="clear" w:color="auto" w:fill="D9D9D9"/>
            <w:noWrap/>
            <w:vAlign w:val="center"/>
          </w:tcPr>
          <w:p w14:paraId="1CC517B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w:t>
            </w:r>
          </w:p>
        </w:tc>
        <w:tc>
          <w:tcPr>
            <w:tcW w:w="283" w:type="pct"/>
            <w:tcBorders>
              <w:top w:val="single" w:sz="4" w:space="0" w:color="auto"/>
              <w:left w:val="nil"/>
              <w:bottom w:val="single" w:sz="4" w:space="0" w:color="auto"/>
              <w:right w:val="nil"/>
            </w:tcBorders>
            <w:shd w:val="clear" w:color="auto" w:fill="auto"/>
            <w:noWrap/>
            <w:vAlign w:val="center"/>
          </w:tcPr>
          <w:p w14:paraId="502C799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0.31</w:t>
            </w:r>
          </w:p>
        </w:tc>
        <w:tc>
          <w:tcPr>
            <w:tcW w:w="539" w:type="pct"/>
            <w:tcBorders>
              <w:top w:val="single" w:sz="4" w:space="0" w:color="auto"/>
              <w:left w:val="nil"/>
              <w:bottom w:val="single" w:sz="4" w:space="0" w:color="auto"/>
              <w:right w:val="nil"/>
            </w:tcBorders>
            <w:shd w:val="clear" w:color="auto" w:fill="D9D9D9"/>
            <w:noWrap/>
            <w:vAlign w:val="center"/>
          </w:tcPr>
          <w:p w14:paraId="5540633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1.10</w:t>
            </w:r>
          </w:p>
        </w:tc>
        <w:tc>
          <w:tcPr>
            <w:tcW w:w="283" w:type="pct"/>
            <w:tcBorders>
              <w:top w:val="single" w:sz="4" w:space="0" w:color="auto"/>
              <w:left w:val="nil"/>
              <w:bottom w:val="single" w:sz="4" w:space="0" w:color="auto"/>
              <w:right w:val="nil"/>
            </w:tcBorders>
            <w:shd w:val="clear" w:color="auto" w:fill="auto"/>
            <w:noWrap/>
            <w:vAlign w:val="center"/>
          </w:tcPr>
          <w:p w14:paraId="222B80B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0.78</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79F59B6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0.36</w:t>
            </w:r>
          </w:p>
        </w:tc>
      </w:tr>
      <w:tr w:rsidR="00C6057A" w:rsidRPr="00861DEE" w14:paraId="6B8B2138"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48CAC9F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TO</w:t>
            </w:r>
          </w:p>
        </w:tc>
        <w:tc>
          <w:tcPr>
            <w:tcW w:w="390" w:type="pct"/>
            <w:tcBorders>
              <w:top w:val="single" w:sz="4" w:space="0" w:color="auto"/>
              <w:left w:val="nil"/>
              <w:bottom w:val="single" w:sz="4" w:space="0" w:color="auto"/>
              <w:right w:val="nil"/>
            </w:tcBorders>
            <w:shd w:val="clear" w:color="auto" w:fill="D9D9D9"/>
            <w:noWrap/>
            <w:vAlign w:val="center"/>
          </w:tcPr>
          <w:p w14:paraId="26B386E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24</w:t>
            </w:r>
          </w:p>
        </w:tc>
        <w:tc>
          <w:tcPr>
            <w:tcW w:w="283" w:type="pct"/>
            <w:tcBorders>
              <w:top w:val="single" w:sz="4" w:space="0" w:color="auto"/>
              <w:left w:val="nil"/>
              <w:bottom w:val="single" w:sz="4" w:space="0" w:color="auto"/>
              <w:right w:val="nil"/>
            </w:tcBorders>
            <w:shd w:val="clear" w:color="auto" w:fill="auto"/>
            <w:noWrap/>
            <w:vAlign w:val="center"/>
          </w:tcPr>
          <w:p w14:paraId="504A911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0.15</w:t>
            </w:r>
          </w:p>
        </w:tc>
        <w:tc>
          <w:tcPr>
            <w:tcW w:w="539" w:type="pct"/>
            <w:tcBorders>
              <w:top w:val="single" w:sz="4" w:space="0" w:color="auto"/>
              <w:left w:val="nil"/>
              <w:bottom w:val="single" w:sz="4" w:space="0" w:color="auto"/>
              <w:right w:val="nil"/>
            </w:tcBorders>
            <w:shd w:val="clear" w:color="auto" w:fill="D9D9D9"/>
            <w:noWrap/>
            <w:vAlign w:val="center"/>
          </w:tcPr>
          <w:p w14:paraId="57AD55B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1.44</w:t>
            </w:r>
          </w:p>
        </w:tc>
        <w:tc>
          <w:tcPr>
            <w:tcW w:w="283" w:type="pct"/>
            <w:tcBorders>
              <w:top w:val="single" w:sz="4" w:space="0" w:color="auto"/>
              <w:left w:val="nil"/>
              <w:bottom w:val="single" w:sz="4" w:space="0" w:color="auto"/>
              <w:right w:val="nil"/>
            </w:tcBorders>
            <w:shd w:val="clear" w:color="auto" w:fill="auto"/>
            <w:noWrap/>
            <w:vAlign w:val="center"/>
          </w:tcPr>
          <w:p w14:paraId="2FBEC51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449CF61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0.13</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549A13F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24</w:t>
            </w:r>
          </w:p>
        </w:tc>
        <w:tc>
          <w:tcPr>
            <w:tcW w:w="621" w:type="pct"/>
            <w:tcBorders>
              <w:top w:val="single" w:sz="4" w:space="0" w:color="auto"/>
              <w:left w:val="nil"/>
              <w:bottom w:val="single" w:sz="4" w:space="0" w:color="auto"/>
              <w:right w:val="nil"/>
            </w:tcBorders>
            <w:shd w:val="clear" w:color="auto" w:fill="D9D9D9"/>
            <w:noWrap/>
            <w:vAlign w:val="center"/>
          </w:tcPr>
          <w:p w14:paraId="35FDDB3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w:t>
            </w:r>
          </w:p>
        </w:tc>
        <w:tc>
          <w:tcPr>
            <w:tcW w:w="283" w:type="pct"/>
            <w:tcBorders>
              <w:top w:val="single" w:sz="4" w:space="0" w:color="auto"/>
              <w:left w:val="nil"/>
              <w:bottom w:val="single" w:sz="4" w:space="0" w:color="auto"/>
              <w:right w:val="nil"/>
            </w:tcBorders>
            <w:shd w:val="clear" w:color="auto" w:fill="auto"/>
            <w:noWrap/>
            <w:vAlign w:val="center"/>
          </w:tcPr>
          <w:p w14:paraId="66D025B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0.24</w:t>
            </w:r>
          </w:p>
        </w:tc>
        <w:tc>
          <w:tcPr>
            <w:tcW w:w="539" w:type="pct"/>
            <w:tcBorders>
              <w:top w:val="single" w:sz="4" w:space="0" w:color="auto"/>
              <w:left w:val="nil"/>
              <w:bottom w:val="single" w:sz="4" w:space="0" w:color="auto"/>
              <w:right w:val="nil"/>
            </w:tcBorders>
            <w:shd w:val="clear" w:color="auto" w:fill="D9D9D9"/>
            <w:noWrap/>
            <w:vAlign w:val="center"/>
          </w:tcPr>
          <w:p w14:paraId="5A44FCE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2.91</w:t>
            </w:r>
          </w:p>
        </w:tc>
        <w:tc>
          <w:tcPr>
            <w:tcW w:w="283" w:type="pct"/>
            <w:tcBorders>
              <w:top w:val="single" w:sz="4" w:space="0" w:color="auto"/>
              <w:left w:val="nil"/>
              <w:bottom w:val="single" w:sz="4" w:space="0" w:color="auto"/>
              <w:right w:val="nil"/>
            </w:tcBorders>
            <w:shd w:val="clear" w:color="auto" w:fill="auto"/>
            <w:noWrap/>
            <w:vAlign w:val="center"/>
          </w:tcPr>
          <w:p w14:paraId="23A6448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0.80</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3CA0453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0.10</w:t>
            </w:r>
          </w:p>
        </w:tc>
      </w:tr>
      <w:tr w:rsidR="00C6057A" w:rsidRPr="00861DEE" w14:paraId="67E69BDF"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538658E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PI</w:t>
            </w:r>
          </w:p>
        </w:tc>
        <w:tc>
          <w:tcPr>
            <w:tcW w:w="390" w:type="pct"/>
            <w:tcBorders>
              <w:top w:val="single" w:sz="4" w:space="0" w:color="auto"/>
              <w:left w:val="nil"/>
              <w:bottom w:val="single" w:sz="4" w:space="0" w:color="auto"/>
              <w:right w:val="nil"/>
            </w:tcBorders>
            <w:shd w:val="clear" w:color="auto" w:fill="D9D9D9"/>
            <w:noWrap/>
            <w:vAlign w:val="center"/>
          </w:tcPr>
          <w:p w14:paraId="640E786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26</w:t>
            </w:r>
          </w:p>
        </w:tc>
        <w:tc>
          <w:tcPr>
            <w:tcW w:w="283" w:type="pct"/>
            <w:tcBorders>
              <w:top w:val="single" w:sz="4" w:space="0" w:color="auto"/>
              <w:left w:val="nil"/>
              <w:bottom w:val="single" w:sz="4" w:space="0" w:color="auto"/>
              <w:right w:val="nil"/>
            </w:tcBorders>
            <w:shd w:val="clear" w:color="auto" w:fill="auto"/>
            <w:noWrap/>
            <w:vAlign w:val="center"/>
          </w:tcPr>
          <w:p w14:paraId="1A2DEE5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0.12</w:t>
            </w:r>
          </w:p>
        </w:tc>
        <w:tc>
          <w:tcPr>
            <w:tcW w:w="539" w:type="pct"/>
            <w:tcBorders>
              <w:top w:val="single" w:sz="4" w:space="0" w:color="auto"/>
              <w:left w:val="nil"/>
              <w:bottom w:val="single" w:sz="4" w:space="0" w:color="auto"/>
              <w:right w:val="nil"/>
            </w:tcBorders>
            <w:shd w:val="clear" w:color="auto" w:fill="D9D9D9"/>
            <w:noWrap/>
            <w:vAlign w:val="center"/>
          </w:tcPr>
          <w:p w14:paraId="6F1E7C0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1.18</w:t>
            </w:r>
          </w:p>
        </w:tc>
        <w:tc>
          <w:tcPr>
            <w:tcW w:w="283" w:type="pct"/>
            <w:tcBorders>
              <w:top w:val="single" w:sz="4" w:space="0" w:color="auto"/>
              <w:left w:val="nil"/>
              <w:bottom w:val="single" w:sz="4" w:space="0" w:color="auto"/>
              <w:right w:val="nil"/>
            </w:tcBorders>
            <w:shd w:val="clear" w:color="auto" w:fill="auto"/>
            <w:noWrap/>
            <w:vAlign w:val="center"/>
          </w:tcPr>
          <w:p w14:paraId="7F88868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339F056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0.13</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769DFD3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25</w:t>
            </w:r>
          </w:p>
        </w:tc>
        <w:tc>
          <w:tcPr>
            <w:tcW w:w="621" w:type="pct"/>
            <w:tcBorders>
              <w:top w:val="single" w:sz="4" w:space="0" w:color="auto"/>
              <w:left w:val="nil"/>
              <w:bottom w:val="single" w:sz="4" w:space="0" w:color="auto"/>
              <w:right w:val="nil"/>
            </w:tcBorders>
            <w:shd w:val="clear" w:color="auto" w:fill="D9D9D9"/>
            <w:noWrap/>
            <w:vAlign w:val="center"/>
          </w:tcPr>
          <w:p w14:paraId="2608939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w:t>
            </w:r>
          </w:p>
        </w:tc>
        <w:tc>
          <w:tcPr>
            <w:tcW w:w="283" w:type="pct"/>
            <w:tcBorders>
              <w:top w:val="single" w:sz="4" w:space="0" w:color="auto"/>
              <w:left w:val="nil"/>
              <w:bottom w:val="single" w:sz="4" w:space="0" w:color="auto"/>
              <w:right w:val="nil"/>
            </w:tcBorders>
            <w:shd w:val="clear" w:color="auto" w:fill="auto"/>
            <w:noWrap/>
            <w:vAlign w:val="center"/>
          </w:tcPr>
          <w:p w14:paraId="32136CC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0.21</w:t>
            </w:r>
          </w:p>
        </w:tc>
        <w:tc>
          <w:tcPr>
            <w:tcW w:w="539" w:type="pct"/>
            <w:tcBorders>
              <w:top w:val="single" w:sz="4" w:space="0" w:color="auto"/>
              <w:left w:val="nil"/>
              <w:bottom w:val="single" w:sz="4" w:space="0" w:color="auto"/>
              <w:right w:val="nil"/>
            </w:tcBorders>
            <w:shd w:val="clear" w:color="auto" w:fill="D9D9D9"/>
            <w:noWrap/>
            <w:vAlign w:val="center"/>
          </w:tcPr>
          <w:p w14:paraId="2E404B4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1.59</w:t>
            </w:r>
          </w:p>
        </w:tc>
        <w:tc>
          <w:tcPr>
            <w:tcW w:w="283" w:type="pct"/>
            <w:tcBorders>
              <w:top w:val="single" w:sz="4" w:space="0" w:color="auto"/>
              <w:left w:val="nil"/>
              <w:bottom w:val="single" w:sz="4" w:space="0" w:color="auto"/>
              <w:right w:val="nil"/>
            </w:tcBorders>
            <w:shd w:val="clear" w:color="auto" w:fill="auto"/>
            <w:noWrap/>
            <w:vAlign w:val="center"/>
          </w:tcPr>
          <w:p w14:paraId="7395E0B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0.75</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57DA2C6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0.18</w:t>
            </w:r>
          </w:p>
        </w:tc>
      </w:tr>
      <w:tr w:rsidR="00C6057A" w:rsidRPr="00861DEE" w14:paraId="4F2AC90C"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14F6B12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MA</w:t>
            </w:r>
          </w:p>
        </w:tc>
        <w:tc>
          <w:tcPr>
            <w:tcW w:w="390" w:type="pct"/>
            <w:tcBorders>
              <w:top w:val="single" w:sz="4" w:space="0" w:color="auto"/>
              <w:left w:val="nil"/>
              <w:bottom w:val="single" w:sz="4" w:space="0" w:color="auto"/>
              <w:right w:val="nil"/>
            </w:tcBorders>
            <w:shd w:val="clear" w:color="auto" w:fill="D9D9D9"/>
            <w:noWrap/>
            <w:vAlign w:val="center"/>
          </w:tcPr>
          <w:p w14:paraId="56F6D14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25</w:t>
            </w:r>
          </w:p>
        </w:tc>
        <w:tc>
          <w:tcPr>
            <w:tcW w:w="283" w:type="pct"/>
            <w:tcBorders>
              <w:top w:val="single" w:sz="4" w:space="0" w:color="auto"/>
              <w:left w:val="nil"/>
              <w:bottom w:val="single" w:sz="4" w:space="0" w:color="auto"/>
              <w:right w:val="nil"/>
            </w:tcBorders>
            <w:shd w:val="clear" w:color="auto" w:fill="auto"/>
            <w:noWrap/>
            <w:vAlign w:val="center"/>
          </w:tcPr>
          <w:p w14:paraId="55C8504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0.13</w:t>
            </w:r>
          </w:p>
        </w:tc>
        <w:tc>
          <w:tcPr>
            <w:tcW w:w="539" w:type="pct"/>
            <w:tcBorders>
              <w:top w:val="single" w:sz="4" w:space="0" w:color="auto"/>
              <w:left w:val="nil"/>
              <w:bottom w:val="single" w:sz="4" w:space="0" w:color="auto"/>
              <w:right w:val="nil"/>
            </w:tcBorders>
            <w:shd w:val="clear" w:color="auto" w:fill="D9D9D9"/>
            <w:noWrap/>
            <w:vAlign w:val="center"/>
          </w:tcPr>
          <w:p w14:paraId="00BCEE2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0.73</w:t>
            </w:r>
          </w:p>
        </w:tc>
        <w:tc>
          <w:tcPr>
            <w:tcW w:w="283" w:type="pct"/>
            <w:tcBorders>
              <w:top w:val="single" w:sz="4" w:space="0" w:color="auto"/>
              <w:left w:val="nil"/>
              <w:bottom w:val="single" w:sz="4" w:space="0" w:color="auto"/>
              <w:right w:val="nil"/>
            </w:tcBorders>
            <w:shd w:val="clear" w:color="auto" w:fill="auto"/>
            <w:noWrap/>
            <w:vAlign w:val="center"/>
          </w:tcPr>
          <w:p w14:paraId="6B08AAF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46931E3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0.23</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14FC208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26</w:t>
            </w:r>
          </w:p>
        </w:tc>
        <w:tc>
          <w:tcPr>
            <w:tcW w:w="621" w:type="pct"/>
            <w:tcBorders>
              <w:top w:val="single" w:sz="4" w:space="0" w:color="auto"/>
              <w:left w:val="nil"/>
              <w:bottom w:val="single" w:sz="4" w:space="0" w:color="auto"/>
              <w:right w:val="nil"/>
            </w:tcBorders>
            <w:shd w:val="clear" w:color="auto" w:fill="D9D9D9"/>
            <w:noWrap/>
            <w:vAlign w:val="center"/>
          </w:tcPr>
          <w:p w14:paraId="27793D2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w:t>
            </w:r>
          </w:p>
        </w:tc>
        <w:tc>
          <w:tcPr>
            <w:tcW w:w="283" w:type="pct"/>
            <w:tcBorders>
              <w:top w:val="single" w:sz="4" w:space="0" w:color="auto"/>
              <w:left w:val="nil"/>
              <w:bottom w:val="single" w:sz="4" w:space="0" w:color="auto"/>
              <w:right w:val="nil"/>
            </w:tcBorders>
            <w:shd w:val="clear" w:color="auto" w:fill="auto"/>
            <w:noWrap/>
            <w:vAlign w:val="center"/>
          </w:tcPr>
          <w:p w14:paraId="712CC88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0.20</w:t>
            </w:r>
          </w:p>
        </w:tc>
        <w:tc>
          <w:tcPr>
            <w:tcW w:w="539" w:type="pct"/>
            <w:tcBorders>
              <w:top w:val="single" w:sz="4" w:space="0" w:color="auto"/>
              <w:left w:val="nil"/>
              <w:bottom w:val="single" w:sz="4" w:space="0" w:color="auto"/>
              <w:right w:val="nil"/>
            </w:tcBorders>
            <w:shd w:val="clear" w:color="auto" w:fill="D9D9D9"/>
            <w:noWrap/>
            <w:vAlign w:val="center"/>
          </w:tcPr>
          <w:p w14:paraId="5E15D36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2.43</w:t>
            </w:r>
          </w:p>
        </w:tc>
        <w:tc>
          <w:tcPr>
            <w:tcW w:w="283" w:type="pct"/>
            <w:tcBorders>
              <w:top w:val="single" w:sz="4" w:space="0" w:color="auto"/>
              <w:left w:val="nil"/>
              <w:bottom w:val="single" w:sz="4" w:space="0" w:color="auto"/>
              <w:right w:val="nil"/>
            </w:tcBorders>
            <w:shd w:val="clear" w:color="auto" w:fill="auto"/>
            <w:noWrap/>
            <w:vAlign w:val="center"/>
          </w:tcPr>
          <w:p w14:paraId="065D34D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0.75</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40C1356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0.11</w:t>
            </w:r>
          </w:p>
        </w:tc>
      </w:tr>
      <w:tr w:rsidR="00C6057A" w:rsidRPr="00861DEE" w14:paraId="022ADB40" w14:textId="77777777" w:rsidTr="00AA763A">
        <w:trPr>
          <w:trHeight w:val="255"/>
        </w:trPr>
        <w:tc>
          <w:tcPr>
            <w:tcW w:w="823" w:type="pct"/>
            <w:tcBorders>
              <w:top w:val="single" w:sz="4" w:space="0" w:color="auto"/>
              <w:left w:val="single" w:sz="4" w:space="0" w:color="auto"/>
              <w:bottom w:val="single" w:sz="4" w:space="0" w:color="auto"/>
              <w:right w:val="nil"/>
            </w:tcBorders>
            <w:shd w:val="clear" w:color="auto" w:fill="auto"/>
            <w:noWrap/>
            <w:vAlign w:val="center"/>
          </w:tcPr>
          <w:p w14:paraId="376FAB46"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Average</w:t>
            </w:r>
          </w:p>
        </w:tc>
        <w:tc>
          <w:tcPr>
            <w:tcW w:w="390" w:type="pct"/>
            <w:tcBorders>
              <w:top w:val="single" w:sz="4" w:space="0" w:color="auto"/>
              <w:left w:val="nil"/>
              <w:bottom w:val="single" w:sz="4" w:space="0" w:color="auto"/>
              <w:right w:val="nil"/>
            </w:tcBorders>
            <w:shd w:val="clear" w:color="auto" w:fill="D9D9D9"/>
            <w:noWrap/>
            <w:vAlign w:val="center"/>
          </w:tcPr>
          <w:p w14:paraId="520A7512" w14:textId="77777777" w:rsidR="00C6057A" w:rsidRPr="00861DEE" w:rsidRDefault="00C6057A" w:rsidP="00AA763A">
            <w:pPr>
              <w:jc w:val="center"/>
              <w:rPr>
                <w:rFonts w:ascii="Arial" w:hAnsi="Arial" w:cs="Arial"/>
                <w:b/>
                <w:sz w:val="20"/>
                <w:szCs w:val="20"/>
                <w:lang w:val="en-US"/>
              </w:rPr>
            </w:pPr>
          </w:p>
        </w:tc>
        <w:tc>
          <w:tcPr>
            <w:tcW w:w="283" w:type="pct"/>
            <w:tcBorders>
              <w:top w:val="single" w:sz="4" w:space="0" w:color="auto"/>
              <w:left w:val="nil"/>
              <w:bottom w:val="single" w:sz="4" w:space="0" w:color="auto"/>
              <w:right w:val="nil"/>
            </w:tcBorders>
            <w:shd w:val="clear" w:color="auto" w:fill="auto"/>
            <w:noWrap/>
            <w:vAlign w:val="center"/>
          </w:tcPr>
          <w:p w14:paraId="763A08CE"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0.38</w:t>
            </w:r>
          </w:p>
        </w:tc>
        <w:tc>
          <w:tcPr>
            <w:tcW w:w="539" w:type="pct"/>
            <w:tcBorders>
              <w:top w:val="single" w:sz="4" w:space="0" w:color="auto"/>
              <w:left w:val="nil"/>
              <w:bottom w:val="single" w:sz="4" w:space="0" w:color="auto"/>
              <w:right w:val="nil"/>
            </w:tcBorders>
            <w:shd w:val="clear" w:color="auto" w:fill="D9D9D9"/>
            <w:noWrap/>
            <w:vAlign w:val="center"/>
          </w:tcPr>
          <w:p w14:paraId="2B70BBCD"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1.07</w:t>
            </w:r>
          </w:p>
        </w:tc>
        <w:tc>
          <w:tcPr>
            <w:tcW w:w="283" w:type="pct"/>
            <w:tcBorders>
              <w:top w:val="single" w:sz="4" w:space="0" w:color="auto"/>
              <w:left w:val="nil"/>
              <w:bottom w:val="single" w:sz="4" w:space="0" w:color="auto"/>
              <w:right w:val="nil"/>
            </w:tcBorders>
            <w:shd w:val="clear" w:color="auto" w:fill="auto"/>
            <w:noWrap/>
            <w:vAlign w:val="center"/>
          </w:tcPr>
          <w:p w14:paraId="1EE16FC8"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0.87</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498A09FF"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0.42</w:t>
            </w:r>
          </w:p>
        </w:tc>
        <w:tc>
          <w:tcPr>
            <w:tcW w:w="390" w:type="pct"/>
            <w:tcBorders>
              <w:top w:val="single" w:sz="4" w:space="0" w:color="auto"/>
              <w:left w:val="single" w:sz="4" w:space="0" w:color="auto"/>
              <w:bottom w:val="single" w:sz="4" w:space="0" w:color="auto"/>
              <w:right w:val="nil"/>
            </w:tcBorders>
            <w:shd w:val="clear" w:color="auto" w:fill="auto"/>
            <w:noWrap/>
            <w:vAlign w:val="center"/>
          </w:tcPr>
          <w:p w14:paraId="4FAE5A45" w14:textId="77777777" w:rsidR="00C6057A" w:rsidRPr="00861DEE" w:rsidRDefault="00C6057A" w:rsidP="00AA763A">
            <w:pPr>
              <w:jc w:val="center"/>
              <w:rPr>
                <w:rFonts w:ascii="Arial" w:hAnsi="Arial" w:cs="Arial"/>
                <w:b/>
                <w:sz w:val="20"/>
                <w:szCs w:val="20"/>
                <w:lang w:val="en-US"/>
              </w:rPr>
            </w:pPr>
          </w:p>
        </w:tc>
        <w:tc>
          <w:tcPr>
            <w:tcW w:w="621" w:type="pct"/>
            <w:tcBorders>
              <w:top w:val="single" w:sz="4" w:space="0" w:color="auto"/>
              <w:left w:val="nil"/>
              <w:bottom w:val="single" w:sz="4" w:space="0" w:color="auto"/>
              <w:right w:val="nil"/>
            </w:tcBorders>
            <w:shd w:val="clear" w:color="auto" w:fill="D9D9D9"/>
            <w:noWrap/>
            <w:vAlign w:val="center"/>
          </w:tcPr>
          <w:p w14:paraId="6EC9F2B6" w14:textId="77777777" w:rsidR="00C6057A" w:rsidRPr="00861DEE" w:rsidRDefault="00C6057A" w:rsidP="00AA763A">
            <w:pPr>
              <w:jc w:val="center"/>
              <w:rPr>
                <w:rFonts w:ascii="Arial" w:hAnsi="Arial" w:cs="Arial"/>
                <w:b/>
                <w:sz w:val="20"/>
                <w:szCs w:val="20"/>
                <w:lang w:val="en-US"/>
              </w:rPr>
            </w:pPr>
          </w:p>
        </w:tc>
        <w:tc>
          <w:tcPr>
            <w:tcW w:w="283" w:type="pct"/>
            <w:tcBorders>
              <w:top w:val="single" w:sz="4" w:space="0" w:color="auto"/>
              <w:left w:val="nil"/>
              <w:bottom w:val="single" w:sz="4" w:space="0" w:color="auto"/>
              <w:right w:val="nil"/>
            </w:tcBorders>
            <w:shd w:val="clear" w:color="auto" w:fill="auto"/>
            <w:noWrap/>
            <w:vAlign w:val="center"/>
          </w:tcPr>
          <w:p w14:paraId="547134AA"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0.51</w:t>
            </w:r>
          </w:p>
        </w:tc>
        <w:tc>
          <w:tcPr>
            <w:tcW w:w="539" w:type="pct"/>
            <w:tcBorders>
              <w:top w:val="single" w:sz="4" w:space="0" w:color="auto"/>
              <w:left w:val="nil"/>
              <w:bottom w:val="single" w:sz="4" w:space="0" w:color="auto"/>
              <w:right w:val="nil"/>
            </w:tcBorders>
            <w:shd w:val="clear" w:color="auto" w:fill="D9D9D9"/>
            <w:noWrap/>
            <w:vAlign w:val="center"/>
          </w:tcPr>
          <w:p w14:paraId="15FE440A"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1.62</w:t>
            </w:r>
          </w:p>
        </w:tc>
        <w:tc>
          <w:tcPr>
            <w:tcW w:w="283" w:type="pct"/>
            <w:tcBorders>
              <w:top w:val="single" w:sz="4" w:space="0" w:color="auto"/>
              <w:left w:val="nil"/>
              <w:bottom w:val="single" w:sz="4" w:space="0" w:color="auto"/>
              <w:right w:val="nil"/>
            </w:tcBorders>
            <w:shd w:val="clear" w:color="auto" w:fill="auto"/>
            <w:noWrap/>
            <w:vAlign w:val="center"/>
          </w:tcPr>
          <w:p w14:paraId="5684E4C9"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0.86</w:t>
            </w:r>
          </w:p>
        </w:tc>
        <w:tc>
          <w:tcPr>
            <w:tcW w:w="283" w:type="pct"/>
            <w:tcBorders>
              <w:top w:val="single" w:sz="4" w:space="0" w:color="auto"/>
              <w:left w:val="nil"/>
              <w:bottom w:val="single" w:sz="4" w:space="0" w:color="auto"/>
              <w:right w:val="single" w:sz="4" w:space="0" w:color="auto"/>
            </w:tcBorders>
            <w:shd w:val="clear" w:color="auto" w:fill="D9D9D9"/>
            <w:noWrap/>
            <w:vAlign w:val="center"/>
          </w:tcPr>
          <w:p w14:paraId="4349D2DA"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0.42</w:t>
            </w:r>
          </w:p>
        </w:tc>
      </w:tr>
    </w:tbl>
    <w:p w14:paraId="4129E8DD" w14:textId="77777777" w:rsidR="00C6057A" w:rsidRPr="00861DEE" w:rsidRDefault="00C6057A" w:rsidP="00C6057A">
      <w:pPr>
        <w:jc w:val="both"/>
        <w:rPr>
          <w:lang w:val="en-US"/>
        </w:rPr>
      </w:pPr>
      <w:r w:rsidRPr="00861DEE">
        <w:rPr>
          <w:lang w:val="en-US"/>
        </w:rPr>
        <w:t xml:space="preserve">Source: own elaboration from the data of IBGE, IPEA, Reis et. al. (2005) and Coelho (2006). </w:t>
      </w:r>
    </w:p>
    <w:p w14:paraId="7FD72C1E" w14:textId="77777777" w:rsidR="00C6057A" w:rsidRDefault="00C6057A" w:rsidP="00C6057A">
      <w:pPr>
        <w:jc w:val="both"/>
        <w:rPr>
          <w:lang w:val="en-US"/>
        </w:rPr>
      </w:pPr>
      <w:r w:rsidRPr="00861DEE">
        <w:rPr>
          <w:lang w:val="en-US"/>
        </w:rPr>
        <w:tab/>
      </w:r>
    </w:p>
    <w:p w14:paraId="7CC476D4" w14:textId="77777777" w:rsidR="00C6057A" w:rsidRDefault="00C6057A" w:rsidP="00C6057A">
      <w:pPr>
        <w:jc w:val="both"/>
        <w:rPr>
          <w:lang w:val="en-US"/>
        </w:rPr>
      </w:pPr>
      <w:r>
        <w:rPr>
          <w:lang w:val="en-US"/>
        </w:rPr>
        <w:tab/>
      </w:r>
      <w:r w:rsidRPr="00861DEE">
        <w:rPr>
          <w:lang w:val="en-US"/>
        </w:rPr>
        <w:t xml:space="preserve">According </w:t>
      </w:r>
      <w:r>
        <w:rPr>
          <w:lang w:val="en-US"/>
        </w:rPr>
        <w:t>to Minas Gerais results</w:t>
      </w:r>
      <w:r w:rsidRPr="00861DEE">
        <w:rPr>
          <w:lang w:val="en-US"/>
        </w:rPr>
        <w:t xml:space="preserve">, for example, in 1970 it had 38% of the product per worker of São Paulo. In 2000, it </w:t>
      </w:r>
      <w:r>
        <w:rPr>
          <w:lang w:val="en-US"/>
        </w:rPr>
        <w:t>achieved</w:t>
      </w:r>
      <w:r w:rsidRPr="00861DEE">
        <w:rPr>
          <w:lang w:val="en-US"/>
        </w:rPr>
        <w:t xml:space="preserve"> 60%</w:t>
      </w:r>
      <w:r>
        <w:rPr>
          <w:lang w:val="en-US"/>
        </w:rPr>
        <w:t xml:space="preserve"> of it</w:t>
      </w:r>
      <w:r w:rsidRPr="00861DEE">
        <w:rPr>
          <w:lang w:val="en-US"/>
        </w:rPr>
        <w:t>. In 1970 and 2000, the physical capital intensity (</w:t>
      </w:r>
      <w:r w:rsidRPr="00861DEE">
        <w:rPr>
          <w:i/>
          <w:lang w:val="en-US"/>
        </w:rPr>
        <w:t>K/Y</w:t>
      </w:r>
      <w:r w:rsidRPr="00861DEE">
        <w:rPr>
          <w:lang w:val="en-US"/>
        </w:rPr>
        <w:t xml:space="preserve">) was 110% and 183% in relation to the </w:t>
      </w:r>
      <w:r>
        <w:rPr>
          <w:lang w:val="en-US"/>
        </w:rPr>
        <w:t>reference state</w:t>
      </w:r>
      <w:r w:rsidRPr="00861DEE">
        <w:rPr>
          <w:lang w:val="en-US"/>
        </w:rPr>
        <w:t xml:space="preserve">, respectively. The human capital per worker (H/L) was close to that of São Paulo, in 1970 (90%), and </w:t>
      </w:r>
      <w:r>
        <w:rPr>
          <w:lang w:val="en-US"/>
        </w:rPr>
        <w:t>the distance remains stable over the period</w:t>
      </w:r>
      <w:r w:rsidRPr="00861DEE">
        <w:rPr>
          <w:lang w:val="en-US"/>
        </w:rPr>
        <w:t xml:space="preserve"> (88%</w:t>
      </w:r>
      <w:r>
        <w:rPr>
          <w:lang w:val="en-US"/>
        </w:rPr>
        <w:t xml:space="preserve"> in 2000</w:t>
      </w:r>
      <w:r w:rsidRPr="00861DEE">
        <w:rPr>
          <w:lang w:val="en-US"/>
        </w:rPr>
        <w:t xml:space="preserve">). The TFP experienced a small reduction in relation to </w:t>
      </w:r>
      <w:r>
        <w:rPr>
          <w:lang w:val="en-US"/>
        </w:rPr>
        <w:t>the reference state</w:t>
      </w:r>
      <w:r w:rsidRPr="00861DEE">
        <w:rPr>
          <w:lang w:val="en-US"/>
        </w:rPr>
        <w:t xml:space="preserve">: </w:t>
      </w:r>
      <w:r>
        <w:rPr>
          <w:lang w:val="en-US"/>
        </w:rPr>
        <w:t>from</w:t>
      </w:r>
      <w:r w:rsidRPr="00861DEE">
        <w:rPr>
          <w:lang w:val="en-US"/>
        </w:rPr>
        <w:t xml:space="preserve"> 39%, in 1970, to 37%, in 2000. Therefore, the </w:t>
      </w:r>
      <w:r>
        <w:rPr>
          <w:lang w:val="en-US"/>
        </w:rPr>
        <w:t>decomposition</w:t>
      </w:r>
      <w:r w:rsidRPr="00861DEE">
        <w:rPr>
          <w:lang w:val="en-US"/>
        </w:rPr>
        <w:t xml:space="preserve"> exercise indicates that income </w:t>
      </w:r>
      <w:r>
        <w:rPr>
          <w:lang w:val="en-US"/>
        </w:rPr>
        <w:t>convergence</w:t>
      </w:r>
      <w:r w:rsidRPr="00861DEE">
        <w:rPr>
          <w:lang w:val="en-US"/>
        </w:rPr>
        <w:t xml:space="preserve"> was largely due to the greater relative physical capital </w:t>
      </w:r>
      <w:r>
        <w:rPr>
          <w:lang w:val="en-US"/>
        </w:rPr>
        <w:t>deepening.</w:t>
      </w:r>
    </w:p>
    <w:p w14:paraId="180F8DA4" w14:textId="77777777" w:rsidR="00C6057A" w:rsidRDefault="00C6057A" w:rsidP="00C6057A">
      <w:pPr>
        <w:jc w:val="both"/>
        <w:rPr>
          <w:lang w:val="en-US"/>
        </w:rPr>
      </w:pPr>
      <w:r w:rsidRPr="00861DEE">
        <w:rPr>
          <w:lang w:val="en-US"/>
        </w:rPr>
        <w:tab/>
        <w:t>In Table 1</w:t>
      </w:r>
      <w:r>
        <w:rPr>
          <w:lang w:val="en-US"/>
        </w:rPr>
        <w:t>,</w:t>
      </w:r>
      <w:r w:rsidRPr="00861DEE">
        <w:rPr>
          <w:lang w:val="en-US"/>
        </w:rPr>
        <w:t xml:space="preserve"> </w:t>
      </w:r>
      <w:r>
        <w:rPr>
          <w:lang w:val="en-US"/>
        </w:rPr>
        <w:t xml:space="preserve">last row, </w:t>
      </w:r>
      <w:r w:rsidRPr="00861DEE">
        <w:rPr>
          <w:lang w:val="en-US"/>
        </w:rPr>
        <w:t>the simple average</w:t>
      </w:r>
      <w:r>
        <w:rPr>
          <w:lang w:val="en-US"/>
        </w:rPr>
        <w:t>s</w:t>
      </w:r>
      <w:r w:rsidRPr="00861DEE">
        <w:rPr>
          <w:lang w:val="en-US"/>
        </w:rPr>
        <w:t xml:space="preserve"> of all </w:t>
      </w:r>
      <w:r>
        <w:rPr>
          <w:lang w:val="en-US"/>
        </w:rPr>
        <w:t>states</w:t>
      </w:r>
      <w:r w:rsidRPr="00861DEE">
        <w:rPr>
          <w:lang w:val="en-US"/>
        </w:rPr>
        <w:t xml:space="preserve"> in relation to the reference </w:t>
      </w:r>
      <w:r>
        <w:rPr>
          <w:lang w:val="en-US"/>
        </w:rPr>
        <w:t>state</w:t>
      </w:r>
      <w:r w:rsidRPr="00861DEE">
        <w:rPr>
          <w:lang w:val="en-US"/>
        </w:rPr>
        <w:t xml:space="preserve"> </w:t>
      </w:r>
      <w:r>
        <w:rPr>
          <w:lang w:val="en-US"/>
        </w:rPr>
        <w:t>are</w:t>
      </w:r>
      <w:r w:rsidRPr="00861DEE">
        <w:rPr>
          <w:lang w:val="en-US"/>
        </w:rPr>
        <w:t xml:space="preserve"> </w:t>
      </w:r>
      <w:r>
        <w:rPr>
          <w:lang w:val="en-US"/>
        </w:rPr>
        <w:t>exposed</w:t>
      </w:r>
      <w:r w:rsidRPr="00861DEE">
        <w:rPr>
          <w:lang w:val="en-US"/>
        </w:rPr>
        <w:t>. I</w:t>
      </w:r>
      <w:r>
        <w:rPr>
          <w:lang w:val="en-US"/>
        </w:rPr>
        <w:t>t</w:t>
      </w:r>
      <w:r w:rsidRPr="00861DEE">
        <w:rPr>
          <w:lang w:val="en-US"/>
        </w:rPr>
        <w:t xml:space="preserve"> can be </w:t>
      </w:r>
      <w:r>
        <w:rPr>
          <w:lang w:val="en-US"/>
        </w:rPr>
        <w:t>noticed</w:t>
      </w:r>
      <w:r w:rsidRPr="00861DEE">
        <w:rPr>
          <w:lang w:val="en-US"/>
        </w:rPr>
        <w:t xml:space="preserve"> that the </w:t>
      </w:r>
      <w:r>
        <w:rPr>
          <w:lang w:val="en-US"/>
        </w:rPr>
        <w:t xml:space="preserve">states </w:t>
      </w:r>
      <w:r w:rsidRPr="00861DEE">
        <w:rPr>
          <w:lang w:val="en-US"/>
        </w:rPr>
        <w:t xml:space="preserve">relative income average increased from 38% to 51%, between 1970 and </w:t>
      </w:r>
      <w:r w:rsidRPr="00861DEE">
        <w:rPr>
          <w:lang w:val="en-US"/>
        </w:rPr>
        <w:lastRenderedPageBreak/>
        <w:t xml:space="preserve">2000. </w:t>
      </w:r>
      <w:r>
        <w:rPr>
          <w:lang w:val="en-US"/>
        </w:rPr>
        <w:t>In</w:t>
      </w:r>
      <w:r w:rsidRPr="00861DEE">
        <w:rPr>
          <w:lang w:val="en-US"/>
        </w:rPr>
        <w:t xml:space="preserve"> the beginning of the period</w:t>
      </w:r>
      <w:r>
        <w:rPr>
          <w:lang w:val="en-US"/>
        </w:rPr>
        <w:t>,</w:t>
      </w:r>
      <w:r w:rsidRPr="00861DEE">
        <w:rPr>
          <w:lang w:val="en-US"/>
        </w:rPr>
        <w:t xml:space="preserve"> the physical capital intensity was 107%, and at the end it was considerably </w:t>
      </w:r>
      <w:r>
        <w:rPr>
          <w:lang w:val="en-US"/>
        </w:rPr>
        <w:t xml:space="preserve">higher: </w:t>
      </w:r>
      <w:r w:rsidRPr="00861DEE">
        <w:rPr>
          <w:lang w:val="en-US"/>
        </w:rPr>
        <w:t xml:space="preserve">162%. When comparing the relative distances </w:t>
      </w:r>
      <w:r>
        <w:rPr>
          <w:lang w:val="en-US"/>
        </w:rPr>
        <w:t xml:space="preserve">of </w:t>
      </w:r>
      <w:r w:rsidRPr="00861DEE">
        <w:rPr>
          <w:lang w:val="en-US"/>
        </w:rPr>
        <w:t>human capital</w:t>
      </w:r>
      <w:r>
        <w:rPr>
          <w:lang w:val="en-US"/>
        </w:rPr>
        <w:t xml:space="preserve"> </w:t>
      </w:r>
      <w:r w:rsidRPr="00861DEE">
        <w:rPr>
          <w:lang w:val="en-US"/>
        </w:rPr>
        <w:t xml:space="preserve">and TFP, it is noticed that they were almost constant </w:t>
      </w:r>
      <w:r>
        <w:rPr>
          <w:lang w:val="en-US"/>
        </w:rPr>
        <w:t>over the decades</w:t>
      </w:r>
      <w:r w:rsidRPr="00861DEE">
        <w:rPr>
          <w:lang w:val="en-US"/>
        </w:rPr>
        <w:t>.</w:t>
      </w:r>
    </w:p>
    <w:p w14:paraId="27B99257" w14:textId="77777777" w:rsidR="00C6057A" w:rsidRDefault="00C6057A" w:rsidP="00C6057A">
      <w:pPr>
        <w:jc w:val="both"/>
        <w:rPr>
          <w:lang w:val="en-US"/>
        </w:rPr>
      </w:pPr>
      <w:r w:rsidRPr="00861DEE">
        <w:rPr>
          <w:lang w:val="en-US"/>
        </w:rPr>
        <w:tab/>
        <w:t xml:space="preserve">Despite the convergence, three </w:t>
      </w:r>
      <w:r>
        <w:rPr>
          <w:lang w:val="en-US"/>
        </w:rPr>
        <w:t>states</w:t>
      </w:r>
      <w:r w:rsidRPr="00861DEE">
        <w:rPr>
          <w:lang w:val="en-US"/>
        </w:rPr>
        <w:t>, all in the North Region, are examples of “growth disasters”: Amapá; Rondônia; and Roraima. Amapá</w:t>
      </w:r>
      <w:r>
        <w:rPr>
          <w:lang w:val="en-US"/>
        </w:rPr>
        <w:t>,</w:t>
      </w:r>
      <w:r w:rsidRPr="00861DEE">
        <w:rPr>
          <w:lang w:val="en-US"/>
        </w:rPr>
        <w:t xml:space="preserve"> that had the third highest GDP per worker, in 1970, goes to the tenth position</w:t>
      </w:r>
      <w:r>
        <w:rPr>
          <w:lang w:val="en-US"/>
        </w:rPr>
        <w:t>, in 2000</w:t>
      </w:r>
      <w:r w:rsidRPr="00861DEE">
        <w:rPr>
          <w:lang w:val="en-US"/>
        </w:rPr>
        <w:t>. This means a loss of seven positions, which can be noticed in the eighth column of Table 1 (Class</w:t>
      </w:r>
      <w:r>
        <w:rPr>
          <w:lang w:val="en-US"/>
        </w:rPr>
        <w:t>.</w:t>
      </w:r>
      <w:r w:rsidRPr="00861DEE">
        <w:rPr>
          <w:lang w:val="en-US"/>
        </w:rPr>
        <w:t>Var.</w:t>
      </w:r>
      <w:r>
        <w:rPr>
          <w:lang w:val="en-US"/>
        </w:rPr>
        <w:t>)</w:t>
      </w:r>
      <w:r w:rsidRPr="00861DEE">
        <w:rPr>
          <w:lang w:val="en-US"/>
        </w:rPr>
        <w:t>. Rondônia lost ten positions and Roraima eleven. What explains these “growth disasters” is, above all, the TFP relative reduction.</w:t>
      </w:r>
    </w:p>
    <w:p w14:paraId="152FCB35" w14:textId="77777777" w:rsidR="00C6057A" w:rsidRDefault="00C6057A" w:rsidP="00C6057A">
      <w:pPr>
        <w:jc w:val="both"/>
        <w:rPr>
          <w:lang w:val="en-US"/>
        </w:rPr>
      </w:pPr>
      <w:r w:rsidRPr="00861DEE">
        <w:rPr>
          <w:lang w:val="en-US"/>
        </w:rPr>
        <w:tab/>
        <w:t xml:space="preserve">Some </w:t>
      </w:r>
      <w:r>
        <w:rPr>
          <w:lang w:val="en-US"/>
        </w:rPr>
        <w:t>states</w:t>
      </w:r>
      <w:r w:rsidRPr="00861DEE">
        <w:rPr>
          <w:lang w:val="en-US"/>
        </w:rPr>
        <w:t xml:space="preserve"> stood out positively </w:t>
      </w:r>
      <w:r>
        <w:rPr>
          <w:lang w:val="en-US"/>
        </w:rPr>
        <w:t>since they</w:t>
      </w:r>
      <w:r w:rsidRPr="00861DEE">
        <w:rPr>
          <w:lang w:val="en-US"/>
        </w:rPr>
        <w:t xml:space="preserve"> reduced the distance of GDP per worker</w:t>
      </w:r>
      <w:r>
        <w:rPr>
          <w:lang w:val="en-US"/>
        </w:rPr>
        <w:t xml:space="preserve"> in relation to the reference state</w:t>
      </w:r>
      <w:r w:rsidRPr="00861DEE">
        <w:rPr>
          <w:lang w:val="en-US"/>
        </w:rPr>
        <w:t xml:space="preserve"> and </w:t>
      </w:r>
      <w:r>
        <w:rPr>
          <w:lang w:val="en-US"/>
        </w:rPr>
        <w:t xml:space="preserve">to the </w:t>
      </w:r>
      <w:r w:rsidRPr="00861DEE">
        <w:rPr>
          <w:lang w:val="en-US"/>
        </w:rPr>
        <w:t xml:space="preserve">other </w:t>
      </w:r>
      <w:r>
        <w:rPr>
          <w:lang w:val="en-US"/>
        </w:rPr>
        <w:t>states average</w:t>
      </w:r>
      <w:r w:rsidRPr="00861DEE">
        <w:rPr>
          <w:lang w:val="en-US"/>
        </w:rPr>
        <w:t>, such as Amazonas, Paraná, Bahia and Rio Grande do Norte. In all cases, except in Bahia which gained positions exclusively based on the physical capital accumulation, TFP increase was cr</w:t>
      </w:r>
      <w:r>
        <w:rPr>
          <w:lang w:val="en-US"/>
        </w:rPr>
        <w:t>ucial</w:t>
      </w:r>
      <w:r w:rsidRPr="00861DEE">
        <w:rPr>
          <w:lang w:val="en-US"/>
        </w:rPr>
        <w:t xml:space="preserve"> to explain th</w:t>
      </w:r>
      <w:r>
        <w:rPr>
          <w:lang w:val="en-US"/>
        </w:rPr>
        <w:t xml:space="preserve">eir </w:t>
      </w:r>
      <w:r w:rsidRPr="00861DEE">
        <w:rPr>
          <w:lang w:val="en-US"/>
        </w:rPr>
        <w:t>performance.</w:t>
      </w:r>
    </w:p>
    <w:p w14:paraId="65935B30" w14:textId="77777777" w:rsidR="00C6057A" w:rsidRDefault="00C6057A" w:rsidP="00C6057A">
      <w:pPr>
        <w:jc w:val="both"/>
        <w:rPr>
          <w:lang w:val="en-US"/>
        </w:rPr>
      </w:pPr>
      <w:r w:rsidRPr="00861DEE">
        <w:rPr>
          <w:lang w:val="en-US"/>
        </w:rPr>
        <w:tab/>
        <w:t xml:space="preserve">Therefore, despite the considerable </w:t>
      </w:r>
      <w:r>
        <w:rPr>
          <w:lang w:val="en-US"/>
        </w:rPr>
        <w:t xml:space="preserve">catch-up </w:t>
      </w:r>
      <w:r w:rsidRPr="00861DEE">
        <w:rPr>
          <w:lang w:val="en-US"/>
        </w:rPr>
        <w:t xml:space="preserve">of </w:t>
      </w:r>
      <w:r>
        <w:rPr>
          <w:lang w:val="en-US"/>
        </w:rPr>
        <w:t>Brazilian states</w:t>
      </w:r>
      <w:r w:rsidRPr="00861DEE">
        <w:rPr>
          <w:lang w:val="en-US"/>
        </w:rPr>
        <w:t xml:space="preserve"> to the GDP per capita level </w:t>
      </w:r>
      <w:r>
        <w:rPr>
          <w:lang w:val="en-US"/>
        </w:rPr>
        <w:t>in relation to</w:t>
      </w:r>
      <w:r w:rsidRPr="00861DEE">
        <w:rPr>
          <w:lang w:val="en-US"/>
        </w:rPr>
        <w:t xml:space="preserve"> the </w:t>
      </w:r>
      <w:r>
        <w:rPr>
          <w:lang w:val="en-US"/>
        </w:rPr>
        <w:t>reference state</w:t>
      </w:r>
      <w:r w:rsidRPr="00861DEE">
        <w:rPr>
          <w:lang w:val="en-US"/>
        </w:rPr>
        <w:t xml:space="preserve">, which occurred </w:t>
      </w:r>
      <w:r>
        <w:rPr>
          <w:lang w:val="en-US"/>
        </w:rPr>
        <w:t>mainly as a result of</w:t>
      </w:r>
      <w:r w:rsidRPr="00861DEE">
        <w:rPr>
          <w:lang w:val="en-US"/>
        </w:rPr>
        <w:t xml:space="preserve"> the relative </w:t>
      </w:r>
      <w:r>
        <w:rPr>
          <w:lang w:val="en-US"/>
        </w:rPr>
        <w:t xml:space="preserve">physical </w:t>
      </w:r>
      <w:r w:rsidRPr="00861DEE">
        <w:rPr>
          <w:lang w:val="en-US"/>
        </w:rPr>
        <w:t>capital</w:t>
      </w:r>
      <w:r>
        <w:rPr>
          <w:lang w:val="en-US"/>
        </w:rPr>
        <w:t xml:space="preserve"> deepening</w:t>
      </w:r>
      <w:r w:rsidRPr="00861DEE">
        <w:rPr>
          <w:lang w:val="en-US"/>
        </w:rPr>
        <w:t xml:space="preserve">, the classification </w:t>
      </w:r>
      <w:r>
        <w:rPr>
          <w:lang w:val="en-US"/>
        </w:rPr>
        <w:t>change</w:t>
      </w:r>
      <w:r w:rsidRPr="00861DEE">
        <w:rPr>
          <w:lang w:val="en-US"/>
        </w:rPr>
        <w:t xml:space="preserve"> </w:t>
      </w:r>
      <w:r>
        <w:rPr>
          <w:lang w:val="en-US"/>
        </w:rPr>
        <w:t>among</w:t>
      </w:r>
      <w:r w:rsidRPr="00861DEE">
        <w:rPr>
          <w:lang w:val="en-US"/>
        </w:rPr>
        <w:t xml:space="preserve"> the</w:t>
      </w:r>
      <w:r>
        <w:rPr>
          <w:lang w:val="en-US"/>
        </w:rPr>
        <w:t>m</w:t>
      </w:r>
      <w:r w:rsidRPr="00861DEE">
        <w:rPr>
          <w:lang w:val="en-US"/>
        </w:rPr>
        <w:t xml:space="preserve"> was primarily </w:t>
      </w:r>
      <w:r>
        <w:rPr>
          <w:lang w:val="en-US"/>
        </w:rPr>
        <w:t>due to</w:t>
      </w:r>
      <w:r w:rsidRPr="00861DEE">
        <w:rPr>
          <w:lang w:val="en-US"/>
        </w:rPr>
        <w:t xml:space="preserve"> the TFP relative variation.</w:t>
      </w:r>
    </w:p>
    <w:p w14:paraId="611E1D59" w14:textId="77777777" w:rsidR="00C6057A" w:rsidRDefault="00C6057A" w:rsidP="00C6057A">
      <w:pPr>
        <w:jc w:val="both"/>
        <w:rPr>
          <w:lang w:val="en-US"/>
        </w:rPr>
      </w:pPr>
      <w:r w:rsidRPr="00861DEE">
        <w:rPr>
          <w:lang w:val="en-US"/>
        </w:rPr>
        <w:tab/>
        <w:t xml:space="preserve">In this study, the causes of this relative </w:t>
      </w:r>
      <w:r>
        <w:rPr>
          <w:lang w:val="en-US"/>
        </w:rPr>
        <w:t>gap</w:t>
      </w:r>
      <w:r w:rsidRPr="00861DEE">
        <w:rPr>
          <w:lang w:val="en-US"/>
        </w:rPr>
        <w:t xml:space="preserve"> of TFP between the </w:t>
      </w:r>
      <w:r>
        <w:rPr>
          <w:lang w:val="en-US"/>
        </w:rPr>
        <w:t>Brazilian states</w:t>
      </w:r>
      <w:r w:rsidRPr="00861DEE">
        <w:rPr>
          <w:lang w:val="en-US"/>
        </w:rPr>
        <w:t xml:space="preserve"> </w:t>
      </w:r>
      <w:r>
        <w:rPr>
          <w:lang w:val="en-US"/>
        </w:rPr>
        <w:t>were</w:t>
      </w:r>
      <w:r w:rsidRPr="00861DEE">
        <w:rPr>
          <w:lang w:val="en-US"/>
        </w:rPr>
        <w:t xml:space="preserve"> not </w:t>
      </w:r>
      <w:r>
        <w:rPr>
          <w:lang w:val="en-US"/>
        </w:rPr>
        <w:t>discussed</w:t>
      </w:r>
      <w:r w:rsidRPr="00861DEE">
        <w:rPr>
          <w:lang w:val="en-US"/>
        </w:rPr>
        <w:t xml:space="preserve">, but one of the potential elements to explain this phenomenon is </w:t>
      </w:r>
      <w:r>
        <w:rPr>
          <w:lang w:val="en-US"/>
        </w:rPr>
        <w:t xml:space="preserve">the differential in </w:t>
      </w:r>
      <w:r w:rsidRPr="00861DEE">
        <w:rPr>
          <w:lang w:val="en-US"/>
        </w:rPr>
        <w:t xml:space="preserve">the infrastructure quality </w:t>
      </w:r>
      <w:r>
        <w:rPr>
          <w:lang w:val="en-US"/>
        </w:rPr>
        <w:t>among</w:t>
      </w:r>
      <w:r w:rsidRPr="00861DEE">
        <w:rPr>
          <w:lang w:val="en-US"/>
        </w:rPr>
        <w:t xml:space="preserve"> them. Some indexes point to the superiority in São Paulo infrastructure compared to the other </w:t>
      </w:r>
      <w:r>
        <w:rPr>
          <w:lang w:val="en-US"/>
        </w:rPr>
        <w:t>Brazilian states</w:t>
      </w:r>
      <w:r w:rsidRPr="00861DEE">
        <w:rPr>
          <w:lang w:val="en-US"/>
        </w:rPr>
        <w:t xml:space="preserve">, as </w:t>
      </w:r>
      <w:r>
        <w:rPr>
          <w:lang w:val="en-US"/>
        </w:rPr>
        <w:t xml:space="preserve">in </w:t>
      </w:r>
      <w:r w:rsidRPr="00861DEE">
        <w:rPr>
          <w:lang w:val="en-US"/>
        </w:rPr>
        <w:t xml:space="preserve">the reports of the Brazilian highways assessment conducted by the National Confederation of Transport (CNT), showing that the São Paulo </w:t>
      </w:r>
      <w:r>
        <w:rPr>
          <w:lang w:val="en-US"/>
        </w:rPr>
        <w:t xml:space="preserve">highways </w:t>
      </w:r>
      <w:r w:rsidRPr="00861DEE">
        <w:rPr>
          <w:lang w:val="en-US"/>
        </w:rPr>
        <w:t xml:space="preserve">are in much </w:t>
      </w:r>
      <w:r>
        <w:rPr>
          <w:lang w:val="en-US"/>
        </w:rPr>
        <w:t>better</w:t>
      </w:r>
      <w:r w:rsidRPr="00861DEE">
        <w:rPr>
          <w:lang w:val="en-US"/>
        </w:rPr>
        <w:t xml:space="preserve"> conditions when compared with the national average (CNT, 2001, 2002). Mussolini &amp; Teles (2010) </w:t>
      </w:r>
      <w:r>
        <w:rPr>
          <w:lang w:val="en-US"/>
        </w:rPr>
        <w:t>find</w:t>
      </w:r>
      <w:r w:rsidRPr="00861DEE">
        <w:rPr>
          <w:lang w:val="en-US"/>
        </w:rPr>
        <w:t xml:space="preserve"> evidence of </w:t>
      </w:r>
      <w:r>
        <w:rPr>
          <w:lang w:val="en-US"/>
        </w:rPr>
        <w:t xml:space="preserve">the </w:t>
      </w:r>
      <w:r w:rsidRPr="00861DEE">
        <w:rPr>
          <w:lang w:val="en-US"/>
        </w:rPr>
        <w:t xml:space="preserve">infrastructure quality </w:t>
      </w:r>
      <w:r>
        <w:rPr>
          <w:lang w:val="en-US"/>
        </w:rPr>
        <w:t xml:space="preserve">importance </w:t>
      </w:r>
      <w:r w:rsidRPr="00861DEE">
        <w:rPr>
          <w:lang w:val="en-US"/>
        </w:rPr>
        <w:t xml:space="preserve">in determining </w:t>
      </w:r>
      <w:r>
        <w:rPr>
          <w:lang w:val="en-US"/>
        </w:rPr>
        <w:t xml:space="preserve">the </w:t>
      </w:r>
      <w:r w:rsidRPr="00861DEE">
        <w:rPr>
          <w:lang w:val="en-US"/>
        </w:rPr>
        <w:t xml:space="preserve">TFP in Brazil, using a measure </w:t>
      </w:r>
      <w:r>
        <w:rPr>
          <w:lang w:val="en-US"/>
        </w:rPr>
        <w:t>of</w:t>
      </w:r>
      <w:r w:rsidRPr="00861DEE">
        <w:rPr>
          <w:lang w:val="en-US"/>
        </w:rPr>
        <w:t xml:space="preserve"> public and private capital</w:t>
      </w:r>
      <w:r>
        <w:rPr>
          <w:lang w:val="en-US"/>
        </w:rPr>
        <w:t xml:space="preserve"> ratio</w:t>
      </w:r>
      <w:r w:rsidRPr="00861DEE">
        <w:rPr>
          <w:lang w:val="en-US"/>
        </w:rPr>
        <w:t xml:space="preserve">. </w:t>
      </w:r>
    </w:p>
    <w:p w14:paraId="5B58C229" w14:textId="77777777" w:rsidR="00C6057A" w:rsidRDefault="00C6057A" w:rsidP="00C6057A">
      <w:pPr>
        <w:jc w:val="both"/>
        <w:rPr>
          <w:lang w:val="en-US"/>
        </w:rPr>
      </w:pPr>
      <w:r w:rsidRPr="00861DEE">
        <w:rPr>
          <w:lang w:val="en-US"/>
        </w:rPr>
        <w:tab/>
        <w:t xml:space="preserve">In Figure 1, it is </w:t>
      </w:r>
      <w:r>
        <w:rPr>
          <w:lang w:val="en-US"/>
        </w:rPr>
        <w:t>plotted</w:t>
      </w:r>
      <w:r w:rsidRPr="00861DEE">
        <w:rPr>
          <w:lang w:val="en-US"/>
        </w:rPr>
        <w:t xml:space="preserve"> the relation between GDP per worker (horizontal axis) and TFP (vertical axis) in the </w:t>
      </w:r>
      <w:r>
        <w:rPr>
          <w:lang w:val="en-US"/>
        </w:rPr>
        <w:t>Brazilian states</w:t>
      </w:r>
      <w:r w:rsidRPr="00861DEE">
        <w:rPr>
          <w:lang w:val="en-US"/>
        </w:rPr>
        <w:t xml:space="preserve">. The </w:t>
      </w:r>
      <w:r>
        <w:rPr>
          <w:lang w:val="en-US"/>
        </w:rPr>
        <w:t>States</w:t>
      </w:r>
      <w:r w:rsidRPr="00861DEE">
        <w:rPr>
          <w:lang w:val="en-US"/>
        </w:rPr>
        <w:t xml:space="preserve"> with </w:t>
      </w:r>
      <w:r>
        <w:rPr>
          <w:lang w:val="en-US"/>
        </w:rPr>
        <w:t xml:space="preserve">higher </w:t>
      </w:r>
      <w:r w:rsidRPr="00861DEE">
        <w:rPr>
          <w:lang w:val="en-US"/>
        </w:rPr>
        <w:t xml:space="preserve">relative levels of TFP are those closer to the GDP per worker of the </w:t>
      </w:r>
      <w:r>
        <w:rPr>
          <w:lang w:val="en-US"/>
        </w:rPr>
        <w:t>reference state</w:t>
      </w:r>
      <w:r w:rsidRPr="00861DEE">
        <w:rPr>
          <w:lang w:val="en-US"/>
        </w:rPr>
        <w:t>.</w:t>
      </w:r>
    </w:p>
    <w:p w14:paraId="771D8F22" w14:textId="77777777" w:rsidR="00C6057A" w:rsidRDefault="00C6057A" w:rsidP="00C6057A">
      <w:pPr>
        <w:jc w:val="both"/>
        <w:rPr>
          <w:lang w:val="en-US"/>
        </w:rPr>
      </w:pPr>
    </w:p>
    <w:p w14:paraId="44090F4D" w14:textId="77777777" w:rsidR="00C6057A" w:rsidRPr="00861DEE" w:rsidRDefault="00C6057A" w:rsidP="00C6057A">
      <w:pPr>
        <w:jc w:val="both"/>
        <w:rPr>
          <w:lang w:val="en-US"/>
        </w:rPr>
      </w:pPr>
      <w:r w:rsidRPr="00861DEE">
        <w:rPr>
          <w:lang w:val="en-US"/>
        </w:rPr>
        <w:t xml:space="preserve">Figure 1 – TFP and GDP per worker in the </w:t>
      </w:r>
      <w:r>
        <w:rPr>
          <w:lang w:val="en-US"/>
        </w:rPr>
        <w:t>Brazilian states</w:t>
      </w:r>
      <w:r w:rsidRPr="00861DEE">
        <w:rPr>
          <w:lang w:val="en-US"/>
        </w:rPr>
        <w:t xml:space="preserve"> </w:t>
      </w:r>
      <w:r>
        <w:rPr>
          <w:lang w:val="en-US"/>
        </w:rPr>
        <w:t>in relation to the reference state</w:t>
      </w:r>
    </w:p>
    <w:p w14:paraId="2A9CD1DE" w14:textId="40E89FCB" w:rsidR="00C6057A" w:rsidRPr="00861DEE" w:rsidRDefault="00C6057A" w:rsidP="00C6057A">
      <w:pPr>
        <w:jc w:val="both"/>
        <w:rPr>
          <w:lang w:val="en-US"/>
        </w:rPr>
      </w:pPr>
      <w:r w:rsidRPr="00861DEE">
        <w:rPr>
          <w:noProof/>
          <w:lang w:val="en-US"/>
        </w:rPr>
        <w:drawing>
          <wp:inline distT="0" distB="0" distL="0" distR="0" wp14:anchorId="1348E349" wp14:editId="77B39F06">
            <wp:extent cx="5724525" cy="39147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14:paraId="5D2C03C5" w14:textId="77777777" w:rsidR="00C6057A" w:rsidRPr="00861DEE" w:rsidRDefault="00C6057A" w:rsidP="00C6057A">
      <w:pPr>
        <w:jc w:val="both"/>
        <w:rPr>
          <w:lang w:val="en-US"/>
        </w:rPr>
      </w:pPr>
      <w:r w:rsidRPr="00861DEE">
        <w:rPr>
          <w:lang w:val="en-US"/>
        </w:rPr>
        <w:t>Source: own elaboration from the data of IBGE, IPEA, Reis et. al. (2005) and Coelho (2006).</w:t>
      </w:r>
      <w:r w:rsidRPr="00861DEE">
        <w:rPr>
          <w:lang w:val="en-US"/>
        </w:rPr>
        <w:tab/>
      </w:r>
    </w:p>
    <w:p w14:paraId="7C997966" w14:textId="77777777" w:rsidR="00C6057A" w:rsidRDefault="00C6057A" w:rsidP="00C6057A">
      <w:pPr>
        <w:jc w:val="both"/>
        <w:rPr>
          <w:lang w:val="en-US"/>
        </w:rPr>
      </w:pPr>
      <w:r w:rsidRPr="00861DEE">
        <w:rPr>
          <w:lang w:val="en-US"/>
        </w:rPr>
        <w:lastRenderedPageBreak/>
        <w:tab/>
        <w:t xml:space="preserve">According </w:t>
      </w:r>
      <w:r>
        <w:rPr>
          <w:lang w:val="en-US"/>
        </w:rPr>
        <w:t>to</w:t>
      </w:r>
      <w:r w:rsidRPr="00861DEE">
        <w:rPr>
          <w:lang w:val="en-US"/>
        </w:rPr>
        <w:t xml:space="preserve"> the results presented in Figure 1, this relation is valid in the four years of analysis and quite stable over the time. The correlation between the two series is 0.86 when the four periods are jointly considered.</w:t>
      </w:r>
    </w:p>
    <w:p w14:paraId="26D34048" w14:textId="77777777" w:rsidR="00C6057A" w:rsidRPr="00861DEE" w:rsidRDefault="00C6057A" w:rsidP="00C6057A">
      <w:pPr>
        <w:jc w:val="both"/>
        <w:rPr>
          <w:lang w:val="en-US"/>
        </w:rPr>
      </w:pPr>
    </w:p>
    <w:p w14:paraId="1155D84F" w14:textId="77777777" w:rsidR="00C6057A" w:rsidRPr="00861DEE" w:rsidRDefault="00C6057A" w:rsidP="00C6057A">
      <w:pPr>
        <w:jc w:val="both"/>
        <w:rPr>
          <w:b/>
          <w:lang w:val="en-US"/>
        </w:rPr>
      </w:pPr>
      <w:r w:rsidRPr="00861DEE">
        <w:rPr>
          <w:b/>
          <w:lang w:val="en-US"/>
        </w:rPr>
        <w:t>II.2 –</w:t>
      </w:r>
      <w:r>
        <w:rPr>
          <w:b/>
          <w:lang w:val="en-US"/>
        </w:rPr>
        <w:t>Counterfactual exercises</w:t>
      </w:r>
    </w:p>
    <w:p w14:paraId="2558137C" w14:textId="77777777" w:rsidR="00C6057A" w:rsidRDefault="00C6057A" w:rsidP="00C6057A">
      <w:pPr>
        <w:jc w:val="both"/>
        <w:rPr>
          <w:lang w:val="en-US"/>
        </w:rPr>
      </w:pPr>
      <w:r w:rsidRPr="00861DEE">
        <w:rPr>
          <w:lang w:val="en-US"/>
        </w:rPr>
        <w:tab/>
        <w:t xml:space="preserve">By the largest relative </w:t>
      </w:r>
      <w:r>
        <w:rPr>
          <w:lang w:val="en-US"/>
        </w:rPr>
        <w:t>gap</w:t>
      </w:r>
      <w:r w:rsidRPr="00861DEE">
        <w:rPr>
          <w:lang w:val="en-US"/>
        </w:rPr>
        <w:t xml:space="preserve"> of TFP in relation to </w:t>
      </w:r>
      <w:r>
        <w:rPr>
          <w:lang w:val="en-US"/>
        </w:rPr>
        <w:t>the factors of production</w:t>
      </w:r>
      <w:r w:rsidRPr="00861DEE">
        <w:rPr>
          <w:lang w:val="en-US"/>
        </w:rPr>
        <w:t xml:space="preserve">, </w:t>
      </w:r>
      <w:r>
        <w:rPr>
          <w:lang w:val="en-US"/>
        </w:rPr>
        <w:t>the former</w:t>
      </w:r>
      <w:r w:rsidRPr="00861DEE">
        <w:rPr>
          <w:lang w:val="en-US"/>
        </w:rPr>
        <w:t xml:space="preserve"> is the main element to explain the relative backwardness of </w:t>
      </w:r>
      <w:r>
        <w:rPr>
          <w:lang w:val="en-US"/>
        </w:rPr>
        <w:t>Brazilian states</w:t>
      </w:r>
      <w:r w:rsidRPr="00861DEE">
        <w:rPr>
          <w:lang w:val="en-US"/>
        </w:rPr>
        <w:t xml:space="preserve"> comparing </w:t>
      </w:r>
      <w:r>
        <w:rPr>
          <w:lang w:val="en-US"/>
        </w:rPr>
        <w:t>to</w:t>
      </w:r>
      <w:r w:rsidRPr="00861DEE">
        <w:rPr>
          <w:lang w:val="en-US"/>
        </w:rPr>
        <w:t xml:space="preserve"> the</w:t>
      </w:r>
      <w:r>
        <w:rPr>
          <w:lang w:val="en-US"/>
        </w:rPr>
        <w:t xml:space="preserve"> São Paulo state</w:t>
      </w:r>
      <w:r w:rsidRPr="00861DEE">
        <w:rPr>
          <w:lang w:val="en-US"/>
        </w:rPr>
        <w:t xml:space="preserve">, a result also found in other studies as in Ferreira (2010) and Tavares et al. (2001). The results presented in Table 2 </w:t>
      </w:r>
      <w:r>
        <w:rPr>
          <w:lang w:val="en-US"/>
        </w:rPr>
        <w:t xml:space="preserve">are a counterfactual estimation of </w:t>
      </w:r>
      <w:r w:rsidRPr="00861DEE">
        <w:rPr>
          <w:lang w:val="en-US"/>
        </w:rPr>
        <w:t xml:space="preserve">  the income variation for each </w:t>
      </w:r>
      <w:r>
        <w:rPr>
          <w:lang w:val="en-US"/>
        </w:rPr>
        <w:t>s</w:t>
      </w:r>
      <w:r w:rsidRPr="00861DEE">
        <w:rPr>
          <w:lang w:val="en-US"/>
        </w:rPr>
        <w:t xml:space="preserve">tate if </w:t>
      </w:r>
      <w:r>
        <w:rPr>
          <w:lang w:val="en-US"/>
        </w:rPr>
        <w:t>its</w:t>
      </w:r>
      <w:r w:rsidRPr="00861DEE">
        <w:rPr>
          <w:lang w:val="en-US"/>
        </w:rPr>
        <w:t xml:space="preserve"> </w:t>
      </w:r>
      <w:r>
        <w:rPr>
          <w:lang w:val="en-US"/>
        </w:rPr>
        <w:t xml:space="preserve">components </w:t>
      </w:r>
      <w:r w:rsidRPr="00861DEE">
        <w:rPr>
          <w:lang w:val="en-US"/>
        </w:rPr>
        <w:t xml:space="preserve">(TFP and </w:t>
      </w:r>
      <w:r>
        <w:rPr>
          <w:lang w:val="en-US"/>
        </w:rPr>
        <w:t xml:space="preserve">factors of </w:t>
      </w:r>
      <w:r w:rsidRPr="00861DEE">
        <w:rPr>
          <w:lang w:val="en-US"/>
        </w:rPr>
        <w:t xml:space="preserve">production) were the same </w:t>
      </w:r>
      <w:r>
        <w:rPr>
          <w:lang w:val="en-US"/>
        </w:rPr>
        <w:t>of</w:t>
      </w:r>
      <w:r w:rsidRPr="00861DEE">
        <w:rPr>
          <w:lang w:val="en-US"/>
        </w:rPr>
        <w:t xml:space="preserve"> the </w:t>
      </w:r>
      <w:r>
        <w:rPr>
          <w:lang w:val="en-US"/>
        </w:rPr>
        <w:t>reference state</w:t>
      </w:r>
      <w:r w:rsidRPr="00861DEE">
        <w:rPr>
          <w:lang w:val="en-US"/>
        </w:rPr>
        <w:t>.</w:t>
      </w:r>
    </w:p>
    <w:p w14:paraId="3EF04C25" w14:textId="77777777" w:rsidR="00C6057A" w:rsidRDefault="00C6057A" w:rsidP="00C6057A">
      <w:pPr>
        <w:jc w:val="both"/>
        <w:rPr>
          <w:lang w:val="en-US"/>
        </w:rPr>
      </w:pPr>
      <w:r w:rsidRPr="00861DEE">
        <w:rPr>
          <w:lang w:val="en-US"/>
        </w:rPr>
        <w:tab/>
        <w:t xml:space="preserve">For example, </w:t>
      </w:r>
      <w:r>
        <w:rPr>
          <w:lang w:val="en-US"/>
        </w:rPr>
        <w:t>because</w:t>
      </w:r>
      <w:r w:rsidRPr="00861DEE">
        <w:rPr>
          <w:lang w:val="en-US"/>
        </w:rPr>
        <w:t xml:space="preserve"> the </w:t>
      </w:r>
      <w:r>
        <w:rPr>
          <w:lang w:val="en-US"/>
        </w:rPr>
        <w:t>s</w:t>
      </w:r>
      <w:r w:rsidRPr="00861DEE">
        <w:rPr>
          <w:lang w:val="en-US"/>
        </w:rPr>
        <w:t xml:space="preserve">tate of Rio de Janeiro had a TFP greater than the </w:t>
      </w:r>
      <w:r>
        <w:rPr>
          <w:lang w:val="en-US"/>
        </w:rPr>
        <w:t>reference state</w:t>
      </w:r>
      <w:r w:rsidRPr="00861DEE">
        <w:rPr>
          <w:lang w:val="en-US"/>
        </w:rPr>
        <w:t xml:space="preserve">, in 1970, </w:t>
      </w:r>
      <w:r>
        <w:rPr>
          <w:lang w:val="en-US"/>
        </w:rPr>
        <w:t>if the former state TFP</w:t>
      </w:r>
      <w:r w:rsidRPr="00861DEE">
        <w:rPr>
          <w:lang w:val="en-US"/>
        </w:rPr>
        <w:t xml:space="preserve"> </w:t>
      </w:r>
      <w:r>
        <w:rPr>
          <w:lang w:val="en-US"/>
        </w:rPr>
        <w:t>was</w:t>
      </w:r>
      <w:r w:rsidRPr="00861DEE">
        <w:rPr>
          <w:lang w:val="en-US"/>
        </w:rPr>
        <w:t xml:space="preserve"> changed to be at the same level presented by th</w:t>
      </w:r>
      <w:r>
        <w:rPr>
          <w:lang w:val="en-US"/>
        </w:rPr>
        <w:t>e latter</w:t>
      </w:r>
      <w:r w:rsidRPr="00861DEE">
        <w:rPr>
          <w:lang w:val="en-US"/>
        </w:rPr>
        <w:t xml:space="preserve">, its GDP per worker would be decreased by 18%. Meanwhile Rio Grande do Sul would have an increase in its relative GDP per worker in 93%, because its TFP </w:t>
      </w:r>
      <w:r>
        <w:rPr>
          <w:lang w:val="en-US"/>
        </w:rPr>
        <w:t>was</w:t>
      </w:r>
      <w:r w:rsidRPr="00861DEE">
        <w:rPr>
          <w:lang w:val="en-US"/>
        </w:rPr>
        <w:t xml:space="preserve"> only 52% of that presented by the </w:t>
      </w:r>
      <w:r>
        <w:rPr>
          <w:lang w:val="en-US"/>
        </w:rPr>
        <w:t>reference state</w:t>
      </w:r>
      <w:r w:rsidRPr="00861DEE">
        <w:rPr>
          <w:lang w:val="en-US"/>
        </w:rPr>
        <w:t>, in 1970 (Table 1).</w:t>
      </w:r>
    </w:p>
    <w:p w14:paraId="23A607F3" w14:textId="77777777" w:rsidR="00C6057A" w:rsidRDefault="00C6057A" w:rsidP="00C6057A">
      <w:pPr>
        <w:jc w:val="both"/>
        <w:rPr>
          <w:lang w:val="en-US"/>
        </w:rPr>
      </w:pPr>
      <w:r>
        <w:rPr>
          <w:lang w:val="en-US"/>
        </w:rPr>
        <w:tab/>
      </w:r>
      <w:r w:rsidRPr="00861DEE">
        <w:rPr>
          <w:lang w:val="en-US"/>
        </w:rPr>
        <w:t xml:space="preserve">In relation to the relative capital-product ratio of Rio de Janeiro, </w:t>
      </w:r>
      <w:r>
        <w:rPr>
          <w:lang w:val="en-US"/>
        </w:rPr>
        <w:t xml:space="preserve">if </w:t>
      </w:r>
      <w:r w:rsidRPr="00861DEE">
        <w:rPr>
          <w:lang w:val="en-US"/>
        </w:rPr>
        <w:t>it was 1, the product per worker would increase in 40%. For the human capital, there would be a reduction of this variable in 7%.</w:t>
      </w:r>
    </w:p>
    <w:p w14:paraId="338BCD52" w14:textId="77777777" w:rsidR="00C6057A" w:rsidRDefault="00C6057A" w:rsidP="00C6057A">
      <w:pPr>
        <w:jc w:val="both"/>
        <w:rPr>
          <w:lang w:val="en-US"/>
        </w:rPr>
      </w:pPr>
      <w:r w:rsidRPr="00861DEE">
        <w:rPr>
          <w:lang w:val="en-US"/>
        </w:rPr>
        <w:t xml:space="preserve"> </w:t>
      </w:r>
    </w:p>
    <w:p w14:paraId="155086AD" w14:textId="77777777" w:rsidR="00C6057A" w:rsidRDefault="00C6057A" w:rsidP="00C6057A">
      <w:pPr>
        <w:jc w:val="both"/>
        <w:rPr>
          <w:rFonts w:ascii="Arial" w:hAnsi="Arial" w:cs="Arial"/>
          <w:b/>
          <w:bCs/>
          <w:sz w:val="20"/>
          <w:szCs w:val="20"/>
          <w:lang w:val="en-US"/>
        </w:rPr>
      </w:pPr>
      <w:r w:rsidRPr="00861DEE">
        <w:rPr>
          <w:rFonts w:ascii="Arial" w:hAnsi="Arial" w:cs="Arial"/>
          <w:b/>
          <w:bCs/>
          <w:sz w:val="20"/>
          <w:szCs w:val="20"/>
          <w:lang w:val="en-US"/>
        </w:rPr>
        <w:t xml:space="preserve">Table 2 – </w:t>
      </w:r>
      <w:r>
        <w:rPr>
          <w:rFonts w:ascii="Arial" w:hAnsi="Arial" w:cs="Arial"/>
          <w:b/>
          <w:bCs/>
          <w:sz w:val="20"/>
          <w:szCs w:val="20"/>
          <w:lang w:val="en-US"/>
        </w:rPr>
        <w:t>Brazilian states income variation considering that one of their product per worker components is the same as that of the São Paulo state</w:t>
      </w:r>
    </w:p>
    <w:tbl>
      <w:tblPr>
        <w:tblW w:w="5000" w:type="pct"/>
        <w:tblCellMar>
          <w:left w:w="70" w:type="dxa"/>
          <w:right w:w="70" w:type="dxa"/>
        </w:tblCellMar>
        <w:tblLook w:val="04A0" w:firstRow="1" w:lastRow="0" w:firstColumn="1" w:lastColumn="0" w:noHBand="0" w:noVBand="1"/>
      </w:tblPr>
      <w:tblGrid>
        <w:gridCol w:w="1031"/>
        <w:gridCol w:w="851"/>
        <w:gridCol w:w="634"/>
        <w:gridCol w:w="722"/>
        <w:gridCol w:w="850"/>
        <w:gridCol w:w="671"/>
        <w:gridCol w:w="763"/>
        <w:gridCol w:w="850"/>
        <w:gridCol w:w="720"/>
        <w:gridCol w:w="846"/>
        <w:gridCol w:w="850"/>
        <w:gridCol w:w="685"/>
        <w:gridCol w:w="722"/>
      </w:tblGrid>
      <w:tr w:rsidR="00C6057A" w:rsidRPr="00861DEE" w14:paraId="0CDA36B7" w14:textId="77777777" w:rsidTr="00AA763A">
        <w:trPr>
          <w:trHeight w:val="270"/>
        </w:trPr>
        <w:tc>
          <w:tcPr>
            <w:tcW w:w="50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4B640D" w14:textId="77777777" w:rsidR="00C6057A" w:rsidRPr="00861DEE" w:rsidRDefault="00C6057A" w:rsidP="00AA763A">
            <w:pPr>
              <w:jc w:val="center"/>
              <w:rPr>
                <w:rFonts w:ascii="Arial" w:hAnsi="Arial" w:cs="Arial"/>
                <w:b/>
                <w:bCs/>
                <w:sz w:val="20"/>
                <w:szCs w:val="20"/>
                <w:lang w:val="en-US"/>
              </w:rPr>
            </w:pPr>
          </w:p>
        </w:tc>
        <w:tc>
          <w:tcPr>
            <w:tcW w:w="108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604A3251"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1970</w:t>
            </w:r>
          </w:p>
        </w:tc>
        <w:tc>
          <w:tcPr>
            <w:tcW w:w="112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794756"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1980</w:t>
            </w:r>
          </w:p>
        </w:tc>
        <w:tc>
          <w:tcPr>
            <w:tcW w:w="1185"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5CB27606"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1990</w:t>
            </w:r>
          </w:p>
        </w:tc>
        <w:tc>
          <w:tcPr>
            <w:tcW w:w="110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669E78"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2000</w:t>
            </w:r>
          </w:p>
        </w:tc>
      </w:tr>
      <w:tr w:rsidR="00C6057A" w:rsidRPr="00861DEE" w14:paraId="7C3EA10A" w14:textId="77777777" w:rsidTr="00AA763A">
        <w:trPr>
          <w:trHeight w:val="270"/>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2A71CB25"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State</w:t>
            </w:r>
          </w:p>
        </w:tc>
        <w:tc>
          <w:tcPr>
            <w:tcW w:w="417" w:type="pct"/>
            <w:tcBorders>
              <w:top w:val="single" w:sz="4" w:space="0" w:color="auto"/>
              <w:left w:val="single" w:sz="4" w:space="0" w:color="auto"/>
              <w:bottom w:val="single" w:sz="4" w:space="0" w:color="auto"/>
            </w:tcBorders>
            <w:shd w:val="clear" w:color="auto" w:fill="auto"/>
            <w:noWrap/>
            <w:vAlign w:val="center"/>
          </w:tcPr>
          <w:p w14:paraId="6A8B1AE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(K/Y)</w:t>
            </w:r>
            <w:r w:rsidRPr="00861DEE">
              <w:rPr>
                <w:rFonts w:ascii="Arial" w:hAnsi="Arial" w:cs="Arial"/>
                <w:color w:val="000000"/>
                <w:sz w:val="20"/>
                <w:szCs w:val="20"/>
                <w:vertAlign w:val="subscript"/>
                <w:lang w:val="en-US"/>
              </w:rPr>
              <w:t>SP</w:t>
            </w:r>
          </w:p>
        </w:tc>
        <w:tc>
          <w:tcPr>
            <w:tcW w:w="311" w:type="pct"/>
            <w:tcBorders>
              <w:top w:val="single" w:sz="4" w:space="0" w:color="auto"/>
              <w:bottom w:val="single" w:sz="4" w:space="0" w:color="auto"/>
            </w:tcBorders>
            <w:shd w:val="clear" w:color="auto" w:fill="D9D9D9"/>
            <w:noWrap/>
            <w:vAlign w:val="center"/>
          </w:tcPr>
          <w:p w14:paraId="75945FF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vertAlign w:val="subscript"/>
                <w:lang w:val="en-US"/>
              </w:rPr>
              <w:t xml:space="preserve"> </w:t>
            </w:r>
            <w:r w:rsidRPr="00861DEE">
              <w:rPr>
                <w:rFonts w:ascii="Arial" w:hAnsi="Arial" w:cs="Arial"/>
                <w:color w:val="000000"/>
                <w:sz w:val="20"/>
                <w:szCs w:val="20"/>
                <w:lang w:val="en-US"/>
              </w:rPr>
              <w:t>h</w:t>
            </w:r>
            <w:r w:rsidRPr="00861DEE">
              <w:rPr>
                <w:rFonts w:ascii="Arial" w:hAnsi="Arial" w:cs="Arial"/>
                <w:color w:val="000000"/>
                <w:sz w:val="20"/>
                <w:szCs w:val="20"/>
                <w:vertAlign w:val="subscript"/>
                <w:lang w:val="en-US"/>
              </w:rPr>
              <w:t>SP</w:t>
            </w:r>
          </w:p>
        </w:tc>
        <w:tc>
          <w:tcPr>
            <w:tcW w:w="354" w:type="pct"/>
            <w:tcBorders>
              <w:top w:val="single" w:sz="4" w:space="0" w:color="auto"/>
              <w:bottom w:val="single" w:sz="4" w:space="0" w:color="auto"/>
              <w:right w:val="single" w:sz="4" w:space="0" w:color="auto"/>
            </w:tcBorders>
            <w:vAlign w:val="center"/>
          </w:tcPr>
          <w:p w14:paraId="58337D1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A</w:t>
            </w:r>
            <w:r w:rsidRPr="00861DEE">
              <w:rPr>
                <w:rFonts w:ascii="Arial" w:hAnsi="Arial" w:cs="Arial"/>
                <w:color w:val="000000"/>
                <w:sz w:val="20"/>
                <w:szCs w:val="20"/>
                <w:vertAlign w:val="subscript"/>
                <w:lang w:val="en-US"/>
              </w:rPr>
              <w:t>SP</w:t>
            </w:r>
          </w:p>
        </w:tc>
        <w:tc>
          <w:tcPr>
            <w:tcW w:w="417" w:type="pct"/>
            <w:tcBorders>
              <w:top w:val="single" w:sz="4" w:space="0" w:color="auto"/>
              <w:left w:val="single" w:sz="4" w:space="0" w:color="auto"/>
              <w:bottom w:val="single" w:sz="4" w:space="0" w:color="auto"/>
            </w:tcBorders>
            <w:shd w:val="clear" w:color="auto" w:fill="D9D9D9"/>
            <w:noWrap/>
            <w:vAlign w:val="center"/>
          </w:tcPr>
          <w:p w14:paraId="4A5207A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(K/Y)</w:t>
            </w:r>
            <w:r w:rsidRPr="00861DEE">
              <w:rPr>
                <w:rFonts w:ascii="Arial" w:hAnsi="Arial" w:cs="Arial"/>
                <w:color w:val="000000"/>
                <w:sz w:val="20"/>
                <w:szCs w:val="20"/>
                <w:vertAlign w:val="subscript"/>
                <w:lang w:val="en-US"/>
              </w:rPr>
              <w:t>SP</w:t>
            </w:r>
          </w:p>
        </w:tc>
        <w:tc>
          <w:tcPr>
            <w:tcW w:w="329" w:type="pct"/>
            <w:tcBorders>
              <w:top w:val="single" w:sz="4" w:space="0" w:color="auto"/>
              <w:bottom w:val="single" w:sz="4" w:space="0" w:color="auto"/>
            </w:tcBorders>
            <w:shd w:val="clear" w:color="auto" w:fill="auto"/>
            <w:noWrap/>
            <w:vAlign w:val="center"/>
          </w:tcPr>
          <w:p w14:paraId="47FCBC5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vertAlign w:val="subscript"/>
                <w:lang w:val="en-US"/>
              </w:rPr>
              <w:t xml:space="preserve"> </w:t>
            </w:r>
            <w:r w:rsidRPr="00861DEE">
              <w:rPr>
                <w:rFonts w:ascii="Arial" w:hAnsi="Arial" w:cs="Arial"/>
                <w:color w:val="000000"/>
                <w:sz w:val="20"/>
                <w:szCs w:val="20"/>
                <w:lang w:val="en-US"/>
              </w:rPr>
              <w:t>h</w:t>
            </w:r>
            <w:r w:rsidRPr="00861DEE">
              <w:rPr>
                <w:rFonts w:ascii="Arial" w:hAnsi="Arial" w:cs="Arial"/>
                <w:color w:val="000000"/>
                <w:sz w:val="20"/>
                <w:szCs w:val="20"/>
                <w:vertAlign w:val="subscript"/>
                <w:lang w:val="en-US"/>
              </w:rPr>
              <w:t>SP</w:t>
            </w:r>
          </w:p>
        </w:tc>
        <w:tc>
          <w:tcPr>
            <w:tcW w:w="374" w:type="pct"/>
            <w:tcBorders>
              <w:top w:val="single" w:sz="4" w:space="0" w:color="auto"/>
              <w:bottom w:val="single" w:sz="4" w:space="0" w:color="auto"/>
              <w:right w:val="single" w:sz="4" w:space="0" w:color="auto"/>
            </w:tcBorders>
            <w:shd w:val="clear" w:color="auto" w:fill="D9D9D9"/>
            <w:noWrap/>
            <w:vAlign w:val="center"/>
          </w:tcPr>
          <w:p w14:paraId="45D2C05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A</w:t>
            </w:r>
            <w:r w:rsidRPr="00861DEE">
              <w:rPr>
                <w:rFonts w:ascii="Arial" w:hAnsi="Arial" w:cs="Arial"/>
                <w:color w:val="000000"/>
                <w:sz w:val="20"/>
                <w:szCs w:val="20"/>
                <w:vertAlign w:val="subscript"/>
                <w:lang w:val="en-US"/>
              </w:rPr>
              <w:t>SP</w:t>
            </w:r>
          </w:p>
        </w:tc>
        <w:tc>
          <w:tcPr>
            <w:tcW w:w="417" w:type="pct"/>
            <w:tcBorders>
              <w:top w:val="single" w:sz="4" w:space="0" w:color="auto"/>
              <w:left w:val="single" w:sz="4" w:space="0" w:color="auto"/>
              <w:bottom w:val="single" w:sz="4" w:space="0" w:color="auto"/>
            </w:tcBorders>
            <w:shd w:val="clear" w:color="auto" w:fill="auto"/>
            <w:noWrap/>
            <w:vAlign w:val="center"/>
          </w:tcPr>
          <w:p w14:paraId="412A3FF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(K/Y)</w:t>
            </w:r>
            <w:r w:rsidRPr="00861DEE">
              <w:rPr>
                <w:rFonts w:ascii="Arial" w:hAnsi="Arial" w:cs="Arial"/>
                <w:color w:val="000000"/>
                <w:sz w:val="20"/>
                <w:szCs w:val="20"/>
                <w:vertAlign w:val="subscript"/>
                <w:lang w:val="en-US"/>
              </w:rPr>
              <w:t>SP</w:t>
            </w:r>
          </w:p>
        </w:tc>
        <w:tc>
          <w:tcPr>
            <w:tcW w:w="353" w:type="pct"/>
            <w:tcBorders>
              <w:top w:val="single" w:sz="4" w:space="0" w:color="auto"/>
              <w:bottom w:val="single" w:sz="4" w:space="0" w:color="auto"/>
            </w:tcBorders>
            <w:shd w:val="clear" w:color="auto" w:fill="D9D9D9"/>
            <w:noWrap/>
            <w:vAlign w:val="center"/>
          </w:tcPr>
          <w:p w14:paraId="0CE4EFE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vertAlign w:val="subscript"/>
                <w:lang w:val="en-US"/>
              </w:rPr>
              <w:t xml:space="preserve"> </w:t>
            </w:r>
            <w:r w:rsidRPr="00861DEE">
              <w:rPr>
                <w:rFonts w:ascii="Arial" w:hAnsi="Arial" w:cs="Arial"/>
                <w:color w:val="000000"/>
                <w:sz w:val="20"/>
                <w:szCs w:val="20"/>
                <w:lang w:val="en-US"/>
              </w:rPr>
              <w:t>h</w:t>
            </w:r>
            <w:r w:rsidRPr="00861DEE">
              <w:rPr>
                <w:rFonts w:ascii="Arial" w:hAnsi="Arial" w:cs="Arial"/>
                <w:color w:val="000000"/>
                <w:sz w:val="20"/>
                <w:szCs w:val="20"/>
                <w:vertAlign w:val="subscript"/>
                <w:lang w:val="en-US"/>
              </w:rPr>
              <w:t>SP</w:t>
            </w:r>
          </w:p>
        </w:tc>
        <w:tc>
          <w:tcPr>
            <w:tcW w:w="414" w:type="pct"/>
            <w:tcBorders>
              <w:top w:val="single" w:sz="4" w:space="0" w:color="auto"/>
              <w:bottom w:val="single" w:sz="4" w:space="0" w:color="auto"/>
              <w:right w:val="single" w:sz="4" w:space="0" w:color="auto"/>
            </w:tcBorders>
            <w:shd w:val="clear" w:color="auto" w:fill="auto"/>
            <w:noWrap/>
            <w:vAlign w:val="center"/>
          </w:tcPr>
          <w:p w14:paraId="45D520F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A</w:t>
            </w:r>
            <w:r w:rsidRPr="00861DEE">
              <w:rPr>
                <w:rFonts w:ascii="Arial" w:hAnsi="Arial" w:cs="Arial"/>
                <w:color w:val="000000"/>
                <w:sz w:val="20"/>
                <w:szCs w:val="20"/>
                <w:vertAlign w:val="subscript"/>
                <w:lang w:val="en-US"/>
              </w:rPr>
              <w:t>SP</w:t>
            </w:r>
          </w:p>
        </w:tc>
        <w:tc>
          <w:tcPr>
            <w:tcW w:w="417" w:type="pct"/>
            <w:tcBorders>
              <w:top w:val="single" w:sz="4" w:space="0" w:color="auto"/>
              <w:left w:val="single" w:sz="4" w:space="0" w:color="auto"/>
              <w:bottom w:val="single" w:sz="4" w:space="0" w:color="auto"/>
            </w:tcBorders>
            <w:shd w:val="clear" w:color="auto" w:fill="D9D9D9"/>
            <w:noWrap/>
            <w:vAlign w:val="center"/>
          </w:tcPr>
          <w:p w14:paraId="1C5EF46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(K/Y)</w:t>
            </w:r>
            <w:r w:rsidRPr="00861DEE">
              <w:rPr>
                <w:rFonts w:ascii="Arial" w:hAnsi="Arial" w:cs="Arial"/>
                <w:color w:val="000000"/>
                <w:sz w:val="20"/>
                <w:szCs w:val="20"/>
                <w:vertAlign w:val="subscript"/>
                <w:lang w:val="en-US"/>
              </w:rPr>
              <w:t>SP</w:t>
            </w:r>
          </w:p>
        </w:tc>
        <w:tc>
          <w:tcPr>
            <w:tcW w:w="336" w:type="pct"/>
            <w:tcBorders>
              <w:top w:val="single" w:sz="4" w:space="0" w:color="auto"/>
              <w:bottom w:val="single" w:sz="4" w:space="0" w:color="auto"/>
            </w:tcBorders>
            <w:shd w:val="clear" w:color="auto" w:fill="auto"/>
            <w:noWrap/>
            <w:vAlign w:val="center"/>
          </w:tcPr>
          <w:p w14:paraId="01D30E9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vertAlign w:val="subscript"/>
                <w:lang w:val="en-US"/>
              </w:rPr>
              <w:t xml:space="preserve"> </w:t>
            </w:r>
            <w:r w:rsidRPr="00861DEE">
              <w:rPr>
                <w:rFonts w:ascii="Arial" w:hAnsi="Arial" w:cs="Arial"/>
                <w:color w:val="000000"/>
                <w:sz w:val="20"/>
                <w:szCs w:val="20"/>
                <w:lang w:val="en-US"/>
              </w:rPr>
              <w:t>h</w:t>
            </w:r>
            <w:r w:rsidRPr="00861DEE">
              <w:rPr>
                <w:rFonts w:ascii="Arial" w:hAnsi="Arial" w:cs="Arial"/>
                <w:color w:val="000000"/>
                <w:sz w:val="20"/>
                <w:szCs w:val="20"/>
                <w:vertAlign w:val="subscript"/>
                <w:lang w:val="en-US"/>
              </w:rPr>
              <w:t>SP</w:t>
            </w:r>
          </w:p>
        </w:tc>
        <w:tc>
          <w:tcPr>
            <w:tcW w:w="354" w:type="pct"/>
            <w:tcBorders>
              <w:top w:val="single" w:sz="4" w:space="0" w:color="auto"/>
              <w:bottom w:val="single" w:sz="4" w:space="0" w:color="auto"/>
              <w:right w:val="single" w:sz="4" w:space="0" w:color="auto"/>
            </w:tcBorders>
            <w:shd w:val="clear" w:color="auto" w:fill="D9D9D9"/>
            <w:noWrap/>
            <w:vAlign w:val="center"/>
          </w:tcPr>
          <w:p w14:paraId="18E3F51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A</w:t>
            </w:r>
            <w:r w:rsidRPr="00861DEE">
              <w:rPr>
                <w:rFonts w:ascii="Arial" w:hAnsi="Arial" w:cs="Arial"/>
                <w:color w:val="000000"/>
                <w:sz w:val="20"/>
                <w:szCs w:val="20"/>
                <w:vertAlign w:val="subscript"/>
                <w:lang w:val="en-US"/>
              </w:rPr>
              <w:t>SP</w:t>
            </w:r>
          </w:p>
        </w:tc>
      </w:tr>
      <w:tr w:rsidR="00C6057A" w:rsidRPr="00861DEE" w14:paraId="67F35DE0"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09B4EF20"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RJ</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7D46671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40%</w:t>
            </w:r>
          </w:p>
        </w:tc>
        <w:tc>
          <w:tcPr>
            <w:tcW w:w="311" w:type="pct"/>
            <w:tcBorders>
              <w:top w:val="single" w:sz="4" w:space="0" w:color="auto"/>
              <w:left w:val="nil"/>
              <w:bottom w:val="single" w:sz="4" w:space="0" w:color="auto"/>
              <w:right w:val="nil"/>
            </w:tcBorders>
            <w:shd w:val="clear" w:color="auto" w:fill="D9D9D9"/>
            <w:noWrap/>
            <w:vAlign w:val="center"/>
          </w:tcPr>
          <w:p w14:paraId="10ED5CE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-7%</w:t>
            </w:r>
          </w:p>
        </w:tc>
        <w:tc>
          <w:tcPr>
            <w:tcW w:w="354" w:type="pct"/>
            <w:tcBorders>
              <w:top w:val="single" w:sz="4" w:space="0" w:color="auto"/>
              <w:left w:val="nil"/>
              <w:bottom w:val="single" w:sz="4" w:space="0" w:color="auto"/>
              <w:right w:val="single" w:sz="4" w:space="0" w:color="auto"/>
            </w:tcBorders>
            <w:vAlign w:val="center"/>
          </w:tcPr>
          <w:p w14:paraId="7D1206D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-18%</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379C9EA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33%</w:t>
            </w:r>
          </w:p>
        </w:tc>
        <w:tc>
          <w:tcPr>
            <w:tcW w:w="329" w:type="pct"/>
            <w:tcBorders>
              <w:top w:val="single" w:sz="4" w:space="0" w:color="auto"/>
              <w:left w:val="nil"/>
              <w:bottom w:val="single" w:sz="4" w:space="0" w:color="auto"/>
              <w:right w:val="nil"/>
            </w:tcBorders>
            <w:shd w:val="clear" w:color="auto" w:fill="auto"/>
            <w:noWrap/>
            <w:vAlign w:val="center"/>
          </w:tcPr>
          <w:p w14:paraId="0E7E2F2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-8%</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19E49D0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-9%</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7268DA8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w:t>
            </w:r>
          </w:p>
        </w:tc>
        <w:tc>
          <w:tcPr>
            <w:tcW w:w="353" w:type="pct"/>
            <w:tcBorders>
              <w:top w:val="single" w:sz="4" w:space="0" w:color="auto"/>
              <w:left w:val="nil"/>
              <w:bottom w:val="single" w:sz="4" w:space="0" w:color="auto"/>
              <w:right w:val="nil"/>
            </w:tcBorders>
            <w:shd w:val="clear" w:color="auto" w:fill="D9D9D9"/>
            <w:noWrap/>
            <w:vAlign w:val="center"/>
          </w:tcPr>
          <w:p w14:paraId="3B95383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-7%</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669ADD3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42%</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5E25602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w:t>
            </w:r>
          </w:p>
        </w:tc>
        <w:tc>
          <w:tcPr>
            <w:tcW w:w="336" w:type="pct"/>
            <w:tcBorders>
              <w:top w:val="single" w:sz="4" w:space="0" w:color="auto"/>
              <w:left w:val="nil"/>
              <w:bottom w:val="single" w:sz="4" w:space="0" w:color="auto"/>
              <w:right w:val="nil"/>
            </w:tcBorders>
            <w:shd w:val="clear" w:color="auto" w:fill="auto"/>
            <w:noWrap/>
            <w:vAlign w:val="center"/>
          </w:tcPr>
          <w:p w14:paraId="5AE64B2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4FDCE2B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w:t>
            </w:r>
          </w:p>
        </w:tc>
      </w:tr>
      <w:tr w:rsidR="00C6057A" w:rsidRPr="00861DEE" w14:paraId="09B8D22A"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7E6545D2"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SP</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0E34754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w:t>
            </w:r>
          </w:p>
        </w:tc>
        <w:tc>
          <w:tcPr>
            <w:tcW w:w="311" w:type="pct"/>
            <w:tcBorders>
              <w:top w:val="single" w:sz="4" w:space="0" w:color="auto"/>
              <w:left w:val="nil"/>
              <w:bottom w:val="single" w:sz="4" w:space="0" w:color="auto"/>
              <w:right w:val="nil"/>
            </w:tcBorders>
            <w:shd w:val="clear" w:color="auto" w:fill="D9D9D9"/>
            <w:noWrap/>
            <w:vAlign w:val="center"/>
          </w:tcPr>
          <w:p w14:paraId="0D835B7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w:t>
            </w:r>
          </w:p>
        </w:tc>
        <w:tc>
          <w:tcPr>
            <w:tcW w:w="354" w:type="pct"/>
            <w:tcBorders>
              <w:top w:val="single" w:sz="4" w:space="0" w:color="auto"/>
              <w:left w:val="nil"/>
              <w:bottom w:val="single" w:sz="4" w:space="0" w:color="auto"/>
              <w:right w:val="single" w:sz="4" w:space="0" w:color="auto"/>
            </w:tcBorders>
            <w:vAlign w:val="center"/>
          </w:tcPr>
          <w:p w14:paraId="0357B83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57422E3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w:t>
            </w:r>
          </w:p>
        </w:tc>
        <w:tc>
          <w:tcPr>
            <w:tcW w:w="329" w:type="pct"/>
            <w:tcBorders>
              <w:top w:val="single" w:sz="4" w:space="0" w:color="auto"/>
              <w:left w:val="nil"/>
              <w:bottom w:val="single" w:sz="4" w:space="0" w:color="auto"/>
              <w:right w:val="nil"/>
            </w:tcBorders>
            <w:shd w:val="clear" w:color="auto" w:fill="auto"/>
            <w:noWrap/>
            <w:vAlign w:val="center"/>
          </w:tcPr>
          <w:p w14:paraId="20F36B2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35620D4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0DA46EC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w:t>
            </w:r>
          </w:p>
        </w:tc>
        <w:tc>
          <w:tcPr>
            <w:tcW w:w="353" w:type="pct"/>
            <w:tcBorders>
              <w:top w:val="single" w:sz="4" w:space="0" w:color="auto"/>
              <w:left w:val="nil"/>
              <w:bottom w:val="single" w:sz="4" w:space="0" w:color="auto"/>
              <w:right w:val="nil"/>
            </w:tcBorders>
            <w:shd w:val="clear" w:color="auto" w:fill="D9D9D9"/>
            <w:noWrap/>
            <w:vAlign w:val="center"/>
          </w:tcPr>
          <w:p w14:paraId="7839B5A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58FADC2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2ADD84C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w:t>
            </w:r>
          </w:p>
        </w:tc>
        <w:tc>
          <w:tcPr>
            <w:tcW w:w="336" w:type="pct"/>
            <w:tcBorders>
              <w:top w:val="single" w:sz="4" w:space="0" w:color="auto"/>
              <w:left w:val="nil"/>
              <w:bottom w:val="single" w:sz="4" w:space="0" w:color="auto"/>
              <w:right w:val="nil"/>
            </w:tcBorders>
            <w:shd w:val="clear" w:color="auto" w:fill="auto"/>
            <w:noWrap/>
            <w:vAlign w:val="center"/>
          </w:tcPr>
          <w:p w14:paraId="0F3BF61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0A5C15B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w:t>
            </w:r>
          </w:p>
        </w:tc>
      </w:tr>
      <w:tr w:rsidR="00C6057A" w:rsidRPr="00861DEE" w14:paraId="0100F3E9"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126344D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AM</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0554ACB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62%</w:t>
            </w:r>
          </w:p>
        </w:tc>
        <w:tc>
          <w:tcPr>
            <w:tcW w:w="311" w:type="pct"/>
            <w:tcBorders>
              <w:top w:val="single" w:sz="4" w:space="0" w:color="auto"/>
              <w:left w:val="nil"/>
              <w:bottom w:val="single" w:sz="4" w:space="0" w:color="auto"/>
              <w:right w:val="nil"/>
            </w:tcBorders>
            <w:shd w:val="clear" w:color="auto" w:fill="D9D9D9"/>
            <w:noWrap/>
            <w:vAlign w:val="center"/>
          </w:tcPr>
          <w:p w14:paraId="1C71F22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w:t>
            </w:r>
          </w:p>
        </w:tc>
        <w:tc>
          <w:tcPr>
            <w:tcW w:w="354" w:type="pct"/>
            <w:tcBorders>
              <w:top w:val="single" w:sz="4" w:space="0" w:color="auto"/>
              <w:left w:val="nil"/>
              <w:bottom w:val="single" w:sz="4" w:space="0" w:color="auto"/>
              <w:right w:val="single" w:sz="4" w:space="0" w:color="auto"/>
            </w:tcBorders>
            <w:vAlign w:val="center"/>
          </w:tcPr>
          <w:p w14:paraId="5A643CB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34%</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527A94F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29" w:type="pct"/>
            <w:tcBorders>
              <w:top w:val="single" w:sz="4" w:space="0" w:color="auto"/>
              <w:left w:val="nil"/>
              <w:bottom w:val="single" w:sz="4" w:space="0" w:color="auto"/>
              <w:right w:val="nil"/>
            </w:tcBorders>
            <w:shd w:val="clear" w:color="auto" w:fill="auto"/>
            <w:noWrap/>
            <w:vAlign w:val="center"/>
          </w:tcPr>
          <w:p w14:paraId="43B2C3E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3C12DA9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28%</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3A5808D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32%</w:t>
            </w:r>
          </w:p>
        </w:tc>
        <w:tc>
          <w:tcPr>
            <w:tcW w:w="353" w:type="pct"/>
            <w:tcBorders>
              <w:top w:val="single" w:sz="4" w:space="0" w:color="auto"/>
              <w:left w:val="nil"/>
              <w:bottom w:val="single" w:sz="4" w:space="0" w:color="auto"/>
              <w:right w:val="nil"/>
            </w:tcBorders>
            <w:shd w:val="clear" w:color="auto" w:fill="D9D9D9"/>
            <w:noWrap/>
            <w:vAlign w:val="center"/>
          </w:tcPr>
          <w:p w14:paraId="5E57752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5C36EFC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-38%</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42987FA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21%</w:t>
            </w:r>
          </w:p>
        </w:tc>
        <w:tc>
          <w:tcPr>
            <w:tcW w:w="336" w:type="pct"/>
            <w:tcBorders>
              <w:top w:val="single" w:sz="4" w:space="0" w:color="auto"/>
              <w:left w:val="nil"/>
              <w:bottom w:val="single" w:sz="4" w:space="0" w:color="auto"/>
              <w:right w:val="nil"/>
            </w:tcBorders>
            <w:shd w:val="clear" w:color="auto" w:fill="auto"/>
            <w:noWrap/>
            <w:vAlign w:val="center"/>
          </w:tcPr>
          <w:p w14:paraId="6F65060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11A4F96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-18%</w:t>
            </w:r>
          </w:p>
        </w:tc>
      </w:tr>
      <w:tr w:rsidR="00C6057A" w:rsidRPr="00861DEE" w14:paraId="60A8DB19"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1C99DF0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RS</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560ED26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w:t>
            </w:r>
          </w:p>
        </w:tc>
        <w:tc>
          <w:tcPr>
            <w:tcW w:w="311" w:type="pct"/>
            <w:tcBorders>
              <w:top w:val="single" w:sz="4" w:space="0" w:color="auto"/>
              <w:left w:val="nil"/>
              <w:bottom w:val="single" w:sz="4" w:space="0" w:color="auto"/>
              <w:right w:val="nil"/>
            </w:tcBorders>
            <w:shd w:val="clear" w:color="auto" w:fill="D9D9D9"/>
            <w:noWrap/>
            <w:vAlign w:val="center"/>
          </w:tcPr>
          <w:p w14:paraId="11AADF9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54" w:type="pct"/>
            <w:tcBorders>
              <w:top w:val="single" w:sz="4" w:space="0" w:color="auto"/>
              <w:left w:val="nil"/>
              <w:bottom w:val="single" w:sz="4" w:space="0" w:color="auto"/>
              <w:right w:val="single" w:sz="4" w:space="0" w:color="auto"/>
            </w:tcBorders>
            <w:vAlign w:val="center"/>
          </w:tcPr>
          <w:p w14:paraId="634FC8E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93%</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06DABF6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-23%</w:t>
            </w:r>
          </w:p>
        </w:tc>
        <w:tc>
          <w:tcPr>
            <w:tcW w:w="329" w:type="pct"/>
            <w:tcBorders>
              <w:top w:val="single" w:sz="4" w:space="0" w:color="auto"/>
              <w:left w:val="nil"/>
              <w:bottom w:val="single" w:sz="4" w:space="0" w:color="auto"/>
              <w:right w:val="nil"/>
            </w:tcBorders>
            <w:shd w:val="clear" w:color="auto" w:fill="auto"/>
            <w:noWrap/>
            <w:vAlign w:val="center"/>
          </w:tcPr>
          <w:p w14:paraId="10ED8D7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0458C6C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88%</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5CCF85A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-21%</w:t>
            </w:r>
          </w:p>
        </w:tc>
        <w:tc>
          <w:tcPr>
            <w:tcW w:w="353" w:type="pct"/>
            <w:tcBorders>
              <w:top w:val="single" w:sz="4" w:space="0" w:color="auto"/>
              <w:left w:val="nil"/>
              <w:bottom w:val="single" w:sz="4" w:space="0" w:color="auto"/>
              <w:right w:val="nil"/>
            </w:tcBorders>
            <w:shd w:val="clear" w:color="auto" w:fill="D9D9D9"/>
            <w:noWrap/>
            <w:vAlign w:val="center"/>
          </w:tcPr>
          <w:p w14:paraId="2046658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47B2B9E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71%</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2E937B8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-25%</w:t>
            </w:r>
          </w:p>
        </w:tc>
        <w:tc>
          <w:tcPr>
            <w:tcW w:w="336" w:type="pct"/>
            <w:tcBorders>
              <w:top w:val="single" w:sz="4" w:space="0" w:color="auto"/>
              <w:left w:val="nil"/>
              <w:bottom w:val="single" w:sz="4" w:space="0" w:color="auto"/>
              <w:right w:val="nil"/>
            </w:tcBorders>
            <w:shd w:val="clear" w:color="auto" w:fill="auto"/>
            <w:noWrap/>
            <w:vAlign w:val="center"/>
          </w:tcPr>
          <w:p w14:paraId="6AF7FB3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466D0D6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68%</w:t>
            </w:r>
          </w:p>
        </w:tc>
      </w:tr>
      <w:tr w:rsidR="00C6057A" w:rsidRPr="00861DEE" w14:paraId="08A95C96"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48EA396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SC</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5CA81C4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w:t>
            </w:r>
          </w:p>
        </w:tc>
        <w:tc>
          <w:tcPr>
            <w:tcW w:w="311" w:type="pct"/>
            <w:tcBorders>
              <w:top w:val="single" w:sz="4" w:space="0" w:color="auto"/>
              <w:left w:val="nil"/>
              <w:bottom w:val="single" w:sz="4" w:space="0" w:color="auto"/>
              <w:right w:val="nil"/>
            </w:tcBorders>
            <w:shd w:val="clear" w:color="auto" w:fill="D9D9D9"/>
            <w:noWrap/>
            <w:vAlign w:val="center"/>
          </w:tcPr>
          <w:p w14:paraId="385181B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6%</w:t>
            </w:r>
          </w:p>
        </w:tc>
        <w:tc>
          <w:tcPr>
            <w:tcW w:w="354" w:type="pct"/>
            <w:tcBorders>
              <w:top w:val="single" w:sz="4" w:space="0" w:color="auto"/>
              <w:left w:val="nil"/>
              <w:bottom w:val="single" w:sz="4" w:space="0" w:color="auto"/>
              <w:right w:val="single" w:sz="4" w:space="0" w:color="auto"/>
            </w:tcBorders>
            <w:vAlign w:val="center"/>
          </w:tcPr>
          <w:p w14:paraId="29E9627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129%</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7972DF5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-17%</w:t>
            </w:r>
          </w:p>
        </w:tc>
        <w:tc>
          <w:tcPr>
            <w:tcW w:w="329" w:type="pct"/>
            <w:tcBorders>
              <w:top w:val="single" w:sz="4" w:space="0" w:color="auto"/>
              <w:left w:val="nil"/>
              <w:bottom w:val="single" w:sz="4" w:space="0" w:color="auto"/>
              <w:right w:val="nil"/>
            </w:tcBorders>
            <w:shd w:val="clear" w:color="auto" w:fill="auto"/>
            <w:noWrap/>
            <w:vAlign w:val="center"/>
          </w:tcPr>
          <w:p w14:paraId="46EF1FB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5E9F925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71%</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2ABE8AB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w:t>
            </w:r>
          </w:p>
        </w:tc>
        <w:tc>
          <w:tcPr>
            <w:tcW w:w="353" w:type="pct"/>
            <w:tcBorders>
              <w:top w:val="single" w:sz="4" w:space="0" w:color="auto"/>
              <w:left w:val="nil"/>
              <w:bottom w:val="single" w:sz="4" w:space="0" w:color="auto"/>
              <w:right w:val="nil"/>
            </w:tcBorders>
            <w:shd w:val="clear" w:color="auto" w:fill="D9D9D9"/>
            <w:noWrap/>
            <w:vAlign w:val="center"/>
          </w:tcPr>
          <w:p w14:paraId="6ADC90A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6%</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2AA55DE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56%</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250F886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-33%</w:t>
            </w:r>
          </w:p>
        </w:tc>
        <w:tc>
          <w:tcPr>
            <w:tcW w:w="336" w:type="pct"/>
            <w:tcBorders>
              <w:top w:val="single" w:sz="4" w:space="0" w:color="auto"/>
              <w:left w:val="nil"/>
              <w:bottom w:val="single" w:sz="4" w:space="0" w:color="auto"/>
              <w:right w:val="nil"/>
            </w:tcBorders>
            <w:shd w:val="clear" w:color="auto" w:fill="auto"/>
            <w:noWrap/>
            <w:vAlign w:val="center"/>
          </w:tcPr>
          <w:p w14:paraId="5FF1E24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7%</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5D83142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95%</w:t>
            </w:r>
          </w:p>
        </w:tc>
      </w:tr>
      <w:tr w:rsidR="00C6057A" w:rsidRPr="00861DEE" w14:paraId="275065B3"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6451AB5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ES</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2C2772C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w:t>
            </w:r>
          </w:p>
        </w:tc>
        <w:tc>
          <w:tcPr>
            <w:tcW w:w="311" w:type="pct"/>
            <w:tcBorders>
              <w:top w:val="single" w:sz="4" w:space="0" w:color="auto"/>
              <w:left w:val="nil"/>
              <w:bottom w:val="single" w:sz="4" w:space="0" w:color="auto"/>
              <w:right w:val="nil"/>
            </w:tcBorders>
            <w:shd w:val="clear" w:color="auto" w:fill="D9D9D9"/>
            <w:noWrap/>
            <w:vAlign w:val="center"/>
          </w:tcPr>
          <w:p w14:paraId="006A7F3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w:t>
            </w:r>
          </w:p>
        </w:tc>
        <w:tc>
          <w:tcPr>
            <w:tcW w:w="354" w:type="pct"/>
            <w:tcBorders>
              <w:top w:val="single" w:sz="4" w:space="0" w:color="auto"/>
              <w:left w:val="nil"/>
              <w:bottom w:val="single" w:sz="4" w:space="0" w:color="auto"/>
              <w:right w:val="single" w:sz="4" w:space="0" w:color="auto"/>
            </w:tcBorders>
            <w:vAlign w:val="center"/>
          </w:tcPr>
          <w:p w14:paraId="109FAC7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146%</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58A8F7C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-39%</w:t>
            </w:r>
          </w:p>
        </w:tc>
        <w:tc>
          <w:tcPr>
            <w:tcW w:w="329" w:type="pct"/>
            <w:tcBorders>
              <w:top w:val="single" w:sz="4" w:space="0" w:color="auto"/>
              <w:left w:val="nil"/>
              <w:bottom w:val="single" w:sz="4" w:space="0" w:color="auto"/>
              <w:right w:val="nil"/>
            </w:tcBorders>
            <w:shd w:val="clear" w:color="auto" w:fill="auto"/>
            <w:noWrap/>
            <w:vAlign w:val="center"/>
          </w:tcPr>
          <w:p w14:paraId="65364D6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6F43F16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158%</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1C911B3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-61%</w:t>
            </w:r>
          </w:p>
        </w:tc>
        <w:tc>
          <w:tcPr>
            <w:tcW w:w="353" w:type="pct"/>
            <w:tcBorders>
              <w:top w:val="single" w:sz="4" w:space="0" w:color="auto"/>
              <w:left w:val="nil"/>
              <w:bottom w:val="single" w:sz="4" w:space="0" w:color="auto"/>
              <w:right w:val="nil"/>
            </w:tcBorders>
            <w:shd w:val="clear" w:color="auto" w:fill="D9D9D9"/>
            <w:noWrap/>
            <w:vAlign w:val="center"/>
          </w:tcPr>
          <w:p w14:paraId="05CCFCB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2408EBF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296%</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05519F5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-65%</w:t>
            </w:r>
          </w:p>
        </w:tc>
        <w:tc>
          <w:tcPr>
            <w:tcW w:w="336" w:type="pct"/>
            <w:tcBorders>
              <w:top w:val="single" w:sz="4" w:space="0" w:color="auto"/>
              <w:left w:val="nil"/>
              <w:bottom w:val="single" w:sz="4" w:space="0" w:color="auto"/>
              <w:right w:val="nil"/>
            </w:tcBorders>
            <w:shd w:val="clear" w:color="auto" w:fill="auto"/>
            <w:noWrap/>
            <w:vAlign w:val="center"/>
          </w:tcPr>
          <w:p w14:paraId="275A144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45C8116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285%</w:t>
            </w:r>
          </w:p>
        </w:tc>
      </w:tr>
      <w:tr w:rsidR="00C6057A" w:rsidRPr="00861DEE" w14:paraId="1C7C8D36"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525A503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PR</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6DC4B6D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w:t>
            </w:r>
          </w:p>
        </w:tc>
        <w:tc>
          <w:tcPr>
            <w:tcW w:w="311" w:type="pct"/>
            <w:tcBorders>
              <w:top w:val="single" w:sz="4" w:space="0" w:color="auto"/>
              <w:left w:val="nil"/>
              <w:bottom w:val="single" w:sz="4" w:space="0" w:color="auto"/>
              <w:right w:val="nil"/>
            </w:tcBorders>
            <w:shd w:val="clear" w:color="auto" w:fill="D9D9D9"/>
            <w:noWrap/>
            <w:vAlign w:val="center"/>
          </w:tcPr>
          <w:p w14:paraId="2EA7DE1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w:t>
            </w:r>
          </w:p>
        </w:tc>
        <w:tc>
          <w:tcPr>
            <w:tcW w:w="354" w:type="pct"/>
            <w:tcBorders>
              <w:top w:val="single" w:sz="4" w:space="0" w:color="auto"/>
              <w:left w:val="nil"/>
              <w:bottom w:val="single" w:sz="4" w:space="0" w:color="auto"/>
              <w:right w:val="single" w:sz="4" w:space="0" w:color="auto"/>
            </w:tcBorders>
            <w:vAlign w:val="center"/>
          </w:tcPr>
          <w:p w14:paraId="78FF7C1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170%</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7C4905A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-21%</w:t>
            </w:r>
          </w:p>
        </w:tc>
        <w:tc>
          <w:tcPr>
            <w:tcW w:w="329" w:type="pct"/>
            <w:tcBorders>
              <w:top w:val="single" w:sz="4" w:space="0" w:color="auto"/>
              <w:left w:val="nil"/>
              <w:bottom w:val="single" w:sz="4" w:space="0" w:color="auto"/>
              <w:right w:val="nil"/>
            </w:tcBorders>
            <w:shd w:val="clear" w:color="auto" w:fill="auto"/>
            <w:noWrap/>
            <w:vAlign w:val="center"/>
          </w:tcPr>
          <w:p w14:paraId="186ABC9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51D206D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104%</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015CFDA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-23%</w:t>
            </w:r>
          </w:p>
        </w:tc>
        <w:tc>
          <w:tcPr>
            <w:tcW w:w="353" w:type="pct"/>
            <w:tcBorders>
              <w:top w:val="single" w:sz="4" w:space="0" w:color="auto"/>
              <w:left w:val="nil"/>
              <w:bottom w:val="single" w:sz="4" w:space="0" w:color="auto"/>
              <w:right w:val="nil"/>
            </w:tcBorders>
            <w:shd w:val="clear" w:color="auto" w:fill="D9D9D9"/>
            <w:noWrap/>
            <w:vAlign w:val="center"/>
          </w:tcPr>
          <w:p w14:paraId="677B0B0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76635AA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83%</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5C99535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-34%</w:t>
            </w:r>
          </w:p>
        </w:tc>
        <w:tc>
          <w:tcPr>
            <w:tcW w:w="336" w:type="pct"/>
            <w:tcBorders>
              <w:top w:val="single" w:sz="4" w:space="0" w:color="auto"/>
              <w:left w:val="nil"/>
              <w:bottom w:val="single" w:sz="4" w:space="0" w:color="auto"/>
              <w:right w:val="nil"/>
            </w:tcBorders>
            <w:shd w:val="clear" w:color="auto" w:fill="auto"/>
            <w:noWrap/>
            <w:vAlign w:val="center"/>
          </w:tcPr>
          <w:p w14:paraId="011F23E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9%</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22B1DD1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112%</w:t>
            </w:r>
          </w:p>
        </w:tc>
      </w:tr>
      <w:tr w:rsidR="00C6057A" w:rsidRPr="00861DEE" w14:paraId="17F29918"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7142104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MG</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0E76F96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-9%</w:t>
            </w:r>
          </w:p>
        </w:tc>
        <w:tc>
          <w:tcPr>
            <w:tcW w:w="311" w:type="pct"/>
            <w:tcBorders>
              <w:top w:val="single" w:sz="4" w:space="0" w:color="auto"/>
              <w:left w:val="nil"/>
              <w:bottom w:val="single" w:sz="4" w:space="0" w:color="auto"/>
              <w:right w:val="nil"/>
            </w:tcBorders>
            <w:shd w:val="clear" w:color="auto" w:fill="D9D9D9"/>
            <w:noWrap/>
            <w:vAlign w:val="center"/>
          </w:tcPr>
          <w:p w14:paraId="0549B31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w:t>
            </w:r>
          </w:p>
        </w:tc>
        <w:tc>
          <w:tcPr>
            <w:tcW w:w="354" w:type="pct"/>
            <w:tcBorders>
              <w:top w:val="single" w:sz="4" w:space="0" w:color="auto"/>
              <w:left w:val="nil"/>
              <w:bottom w:val="single" w:sz="4" w:space="0" w:color="auto"/>
              <w:right w:val="single" w:sz="4" w:space="0" w:color="auto"/>
            </w:tcBorders>
            <w:vAlign w:val="center"/>
          </w:tcPr>
          <w:p w14:paraId="776748D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156%</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5061A29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-22%</w:t>
            </w:r>
          </w:p>
        </w:tc>
        <w:tc>
          <w:tcPr>
            <w:tcW w:w="329" w:type="pct"/>
            <w:tcBorders>
              <w:top w:val="single" w:sz="4" w:space="0" w:color="auto"/>
              <w:left w:val="nil"/>
              <w:bottom w:val="single" w:sz="4" w:space="0" w:color="auto"/>
              <w:right w:val="nil"/>
            </w:tcBorders>
            <w:shd w:val="clear" w:color="auto" w:fill="auto"/>
            <w:noWrap/>
            <w:vAlign w:val="center"/>
          </w:tcPr>
          <w:p w14:paraId="4CA74FE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49B10A9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108%</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27F0FDA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-45%</w:t>
            </w:r>
          </w:p>
        </w:tc>
        <w:tc>
          <w:tcPr>
            <w:tcW w:w="353" w:type="pct"/>
            <w:tcBorders>
              <w:top w:val="single" w:sz="4" w:space="0" w:color="auto"/>
              <w:left w:val="nil"/>
              <w:bottom w:val="single" w:sz="4" w:space="0" w:color="auto"/>
              <w:right w:val="nil"/>
            </w:tcBorders>
            <w:shd w:val="clear" w:color="auto" w:fill="D9D9D9"/>
            <w:noWrap/>
            <w:vAlign w:val="center"/>
          </w:tcPr>
          <w:p w14:paraId="633EE61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7F0E3A6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197%</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5FE35BC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-45%</w:t>
            </w:r>
          </w:p>
        </w:tc>
        <w:tc>
          <w:tcPr>
            <w:tcW w:w="336" w:type="pct"/>
            <w:tcBorders>
              <w:top w:val="single" w:sz="4" w:space="0" w:color="auto"/>
              <w:left w:val="nil"/>
              <w:bottom w:val="single" w:sz="4" w:space="0" w:color="auto"/>
              <w:right w:val="nil"/>
            </w:tcBorders>
            <w:shd w:val="clear" w:color="auto" w:fill="auto"/>
            <w:noWrap/>
            <w:vAlign w:val="center"/>
          </w:tcPr>
          <w:p w14:paraId="3044E3E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5DE792A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169%</w:t>
            </w:r>
          </w:p>
        </w:tc>
      </w:tr>
      <w:tr w:rsidR="00C6057A" w:rsidRPr="00861DEE" w14:paraId="48B4A7C9"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50E7E192"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MS</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6AC56C3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-36%</w:t>
            </w:r>
          </w:p>
        </w:tc>
        <w:tc>
          <w:tcPr>
            <w:tcW w:w="311" w:type="pct"/>
            <w:tcBorders>
              <w:top w:val="single" w:sz="4" w:space="0" w:color="auto"/>
              <w:left w:val="nil"/>
              <w:bottom w:val="single" w:sz="4" w:space="0" w:color="auto"/>
              <w:right w:val="nil"/>
            </w:tcBorders>
            <w:shd w:val="clear" w:color="auto" w:fill="D9D9D9"/>
            <w:noWrap/>
            <w:vAlign w:val="center"/>
          </w:tcPr>
          <w:p w14:paraId="32D4589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w:t>
            </w:r>
          </w:p>
        </w:tc>
        <w:tc>
          <w:tcPr>
            <w:tcW w:w="354" w:type="pct"/>
            <w:tcBorders>
              <w:top w:val="single" w:sz="4" w:space="0" w:color="auto"/>
              <w:left w:val="nil"/>
              <w:bottom w:val="single" w:sz="4" w:space="0" w:color="auto"/>
              <w:right w:val="single" w:sz="4" w:space="0" w:color="auto"/>
            </w:tcBorders>
            <w:vAlign w:val="center"/>
          </w:tcPr>
          <w:p w14:paraId="175742B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274%</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09A83B1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-46%</w:t>
            </w:r>
          </w:p>
        </w:tc>
        <w:tc>
          <w:tcPr>
            <w:tcW w:w="329" w:type="pct"/>
            <w:tcBorders>
              <w:top w:val="single" w:sz="4" w:space="0" w:color="auto"/>
              <w:left w:val="nil"/>
              <w:bottom w:val="single" w:sz="4" w:space="0" w:color="auto"/>
              <w:right w:val="nil"/>
            </w:tcBorders>
            <w:shd w:val="clear" w:color="auto" w:fill="auto"/>
            <w:noWrap/>
            <w:vAlign w:val="center"/>
          </w:tcPr>
          <w:p w14:paraId="15F04A9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3E6B074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173%</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2B0423D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-57%</w:t>
            </w:r>
          </w:p>
        </w:tc>
        <w:tc>
          <w:tcPr>
            <w:tcW w:w="353" w:type="pct"/>
            <w:tcBorders>
              <w:top w:val="single" w:sz="4" w:space="0" w:color="auto"/>
              <w:left w:val="nil"/>
              <w:bottom w:val="single" w:sz="4" w:space="0" w:color="auto"/>
              <w:right w:val="nil"/>
            </w:tcBorders>
            <w:shd w:val="clear" w:color="auto" w:fill="D9D9D9"/>
            <w:noWrap/>
            <w:vAlign w:val="center"/>
          </w:tcPr>
          <w:p w14:paraId="58E097A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3B2778C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318%</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7451353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-53%</w:t>
            </w:r>
          </w:p>
        </w:tc>
        <w:tc>
          <w:tcPr>
            <w:tcW w:w="336" w:type="pct"/>
            <w:tcBorders>
              <w:top w:val="single" w:sz="4" w:space="0" w:color="auto"/>
              <w:left w:val="nil"/>
              <w:bottom w:val="single" w:sz="4" w:space="0" w:color="auto"/>
              <w:right w:val="nil"/>
            </w:tcBorders>
            <w:shd w:val="clear" w:color="auto" w:fill="auto"/>
            <w:noWrap/>
            <w:vAlign w:val="center"/>
          </w:tcPr>
          <w:p w14:paraId="6A7397C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6F91D56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230%</w:t>
            </w:r>
          </w:p>
        </w:tc>
      </w:tr>
      <w:tr w:rsidR="00C6057A" w:rsidRPr="00861DEE" w14:paraId="701A4F0A"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55959C1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AP</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67910E0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-24%</w:t>
            </w:r>
          </w:p>
        </w:tc>
        <w:tc>
          <w:tcPr>
            <w:tcW w:w="311" w:type="pct"/>
            <w:tcBorders>
              <w:top w:val="single" w:sz="4" w:space="0" w:color="auto"/>
              <w:left w:val="nil"/>
              <w:bottom w:val="single" w:sz="4" w:space="0" w:color="auto"/>
              <w:right w:val="nil"/>
            </w:tcBorders>
            <w:shd w:val="clear" w:color="auto" w:fill="D9D9D9"/>
            <w:noWrap/>
            <w:vAlign w:val="center"/>
          </w:tcPr>
          <w:p w14:paraId="42D49BF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w:t>
            </w:r>
          </w:p>
        </w:tc>
        <w:tc>
          <w:tcPr>
            <w:tcW w:w="354" w:type="pct"/>
            <w:tcBorders>
              <w:top w:val="single" w:sz="4" w:space="0" w:color="auto"/>
              <w:left w:val="nil"/>
              <w:bottom w:val="single" w:sz="4" w:space="0" w:color="auto"/>
              <w:right w:val="single" w:sz="4" w:space="0" w:color="auto"/>
            </w:tcBorders>
            <w:vAlign w:val="center"/>
          </w:tcPr>
          <w:p w14:paraId="7170B9C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91%</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0C951AE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22%</w:t>
            </w:r>
          </w:p>
        </w:tc>
        <w:tc>
          <w:tcPr>
            <w:tcW w:w="329" w:type="pct"/>
            <w:tcBorders>
              <w:top w:val="single" w:sz="4" w:space="0" w:color="auto"/>
              <w:left w:val="nil"/>
              <w:bottom w:val="single" w:sz="4" w:space="0" w:color="auto"/>
              <w:right w:val="nil"/>
            </w:tcBorders>
            <w:shd w:val="clear" w:color="auto" w:fill="auto"/>
            <w:noWrap/>
            <w:vAlign w:val="center"/>
          </w:tcPr>
          <w:p w14:paraId="4F37097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0D73988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58%</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26AFAC5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-8%</w:t>
            </w:r>
          </w:p>
        </w:tc>
        <w:tc>
          <w:tcPr>
            <w:tcW w:w="353" w:type="pct"/>
            <w:tcBorders>
              <w:top w:val="single" w:sz="4" w:space="0" w:color="auto"/>
              <w:left w:val="nil"/>
              <w:bottom w:val="single" w:sz="4" w:space="0" w:color="auto"/>
              <w:right w:val="nil"/>
            </w:tcBorders>
            <w:shd w:val="clear" w:color="auto" w:fill="D9D9D9"/>
            <w:noWrap/>
            <w:vAlign w:val="center"/>
          </w:tcPr>
          <w:p w14:paraId="3C73670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3243BD0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39%</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6BB76E5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-27%</w:t>
            </w:r>
          </w:p>
        </w:tc>
        <w:tc>
          <w:tcPr>
            <w:tcW w:w="336" w:type="pct"/>
            <w:tcBorders>
              <w:top w:val="single" w:sz="4" w:space="0" w:color="auto"/>
              <w:left w:val="nil"/>
              <w:bottom w:val="single" w:sz="4" w:space="0" w:color="auto"/>
              <w:right w:val="nil"/>
            </w:tcBorders>
            <w:shd w:val="clear" w:color="auto" w:fill="auto"/>
            <w:noWrap/>
            <w:vAlign w:val="center"/>
          </w:tcPr>
          <w:p w14:paraId="7710CD4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8%</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5AA1111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132%</w:t>
            </w:r>
          </w:p>
        </w:tc>
      </w:tr>
      <w:tr w:rsidR="00C6057A" w:rsidRPr="00861DEE" w14:paraId="1920B267"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3C5713B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MT</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739D231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-9%</w:t>
            </w:r>
          </w:p>
        </w:tc>
        <w:tc>
          <w:tcPr>
            <w:tcW w:w="311" w:type="pct"/>
            <w:tcBorders>
              <w:top w:val="single" w:sz="4" w:space="0" w:color="auto"/>
              <w:left w:val="nil"/>
              <w:bottom w:val="single" w:sz="4" w:space="0" w:color="auto"/>
              <w:right w:val="nil"/>
            </w:tcBorders>
            <w:shd w:val="clear" w:color="auto" w:fill="D9D9D9"/>
            <w:noWrap/>
            <w:vAlign w:val="center"/>
          </w:tcPr>
          <w:p w14:paraId="6E57CC4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w:t>
            </w:r>
          </w:p>
        </w:tc>
        <w:tc>
          <w:tcPr>
            <w:tcW w:w="354" w:type="pct"/>
            <w:tcBorders>
              <w:top w:val="single" w:sz="4" w:space="0" w:color="auto"/>
              <w:left w:val="nil"/>
              <w:bottom w:val="single" w:sz="4" w:space="0" w:color="auto"/>
              <w:right w:val="single" w:sz="4" w:space="0" w:color="auto"/>
            </w:tcBorders>
            <w:vAlign w:val="center"/>
          </w:tcPr>
          <w:p w14:paraId="394465C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186%</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1001871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-43%</w:t>
            </w:r>
          </w:p>
        </w:tc>
        <w:tc>
          <w:tcPr>
            <w:tcW w:w="329" w:type="pct"/>
            <w:tcBorders>
              <w:top w:val="single" w:sz="4" w:space="0" w:color="auto"/>
              <w:left w:val="nil"/>
              <w:bottom w:val="single" w:sz="4" w:space="0" w:color="auto"/>
              <w:right w:val="nil"/>
            </w:tcBorders>
            <w:shd w:val="clear" w:color="auto" w:fill="auto"/>
            <w:noWrap/>
            <w:vAlign w:val="center"/>
          </w:tcPr>
          <w:p w14:paraId="25A86A9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17%</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490E695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242%</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48EC0ED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-57%</w:t>
            </w:r>
          </w:p>
        </w:tc>
        <w:tc>
          <w:tcPr>
            <w:tcW w:w="353" w:type="pct"/>
            <w:tcBorders>
              <w:top w:val="single" w:sz="4" w:space="0" w:color="auto"/>
              <w:left w:val="nil"/>
              <w:bottom w:val="single" w:sz="4" w:space="0" w:color="auto"/>
              <w:right w:val="nil"/>
            </w:tcBorders>
            <w:shd w:val="clear" w:color="auto" w:fill="D9D9D9"/>
            <w:noWrap/>
            <w:vAlign w:val="center"/>
          </w:tcPr>
          <w:p w14:paraId="2301241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7DD2811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394%</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0FAF171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-51%</w:t>
            </w:r>
          </w:p>
        </w:tc>
        <w:tc>
          <w:tcPr>
            <w:tcW w:w="336" w:type="pct"/>
            <w:tcBorders>
              <w:top w:val="single" w:sz="4" w:space="0" w:color="auto"/>
              <w:left w:val="nil"/>
              <w:bottom w:val="single" w:sz="4" w:space="0" w:color="auto"/>
              <w:right w:val="nil"/>
            </w:tcBorders>
            <w:shd w:val="clear" w:color="auto" w:fill="auto"/>
            <w:noWrap/>
            <w:vAlign w:val="center"/>
          </w:tcPr>
          <w:p w14:paraId="4B14943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6F86957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232%</w:t>
            </w:r>
          </w:p>
        </w:tc>
      </w:tr>
      <w:tr w:rsidR="00C6057A" w:rsidRPr="00861DEE" w14:paraId="625B8F3C"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1668C780"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PE</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4CBA482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w:t>
            </w:r>
          </w:p>
        </w:tc>
        <w:tc>
          <w:tcPr>
            <w:tcW w:w="311" w:type="pct"/>
            <w:tcBorders>
              <w:top w:val="single" w:sz="4" w:space="0" w:color="auto"/>
              <w:left w:val="nil"/>
              <w:bottom w:val="single" w:sz="4" w:space="0" w:color="auto"/>
              <w:right w:val="nil"/>
            </w:tcBorders>
            <w:shd w:val="clear" w:color="auto" w:fill="D9D9D9"/>
            <w:noWrap/>
            <w:vAlign w:val="center"/>
          </w:tcPr>
          <w:p w14:paraId="216FB58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17%</w:t>
            </w:r>
          </w:p>
        </w:tc>
        <w:tc>
          <w:tcPr>
            <w:tcW w:w="354" w:type="pct"/>
            <w:tcBorders>
              <w:top w:val="single" w:sz="4" w:space="0" w:color="auto"/>
              <w:left w:val="nil"/>
              <w:bottom w:val="single" w:sz="4" w:space="0" w:color="auto"/>
              <w:right w:val="single" w:sz="4" w:space="0" w:color="auto"/>
            </w:tcBorders>
            <w:vAlign w:val="center"/>
          </w:tcPr>
          <w:p w14:paraId="5594957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206%</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4037261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-19%</w:t>
            </w:r>
          </w:p>
        </w:tc>
        <w:tc>
          <w:tcPr>
            <w:tcW w:w="329" w:type="pct"/>
            <w:tcBorders>
              <w:top w:val="single" w:sz="4" w:space="0" w:color="auto"/>
              <w:left w:val="nil"/>
              <w:bottom w:val="single" w:sz="4" w:space="0" w:color="auto"/>
              <w:right w:val="nil"/>
            </w:tcBorders>
            <w:shd w:val="clear" w:color="auto" w:fill="auto"/>
            <w:noWrap/>
            <w:vAlign w:val="center"/>
          </w:tcPr>
          <w:p w14:paraId="1EBCFFB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19%</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53AC0F7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200%</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0ADB04B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w:t>
            </w:r>
          </w:p>
        </w:tc>
        <w:tc>
          <w:tcPr>
            <w:tcW w:w="353" w:type="pct"/>
            <w:tcBorders>
              <w:top w:val="single" w:sz="4" w:space="0" w:color="auto"/>
              <w:left w:val="nil"/>
              <w:bottom w:val="single" w:sz="4" w:space="0" w:color="auto"/>
              <w:right w:val="nil"/>
            </w:tcBorders>
            <w:shd w:val="clear" w:color="auto" w:fill="D9D9D9"/>
            <w:noWrap/>
            <w:vAlign w:val="center"/>
          </w:tcPr>
          <w:p w14:paraId="0F51370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20%</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39B7D64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132%</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5CA3AB5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w:t>
            </w:r>
          </w:p>
        </w:tc>
        <w:tc>
          <w:tcPr>
            <w:tcW w:w="336" w:type="pct"/>
            <w:tcBorders>
              <w:top w:val="single" w:sz="4" w:space="0" w:color="auto"/>
              <w:left w:val="nil"/>
              <w:bottom w:val="single" w:sz="4" w:space="0" w:color="auto"/>
              <w:right w:val="nil"/>
            </w:tcBorders>
            <w:shd w:val="clear" w:color="auto" w:fill="auto"/>
            <w:noWrap/>
            <w:vAlign w:val="center"/>
          </w:tcPr>
          <w:p w14:paraId="0DF0409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20%</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54EB4FA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97%</w:t>
            </w:r>
          </w:p>
        </w:tc>
      </w:tr>
      <w:tr w:rsidR="00C6057A" w:rsidRPr="00861DEE" w14:paraId="0ADF14A7"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6D92DB4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BA</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35F2C42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w:t>
            </w:r>
          </w:p>
        </w:tc>
        <w:tc>
          <w:tcPr>
            <w:tcW w:w="311" w:type="pct"/>
            <w:tcBorders>
              <w:top w:val="single" w:sz="4" w:space="0" w:color="auto"/>
              <w:left w:val="nil"/>
              <w:bottom w:val="single" w:sz="4" w:space="0" w:color="auto"/>
              <w:right w:val="nil"/>
            </w:tcBorders>
            <w:shd w:val="clear" w:color="auto" w:fill="D9D9D9"/>
            <w:noWrap/>
            <w:vAlign w:val="center"/>
          </w:tcPr>
          <w:p w14:paraId="3D5CD19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22%</w:t>
            </w:r>
          </w:p>
        </w:tc>
        <w:tc>
          <w:tcPr>
            <w:tcW w:w="354" w:type="pct"/>
            <w:tcBorders>
              <w:top w:val="single" w:sz="4" w:space="0" w:color="auto"/>
              <w:left w:val="nil"/>
              <w:bottom w:val="single" w:sz="4" w:space="0" w:color="auto"/>
              <w:right w:val="single" w:sz="4" w:space="0" w:color="auto"/>
            </w:tcBorders>
            <w:vAlign w:val="center"/>
          </w:tcPr>
          <w:p w14:paraId="2CE115C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256%</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520E16B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-31%</w:t>
            </w:r>
          </w:p>
        </w:tc>
        <w:tc>
          <w:tcPr>
            <w:tcW w:w="329" w:type="pct"/>
            <w:tcBorders>
              <w:top w:val="single" w:sz="4" w:space="0" w:color="auto"/>
              <w:left w:val="nil"/>
              <w:bottom w:val="single" w:sz="4" w:space="0" w:color="auto"/>
              <w:right w:val="nil"/>
            </w:tcBorders>
            <w:shd w:val="clear" w:color="auto" w:fill="auto"/>
            <w:noWrap/>
            <w:vAlign w:val="center"/>
          </w:tcPr>
          <w:p w14:paraId="0189472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26%</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0A7AE47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186%</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279B0EB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-50%</w:t>
            </w:r>
          </w:p>
        </w:tc>
        <w:tc>
          <w:tcPr>
            <w:tcW w:w="353" w:type="pct"/>
            <w:tcBorders>
              <w:top w:val="single" w:sz="4" w:space="0" w:color="auto"/>
              <w:left w:val="nil"/>
              <w:bottom w:val="single" w:sz="4" w:space="0" w:color="auto"/>
              <w:right w:val="nil"/>
            </w:tcBorders>
            <w:shd w:val="clear" w:color="auto" w:fill="D9D9D9"/>
            <w:noWrap/>
            <w:vAlign w:val="center"/>
          </w:tcPr>
          <w:p w14:paraId="02900F8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28%</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6BB19BF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274%</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17B8CE4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-52%</w:t>
            </w:r>
          </w:p>
        </w:tc>
        <w:tc>
          <w:tcPr>
            <w:tcW w:w="336" w:type="pct"/>
            <w:tcBorders>
              <w:top w:val="single" w:sz="4" w:space="0" w:color="auto"/>
              <w:left w:val="nil"/>
              <w:bottom w:val="single" w:sz="4" w:space="0" w:color="auto"/>
              <w:right w:val="nil"/>
            </w:tcBorders>
            <w:shd w:val="clear" w:color="auto" w:fill="auto"/>
            <w:noWrap/>
            <w:vAlign w:val="center"/>
          </w:tcPr>
          <w:p w14:paraId="27CE388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27%</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2D5AAE5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285%</w:t>
            </w:r>
          </w:p>
        </w:tc>
      </w:tr>
      <w:tr w:rsidR="00C6057A" w:rsidRPr="00861DEE" w14:paraId="538C19FB"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2B28045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GO</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393C386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-25%</w:t>
            </w:r>
          </w:p>
        </w:tc>
        <w:tc>
          <w:tcPr>
            <w:tcW w:w="311" w:type="pct"/>
            <w:tcBorders>
              <w:top w:val="single" w:sz="4" w:space="0" w:color="auto"/>
              <w:left w:val="nil"/>
              <w:bottom w:val="single" w:sz="4" w:space="0" w:color="auto"/>
              <w:right w:val="nil"/>
            </w:tcBorders>
            <w:shd w:val="clear" w:color="auto" w:fill="D9D9D9"/>
            <w:noWrap/>
            <w:vAlign w:val="center"/>
          </w:tcPr>
          <w:p w14:paraId="564BBDD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w:t>
            </w:r>
          </w:p>
        </w:tc>
        <w:tc>
          <w:tcPr>
            <w:tcW w:w="354" w:type="pct"/>
            <w:tcBorders>
              <w:top w:val="single" w:sz="4" w:space="0" w:color="auto"/>
              <w:left w:val="nil"/>
              <w:bottom w:val="single" w:sz="4" w:space="0" w:color="auto"/>
              <w:right w:val="single" w:sz="4" w:space="0" w:color="auto"/>
            </w:tcBorders>
            <w:vAlign w:val="center"/>
          </w:tcPr>
          <w:p w14:paraId="32BF1B2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275%</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6881818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-39%</w:t>
            </w:r>
          </w:p>
        </w:tc>
        <w:tc>
          <w:tcPr>
            <w:tcW w:w="329" w:type="pct"/>
            <w:tcBorders>
              <w:top w:val="single" w:sz="4" w:space="0" w:color="auto"/>
              <w:left w:val="nil"/>
              <w:bottom w:val="single" w:sz="4" w:space="0" w:color="auto"/>
              <w:right w:val="nil"/>
            </w:tcBorders>
            <w:shd w:val="clear" w:color="auto" w:fill="auto"/>
            <w:noWrap/>
            <w:vAlign w:val="center"/>
          </w:tcPr>
          <w:p w14:paraId="4B531A7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4E2C36A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237%</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113A821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-41%</w:t>
            </w:r>
          </w:p>
        </w:tc>
        <w:tc>
          <w:tcPr>
            <w:tcW w:w="353" w:type="pct"/>
            <w:tcBorders>
              <w:top w:val="single" w:sz="4" w:space="0" w:color="auto"/>
              <w:left w:val="nil"/>
              <w:bottom w:val="single" w:sz="4" w:space="0" w:color="auto"/>
              <w:right w:val="nil"/>
            </w:tcBorders>
            <w:shd w:val="clear" w:color="auto" w:fill="D9D9D9"/>
            <w:noWrap/>
            <w:vAlign w:val="center"/>
          </w:tcPr>
          <w:p w14:paraId="0C9C52E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6425B03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278%</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14E5828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-47%</w:t>
            </w:r>
          </w:p>
        </w:tc>
        <w:tc>
          <w:tcPr>
            <w:tcW w:w="336" w:type="pct"/>
            <w:tcBorders>
              <w:top w:val="single" w:sz="4" w:space="0" w:color="auto"/>
              <w:left w:val="nil"/>
              <w:bottom w:val="single" w:sz="4" w:space="0" w:color="auto"/>
              <w:right w:val="nil"/>
            </w:tcBorders>
            <w:shd w:val="clear" w:color="auto" w:fill="auto"/>
            <w:noWrap/>
            <w:vAlign w:val="center"/>
          </w:tcPr>
          <w:p w14:paraId="43CD1B0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2E92DF4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296%</w:t>
            </w:r>
          </w:p>
        </w:tc>
      </w:tr>
      <w:tr w:rsidR="00C6057A" w:rsidRPr="00861DEE" w14:paraId="66E6C209"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40CD89B3"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RO</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282877D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38%</w:t>
            </w:r>
          </w:p>
        </w:tc>
        <w:tc>
          <w:tcPr>
            <w:tcW w:w="311" w:type="pct"/>
            <w:tcBorders>
              <w:top w:val="single" w:sz="4" w:space="0" w:color="auto"/>
              <w:left w:val="nil"/>
              <w:bottom w:val="single" w:sz="4" w:space="0" w:color="auto"/>
              <w:right w:val="nil"/>
            </w:tcBorders>
            <w:shd w:val="clear" w:color="auto" w:fill="D9D9D9"/>
            <w:noWrap/>
            <w:vAlign w:val="center"/>
          </w:tcPr>
          <w:p w14:paraId="338B18F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w:t>
            </w:r>
          </w:p>
        </w:tc>
        <w:tc>
          <w:tcPr>
            <w:tcW w:w="354" w:type="pct"/>
            <w:tcBorders>
              <w:top w:val="single" w:sz="4" w:space="0" w:color="auto"/>
              <w:left w:val="nil"/>
              <w:bottom w:val="single" w:sz="4" w:space="0" w:color="auto"/>
              <w:right w:val="single" w:sz="4" w:space="0" w:color="auto"/>
            </w:tcBorders>
            <w:vAlign w:val="center"/>
          </w:tcPr>
          <w:p w14:paraId="7A49F16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27%</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01BFF52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w:t>
            </w:r>
          </w:p>
        </w:tc>
        <w:tc>
          <w:tcPr>
            <w:tcW w:w="329" w:type="pct"/>
            <w:tcBorders>
              <w:top w:val="single" w:sz="4" w:space="0" w:color="auto"/>
              <w:left w:val="nil"/>
              <w:bottom w:val="single" w:sz="4" w:space="0" w:color="auto"/>
              <w:right w:val="nil"/>
            </w:tcBorders>
            <w:shd w:val="clear" w:color="auto" w:fill="auto"/>
            <w:noWrap/>
            <w:vAlign w:val="center"/>
          </w:tcPr>
          <w:p w14:paraId="3C2CE47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22%</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2145500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92%</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7B1CAA4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-27%</w:t>
            </w:r>
          </w:p>
        </w:tc>
        <w:tc>
          <w:tcPr>
            <w:tcW w:w="353" w:type="pct"/>
            <w:tcBorders>
              <w:top w:val="single" w:sz="4" w:space="0" w:color="auto"/>
              <w:left w:val="nil"/>
              <w:bottom w:val="single" w:sz="4" w:space="0" w:color="auto"/>
              <w:right w:val="nil"/>
            </w:tcBorders>
            <w:shd w:val="clear" w:color="auto" w:fill="D9D9D9"/>
            <w:noWrap/>
            <w:vAlign w:val="center"/>
          </w:tcPr>
          <w:p w14:paraId="15BD88C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21%</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23347D6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155%</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2FBAB23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-39%</w:t>
            </w:r>
          </w:p>
        </w:tc>
        <w:tc>
          <w:tcPr>
            <w:tcW w:w="336" w:type="pct"/>
            <w:tcBorders>
              <w:top w:val="single" w:sz="4" w:space="0" w:color="auto"/>
              <w:left w:val="nil"/>
              <w:bottom w:val="single" w:sz="4" w:space="0" w:color="auto"/>
              <w:right w:val="nil"/>
            </w:tcBorders>
            <w:shd w:val="clear" w:color="auto" w:fill="auto"/>
            <w:noWrap/>
            <w:vAlign w:val="center"/>
          </w:tcPr>
          <w:p w14:paraId="2854398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22%</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4230D84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224%</w:t>
            </w:r>
          </w:p>
        </w:tc>
      </w:tr>
      <w:tr w:rsidR="00C6057A" w:rsidRPr="00861DEE" w14:paraId="161B7E29"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3DAEB8B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RN</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72F168C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-17%</w:t>
            </w:r>
          </w:p>
        </w:tc>
        <w:tc>
          <w:tcPr>
            <w:tcW w:w="311" w:type="pct"/>
            <w:tcBorders>
              <w:top w:val="single" w:sz="4" w:space="0" w:color="auto"/>
              <w:left w:val="nil"/>
              <w:bottom w:val="single" w:sz="4" w:space="0" w:color="auto"/>
              <w:right w:val="nil"/>
            </w:tcBorders>
            <w:shd w:val="clear" w:color="auto" w:fill="D9D9D9"/>
            <w:noWrap/>
            <w:vAlign w:val="center"/>
          </w:tcPr>
          <w:p w14:paraId="324E40E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22%</w:t>
            </w:r>
          </w:p>
        </w:tc>
        <w:tc>
          <w:tcPr>
            <w:tcW w:w="354" w:type="pct"/>
            <w:tcBorders>
              <w:top w:val="single" w:sz="4" w:space="0" w:color="auto"/>
              <w:left w:val="nil"/>
              <w:bottom w:val="single" w:sz="4" w:space="0" w:color="auto"/>
              <w:right w:val="single" w:sz="4" w:space="0" w:color="auto"/>
            </w:tcBorders>
            <w:vAlign w:val="center"/>
          </w:tcPr>
          <w:p w14:paraId="7F1D0C9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371%</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18784CC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-33%</w:t>
            </w:r>
          </w:p>
        </w:tc>
        <w:tc>
          <w:tcPr>
            <w:tcW w:w="329" w:type="pct"/>
            <w:tcBorders>
              <w:top w:val="single" w:sz="4" w:space="0" w:color="auto"/>
              <w:left w:val="nil"/>
              <w:bottom w:val="single" w:sz="4" w:space="0" w:color="auto"/>
              <w:right w:val="nil"/>
            </w:tcBorders>
            <w:shd w:val="clear" w:color="auto" w:fill="auto"/>
            <w:noWrap/>
            <w:vAlign w:val="center"/>
          </w:tcPr>
          <w:p w14:paraId="5A254A9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23%</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63AAC7A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303%</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29BA8B9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-31%</w:t>
            </w:r>
          </w:p>
        </w:tc>
        <w:tc>
          <w:tcPr>
            <w:tcW w:w="353" w:type="pct"/>
            <w:tcBorders>
              <w:top w:val="single" w:sz="4" w:space="0" w:color="auto"/>
              <w:left w:val="nil"/>
              <w:bottom w:val="single" w:sz="4" w:space="0" w:color="auto"/>
              <w:right w:val="nil"/>
            </w:tcBorders>
            <w:shd w:val="clear" w:color="auto" w:fill="D9D9D9"/>
            <w:noWrap/>
            <w:vAlign w:val="center"/>
          </w:tcPr>
          <w:p w14:paraId="7489061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22%</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47BBF7C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262%</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111D492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-34%</w:t>
            </w:r>
          </w:p>
        </w:tc>
        <w:tc>
          <w:tcPr>
            <w:tcW w:w="336" w:type="pct"/>
            <w:tcBorders>
              <w:top w:val="single" w:sz="4" w:space="0" w:color="auto"/>
              <w:left w:val="nil"/>
              <w:bottom w:val="single" w:sz="4" w:space="0" w:color="auto"/>
              <w:right w:val="nil"/>
            </w:tcBorders>
            <w:shd w:val="clear" w:color="auto" w:fill="auto"/>
            <w:noWrap/>
            <w:vAlign w:val="center"/>
          </w:tcPr>
          <w:p w14:paraId="2B8C88C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21%</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49672C4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203%</w:t>
            </w:r>
          </w:p>
        </w:tc>
      </w:tr>
      <w:tr w:rsidR="00C6057A" w:rsidRPr="00861DEE" w14:paraId="7A117FAD"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37C3ABD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SE</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68A4DCE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w:t>
            </w:r>
          </w:p>
        </w:tc>
        <w:tc>
          <w:tcPr>
            <w:tcW w:w="311" w:type="pct"/>
            <w:tcBorders>
              <w:top w:val="single" w:sz="4" w:space="0" w:color="auto"/>
              <w:left w:val="nil"/>
              <w:bottom w:val="single" w:sz="4" w:space="0" w:color="auto"/>
              <w:right w:val="nil"/>
            </w:tcBorders>
            <w:shd w:val="clear" w:color="auto" w:fill="D9D9D9"/>
            <w:noWrap/>
            <w:vAlign w:val="center"/>
          </w:tcPr>
          <w:p w14:paraId="17BB7CC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22%</w:t>
            </w:r>
          </w:p>
        </w:tc>
        <w:tc>
          <w:tcPr>
            <w:tcW w:w="354" w:type="pct"/>
            <w:tcBorders>
              <w:top w:val="single" w:sz="4" w:space="0" w:color="auto"/>
              <w:left w:val="nil"/>
              <w:bottom w:val="single" w:sz="4" w:space="0" w:color="auto"/>
              <w:right w:val="single" w:sz="4" w:space="0" w:color="auto"/>
            </w:tcBorders>
            <w:vAlign w:val="center"/>
          </w:tcPr>
          <w:p w14:paraId="0EAEEFF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247%</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683841A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-32%</w:t>
            </w:r>
          </w:p>
        </w:tc>
        <w:tc>
          <w:tcPr>
            <w:tcW w:w="329" w:type="pct"/>
            <w:tcBorders>
              <w:top w:val="single" w:sz="4" w:space="0" w:color="auto"/>
              <w:left w:val="nil"/>
              <w:bottom w:val="single" w:sz="4" w:space="0" w:color="auto"/>
              <w:right w:val="nil"/>
            </w:tcBorders>
            <w:shd w:val="clear" w:color="auto" w:fill="auto"/>
            <w:noWrap/>
            <w:vAlign w:val="center"/>
          </w:tcPr>
          <w:p w14:paraId="513C621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25%</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148CCB5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283%</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7861125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-39%</w:t>
            </w:r>
          </w:p>
        </w:tc>
        <w:tc>
          <w:tcPr>
            <w:tcW w:w="353" w:type="pct"/>
            <w:tcBorders>
              <w:top w:val="single" w:sz="4" w:space="0" w:color="auto"/>
              <w:left w:val="nil"/>
              <w:bottom w:val="single" w:sz="4" w:space="0" w:color="auto"/>
              <w:right w:val="nil"/>
            </w:tcBorders>
            <w:shd w:val="clear" w:color="auto" w:fill="D9D9D9"/>
            <w:noWrap/>
            <w:vAlign w:val="center"/>
          </w:tcPr>
          <w:p w14:paraId="3F0A19C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23%</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018BD6B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216%</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6CB8E1C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-42%</w:t>
            </w:r>
          </w:p>
        </w:tc>
        <w:tc>
          <w:tcPr>
            <w:tcW w:w="336" w:type="pct"/>
            <w:tcBorders>
              <w:top w:val="single" w:sz="4" w:space="0" w:color="auto"/>
              <w:left w:val="nil"/>
              <w:bottom w:val="single" w:sz="4" w:space="0" w:color="auto"/>
              <w:right w:val="nil"/>
            </w:tcBorders>
            <w:shd w:val="clear" w:color="auto" w:fill="auto"/>
            <w:noWrap/>
            <w:vAlign w:val="center"/>
          </w:tcPr>
          <w:p w14:paraId="0BBA6B1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24%</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09AAD74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255%</w:t>
            </w:r>
          </w:p>
        </w:tc>
      </w:tr>
      <w:tr w:rsidR="00C6057A" w:rsidRPr="00861DEE" w14:paraId="553232EC"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0C5C1B98"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RR</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449B408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9%</w:t>
            </w:r>
          </w:p>
        </w:tc>
        <w:tc>
          <w:tcPr>
            <w:tcW w:w="311" w:type="pct"/>
            <w:tcBorders>
              <w:top w:val="single" w:sz="4" w:space="0" w:color="auto"/>
              <w:left w:val="nil"/>
              <w:bottom w:val="single" w:sz="4" w:space="0" w:color="auto"/>
              <w:right w:val="nil"/>
            </w:tcBorders>
            <w:shd w:val="clear" w:color="auto" w:fill="D9D9D9"/>
            <w:noWrap/>
            <w:vAlign w:val="center"/>
          </w:tcPr>
          <w:p w14:paraId="1308531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w:t>
            </w:r>
          </w:p>
        </w:tc>
        <w:tc>
          <w:tcPr>
            <w:tcW w:w="354" w:type="pct"/>
            <w:tcBorders>
              <w:top w:val="single" w:sz="4" w:space="0" w:color="auto"/>
              <w:left w:val="nil"/>
              <w:bottom w:val="single" w:sz="4" w:space="0" w:color="auto"/>
              <w:right w:val="single" w:sz="4" w:space="0" w:color="auto"/>
            </w:tcBorders>
            <w:vAlign w:val="center"/>
          </w:tcPr>
          <w:p w14:paraId="41695CF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78%</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0220835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-17%</w:t>
            </w:r>
          </w:p>
        </w:tc>
        <w:tc>
          <w:tcPr>
            <w:tcW w:w="329" w:type="pct"/>
            <w:tcBorders>
              <w:top w:val="single" w:sz="4" w:space="0" w:color="auto"/>
              <w:left w:val="nil"/>
              <w:bottom w:val="single" w:sz="4" w:space="0" w:color="auto"/>
              <w:right w:val="nil"/>
            </w:tcBorders>
            <w:shd w:val="clear" w:color="auto" w:fill="auto"/>
            <w:noWrap/>
            <w:vAlign w:val="center"/>
          </w:tcPr>
          <w:p w14:paraId="345B740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337E043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145%</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04745EC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17%</w:t>
            </w:r>
          </w:p>
        </w:tc>
        <w:tc>
          <w:tcPr>
            <w:tcW w:w="353" w:type="pct"/>
            <w:tcBorders>
              <w:top w:val="single" w:sz="4" w:space="0" w:color="auto"/>
              <w:left w:val="nil"/>
              <w:bottom w:val="single" w:sz="4" w:space="0" w:color="auto"/>
              <w:right w:val="nil"/>
            </w:tcBorders>
            <w:shd w:val="clear" w:color="auto" w:fill="D9D9D9"/>
            <w:noWrap/>
            <w:vAlign w:val="center"/>
          </w:tcPr>
          <w:p w14:paraId="7F6536A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68EFC67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31%</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519DBCD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-20%</w:t>
            </w:r>
          </w:p>
        </w:tc>
        <w:tc>
          <w:tcPr>
            <w:tcW w:w="336" w:type="pct"/>
            <w:tcBorders>
              <w:top w:val="single" w:sz="4" w:space="0" w:color="auto"/>
              <w:left w:val="nil"/>
              <w:bottom w:val="single" w:sz="4" w:space="0" w:color="auto"/>
              <w:right w:val="nil"/>
            </w:tcBorders>
            <w:shd w:val="clear" w:color="auto" w:fill="auto"/>
            <w:noWrap/>
            <w:vAlign w:val="center"/>
          </w:tcPr>
          <w:p w14:paraId="2B62566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76988BA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189%</w:t>
            </w:r>
          </w:p>
        </w:tc>
      </w:tr>
      <w:tr w:rsidR="00C6057A" w:rsidRPr="00861DEE" w14:paraId="2F009BAF"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01D87CD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AC</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693A66F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45%</w:t>
            </w:r>
          </w:p>
        </w:tc>
        <w:tc>
          <w:tcPr>
            <w:tcW w:w="311" w:type="pct"/>
            <w:tcBorders>
              <w:top w:val="single" w:sz="4" w:space="0" w:color="auto"/>
              <w:left w:val="nil"/>
              <w:bottom w:val="single" w:sz="4" w:space="0" w:color="auto"/>
              <w:right w:val="nil"/>
            </w:tcBorders>
            <w:shd w:val="clear" w:color="auto" w:fill="D9D9D9"/>
            <w:noWrap/>
            <w:vAlign w:val="center"/>
          </w:tcPr>
          <w:p w14:paraId="008E408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22%</w:t>
            </w:r>
          </w:p>
        </w:tc>
        <w:tc>
          <w:tcPr>
            <w:tcW w:w="354" w:type="pct"/>
            <w:tcBorders>
              <w:top w:val="single" w:sz="4" w:space="0" w:color="auto"/>
              <w:left w:val="nil"/>
              <w:bottom w:val="single" w:sz="4" w:space="0" w:color="auto"/>
              <w:right w:val="single" w:sz="4" w:space="0" w:color="auto"/>
            </w:tcBorders>
            <w:vAlign w:val="center"/>
          </w:tcPr>
          <w:p w14:paraId="6C4D1C4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78%</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6542CF5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w:t>
            </w:r>
          </w:p>
        </w:tc>
        <w:tc>
          <w:tcPr>
            <w:tcW w:w="329" w:type="pct"/>
            <w:tcBorders>
              <w:top w:val="single" w:sz="4" w:space="0" w:color="auto"/>
              <w:left w:val="nil"/>
              <w:bottom w:val="single" w:sz="4" w:space="0" w:color="auto"/>
              <w:right w:val="nil"/>
            </w:tcBorders>
            <w:shd w:val="clear" w:color="auto" w:fill="auto"/>
            <w:noWrap/>
            <w:vAlign w:val="center"/>
          </w:tcPr>
          <w:p w14:paraId="4F18680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25%</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765B122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161%</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1ED464E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8%</w:t>
            </w:r>
          </w:p>
        </w:tc>
        <w:tc>
          <w:tcPr>
            <w:tcW w:w="353" w:type="pct"/>
            <w:tcBorders>
              <w:top w:val="single" w:sz="4" w:space="0" w:color="auto"/>
              <w:left w:val="nil"/>
              <w:bottom w:val="single" w:sz="4" w:space="0" w:color="auto"/>
              <w:right w:val="nil"/>
            </w:tcBorders>
            <w:shd w:val="clear" w:color="auto" w:fill="D9D9D9"/>
            <w:noWrap/>
            <w:vAlign w:val="center"/>
          </w:tcPr>
          <w:p w14:paraId="553063D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25%</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3C73DC9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102%</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43E3703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36" w:type="pct"/>
            <w:tcBorders>
              <w:top w:val="single" w:sz="4" w:space="0" w:color="auto"/>
              <w:left w:val="nil"/>
              <w:bottom w:val="single" w:sz="4" w:space="0" w:color="auto"/>
              <w:right w:val="nil"/>
            </w:tcBorders>
            <w:shd w:val="clear" w:color="auto" w:fill="auto"/>
            <w:noWrap/>
            <w:vAlign w:val="center"/>
          </w:tcPr>
          <w:p w14:paraId="0755C20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25%</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0000852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118%</w:t>
            </w:r>
          </w:p>
        </w:tc>
      </w:tr>
      <w:tr w:rsidR="00C6057A" w:rsidRPr="00861DEE" w14:paraId="08838DBF"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456147B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PA</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400A0A0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w:t>
            </w:r>
          </w:p>
        </w:tc>
        <w:tc>
          <w:tcPr>
            <w:tcW w:w="311" w:type="pct"/>
            <w:tcBorders>
              <w:top w:val="single" w:sz="4" w:space="0" w:color="auto"/>
              <w:left w:val="nil"/>
              <w:bottom w:val="single" w:sz="4" w:space="0" w:color="auto"/>
              <w:right w:val="nil"/>
            </w:tcBorders>
            <w:shd w:val="clear" w:color="auto" w:fill="D9D9D9"/>
            <w:noWrap/>
            <w:vAlign w:val="center"/>
          </w:tcPr>
          <w:p w14:paraId="5C2EBB3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w:t>
            </w:r>
          </w:p>
        </w:tc>
        <w:tc>
          <w:tcPr>
            <w:tcW w:w="354" w:type="pct"/>
            <w:tcBorders>
              <w:top w:val="single" w:sz="4" w:space="0" w:color="auto"/>
              <w:left w:val="nil"/>
              <w:bottom w:val="single" w:sz="4" w:space="0" w:color="auto"/>
              <w:right w:val="single" w:sz="4" w:space="0" w:color="auto"/>
            </w:tcBorders>
            <w:vAlign w:val="center"/>
          </w:tcPr>
          <w:p w14:paraId="07D18B5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174%</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0CDC733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-22%</w:t>
            </w:r>
          </w:p>
        </w:tc>
        <w:tc>
          <w:tcPr>
            <w:tcW w:w="329" w:type="pct"/>
            <w:tcBorders>
              <w:top w:val="single" w:sz="4" w:space="0" w:color="auto"/>
              <w:left w:val="nil"/>
              <w:bottom w:val="single" w:sz="4" w:space="0" w:color="auto"/>
              <w:right w:val="nil"/>
            </w:tcBorders>
            <w:shd w:val="clear" w:color="auto" w:fill="auto"/>
            <w:noWrap/>
            <w:vAlign w:val="center"/>
          </w:tcPr>
          <w:p w14:paraId="003BAA5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0C02A46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165%</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5C6999E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-22%</w:t>
            </w:r>
          </w:p>
        </w:tc>
        <w:tc>
          <w:tcPr>
            <w:tcW w:w="353" w:type="pct"/>
            <w:tcBorders>
              <w:top w:val="single" w:sz="4" w:space="0" w:color="auto"/>
              <w:left w:val="nil"/>
              <w:bottom w:val="single" w:sz="4" w:space="0" w:color="auto"/>
              <w:right w:val="nil"/>
            </w:tcBorders>
            <w:shd w:val="clear" w:color="auto" w:fill="D9D9D9"/>
            <w:noWrap/>
            <w:vAlign w:val="center"/>
          </w:tcPr>
          <w:p w14:paraId="5A41E14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20%</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2C6CAF2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120%</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6088016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-37%</w:t>
            </w:r>
          </w:p>
        </w:tc>
        <w:tc>
          <w:tcPr>
            <w:tcW w:w="336" w:type="pct"/>
            <w:tcBorders>
              <w:top w:val="single" w:sz="4" w:space="0" w:color="auto"/>
              <w:left w:val="nil"/>
              <w:bottom w:val="single" w:sz="4" w:space="0" w:color="auto"/>
              <w:right w:val="nil"/>
            </w:tcBorders>
            <w:shd w:val="clear" w:color="auto" w:fill="auto"/>
            <w:noWrap/>
            <w:vAlign w:val="center"/>
          </w:tcPr>
          <w:p w14:paraId="5CAB640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20%</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362A1C1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257%</w:t>
            </w:r>
          </w:p>
        </w:tc>
      </w:tr>
      <w:tr w:rsidR="00C6057A" w:rsidRPr="00861DEE" w14:paraId="2B79F3C9"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39E19C7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CE</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1F3D924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-9%</w:t>
            </w:r>
          </w:p>
        </w:tc>
        <w:tc>
          <w:tcPr>
            <w:tcW w:w="311" w:type="pct"/>
            <w:tcBorders>
              <w:top w:val="single" w:sz="4" w:space="0" w:color="auto"/>
              <w:left w:val="nil"/>
              <w:bottom w:val="single" w:sz="4" w:space="0" w:color="auto"/>
              <w:right w:val="nil"/>
            </w:tcBorders>
            <w:shd w:val="clear" w:color="auto" w:fill="D9D9D9"/>
            <w:noWrap/>
            <w:vAlign w:val="center"/>
          </w:tcPr>
          <w:p w14:paraId="18205A2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22%</w:t>
            </w:r>
          </w:p>
        </w:tc>
        <w:tc>
          <w:tcPr>
            <w:tcW w:w="354" w:type="pct"/>
            <w:tcBorders>
              <w:top w:val="single" w:sz="4" w:space="0" w:color="auto"/>
              <w:left w:val="nil"/>
              <w:bottom w:val="single" w:sz="4" w:space="0" w:color="auto"/>
              <w:right w:val="single" w:sz="4" w:space="0" w:color="auto"/>
            </w:tcBorders>
            <w:vAlign w:val="center"/>
          </w:tcPr>
          <w:p w14:paraId="2C2E2BE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391%</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02582D0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-23%</w:t>
            </w:r>
          </w:p>
        </w:tc>
        <w:tc>
          <w:tcPr>
            <w:tcW w:w="329" w:type="pct"/>
            <w:tcBorders>
              <w:top w:val="single" w:sz="4" w:space="0" w:color="auto"/>
              <w:left w:val="nil"/>
              <w:bottom w:val="single" w:sz="4" w:space="0" w:color="auto"/>
              <w:right w:val="nil"/>
            </w:tcBorders>
            <w:shd w:val="clear" w:color="auto" w:fill="auto"/>
            <w:noWrap/>
            <w:vAlign w:val="center"/>
          </w:tcPr>
          <w:p w14:paraId="0BC4C1D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26%</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164CE31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312%</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1EB1E57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-21%</w:t>
            </w:r>
          </w:p>
        </w:tc>
        <w:tc>
          <w:tcPr>
            <w:tcW w:w="353" w:type="pct"/>
            <w:tcBorders>
              <w:top w:val="single" w:sz="4" w:space="0" w:color="auto"/>
              <w:left w:val="nil"/>
              <w:bottom w:val="single" w:sz="4" w:space="0" w:color="auto"/>
              <w:right w:val="nil"/>
            </w:tcBorders>
            <w:shd w:val="clear" w:color="auto" w:fill="D9D9D9"/>
            <w:noWrap/>
            <w:vAlign w:val="center"/>
          </w:tcPr>
          <w:p w14:paraId="29BC95D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27%</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42CDB44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274%</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688B104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w:t>
            </w:r>
          </w:p>
        </w:tc>
        <w:tc>
          <w:tcPr>
            <w:tcW w:w="336" w:type="pct"/>
            <w:tcBorders>
              <w:top w:val="single" w:sz="4" w:space="0" w:color="auto"/>
              <w:left w:val="nil"/>
              <w:bottom w:val="single" w:sz="4" w:space="0" w:color="auto"/>
              <w:right w:val="nil"/>
            </w:tcBorders>
            <w:shd w:val="clear" w:color="auto" w:fill="auto"/>
            <w:noWrap/>
            <w:vAlign w:val="center"/>
          </w:tcPr>
          <w:p w14:paraId="39FD5B2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27%</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479EA05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186%</w:t>
            </w:r>
          </w:p>
        </w:tc>
      </w:tr>
      <w:tr w:rsidR="00C6057A" w:rsidRPr="00861DEE" w14:paraId="081B15F8"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008A391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AL</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51BDF83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w:t>
            </w:r>
          </w:p>
        </w:tc>
        <w:tc>
          <w:tcPr>
            <w:tcW w:w="311" w:type="pct"/>
            <w:tcBorders>
              <w:top w:val="single" w:sz="4" w:space="0" w:color="auto"/>
              <w:left w:val="nil"/>
              <w:bottom w:val="single" w:sz="4" w:space="0" w:color="auto"/>
              <w:right w:val="nil"/>
            </w:tcBorders>
            <w:shd w:val="clear" w:color="auto" w:fill="D9D9D9"/>
            <w:noWrap/>
            <w:vAlign w:val="center"/>
          </w:tcPr>
          <w:p w14:paraId="7FE8E27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25%</w:t>
            </w:r>
          </w:p>
        </w:tc>
        <w:tc>
          <w:tcPr>
            <w:tcW w:w="354" w:type="pct"/>
            <w:tcBorders>
              <w:top w:val="single" w:sz="4" w:space="0" w:color="auto"/>
              <w:left w:val="nil"/>
              <w:bottom w:val="single" w:sz="4" w:space="0" w:color="auto"/>
              <w:right w:val="single" w:sz="4" w:space="0" w:color="auto"/>
            </w:tcBorders>
            <w:vAlign w:val="center"/>
          </w:tcPr>
          <w:p w14:paraId="2444341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255%</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67900A6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-29%</w:t>
            </w:r>
          </w:p>
        </w:tc>
        <w:tc>
          <w:tcPr>
            <w:tcW w:w="329" w:type="pct"/>
            <w:tcBorders>
              <w:top w:val="single" w:sz="4" w:space="0" w:color="auto"/>
              <w:left w:val="nil"/>
              <w:bottom w:val="single" w:sz="4" w:space="0" w:color="auto"/>
              <w:right w:val="nil"/>
            </w:tcBorders>
            <w:shd w:val="clear" w:color="auto" w:fill="auto"/>
            <w:noWrap/>
            <w:vAlign w:val="center"/>
          </w:tcPr>
          <w:p w14:paraId="1BEB473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30%</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2C18CFB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256%</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4EE68B0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-36%</w:t>
            </w:r>
          </w:p>
        </w:tc>
        <w:tc>
          <w:tcPr>
            <w:tcW w:w="353" w:type="pct"/>
            <w:tcBorders>
              <w:top w:val="single" w:sz="4" w:space="0" w:color="auto"/>
              <w:left w:val="nil"/>
              <w:bottom w:val="single" w:sz="4" w:space="0" w:color="auto"/>
              <w:right w:val="nil"/>
            </w:tcBorders>
            <w:shd w:val="clear" w:color="auto" w:fill="D9D9D9"/>
            <w:noWrap/>
            <w:vAlign w:val="center"/>
          </w:tcPr>
          <w:p w14:paraId="7D70980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31%</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63855AD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276%</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0DFB1F1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-47%</w:t>
            </w:r>
          </w:p>
        </w:tc>
        <w:tc>
          <w:tcPr>
            <w:tcW w:w="336" w:type="pct"/>
            <w:tcBorders>
              <w:top w:val="single" w:sz="4" w:space="0" w:color="auto"/>
              <w:left w:val="nil"/>
              <w:bottom w:val="single" w:sz="4" w:space="0" w:color="auto"/>
              <w:right w:val="nil"/>
            </w:tcBorders>
            <w:shd w:val="clear" w:color="auto" w:fill="auto"/>
            <w:noWrap/>
            <w:vAlign w:val="center"/>
          </w:tcPr>
          <w:p w14:paraId="75E34F5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31%</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2C670AE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354%</w:t>
            </w:r>
          </w:p>
        </w:tc>
      </w:tr>
      <w:tr w:rsidR="00C6057A" w:rsidRPr="00861DEE" w14:paraId="75CC2B34"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122685D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PB</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6AE94C2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-18%</w:t>
            </w:r>
          </w:p>
        </w:tc>
        <w:tc>
          <w:tcPr>
            <w:tcW w:w="311" w:type="pct"/>
            <w:tcBorders>
              <w:top w:val="single" w:sz="4" w:space="0" w:color="auto"/>
              <w:left w:val="nil"/>
              <w:bottom w:val="single" w:sz="4" w:space="0" w:color="auto"/>
              <w:right w:val="nil"/>
            </w:tcBorders>
            <w:shd w:val="clear" w:color="auto" w:fill="D9D9D9"/>
            <w:noWrap/>
            <w:vAlign w:val="center"/>
          </w:tcPr>
          <w:p w14:paraId="131BD6E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23%</w:t>
            </w:r>
          </w:p>
        </w:tc>
        <w:tc>
          <w:tcPr>
            <w:tcW w:w="354" w:type="pct"/>
            <w:tcBorders>
              <w:top w:val="single" w:sz="4" w:space="0" w:color="auto"/>
              <w:left w:val="nil"/>
              <w:bottom w:val="single" w:sz="4" w:space="0" w:color="auto"/>
              <w:right w:val="single" w:sz="4" w:space="0" w:color="auto"/>
            </w:tcBorders>
            <w:vAlign w:val="center"/>
          </w:tcPr>
          <w:p w14:paraId="2E10284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486%</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3CE5BC6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-31%</w:t>
            </w:r>
          </w:p>
        </w:tc>
        <w:tc>
          <w:tcPr>
            <w:tcW w:w="329" w:type="pct"/>
            <w:tcBorders>
              <w:top w:val="single" w:sz="4" w:space="0" w:color="auto"/>
              <w:left w:val="nil"/>
              <w:bottom w:val="single" w:sz="4" w:space="0" w:color="auto"/>
              <w:right w:val="nil"/>
            </w:tcBorders>
            <w:shd w:val="clear" w:color="auto" w:fill="auto"/>
            <w:noWrap/>
            <w:vAlign w:val="center"/>
          </w:tcPr>
          <w:p w14:paraId="547A87E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26%</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7BBB73E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431%</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6159D1A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w:t>
            </w:r>
          </w:p>
        </w:tc>
        <w:tc>
          <w:tcPr>
            <w:tcW w:w="353" w:type="pct"/>
            <w:tcBorders>
              <w:top w:val="single" w:sz="4" w:space="0" w:color="auto"/>
              <w:left w:val="nil"/>
              <w:bottom w:val="single" w:sz="4" w:space="0" w:color="auto"/>
              <w:right w:val="nil"/>
            </w:tcBorders>
            <w:shd w:val="clear" w:color="auto" w:fill="D9D9D9"/>
            <w:noWrap/>
            <w:vAlign w:val="center"/>
          </w:tcPr>
          <w:p w14:paraId="4DCD268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27%</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524BAC4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203%</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3C1C480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-9%</w:t>
            </w:r>
          </w:p>
        </w:tc>
        <w:tc>
          <w:tcPr>
            <w:tcW w:w="336" w:type="pct"/>
            <w:tcBorders>
              <w:top w:val="single" w:sz="4" w:space="0" w:color="auto"/>
              <w:left w:val="nil"/>
              <w:bottom w:val="single" w:sz="4" w:space="0" w:color="auto"/>
              <w:right w:val="nil"/>
            </w:tcBorders>
            <w:shd w:val="clear" w:color="auto" w:fill="auto"/>
            <w:noWrap/>
            <w:vAlign w:val="center"/>
          </w:tcPr>
          <w:p w14:paraId="2405000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29%</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6EDED63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175%</w:t>
            </w:r>
          </w:p>
        </w:tc>
      </w:tr>
      <w:tr w:rsidR="00C6057A" w:rsidRPr="00861DEE" w14:paraId="1CC75FF1"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34A2719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TO</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56EC5F8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-31%</w:t>
            </w:r>
          </w:p>
        </w:tc>
        <w:tc>
          <w:tcPr>
            <w:tcW w:w="311" w:type="pct"/>
            <w:tcBorders>
              <w:top w:val="single" w:sz="4" w:space="0" w:color="auto"/>
              <w:left w:val="nil"/>
              <w:bottom w:val="single" w:sz="4" w:space="0" w:color="auto"/>
              <w:right w:val="nil"/>
            </w:tcBorders>
            <w:shd w:val="clear" w:color="auto" w:fill="D9D9D9"/>
            <w:noWrap/>
            <w:vAlign w:val="center"/>
          </w:tcPr>
          <w:p w14:paraId="4519CEA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27%</w:t>
            </w:r>
          </w:p>
        </w:tc>
        <w:tc>
          <w:tcPr>
            <w:tcW w:w="354" w:type="pct"/>
            <w:tcBorders>
              <w:top w:val="single" w:sz="4" w:space="0" w:color="auto"/>
              <w:left w:val="nil"/>
              <w:bottom w:val="single" w:sz="4" w:space="0" w:color="auto"/>
              <w:right w:val="single" w:sz="4" w:space="0" w:color="auto"/>
            </w:tcBorders>
            <w:vAlign w:val="center"/>
          </w:tcPr>
          <w:p w14:paraId="0A19CC3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666%</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1ABD056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-56%</w:t>
            </w:r>
          </w:p>
        </w:tc>
        <w:tc>
          <w:tcPr>
            <w:tcW w:w="329" w:type="pct"/>
            <w:tcBorders>
              <w:top w:val="single" w:sz="4" w:space="0" w:color="auto"/>
              <w:left w:val="nil"/>
              <w:bottom w:val="single" w:sz="4" w:space="0" w:color="auto"/>
              <w:right w:val="nil"/>
            </w:tcBorders>
            <w:shd w:val="clear" w:color="auto" w:fill="auto"/>
            <w:noWrap/>
            <w:vAlign w:val="center"/>
          </w:tcPr>
          <w:p w14:paraId="6084C73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32%</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60DC36F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658%</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7B3495D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-64%</w:t>
            </w:r>
          </w:p>
        </w:tc>
        <w:tc>
          <w:tcPr>
            <w:tcW w:w="353" w:type="pct"/>
            <w:tcBorders>
              <w:top w:val="single" w:sz="4" w:space="0" w:color="auto"/>
              <w:left w:val="nil"/>
              <w:bottom w:val="single" w:sz="4" w:space="0" w:color="auto"/>
              <w:right w:val="nil"/>
            </w:tcBorders>
            <w:shd w:val="clear" w:color="auto" w:fill="D9D9D9"/>
            <w:noWrap/>
            <w:vAlign w:val="center"/>
          </w:tcPr>
          <w:p w14:paraId="2B652E3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31%</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63AB27B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1000%</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382027C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-66%</w:t>
            </w:r>
          </w:p>
        </w:tc>
        <w:tc>
          <w:tcPr>
            <w:tcW w:w="336" w:type="pct"/>
            <w:tcBorders>
              <w:top w:val="single" w:sz="4" w:space="0" w:color="auto"/>
              <w:left w:val="nil"/>
              <w:bottom w:val="single" w:sz="4" w:space="0" w:color="auto"/>
              <w:right w:val="nil"/>
            </w:tcBorders>
            <w:shd w:val="clear" w:color="auto" w:fill="auto"/>
            <w:noWrap/>
            <w:vAlign w:val="center"/>
          </w:tcPr>
          <w:p w14:paraId="44A28D8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24%</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2B1D440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882%</w:t>
            </w:r>
          </w:p>
        </w:tc>
      </w:tr>
      <w:tr w:rsidR="00C6057A" w:rsidRPr="00861DEE" w14:paraId="034F27D2"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27B8582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PI</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661A7B1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w:t>
            </w:r>
          </w:p>
        </w:tc>
        <w:tc>
          <w:tcPr>
            <w:tcW w:w="311" w:type="pct"/>
            <w:tcBorders>
              <w:top w:val="single" w:sz="4" w:space="0" w:color="auto"/>
              <w:left w:val="nil"/>
              <w:bottom w:val="single" w:sz="4" w:space="0" w:color="auto"/>
              <w:right w:val="nil"/>
            </w:tcBorders>
            <w:shd w:val="clear" w:color="auto" w:fill="D9D9D9"/>
            <w:noWrap/>
            <w:vAlign w:val="center"/>
          </w:tcPr>
          <w:p w14:paraId="20F1715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26%</w:t>
            </w:r>
          </w:p>
        </w:tc>
        <w:tc>
          <w:tcPr>
            <w:tcW w:w="354" w:type="pct"/>
            <w:tcBorders>
              <w:top w:val="single" w:sz="4" w:space="0" w:color="auto"/>
              <w:left w:val="nil"/>
              <w:bottom w:val="single" w:sz="4" w:space="0" w:color="auto"/>
              <w:right w:val="single" w:sz="4" w:space="0" w:color="auto"/>
            </w:tcBorders>
            <w:vAlign w:val="center"/>
          </w:tcPr>
          <w:p w14:paraId="699692E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678%</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508DFEB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-32%</w:t>
            </w:r>
          </w:p>
        </w:tc>
        <w:tc>
          <w:tcPr>
            <w:tcW w:w="329" w:type="pct"/>
            <w:tcBorders>
              <w:top w:val="single" w:sz="4" w:space="0" w:color="auto"/>
              <w:left w:val="nil"/>
              <w:bottom w:val="single" w:sz="4" w:space="0" w:color="auto"/>
              <w:right w:val="nil"/>
            </w:tcBorders>
            <w:shd w:val="clear" w:color="auto" w:fill="auto"/>
            <w:noWrap/>
            <w:vAlign w:val="center"/>
          </w:tcPr>
          <w:p w14:paraId="7271435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31%</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7E31356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620%</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40DB61C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-35%</w:t>
            </w:r>
          </w:p>
        </w:tc>
        <w:tc>
          <w:tcPr>
            <w:tcW w:w="353" w:type="pct"/>
            <w:tcBorders>
              <w:top w:val="single" w:sz="4" w:space="0" w:color="auto"/>
              <w:left w:val="nil"/>
              <w:bottom w:val="single" w:sz="4" w:space="0" w:color="auto"/>
              <w:right w:val="nil"/>
            </w:tcBorders>
            <w:shd w:val="clear" w:color="auto" w:fill="D9D9D9"/>
            <w:noWrap/>
            <w:vAlign w:val="center"/>
          </w:tcPr>
          <w:p w14:paraId="3B41E3C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34%</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69CC521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508%</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5E76EFE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-37%</w:t>
            </w:r>
          </w:p>
        </w:tc>
        <w:tc>
          <w:tcPr>
            <w:tcW w:w="336" w:type="pct"/>
            <w:tcBorders>
              <w:top w:val="single" w:sz="4" w:space="0" w:color="auto"/>
              <w:left w:val="nil"/>
              <w:bottom w:val="single" w:sz="4" w:space="0" w:color="auto"/>
              <w:right w:val="nil"/>
            </w:tcBorders>
            <w:shd w:val="clear" w:color="auto" w:fill="auto"/>
            <w:noWrap/>
            <w:vAlign w:val="center"/>
          </w:tcPr>
          <w:p w14:paraId="13DF960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34%</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038AEA6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462%</w:t>
            </w:r>
          </w:p>
        </w:tc>
      </w:tr>
      <w:tr w:rsidR="00C6057A" w:rsidRPr="00861DEE" w14:paraId="36C008A6"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0EB751D3"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MA</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29CAB76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37%</w:t>
            </w:r>
          </w:p>
        </w:tc>
        <w:tc>
          <w:tcPr>
            <w:tcW w:w="311" w:type="pct"/>
            <w:tcBorders>
              <w:top w:val="single" w:sz="4" w:space="0" w:color="auto"/>
              <w:left w:val="nil"/>
              <w:bottom w:val="single" w:sz="4" w:space="0" w:color="auto"/>
              <w:right w:val="nil"/>
            </w:tcBorders>
            <w:shd w:val="clear" w:color="auto" w:fill="D9D9D9"/>
            <w:noWrap/>
            <w:vAlign w:val="center"/>
          </w:tcPr>
          <w:p w14:paraId="60EB2AF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26%</w:t>
            </w:r>
          </w:p>
        </w:tc>
        <w:tc>
          <w:tcPr>
            <w:tcW w:w="354" w:type="pct"/>
            <w:tcBorders>
              <w:top w:val="single" w:sz="4" w:space="0" w:color="auto"/>
              <w:left w:val="nil"/>
              <w:bottom w:val="single" w:sz="4" w:space="0" w:color="auto"/>
              <w:right w:val="single" w:sz="4" w:space="0" w:color="auto"/>
            </w:tcBorders>
            <w:vAlign w:val="center"/>
          </w:tcPr>
          <w:p w14:paraId="38DCD85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331%</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0B6476C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w:t>
            </w:r>
          </w:p>
        </w:tc>
        <w:tc>
          <w:tcPr>
            <w:tcW w:w="329" w:type="pct"/>
            <w:tcBorders>
              <w:top w:val="single" w:sz="4" w:space="0" w:color="auto"/>
              <w:left w:val="nil"/>
              <w:bottom w:val="single" w:sz="4" w:space="0" w:color="auto"/>
              <w:right w:val="nil"/>
            </w:tcBorders>
            <w:shd w:val="clear" w:color="auto" w:fill="auto"/>
            <w:noWrap/>
            <w:vAlign w:val="center"/>
          </w:tcPr>
          <w:p w14:paraId="282E26E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31%</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0D967D7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386%</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61586ED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-49%</w:t>
            </w:r>
          </w:p>
        </w:tc>
        <w:tc>
          <w:tcPr>
            <w:tcW w:w="353" w:type="pct"/>
            <w:tcBorders>
              <w:top w:val="single" w:sz="4" w:space="0" w:color="auto"/>
              <w:left w:val="nil"/>
              <w:bottom w:val="single" w:sz="4" w:space="0" w:color="auto"/>
              <w:right w:val="nil"/>
            </w:tcBorders>
            <w:shd w:val="clear" w:color="auto" w:fill="D9D9D9"/>
            <w:noWrap/>
            <w:vAlign w:val="center"/>
          </w:tcPr>
          <w:p w14:paraId="18A0E67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35%</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6FB5BA6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686%</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29BC8EC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-59%</w:t>
            </w:r>
          </w:p>
        </w:tc>
        <w:tc>
          <w:tcPr>
            <w:tcW w:w="336" w:type="pct"/>
            <w:tcBorders>
              <w:top w:val="single" w:sz="4" w:space="0" w:color="auto"/>
              <w:left w:val="nil"/>
              <w:bottom w:val="single" w:sz="4" w:space="0" w:color="auto"/>
              <w:right w:val="nil"/>
            </w:tcBorders>
            <w:shd w:val="clear" w:color="auto" w:fill="auto"/>
            <w:noWrap/>
            <w:vAlign w:val="center"/>
          </w:tcPr>
          <w:p w14:paraId="41BD68D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33%</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1A6BDB1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831%</w:t>
            </w:r>
          </w:p>
        </w:tc>
      </w:tr>
      <w:tr w:rsidR="00C6057A" w:rsidRPr="00861DEE" w14:paraId="6A545D98" w14:textId="77777777" w:rsidTr="00AA763A">
        <w:trPr>
          <w:trHeight w:val="255"/>
        </w:trPr>
        <w:tc>
          <w:tcPr>
            <w:tcW w:w="505" w:type="pct"/>
            <w:tcBorders>
              <w:top w:val="single" w:sz="4" w:space="0" w:color="auto"/>
              <w:left w:val="single" w:sz="4" w:space="0" w:color="auto"/>
              <w:bottom w:val="single" w:sz="4" w:space="0" w:color="auto"/>
              <w:right w:val="single" w:sz="4" w:space="0" w:color="auto"/>
            </w:tcBorders>
            <w:shd w:val="clear" w:color="auto" w:fill="D9D9D9"/>
            <w:noWrap/>
            <w:vAlign w:val="center"/>
          </w:tcPr>
          <w:p w14:paraId="00188A3F"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Average</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487C405E"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-7%</w:t>
            </w:r>
          </w:p>
        </w:tc>
        <w:tc>
          <w:tcPr>
            <w:tcW w:w="311" w:type="pct"/>
            <w:tcBorders>
              <w:top w:val="single" w:sz="4" w:space="0" w:color="auto"/>
              <w:left w:val="nil"/>
              <w:bottom w:val="single" w:sz="4" w:space="0" w:color="auto"/>
              <w:right w:val="nil"/>
            </w:tcBorders>
            <w:shd w:val="clear" w:color="auto" w:fill="D9D9D9"/>
            <w:noWrap/>
            <w:vAlign w:val="center"/>
          </w:tcPr>
          <w:p w14:paraId="61BE39CD"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15%</w:t>
            </w:r>
          </w:p>
        </w:tc>
        <w:tc>
          <w:tcPr>
            <w:tcW w:w="354" w:type="pct"/>
            <w:tcBorders>
              <w:top w:val="single" w:sz="4" w:space="0" w:color="auto"/>
              <w:left w:val="nil"/>
              <w:bottom w:val="single" w:sz="4" w:space="0" w:color="auto"/>
              <w:right w:val="single" w:sz="4" w:space="0" w:color="auto"/>
            </w:tcBorders>
            <w:vAlign w:val="center"/>
          </w:tcPr>
          <w:p w14:paraId="59BC6B47"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136%</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2C6C5BA9"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-25%</w:t>
            </w:r>
          </w:p>
        </w:tc>
        <w:tc>
          <w:tcPr>
            <w:tcW w:w="329" w:type="pct"/>
            <w:tcBorders>
              <w:top w:val="single" w:sz="4" w:space="0" w:color="auto"/>
              <w:left w:val="nil"/>
              <w:bottom w:val="single" w:sz="4" w:space="0" w:color="auto"/>
              <w:right w:val="nil"/>
            </w:tcBorders>
            <w:shd w:val="clear" w:color="auto" w:fill="auto"/>
            <w:noWrap/>
            <w:vAlign w:val="center"/>
          </w:tcPr>
          <w:p w14:paraId="54052634"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16%</w:t>
            </w:r>
          </w:p>
        </w:tc>
        <w:tc>
          <w:tcPr>
            <w:tcW w:w="374" w:type="pct"/>
            <w:tcBorders>
              <w:top w:val="single" w:sz="4" w:space="0" w:color="auto"/>
              <w:left w:val="nil"/>
              <w:bottom w:val="single" w:sz="4" w:space="0" w:color="auto"/>
              <w:right w:val="single" w:sz="4" w:space="0" w:color="auto"/>
            </w:tcBorders>
            <w:shd w:val="clear" w:color="auto" w:fill="D9D9D9"/>
            <w:noWrap/>
            <w:vAlign w:val="center"/>
          </w:tcPr>
          <w:p w14:paraId="6497817D"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136%</w:t>
            </w:r>
          </w:p>
        </w:tc>
        <w:tc>
          <w:tcPr>
            <w:tcW w:w="417" w:type="pct"/>
            <w:tcBorders>
              <w:top w:val="single" w:sz="4" w:space="0" w:color="auto"/>
              <w:left w:val="single" w:sz="4" w:space="0" w:color="auto"/>
              <w:bottom w:val="single" w:sz="4" w:space="0" w:color="auto"/>
              <w:right w:val="nil"/>
            </w:tcBorders>
            <w:shd w:val="clear" w:color="auto" w:fill="auto"/>
            <w:noWrap/>
            <w:vAlign w:val="center"/>
          </w:tcPr>
          <w:p w14:paraId="234F8821"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-34%</w:t>
            </w:r>
          </w:p>
        </w:tc>
        <w:tc>
          <w:tcPr>
            <w:tcW w:w="353" w:type="pct"/>
            <w:tcBorders>
              <w:top w:val="single" w:sz="4" w:space="0" w:color="auto"/>
              <w:left w:val="nil"/>
              <w:bottom w:val="single" w:sz="4" w:space="0" w:color="auto"/>
              <w:right w:val="nil"/>
            </w:tcBorders>
            <w:shd w:val="clear" w:color="auto" w:fill="D9D9D9"/>
            <w:noWrap/>
            <w:vAlign w:val="center"/>
          </w:tcPr>
          <w:p w14:paraId="3D262D29"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17%</w:t>
            </w:r>
          </w:p>
        </w:tc>
        <w:tc>
          <w:tcPr>
            <w:tcW w:w="414" w:type="pct"/>
            <w:tcBorders>
              <w:top w:val="single" w:sz="4" w:space="0" w:color="auto"/>
              <w:left w:val="nil"/>
              <w:bottom w:val="single" w:sz="4" w:space="0" w:color="auto"/>
              <w:right w:val="single" w:sz="4" w:space="0" w:color="auto"/>
            </w:tcBorders>
            <w:shd w:val="clear" w:color="auto" w:fill="auto"/>
            <w:noWrap/>
            <w:vAlign w:val="center"/>
          </w:tcPr>
          <w:p w14:paraId="7C9F4932"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121%</w:t>
            </w:r>
          </w:p>
        </w:tc>
        <w:tc>
          <w:tcPr>
            <w:tcW w:w="417" w:type="pct"/>
            <w:tcBorders>
              <w:top w:val="single" w:sz="4" w:space="0" w:color="auto"/>
              <w:left w:val="single" w:sz="4" w:space="0" w:color="auto"/>
              <w:bottom w:val="single" w:sz="4" w:space="0" w:color="auto"/>
              <w:right w:val="nil"/>
            </w:tcBorders>
            <w:shd w:val="clear" w:color="auto" w:fill="D9D9D9"/>
            <w:noWrap/>
            <w:vAlign w:val="center"/>
          </w:tcPr>
          <w:p w14:paraId="05C7F210"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-38%</w:t>
            </w:r>
          </w:p>
        </w:tc>
        <w:tc>
          <w:tcPr>
            <w:tcW w:w="336" w:type="pct"/>
            <w:tcBorders>
              <w:top w:val="single" w:sz="4" w:space="0" w:color="auto"/>
              <w:left w:val="nil"/>
              <w:bottom w:val="single" w:sz="4" w:space="0" w:color="auto"/>
              <w:right w:val="nil"/>
            </w:tcBorders>
            <w:shd w:val="clear" w:color="auto" w:fill="auto"/>
            <w:noWrap/>
            <w:vAlign w:val="center"/>
          </w:tcPr>
          <w:p w14:paraId="629DFCB1"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16%</w:t>
            </w:r>
          </w:p>
        </w:tc>
        <w:tc>
          <w:tcPr>
            <w:tcW w:w="354" w:type="pct"/>
            <w:tcBorders>
              <w:top w:val="single" w:sz="4" w:space="0" w:color="auto"/>
              <w:left w:val="nil"/>
              <w:bottom w:val="single" w:sz="4" w:space="0" w:color="auto"/>
              <w:right w:val="single" w:sz="4" w:space="0" w:color="auto"/>
            </w:tcBorders>
            <w:shd w:val="clear" w:color="auto" w:fill="D9D9D9"/>
            <w:noWrap/>
            <w:vAlign w:val="center"/>
          </w:tcPr>
          <w:p w14:paraId="61F40AEF"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138%</w:t>
            </w:r>
          </w:p>
        </w:tc>
      </w:tr>
    </w:tbl>
    <w:p w14:paraId="41978A34" w14:textId="77777777" w:rsidR="00C6057A" w:rsidRPr="00861DEE" w:rsidRDefault="00C6057A" w:rsidP="00C6057A">
      <w:pPr>
        <w:jc w:val="both"/>
        <w:rPr>
          <w:lang w:val="en-US"/>
        </w:rPr>
      </w:pPr>
      <w:r w:rsidRPr="00861DEE">
        <w:rPr>
          <w:lang w:val="en-US"/>
        </w:rPr>
        <w:t>Source: own elaboration from the data of IBGE, IPEA, Reis et. al. (2005) and Coelho (2006).</w:t>
      </w:r>
    </w:p>
    <w:p w14:paraId="6D9DBBA3" w14:textId="77777777" w:rsidR="00C6057A" w:rsidRPr="00861DEE" w:rsidRDefault="00C6057A" w:rsidP="00C6057A">
      <w:pPr>
        <w:jc w:val="both"/>
        <w:rPr>
          <w:lang w:val="en-US"/>
        </w:rPr>
      </w:pPr>
    </w:p>
    <w:p w14:paraId="573458BF" w14:textId="77777777" w:rsidR="00C6057A" w:rsidRDefault="00C6057A" w:rsidP="00C6057A">
      <w:pPr>
        <w:jc w:val="both"/>
        <w:rPr>
          <w:lang w:val="en-US"/>
        </w:rPr>
      </w:pPr>
      <w:r>
        <w:rPr>
          <w:lang w:val="en-US"/>
        </w:rPr>
        <w:tab/>
      </w:r>
      <w:r w:rsidRPr="00861DEE">
        <w:rPr>
          <w:lang w:val="en-US"/>
        </w:rPr>
        <w:t xml:space="preserve">In 1970, </w:t>
      </w:r>
      <w:r>
        <w:rPr>
          <w:lang w:val="en-US"/>
        </w:rPr>
        <w:t xml:space="preserve">if </w:t>
      </w:r>
      <w:r w:rsidRPr="00861DEE">
        <w:rPr>
          <w:lang w:val="en-US"/>
        </w:rPr>
        <w:t xml:space="preserve">TFP was the same of the </w:t>
      </w:r>
      <w:r>
        <w:rPr>
          <w:lang w:val="en-US"/>
        </w:rPr>
        <w:t>reference state for all states</w:t>
      </w:r>
      <w:r w:rsidRPr="00861DEE">
        <w:rPr>
          <w:lang w:val="en-US"/>
        </w:rPr>
        <w:t>, the</w:t>
      </w:r>
      <w:r>
        <w:rPr>
          <w:lang w:val="en-US"/>
        </w:rPr>
        <w:t xml:space="preserve"> average</w:t>
      </w:r>
      <w:r w:rsidRPr="00861DEE">
        <w:rPr>
          <w:lang w:val="en-US"/>
        </w:rPr>
        <w:t xml:space="preserve"> GDP per work</w:t>
      </w:r>
      <w:r>
        <w:rPr>
          <w:lang w:val="en-US"/>
        </w:rPr>
        <w:t>er</w:t>
      </w:r>
      <w:r w:rsidRPr="00861DEE">
        <w:rPr>
          <w:lang w:val="en-US"/>
        </w:rPr>
        <w:t xml:space="preserve"> would increase 136%, while for the same level of human capital, the increase would be 15%. As the capital-product ratio average in the </w:t>
      </w:r>
      <w:r>
        <w:rPr>
          <w:lang w:val="en-US"/>
        </w:rPr>
        <w:t>Brazilian states</w:t>
      </w:r>
      <w:r w:rsidRPr="00861DEE">
        <w:rPr>
          <w:lang w:val="en-US"/>
        </w:rPr>
        <w:t xml:space="preserve"> was already higher than th</w:t>
      </w:r>
      <w:r>
        <w:rPr>
          <w:lang w:val="en-US"/>
        </w:rPr>
        <w:t>at of</w:t>
      </w:r>
      <w:r w:rsidRPr="00861DEE">
        <w:rPr>
          <w:lang w:val="en-US"/>
        </w:rPr>
        <w:t xml:space="preserve"> São Paulo, in 1970, the effect </w:t>
      </w:r>
      <w:r w:rsidRPr="00861DEE">
        <w:rPr>
          <w:lang w:val="en-US"/>
        </w:rPr>
        <w:lastRenderedPageBreak/>
        <w:t xml:space="preserve">of its equalization would be a reduction in the product per worker level in 7%. On the </w:t>
      </w:r>
      <w:r>
        <w:rPr>
          <w:lang w:val="en-US"/>
        </w:rPr>
        <w:t>states</w:t>
      </w:r>
      <w:r w:rsidRPr="00861DEE">
        <w:rPr>
          <w:lang w:val="en-US"/>
        </w:rPr>
        <w:t xml:space="preserve"> average, th</w:t>
      </w:r>
      <w:r>
        <w:rPr>
          <w:lang w:val="en-US"/>
        </w:rPr>
        <w:t>e</w:t>
      </w:r>
      <w:r w:rsidRPr="00861DEE">
        <w:rPr>
          <w:lang w:val="en-US"/>
        </w:rPr>
        <w:t xml:space="preserve"> relative </w:t>
      </w:r>
      <w:r>
        <w:rPr>
          <w:lang w:val="en-US"/>
        </w:rPr>
        <w:t>increase</w:t>
      </w:r>
      <w:r w:rsidRPr="00861DEE">
        <w:rPr>
          <w:lang w:val="en-US"/>
        </w:rPr>
        <w:t xml:space="preserve"> of capital-product ratio has become more pronounced over the decades, what explains the </w:t>
      </w:r>
      <w:r>
        <w:rPr>
          <w:lang w:val="en-US"/>
        </w:rPr>
        <w:t>approximation</w:t>
      </w:r>
      <w:r w:rsidRPr="00861DEE">
        <w:rPr>
          <w:lang w:val="en-US"/>
        </w:rPr>
        <w:t xml:space="preserve"> of GDP per worker in relation to the </w:t>
      </w:r>
      <w:r>
        <w:rPr>
          <w:lang w:val="en-US"/>
        </w:rPr>
        <w:t>reference state</w:t>
      </w:r>
      <w:r w:rsidRPr="00861DEE">
        <w:rPr>
          <w:lang w:val="en-US"/>
        </w:rPr>
        <w:t xml:space="preserve">.  </w:t>
      </w:r>
    </w:p>
    <w:p w14:paraId="0E3D6D08" w14:textId="77777777" w:rsidR="00C6057A" w:rsidRDefault="00C6057A" w:rsidP="00C6057A">
      <w:pPr>
        <w:jc w:val="both"/>
        <w:rPr>
          <w:lang w:val="en-US"/>
        </w:rPr>
      </w:pPr>
      <w:r w:rsidRPr="00861DEE">
        <w:rPr>
          <w:lang w:val="en-US"/>
        </w:rPr>
        <w:tab/>
        <w:t xml:space="preserve">The TFP equalization effect is remarkable in some cases, such as in Alagoas, Paraíba, Rio Grande do Norte, Tocantins, Piauí and </w:t>
      </w:r>
      <w:r>
        <w:rPr>
          <w:lang w:val="en-US"/>
        </w:rPr>
        <w:t>Maranhão</w:t>
      </w:r>
      <w:r w:rsidRPr="00861DEE">
        <w:rPr>
          <w:lang w:val="en-US"/>
        </w:rPr>
        <w:t xml:space="preserve">. For these </w:t>
      </w:r>
      <w:r>
        <w:rPr>
          <w:lang w:val="en-US"/>
        </w:rPr>
        <w:t>states</w:t>
      </w:r>
      <w:r w:rsidRPr="00861DEE">
        <w:rPr>
          <w:lang w:val="en-US"/>
        </w:rPr>
        <w:t xml:space="preserve">, </w:t>
      </w:r>
      <w:r>
        <w:rPr>
          <w:lang w:val="en-US"/>
        </w:rPr>
        <w:t>in any</w:t>
      </w:r>
      <w:r w:rsidRPr="00861DEE">
        <w:rPr>
          <w:lang w:val="en-US"/>
        </w:rPr>
        <w:t xml:space="preserve"> year, the effect on GDP per worker would be of more than 200%, except in the case of Paraíba, in 2000, </w:t>
      </w:r>
      <w:r>
        <w:rPr>
          <w:lang w:val="en-US"/>
        </w:rPr>
        <w:t xml:space="preserve">because it experimented </w:t>
      </w:r>
      <w:r w:rsidRPr="00861DEE">
        <w:rPr>
          <w:lang w:val="en-US"/>
        </w:rPr>
        <w:t xml:space="preserve">a significant process of TFP </w:t>
      </w:r>
      <w:r>
        <w:rPr>
          <w:lang w:val="en-US"/>
        </w:rPr>
        <w:t xml:space="preserve">catch-up </w:t>
      </w:r>
      <w:r w:rsidRPr="00861DEE">
        <w:rPr>
          <w:lang w:val="en-US"/>
        </w:rPr>
        <w:t xml:space="preserve">in relation to the </w:t>
      </w:r>
      <w:r>
        <w:rPr>
          <w:lang w:val="en-US"/>
        </w:rPr>
        <w:t>reference s</w:t>
      </w:r>
      <w:r w:rsidRPr="00861DEE">
        <w:rPr>
          <w:lang w:val="en-US"/>
        </w:rPr>
        <w:t>tate.</w:t>
      </w:r>
    </w:p>
    <w:p w14:paraId="658C96FC" w14:textId="77777777" w:rsidR="00C6057A" w:rsidRDefault="00C6057A" w:rsidP="00C6057A">
      <w:pPr>
        <w:jc w:val="both"/>
        <w:rPr>
          <w:lang w:val="en-US"/>
        </w:rPr>
      </w:pPr>
      <w:r w:rsidRPr="00861DEE">
        <w:rPr>
          <w:lang w:val="en-US"/>
        </w:rPr>
        <w:tab/>
        <w:t xml:space="preserve">Even in the Midwest region </w:t>
      </w:r>
      <w:r>
        <w:rPr>
          <w:lang w:val="en-US"/>
        </w:rPr>
        <w:t>states</w:t>
      </w:r>
      <w:r w:rsidRPr="00861DEE">
        <w:rPr>
          <w:lang w:val="en-US"/>
        </w:rPr>
        <w:t xml:space="preserve">, which are relatively developed and presented a considerable approximation of the product per worker in relation to the </w:t>
      </w:r>
      <w:r>
        <w:rPr>
          <w:lang w:val="en-US"/>
        </w:rPr>
        <w:t>reference state,</w:t>
      </w:r>
      <w:r w:rsidRPr="00861DEE">
        <w:rPr>
          <w:lang w:val="en-US"/>
        </w:rPr>
        <w:t xml:space="preserve"> between 1970 and 2000, the TFP equalization effect </w:t>
      </w:r>
      <w:r>
        <w:rPr>
          <w:lang w:val="en-US"/>
        </w:rPr>
        <w:t xml:space="preserve">on GDP per worker </w:t>
      </w:r>
      <w:r w:rsidRPr="00861DEE">
        <w:rPr>
          <w:lang w:val="en-US"/>
        </w:rPr>
        <w:t xml:space="preserve">is over 200% in almost every year, with no clear trend to reduce the gap. </w:t>
      </w:r>
    </w:p>
    <w:p w14:paraId="5D891B89" w14:textId="77777777" w:rsidR="00C6057A" w:rsidRDefault="00C6057A" w:rsidP="00C6057A">
      <w:pPr>
        <w:jc w:val="both"/>
        <w:rPr>
          <w:lang w:val="en-US"/>
        </w:rPr>
      </w:pPr>
      <w:r w:rsidRPr="00861DEE">
        <w:rPr>
          <w:lang w:val="en-US"/>
        </w:rPr>
        <w:tab/>
      </w:r>
      <w:r>
        <w:rPr>
          <w:lang w:val="en-US"/>
        </w:rPr>
        <w:t>Thus</w:t>
      </w:r>
      <w:r w:rsidRPr="00861DEE">
        <w:rPr>
          <w:lang w:val="en-US"/>
        </w:rPr>
        <w:t xml:space="preserve">, what explains the relative delay of </w:t>
      </w:r>
      <w:r>
        <w:rPr>
          <w:lang w:val="en-US"/>
        </w:rPr>
        <w:t>Brazilian states</w:t>
      </w:r>
      <w:r w:rsidRPr="00861DEE">
        <w:rPr>
          <w:lang w:val="en-US"/>
        </w:rPr>
        <w:t xml:space="preserve"> is, most of all, the low TFP. The </w:t>
      </w:r>
      <w:r>
        <w:rPr>
          <w:lang w:val="en-US"/>
        </w:rPr>
        <w:t>states</w:t>
      </w:r>
      <w:r w:rsidRPr="00861DEE">
        <w:rPr>
          <w:lang w:val="en-US"/>
        </w:rPr>
        <w:t xml:space="preserve"> with lower relative income levels are also those with lower TFP in relation to the </w:t>
      </w:r>
      <w:r>
        <w:rPr>
          <w:lang w:val="en-US"/>
        </w:rPr>
        <w:t>reference state</w:t>
      </w:r>
      <w:r w:rsidRPr="00861DEE">
        <w:rPr>
          <w:lang w:val="en-US"/>
        </w:rPr>
        <w:t xml:space="preserve">, with concentration in the </w:t>
      </w:r>
      <w:r>
        <w:rPr>
          <w:lang w:val="en-US"/>
        </w:rPr>
        <w:t>states</w:t>
      </w:r>
      <w:r w:rsidRPr="00861DEE">
        <w:rPr>
          <w:lang w:val="en-US"/>
        </w:rPr>
        <w:t xml:space="preserve"> of the Northeast region, being these results similar to those found by Ferreira (2010) and Tavares et al. (2001).</w:t>
      </w:r>
    </w:p>
    <w:p w14:paraId="6FF23660" w14:textId="77777777" w:rsidR="00C6057A" w:rsidRPr="00861DEE" w:rsidRDefault="00C6057A" w:rsidP="00C6057A">
      <w:pPr>
        <w:jc w:val="both"/>
        <w:rPr>
          <w:lang w:val="en-US"/>
        </w:rPr>
      </w:pPr>
    </w:p>
    <w:p w14:paraId="3A1CF863" w14:textId="77777777" w:rsidR="00C6057A" w:rsidRPr="00861DEE" w:rsidRDefault="00C6057A" w:rsidP="00C6057A">
      <w:pPr>
        <w:jc w:val="both"/>
        <w:rPr>
          <w:b/>
          <w:u w:val="single"/>
          <w:lang w:val="en-US"/>
        </w:rPr>
      </w:pPr>
      <w:r w:rsidRPr="00861DEE">
        <w:rPr>
          <w:b/>
          <w:u w:val="single"/>
          <w:lang w:val="en-US"/>
        </w:rPr>
        <w:t>III - Human capital robustness</w:t>
      </w:r>
    </w:p>
    <w:p w14:paraId="0471BD05" w14:textId="77777777" w:rsidR="00C6057A" w:rsidRDefault="00C6057A" w:rsidP="00C6057A">
      <w:pPr>
        <w:jc w:val="both"/>
        <w:rPr>
          <w:lang w:val="en-US"/>
        </w:rPr>
      </w:pPr>
      <w:r w:rsidRPr="00861DEE">
        <w:rPr>
          <w:lang w:val="en-US"/>
        </w:rPr>
        <w:tab/>
        <w:t xml:space="preserve">A point to be considered when </w:t>
      </w:r>
      <w:r>
        <w:rPr>
          <w:lang w:val="en-US"/>
        </w:rPr>
        <w:t>using</w:t>
      </w:r>
      <w:r w:rsidRPr="00861DEE">
        <w:rPr>
          <w:lang w:val="en-US"/>
        </w:rPr>
        <w:t xml:space="preserve"> </w:t>
      </w:r>
      <w:r w:rsidRPr="00861DEE">
        <w:rPr>
          <w:i/>
          <w:lang w:val="en-US"/>
        </w:rPr>
        <w:t>proxies</w:t>
      </w:r>
      <w:r w:rsidRPr="00861DEE">
        <w:rPr>
          <w:lang w:val="en-US"/>
        </w:rPr>
        <w:t xml:space="preserve"> for human capital in the</w:t>
      </w:r>
      <w:r>
        <w:rPr>
          <w:lang w:val="en-US"/>
        </w:rPr>
        <w:t xml:space="preserve"> development accounting</w:t>
      </w:r>
      <w:r w:rsidRPr="00861DEE">
        <w:rPr>
          <w:lang w:val="en-US"/>
        </w:rPr>
        <w:t xml:space="preserve"> exercises is that the quality gap can be substantial </w:t>
      </w:r>
      <w:r>
        <w:rPr>
          <w:lang w:val="en-US"/>
        </w:rPr>
        <w:t>among</w:t>
      </w:r>
      <w:r w:rsidRPr="00861DEE">
        <w:rPr>
          <w:lang w:val="en-US"/>
        </w:rPr>
        <w:t xml:space="preserve"> the </w:t>
      </w:r>
      <w:r>
        <w:rPr>
          <w:lang w:val="en-US"/>
        </w:rPr>
        <w:t>states</w:t>
      </w:r>
      <w:r w:rsidRPr="00861DEE">
        <w:rPr>
          <w:lang w:val="en-US"/>
        </w:rPr>
        <w:t xml:space="preserve">. If this is the case, the use of a purely quantitative </w:t>
      </w:r>
      <w:r w:rsidRPr="00861DEE">
        <w:rPr>
          <w:i/>
          <w:lang w:val="en-US"/>
        </w:rPr>
        <w:t>proxy</w:t>
      </w:r>
      <w:r w:rsidRPr="00861DEE">
        <w:rPr>
          <w:lang w:val="en-US"/>
        </w:rPr>
        <w:t xml:space="preserve"> tends to underestimate the human capital gap </w:t>
      </w:r>
      <w:r>
        <w:rPr>
          <w:lang w:val="en-US"/>
        </w:rPr>
        <w:t>among</w:t>
      </w:r>
      <w:r w:rsidRPr="00861DEE">
        <w:rPr>
          <w:lang w:val="en-US"/>
        </w:rPr>
        <w:t xml:space="preserve"> the </w:t>
      </w:r>
      <w:r>
        <w:rPr>
          <w:lang w:val="en-US"/>
        </w:rPr>
        <w:t>states</w:t>
      </w:r>
      <w:r w:rsidRPr="00861DEE">
        <w:rPr>
          <w:lang w:val="en-US"/>
        </w:rPr>
        <w:t xml:space="preserve"> if those with a greater quantity are the same with the best quality. In this section, two </w:t>
      </w:r>
      <w:r w:rsidRPr="00861DEE">
        <w:rPr>
          <w:i/>
          <w:lang w:val="en-US"/>
        </w:rPr>
        <w:t>proxies</w:t>
      </w:r>
      <w:r w:rsidRPr="00861DEE">
        <w:rPr>
          <w:lang w:val="en-US"/>
        </w:rPr>
        <w:t xml:space="preserve"> that capture qualitative aspects of human capital are used to </w:t>
      </w:r>
      <w:r>
        <w:rPr>
          <w:lang w:val="en-US"/>
        </w:rPr>
        <w:t>observe</w:t>
      </w:r>
      <w:r w:rsidRPr="00861DEE">
        <w:rPr>
          <w:lang w:val="en-US"/>
        </w:rPr>
        <w:t xml:space="preserve"> how the results change.</w:t>
      </w:r>
    </w:p>
    <w:p w14:paraId="1A6D0E22" w14:textId="77777777" w:rsidR="00C6057A" w:rsidRPr="00861DEE" w:rsidRDefault="00C6057A" w:rsidP="00C6057A">
      <w:pPr>
        <w:jc w:val="both"/>
        <w:rPr>
          <w:lang w:val="en-US"/>
        </w:rPr>
      </w:pPr>
    </w:p>
    <w:p w14:paraId="64C3F35C" w14:textId="77777777" w:rsidR="00C6057A" w:rsidRPr="00861DEE" w:rsidRDefault="00C6057A" w:rsidP="00C6057A">
      <w:pPr>
        <w:jc w:val="both"/>
        <w:rPr>
          <w:b/>
          <w:lang w:val="en-US"/>
        </w:rPr>
      </w:pPr>
      <w:r w:rsidRPr="00861DEE">
        <w:rPr>
          <w:b/>
          <w:lang w:val="en-US"/>
        </w:rPr>
        <w:t>III.1 – Proxy that considers the quality effect based on the IDEB</w:t>
      </w:r>
    </w:p>
    <w:p w14:paraId="4C5BF56D" w14:textId="77777777" w:rsidR="00C6057A" w:rsidRDefault="00C6057A" w:rsidP="00C6057A">
      <w:pPr>
        <w:jc w:val="both"/>
        <w:rPr>
          <w:lang w:val="en-US"/>
        </w:rPr>
      </w:pPr>
      <w:r w:rsidRPr="00861DEE">
        <w:rPr>
          <w:lang w:val="en-US"/>
        </w:rPr>
        <w:tab/>
        <w:t>Following Schoellman (2013</w:t>
      </w:r>
      <w:r>
        <w:rPr>
          <w:lang w:val="en-US"/>
        </w:rPr>
        <w:t>)</w:t>
      </w:r>
      <w:r w:rsidRPr="00861DEE">
        <w:rPr>
          <w:lang w:val="en-US"/>
        </w:rPr>
        <w:t xml:space="preserve">, in this section, the quality effects of the educational system in the development accounting exercise was considered. The author uses the wage return of each </w:t>
      </w:r>
      <w:r>
        <w:rPr>
          <w:lang w:val="en-US"/>
        </w:rPr>
        <w:t>school</w:t>
      </w:r>
      <w:r w:rsidRPr="00861DEE">
        <w:rPr>
          <w:lang w:val="en-US"/>
        </w:rPr>
        <w:t xml:space="preserve"> year of immigrants in the United </w:t>
      </w:r>
      <w:r>
        <w:rPr>
          <w:lang w:val="en-US"/>
        </w:rPr>
        <w:t>States</w:t>
      </w:r>
      <w:r w:rsidRPr="00861DEE">
        <w:rPr>
          <w:lang w:val="en-US"/>
        </w:rPr>
        <w:t xml:space="preserve"> to measure the educational quality gap between the countries. The assumption is that the education return gap reflects the immigrant origin country</w:t>
      </w:r>
      <w:r>
        <w:rPr>
          <w:lang w:val="en-US"/>
        </w:rPr>
        <w:t xml:space="preserve"> educational system quality</w:t>
      </w:r>
      <w:r w:rsidRPr="00861DEE">
        <w:rPr>
          <w:lang w:val="en-US"/>
        </w:rPr>
        <w:t xml:space="preserve">. </w:t>
      </w:r>
    </w:p>
    <w:p w14:paraId="7EE32ABD" w14:textId="77777777" w:rsidR="00C6057A" w:rsidRDefault="00C6057A" w:rsidP="00C6057A">
      <w:pPr>
        <w:jc w:val="both"/>
        <w:rPr>
          <w:lang w:val="en-US"/>
        </w:rPr>
      </w:pPr>
      <w:r w:rsidRPr="00861DEE">
        <w:rPr>
          <w:lang w:val="en-US"/>
        </w:rPr>
        <w:tab/>
        <w:t xml:space="preserve">In the present study, for introducing the educational quality effect, an assumption that there is an interaction between human capital quality and quantity and that the quality gap does not change over time is made. This assumption of the same gap of the educational system quality </w:t>
      </w:r>
      <w:r>
        <w:rPr>
          <w:lang w:val="en-US"/>
        </w:rPr>
        <w:t>among</w:t>
      </w:r>
      <w:r w:rsidRPr="00861DEE">
        <w:rPr>
          <w:lang w:val="en-US"/>
        </w:rPr>
        <w:t xml:space="preserve"> </w:t>
      </w:r>
      <w:r>
        <w:rPr>
          <w:lang w:val="en-US"/>
        </w:rPr>
        <w:t>Brazilian states</w:t>
      </w:r>
      <w:r w:rsidRPr="00861DEE">
        <w:rPr>
          <w:lang w:val="en-US"/>
        </w:rPr>
        <w:t xml:space="preserve"> is necessary </w:t>
      </w:r>
      <w:r>
        <w:rPr>
          <w:lang w:val="en-US"/>
        </w:rPr>
        <w:t>since</w:t>
      </w:r>
      <w:r w:rsidRPr="00861DEE">
        <w:rPr>
          <w:lang w:val="en-US"/>
        </w:rPr>
        <w:t xml:space="preserve"> the tests that evaluate the students’ performance are recent. For example, the Basic Education Development Index (IDEB) was created in 2005 by the National Institute of Educational Studies and Researches Anísio Teixeira (INEP), which is used to measure the state educational system quality.</w:t>
      </w:r>
    </w:p>
    <w:p w14:paraId="6BEB9430" w14:textId="77777777" w:rsidR="00C6057A" w:rsidRDefault="00C6057A" w:rsidP="00C6057A">
      <w:pPr>
        <w:jc w:val="both"/>
        <w:rPr>
          <w:lang w:val="en-US"/>
        </w:rPr>
      </w:pPr>
      <w:r w:rsidRPr="00861DEE">
        <w:rPr>
          <w:lang w:val="en-US"/>
        </w:rPr>
        <w:tab/>
        <w:t xml:space="preserve">For </w:t>
      </w:r>
      <w:r>
        <w:rPr>
          <w:lang w:val="en-US"/>
        </w:rPr>
        <w:t xml:space="preserve">incorporating </w:t>
      </w:r>
      <w:r w:rsidRPr="00861DEE">
        <w:rPr>
          <w:lang w:val="en-US"/>
        </w:rPr>
        <w:t xml:space="preserve">the human capital </w:t>
      </w:r>
      <w:r>
        <w:rPr>
          <w:lang w:val="en-US"/>
        </w:rPr>
        <w:t>variable qualitative aspects</w:t>
      </w:r>
      <w:r w:rsidRPr="00861DEE">
        <w:rPr>
          <w:lang w:val="en-US"/>
        </w:rPr>
        <w:t xml:space="preserve">, the human capital </w:t>
      </w:r>
      <w:r w:rsidRPr="00861DEE">
        <w:rPr>
          <w:i/>
          <w:lang w:val="en-US"/>
        </w:rPr>
        <w:t>proxy</w:t>
      </w:r>
      <w:r w:rsidRPr="00861DEE">
        <w:rPr>
          <w:lang w:val="en-US"/>
        </w:rPr>
        <w:t xml:space="preserve"> of the previous exercise was multiplied by each </w:t>
      </w:r>
      <w:r>
        <w:rPr>
          <w:lang w:val="en-US"/>
        </w:rPr>
        <w:t>s</w:t>
      </w:r>
      <w:r w:rsidRPr="00861DEE">
        <w:rPr>
          <w:lang w:val="en-US"/>
        </w:rPr>
        <w:t>tate average</w:t>
      </w:r>
      <w:r w:rsidRPr="00861DEE" w:rsidDel="00706720">
        <w:rPr>
          <w:lang w:val="en-US"/>
        </w:rPr>
        <w:t xml:space="preserve"> </w:t>
      </w:r>
      <w:r w:rsidRPr="00861DEE">
        <w:rPr>
          <w:lang w:val="en-US"/>
        </w:rPr>
        <w:t>IDEB (simple average of the fifth and ninth years of elementary school</w:t>
      </w:r>
      <w:r>
        <w:rPr>
          <w:lang w:val="en-US"/>
        </w:rPr>
        <w:t xml:space="preserve"> and third year of high school</w:t>
      </w:r>
      <w:r w:rsidRPr="00861DEE">
        <w:rPr>
          <w:lang w:val="en-US"/>
        </w:rPr>
        <w:t xml:space="preserve"> grade</w:t>
      </w:r>
      <w:r>
        <w:rPr>
          <w:lang w:val="en-US"/>
        </w:rPr>
        <w:t>s</w:t>
      </w:r>
      <w:r w:rsidRPr="00861DEE">
        <w:rPr>
          <w:lang w:val="en-US"/>
        </w:rPr>
        <w:t>).</w:t>
      </w:r>
    </w:p>
    <w:p w14:paraId="47A0D545" w14:textId="77777777" w:rsidR="00C6057A" w:rsidRDefault="00C6057A" w:rsidP="00C6057A">
      <w:pPr>
        <w:jc w:val="both"/>
        <w:rPr>
          <w:lang w:val="en-US"/>
        </w:rPr>
      </w:pPr>
      <w:r w:rsidRPr="00861DEE">
        <w:rPr>
          <w:lang w:val="en-US"/>
        </w:rPr>
        <w:tab/>
        <w:t>At the Figure 2</w:t>
      </w:r>
      <w:r>
        <w:rPr>
          <w:lang w:val="en-US"/>
        </w:rPr>
        <w:t xml:space="preserve"> </w:t>
      </w:r>
      <w:r w:rsidRPr="00861DEE">
        <w:rPr>
          <w:lang w:val="en-US"/>
        </w:rPr>
        <w:t xml:space="preserve">top left, the positive relation between average IDEB grade (vertical axis) and the quantitative </w:t>
      </w:r>
      <w:r w:rsidRPr="00861DEE">
        <w:rPr>
          <w:i/>
          <w:lang w:val="en-US"/>
        </w:rPr>
        <w:t>proxy</w:t>
      </w:r>
      <w:r w:rsidRPr="00861DEE">
        <w:rPr>
          <w:lang w:val="en-US"/>
        </w:rPr>
        <w:t xml:space="preserve"> for human capital average value</w:t>
      </w:r>
      <w:r w:rsidRPr="00861DEE">
        <w:rPr>
          <w:rStyle w:val="Refdenotaderodap"/>
          <w:lang w:val="en-US"/>
        </w:rPr>
        <w:footnoteReference w:id="3"/>
      </w:r>
      <w:r w:rsidRPr="00861DEE">
        <w:rPr>
          <w:lang w:val="en-US"/>
        </w:rPr>
        <w:t xml:space="preserve"> (horizontal axis)</w:t>
      </w:r>
      <w:r>
        <w:rPr>
          <w:lang w:val="en-US"/>
        </w:rPr>
        <w:t xml:space="preserve"> </w:t>
      </w:r>
      <w:r w:rsidRPr="00861DEE">
        <w:rPr>
          <w:lang w:val="en-US"/>
        </w:rPr>
        <w:t xml:space="preserve">is shown. The correlation coefficient between the two variables is 0.73, indicating that the higher </w:t>
      </w:r>
      <w:r>
        <w:rPr>
          <w:lang w:val="en-US"/>
        </w:rPr>
        <w:t xml:space="preserve">the </w:t>
      </w:r>
      <w:r w:rsidRPr="00861DEE">
        <w:rPr>
          <w:lang w:val="en-US"/>
        </w:rPr>
        <w:t xml:space="preserve">amount of human capital of a </w:t>
      </w:r>
      <w:r>
        <w:rPr>
          <w:lang w:val="en-US"/>
        </w:rPr>
        <w:t>s</w:t>
      </w:r>
      <w:r w:rsidRPr="00861DEE">
        <w:rPr>
          <w:lang w:val="en-US"/>
        </w:rPr>
        <w:t>tate, the better is the quality of its educational system. The same information can be seen in the upper right side of the same Figure</w:t>
      </w:r>
      <w:r>
        <w:rPr>
          <w:lang w:val="en-US"/>
        </w:rPr>
        <w:t>, with the</w:t>
      </w:r>
      <w:r w:rsidRPr="00861DEE">
        <w:rPr>
          <w:lang w:val="en-US"/>
        </w:rPr>
        <w:t xml:space="preserve"> difference that the two variables are classified according to the ascending order of state average IDEB (vertical left axis). The state with the lowest average IDEB is Alagoas, while the state with the highest average IDEB is São Paulo. </w:t>
      </w:r>
    </w:p>
    <w:p w14:paraId="00229E33" w14:textId="77777777" w:rsidR="00C6057A" w:rsidRDefault="00C6057A" w:rsidP="00C6057A">
      <w:pPr>
        <w:jc w:val="both"/>
        <w:rPr>
          <w:lang w:val="en-US"/>
        </w:rPr>
      </w:pPr>
      <w:r w:rsidRPr="00861DEE">
        <w:rPr>
          <w:lang w:val="en-US"/>
        </w:rPr>
        <w:tab/>
        <w:t>By the positive correlation between the two variables that measure human capital (quantity and quality</w:t>
      </w:r>
      <w:r>
        <w:rPr>
          <w:lang w:val="en-US"/>
        </w:rPr>
        <w:t>)</w:t>
      </w:r>
      <w:r w:rsidRPr="00861DEE">
        <w:rPr>
          <w:lang w:val="en-US"/>
        </w:rPr>
        <w:t xml:space="preserve">, the human capital gap between the </w:t>
      </w:r>
      <w:r>
        <w:rPr>
          <w:lang w:val="en-US"/>
        </w:rPr>
        <w:t>states</w:t>
      </w:r>
      <w:r w:rsidRPr="00861DEE">
        <w:rPr>
          <w:lang w:val="en-US"/>
        </w:rPr>
        <w:t xml:space="preserve"> is greater in relation to the purely quantitative </w:t>
      </w:r>
      <w:r w:rsidRPr="00861DEE">
        <w:rPr>
          <w:i/>
          <w:lang w:val="en-US"/>
        </w:rPr>
        <w:t>proxy</w:t>
      </w:r>
      <w:r w:rsidRPr="00861DEE">
        <w:rPr>
          <w:lang w:val="en-US"/>
        </w:rPr>
        <w:t xml:space="preserve"> used in the previous exercise. In the bottom of Figure 2, it is noticed that the association between GDP per worker and TFP of each </w:t>
      </w:r>
      <w:r>
        <w:rPr>
          <w:lang w:val="en-US"/>
        </w:rPr>
        <w:t>s</w:t>
      </w:r>
      <w:r w:rsidRPr="00861DEE">
        <w:rPr>
          <w:lang w:val="en-US"/>
        </w:rPr>
        <w:t xml:space="preserve">tate is reduced when human capital quality </w:t>
      </w:r>
      <w:r>
        <w:rPr>
          <w:lang w:val="en-US"/>
        </w:rPr>
        <w:t xml:space="preserve">is considered </w:t>
      </w:r>
      <w:r w:rsidRPr="00861DEE">
        <w:rPr>
          <w:lang w:val="en-US"/>
        </w:rPr>
        <w:t xml:space="preserve">because part of the GDP per </w:t>
      </w:r>
      <w:r w:rsidRPr="00861DEE">
        <w:rPr>
          <w:lang w:val="en-US"/>
        </w:rPr>
        <w:lastRenderedPageBreak/>
        <w:t xml:space="preserve">worker that was being explained by the educational system quality gap was </w:t>
      </w:r>
      <w:r>
        <w:rPr>
          <w:lang w:val="en-US"/>
        </w:rPr>
        <w:t xml:space="preserve">being </w:t>
      </w:r>
      <w:r w:rsidRPr="00861DEE">
        <w:rPr>
          <w:lang w:val="en-US"/>
        </w:rPr>
        <w:t>captured by TFP. In fact, the correlation coefficient between the two variables decreases from 0.86 to 0.75.</w:t>
      </w:r>
    </w:p>
    <w:p w14:paraId="4B1BADBE" w14:textId="77777777" w:rsidR="00C6057A" w:rsidRPr="00861DEE" w:rsidRDefault="00C6057A" w:rsidP="00C6057A">
      <w:pPr>
        <w:jc w:val="both"/>
        <w:rPr>
          <w:lang w:val="en-US"/>
        </w:rPr>
      </w:pPr>
    </w:p>
    <w:p w14:paraId="7FE53A19" w14:textId="77777777" w:rsidR="00C6057A" w:rsidRPr="00861DEE" w:rsidRDefault="00C6057A" w:rsidP="00C6057A">
      <w:pPr>
        <w:jc w:val="both"/>
        <w:rPr>
          <w:lang w:val="en-US"/>
        </w:rPr>
      </w:pPr>
      <w:r w:rsidRPr="00861DEE">
        <w:rPr>
          <w:lang w:val="en-US"/>
        </w:rPr>
        <w:t>Figure 2 – Education Quality by ID</w:t>
      </w:r>
      <w:r>
        <w:rPr>
          <w:lang w:val="en-US"/>
        </w:rPr>
        <w:t>E</w:t>
      </w:r>
      <w:r w:rsidRPr="00861DEE">
        <w:rPr>
          <w:lang w:val="en-US"/>
        </w:rPr>
        <w:t xml:space="preserve">B, TFP and GDP per worker in the </w:t>
      </w:r>
      <w:r>
        <w:rPr>
          <w:lang w:val="en-US"/>
        </w:rPr>
        <w:t>Brazilian states</w:t>
      </w:r>
      <w:r w:rsidRPr="00861DEE">
        <w:rPr>
          <w:lang w:val="en-US"/>
        </w:rPr>
        <w:t xml:space="preserve"> comparing with São Paulo</w:t>
      </w:r>
    </w:p>
    <w:p w14:paraId="17F2C4C6" w14:textId="541BECAE" w:rsidR="00C6057A" w:rsidRPr="00861DEE" w:rsidRDefault="00C6057A" w:rsidP="00C6057A">
      <w:pPr>
        <w:jc w:val="both"/>
        <w:rPr>
          <w:lang w:val="en-US"/>
        </w:rPr>
      </w:pPr>
      <w:r>
        <w:rPr>
          <w:noProof/>
        </w:rPr>
        <mc:AlternateContent>
          <mc:Choice Requires="wps">
            <w:drawing>
              <wp:anchor distT="0" distB="0" distL="114300" distR="114300" simplePos="0" relativeHeight="251668480" behindDoc="0" locked="0" layoutInCell="1" allowOverlap="1" wp14:anchorId="05FA4472" wp14:editId="5CAF8205">
                <wp:simplePos x="0" y="0"/>
                <wp:positionH relativeFrom="column">
                  <wp:posOffset>4391025</wp:posOffset>
                </wp:positionH>
                <wp:positionV relativeFrom="paragraph">
                  <wp:posOffset>3284220</wp:posOffset>
                </wp:positionV>
                <wp:extent cx="515620" cy="95250"/>
                <wp:effectExtent l="0" t="0" r="1270" b="3175"/>
                <wp:wrapNone/>
                <wp:docPr id="21" name="Caixa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9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9F020D" w14:textId="77777777" w:rsidR="00C6057A" w:rsidRPr="00BA3D57" w:rsidRDefault="00C6057A" w:rsidP="00C6057A">
                            <w:pPr>
                              <w:rPr>
                                <w:rFonts w:ascii="Arial" w:hAnsi="Arial" w:cs="Arial"/>
                                <w:sz w:val="10"/>
                              </w:rPr>
                            </w:pPr>
                            <w:r>
                              <w:rPr>
                                <w:rFonts w:ascii="Arial" w:hAnsi="Arial" w:cs="Arial"/>
                                <w:sz w:val="10"/>
                              </w:rPr>
                              <w:t>Linear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FA4472" id="_x0000_t202" coordsize="21600,21600" o:spt="202" path="m,l,21600r21600,l21600,xe">
                <v:stroke joinstyle="miter"/>
                <v:path gradientshapeok="t" o:connecttype="rect"/>
              </v:shapetype>
              <v:shape id="Caixa de Texto 21" o:spid="_x0000_s1026" type="#_x0000_t202" style="position:absolute;left:0;text-align:left;margin-left:345.75pt;margin-top:258.6pt;width:40.6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" stroked="f">
                <v:textbox inset="0,0,0,0">
                  <w:txbxContent>
                    <w:p w14:paraId="239F020D" w14:textId="77777777" w:rsidR="00C6057A" w:rsidRPr="00BA3D57" w:rsidRDefault="00C6057A" w:rsidP="00C6057A">
                      <w:pPr>
                        <w:rPr>
                          <w:rFonts w:ascii="Arial" w:hAnsi="Arial" w:cs="Arial"/>
                          <w:sz w:val="10"/>
                        </w:rPr>
                      </w:pPr>
                      <w:r>
                        <w:rPr>
                          <w:rFonts w:ascii="Arial" w:hAnsi="Arial" w:cs="Arial"/>
                          <w:sz w:val="10"/>
                        </w:rPr>
                        <w:t>Linear (A)</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D208A60" wp14:editId="0998FD00">
                <wp:simplePos x="0" y="0"/>
                <wp:positionH relativeFrom="column">
                  <wp:posOffset>1552575</wp:posOffset>
                </wp:positionH>
                <wp:positionV relativeFrom="paragraph">
                  <wp:posOffset>3284220</wp:posOffset>
                </wp:positionV>
                <wp:extent cx="844550" cy="95250"/>
                <wp:effectExtent l="0" t="0" r="0" b="3175"/>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0" cy="9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404078" w14:textId="77777777" w:rsidR="00C6057A" w:rsidRPr="00BA3D57" w:rsidRDefault="00C6057A" w:rsidP="00C6057A">
                            <w:pPr>
                              <w:rPr>
                                <w:rFonts w:ascii="Arial" w:hAnsi="Arial" w:cs="Arial"/>
                                <w:sz w:val="10"/>
                              </w:rPr>
                            </w:pPr>
                            <w:r>
                              <w:rPr>
                                <w:rFonts w:ascii="Arial" w:hAnsi="Arial" w:cs="Arial"/>
                                <w:sz w:val="10"/>
                              </w:rPr>
                              <w:t>Linear (A without quality)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08A60" id="Caixa de Texto 20" o:spid="_x0000_s1027" type="#_x0000_t202" style="position:absolute;left:0;text-align:left;margin-left:122.25pt;margin-top:258.6pt;width:6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" stroked="f">
                <v:textbox inset="0,0,0,0">
                  <w:txbxContent>
                    <w:p w14:paraId="78404078" w14:textId="77777777" w:rsidR="00C6057A" w:rsidRPr="00BA3D57" w:rsidRDefault="00C6057A" w:rsidP="00C6057A">
                      <w:pPr>
                        <w:rPr>
                          <w:rFonts w:ascii="Arial" w:hAnsi="Arial" w:cs="Arial"/>
                          <w:sz w:val="10"/>
                        </w:rPr>
                      </w:pPr>
                      <w:r>
                        <w:rPr>
                          <w:rFonts w:ascii="Arial" w:hAnsi="Arial" w:cs="Arial"/>
                          <w:sz w:val="10"/>
                        </w:rPr>
                        <w:t>Linear (A without quality)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697139" wp14:editId="225AA759">
                <wp:simplePos x="0" y="0"/>
                <wp:positionH relativeFrom="column">
                  <wp:posOffset>704215</wp:posOffset>
                </wp:positionH>
                <wp:positionV relativeFrom="paragraph">
                  <wp:posOffset>3284220</wp:posOffset>
                </wp:positionV>
                <wp:extent cx="560705" cy="95250"/>
                <wp:effectExtent l="0" t="0" r="4445" b="3175"/>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 cy="9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0A96BD" w14:textId="77777777" w:rsidR="00C6057A" w:rsidRPr="00BA3D57" w:rsidRDefault="00C6057A" w:rsidP="00C6057A">
                            <w:pPr>
                              <w:rPr>
                                <w:rFonts w:ascii="Arial" w:hAnsi="Arial" w:cs="Arial"/>
                                <w:sz w:val="10"/>
                              </w:rPr>
                            </w:pPr>
                            <w:r>
                              <w:rPr>
                                <w:rFonts w:ascii="Arial" w:hAnsi="Arial" w:cs="Arial"/>
                                <w:sz w:val="10"/>
                              </w:rPr>
                              <w:t>A without quality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97139" id="Caixa de Texto 19" o:spid="_x0000_s1028" type="#_x0000_t202" style="position:absolute;left:0;text-align:left;margin-left:55.45pt;margin-top:258.6pt;width:44.1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" stroked="f">
                <v:textbox inset="0,0,0,0">
                  <w:txbxContent>
                    <w:p w14:paraId="280A96BD" w14:textId="77777777" w:rsidR="00C6057A" w:rsidRPr="00BA3D57" w:rsidRDefault="00C6057A" w:rsidP="00C6057A">
                      <w:pPr>
                        <w:rPr>
                          <w:rFonts w:ascii="Arial" w:hAnsi="Arial" w:cs="Arial"/>
                          <w:sz w:val="10"/>
                        </w:rPr>
                      </w:pPr>
                      <w:r>
                        <w:rPr>
                          <w:rFonts w:ascii="Arial" w:hAnsi="Arial" w:cs="Arial"/>
                          <w:sz w:val="10"/>
                        </w:rPr>
                        <w:t>A without quality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C29645C" wp14:editId="1F02EBA0">
                <wp:simplePos x="0" y="0"/>
                <wp:positionH relativeFrom="column">
                  <wp:posOffset>4488180</wp:posOffset>
                </wp:positionH>
                <wp:positionV relativeFrom="paragraph">
                  <wp:posOffset>1558925</wp:posOffset>
                </wp:positionV>
                <wp:extent cx="354965" cy="95250"/>
                <wp:effectExtent l="0" t="0" r="0" b="4445"/>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9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2CCA65" w14:textId="77777777" w:rsidR="00C6057A" w:rsidRPr="00BA3D57" w:rsidRDefault="00C6057A" w:rsidP="00C6057A">
                            <w:pPr>
                              <w:rPr>
                                <w:rFonts w:ascii="Arial" w:hAnsi="Arial" w:cs="Arial"/>
                                <w:sz w:val="10"/>
                              </w:rPr>
                            </w:pPr>
                            <w:r>
                              <w:rPr>
                                <w:rFonts w:ascii="Arial" w:hAnsi="Arial" w:cs="Arial"/>
                                <w:sz w:val="10"/>
                              </w:rPr>
                              <w:t>h</w:t>
                            </w:r>
                            <w:r w:rsidRPr="00BA3D57">
                              <w:rPr>
                                <w:rFonts w:ascii="Arial" w:hAnsi="Arial" w:cs="Arial"/>
                                <w:sz w:val="10"/>
                              </w:rPr>
                              <w:t xml:space="preserve"> (average)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9645C" id="Caixa de Texto 18" o:spid="_x0000_s1029" type="#_x0000_t202" style="position:absolute;left:0;text-align:left;margin-left:353.4pt;margin-top:122.75pt;width:27.9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" stroked="f">
                <v:textbox inset="0,0,0,0">
                  <w:txbxContent>
                    <w:p w14:paraId="3D2CCA65" w14:textId="77777777" w:rsidR="00C6057A" w:rsidRPr="00BA3D57" w:rsidRDefault="00C6057A" w:rsidP="00C6057A">
                      <w:pPr>
                        <w:rPr>
                          <w:rFonts w:ascii="Arial" w:hAnsi="Arial" w:cs="Arial"/>
                          <w:sz w:val="10"/>
                        </w:rPr>
                      </w:pPr>
                      <w:r>
                        <w:rPr>
                          <w:rFonts w:ascii="Arial" w:hAnsi="Arial" w:cs="Arial"/>
                          <w:sz w:val="10"/>
                        </w:rPr>
                        <w:t>h</w:t>
                      </w:r>
                      <w:r w:rsidRPr="00BA3D57">
                        <w:rPr>
                          <w:rFonts w:ascii="Arial" w:hAnsi="Arial" w:cs="Arial"/>
                          <w:sz w:val="10"/>
                        </w:rPr>
                        <w:t xml:space="preserve"> (average)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AFBF04B" wp14:editId="633EA3FC">
                <wp:simplePos x="0" y="0"/>
                <wp:positionH relativeFrom="column">
                  <wp:posOffset>3915410</wp:posOffset>
                </wp:positionH>
                <wp:positionV relativeFrom="paragraph">
                  <wp:posOffset>1566545</wp:posOffset>
                </wp:positionV>
                <wp:extent cx="515620" cy="95250"/>
                <wp:effectExtent l="0" t="3175" r="635" b="0"/>
                <wp:wrapNone/>
                <wp:docPr id="17" name="Caixa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9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8210A" w14:textId="77777777" w:rsidR="00C6057A" w:rsidRPr="00BA3D57" w:rsidRDefault="00C6057A" w:rsidP="00C6057A">
                            <w:pPr>
                              <w:rPr>
                                <w:rFonts w:ascii="Arial" w:hAnsi="Arial" w:cs="Arial"/>
                                <w:sz w:val="10"/>
                              </w:rPr>
                            </w:pPr>
                            <w:r w:rsidRPr="00BA3D57">
                              <w:rPr>
                                <w:rFonts w:ascii="Arial" w:hAnsi="Arial" w:cs="Arial"/>
                                <w:sz w:val="10"/>
                              </w:rPr>
                              <w:t>IDEB (average)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BF04B" id="Caixa de Texto 17" o:spid="_x0000_s1030" type="#_x0000_t202" style="position:absolute;left:0;text-align:left;margin-left:308.3pt;margin-top:123.35pt;width:40.6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" stroked="f">
                <v:textbox inset="0,0,0,0">
                  <w:txbxContent>
                    <w:p w14:paraId="6788210A" w14:textId="77777777" w:rsidR="00C6057A" w:rsidRPr="00BA3D57" w:rsidRDefault="00C6057A" w:rsidP="00C6057A">
                      <w:pPr>
                        <w:rPr>
                          <w:rFonts w:ascii="Arial" w:hAnsi="Arial" w:cs="Arial"/>
                          <w:sz w:val="10"/>
                        </w:rPr>
                      </w:pPr>
                      <w:r w:rsidRPr="00BA3D57">
                        <w:rPr>
                          <w:rFonts w:ascii="Arial" w:hAnsi="Arial" w:cs="Arial"/>
                          <w:sz w:val="10"/>
                        </w:rPr>
                        <w:t>IDEB (average)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E3E430A" wp14:editId="4D8067DA">
                <wp:simplePos x="0" y="0"/>
                <wp:positionH relativeFrom="column">
                  <wp:posOffset>1552575</wp:posOffset>
                </wp:positionH>
                <wp:positionV relativeFrom="paragraph">
                  <wp:posOffset>1566545</wp:posOffset>
                </wp:positionV>
                <wp:extent cx="735330" cy="95250"/>
                <wp:effectExtent l="0" t="3175" r="635" b="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9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D86578" w14:textId="77777777" w:rsidR="00C6057A" w:rsidRPr="00BA3D57" w:rsidRDefault="00C6057A" w:rsidP="00C6057A">
                            <w:pPr>
                              <w:rPr>
                                <w:rFonts w:ascii="Arial" w:hAnsi="Arial" w:cs="Arial"/>
                                <w:sz w:val="10"/>
                              </w:rPr>
                            </w:pPr>
                            <w:r>
                              <w:rPr>
                                <w:rFonts w:ascii="Arial" w:hAnsi="Arial" w:cs="Arial"/>
                                <w:sz w:val="10"/>
                              </w:rPr>
                              <w:t>Linear (</w:t>
                            </w:r>
                            <w:r w:rsidRPr="00BA3D57">
                              <w:rPr>
                                <w:rFonts w:ascii="Arial" w:hAnsi="Arial" w:cs="Arial"/>
                                <w:sz w:val="10"/>
                              </w:rPr>
                              <w:t xml:space="preserve">IDEB </w:t>
                            </w:r>
                            <w:r>
                              <w:rPr>
                                <w:rFonts w:ascii="Arial" w:hAnsi="Arial" w:cs="Arial"/>
                                <w:sz w:val="10"/>
                              </w:rPr>
                              <w:t>(</w:t>
                            </w:r>
                            <w:r w:rsidRPr="00BA3D57">
                              <w:rPr>
                                <w:rFonts w:ascii="Arial" w:hAnsi="Arial" w:cs="Arial"/>
                                <w:sz w:val="10"/>
                              </w:rPr>
                              <w:t>average)</w:t>
                            </w:r>
                            <w:r>
                              <w:rPr>
                                <w:rFonts w:ascii="Arial" w:hAnsi="Arial" w:cs="Arial"/>
                                <w:sz w:val="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E430A" id="Caixa de Texto 16" o:spid="_x0000_s1031" type="#_x0000_t202" style="position:absolute;left:0;text-align:left;margin-left:122.25pt;margin-top:123.35pt;width:57.9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" stroked="f">
                <v:textbox inset="0,0,0,0">
                  <w:txbxContent>
                    <w:p w14:paraId="7AD86578" w14:textId="77777777" w:rsidR="00C6057A" w:rsidRPr="00BA3D57" w:rsidRDefault="00C6057A" w:rsidP="00C6057A">
                      <w:pPr>
                        <w:rPr>
                          <w:rFonts w:ascii="Arial" w:hAnsi="Arial" w:cs="Arial"/>
                          <w:sz w:val="10"/>
                        </w:rPr>
                      </w:pPr>
                      <w:r>
                        <w:rPr>
                          <w:rFonts w:ascii="Arial" w:hAnsi="Arial" w:cs="Arial"/>
                          <w:sz w:val="10"/>
                        </w:rPr>
                        <w:t>Linear (</w:t>
                      </w:r>
                      <w:r w:rsidRPr="00BA3D57">
                        <w:rPr>
                          <w:rFonts w:ascii="Arial" w:hAnsi="Arial" w:cs="Arial"/>
                          <w:sz w:val="10"/>
                        </w:rPr>
                        <w:t xml:space="preserve">IDEB </w:t>
                      </w:r>
                      <w:r>
                        <w:rPr>
                          <w:rFonts w:ascii="Arial" w:hAnsi="Arial" w:cs="Arial"/>
                          <w:sz w:val="10"/>
                        </w:rPr>
                        <w:t>(</w:t>
                      </w:r>
                      <w:r w:rsidRPr="00BA3D57">
                        <w:rPr>
                          <w:rFonts w:ascii="Arial" w:hAnsi="Arial" w:cs="Arial"/>
                          <w:sz w:val="10"/>
                        </w:rPr>
                        <w:t>average)</w:t>
                      </w:r>
                      <w:r>
                        <w:rPr>
                          <w:rFonts w:ascii="Arial" w:hAnsi="Arial" w:cs="Arial"/>
                          <w:sz w:val="10"/>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9EAFA5" wp14:editId="55FC4D6E">
                <wp:simplePos x="0" y="0"/>
                <wp:positionH relativeFrom="column">
                  <wp:posOffset>814705</wp:posOffset>
                </wp:positionH>
                <wp:positionV relativeFrom="paragraph">
                  <wp:posOffset>1566545</wp:posOffset>
                </wp:positionV>
                <wp:extent cx="515620" cy="95250"/>
                <wp:effectExtent l="2540" t="3175" r="0" b="0"/>
                <wp:wrapNone/>
                <wp:docPr id="15" name="Caixa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9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85E71A" w14:textId="77777777" w:rsidR="00C6057A" w:rsidRPr="00BA3D57" w:rsidRDefault="00C6057A" w:rsidP="00C6057A">
                            <w:pPr>
                              <w:rPr>
                                <w:rFonts w:ascii="Arial" w:hAnsi="Arial" w:cs="Arial"/>
                                <w:sz w:val="10"/>
                              </w:rPr>
                            </w:pPr>
                            <w:r w:rsidRPr="00BA3D57">
                              <w:rPr>
                                <w:rFonts w:ascii="Arial" w:hAnsi="Arial" w:cs="Arial"/>
                                <w:sz w:val="10"/>
                              </w:rPr>
                              <w:t>IDEB (average)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EAFA5" id="Caixa de Texto 15" o:spid="_x0000_s1032" type="#_x0000_t202" style="position:absolute;left:0;text-align:left;margin-left:64.15pt;margin-top:123.35pt;width:40.6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" stroked="f">
                <v:textbox inset="0,0,0,0">
                  <w:txbxContent>
                    <w:p w14:paraId="1F85E71A" w14:textId="77777777" w:rsidR="00C6057A" w:rsidRPr="00BA3D57" w:rsidRDefault="00C6057A" w:rsidP="00C6057A">
                      <w:pPr>
                        <w:rPr>
                          <w:rFonts w:ascii="Arial" w:hAnsi="Arial" w:cs="Arial"/>
                          <w:sz w:val="10"/>
                        </w:rPr>
                      </w:pPr>
                      <w:r w:rsidRPr="00BA3D57">
                        <w:rPr>
                          <w:rFonts w:ascii="Arial" w:hAnsi="Arial" w:cs="Arial"/>
                          <w:sz w:val="10"/>
                        </w:rPr>
                        <w:t>IDEB (average)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3C5450D" wp14:editId="1E166AA5">
                <wp:simplePos x="0" y="0"/>
                <wp:positionH relativeFrom="column">
                  <wp:posOffset>135890</wp:posOffset>
                </wp:positionH>
                <wp:positionV relativeFrom="paragraph">
                  <wp:posOffset>1768475</wp:posOffset>
                </wp:positionV>
                <wp:extent cx="2049145" cy="158750"/>
                <wp:effectExtent l="0" t="0" r="0" b="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145" cy="15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85DA1E" w14:textId="77777777" w:rsidR="00C6057A" w:rsidRPr="00DC1C70" w:rsidRDefault="00C6057A" w:rsidP="00C6057A">
                            <w:pPr>
                              <w:rPr>
                                <w:rFonts w:ascii="Arial" w:hAnsi="Arial" w:cs="Arial"/>
                                <w:b/>
                                <w:sz w:val="16"/>
                                <w:lang w:val="en-US"/>
                              </w:rPr>
                            </w:pPr>
                            <w:r w:rsidRPr="00DC1C70">
                              <w:rPr>
                                <w:rFonts w:ascii="Arial" w:hAnsi="Arial" w:cs="Arial"/>
                                <w:b/>
                                <w:sz w:val="16"/>
                                <w:lang w:val="en-US"/>
                              </w:rPr>
                              <w:t>GDP per worker and TFP without quality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5450D" id="Caixa de Texto 14" o:spid="_x0000_s1033" type="#_x0000_t202" style="position:absolute;left:0;text-align:left;margin-left:10.7pt;margin-top:139.25pt;width:161.3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" stroked="f">
                <v:textbox inset="0,0,0,0">
                  <w:txbxContent>
                    <w:p w14:paraId="5C85DA1E" w14:textId="77777777" w:rsidR="00C6057A" w:rsidRPr="00DC1C70" w:rsidRDefault="00C6057A" w:rsidP="00C6057A">
                      <w:pPr>
                        <w:rPr>
                          <w:rFonts w:ascii="Arial" w:hAnsi="Arial" w:cs="Arial"/>
                          <w:b/>
                          <w:sz w:val="16"/>
                          <w:lang w:val="en-US"/>
                        </w:rPr>
                      </w:pPr>
                      <w:r w:rsidRPr="00DC1C70">
                        <w:rPr>
                          <w:rFonts w:ascii="Arial" w:hAnsi="Arial" w:cs="Arial"/>
                          <w:b/>
                          <w:sz w:val="16"/>
                          <w:lang w:val="en-US"/>
                        </w:rPr>
                        <w:t>GDP per worker and TFP without quality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1F6E428" wp14:editId="302E5105">
                <wp:simplePos x="0" y="0"/>
                <wp:positionH relativeFrom="column">
                  <wp:posOffset>3456940</wp:posOffset>
                </wp:positionH>
                <wp:positionV relativeFrom="paragraph">
                  <wp:posOffset>1774825</wp:posOffset>
                </wp:positionV>
                <wp:extent cx="1560830" cy="152400"/>
                <wp:effectExtent l="0" t="1905" r="4445" b="0"/>
                <wp:wrapNone/>
                <wp:docPr id="13"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13D258" w14:textId="77777777" w:rsidR="00C6057A" w:rsidRPr="00BA3D57" w:rsidRDefault="00C6057A" w:rsidP="00C6057A">
                            <w:pPr>
                              <w:jc w:val="center"/>
                              <w:rPr>
                                <w:rFonts w:ascii="Arial" w:hAnsi="Arial" w:cs="Arial"/>
                                <w:b/>
                                <w:sz w:val="16"/>
                              </w:rPr>
                            </w:pPr>
                            <w:r w:rsidRPr="00BA3D57">
                              <w:rPr>
                                <w:rFonts w:ascii="Arial" w:hAnsi="Arial" w:cs="Arial"/>
                                <w:b/>
                                <w:sz w:val="16"/>
                              </w:rPr>
                              <w:t>GDP per wor</w:t>
                            </w:r>
                            <w:r>
                              <w:rPr>
                                <w:rFonts w:ascii="Arial" w:hAnsi="Arial" w:cs="Arial"/>
                                <w:b/>
                                <w:sz w:val="16"/>
                              </w:rPr>
                              <w:t>k</w:t>
                            </w:r>
                            <w:r w:rsidRPr="00BA3D57">
                              <w:rPr>
                                <w:rFonts w:ascii="Arial" w:hAnsi="Arial" w:cs="Arial"/>
                                <w:b/>
                                <w:sz w:val="16"/>
                              </w:rPr>
                              <w:t>er and TFP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6E428" id="Caixa de Texto 13" o:spid="_x0000_s1034" type="#_x0000_t202" style="position:absolute;left:0;text-align:left;margin-left:272.2pt;margin-top:139.75pt;width:122.9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" stroked="f">
                <v:textbox inset="0,0,0,0">
                  <w:txbxContent>
                    <w:p w14:paraId="2513D258" w14:textId="77777777" w:rsidR="00C6057A" w:rsidRPr="00BA3D57" w:rsidRDefault="00C6057A" w:rsidP="00C6057A">
                      <w:pPr>
                        <w:jc w:val="center"/>
                        <w:rPr>
                          <w:rFonts w:ascii="Arial" w:hAnsi="Arial" w:cs="Arial"/>
                          <w:b/>
                          <w:sz w:val="16"/>
                        </w:rPr>
                      </w:pPr>
                      <w:r w:rsidRPr="00BA3D57">
                        <w:rPr>
                          <w:rFonts w:ascii="Arial" w:hAnsi="Arial" w:cs="Arial"/>
                          <w:b/>
                          <w:sz w:val="16"/>
                        </w:rPr>
                        <w:t>GDP per wor</w:t>
                      </w:r>
                      <w:r>
                        <w:rPr>
                          <w:rFonts w:ascii="Arial" w:hAnsi="Arial" w:cs="Arial"/>
                          <w:b/>
                          <w:sz w:val="16"/>
                        </w:rPr>
                        <w:t>k</w:t>
                      </w:r>
                      <w:r w:rsidRPr="00BA3D57">
                        <w:rPr>
                          <w:rFonts w:ascii="Arial" w:hAnsi="Arial" w:cs="Arial"/>
                          <w:b/>
                          <w:sz w:val="16"/>
                        </w:rPr>
                        <w:t>er and TFP</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79BA39B" wp14:editId="0F84DCC3">
                <wp:simplePos x="0" y="0"/>
                <wp:positionH relativeFrom="column">
                  <wp:posOffset>913765</wp:posOffset>
                </wp:positionH>
                <wp:positionV relativeFrom="paragraph">
                  <wp:posOffset>68580</wp:posOffset>
                </wp:positionV>
                <wp:extent cx="965835" cy="158750"/>
                <wp:effectExtent l="0" t="635" r="0" b="2540"/>
                <wp:wrapNone/>
                <wp:docPr id="12" name="Caixa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835" cy="15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18ACE" w14:textId="77777777" w:rsidR="00C6057A" w:rsidRPr="00BA3D57" w:rsidRDefault="00C6057A" w:rsidP="00C6057A">
                            <w:pPr>
                              <w:rPr>
                                <w:rFonts w:ascii="Arial" w:hAnsi="Arial" w:cs="Arial"/>
                                <w:b/>
                                <w:sz w:val="20"/>
                              </w:rPr>
                            </w:pPr>
                            <w:r w:rsidRPr="00BA3D57">
                              <w:rPr>
                                <w:rFonts w:ascii="Arial" w:hAnsi="Arial" w:cs="Arial"/>
                                <w:b/>
                                <w:sz w:val="20"/>
                              </w:rPr>
                              <w:t>IDEB (Average)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BA39B" id="Caixa de Texto 12" o:spid="_x0000_s1035" type="#_x0000_t202" style="position:absolute;left:0;text-align:left;margin-left:71.95pt;margin-top:5.4pt;width:76.0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" stroked="f">
                <v:textbox inset="0,0,0,0">
                  <w:txbxContent>
                    <w:p w14:paraId="3C718ACE" w14:textId="77777777" w:rsidR="00C6057A" w:rsidRPr="00BA3D57" w:rsidRDefault="00C6057A" w:rsidP="00C6057A">
                      <w:pPr>
                        <w:rPr>
                          <w:rFonts w:ascii="Arial" w:hAnsi="Arial" w:cs="Arial"/>
                          <w:b/>
                          <w:sz w:val="20"/>
                        </w:rPr>
                      </w:pPr>
                      <w:r w:rsidRPr="00BA3D57">
                        <w:rPr>
                          <w:rFonts w:ascii="Arial" w:hAnsi="Arial" w:cs="Arial"/>
                          <w:b/>
                          <w:sz w:val="20"/>
                        </w:rPr>
                        <w:t>IDEB (Average)</w:t>
                      </w:r>
                    </w:p>
                  </w:txbxContent>
                </v:textbox>
              </v:shape>
            </w:pict>
          </mc:Fallback>
        </mc:AlternateContent>
      </w:r>
      <w:r w:rsidRPr="00861DEE">
        <w:rPr>
          <w:noProof/>
          <w:lang w:val="en-US"/>
        </w:rPr>
        <w:drawing>
          <wp:inline distT="0" distB="0" distL="0" distR="0" wp14:anchorId="6E441586" wp14:editId="34983BFB">
            <wp:extent cx="6477000" cy="3790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00" cy="3790950"/>
                    </a:xfrm>
                    <a:prstGeom prst="rect">
                      <a:avLst/>
                    </a:prstGeom>
                    <a:noFill/>
                    <a:ln>
                      <a:noFill/>
                    </a:ln>
                  </pic:spPr>
                </pic:pic>
              </a:graphicData>
            </a:graphic>
          </wp:inline>
        </w:drawing>
      </w:r>
    </w:p>
    <w:p w14:paraId="5773A4CA" w14:textId="77777777" w:rsidR="00C6057A" w:rsidRPr="00861DEE" w:rsidRDefault="00C6057A" w:rsidP="00C6057A">
      <w:pPr>
        <w:jc w:val="both"/>
        <w:rPr>
          <w:lang w:val="en-US"/>
        </w:rPr>
      </w:pPr>
      <w:r w:rsidRPr="00861DEE">
        <w:rPr>
          <w:lang w:val="en-US"/>
        </w:rPr>
        <w:t>Source: own elaboration from the data of IBGE, IPEA, INEP, Reis et. al. (2005) and Coelho (2006).</w:t>
      </w:r>
    </w:p>
    <w:p w14:paraId="0A85B074" w14:textId="77777777" w:rsidR="00C6057A" w:rsidRPr="00861DEE" w:rsidRDefault="00C6057A" w:rsidP="00C6057A">
      <w:pPr>
        <w:jc w:val="both"/>
        <w:rPr>
          <w:lang w:val="en-US"/>
        </w:rPr>
      </w:pPr>
      <w:r w:rsidRPr="00861DEE">
        <w:rPr>
          <w:lang w:val="en-US"/>
        </w:rPr>
        <w:tab/>
      </w:r>
    </w:p>
    <w:p w14:paraId="45CF082A" w14:textId="77777777" w:rsidR="00C6057A" w:rsidRDefault="00C6057A" w:rsidP="00C6057A">
      <w:pPr>
        <w:jc w:val="both"/>
        <w:rPr>
          <w:lang w:val="en-US"/>
        </w:rPr>
      </w:pPr>
      <w:r w:rsidRPr="00861DEE">
        <w:rPr>
          <w:lang w:val="en-US"/>
        </w:rPr>
        <w:tab/>
        <w:t xml:space="preserve">In Table 3 </w:t>
      </w:r>
      <w:r>
        <w:rPr>
          <w:lang w:val="en-US"/>
        </w:rPr>
        <w:t>are exposed</w:t>
      </w:r>
      <w:r w:rsidRPr="00861DEE">
        <w:rPr>
          <w:lang w:val="en-US"/>
        </w:rPr>
        <w:t xml:space="preserve"> the development accounting </w:t>
      </w:r>
      <w:r>
        <w:rPr>
          <w:lang w:val="en-US"/>
        </w:rPr>
        <w:t xml:space="preserve">results </w:t>
      </w:r>
      <w:r w:rsidRPr="00861DEE">
        <w:rPr>
          <w:lang w:val="en-US"/>
        </w:rPr>
        <w:t xml:space="preserve">using the </w:t>
      </w:r>
      <w:r w:rsidRPr="00861DEE">
        <w:rPr>
          <w:i/>
          <w:lang w:val="en-US"/>
        </w:rPr>
        <w:t>proxy</w:t>
      </w:r>
      <w:r w:rsidRPr="00861DEE">
        <w:rPr>
          <w:lang w:val="en-US"/>
        </w:rPr>
        <w:t xml:space="preserve"> for human capital that considers the quality gap. The GDP per worker and the capital product ratio</w:t>
      </w:r>
      <w:r>
        <w:rPr>
          <w:lang w:val="en-US"/>
        </w:rPr>
        <w:t xml:space="preserve"> results</w:t>
      </w:r>
      <w:r w:rsidRPr="00861DEE">
        <w:rPr>
          <w:lang w:val="en-US"/>
        </w:rPr>
        <w:t xml:space="preserve"> were not presented because they are the same </w:t>
      </w:r>
      <w:r>
        <w:rPr>
          <w:lang w:val="en-US"/>
        </w:rPr>
        <w:t xml:space="preserve">as </w:t>
      </w:r>
      <w:r w:rsidRPr="00861DEE">
        <w:rPr>
          <w:lang w:val="en-US"/>
        </w:rPr>
        <w:t xml:space="preserve">of the previous exercise. What is noticed, by the results, is an increase in the human capital factor gap in the </w:t>
      </w:r>
      <w:r>
        <w:rPr>
          <w:lang w:val="en-US"/>
        </w:rPr>
        <w:t>Brazilian states</w:t>
      </w:r>
      <w:r w:rsidRPr="00861DEE">
        <w:rPr>
          <w:lang w:val="en-US"/>
        </w:rPr>
        <w:t xml:space="preserve"> in relation to </w:t>
      </w:r>
      <w:r>
        <w:rPr>
          <w:lang w:val="en-US"/>
        </w:rPr>
        <w:t>São Paulo</w:t>
      </w:r>
      <w:r w:rsidRPr="00861DEE">
        <w:rPr>
          <w:lang w:val="en-US"/>
        </w:rPr>
        <w:t xml:space="preserve"> </w:t>
      </w:r>
      <w:r>
        <w:rPr>
          <w:lang w:val="en-US"/>
        </w:rPr>
        <w:t xml:space="preserve">state </w:t>
      </w:r>
      <w:r w:rsidRPr="00861DEE">
        <w:rPr>
          <w:lang w:val="en-US"/>
        </w:rPr>
        <w:t xml:space="preserve">because </w:t>
      </w:r>
      <w:r>
        <w:rPr>
          <w:lang w:val="en-US"/>
        </w:rPr>
        <w:t>it</w:t>
      </w:r>
      <w:r w:rsidRPr="00861DEE">
        <w:rPr>
          <w:lang w:val="en-US"/>
        </w:rPr>
        <w:t xml:space="preserve"> had th</w:t>
      </w:r>
      <w:r>
        <w:rPr>
          <w:lang w:val="en-US"/>
        </w:rPr>
        <w:t>e highest IDEB</w:t>
      </w:r>
      <w:r w:rsidRPr="00861DEE">
        <w:rPr>
          <w:lang w:val="en-US"/>
        </w:rPr>
        <w:t xml:space="preserve"> </w:t>
      </w:r>
      <w:r>
        <w:rPr>
          <w:lang w:val="en-US"/>
        </w:rPr>
        <w:t>average grade in</w:t>
      </w:r>
      <w:r w:rsidRPr="00861DEE">
        <w:rPr>
          <w:lang w:val="en-US"/>
        </w:rPr>
        <w:t xml:space="preserve"> 2005. Even the </w:t>
      </w:r>
      <w:r>
        <w:rPr>
          <w:lang w:val="en-US"/>
        </w:rPr>
        <w:t>s</w:t>
      </w:r>
      <w:r w:rsidRPr="00861DEE">
        <w:rPr>
          <w:lang w:val="en-US"/>
        </w:rPr>
        <w:t xml:space="preserve">tate of Rio de Janeiro that had a human capital level greater </w:t>
      </w:r>
      <w:r>
        <w:rPr>
          <w:lang w:val="en-US"/>
        </w:rPr>
        <w:t>than the</w:t>
      </w:r>
      <w:r w:rsidRPr="00861DEE">
        <w:rPr>
          <w:lang w:val="en-US"/>
        </w:rPr>
        <w:t xml:space="preserve"> base state, according to the previously used </w:t>
      </w:r>
      <w:r w:rsidRPr="00861DEE">
        <w:rPr>
          <w:i/>
          <w:lang w:val="en-US"/>
        </w:rPr>
        <w:t>proxy</w:t>
      </w:r>
      <w:r w:rsidRPr="00861DEE">
        <w:rPr>
          <w:lang w:val="en-US"/>
        </w:rPr>
        <w:t xml:space="preserve">, </w:t>
      </w:r>
      <w:r>
        <w:rPr>
          <w:lang w:val="en-US"/>
        </w:rPr>
        <w:t>had</w:t>
      </w:r>
      <w:r w:rsidRPr="00861DEE">
        <w:rPr>
          <w:lang w:val="en-US"/>
        </w:rPr>
        <w:t xml:space="preserve"> a lower level </w:t>
      </w:r>
      <w:r>
        <w:rPr>
          <w:lang w:val="en-US"/>
        </w:rPr>
        <w:t xml:space="preserve">of human capital </w:t>
      </w:r>
      <w:r w:rsidRPr="00861DEE">
        <w:rPr>
          <w:lang w:val="en-US"/>
        </w:rPr>
        <w:t>when consider</w:t>
      </w:r>
      <w:r>
        <w:rPr>
          <w:lang w:val="en-US"/>
        </w:rPr>
        <w:t>ed</w:t>
      </w:r>
      <w:r w:rsidRPr="00861DEE">
        <w:rPr>
          <w:lang w:val="en-US"/>
        </w:rPr>
        <w:t xml:space="preserve"> </w:t>
      </w:r>
      <w:r>
        <w:rPr>
          <w:lang w:val="en-US"/>
        </w:rPr>
        <w:t xml:space="preserve">its </w:t>
      </w:r>
      <w:r w:rsidRPr="00861DEE">
        <w:rPr>
          <w:lang w:val="en-US"/>
        </w:rPr>
        <w:t xml:space="preserve">quality </w:t>
      </w:r>
      <w:r>
        <w:rPr>
          <w:lang w:val="en-US"/>
        </w:rPr>
        <w:t>aspect</w:t>
      </w:r>
      <w:r w:rsidRPr="00861DEE">
        <w:rPr>
          <w:lang w:val="en-US"/>
        </w:rPr>
        <w:t>.</w:t>
      </w:r>
    </w:p>
    <w:p w14:paraId="32790BAD" w14:textId="77777777" w:rsidR="00C6057A" w:rsidRDefault="00C6057A" w:rsidP="00C6057A">
      <w:pPr>
        <w:jc w:val="both"/>
        <w:rPr>
          <w:lang w:val="en-US"/>
        </w:rPr>
      </w:pPr>
      <w:r w:rsidRPr="00861DEE">
        <w:rPr>
          <w:lang w:val="en-US"/>
        </w:rPr>
        <w:tab/>
        <w:t xml:space="preserve">On the </w:t>
      </w:r>
      <w:r>
        <w:rPr>
          <w:lang w:val="en-US"/>
        </w:rPr>
        <w:t>states</w:t>
      </w:r>
      <w:r w:rsidRPr="00861DEE">
        <w:rPr>
          <w:lang w:val="en-US"/>
        </w:rPr>
        <w:t xml:space="preserve"> average, the human capital ratio decreases from 86% to 70% compared to the </w:t>
      </w:r>
      <w:r>
        <w:rPr>
          <w:lang w:val="en-US"/>
        </w:rPr>
        <w:t>reference state</w:t>
      </w:r>
      <w:r w:rsidRPr="00861DEE">
        <w:rPr>
          <w:lang w:val="en-US"/>
        </w:rPr>
        <w:t xml:space="preserve">, which represents </w:t>
      </w:r>
      <w:r>
        <w:rPr>
          <w:lang w:val="en-US"/>
        </w:rPr>
        <w:t xml:space="preserve">a </w:t>
      </w:r>
      <w:r w:rsidRPr="00861DEE">
        <w:rPr>
          <w:lang w:val="en-US"/>
        </w:rPr>
        <w:t>relevant increase of this production factor</w:t>
      </w:r>
      <w:r>
        <w:rPr>
          <w:lang w:val="en-US"/>
        </w:rPr>
        <w:t xml:space="preserve"> </w:t>
      </w:r>
      <w:r w:rsidRPr="00861DEE">
        <w:rPr>
          <w:lang w:val="en-US"/>
        </w:rPr>
        <w:t>gap, being the res</w:t>
      </w:r>
      <w:r>
        <w:rPr>
          <w:lang w:val="en-US"/>
        </w:rPr>
        <w:t>ults similar to those found by S</w:t>
      </w:r>
      <w:r w:rsidRPr="00861DEE">
        <w:rPr>
          <w:lang w:val="en-US"/>
        </w:rPr>
        <w:t>choellman (2013). By the author</w:t>
      </w:r>
      <w:r>
        <w:rPr>
          <w:lang w:val="en-US"/>
        </w:rPr>
        <w:t>’s</w:t>
      </w:r>
      <w:r w:rsidRPr="00861DEE">
        <w:rPr>
          <w:lang w:val="en-US"/>
        </w:rPr>
        <w:t xml:space="preserve"> results, the gap difference increase of the human capital variable between the countries, when considering the quality gap, </w:t>
      </w:r>
      <w:r>
        <w:rPr>
          <w:lang w:val="en-US"/>
        </w:rPr>
        <w:t>increase</w:t>
      </w:r>
      <w:r w:rsidRPr="00861DEE">
        <w:rPr>
          <w:lang w:val="en-US"/>
        </w:rPr>
        <w:t xml:space="preserve"> </w:t>
      </w:r>
      <w:r>
        <w:rPr>
          <w:lang w:val="en-US"/>
        </w:rPr>
        <w:t xml:space="preserve">the </w:t>
      </w:r>
      <w:r w:rsidRPr="00861DEE">
        <w:rPr>
          <w:lang w:val="en-US"/>
        </w:rPr>
        <w:t xml:space="preserve">contribution </w:t>
      </w:r>
      <w:r>
        <w:rPr>
          <w:lang w:val="en-US"/>
        </w:rPr>
        <w:t xml:space="preserve">of </w:t>
      </w:r>
      <w:r w:rsidRPr="00861DEE">
        <w:rPr>
          <w:lang w:val="en-US"/>
        </w:rPr>
        <w:t>this factor</w:t>
      </w:r>
      <w:r>
        <w:rPr>
          <w:lang w:val="en-US"/>
        </w:rPr>
        <w:t xml:space="preserve"> to </w:t>
      </w:r>
      <w:r w:rsidRPr="00861DEE">
        <w:rPr>
          <w:lang w:val="en-US"/>
        </w:rPr>
        <w:t>explain the income gap from 10% to 20%.</w:t>
      </w:r>
    </w:p>
    <w:p w14:paraId="68C1AC35" w14:textId="77777777" w:rsidR="00C6057A" w:rsidRPr="00861DEE" w:rsidRDefault="00C6057A" w:rsidP="00C6057A">
      <w:pPr>
        <w:jc w:val="both"/>
        <w:rPr>
          <w:lang w:val="en-US"/>
        </w:rPr>
      </w:pPr>
      <w:r w:rsidRPr="00861DEE">
        <w:rPr>
          <w:lang w:val="en-US"/>
        </w:rPr>
        <w:tab/>
        <w:t xml:space="preserve">By the quality gap increase, the </w:t>
      </w:r>
      <w:r>
        <w:rPr>
          <w:lang w:val="en-US"/>
        </w:rPr>
        <w:t xml:space="preserve">Brazilian states </w:t>
      </w:r>
      <w:r w:rsidRPr="00861DEE">
        <w:rPr>
          <w:lang w:val="en-US"/>
        </w:rPr>
        <w:t xml:space="preserve">TFP average goes from 42% to 52% compared to the </w:t>
      </w:r>
      <w:r>
        <w:rPr>
          <w:lang w:val="en-US"/>
        </w:rPr>
        <w:t>state of São Paulo</w:t>
      </w:r>
      <w:r w:rsidRPr="00861DEE">
        <w:rPr>
          <w:lang w:val="en-US"/>
        </w:rPr>
        <w:t xml:space="preserve">, in the majority of the analyzed years, being the average of the </w:t>
      </w:r>
      <w:r>
        <w:rPr>
          <w:lang w:val="en-US"/>
        </w:rPr>
        <w:t>Brazilian states</w:t>
      </w:r>
      <w:r w:rsidRPr="00861DEE">
        <w:rPr>
          <w:lang w:val="en-US"/>
        </w:rPr>
        <w:t xml:space="preserve"> TFP gap still </w:t>
      </w:r>
      <w:r>
        <w:rPr>
          <w:lang w:val="en-US"/>
        </w:rPr>
        <w:t>substantial</w:t>
      </w:r>
      <w:r w:rsidRPr="00861DEE">
        <w:rPr>
          <w:lang w:val="en-US"/>
        </w:rPr>
        <w:t>.</w:t>
      </w:r>
    </w:p>
    <w:p w14:paraId="68F86E94" w14:textId="77777777" w:rsidR="00C6057A" w:rsidRDefault="00C6057A" w:rsidP="00C6057A">
      <w:pPr>
        <w:jc w:val="both"/>
        <w:rPr>
          <w:lang w:val="en-US"/>
        </w:rPr>
      </w:pPr>
    </w:p>
    <w:p w14:paraId="1DB7113D" w14:textId="77777777" w:rsidR="00C6057A" w:rsidRDefault="00C6057A" w:rsidP="00C6057A">
      <w:pPr>
        <w:jc w:val="both"/>
        <w:rPr>
          <w:lang w:val="en-US"/>
        </w:rPr>
      </w:pPr>
    </w:p>
    <w:p w14:paraId="131D131A" w14:textId="77777777" w:rsidR="00C6057A" w:rsidRDefault="00C6057A" w:rsidP="00C6057A">
      <w:pPr>
        <w:jc w:val="both"/>
        <w:rPr>
          <w:lang w:val="en-US"/>
        </w:rPr>
      </w:pPr>
    </w:p>
    <w:p w14:paraId="5D7279ED" w14:textId="77777777" w:rsidR="00C6057A" w:rsidRDefault="00C6057A" w:rsidP="00C6057A">
      <w:pPr>
        <w:jc w:val="both"/>
        <w:rPr>
          <w:lang w:val="en-US"/>
        </w:rPr>
      </w:pPr>
    </w:p>
    <w:p w14:paraId="0BBC5CC1" w14:textId="77777777" w:rsidR="00C6057A" w:rsidRDefault="00C6057A" w:rsidP="00C6057A">
      <w:pPr>
        <w:jc w:val="both"/>
        <w:rPr>
          <w:lang w:val="en-US"/>
        </w:rPr>
      </w:pPr>
    </w:p>
    <w:p w14:paraId="543F21EB" w14:textId="77777777" w:rsidR="00C6057A" w:rsidRDefault="00C6057A" w:rsidP="00C6057A">
      <w:pPr>
        <w:jc w:val="both"/>
        <w:rPr>
          <w:lang w:val="en-US"/>
        </w:rPr>
      </w:pPr>
    </w:p>
    <w:p w14:paraId="15050AFE" w14:textId="77777777" w:rsidR="00C6057A" w:rsidRPr="00861DEE" w:rsidRDefault="00C6057A" w:rsidP="00C6057A">
      <w:pPr>
        <w:jc w:val="both"/>
        <w:rPr>
          <w:lang w:val="en-US"/>
        </w:rPr>
      </w:pPr>
      <w:r w:rsidRPr="00861DEE">
        <w:rPr>
          <w:rFonts w:ascii="Arial" w:hAnsi="Arial" w:cs="Arial"/>
          <w:b/>
          <w:bCs/>
          <w:sz w:val="20"/>
          <w:szCs w:val="20"/>
          <w:lang w:val="en-US"/>
        </w:rPr>
        <w:t xml:space="preserve">Table 3 – Development </w:t>
      </w:r>
      <w:r>
        <w:rPr>
          <w:rFonts w:ascii="Arial" w:hAnsi="Arial" w:cs="Arial"/>
          <w:b/>
          <w:bCs/>
          <w:sz w:val="20"/>
          <w:szCs w:val="20"/>
          <w:lang w:val="en-US"/>
        </w:rPr>
        <w:t>accounting</w:t>
      </w:r>
      <w:r w:rsidRPr="00861DEE">
        <w:rPr>
          <w:rFonts w:ascii="Arial" w:hAnsi="Arial" w:cs="Arial"/>
          <w:b/>
          <w:bCs/>
          <w:sz w:val="20"/>
          <w:szCs w:val="20"/>
          <w:lang w:val="en-US"/>
        </w:rPr>
        <w:t xml:space="preserve"> </w:t>
      </w:r>
      <w:r>
        <w:rPr>
          <w:rFonts w:ascii="Arial" w:hAnsi="Arial" w:cs="Arial"/>
          <w:b/>
          <w:bCs/>
          <w:sz w:val="20"/>
          <w:szCs w:val="20"/>
          <w:lang w:val="en-US"/>
        </w:rPr>
        <w:t>in relation to São Paulo</w:t>
      </w:r>
      <w:r w:rsidRPr="00861DEE">
        <w:rPr>
          <w:rFonts w:ascii="Arial" w:hAnsi="Arial" w:cs="Arial"/>
          <w:b/>
          <w:bCs/>
          <w:sz w:val="20"/>
          <w:szCs w:val="20"/>
          <w:lang w:val="en-US"/>
        </w:rPr>
        <w:t xml:space="preserve"> </w:t>
      </w:r>
      <w:r>
        <w:rPr>
          <w:rFonts w:ascii="Arial" w:hAnsi="Arial" w:cs="Arial"/>
          <w:b/>
          <w:bCs/>
          <w:sz w:val="20"/>
          <w:szCs w:val="20"/>
          <w:lang w:val="en-US"/>
        </w:rPr>
        <w:t xml:space="preserve">state </w:t>
      </w:r>
      <w:r w:rsidRPr="00861DEE">
        <w:rPr>
          <w:rFonts w:ascii="Arial" w:hAnsi="Arial" w:cs="Arial"/>
          <w:b/>
          <w:bCs/>
          <w:sz w:val="20"/>
          <w:szCs w:val="20"/>
          <w:lang w:val="en-US"/>
        </w:rPr>
        <w:t>- IDEB</w:t>
      </w:r>
    </w:p>
    <w:tbl>
      <w:tblPr>
        <w:tblW w:w="5000" w:type="pct"/>
        <w:tblCellMar>
          <w:left w:w="70" w:type="dxa"/>
          <w:right w:w="70" w:type="dxa"/>
        </w:tblCellMar>
        <w:tblLook w:val="04A0" w:firstRow="1" w:lastRow="0" w:firstColumn="1" w:lastColumn="0" w:noHBand="0" w:noVBand="1"/>
      </w:tblPr>
      <w:tblGrid>
        <w:gridCol w:w="1457"/>
        <w:gridCol w:w="1093"/>
        <w:gridCol w:w="1093"/>
        <w:gridCol w:w="1093"/>
        <w:gridCol w:w="1093"/>
        <w:gridCol w:w="1093"/>
        <w:gridCol w:w="1093"/>
        <w:gridCol w:w="1093"/>
        <w:gridCol w:w="1087"/>
      </w:tblGrid>
      <w:tr w:rsidR="00C6057A" w:rsidRPr="00861DEE" w14:paraId="1907A549" w14:textId="77777777" w:rsidTr="00AA763A">
        <w:trPr>
          <w:trHeight w:val="270"/>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8364D9" w14:textId="77777777" w:rsidR="00C6057A" w:rsidRPr="00861DEE" w:rsidRDefault="00C6057A" w:rsidP="00AA763A">
            <w:pPr>
              <w:jc w:val="center"/>
              <w:rPr>
                <w:rFonts w:ascii="Arial" w:hAnsi="Arial" w:cs="Arial"/>
                <w:b/>
                <w:bCs/>
                <w:sz w:val="20"/>
                <w:szCs w:val="20"/>
                <w:lang w:val="en-US"/>
              </w:rPr>
            </w:pPr>
          </w:p>
        </w:tc>
        <w:tc>
          <w:tcPr>
            <w:tcW w:w="107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C0C9FA"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1970</w:t>
            </w:r>
          </w:p>
        </w:tc>
        <w:tc>
          <w:tcPr>
            <w:tcW w:w="1071" w:type="pct"/>
            <w:gridSpan w:val="2"/>
            <w:tcBorders>
              <w:top w:val="single" w:sz="4" w:space="0" w:color="auto"/>
              <w:left w:val="single" w:sz="4" w:space="0" w:color="auto"/>
              <w:bottom w:val="single" w:sz="4" w:space="0" w:color="auto"/>
              <w:right w:val="single" w:sz="4" w:space="0" w:color="auto"/>
            </w:tcBorders>
          </w:tcPr>
          <w:p w14:paraId="63113A15"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1980</w:t>
            </w:r>
          </w:p>
        </w:tc>
        <w:tc>
          <w:tcPr>
            <w:tcW w:w="1071"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EE35A9"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1990</w:t>
            </w:r>
          </w:p>
        </w:tc>
        <w:tc>
          <w:tcPr>
            <w:tcW w:w="107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8D5BCE"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2000</w:t>
            </w:r>
          </w:p>
        </w:tc>
      </w:tr>
      <w:tr w:rsidR="00C6057A" w:rsidRPr="00861DEE" w14:paraId="7404D20C" w14:textId="77777777" w:rsidTr="00AA763A">
        <w:trPr>
          <w:trHeight w:val="270"/>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5CA4E1"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lastRenderedPageBreak/>
              <w:t>State</w:t>
            </w:r>
          </w:p>
        </w:tc>
        <w:tc>
          <w:tcPr>
            <w:tcW w:w="536" w:type="pct"/>
            <w:tcBorders>
              <w:top w:val="single" w:sz="4" w:space="0" w:color="auto"/>
              <w:left w:val="single" w:sz="4" w:space="0" w:color="auto"/>
              <w:bottom w:val="single" w:sz="4" w:space="0" w:color="auto"/>
            </w:tcBorders>
            <w:shd w:val="clear" w:color="auto" w:fill="D9D9D9"/>
            <w:noWrap/>
            <w:vAlign w:val="center"/>
          </w:tcPr>
          <w:p w14:paraId="5E2E30E4"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H/L</w:t>
            </w:r>
          </w:p>
        </w:tc>
        <w:tc>
          <w:tcPr>
            <w:tcW w:w="536" w:type="pct"/>
            <w:tcBorders>
              <w:top w:val="single" w:sz="4" w:space="0" w:color="auto"/>
              <w:bottom w:val="single" w:sz="4" w:space="0" w:color="auto"/>
              <w:right w:val="single" w:sz="4" w:space="0" w:color="auto"/>
            </w:tcBorders>
            <w:shd w:val="clear" w:color="auto" w:fill="auto"/>
            <w:noWrap/>
            <w:vAlign w:val="center"/>
          </w:tcPr>
          <w:p w14:paraId="2D167CE9"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A</w:t>
            </w:r>
          </w:p>
        </w:tc>
        <w:tc>
          <w:tcPr>
            <w:tcW w:w="536" w:type="pct"/>
            <w:tcBorders>
              <w:top w:val="single" w:sz="4" w:space="0" w:color="auto"/>
              <w:bottom w:val="single" w:sz="4" w:space="0" w:color="auto"/>
            </w:tcBorders>
            <w:shd w:val="clear" w:color="auto" w:fill="D9D9D9"/>
            <w:vAlign w:val="center"/>
          </w:tcPr>
          <w:p w14:paraId="52C2C791"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H/L</w:t>
            </w:r>
          </w:p>
        </w:tc>
        <w:tc>
          <w:tcPr>
            <w:tcW w:w="536" w:type="pct"/>
            <w:tcBorders>
              <w:top w:val="single" w:sz="4" w:space="0" w:color="auto"/>
              <w:bottom w:val="single" w:sz="4" w:space="0" w:color="auto"/>
              <w:right w:val="single" w:sz="4" w:space="0" w:color="auto"/>
            </w:tcBorders>
            <w:vAlign w:val="center"/>
          </w:tcPr>
          <w:p w14:paraId="156EE61D"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A</w:t>
            </w:r>
          </w:p>
        </w:tc>
        <w:tc>
          <w:tcPr>
            <w:tcW w:w="536" w:type="pct"/>
            <w:tcBorders>
              <w:top w:val="single" w:sz="4" w:space="0" w:color="auto"/>
              <w:left w:val="single" w:sz="4" w:space="0" w:color="auto"/>
              <w:bottom w:val="single" w:sz="4" w:space="0" w:color="auto"/>
            </w:tcBorders>
            <w:shd w:val="clear" w:color="auto" w:fill="D9D9D9"/>
            <w:noWrap/>
            <w:vAlign w:val="center"/>
          </w:tcPr>
          <w:p w14:paraId="5A7E913E"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H/L</w:t>
            </w:r>
          </w:p>
        </w:tc>
        <w:tc>
          <w:tcPr>
            <w:tcW w:w="536" w:type="pct"/>
            <w:tcBorders>
              <w:top w:val="single" w:sz="4" w:space="0" w:color="auto"/>
              <w:bottom w:val="single" w:sz="4" w:space="0" w:color="auto"/>
              <w:right w:val="single" w:sz="4" w:space="0" w:color="auto"/>
            </w:tcBorders>
            <w:shd w:val="clear" w:color="auto" w:fill="auto"/>
            <w:noWrap/>
            <w:vAlign w:val="center"/>
          </w:tcPr>
          <w:p w14:paraId="4496E5E5"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A</w:t>
            </w:r>
          </w:p>
        </w:tc>
        <w:tc>
          <w:tcPr>
            <w:tcW w:w="536" w:type="pct"/>
            <w:tcBorders>
              <w:top w:val="single" w:sz="4" w:space="0" w:color="auto"/>
              <w:left w:val="single" w:sz="4" w:space="0" w:color="auto"/>
              <w:bottom w:val="single" w:sz="4" w:space="0" w:color="auto"/>
            </w:tcBorders>
            <w:shd w:val="clear" w:color="auto" w:fill="D9D9D9"/>
            <w:noWrap/>
            <w:vAlign w:val="center"/>
          </w:tcPr>
          <w:p w14:paraId="6BFE4B05"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H/L</w:t>
            </w:r>
          </w:p>
        </w:tc>
        <w:tc>
          <w:tcPr>
            <w:tcW w:w="536" w:type="pct"/>
            <w:tcBorders>
              <w:top w:val="single" w:sz="4" w:space="0" w:color="auto"/>
              <w:bottom w:val="single" w:sz="4" w:space="0" w:color="auto"/>
              <w:right w:val="single" w:sz="4" w:space="0" w:color="auto"/>
            </w:tcBorders>
            <w:shd w:val="clear" w:color="auto" w:fill="auto"/>
            <w:noWrap/>
            <w:vAlign w:val="center"/>
          </w:tcPr>
          <w:p w14:paraId="1590EDF0"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A</w:t>
            </w:r>
          </w:p>
        </w:tc>
      </w:tr>
      <w:tr w:rsidR="00C6057A" w:rsidRPr="00861DEE" w14:paraId="08A2E36B"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FB099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RJ</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74AC1A8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0.96</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0981C4A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1.36</w:t>
            </w:r>
          </w:p>
        </w:tc>
        <w:tc>
          <w:tcPr>
            <w:tcW w:w="536" w:type="pct"/>
            <w:tcBorders>
              <w:top w:val="single" w:sz="4" w:space="0" w:color="auto"/>
              <w:left w:val="nil"/>
              <w:bottom w:val="single" w:sz="4" w:space="0" w:color="auto"/>
              <w:right w:val="nil"/>
            </w:tcBorders>
            <w:shd w:val="clear" w:color="auto" w:fill="D9D9D9"/>
            <w:vAlign w:val="center"/>
          </w:tcPr>
          <w:p w14:paraId="5262AD0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0.97</w:t>
            </w:r>
          </w:p>
        </w:tc>
        <w:tc>
          <w:tcPr>
            <w:tcW w:w="536" w:type="pct"/>
            <w:tcBorders>
              <w:top w:val="single" w:sz="4" w:space="0" w:color="auto"/>
              <w:left w:val="nil"/>
              <w:bottom w:val="single" w:sz="4" w:space="0" w:color="auto"/>
              <w:right w:val="single" w:sz="4" w:space="0" w:color="auto"/>
            </w:tcBorders>
            <w:vAlign w:val="center"/>
          </w:tcPr>
          <w:p w14:paraId="2E96099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1.22</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4CFACA5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0.96</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4C310EF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1118361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0.93</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68E086D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1.26</w:t>
            </w:r>
          </w:p>
        </w:tc>
      </w:tr>
      <w:tr w:rsidR="00C6057A" w:rsidRPr="00861DEE" w14:paraId="5B2BE1E8"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FB4182"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SP</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210CF69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095BC02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536" w:type="pct"/>
            <w:tcBorders>
              <w:top w:val="single" w:sz="4" w:space="0" w:color="auto"/>
              <w:left w:val="nil"/>
              <w:bottom w:val="single" w:sz="4" w:space="0" w:color="auto"/>
              <w:right w:val="nil"/>
            </w:tcBorders>
            <w:shd w:val="clear" w:color="auto" w:fill="D9D9D9"/>
            <w:vAlign w:val="center"/>
          </w:tcPr>
          <w:p w14:paraId="1FE7DA8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536" w:type="pct"/>
            <w:tcBorders>
              <w:top w:val="single" w:sz="4" w:space="0" w:color="auto"/>
              <w:left w:val="nil"/>
              <w:bottom w:val="single" w:sz="4" w:space="0" w:color="auto"/>
              <w:right w:val="single" w:sz="4" w:space="0" w:color="auto"/>
            </w:tcBorders>
            <w:vAlign w:val="center"/>
          </w:tcPr>
          <w:p w14:paraId="1CB773F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44E98FE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4F43107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5ADCC81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62F48F5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r>
      <w:tr w:rsidR="00C6057A" w:rsidRPr="00861DEE" w14:paraId="2797C03D"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86714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AM</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69B55FA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0.58</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6E236AD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1.14</w:t>
            </w:r>
          </w:p>
        </w:tc>
        <w:tc>
          <w:tcPr>
            <w:tcW w:w="536" w:type="pct"/>
            <w:tcBorders>
              <w:top w:val="single" w:sz="4" w:space="0" w:color="auto"/>
              <w:left w:val="nil"/>
              <w:bottom w:val="single" w:sz="4" w:space="0" w:color="auto"/>
              <w:right w:val="nil"/>
            </w:tcBorders>
            <w:shd w:val="clear" w:color="auto" w:fill="D9D9D9"/>
            <w:vAlign w:val="center"/>
          </w:tcPr>
          <w:p w14:paraId="5FC6F73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0.58</w:t>
            </w:r>
          </w:p>
        </w:tc>
        <w:tc>
          <w:tcPr>
            <w:tcW w:w="536" w:type="pct"/>
            <w:tcBorders>
              <w:top w:val="single" w:sz="4" w:space="0" w:color="auto"/>
              <w:left w:val="nil"/>
              <w:bottom w:val="single" w:sz="4" w:space="0" w:color="auto"/>
              <w:right w:val="single" w:sz="4" w:space="0" w:color="auto"/>
            </w:tcBorders>
            <w:vAlign w:val="center"/>
          </w:tcPr>
          <w:p w14:paraId="6F07313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1.19</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01F8710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0.57</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33144C2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2.47</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2CB9E8E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0.58</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7329D9D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1.85</w:t>
            </w:r>
          </w:p>
        </w:tc>
      </w:tr>
      <w:tr w:rsidR="00C6057A" w:rsidRPr="00861DEE" w14:paraId="30906CCA"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B6AC9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RS</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1208F5A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0.93</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7CC5C43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0.55</w:t>
            </w:r>
          </w:p>
        </w:tc>
        <w:tc>
          <w:tcPr>
            <w:tcW w:w="536" w:type="pct"/>
            <w:tcBorders>
              <w:top w:val="single" w:sz="4" w:space="0" w:color="auto"/>
              <w:left w:val="nil"/>
              <w:bottom w:val="single" w:sz="4" w:space="0" w:color="auto"/>
              <w:right w:val="nil"/>
            </w:tcBorders>
            <w:shd w:val="clear" w:color="auto" w:fill="D9D9D9"/>
            <w:vAlign w:val="center"/>
          </w:tcPr>
          <w:p w14:paraId="4A06428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0.93</w:t>
            </w:r>
          </w:p>
        </w:tc>
        <w:tc>
          <w:tcPr>
            <w:tcW w:w="536" w:type="pct"/>
            <w:tcBorders>
              <w:top w:val="single" w:sz="4" w:space="0" w:color="auto"/>
              <w:left w:val="nil"/>
              <w:bottom w:val="single" w:sz="4" w:space="0" w:color="auto"/>
              <w:right w:val="single" w:sz="4" w:space="0" w:color="auto"/>
            </w:tcBorders>
            <w:vAlign w:val="center"/>
          </w:tcPr>
          <w:p w14:paraId="6D343F1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0.56</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086538B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0.92</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2E3D729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0.62</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0660CCF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0.90</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4AA4D51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0.63</w:t>
            </w:r>
          </w:p>
        </w:tc>
      </w:tr>
      <w:tr w:rsidR="00C6057A" w:rsidRPr="00861DEE" w14:paraId="4887E60D"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AA3E2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SC</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311F1D8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0.94</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11BDC40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0.44</w:t>
            </w:r>
          </w:p>
        </w:tc>
        <w:tc>
          <w:tcPr>
            <w:tcW w:w="536" w:type="pct"/>
            <w:tcBorders>
              <w:top w:val="single" w:sz="4" w:space="0" w:color="auto"/>
              <w:left w:val="nil"/>
              <w:bottom w:val="single" w:sz="4" w:space="0" w:color="auto"/>
              <w:right w:val="nil"/>
            </w:tcBorders>
            <w:shd w:val="clear" w:color="auto" w:fill="D9D9D9"/>
            <w:vAlign w:val="center"/>
          </w:tcPr>
          <w:p w14:paraId="3816FD0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0.95</w:t>
            </w:r>
          </w:p>
        </w:tc>
        <w:tc>
          <w:tcPr>
            <w:tcW w:w="536" w:type="pct"/>
            <w:tcBorders>
              <w:top w:val="single" w:sz="4" w:space="0" w:color="auto"/>
              <w:left w:val="nil"/>
              <w:bottom w:val="single" w:sz="4" w:space="0" w:color="auto"/>
              <w:right w:val="single" w:sz="4" w:space="0" w:color="auto"/>
            </w:tcBorders>
            <w:vAlign w:val="center"/>
          </w:tcPr>
          <w:p w14:paraId="64F64C1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0.59</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57D0DD1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0.94</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02BE04E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0.64</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4ECE29E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0.94</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562AF1B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0.51</w:t>
            </w:r>
          </w:p>
        </w:tc>
      </w:tr>
      <w:tr w:rsidR="00C6057A" w:rsidRPr="00861DEE" w14:paraId="45518CC9"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916222"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ES</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046E6AE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0.84</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1B08BEE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0.43</w:t>
            </w:r>
          </w:p>
        </w:tc>
        <w:tc>
          <w:tcPr>
            <w:tcW w:w="536" w:type="pct"/>
            <w:tcBorders>
              <w:top w:val="single" w:sz="4" w:space="0" w:color="auto"/>
              <w:left w:val="nil"/>
              <w:bottom w:val="single" w:sz="4" w:space="0" w:color="auto"/>
              <w:right w:val="nil"/>
            </w:tcBorders>
            <w:shd w:val="clear" w:color="auto" w:fill="D9D9D9"/>
            <w:vAlign w:val="center"/>
          </w:tcPr>
          <w:p w14:paraId="399024E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0.85</w:t>
            </w:r>
          </w:p>
        </w:tc>
        <w:tc>
          <w:tcPr>
            <w:tcW w:w="536" w:type="pct"/>
            <w:tcBorders>
              <w:top w:val="single" w:sz="4" w:space="0" w:color="auto"/>
              <w:left w:val="nil"/>
              <w:bottom w:val="single" w:sz="4" w:space="0" w:color="auto"/>
              <w:right w:val="single" w:sz="4" w:space="0" w:color="auto"/>
            </w:tcBorders>
            <w:vAlign w:val="center"/>
          </w:tcPr>
          <w:p w14:paraId="69E4268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0.41</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70A6F1D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0.85</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4F99AFE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0.27</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55FE449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0.86</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169AA25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0.28</w:t>
            </w:r>
          </w:p>
        </w:tc>
      </w:tr>
      <w:tr w:rsidR="00C6057A" w:rsidRPr="00861DEE" w14:paraId="5E60B6BA"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92DDE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PR</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71589DF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0.83</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6FB0266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0.39</w:t>
            </w:r>
          </w:p>
        </w:tc>
        <w:tc>
          <w:tcPr>
            <w:tcW w:w="536" w:type="pct"/>
            <w:tcBorders>
              <w:top w:val="single" w:sz="4" w:space="0" w:color="auto"/>
              <w:left w:val="nil"/>
              <w:bottom w:val="single" w:sz="4" w:space="0" w:color="auto"/>
              <w:right w:val="nil"/>
            </w:tcBorders>
            <w:shd w:val="clear" w:color="auto" w:fill="D9D9D9"/>
            <w:vAlign w:val="center"/>
          </w:tcPr>
          <w:p w14:paraId="53BD2C9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0.85</w:t>
            </w:r>
          </w:p>
        </w:tc>
        <w:tc>
          <w:tcPr>
            <w:tcW w:w="536" w:type="pct"/>
            <w:tcBorders>
              <w:top w:val="single" w:sz="4" w:space="0" w:color="auto"/>
              <w:left w:val="nil"/>
              <w:bottom w:val="single" w:sz="4" w:space="0" w:color="auto"/>
              <w:right w:val="single" w:sz="4" w:space="0" w:color="auto"/>
            </w:tcBorders>
            <w:vAlign w:val="center"/>
          </w:tcPr>
          <w:p w14:paraId="1B6425C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0.52</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6C09E80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0.85</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53166EB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0.58</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1EA2422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0.87</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51D11D5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0.50</w:t>
            </w:r>
          </w:p>
        </w:tc>
      </w:tr>
      <w:tr w:rsidR="00C6057A" w:rsidRPr="00861DEE" w14:paraId="038E6E8B"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4EE905"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MG</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514E2A6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0.88</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3EBE679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0.40</w:t>
            </w:r>
          </w:p>
        </w:tc>
        <w:tc>
          <w:tcPr>
            <w:tcW w:w="536" w:type="pct"/>
            <w:tcBorders>
              <w:top w:val="single" w:sz="4" w:space="0" w:color="auto"/>
              <w:left w:val="nil"/>
              <w:bottom w:val="single" w:sz="4" w:space="0" w:color="auto"/>
              <w:right w:val="nil"/>
            </w:tcBorders>
            <w:shd w:val="clear" w:color="auto" w:fill="D9D9D9"/>
            <w:vAlign w:val="center"/>
          </w:tcPr>
          <w:p w14:paraId="299A184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0.88</w:t>
            </w:r>
          </w:p>
        </w:tc>
        <w:tc>
          <w:tcPr>
            <w:tcW w:w="536" w:type="pct"/>
            <w:tcBorders>
              <w:top w:val="single" w:sz="4" w:space="0" w:color="auto"/>
              <w:left w:val="nil"/>
              <w:bottom w:val="single" w:sz="4" w:space="0" w:color="auto"/>
              <w:right w:val="single" w:sz="4" w:space="0" w:color="auto"/>
            </w:tcBorders>
            <w:vAlign w:val="center"/>
          </w:tcPr>
          <w:p w14:paraId="17A31E2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0.49</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67C7E83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0.87</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7B24C5C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0.34</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4CC4FCF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0.87</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3C28C80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0.38</w:t>
            </w:r>
          </w:p>
        </w:tc>
      </w:tr>
      <w:tr w:rsidR="00C6057A" w:rsidRPr="00861DEE" w14:paraId="25BB2BE0"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336E3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MS</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7218E64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0.72</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40476D5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0.32</w:t>
            </w:r>
          </w:p>
        </w:tc>
        <w:tc>
          <w:tcPr>
            <w:tcW w:w="536" w:type="pct"/>
            <w:tcBorders>
              <w:top w:val="single" w:sz="4" w:space="0" w:color="auto"/>
              <w:left w:val="nil"/>
              <w:bottom w:val="single" w:sz="4" w:space="0" w:color="auto"/>
              <w:right w:val="nil"/>
            </w:tcBorders>
            <w:shd w:val="clear" w:color="auto" w:fill="D9D9D9"/>
            <w:vAlign w:val="center"/>
          </w:tcPr>
          <w:p w14:paraId="0F3A6EF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0.72</w:t>
            </w:r>
          </w:p>
        </w:tc>
        <w:tc>
          <w:tcPr>
            <w:tcW w:w="536" w:type="pct"/>
            <w:tcBorders>
              <w:top w:val="single" w:sz="4" w:space="0" w:color="auto"/>
              <w:left w:val="nil"/>
              <w:bottom w:val="single" w:sz="4" w:space="0" w:color="auto"/>
              <w:right w:val="single" w:sz="4" w:space="0" w:color="auto"/>
            </w:tcBorders>
            <w:vAlign w:val="center"/>
          </w:tcPr>
          <w:p w14:paraId="4FBF8A5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0.44</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022BF81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0.74</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6BD8555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0.29</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654E575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0.74</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0979EE6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0.37</w:t>
            </w:r>
          </w:p>
        </w:tc>
      </w:tr>
      <w:tr w:rsidR="00C6057A" w:rsidRPr="00861DEE" w14:paraId="16D77FD4"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8EF70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AP</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3FA7D2C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0.68</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244D490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0.68</w:t>
            </w:r>
          </w:p>
        </w:tc>
        <w:tc>
          <w:tcPr>
            <w:tcW w:w="536" w:type="pct"/>
            <w:tcBorders>
              <w:top w:val="single" w:sz="4" w:space="0" w:color="auto"/>
              <w:left w:val="nil"/>
              <w:bottom w:val="single" w:sz="4" w:space="0" w:color="auto"/>
              <w:right w:val="nil"/>
            </w:tcBorders>
            <w:shd w:val="clear" w:color="auto" w:fill="D9D9D9"/>
            <w:vAlign w:val="center"/>
          </w:tcPr>
          <w:p w14:paraId="43F832C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0.69</w:t>
            </w:r>
          </w:p>
        </w:tc>
        <w:tc>
          <w:tcPr>
            <w:tcW w:w="536" w:type="pct"/>
            <w:tcBorders>
              <w:top w:val="single" w:sz="4" w:space="0" w:color="auto"/>
              <w:left w:val="nil"/>
              <w:bottom w:val="single" w:sz="4" w:space="0" w:color="auto"/>
              <w:right w:val="single" w:sz="4" w:space="0" w:color="auto"/>
            </w:tcBorders>
            <w:vAlign w:val="center"/>
          </w:tcPr>
          <w:p w14:paraId="23C0682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2767E5E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0.69</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57EA901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0.93</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5CA6109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0.71</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69D7CCC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0.56</w:t>
            </w:r>
          </w:p>
        </w:tc>
      </w:tr>
      <w:tr w:rsidR="00C6057A" w:rsidRPr="00861DEE" w14:paraId="7C8AA9AA"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4FAED2"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MT</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5FF2A11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0.67</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7A1A609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0.45</w:t>
            </w:r>
          </w:p>
        </w:tc>
        <w:tc>
          <w:tcPr>
            <w:tcW w:w="536" w:type="pct"/>
            <w:tcBorders>
              <w:top w:val="single" w:sz="4" w:space="0" w:color="auto"/>
              <w:left w:val="nil"/>
              <w:bottom w:val="single" w:sz="4" w:space="0" w:color="auto"/>
              <w:right w:val="nil"/>
            </w:tcBorders>
            <w:shd w:val="clear" w:color="auto" w:fill="D9D9D9"/>
            <w:vAlign w:val="center"/>
          </w:tcPr>
          <w:p w14:paraId="60F8896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0.67</w:t>
            </w:r>
          </w:p>
        </w:tc>
        <w:tc>
          <w:tcPr>
            <w:tcW w:w="536" w:type="pct"/>
            <w:tcBorders>
              <w:top w:val="single" w:sz="4" w:space="0" w:color="auto"/>
              <w:left w:val="nil"/>
              <w:bottom w:val="single" w:sz="4" w:space="0" w:color="auto"/>
              <w:right w:val="single" w:sz="4" w:space="0" w:color="auto"/>
            </w:tcBorders>
            <w:vAlign w:val="center"/>
          </w:tcPr>
          <w:p w14:paraId="39BAFFE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0.37</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55F89E4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0.67</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3DDC132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0.26</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3ED8B74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0.69</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1AFD253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0.38</w:t>
            </w:r>
          </w:p>
        </w:tc>
      </w:tr>
      <w:tr w:rsidR="00C6057A" w:rsidRPr="00861DEE" w14:paraId="4DBCA380"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9BDF68"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PE</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6CD6945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0.61</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7F05954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0.46</w:t>
            </w:r>
          </w:p>
        </w:tc>
        <w:tc>
          <w:tcPr>
            <w:tcW w:w="536" w:type="pct"/>
            <w:tcBorders>
              <w:top w:val="single" w:sz="4" w:space="0" w:color="auto"/>
              <w:left w:val="nil"/>
              <w:bottom w:val="single" w:sz="4" w:space="0" w:color="auto"/>
              <w:right w:val="nil"/>
            </w:tcBorders>
            <w:shd w:val="clear" w:color="auto" w:fill="D9D9D9"/>
            <w:vAlign w:val="center"/>
          </w:tcPr>
          <w:p w14:paraId="143DF17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0.60</w:t>
            </w:r>
          </w:p>
        </w:tc>
        <w:tc>
          <w:tcPr>
            <w:tcW w:w="536" w:type="pct"/>
            <w:tcBorders>
              <w:top w:val="single" w:sz="4" w:space="0" w:color="auto"/>
              <w:left w:val="nil"/>
              <w:bottom w:val="single" w:sz="4" w:space="0" w:color="auto"/>
              <w:right w:val="single" w:sz="4" w:space="0" w:color="auto"/>
            </w:tcBorders>
            <w:vAlign w:val="center"/>
          </w:tcPr>
          <w:p w14:paraId="2764F5C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0.47</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6736098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0.59</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1F18039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0.60</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774D99C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0.60</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7710774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0.71</w:t>
            </w:r>
          </w:p>
        </w:tc>
      </w:tr>
      <w:tr w:rsidR="00C6057A" w:rsidRPr="00861DEE" w14:paraId="45C88C06"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D9551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BA</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24A158C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0.55</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5CD7777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0.42</w:t>
            </w:r>
          </w:p>
        </w:tc>
        <w:tc>
          <w:tcPr>
            <w:tcW w:w="536" w:type="pct"/>
            <w:tcBorders>
              <w:top w:val="single" w:sz="4" w:space="0" w:color="auto"/>
              <w:left w:val="nil"/>
              <w:bottom w:val="single" w:sz="4" w:space="0" w:color="auto"/>
              <w:right w:val="nil"/>
            </w:tcBorders>
            <w:shd w:val="clear" w:color="auto" w:fill="D9D9D9"/>
            <w:vAlign w:val="center"/>
          </w:tcPr>
          <w:p w14:paraId="510F4B1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0.53</w:t>
            </w:r>
          </w:p>
        </w:tc>
        <w:tc>
          <w:tcPr>
            <w:tcW w:w="536" w:type="pct"/>
            <w:tcBorders>
              <w:top w:val="single" w:sz="4" w:space="0" w:color="auto"/>
              <w:left w:val="nil"/>
              <w:bottom w:val="single" w:sz="4" w:space="0" w:color="auto"/>
              <w:right w:val="single" w:sz="4" w:space="0" w:color="auto"/>
            </w:tcBorders>
            <w:vAlign w:val="center"/>
          </w:tcPr>
          <w:p w14:paraId="52C0FEB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0.52</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50F9476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0.52</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0635948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0.40</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50901C3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0.53</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4398538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0.39</w:t>
            </w:r>
          </w:p>
        </w:tc>
      </w:tr>
      <w:tr w:rsidR="00C6057A" w:rsidRPr="00861DEE" w14:paraId="38735F31"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B0AE4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GO</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4A1B9DE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0.74</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2086AB2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0.31</w:t>
            </w:r>
          </w:p>
        </w:tc>
        <w:tc>
          <w:tcPr>
            <w:tcW w:w="536" w:type="pct"/>
            <w:tcBorders>
              <w:top w:val="single" w:sz="4" w:space="0" w:color="auto"/>
              <w:left w:val="nil"/>
              <w:bottom w:val="single" w:sz="4" w:space="0" w:color="auto"/>
              <w:right w:val="nil"/>
            </w:tcBorders>
            <w:shd w:val="clear" w:color="auto" w:fill="D9D9D9"/>
            <w:vAlign w:val="center"/>
          </w:tcPr>
          <w:p w14:paraId="695FA12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0.77</w:t>
            </w:r>
          </w:p>
        </w:tc>
        <w:tc>
          <w:tcPr>
            <w:tcW w:w="536" w:type="pct"/>
            <w:tcBorders>
              <w:top w:val="single" w:sz="4" w:space="0" w:color="auto"/>
              <w:left w:val="nil"/>
              <w:bottom w:val="single" w:sz="4" w:space="0" w:color="auto"/>
              <w:right w:val="single" w:sz="4" w:space="0" w:color="auto"/>
            </w:tcBorders>
            <w:vAlign w:val="center"/>
          </w:tcPr>
          <w:p w14:paraId="14B6F7D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0.34</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4A4DD6C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0.77</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27367A6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0.31</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7003560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0.77</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4B09223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0.29</w:t>
            </w:r>
          </w:p>
        </w:tc>
      </w:tr>
      <w:tr w:rsidR="00C6057A" w:rsidRPr="00861DEE" w14:paraId="73BBC393"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17BD42"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RO</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52C45A6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0.70</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51CC071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0.97</w:t>
            </w:r>
          </w:p>
        </w:tc>
        <w:tc>
          <w:tcPr>
            <w:tcW w:w="536" w:type="pct"/>
            <w:tcBorders>
              <w:top w:val="single" w:sz="4" w:space="0" w:color="auto"/>
              <w:left w:val="nil"/>
              <w:bottom w:val="single" w:sz="4" w:space="0" w:color="auto"/>
              <w:right w:val="nil"/>
            </w:tcBorders>
            <w:shd w:val="clear" w:color="auto" w:fill="D9D9D9"/>
            <w:vAlign w:val="center"/>
          </w:tcPr>
          <w:p w14:paraId="1B37EA2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0.67</w:t>
            </w:r>
          </w:p>
        </w:tc>
        <w:tc>
          <w:tcPr>
            <w:tcW w:w="536" w:type="pct"/>
            <w:tcBorders>
              <w:top w:val="single" w:sz="4" w:space="0" w:color="auto"/>
              <w:left w:val="nil"/>
              <w:bottom w:val="single" w:sz="4" w:space="0" w:color="auto"/>
              <w:right w:val="single" w:sz="4" w:space="0" w:color="auto"/>
            </w:tcBorders>
            <w:vAlign w:val="center"/>
          </w:tcPr>
          <w:p w14:paraId="4B1D840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0.64</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465EAF1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0.67</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396F3E0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0.48</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7BAB490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0.67</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751CFA5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0.38</w:t>
            </w:r>
          </w:p>
        </w:tc>
      </w:tr>
      <w:tr w:rsidR="00C6057A" w:rsidRPr="00861DEE" w14:paraId="23039F3F"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4AC9A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RN</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2125D64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0.55</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4399D20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0.32</w:t>
            </w:r>
          </w:p>
        </w:tc>
        <w:tc>
          <w:tcPr>
            <w:tcW w:w="536" w:type="pct"/>
            <w:tcBorders>
              <w:top w:val="single" w:sz="4" w:space="0" w:color="auto"/>
              <w:left w:val="nil"/>
              <w:bottom w:val="single" w:sz="4" w:space="0" w:color="auto"/>
              <w:right w:val="nil"/>
            </w:tcBorders>
            <w:shd w:val="clear" w:color="auto" w:fill="D9D9D9"/>
            <w:vAlign w:val="center"/>
          </w:tcPr>
          <w:p w14:paraId="7F1C5DB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0.54</w:t>
            </w:r>
          </w:p>
        </w:tc>
        <w:tc>
          <w:tcPr>
            <w:tcW w:w="536" w:type="pct"/>
            <w:tcBorders>
              <w:top w:val="single" w:sz="4" w:space="0" w:color="auto"/>
              <w:left w:val="nil"/>
              <w:bottom w:val="single" w:sz="4" w:space="0" w:color="auto"/>
              <w:right w:val="single" w:sz="4" w:space="0" w:color="auto"/>
            </w:tcBorders>
            <w:vAlign w:val="center"/>
          </w:tcPr>
          <w:p w14:paraId="7E45291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0.37</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3E47881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0.55</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593BCD1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0.41</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6638C2A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0.56</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2A914B5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0.49</w:t>
            </w:r>
          </w:p>
        </w:tc>
      </w:tr>
      <w:tr w:rsidR="00C6057A" w:rsidRPr="00861DEE" w14:paraId="7E1A783E"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01038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SE</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0AF17BD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0.61</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6D2864C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0.39</w:t>
            </w:r>
          </w:p>
        </w:tc>
        <w:tc>
          <w:tcPr>
            <w:tcW w:w="536" w:type="pct"/>
            <w:tcBorders>
              <w:top w:val="single" w:sz="4" w:space="0" w:color="auto"/>
              <w:left w:val="nil"/>
              <w:bottom w:val="single" w:sz="4" w:space="0" w:color="auto"/>
              <w:right w:val="nil"/>
            </w:tcBorders>
            <w:shd w:val="clear" w:color="auto" w:fill="D9D9D9"/>
            <w:vAlign w:val="center"/>
          </w:tcPr>
          <w:p w14:paraId="41AF34A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0.60</w:t>
            </w:r>
          </w:p>
        </w:tc>
        <w:tc>
          <w:tcPr>
            <w:tcW w:w="536" w:type="pct"/>
            <w:tcBorders>
              <w:top w:val="single" w:sz="4" w:space="0" w:color="auto"/>
              <w:left w:val="nil"/>
              <w:bottom w:val="single" w:sz="4" w:space="0" w:color="auto"/>
              <w:right w:val="single" w:sz="4" w:space="0" w:color="auto"/>
            </w:tcBorders>
            <w:vAlign w:val="center"/>
          </w:tcPr>
          <w:p w14:paraId="7983EF5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0.35</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5582B6E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0.60</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12B06A8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0.43</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14F495D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0.60</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062615A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0.38</w:t>
            </w:r>
          </w:p>
        </w:tc>
      </w:tr>
      <w:tr w:rsidR="00C6057A" w:rsidRPr="00861DEE" w14:paraId="3E7AE116"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83E00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RR</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56364FF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0.75</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7CA6DEB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0.66</w:t>
            </w:r>
          </w:p>
        </w:tc>
        <w:tc>
          <w:tcPr>
            <w:tcW w:w="536" w:type="pct"/>
            <w:tcBorders>
              <w:top w:val="single" w:sz="4" w:space="0" w:color="auto"/>
              <w:left w:val="nil"/>
              <w:bottom w:val="single" w:sz="4" w:space="0" w:color="auto"/>
              <w:right w:val="nil"/>
            </w:tcBorders>
            <w:shd w:val="clear" w:color="auto" w:fill="D9D9D9"/>
            <w:vAlign w:val="center"/>
          </w:tcPr>
          <w:p w14:paraId="28BB1BD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0.74</w:t>
            </w:r>
          </w:p>
        </w:tc>
        <w:tc>
          <w:tcPr>
            <w:tcW w:w="536" w:type="pct"/>
            <w:tcBorders>
              <w:top w:val="single" w:sz="4" w:space="0" w:color="auto"/>
              <w:left w:val="nil"/>
              <w:bottom w:val="single" w:sz="4" w:space="0" w:color="auto"/>
              <w:right w:val="single" w:sz="4" w:space="0" w:color="auto"/>
            </w:tcBorders>
            <w:vAlign w:val="center"/>
          </w:tcPr>
          <w:p w14:paraId="2D27458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0.48</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56A3C1C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0.73</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634EF3A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0.90</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66E5EBC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0.75</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1D937EF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0.41</w:t>
            </w:r>
          </w:p>
        </w:tc>
      </w:tr>
      <w:tr w:rsidR="00C6057A" w:rsidRPr="00861DEE" w14:paraId="15A529EB"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19DF8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AC</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7AA15CB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0.66</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1B6FB3E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0.69</w:t>
            </w:r>
          </w:p>
        </w:tc>
        <w:tc>
          <w:tcPr>
            <w:tcW w:w="536" w:type="pct"/>
            <w:tcBorders>
              <w:top w:val="single" w:sz="4" w:space="0" w:color="auto"/>
              <w:left w:val="nil"/>
              <w:bottom w:val="single" w:sz="4" w:space="0" w:color="auto"/>
              <w:right w:val="nil"/>
            </w:tcBorders>
            <w:shd w:val="clear" w:color="auto" w:fill="D9D9D9"/>
            <w:vAlign w:val="center"/>
          </w:tcPr>
          <w:p w14:paraId="275648E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0.65</w:t>
            </w:r>
          </w:p>
        </w:tc>
        <w:tc>
          <w:tcPr>
            <w:tcW w:w="536" w:type="pct"/>
            <w:tcBorders>
              <w:top w:val="single" w:sz="4" w:space="0" w:color="auto"/>
              <w:left w:val="nil"/>
              <w:bottom w:val="single" w:sz="4" w:space="0" w:color="auto"/>
              <w:right w:val="single" w:sz="4" w:space="0" w:color="auto"/>
            </w:tcBorders>
            <w:vAlign w:val="center"/>
          </w:tcPr>
          <w:p w14:paraId="34380D3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0.47</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65604A3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0.65</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3A0B887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0.61</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677EA2A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0.64</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0031E83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0.57</w:t>
            </w:r>
          </w:p>
        </w:tc>
      </w:tr>
      <w:tr w:rsidR="00C6057A" w:rsidRPr="00861DEE" w14:paraId="4A47F788"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45E3D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PA</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2043155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0.63</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4896934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0.51</w:t>
            </w:r>
          </w:p>
        </w:tc>
        <w:tc>
          <w:tcPr>
            <w:tcW w:w="536" w:type="pct"/>
            <w:tcBorders>
              <w:top w:val="single" w:sz="4" w:space="0" w:color="auto"/>
              <w:left w:val="nil"/>
              <w:bottom w:val="single" w:sz="4" w:space="0" w:color="auto"/>
              <w:right w:val="nil"/>
            </w:tcBorders>
            <w:shd w:val="clear" w:color="auto" w:fill="D9D9D9"/>
            <w:vAlign w:val="center"/>
          </w:tcPr>
          <w:p w14:paraId="539D017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0.62</w:t>
            </w:r>
          </w:p>
        </w:tc>
        <w:tc>
          <w:tcPr>
            <w:tcW w:w="536" w:type="pct"/>
            <w:tcBorders>
              <w:top w:val="single" w:sz="4" w:space="0" w:color="auto"/>
              <w:left w:val="nil"/>
              <w:bottom w:val="single" w:sz="4" w:space="0" w:color="auto"/>
              <w:right w:val="single" w:sz="4" w:space="0" w:color="auto"/>
            </w:tcBorders>
            <w:vAlign w:val="center"/>
          </w:tcPr>
          <w:p w14:paraId="494E9AB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0.53</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6792E9F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0.59</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0A26E0D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0.64</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108C0A0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0.59</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676935F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0.39</w:t>
            </w:r>
          </w:p>
        </w:tc>
      </w:tr>
      <w:tr w:rsidR="00C6057A" w:rsidRPr="00861DEE" w14:paraId="1738CC56"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EFFC1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CE</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22A6D67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0.63</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757EAAC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0.27</w:t>
            </w:r>
          </w:p>
        </w:tc>
        <w:tc>
          <w:tcPr>
            <w:tcW w:w="536" w:type="pct"/>
            <w:tcBorders>
              <w:top w:val="single" w:sz="4" w:space="0" w:color="auto"/>
              <w:left w:val="nil"/>
              <w:bottom w:val="single" w:sz="4" w:space="0" w:color="auto"/>
              <w:right w:val="nil"/>
            </w:tcBorders>
            <w:shd w:val="clear" w:color="auto" w:fill="D9D9D9"/>
            <w:vAlign w:val="center"/>
          </w:tcPr>
          <w:p w14:paraId="176BB2A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0.61</w:t>
            </w:r>
          </w:p>
        </w:tc>
        <w:tc>
          <w:tcPr>
            <w:tcW w:w="536" w:type="pct"/>
            <w:tcBorders>
              <w:top w:val="single" w:sz="4" w:space="0" w:color="auto"/>
              <w:left w:val="nil"/>
              <w:bottom w:val="single" w:sz="4" w:space="0" w:color="auto"/>
              <w:right w:val="single" w:sz="4" w:space="0" w:color="auto"/>
            </w:tcBorders>
            <w:vAlign w:val="center"/>
          </w:tcPr>
          <w:p w14:paraId="19B1501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0.32</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425953C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0.60</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77EFA43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0.35</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3F7C21F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0.60</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18307D0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0.46</w:t>
            </w:r>
          </w:p>
        </w:tc>
      </w:tr>
      <w:tr w:rsidR="00C6057A" w:rsidRPr="00861DEE" w14:paraId="16264930"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03B67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AL</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1E7BC80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0.51</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0DB665E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0.45</w:t>
            </w:r>
          </w:p>
        </w:tc>
        <w:tc>
          <w:tcPr>
            <w:tcW w:w="536" w:type="pct"/>
            <w:tcBorders>
              <w:top w:val="single" w:sz="4" w:space="0" w:color="auto"/>
              <w:left w:val="nil"/>
              <w:bottom w:val="single" w:sz="4" w:space="0" w:color="auto"/>
              <w:right w:val="nil"/>
            </w:tcBorders>
            <w:shd w:val="clear" w:color="auto" w:fill="D9D9D9"/>
            <w:vAlign w:val="center"/>
          </w:tcPr>
          <w:p w14:paraId="296F235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0.49</w:t>
            </w:r>
          </w:p>
        </w:tc>
        <w:tc>
          <w:tcPr>
            <w:tcW w:w="536" w:type="pct"/>
            <w:tcBorders>
              <w:top w:val="single" w:sz="4" w:space="0" w:color="auto"/>
              <w:left w:val="nil"/>
              <w:bottom w:val="single" w:sz="4" w:space="0" w:color="auto"/>
              <w:right w:val="single" w:sz="4" w:space="0" w:color="auto"/>
            </w:tcBorders>
            <w:vAlign w:val="center"/>
          </w:tcPr>
          <w:p w14:paraId="27AB4F5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0.44</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72109AA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0.48</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020A83F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0.42</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687464B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0.48</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54492BE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0.35</w:t>
            </w:r>
          </w:p>
        </w:tc>
      </w:tr>
      <w:tr w:rsidR="00C6057A" w:rsidRPr="00861DEE" w14:paraId="5909C39D"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D26B1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PB</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0464059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0.56</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0C3815D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0.25</w:t>
            </w:r>
          </w:p>
        </w:tc>
        <w:tc>
          <w:tcPr>
            <w:tcW w:w="536" w:type="pct"/>
            <w:tcBorders>
              <w:top w:val="single" w:sz="4" w:space="0" w:color="auto"/>
              <w:left w:val="nil"/>
              <w:bottom w:val="single" w:sz="4" w:space="0" w:color="auto"/>
              <w:right w:val="nil"/>
            </w:tcBorders>
            <w:shd w:val="clear" w:color="auto" w:fill="D9D9D9"/>
            <w:vAlign w:val="center"/>
          </w:tcPr>
          <w:p w14:paraId="5EAB206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0.55</w:t>
            </w:r>
          </w:p>
        </w:tc>
        <w:tc>
          <w:tcPr>
            <w:tcW w:w="536" w:type="pct"/>
            <w:tcBorders>
              <w:top w:val="single" w:sz="4" w:space="0" w:color="auto"/>
              <w:left w:val="nil"/>
              <w:bottom w:val="single" w:sz="4" w:space="0" w:color="auto"/>
              <w:right w:val="single" w:sz="4" w:space="0" w:color="auto"/>
            </w:tcBorders>
            <w:vAlign w:val="center"/>
          </w:tcPr>
          <w:p w14:paraId="660762A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0.27</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4460092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0.55</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334B829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0.47</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72DCE25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0.54</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1EE52D5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0.52</w:t>
            </w:r>
          </w:p>
        </w:tc>
      </w:tr>
      <w:tr w:rsidR="00C6057A" w:rsidRPr="00861DEE" w14:paraId="4557628B"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A249C8"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TO</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7AF55F2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0.63</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324FA79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0.16</w:t>
            </w:r>
          </w:p>
        </w:tc>
        <w:tc>
          <w:tcPr>
            <w:tcW w:w="536" w:type="pct"/>
            <w:tcBorders>
              <w:top w:val="single" w:sz="4" w:space="0" w:color="auto"/>
              <w:left w:val="nil"/>
              <w:bottom w:val="single" w:sz="4" w:space="0" w:color="auto"/>
              <w:right w:val="nil"/>
            </w:tcBorders>
            <w:shd w:val="clear" w:color="auto" w:fill="D9D9D9"/>
            <w:vAlign w:val="center"/>
          </w:tcPr>
          <w:p w14:paraId="34DE337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0.60</w:t>
            </w:r>
          </w:p>
        </w:tc>
        <w:tc>
          <w:tcPr>
            <w:tcW w:w="536" w:type="pct"/>
            <w:tcBorders>
              <w:top w:val="single" w:sz="4" w:space="0" w:color="auto"/>
              <w:left w:val="nil"/>
              <w:bottom w:val="single" w:sz="4" w:space="0" w:color="auto"/>
              <w:right w:val="single" w:sz="4" w:space="0" w:color="auto"/>
            </w:tcBorders>
            <w:vAlign w:val="center"/>
          </w:tcPr>
          <w:p w14:paraId="4B681DC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0.16</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744AA60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0.61</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6ECFE20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0.11</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381F536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0.64</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24CF720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0.13</w:t>
            </w:r>
          </w:p>
        </w:tc>
      </w:tr>
      <w:tr w:rsidR="00C6057A" w:rsidRPr="00861DEE" w14:paraId="4E707281"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6C5812"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PI</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0B7B81C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0.56</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1C2DB37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0.18</w:t>
            </w:r>
          </w:p>
        </w:tc>
        <w:tc>
          <w:tcPr>
            <w:tcW w:w="536" w:type="pct"/>
            <w:tcBorders>
              <w:top w:val="single" w:sz="4" w:space="0" w:color="auto"/>
              <w:left w:val="nil"/>
              <w:bottom w:val="single" w:sz="4" w:space="0" w:color="auto"/>
              <w:right w:val="nil"/>
            </w:tcBorders>
            <w:shd w:val="clear" w:color="auto" w:fill="D9D9D9"/>
            <w:vAlign w:val="center"/>
          </w:tcPr>
          <w:p w14:paraId="20499FD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0.54</w:t>
            </w:r>
          </w:p>
        </w:tc>
        <w:tc>
          <w:tcPr>
            <w:tcW w:w="536" w:type="pct"/>
            <w:tcBorders>
              <w:top w:val="single" w:sz="4" w:space="0" w:color="auto"/>
              <w:left w:val="nil"/>
              <w:bottom w:val="single" w:sz="4" w:space="0" w:color="auto"/>
              <w:right w:val="single" w:sz="4" w:space="0" w:color="auto"/>
            </w:tcBorders>
            <w:vAlign w:val="center"/>
          </w:tcPr>
          <w:p w14:paraId="4386A26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0.20</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1F10F6F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0.53</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68DF991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0.23</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6500804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0.53</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5F47540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0.25</w:t>
            </w:r>
          </w:p>
        </w:tc>
      </w:tr>
      <w:tr w:rsidR="00C6057A" w:rsidRPr="00861DEE" w14:paraId="2BB730D5"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E59B6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MA</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65877E6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0.55</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1A093A4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0.34</w:t>
            </w:r>
          </w:p>
        </w:tc>
        <w:tc>
          <w:tcPr>
            <w:tcW w:w="536" w:type="pct"/>
            <w:tcBorders>
              <w:top w:val="single" w:sz="4" w:space="0" w:color="auto"/>
              <w:left w:val="nil"/>
              <w:bottom w:val="single" w:sz="4" w:space="0" w:color="auto"/>
              <w:right w:val="nil"/>
            </w:tcBorders>
            <w:shd w:val="clear" w:color="auto" w:fill="D9D9D9"/>
            <w:vAlign w:val="center"/>
          </w:tcPr>
          <w:p w14:paraId="6F0D1E6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0.53</w:t>
            </w:r>
          </w:p>
        </w:tc>
        <w:tc>
          <w:tcPr>
            <w:tcW w:w="536" w:type="pct"/>
            <w:tcBorders>
              <w:top w:val="single" w:sz="4" w:space="0" w:color="auto"/>
              <w:left w:val="nil"/>
              <w:bottom w:val="single" w:sz="4" w:space="0" w:color="auto"/>
              <w:right w:val="single" w:sz="4" w:space="0" w:color="auto"/>
            </w:tcBorders>
            <w:vAlign w:val="center"/>
          </w:tcPr>
          <w:p w14:paraId="6554AEE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0.30</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7CC7EC5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0.51</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1CC3174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0.18</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035FFB7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0.52</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143E0E4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0.16</w:t>
            </w:r>
          </w:p>
        </w:tc>
      </w:tr>
      <w:tr w:rsidR="00C6057A" w:rsidRPr="00861DEE" w14:paraId="1E5A3B35" w14:textId="77777777" w:rsidTr="00AA763A">
        <w:trPr>
          <w:trHeight w:val="255"/>
        </w:trPr>
        <w:tc>
          <w:tcPr>
            <w:tcW w:w="7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D93033"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Average</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001ADFAF"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0.70</w:t>
            </w:r>
          </w:p>
        </w:tc>
        <w:tc>
          <w:tcPr>
            <w:tcW w:w="536" w:type="pct"/>
            <w:tcBorders>
              <w:top w:val="single" w:sz="4" w:space="0" w:color="auto"/>
              <w:left w:val="nil"/>
              <w:bottom w:val="single" w:sz="4" w:space="0" w:color="auto"/>
              <w:right w:val="nil"/>
            </w:tcBorders>
            <w:shd w:val="clear" w:color="auto" w:fill="auto"/>
            <w:noWrap/>
            <w:vAlign w:val="center"/>
          </w:tcPr>
          <w:p w14:paraId="2203F72C"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0.52</w:t>
            </w:r>
          </w:p>
        </w:tc>
        <w:tc>
          <w:tcPr>
            <w:tcW w:w="536" w:type="pct"/>
            <w:tcBorders>
              <w:top w:val="single" w:sz="4" w:space="0" w:color="auto"/>
              <w:left w:val="nil"/>
              <w:bottom w:val="single" w:sz="4" w:space="0" w:color="auto"/>
              <w:right w:val="nil"/>
            </w:tcBorders>
            <w:shd w:val="clear" w:color="auto" w:fill="D9D9D9"/>
            <w:vAlign w:val="center"/>
          </w:tcPr>
          <w:p w14:paraId="0D2E081D"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0.70</w:t>
            </w:r>
          </w:p>
        </w:tc>
        <w:tc>
          <w:tcPr>
            <w:tcW w:w="536" w:type="pct"/>
            <w:tcBorders>
              <w:top w:val="single" w:sz="4" w:space="0" w:color="auto"/>
              <w:left w:val="nil"/>
              <w:bottom w:val="single" w:sz="4" w:space="0" w:color="auto"/>
              <w:right w:val="single" w:sz="4" w:space="0" w:color="auto"/>
            </w:tcBorders>
            <w:vAlign w:val="center"/>
          </w:tcPr>
          <w:p w14:paraId="39F9FA15"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0.52</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45FBBE49"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0.69</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65BFDB5F"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0.57</w:t>
            </w:r>
          </w:p>
        </w:tc>
        <w:tc>
          <w:tcPr>
            <w:tcW w:w="536" w:type="pct"/>
            <w:tcBorders>
              <w:top w:val="single" w:sz="4" w:space="0" w:color="auto"/>
              <w:left w:val="single" w:sz="4" w:space="0" w:color="auto"/>
              <w:bottom w:val="single" w:sz="4" w:space="0" w:color="auto"/>
              <w:right w:val="nil"/>
            </w:tcBorders>
            <w:shd w:val="clear" w:color="auto" w:fill="D9D9D9"/>
            <w:noWrap/>
            <w:vAlign w:val="center"/>
          </w:tcPr>
          <w:p w14:paraId="0C4FB816"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0.70</w:t>
            </w:r>
          </w:p>
        </w:tc>
        <w:tc>
          <w:tcPr>
            <w:tcW w:w="536" w:type="pct"/>
            <w:tcBorders>
              <w:top w:val="single" w:sz="4" w:space="0" w:color="auto"/>
              <w:left w:val="nil"/>
              <w:bottom w:val="single" w:sz="4" w:space="0" w:color="auto"/>
              <w:right w:val="single" w:sz="4" w:space="0" w:color="auto"/>
            </w:tcBorders>
            <w:shd w:val="clear" w:color="auto" w:fill="auto"/>
            <w:noWrap/>
            <w:vAlign w:val="center"/>
          </w:tcPr>
          <w:p w14:paraId="6955DF09"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0.52</w:t>
            </w:r>
          </w:p>
        </w:tc>
      </w:tr>
    </w:tbl>
    <w:p w14:paraId="069E190E" w14:textId="77777777" w:rsidR="00C6057A" w:rsidRPr="00861DEE" w:rsidRDefault="00C6057A" w:rsidP="00C6057A">
      <w:pPr>
        <w:jc w:val="both"/>
        <w:rPr>
          <w:lang w:val="en-US"/>
        </w:rPr>
      </w:pPr>
      <w:r w:rsidRPr="00861DEE">
        <w:rPr>
          <w:lang w:val="en-US"/>
        </w:rPr>
        <w:t xml:space="preserve">Source: own elaboration from the data of IBGE, IPEA, INEP, Reis et. al. (2005) and Coelho (2006). </w:t>
      </w:r>
    </w:p>
    <w:p w14:paraId="7A33D56C" w14:textId="77777777" w:rsidR="00C6057A" w:rsidRPr="00861DEE" w:rsidRDefault="00C6057A" w:rsidP="00C6057A">
      <w:pPr>
        <w:jc w:val="both"/>
        <w:rPr>
          <w:lang w:val="en-US"/>
        </w:rPr>
      </w:pPr>
    </w:p>
    <w:p w14:paraId="318F77F0" w14:textId="77777777" w:rsidR="00C6057A" w:rsidRDefault="00C6057A" w:rsidP="00C6057A">
      <w:pPr>
        <w:jc w:val="both"/>
        <w:rPr>
          <w:lang w:val="en-US"/>
        </w:rPr>
      </w:pPr>
      <w:r w:rsidRPr="00861DEE">
        <w:rPr>
          <w:lang w:val="en-US"/>
        </w:rPr>
        <w:tab/>
        <w:t>As earlier</w:t>
      </w:r>
      <w:r>
        <w:rPr>
          <w:lang w:val="en-US"/>
        </w:rPr>
        <w:t xml:space="preserve"> </w:t>
      </w:r>
      <w:r w:rsidRPr="00861DEE">
        <w:rPr>
          <w:lang w:val="en-US"/>
        </w:rPr>
        <w:t>stated, in Table 3, the quality gap is kept constant according to the IDEB</w:t>
      </w:r>
      <w:r>
        <w:rPr>
          <w:lang w:val="en-US"/>
        </w:rPr>
        <w:t xml:space="preserve"> scores</w:t>
      </w:r>
      <w:r w:rsidRPr="00861DEE">
        <w:rPr>
          <w:lang w:val="en-US"/>
        </w:rPr>
        <w:t xml:space="preserve"> in 2005. </w:t>
      </w:r>
      <w:r>
        <w:rPr>
          <w:lang w:val="en-US"/>
        </w:rPr>
        <w:t xml:space="preserve">In the last line of this table it is possible to see </w:t>
      </w:r>
      <w:r w:rsidRPr="00861DEE">
        <w:rPr>
          <w:lang w:val="en-US"/>
        </w:rPr>
        <w:t xml:space="preserve">the average stability of the average human capital in the </w:t>
      </w:r>
      <w:r>
        <w:rPr>
          <w:lang w:val="en-US"/>
        </w:rPr>
        <w:t>Brazilian states</w:t>
      </w:r>
      <w:r w:rsidRPr="00861DEE">
        <w:rPr>
          <w:lang w:val="en-US"/>
        </w:rPr>
        <w:t xml:space="preserve"> in relation to the base state (about 70% in the four years examined). As there is a positive correlation between the human capital </w:t>
      </w:r>
      <w:r>
        <w:rPr>
          <w:lang w:val="en-US"/>
        </w:rPr>
        <w:t xml:space="preserve">quality and quantity </w:t>
      </w:r>
      <w:r w:rsidRPr="00861DEE">
        <w:rPr>
          <w:lang w:val="en-US"/>
        </w:rPr>
        <w:t xml:space="preserve">and the first remains relatively constant among the </w:t>
      </w:r>
      <w:r>
        <w:rPr>
          <w:lang w:val="en-US"/>
        </w:rPr>
        <w:t>states over time</w:t>
      </w:r>
      <w:r w:rsidRPr="00861DEE">
        <w:rPr>
          <w:lang w:val="en-US"/>
        </w:rPr>
        <w:t>, the assumption that the quality gap is constant between 1970 and 2000 is reasonable.</w:t>
      </w:r>
      <w:r>
        <w:rPr>
          <w:lang w:val="en-US"/>
        </w:rPr>
        <w:t xml:space="preserve"> </w:t>
      </w:r>
    </w:p>
    <w:p w14:paraId="67F8F4A6" w14:textId="77777777" w:rsidR="00C6057A" w:rsidRPr="00861DEE" w:rsidRDefault="00C6057A" w:rsidP="00C6057A">
      <w:pPr>
        <w:jc w:val="both"/>
        <w:rPr>
          <w:lang w:val="en-US"/>
        </w:rPr>
      </w:pPr>
    </w:p>
    <w:p w14:paraId="54CE6290" w14:textId="77777777" w:rsidR="00C6057A" w:rsidRPr="00861DEE" w:rsidRDefault="00C6057A" w:rsidP="00C6057A">
      <w:pPr>
        <w:jc w:val="both"/>
        <w:rPr>
          <w:b/>
          <w:lang w:val="en-US"/>
        </w:rPr>
      </w:pPr>
      <w:r w:rsidRPr="00861DEE">
        <w:rPr>
          <w:b/>
          <w:lang w:val="en-US"/>
        </w:rPr>
        <w:t xml:space="preserve">III.2 IPEA </w:t>
      </w:r>
      <w:r>
        <w:rPr>
          <w:b/>
          <w:i/>
          <w:lang w:val="en-US"/>
        </w:rPr>
        <w:t>p</w:t>
      </w:r>
      <w:r w:rsidRPr="00861DEE">
        <w:rPr>
          <w:b/>
          <w:i/>
          <w:lang w:val="en-US"/>
        </w:rPr>
        <w:t>roxy</w:t>
      </w:r>
      <w:r w:rsidRPr="00861DEE">
        <w:rPr>
          <w:b/>
          <w:lang w:val="en-US"/>
        </w:rPr>
        <w:t xml:space="preserve"> for human capital</w:t>
      </w:r>
    </w:p>
    <w:p w14:paraId="0CA81B7D" w14:textId="77777777" w:rsidR="00C6057A" w:rsidRDefault="00C6057A" w:rsidP="00C6057A">
      <w:pPr>
        <w:jc w:val="both"/>
        <w:rPr>
          <w:lang w:val="en-US"/>
        </w:rPr>
      </w:pPr>
      <w:r w:rsidRPr="00861DEE">
        <w:rPr>
          <w:lang w:val="en-US"/>
        </w:rPr>
        <w:tab/>
      </w:r>
      <w:r>
        <w:rPr>
          <w:lang w:val="en-US"/>
        </w:rPr>
        <w:t>Another possibility for t</w:t>
      </w:r>
      <w:r w:rsidRPr="00861DEE">
        <w:rPr>
          <w:lang w:val="en-US"/>
        </w:rPr>
        <w:t xml:space="preserve">esting the results robustness is using the </w:t>
      </w:r>
      <w:r w:rsidRPr="00861DEE">
        <w:rPr>
          <w:i/>
          <w:lang w:val="en-US"/>
        </w:rPr>
        <w:t>proxy</w:t>
      </w:r>
      <w:r w:rsidRPr="00861DEE">
        <w:rPr>
          <w:lang w:val="en-US"/>
        </w:rPr>
        <w:t xml:space="preserve"> for the </w:t>
      </w:r>
      <w:r>
        <w:rPr>
          <w:lang w:val="en-US"/>
        </w:rPr>
        <w:t xml:space="preserve">Brazilian </w:t>
      </w:r>
      <w:r w:rsidRPr="00861DEE">
        <w:rPr>
          <w:lang w:val="en-US"/>
        </w:rPr>
        <w:t>state</w:t>
      </w:r>
      <w:r>
        <w:rPr>
          <w:lang w:val="en-US"/>
        </w:rPr>
        <w:t>s</w:t>
      </w:r>
      <w:r w:rsidRPr="00861DEE">
        <w:rPr>
          <w:lang w:val="en-US"/>
        </w:rPr>
        <w:t xml:space="preserve"> human capital </w:t>
      </w:r>
      <w:r>
        <w:rPr>
          <w:lang w:val="en-US"/>
        </w:rPr>
        <w:t xml:space="preserve">elaborated </w:t>
      </w:r>
      <w:r w:rsidRPr="00861DEE">
        <w:rPr>
          <w:lang w:val="en-US"/>
        </w:rPr>
        <w:t xml:space="preserve">by </w:t>
      </w:r>
      <w:r>
        <w:rPr>
          <w:lang w:val="en-US"/>
        </w:rPr>
        <w:t>the Brazilian Institute of Applied Economics (</w:t>
      </w:r>
      <w:r w:rsidRPr="00861DEE">
        <w:rPr>
          <w:lang w:val="en-US"/>
        </w:rPr>
        <w:t>IPEA</w:t>
      </w:r>
      <w:r>
        <w:rPr>
          <w:lang w:val="en-US"/>
        </w:rPr>
        <w:t xml:space="preserve">) </w:t>
      </w:r>
      <w:r w:rsidRPr="00861DEE">
        <w:rPr>
          <w:lang w:val="en-US"/>
        </w:rPr>
        <w:t xml:space="preserve">available for 1980, 1991 and 2000. It is in constant values (R$ of 2000). This variable was developed based on the annual income expected values associated with </w:t>
      </w:r>
      <w:r>
        <w:rPr>
          <w:lang w:val="en-US"/>
        </w:rPr>
        <w:t>the education</w:t>
      </w:r>
      <w:r w:rsidRPr="00861DEE">
        <w:rPr>
          <w:lang w:val="en-US"/>
        </w:rPr>
        <w:t xml:space="preserve"> and experience (age)</w:t>
      </w:r>
      <w:r>
        <w:rPr>
          <w:lang w:val="en-US"/>
        </w:rPr>
        <w:t xml:space="preserve"> of the </w:t>
      </w:r>
      <w:r w:rsidRPr="00861DEE">
        <w:rPr>
          <w:lang w:val="en-US"/>
        </w:rPr>
        <w:t>active</w:t>
      </w:r>
      <w:r>
        <w:rPr>
          <w:lang w:val="en-US"/>
        </w:rPr>
        <w:t xml:space="preserve"> </w:t>
      </w:r>
      <w:r w:rsidRPr="00861DEE">
        <w:rPr>
          <w:lang w:val="en-US"/>
        </w:rPr>
        <w:t>age population (15-65 years), with a discount rate of 10% per year</w:t>
      </w:r>
      <w:r w:rsidRPr="00861DEE">
        <w:rPr>
          <w:rStyle w:val="Refdenotaderodap"/>
          <w:lang w:val="en-US"/>
        </w:rPr>
        <w:footnoteReference w:id="4"/>
      </w:r>
      <w:r w:rsidRPr="00861DEE">
        <w:rPr>
          <w:lang w:val="en-US"/>
        </w:rPr>
        <w:t xml:space="preserve">. The advantage in using such </w:t>
      </w:r>
      <w:r w:rsidRPr="00861DEE">
        <w:rPr>
          <w:i/>
          <w:lang w:val="en-US"/>
        </w:rPr>
        <w:t>proxy</w:t>
      </w:r>
      <w:r w:rsidRPr="00861DEE">
        <w:rPr>
          <w:lang w:val="en-US"/>
        </w:rPr>
        <w:t xml:space="preserve"> is that it already captures the educational system quality, </w:t>
      </w:r>
      <w:r>
        <w:rPr>
          <w:lang w:val="en-US"/>
        </w:rPr>
        <w:t>since</w:t>
      </w:r>
      <w:r w:rsidRPr="00861DEE">
        <w:rPr>
          <w:lang w:val="en-US"/>
        </w:rPr>
        <w:t xml:space="preserve"> it is based on the </w:t>
      </w:r>
      <w:r>
        <w:rPr>
          <w:lang w:val="en-US"/>
        </w:rPr>
        <w:t>wages</w:t>
      </w:r>
      <w:r w:rsidRPr="00861DEE">
        <w:rPr>
          <w:lang w:val="en-US"/>
        </w:rPr>
        <w:t xml:space="preserve"> return in accordance </w:t>
      </w:r>
      <w:r>
        <w:rPr>
          <w:lang w:val="en-US"/>
        </w:rPr>
        <w:t xml:space="preserve">to </w:t>
      </w:r>
      <w:r w:rsidRPr="00861DEE">
        <w:rPr>
          <w:lang w:val="en-US"/>
        </w:rPr>
        <w:t xml:space="preserve">the individuals’ </w:t>
      </w:r>
      <w:r>
        <w:rPr>
          <w:lang w:val="en-US"/>
        </w:rPr>
        <w:t>years of schooling</w:t>
      </w:r>
      <w:r w:rsidRPr="00861DEE">
        <w:rPr>
          <w:lang w:val="en-US"/>
        </w:rPr>
        <w:t xml:space="preserve"> and experience. A problem </w:t>
      </w:r>
      <w:r>
        <w:rPr>
          <w:lang w:val="en-US"/>
        </w:rPr>
        <w:t xml:space="preserve">with this </w:t>
      </w:r>
      <w:r>
        <w:rPr>
          <w:i/>
          <w:lang w:val="en-US"/>
        </w:rPr>
        <w:t xml:space="preserve">proxy </w:t>
      </w:r>
      <w:r w:rsidRPr="00861DEE">
        <w:rPr>
          <w:lang w:val="en-US"/>
        </w:rPr>
        <w:t xml:space="preserve">is that it is also affected by </w:t>
      </w:r>
      <w:r>
        <w:rPr>
          <w:lang w:val="en-US"/>
        </w:rPr>
        <w:t xml:space="preserve">the </w:t>
      </w:r>
      <w:r w:rsidRPr="00861DEE">
        <w:rPr>
          <w:lang w:val="en-US"/>
        </w:rPr>
        <w:t xml:space="preserve">supply and demand of that factor, in addition </w:t>
      </w:r>
      <w:r>
        <w:rPr>
          <w:lang w:val="en-US"/>
        </w:rPr>
        <w:t xml:space="preserve">to </w:t>
      </w:r>
      <w:r w:rsidRPr="00861DEE">
        <w:rPr>
          <w:lang w:val="en-US"/>
        </w:rPr>
        <w:t>its interaction with the other production factors and the productivity.</w:t>
      </w:r>
    </w:p>
    <w:p w14:paraId="2833307A" w14:textId="77777777" w:rsidR="00C6057A" w:rsidRDefault="00C6057A" w:rsidP="00C6057A">
      <w:pPr>
        <w:jc w:val="both"/>
        <w:rPr>
          <w:lang w:val="en-US"/>
        </w:rPr>
      </w:pPr>
      <w:r w:rsidRPr="00861DEE">
        <w:rPr>
          <w:lang w:val="en-US"/>
        </w:rPr>
        <w:tab/>
        <w:t xml:space="preserve">Barbosa Filho et al. (2010) used a similar strategy to calculate the TFP evolution in Brazil, between 1992 and 2007. The authors calculated the human capital marginal productivity to build the human capital </w:t>
      </w:r>
      <w:r w:rsidRPr="00861DEE">
        <w:rPr>
          <w:i/>
          <w:lang w:val="en-US"/>
        </w:rPr>
        <w:t>proxy</w:t>
      </w:r>
      <w:r w:rsidRPr="00861DEE">
        <w:rPr>
          <w:lang w:val="en-US"/>
        </w:rPr>
        <w:t xml:space="preserve"> and found results that changed the conclusions of other studies</w:t>
      </w:r>
      <w:r>
        <w:rPr>
          <w:lang w:val="en-US"/>
        </w:rPr>
        <w:t>:</w:t>
      </w:r>
      <w:r w:rsidRPr="00861DEE">
        <w:rPr>
          <w:lang w:val="en-US"/>
        </w:rPr>
        <w:t xml:space="preserve"> while merely quantitative </w:t>
      </w:r>
      <w:r w:rsidRPr="00861DEE">
        <w:rPr>
          <w:i/>
          <w:lang w:val="en-US"/>
        </w:rPr>
        <w:t>proxies</w:t>
      </w:r>
      <w:r w:rsidRPr="00861DEE">
        <w:rPr>
          <w:lang w:val="en-US"/>
        </w:rPr>
        <w:t xml:space="preserve"> </w:t>
      </w:r>
      <w:r w:rsidRPr="00861DEE">
        <w:rPr>
          <w:lang w:val="en-US"/>
        </w:rPr>
        <w:lastRenderedPageBreak/>
        <w:t xml:space="preserve">captured a considerable increase of this production factor in the period, the same did not occur with its marginal productivity. </w:t>
      </w:r>
    </w:p>
    <w:p w14:paraId="4ED77649" w14:textId="77777777" w:rsidR="00C6057A" w:rsidRPr="00861DEE" w:rsidRDefault="00C6057A" w:rsidP="00C6057A">
      <w:pPr>
        <w:jc w:val="both"/>
        <w:rPr>
          <w:lang w:val="en-US"/>
        </w:rPr>
      </w:pPr>
      <w:r w:rsidRPr="00861DEE">
        <w:rPr>
          <w:lang w:val="en-US"/>
        </w:rPr>
        <w:tab/>
        <w:t xml:space="preserve">At the top of Figure 3, it is noticed that </w:t>
      </w:r>
      <w:r>
        <w:rPr>
          <w:lang w:val="en-US"/>
        </w:rPr>
        <w:t xml:space="preserve">the </w:t>
      </w:r>
      <w:r w:rsidRPr="00861DEE">
        <w:rPr>
          <w:lang w:val="en-US"/>
        </w:rPr>
        <w:t xml:space="preserve">IPEA </w:t>
      </w:r>
      <w:r w:rsidRPr="00861DEE">
        <w:rPr>
          <w:i/>
          <w:lang w:val="en-US"/>
        </w:rPr>
        <w:t>proxy</w:t>
      </w:r>
      <w:r w:rsidRPr="00861DEE">
        <w:rPr>
          <w:lang w:val="en-US"/>
        </w:rPr>
        <w:t xml:space="preserve"> is  </w:t>
      </w:r>
      <w:r>
        <w:rPr>
          <w:lang w:val="en-US"/>
        </w:rPr>
        <w:t xml:space="preserve">more similar </w:t>
      </w:r>
      <w:r w:rsidRPr="00861DEE">
        <w:rPr>
          <w:lang w:val="en-US"/>
        </w:rPr>
        <w:t xml:space="preserve">to the human capital variable used in the first development accounting exercise (top left) than that adjusted according to the IDEB </w:t>
      </w:r>
      <w:r>
        <w:rPr>
          <w:lang w:val="en-US"/>
        </w:rPr>
        <w:t>scores</w:t>
      </w:r>
      <w:r w:rsidRPr="00861DEE">
        <w:rPr>
          <w:lang w:val="en-US"/>
        </w:rPr>
        <w:t xml:space="preserve"> (top right). While the correlation coefficient between the first and the</w:t>
      </w:r>
      <w:r w:rsidRPr="003B3104">
        <w:rPr>
          <w:lang w:val="en-US"/>
        </w:rPr>
        <w:t xml:space="preserve"> </w:t>
      </w:r>
      <w:r w:rsidRPr="00861DEE">
        <w:rPr>
          <w:lang w:val="en-US"/>
        </w:rPr>
        <w:t xml:space="preserve">IPEA </w:t>
      </w:r>
      <w:r w:rsidRPr="00861DEE">
        <w:rPr>
          <w:i/>
          <w:lang w:val="en-US"/>
        </w:rPr>
        <w:t>proxy</w:t>
      </w:r>
      <w:r w:rsidRPr="00861DEE">
        <w:rPr>
          <w:lang w:val="en-US"/>
        </w:rPr>
        <w:t xml:space="preserve"> for human capital is 0.90, the coefficient between the second and this </w:t>
      </w:r>
      <w:r>
        <w:rPr>
          <w:lang w:val="en-US"/>
        </w:rPr>
        <w:t xml:space="preserve">one </w:t>
      </w:r>
      <w:r w:rsidRPr="00861DEE">
        <w:rPr>
          <w:lang w:val="en-US"/>
        </w:rPr>
        <w:t>is 0.60.</w:t>
      </w:r>
    </w:p>
    <w:p w14:paraId="3AE1B0AD" w14:textId="77777777" w:rsidR="00C6057A" w:rsidRDefault="00C6057A" w:rsidP="00C6057A">
      <w:pPr>
        <w:jc w:val="both"/>
        <w:rPr>
          <w:lang w:val="en-US"/>
        </w:rPr>
      </w:pPr>
      <w:r w:rsidRPr="00861DEE">
        <w:rPr>
          <w:lang w:val="en-US"/>
        </w:rPr>
        <w:tab/>
        <w:t xml:space="preserve">At the bottom left of Figure 3, it is </w:t>
      </w:r>
      <w:r>
        <w:rPr>
          <w:lang w:val="en-US"/>
        </w:rPr>
        <w:t xml:space="preserve">presented </w:t>
      </w:r>
      <w:r w:rsidRPr="00861DEE">
        <w:rPr>
          <w:lang w:val="en-US"/>
        </w:rPr>
        <w:t>the relation between the TFP of this third exercise and the GDP per worker. Again, it is noticed the high association between these two variables (correlation coefficient of 0.89)</w:t>
      </w:r>
      <w:r>
        <w:rPr>
          <w:lang w:val="en-US"/>
        </w:rPr>
        <w:t>,</w:t>
      </w:r>
      <w:r w:rsidRPr="00861DEE">
        <w:rPr>
          <w:lang w:val="en-US"/>
        </w:rPr>
        <w:t xml:space="preserve"> indicating the TFP importance </w:t>
      </w:r>
      <w:r>
        <w:rPr>
          <w:lang w:val="en-US"/>
        </w:rPr>
        <w:t xml:space="preserve">to determine </w:t>
      </w:r>
      <w:r w:rsidRPr="00861DEE">
        <w:rPr>
          <w:lang w:val="en-US"/>
        </w:rPr>
        <w:t>each state per worker GDP classification.</w:t>
      </w:r>
      <w:r w:rsidRPr="00861DEE">
        <w:rPr>
          <w:i/>
          <w:lang w:val="en-US"/>
        </w:rPr>
        <w:t xml:space="preserve"> </w:t>
      </w:r>
      <w:r w:rsidRPr="00861DEE">
        <w:rPr>
          <w:lang w:val="en-US"/>
        </w:rPr>
        <w:t xml:space="preserve">In the bottom right </w:t>
      </w:r>
      <w:r>
        <w:rPr>
          <w:lang w:val="en-US"/>
        </w:rPr>
        <w:t xml:space="preserve">of Figure 3 </w:t>
      </w:r>
      <w:r w:rsidRPr="00861DEE">
        <w:rPr>
          <w:lang w:val="en-US"/>
        </w:rPr>
        <w:t>is the dispersion chart between TFP and the</w:t>
      </w:r>
      <w:r>
        <w:rPr>
          <w:lang w:val="en-US"/>
        </w:rPr>
        <w:t xml:space="preserve"> </w:t>
      </w:r>
      <w:r w:rsidRPr="00861DEE">
        <w:rPr>
          <w:lang w:val="en-US"/>
        </w:rPr>
        <w:t xml:space="preserve">IPEA </w:t>
      </w:r>
      <w:r w:rsidRPr="00861DEE">
        <w:rPr>
          <w:i/>
          <w:lang w:val="en-US"/>
        </w:rPr>
        <w:t>proxy</w:t>
      </w:r>
      <w:r w:rsidRPr="00861DEE">
        <w:rPr>
          <w:lang w:val="en-US"/>
        </w:rPr>
        <w:t xml:space="preserve"> for human capital. It shows that there is a significant interaction between these two variables, even TFP being a residu</w:t>
      </w:r>
      <w:r>
        <w:rPr>
          <w:lang w:val="en-US"/>
        </w:rPr>
        <w:t>al</w:t>
      </w:r>
      <w:r w:rsidRPr="00861DEE">
        <w:rPr>
          <w:lang w:val="en-US"/>
        </w:rPr>
        <w:t xml:space="preserve"> already discount</w:t>
      </w:r>
      <w:r>
        <w:rPr>
          <w:lang w:val="en-US"/>
        </w:rPr>
        <w:t>ed from</w:t>
      </w:r>
      <w:r w:rsidRPr="00861DEE">
        <w:rPr>
          <w:lang w:val="en-US"/>
        </w:rPr>
        <w:t xml:space="preserve"> human capital.</w:t>
      </w:r>
    </w:p>
    <w:p w14:paraId="7F43B4BC" w14:textId="77777777" w:rsidR="00C6057A" w:rsidRPr="00861DEE" w:rsidRDefault="00C6057A" w:rsidP="00C6057A">
      <w:pPr>
        <w:jc w:val="both"/>
        <w:rPr>
          <w:lang w:val="en-US"/>
        </w:rPr>
      </w:pPr>
      <w:r w:rsidRPr="00861DEE">
        <w:rPr>
          <w:lang w:val="en-US"/>
        </w:rPr>
        <w:t xml:space="preserve"> </w:t>
      </w:r>
    </w:p>
    <w:p w14:paraId="637992F8" w14:textId="77777777" w:rsidR="00C6057A" w:rsidRPr="00861DEE" w:rsidRDefault="00C6057A" w:rsidP="00C6057A">
      <w:pPr>
        <w:jc w:val="both"/>
        <w:rPr>
          <w:lang w:val="en-US"/>
        </w:rPr>
      </w:pPr>
      <w:r w:rsidRPr="00861DEE">
        <w:rPr>
          <w:lang w:val="en-US"/>
        </w:rPr>
        <w:t xml:space="preserve">Figure 3 – </w:t>
      </w:r>
      <w:r w:rsidRPr="00861DEE">
        <w:rPr>
          <w:i/>
          <w:lang w:val="en-US"/>
        </w:rPr>
        <w:t>Proxies</w:t>
      </w:r>
      <w:r w:rsidRPr="00861DEE">
        <w:rPr>
          <w:lang w:val="en-US"/>
        </w:rPr>
        <w:t xml:space="preserve"> for human capital, TFP and GDP per worker in the </w:t>
      </w:r>
      <w:r>
        <w:rPr>
          <w:lang w:val="en-US"/>
        </w:rPr>
        <w:t>Brazilian states</w:t>
      </w:r>
      <w:r w:rsidRPr="00861DEE">
        <w:rPr>
          <w:lang w:val="en-US"/>
        </w:rPr>
        <w:t xml:space="preserve"> </w:t>
      </w:r>
      <w:r>
        <w:rPr>
          <w:lang w:val="en-US"/>
        </w:rPr>
        <w:t>in relation to</w:t>
      </w:r>
      <w:r w:rsidRPr="00861DEE">
        <w:rPr>
          <w:lang w:val="en-US"/>
        </w:rPr>
        <w:t xml:space="preserve"> São Paulo</w:t>
      </w:r>
      <w:r>
        <w:rPr>
          <w:lang w:val="en-US"/>
        </w:rPr>
        <w:t xml:space="preserve"> state</w:t>
      </w:r>
    </w:p>
    <w:p w14:paraId="4A082BE7" w14:textId="7C988C4E" w:rsidR="00C6057A" w:rsidRPr="00861DEE" w:rsidRDefault="00C6057A" w:rsidP="00C6057A">
      <w:pPr>
        <w:jc w:val="both"/>
        <w:rPr>
          <w:lang w:val="en-US"/>
        </w:rPr>
      </w:pPr>
      <w:r>
        <w:rPr>
          <w:noProof/>
        </w:rPr>
        <mc:AlternateContent>
          <mc:Choice Requires="wps">
            <w:drawing>
              <wp:anchor distT="0" distB="0" distL="114300" distR="114300" simplePos="0" relativeHeight="251676672" behindDoc="0" locked="0" layoutInCell="1" allowOverlap="1" wp14:anchorId="48E03951" wp14:editId="0E5F6453">
                <wp:simplePos x="0" y="0"/>
                <wp:positionH relativeFrom="column">
                  <wp:posOffset>1146175</wp:posOffset>
                </wp:positionH>
                <wp:positionV relativeFrom="paragraph">
                  <wp:posOffset>3301365</wp:posOffset>
                </wp:positionV>
                <wp:extent cx="177165" cy="95250"/>
                <wp:effectExtent l="635" t="0" r="3175" b="1270"/>
                <wp:wrapNone/>
                <wp:docPr id="1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 cy="9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3425E" w14:textId="77777777" w:rsidR="00C6057A" w:rsidRPr="00BA3D57" w:rsidRDefault="00C6057A" w:rsidP="00C6057A">
                            <w:pPr>
                              <w:rPr>
                                <w:rFonts w:ascii="Arial" w:hAnsi="Arial" w:cs="Arial"/>
                                <w:sz w:val="10"/>
                              </w:rPr>
                            </w:pPr>
                            <w:r>
                              <w:rPr>
                                <w:rFonts w:ascii="Arial" w:hAnsi="Arial" w:cs="Arial"/>
                                <w:sz w:val="10"/>
                              </w:rPr>
                              <w:t>TFP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03951" id="Caixa de Texto 11" o:spid="_x0000_s1036" type="#_x0000_t202" style="position:absolute;left:0;text-align:left;margin-left:90.25pt;margin-top:259.95pt;width:13.95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" stroked="f">
                <v:textbox inset="0,0,0,0">
                  <w:txbxContent>
                    <w:p w14:paraId="33D3425E" w14:textId="77777777" w:rsidR="00C6057A" w:rsidRPr="00BA3D57" w:rsidRDefault="00C6057A" w:rsidP="00C6057A">
                      <w:pPr>
                        <w:rPr>
                          <w:rFonts w:ascii="Arial" w:hAnsi="Arial" w:cs="Arial"/>
                          <w:sz w:val="10"/>
                        </w:rPr>
                      </w:pPr>
                      <w:r>
                        <w:rPr>
                          <w:rFonts w:ascii="Arial" w:hAnsi="Arial" w:cs="Arial"/>
                          <w:sz w:val="10"/>
                        </w:rPr>
                        <w:t>TFP</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D03A141" wp14:editId="00B23F1D">
                <wp:simplePos x="0" y="0"/>
                <wp:positionH relativeFrom="column">
                  <wp:posOffset>4013200</wp:posOffset>
                </wp:positionH>
                <wp:positionV relativeFrom="paragraph">
                  <wp:posOffset>3293745</wp:posOffset>
                </wp:positionV>
                <wp:extent cx="177165" cy="95250"/>
                <wp:effectExtent l="635" t="635" r="3175" b="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 cy="9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FA6CFF" w14:textId="77777777" w:rsidR="00C6057A" w:rsidRPr="00BA3D57" w:rsidRDefault="00C6057A" w:rsidP="00C6057A">
                            <w:pPr>
                              <w:rPr>
                                <w:rFonts w:ascii="Arial" w:hAnsi="Arial" w:cs="Arial"/>
                                <w:sz w:val="10"/>
                              </w:rPr>
                            </w:pPr>
                            <w:r>
                              <w:rPr>
                                <w:rFonts w:ascii="Arial" w:hAnsi="Arial" w:cs="Arial"/>
                                <w:sz w:val="10"/>
                              </w:rPr>
                              <w:t>TFP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3A141" id="Caixa de Texto 10" o:spid="_x0000_s1037" type="#_x0000_t202" style="position:absolute;left:0;text-align:left;margin-left:316pt;margin-top:259.35pt;width:13.95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" stroked="f">
                <v:textbox inset="0,0,0,0">
                  <w:txbxContent>
                    <w:p w14:paraId="58FA6CFF" w14:textId="77777777" w:rsidR="00C6057A" w:rsidRPr="00BA3D57" w:rsidRDefault="00C6057A" w:rsidP="00C6057A">
                      <w:pPr>
                        <w:rPr>
                          <w:rFonts w:ascii="Arial" w:hAnsi="Arial" w:cs="Arial"/>
                          <w:sz w:val="10"/>
                        </w:rPr>
                      </w:pPr>
                      <w:r>
                        <w:rPr>
                          <w:rFonts w:ascii="Arial" w:hAnsi="Arial" w:cs="Arial"/>
                          <w:sz w:val="10"/>
                        </w:rPr>
                        <w:t>TFP</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F4E29BB" wp14:editId="5403AADB">
                <wp:simplePos x="0" y="0"/>
                <wp:positionH relativeFrom="column">
                  <wp:posOffset>1525905</wp:posOffset>
                </wp:positionH>
                <wp:positionV relativeFrom="paragraph">
                  <wp:posOffset>3301365</wp:posOffset>
                </wp:positionV>
                <wp:extent cx="396240" cy="95250"/>
                <wp:effectExtent l="0" t="0" r="4445" b="127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9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16213" w14:textId="77777777" w:rsidR="00C6057A" w:rsidRPr="00BA3D57" w:rsidRDefault="00C6057A" w:rsidP="00C6057A">
                            <w:pPr>
                              <w:rPr>
                                <w:rFonts w:ascii="Arial" w:hAnsi="Arial" w:cs="Arial"/>
                                <w:sz w:val="10"/>
                              </w:rPr>
                            </w:pPr>
                            <w:r>
                              <w:rPr>
                                <w:rFonts w:ascii="Arial" w:hAnsi="Arial" w:cs="Arial"/>
                                <w:sz w:val="10"/>
                              </w:rPr>
                              <w:t>Linear (TFP)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E29BB" id="Caixa de Texto 9" o:spid="_x0000_s1038" type="#_x0000_t202" style="position:absolute;left:0;text-align:left;margin-left:120.15pt;margin-top:259.95pt;width:31.2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" stroked="f">
                <v:textbox inset="0,0,0,0">
                  <w:txbxContent>
                    <w:p w14:paraId="65216213" w14:textId="77777777" w:rsidR="00C6057A" w:rsidRPr="00BA3D57" w:rsidRDefault="00C6057A" w:rsidP="00C6057A">
                      <w:pPr>
                        <w:rPr>
                          <w:rFonts w:ascii="Arial" w:hAnsi="Arial" w:cs="Arial"/>
                          <w:sz w:val="10"/>
                        </w:rPr>
                      </w:pPr>
                      <w:r>
                        <w:rPr>
                          <w:rFonts w:ascii="Arial" w:hAnsi="Arial" w:cs="Arial"/>
                          <w:sz w:val="10"/>
                        </w:rPr>
                        <w:t>Linear (TFP)</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4A3D316" wp14:editId="0B45F238">
                <wp:simplePos x="0" y="0"/>
                <wp:positionH relativeFrom="column">
                  <wp:posOffset>4401820</wp:posOffset>
                </wp:positionH>
                <wp:positionV relativeFrom="paragraph">
                  <wp:posOffset>3301365</wp:posOffset>
                </wp:positionV>
                <wp:extent cx="396240" cy="95250"/>
                <wp:effectExtent l="0" t="0" r="0" b="1270"/>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9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684935" w14:textId="77777777" w:rsidR="00C6057A" w:rsidRPr="00BA3D57" w:rsidRDefault="00C6057A" w:rsidP="00C6057A">
                            <w:pPr>
                              <w:rPr>
                                <w:rFonts w:ascii="Arial" w:hAnsi="Arial" w:cs="Arial"/>
                                <w:sz w:val="10"/>
                              </w:rPr>
                            </w:pPr>
                            <w:r>
                              <w:rPr>
                                <w:rFonts w:ascii="Arial" w:hAnsi="Arial" w:cs="Arial"/>
                                <w:sz w:val="10"/>
                              </w:rPr>
                              <w:t>Linear (TFP)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3D316" id="Caixa de Texto 8" o:spid="_x0000_s1039" type="#_x0000_t202" style="position:absolute;left:0;text-align:left;margin-left:346.6pt;margin-top:259.95pt;width:31.2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" stroked="f">
                <v:textbox inset="0,0,0,0">
                  <w:txbxContent>
                    <w:p w14:paraId="71684935" w14:textId="77777777" w:rsidR="00C6057A" w:rsidRPr="00BA3D57" w:rsidRDefault="00C6057A" w:rsidP="00C6057A">
                      <w:pPr>
                        <w:rPr>
                          <w:rFonts w:ascii="Arial" w:hAnsi="Arial" w:cs="Arial"/>
                          <w:sz w:val="10"/>
                        </w:rPr>
                      </w:pPr>
                      <w:r>
                        <w:rPr>
                          <w:rFonts w:ascii="Arial" w:hAnsi="Arial" w:cs="Arial"/>
                          <w:sz w:val="10"/>
                        </w:rPr>
                        <w:t>Linear (TFP)</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BE5B90D" wp14:editId="7469DE38">
                <wp:simplePos x="0" y="0"/>
                <wp:positionH relativeFrom="column">
                  <wp:posOffset>3357245</wp:posOffset>
                </wp:positionH>
                <wp:positionV relativeFrom="paragraph">
                  <wp:posOffset>1798955</wp:posOffset>
                </wp:positionV>
                <wp:extent cx="1638300" cy="158750"/>
                <wp:effectExtent l="1905" t="1270" r="0" b="190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5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60999F" w14:textId="77777777" w:rsidR="00C6057A" w:rsidRPr="00BA3D57" w:rsidRDefault="00C6057A" w:rsidP="00C6057A">
                            <w:pPr>
                              <w:jc w:val="center"/>
                              <w:rPr>
                                <w:rFonts w:ascii="Arial" w:hAnsi="Arial" w:cs="Arial"/>
                                <w:b/>
                                <w:sz w:val="16"/>
                              </w:rPr>
                            </w:pPr>
                            <w:r>
                              <w:rPr>
                                <w:rFonts w:ascii="Arial" w:hAnsi="Arial" w:cs="Arial"/>
                                <w:b/>
                                <w:sz w:val="16"/>
                              </w:rPr>
                              <w:t>IPEA Human Capital and TFP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5B90D" id="Caixa de Texto 7" o:spid="_x0000_s1040" type="#_x0000_t202" style="position:absolute;left:0;text-align:left;margin-left:264.35pt;margin-top:141.65pt;width:129pt;height: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" stroked="f">
                <v:textbox inset="0,0,0,0">
                  <w:txbxContent>
                    <w:p w14:paraId="0A60999F" w14:textId="77777777" w:rsidR="00C6057A" w:rsidRPr="00BA3D57" w:rsidRDefault="00C6057A" w:rsidP="00C6057A">
                      <w:pPr>
                        <w:jc w:val="center"/>
                        <w:rPr>
                          <w:rFonts w:ascii="Arial" w:hAnsi="Arial" w:cs="Arial"/>
                          <w:b/>
                          <w:sz w:val="16"/>
                        </w:rPr>
                      </w:pPr>
                      <w:r>
                        <w:rPr>
                          <w:rFonts w:ascii="Arial" w:hAnsi="Arial" w:cs="Arial"/>
                          <w:b/>
                          <w:sz w:val="16"/>
                        </w:rPr>
                        <w:t>IPEA Human Capital and TFP</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6F8FB31" wp14:editId="5F221C9E">
                <wp:simplePos x="0" y="0"/>
                <wp:positionH relativeFrom="column">
                  <wp:posOffset>3115310</wp:posOffset>
                </wp:positionH>
                <wp:positionV relativeFrom="paragraph">
                  <wp:posOffset>80010</wp:posOffset>
                </wp:positionV>
                <wp:extent cx="1840865" cy="158750"/>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865" cy="15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88977" w14:textId="77777777" w:rsidR="00C6057A" w:rsidRPr="00DC1C70" w:rsidRDefault="00C6057A" w:rsidP="00C6057A">
                            <w:pPr>
                              <w:jc w:val="center"/>
                              <w:rPr>
                                <w:rFonts w:ascii="Arial" w:hAnsi="Arial" w:cs="Arial"/>
                                <w:b/>
                                <w:sz w:val="16"/>
                                <w:lang w:val="en-US"/>
                              </w:rPr>
                            </w:pPr>
                            <w:r w:rsidRPr="00DC1C70">
                              <w:rPr>
                                <w:rFonts w:ascii="Arial" w:hAnsi="Arial" w:cs="Arial"/>
                                <w:b/>
                                <w:sz w:val="16"/>
                                <w:lang w:val="en-US"/>
                              </w:rPr>
                              <w:t>IPEA Human Capital and h*IDEB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8FB31" id="Caixa de Texto 6" o:spid="_x0000_s1041" type="#_x0000_t202" style="position:absolute;left:0;text-align:left;margin-left:245.3pt;margin-top:6.3pt;width:144.95pt;height: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" stroked="f">
                <v:textbox inset="0,0,0,0">
                  <w:txbxContent>
                    <w:p w14:paraId="00888977" w14:textId="77777777" w:rsidR="00C6057A" w:rsidRPr="00DC1C70" w:rsidRDefault="00C6057A" w:rsidP="00C6057A">
                      <w:pPr>
                        <w:jc w:val="center"/>
                        <w:rPr>
                          <w:rFonts w:ascii="Arial" w:hAnsi="Arial" w:cs="Arial"/>
                          <w:b/>
                          <w:sz w:val="16"/>
                          <w:lang w:val="en-US"/>
                        </w:rPr>
                      </w:pPr>
                      <w:r w:rsidRPr="00DC1C70">
                        <w:rPr>
                          <w:rFonts w:ascii="Arial" w:hAnsi="Arial" w:cs="Arial"/>
                          <w:b/>
                          <w:sz w:val="16"/>
                          <w:lang w:val="en-US"/>
                        </w:rPr>
                        <w:t>IPEA Human Capital and h*IDEB</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8C96DFA" wp14:editId="54C432AD">
                <wp:simplePos x="0" y="0"/>
                <wp:positionH relativeFrom="column">
                  <wp:posOffset>494665</wp:posOffset>
                </wp:positionH>
                <wp:positionV relativeFrom="paragraph">
                  <wp:posOffset>1798955</wp:posOffset>
                </wp:positionV>
                <wp:extent cx="1582420" cy="158750"/>
                <wp:effectExtent l="0" t="1270" r="1905" b="1905"/>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15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7F4D4" w14:textId="77777777" w:rsidR="00C6057A" w:rsidRPr="00BA3D57" w:rsidRDefault="00C6057A" w:rsidP="00C6057A">
                            <w:pPr>
                              <w:jc w:val="center"/>
                              <w:rPr>
                                <w:rFonts w:ascii="Arial" w:hAnsi="Arial" w:cs="Arial"/>
                                <w:b/>
                                <w:sz w:val="16"/>
                              </w:rPr>
                            </w:pPr>
                            <w:r>
                              <w:rPr>
                                <w:rFonts w:ascii="Arial" w:hAnsi="Arial" w:cs="Arial"/>
                                <w:b/>
                                <w:sz w:val="16"/>
                              </w:rPr>
                              <w:t>GDP per worker and TFP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96DFA" id="Caixa de Texto 5" o:spid="_x0000_s1042" type="#_x0000_t202" style="position:absolute;left:0;text-align:left;margin-left:38.95pt;margin-top:141.65pt;width:124.6pt;height: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" stroked="f">
                <v:textbox inset="0,0,0,0">
                  <w:txbxContent>
                    <w:p w14:paraId="6EA7F4D4" w14:textId="77777777" w:rsidR="00C6057A" w:rsidRPr="00BA3D57" w:rsidRDefault="00C6057A" w:rsidP="00C6057A">
                      <w:pPr>
                        <w:jc w:val="center"/>
                        <w:rPr>
                          <w:rFonts w:ascii="Arial" w:hAnsi="Arial" w:cs="Arial"/>
                          <w:b/>
                          <w:sz w:val="16"/>
                        </w:rPr>
                      </w:pPr>
                      <w:r>
                        <w:rPr>
                          <w:rFonts w:ascii="Arial" w:hAnsi="Arial" w:cs="Arial"/>
                          <w:b/>
                          <w:sz w:val="16"/>
                        </w:rPr>
                        <w:t>GDP per worker and TFP</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28CEE4D" wp14:editId="7A8DA6AC">
                <wp:simplePos x="0" y="0"/>
                <wp:positionH relativeFrom="column">
                  <wp:posOffset>107950</wp:posOffset>
                </wp:positionH>
                <wp:positionV relativeFrom="paragraph">
                  <wp:posOffset>80010</wp:posOffset>
                </wp:positionV>
                <wp:extent cx="2049145" cy="158750"/>
                <wp:effectExtent l="635" t="0" r="0" b="0"/>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145" cy="15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DAB630" w14:textId="77777777" w:rsidR="00C6057A" w:rsidRPr="00DC1C70" w:rsidRDefault="00C6057A" w:rsidP="00C6057A">
                            <w:pPr>
                              <w:jc w:val="center"/>
                              <w:rPr>
                                <w:rFonts w:ascii="Arial" w:hAnsi="Arial" w:cs="Arial"/>
                                <w:b/>
                                <w:sz w:val="16"/>
                                <w:lang w:val="en-US"/>
                              </w:rPr>
                            </w:pPr>
                            <w:r w:rsidRPr="00DC1C70">
                              <w:rPr>
                                <w:rFonts w:ascii="Arial" w:hAnsi="Arial" w:cs="Arial"/>
                                <w:b/>
                                <w:sz w:val="16"/>
                                <w:lang w:val="en-US"/>
                              </w:rPr>
                              <w:t>IPEA Human Capital and original (h)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CEE4D" id="Caixa de Texto 4" o:spid="_x0000_s1043" type="#_x0000_t202" style="position:absolute;left:0;text-align:left;margin-left:8.5pt;margin-top:6.3pt;width:161.35pt;height: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" stroked="f">
                <v:textbox inset="0,0,0,0">
                  <w:txbxContent>
                    <w:p w14:paraId="08DAB630" w14:textId="77777777" w:rsidR="00C6057A" w:rsidRPr="00DC1C70" w:rsidRDefault="00C6057A" w:rsidP="00C6057A">
                      <w:pPr>
                        <w:jc w:val="center"/>
                        <w:rPr>
                          <w:rFonts w:ascii="Arial" w:hAnsi="Arial" w:cs="Arial"/>
                          <w:b/>
                          <w:sz w:val="16"/>
                          <w:lang w:val="en-US"/>
                        </w:rPr>
                      </w:pPr>
                      <w:r w:rsidRPr="00DC1C70">
                        <w:rPr>
                          <w:rFonts w:ascii="Arial" w:hAnsi="Arial" w:cs="Arial"/>
                          <w:b/>
                          <w:sz w:val="16"/>
                          <w:lang w:val="en-US"/>
                        </w:rPr>
                        <w:t>IPEA Human Capital and original (h)</w:t>
                      </w:r>
                    </w:p>
                  </w:txbxContent>
                </v:textbox>
              </v:shape>
            </w:pict>
          </mc:Fallback>
        </mc:AlternateContent>
      </w:r>
      <w:r w:rsidRPr="00861DEE">
        <w:rPr>
          <w:noProof/>
          <w:lang w:val="en-US"/>
        </w:rPr>
        <w:drawing>
          <wp:inline distT="0" distB="0" distL="0" distR="0" wp14:anchorId="44FAA3C0" wp14:editId="6CB1732F">
            <wp:extent cx="6419850" cy="38576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19850" cy="3857625"/>
                    </a:xfrm>
                    <a:prstGeom prst="rect">
                      <a:avLst/>
                    </a:prstGeom>
                    <a:noFill/>
                    <a:ln>
                      <a:noFill/>
                    </a:ln>
                  </pic:spPr>
                </pic:pic>
              </a:graphicData>
            </a:graphic>
          </wp:inline>
        </w:drawing>
      </w:r>
    </w:p>
    <w:p w14:paraId="368927C4" w14:textId="77777777" w:rsidR="00C6057A" w:rsidRDefault="00C6057A" w:rsidP="00C6057A">
      <w:pPr>
        <w:jc w:val="both"/>
        <w:rPr>
          <w:lang w:val="en-US"/>
        </w:rPr>
      </w:pPr>
      <w:r w:rsidRPr="00861DEE">
        <w:rPr>
          <w:lang w:val="en-US"/>
        </w:rPr>
        <w:t>Source: own elaboration from the data of IBGE, IPEA, Reis et. al. (2005) and Coelho (2006).</w:t>
      </w:r>
    </w:p>
    <w:p w14:paraId="46C764CB" w14:textId="77777777" w:rsidR="00C6057A" w:rsidRPr="00861DEE" w:rsidRDefault="00C6057A" w:rsidP="00C6057A">
      <w:pPr>
        <w:jc w:val="both"/>
        <w:rPr>
          <w:lang w:val="en-US"/>
        </w:rPr>
      </w:pPr>
    </w:p>
    <w:p w14:paraId="6A728A5F" w14:textId="77777777" w:rsidR="00C6057A" w:rsidRDefault="00C6057A" w:rsidP="00C6057A">
      <w:pPr>
        <w:jc w:val="both"/>
        <w:rPr>
          <w:lang w:val="en-US"/>
        </w:rPr>
      </w:pPr>
      <w:r w:rsidRPr="00861DEE">
        <w:rPr>
          <w:lang w:val="en-US"/>
        </w:rPr>
        <w:tab/>
        <w:t>In Table 4</w:t>
      </w:r>
      <w:r>
        <w:rPr>
          <w:lang w:val="en-US"/>
        </w:rPr>
        <w:t xml:space="preserve">, </w:t>
      </w:r>
      <w:r w:rsidRPr="00861DEE">
        <w:rPr>
          <w:lang w:val="en-US"/>
        </w:rPr>
        <w:t xml:space="preserve">the development accounting </w:t>
      </w:r>
      <w:r>
        <w:rPr>
          <w:lang w:val="en-US"/>
        </w:rPr>
        <w:t xml:space="preserve">results are presented </w:t>
      </w:r>
      <w:r w:rsidRPr="00861DEE">
        <w:rPr>
          <w:lang w:val="en-US"/>
        </w:rPr>
        <w:t xml:space="preserve">using </w:t>
      </w:r>
      <w:r>
        <w:rPr>
          <w:lang w:val="en-US"/>
        </w:rPr>
        <w:t>the IPEA</w:t>
      </w:r>
      <w:r w:rsidRPr="00861DEE">
        <w:rPr>
          <w:lang w:val="en-US"/>
        </w:rPr>
        <w:t xml:space="preserve"> </w:t>
      </w:r>
      <w:r w:rsidRPr="00861DEE">
        <w:rPr>
          <w:i/>
          <w:lang w:val="en-US"/>
        </w:rPr>
        <w:t>proxy</w:t>
      </w:r>
      <w:r w:rsidRPr="00861DEE">
        <w:rPr>
          <w:lang w:val="en-US"/>
        </w:rPr>
        <w:t xml:space="preserve"> for </w:t>
      </w:r>
      <w:r>
        <w:rPr>
          <w:lang w:val="en-US"/>
        </w:rPr>
        <w:t>human capital</w:t>
      </w:r>
      <w:r w:rsidRPr="00861DEE">
        <w:rPr>
          <w:lang w:val="en-US"/>
        </w:rPr>
        <w:t xml:space="preserve">. It is noticed that the </w:t>
      </w:r>
      <w:r>
        <w:rPr>
          <w:lang w:val="en-US"/>
        </w:rPr>
        <w:t>Brazilian states</w:t>
      </w:r>
      <w:r w:rsidRPr="00861DEE">
        <w:rPr>
          <w:lang w:val="en-US"/>
        </w:rPr>
        <w:t xml:space="preserve"> </w:t>
      </w:r>
      <w:r>
        <w:rPr>
          <w:lang w:val="en-US"/>
        </w:rPr>
        <w:t xml:space="preserve">human capital levels </w:t>
      </w:r>
      <w:r w:rsidRPr="00861DEE">
        <w:rPr>
          <w:lang w:val="en-US"/>
        </w:rPr>
        <w:t xml:space="preserve">are closer to the </w:t>
      </w:r>
      <w:r>
        <w:rPr>
          <w:lang w:val="en-US"/>
        </w:rPr>
        <w:t>state of São Paulo</w:t>
      </w:r>
      <w:r w:rsidRPr="00861DEE">
        <w:rPr>
          <w:lang w:val="en-US"/>
        </w:rPr>
        <w:t xml:space="preserve"> </w:t>
      </w:r>
      <w:r>
        <w:rPr>
          <w:lang w:val="en-US"/>
        </w:rPr>
        <w:t xml:space="preserve">values </w:t>
      </w:r>
      <w:r w:rsidRPr="00861DEE">
        <w:rPr>
          <w:lang w:val="en-US"/>
        </w:rPr>
        <w:t xml:space="preserve">(about 84%, in the </w:t>
      </w:r>
      <w:r>
        <w:rPr>
          <w:lang w:val="en-US"/>
        </w:rPr>
        <w:t>states</w:t>
      </w:r>
      <w:r w:rsidRPr="00861DEE">
        <w:rPr>
          <w:lang w:val="en-US"/>
        </w:rPr>
        <w:t xml:space="preserve"> average) in relation to the </w:t>
      </w:r>
      <w:r w:rsidRPr="00861DEE">
        <w:rPr>
          <w:i/>
          <w:lang w:val="en-US"/>
        </w:rPr>
        <w:t>proxy</w:t>
      </w:r>
      <w:r w:rsidRPr="00861DEE">
        <w:rPr>
          <w:lang w:val="en-US"/>
        </w:rPr>
        <w:t xml:space="preserve"> </w:t>
      </w:r>
      <w:r>
        <w:rPr>
          <w:lang w:val="en-US"/>
        </w:rPr>
        <w:t>elaborated using years of schooling and the</w:t>
      </w:r>
      <w:r w:rsidRPr="00861DEE">
        <w:rPr>
          <w:lang w:val="en-US"/>
        </w:rPr>
        <w:t xml:space="preserve"> IDEB</w:t>
      </w:r>
      <w:r>
        <w:rPr>
          <w:lang w:val="en-US"/>
        </w:rPr>
        <w:t xml:space="preserve"> scores</w:t>
      </w:r>
      <w:r w:rsidRPr="00861DEE">
        <w:rPr>
          <w:lang w:val="en-US"/>
        </w:rPr>
        <w:t xml:space="preserve">. Rio de Janeiro (RJ) and Amapá (AP) have a higher level of human capital relative to the </w:t>
      </w:r>
      <w:r>
        <w:rPr>
          <w:lang w:val="en-US"/>
        </w:rPr>
        <w:t>reference state</w:t>
      </w:r>
      <w:r w:rsidRPr="00861DEE">
        <w:rPr>
          <w:lang w:val="en-US"/>
        </w:rPr>
        <w:t xml:space="preserve"> in the three years considered. It is worth noting the human capital level </w:t>
      </w:r>
      <w:r>
        <w:rPr>
          <w:lang w:val="en-US"/>
        </w:rPr>
        <w:t>relative stability for</w:t>
      </w:r>
      <w:r w:rsidRPr="00861DEE">
        <w:rPr>
          <w:lang w:val="en-US"/>
        </w:rPr>
        <w:t xml:space="preserve"> each </w:t>
      </w:r>
      <w:r>
        <w:rPr>
          <w:lang w:val="en-US"/>
        </w:rPr>
        <w:t>s</w:t>
      </w:r>
      <w:r w:rsidRPr="00861DEE">
        <w:rPr>
          <w:lang w:val="en-US"/>
        </w:rPr>
        <w:t xml:space="preserve">tate in relation to the </w:t>
      </w:r>
      <w:r>
        <w:rPr>
          <w:lang w:val="en-US"/>
        </w:rPr>
        <w:t>reference one</w:t>
      </w:r>
      <w:r w:rsidRPr="00861DEE">
        <w:rPr>
          <w:lang w:val="en-US"/>
        </w:rPr>
        <w:t xml:space="preserve">. Therefore, these results provide additional evidence of this variable relative steadiness over time among the </w:t>
      </w:r>
      <w:r>
        <w:rPr>
          <w:lang w:val="en-US"/>
        </w:rPr>
        <w:t>states</w:t>
      </w:r>
      <w:r w:rsidRPr="00861DEE">
        <w:rPr>
          <w:lang w:val="en-US"/>
        </w:rPr>
        <w:t xml:space="preserve">, also being consistent with the quality gap stability </w:t>
      </w:r>
      <w:r>
        <w:rPr>
          <w:lang w:val="en-US"/>
        </w:rPr>
        <w:t xml:space="preserve">over the </w:t>
      </w:r>
      <w:r w:rsidRPr="00861DEE">
        <w:rPr>
          <w:lang w:val="en-US"/>
        </w:rPr>
        <w:t>analyzed years.</w:t>
      </w:r>
    </w:p>
    <w:p w14:paraId="47335B6B" w14:textId="77777777" w:rsidR="00C6057A" w:rsidRDefault="00C6057A" w:rsidP="00C6057A">
      <w:pPr>
        <w:jc w:val="both"/>
        <w:rPr>
          <w:lang w:val="en-US"/>
        </w:rPr>
      </w:pPr>
    </w:p>
    <w:p w14:paraId="1846E9D8" w14:textId="77777777" w:rsidR="00C6057A" w:rsidRDefault="00C6057A" w:rsidP="00C6057A">
      <w:pPr>
        <w:jc w:val="both"/>
        <w:rPr>
          <w:rFonts w:ascii="Arial" w:hAnsi="Arial" w:cs="Arial"/>
          <w:b/>
          <w:bCs/>
          <w:sz w:val="20"/>
          <w:szCs w:val="20"/>
          <w:lang w:val="en-US"/>
        </w:rPr>
      </w:pPr>
    </w:p>
    <w:p w14:paraId="7385D25E" w14:textId="77777777" w:rsidR="00C6057A" w:rsidRPr="00861DEE" w:rsidRDefault="00C6057A" w:rsidP="00C6057A">
      <w:pPr>
        <w:jc w:val="both"/>
        <w:rPr>
          <w:lang w:val="en-US"/>
        </w:rPr>
      </w:pPr>
      <w:r w:rsidRPr="00861DEE">
        <w:rPr>
          <w:rFonts w:ascii="Arial" w:hAnsi="Arial" w:cs="Arial"/>
          <w:b/>
          <w:bCs/>
          <w:sz w:val="20"/>
          <w:szCs w:val="20"/>
          <w:lang w:val="en-US"/>
        </w:rPr>
        <w:t xml:space="preserve">Table 4 – Development </w:t>
      </w:r>
      <w:r>
        <w:rPr>
          <w:rFonts w:ascii="Arial" w:hAnsi="Arial" w:cs="Arial"/>
          <w:b/>
          <w:bCs/>
          <w:sz w:val="20"/>
          <w:szCs w:val="20"/>
          <w:lang w:val="en-US"/>
        </w:rPr>
        <w:t>accounting results in relation to São Paulo</w:t>
      </w:r>
      <w:r w:rsidRPr="00861DEE">
        <w:rPr>
          <w:rFonts w:ascii="Arial" w:hAnsi="Arial" w:cs="Arial"/>
          <w:b/>
          <w:bCs/>
          <w:sz w:val="20"/>
          <w:szCs w:val="20"/>
          <w:lang w:val="en-US"/>
        </w:rPr>
        <w:t xml:space="preserve"> </w:t>
      </w:r>
      <w:r>
        <w:rPr>
          <w:rFonts w:ascii="Arial" w:hAnsi="Arial" w:cs="Arial"/>
          <w:b/>
          <w:bCs/>
          <w:sz w:val="20"/>
          <w:szCs w:val="20"/>
          <w:lang w:val="en-US"/>
        </w:rPr>
        <w:t>state</w:t>
      </w:r>
      <w:r w:rsidRPr="00861DEE">
        <w:rPr>
          <w:rFonts w:ascii="Arial" w:hAnsi="Arial" w:cs="Arial"/>
          <w:b/>
          <w:bCs/>
          <w:sz w:val="20"/>
          <w:szCs w:val="20"/>
          <w:lang w:val="en-US"/>
        </w:rPr>
        <w:t xml:space="preserve"> - IPEA</w:t>
      </w:r>
    </w:p>
    <w:tbl>
      <w:tblPr>
        <w:tblW w:w="5000" w:type="pct"/>
        <w:tblCellMar>
          <w:left w:w="70" w:type="dxa"/>
          <w:right w:w="70" w:type="dxa"/>
        </w:tblCellMar>
        <w:tblLook w:val="04A0" w:firstRow="1" w:lastRow="0" w:firstColumn="1" w:lastColumn="0" w:noHBand="0" w:noVBand="1"/>
      </w:tblPr>
      <w:tblGrid>
        <w:gridCol w:w="1963"/>
        <w:gridCol w:w="1372"/>
        <w:gridCol w:w="1372"/>
        <w:gridCol w:w="1373"/>
        <w:gridCol w:w="1373"/>
        <w:gridCol w:w="1373"/>
        <w:gridCol w:w="1369"/>
      </w:tblGrid>
      <w:tr w:rsidR="00C6057A" w:rsidRPr="00861DEE" w14:paraId="3D761CB1" w14:textId="77777777" w:rsidTr="00AA763A">
        <w:trPr>
          <w:trHeight w:val="270"/>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E44440" w14:textId="77777777" w:rsidR="00C6057A" w:rsidRPr="00861DEE" w:rsidRDefault="00C6057A" w:rsidP="00AA763A">
            <w:pPr>
              <w:jc w:val="center"/>
              <w:rPr>
                <w:rFonts w:ascii="Arial" w:hAnsi="Arial" w:cs="Arial"/>
                <w:b/>
                <w:bCs/>
                <w:sz w:val="20"/>
                <w:szCs w:val="20"/>
                <w:lang w:val="en-US"/>
              </w:rPr>
            </w:pPr>
          </w:p>
        </w:tc>
        <w:tc>
          <w:tcPr>
            <w:tcW w:w="1364" w:type="pct"/>
            <w:gridSpan w:val="2"/>
            <w:tcBorders>
              <w:top w:val="single" w:sz="4" w:space="0" w:color="auto"/>
              <w:left w:val="single" w:sz="4" w:space="0" w:color="auto"/>
              <w:bottom w:val="single" w:sz="4" w:space="0" w:color="auto"/>
              <w:right w:val="single" w:sz="4" w:space="0" w:color="auto"/>
            </w:tcBorders>
          </w:tcPr>
          <w:p w14:paraId="231B3EDE"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1980</w:t>
            </w:r>
          </w:p>
        </w:tc>
        <w:tc>
          <w:tcPr>
            <w:tcW w:w="1364"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747889D"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1990</w:t>
            </w:r>
          </w:p>
        </w:tc>
        <w:tc>
          <w:tcPr>
            <w:tcW w:w="136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50D131"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2000</w:t>
            </w:r>
          </w:p>
        </w:tc>
      </w:tr>
      <w:tr w:rsidR="00C6057A" w:rsidRPr="00861DEE" w14:paraId="17C1F623" w14:textId="77777777" w:rsidTr="00AA763A">
        <w:trPr>
          <w:trHeight w:val="270"/>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378E9C"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State</w:t>
            </w:r>
          </w:p>
        </w:tc>
        <w:tc>
          <w:tcPr>
            <w:tcW w:w="682" w:type="pct"/>
            <w:tcBorders>
              <w:top w:val="single" w:sz="4" w:space="0" w:color="auto"/>
              <w:bottom w:val="single" w:sz="4" w:space="0" w:color="auto"/>
            </w:tcBorders>
            <w:shd w:val="clear" w:color="auto" w:fill="D9D9D9"/>
            <w:vAlign w:val="center"/>
          </w:tcPr>
          <w:p w14:paraId="2966EE7C"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H/L</w:t>
            </w:r>
          </w:p>
        </w:tc>
        <w:tc>
          <w:tcPr>
            <w:tcW w:w="682" w:type="pct"/>
            <w:tcBorders>
              <w:top w:val="single" w:sz="4" w:space="0" w:color="auto"/>
              <w:bottom w:val="single" w:sz="4" w:space="0" w:color="auto"/>
              <w:right w:val="single" w:sz="4" w:space="0" w:color="auto"/>
            </w:tcBorders>
            <w:vAlign w:val="center"/>
          </w:tcPr>
          <w:p w14:paraId="6CD7CF9B"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A</w:t>
            </w:r>
          </w:p>
        </w:tc>
        <w:tc>
          <w:tcPr>
            <w:tcW w:w="682" w:type="pct"/>
            <w:tcBorders>
              <w:top w:val="single" w:sz="4" w:space="0" w:color="auto"/>
              <w:left w:val="single" w:sz="4" w:space="0" w:color="auto"/>
              <w:bottom w:val="single" w:sz="4" w:space="0" w:color="auto"/>
            </w:tcBorders>
            <w:shd w:val="clear" w:color="auto" w:fill="D9D9D9"/>
            <w:noWrap/>
            <w:vAlign w:val="center"/>
          </w:tcPr>
          <w:p w14:paraId="2E444EDE"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H/L</w:t>
            </w:r>
          </w:p>
        </w:tc>
        <w:tc>
          <w:tcPr>
            <w:tcW w:w="682" w:type="pct"/>
            <w:tcBorders>
              <w:top w:val="single" w:sz="4" w:space="0" w:color="auto"/>
              <w:bottom w:val="single" w:sz="4" w:space="0" w:color="auto"/>
              <w:right w:val="single" w:sz="4" w:space="0" w:color="auto"/>
            </w:tcBorders>
            <w:shd w:val="clear" w:color="auto" w:fill="auto"/>
            <w:noWrap/>
            <w:vAlign w:val="center"/>
          </w:tcPr>
          <w:p w14:paraId="0D92614F"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A</w:t>
            </w:r>
          </w:p>
        </w:tc>
        <w:tc>
          <w:tcPr>
            <w:tcW w:w="682" w:type="pct"/>
            <w:tcBorders>
              <w:top w:val="single" w:sz="4" w:space="0" w:color="auto"/>
              <w:left w:val="single" w:sz="4" w:space="0" w:color="auto"/>
              <w:bottom w:val="single" w:sz="4" w:space="0" w:color="auto"/>
            </w:tcBorders>
            <w:shd w:val="clear" w:color="auto" w:fill="D9D9D9"/>
            <w:noWrap/>
            <w:vAlign w:val="center"/>
          </w:tcPr>
          <w:p w14:paraId="43ABD231"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H/L</w:t>
            </w:r>
          </w:p>
        </w:tc>
        <w:tc>
          <w:tcPr>
            <w:tcW w:w="680" w:type="pct"/>
            <w:tcBorders>
              <w:top w:val="single" w:sz="4" w:space="0" w:color="auto"/>
              <w:bottom w:val="single" w:sz="4" w:space="0" w:color="auto"/>
              <w:right w:val="single" w:sz="4" w:space="0" w:color="auto"/>
            </w:tcBorders>
            <w:shd w:val="clear" w:color="auto" w:fill="auto"/>
            <w:noWrap/>
            <w:vAlign w:val="center"/>
          </w:tcPr>
          <w:p w14:paraId="31AB6803"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A</w:t>
            </w:r>
          </w:p>
        </w:tc>
      </w:tr>
      <w:tr w:rsidR="00C6057A" w:rsidRPr="00861DEE" w14:paraId="22FCA691"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0C554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lastRenderedPageBreak/>
              <w:t>RJ</w:t>
            </w:r>
          </w:p>
        </w:tc>
        <w:tc>
          <w:tcPr>
            <w:tcW w:w="682" w:type="pct"/>
            <w:tcBorders>
              <w:top w:val="single" w:sz="4" w:space="0" w:color="auto"/>
              <w:left w:val="nil"/>
              <w:bottom w:val="single" w:sz="4" w:space="0" w:color="auto"/>
              <w:right w:val="nil"/>
            </w:tcBorders>
            <w:shd w:val="clear" w:color="auto" w:fill="D9D9D9"/>
            <w:vAlign w:val="center"/>
          </w:tcPr>
          <w:p w14:paraId="7F30B0A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1.24</w:t>
            </w:r>
          </w:p>
        </w:tc>
        <w:tc>
          <w:tcPr>
            <w:tcW w:w="682" w:type="pct"/>
            <w:tcBorders>
              <w:top w:val="single" w:sz="4" w:space="0" w:color="auto"/>
              <w:left w:val="nil"/>
              <w:bottom w:val="single" w:sz="4" w:space="0" w:color="auto"/>
              <w:right w:val="single" w:sz="4" w:space="0" w:color="auto"/>
            </w:tcBorders>
            <w:vAlign w:val="center"/>
          </w:tcPr>
          <w:p w14:paraId="09F6D0E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0.96</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5CB9626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1.15</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4F0192A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0.65</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0A645DE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1.06</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477307B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1.10</w:t>
            </w:r>
          </w:p>
        </w:tc>
      </w:tr>
      <w:tr w:rsidR="00C6057A" w:rsidRPr="00861DEE" w14:paraId="008CFC5B"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8ED86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SP</w:t>
            </w:r>
          </w:p>
        </w:tc>
        <w:tc>
          <w:tcPr>
            <w:tcW w:w="682" w:type="pct"/>
            <w:tcBorders>
              <w:top w:val="single" w:sz="4" w:space="0" w:color="auto"/>
              <w:left w:val="nil"/>
              <w:bottom w:val="single" w:sz="4" w:space="0" w:color="auto"/>
              <w:right w:val="nil"/>
            </w:tcBorders>
            <w:shd w:val="clear" w:color="auto" w:fill="D9D9D9"/>
            <w:vAlign w:val="center"/>
          </w:tcPr>
          <w:p w14:paraId="7010A51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682" w:type="pct"/>
            <w:tcBorders>
              <w:top w:val="single" w:sz="4" w:space="0" w:color="auto"/>
              <w:left w:val="nil"/>
              <w:bottom w:val="single" w:sz="4" w:space="0" w:color="auto"/>
              <w:right w:val="single" w:sz="4" w:space="0" w:color="auto"/>
            </w:tcBorders>
            <w:vAlign w:val="center"/>
          </w:tcPr>
          <w:p w14:paraId="499A034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347C7CF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26D2856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7554249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380DB2B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r>
      <w:tr w:rsidR="00C6057A" w:rsidRPr="00861DEE" w14:paraId="6C2956F3"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B9F08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AM</w:t>
            </w:r>
          </w:p>
        </w:tc>
        <w:tc>
          <w:tcPr>
            <w:tcW w:w="682" w:type="pct"/>
            <w:tcBorders>
              <w:top w:val="single" w:sz="4" w:space="0" w:color="auto"/>
              <w:left w:val="nil"/>
              <w:bottom w:val="single" w:sz="4" w:space="0" w:color="auto"/>
              <w:right w:val="nil"/>
            </w:tcBorders>
            <w:shd w:val="clear" w:color="auto" w:fill="D9D9D9"/>
            <w:vAlign w:val="center"/>
          </w:tcPr>
          <w:p w14:paraId="674DFB4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0.87</w:t>
            </w:r>
          </w:p>
        </w:tc>
        <w:tc>
          <w:tcPr>
            <w:tcW w:w="682" w:type="pct"/>
            <w:tcBorders>
              <w:top w:val="single" w:sz="4" w:space="0" w:color="auto"/>
              <w:left w:val="nil"/>
              <w:bottom w:val="single" w:sz="4" w:space="0" w:color="auto"/>
              <w:right w:val="single" w:sz="4" w:space="0" w:color="auto"/>
            </w:tcBorders>
            <w:vAlign w:val="center"/>
          </w:tcPr>
          <w:p w14:paraId="35ACF47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472B126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0.95</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5A6DFAD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1.49</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483C185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0.91</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447F8BF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1.18</w:t>
            </w:r>
          </w:p>
        </w:tc>
      </w:tr>
      <w:tr w:rsidR="00C6057A" w:rsidRPr="00861DEE" w14:paraId="1214E9C5"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F9886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RS</w:t>
            </w:r>
          </w:p>
        </w:tc>
        <w:tc>
          <w:tcPr>
            <w:tcW w:w="682" w:type="pct"/>
            <w:tcBorders>
              <w:top w:val="single" w:sz="4" w:space="0" w:color="auto"/>
              <w:left w:val="nil"/>
              <w:bottom w:val="single" w:sz="4" w:space="0" w:color="auto"/>
              <w:right w:val="nil"/>
            </w:tcBorders>
            <w:shd w:val="clear" w:color="auto" w:fill="D9D9D9"/>
            <w:vAlign w:val="center"/>
          </w:tcPr>
          <w:p w14:paraId="67F2FFC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0.94</w:t>
            </w:r>
          </w:p>
        </w:tc>
        <w:tc>
          <w:tcPr>
            <w:tcW w:w="682" w:type="pct"/>
            <w:tcBorders>
              <w:top w:val="single" w:sz="4" w:space="0" w:color="auto"/>
              <w:left w:val="nil"/>
              <w:bottom w:val="single" w:sz="4" w:space="0" w:color="auto"/>
              <w:right w:val="single" w:sz="4" w:space="0" w:color="auto"/>
            </w:tcBorders>
            <w:vAlign w:val="center"/>
          </w:tcPr>
          <w:p w14:paraId="704B7B1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0.56</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1ABEF11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0.88</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2A34967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0.65</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3E7D1E2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0.84</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60FAD6F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0.68</w:t>
            </w:r>
          </w:p>
        </w:tc>
      </w:tr>
      <w:tr w:rsidR="00C6057A" w:rsidRPr="00861DEE" w14:paraId="7788ACFE"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758D49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SC</w:t>
            </w:r>
          </w:p>
        </w:tc>
        <w:tc>
          <w:tcPr>
            <w:tcW w:w="682" w:type="pct"/>
            <w:tcBorders>
              <w:top w:val="single" w:sz="4" w:space="0" w:color="auto"/>
              <w:left w:val="nil"/>
              <w:bottom w:val="single" w:sz="4" w:space="0" w:color="auto"/>
              <w:right w:val="nil"/>
            </w:tcBorders>
            <w:shd w:val="clear" w:color="auto" w:fill="D9D9D9"/>
            <w:vAlign w:val="center"/>
          </w:tcPr>
          <w:p w14:paraId="35E0EDF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0.87</w:t>
            </w:r>
          </w:p>
        </w:tc>
        <w:tc>
          <w:tcPr>
            <w:tcW w:w="682" w:type="pct"/>
            <w:tcBorders>
              <w:top w:val="single" w:sz="4" w:space="0" w:color="auto"/>
              <w:left w:val="nil"/>
              <w:bottom w:val="single" w:sz="4" w:space="0" w:color="auto"/>
              <w:right w:val="single" w:sz="4" w:space="0" w:color="auto"/>
            </w:tcBorders>
            <w:vAlign w:val="center"/>
          </w:tcPr>
          <w:p w14:paraId="1115E44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0.64</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0FE3B04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0.85</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2CEE023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0.71</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41D6AAF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0.80</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636A13D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0.60</w:t>
            </w:r>
          </w:p>
        </w:tc>
      </w:tr>
      <w:tr w:rsidR="00C6057A" w:rsidRPr="00861DEE" w14:paraId="59D250F5"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6196D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ES</w:t>
            </w:r>
          </w:p>
        </w:tc>
        <w:tc>
          <w:tcPr>
            <w:tcW w:w="682" w:type="pct"/>
            <w:tcBorders>
              <w:top w:val="single" w:sz="4" w:space="0" w:color="auto"/>
              <w:left w:val="nil"/>
              <w:bottom w:val="single" w:sz="4" w:space="0" w:color="auto"/>
              <w:right w:val="nil"/>
            </w:tcBorders>
            <w:shd w:val="clear" w:color="auto" w:fill="D9D9D9"/>
            <w:vAlign w:val="center"/>
          </w:tcPr>
          <w:p w14:paraId="27E3A43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0.92</w:t>
            </w:r>
          </w:p>
        </w:tc>
        <w:tc>
          <w:tcPr>
            <w:tcW w:w="682" w:type="pct"/>
            <w:tcBorders>
              <w:top w:val="single" w:sz="4" w:space="0" w:color="auto"/>
              <w:left w:val="nil"/>
              <w:bottom w:val="single" w:sz="4" w:space="0" w:color="auto"/>
              <w:right w:val="single" w:sz="4" w:space="0" w:color="auto"/>
            </w:tcBorders>
            <w:vAlign w:val="center"/>
          </w:tcPr>
          <w:p w14:paraId="631FDF7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0.38</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58CBEFD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0.87</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22BD7D6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0.26</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5A81826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3574B86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0.29</w:t>
            </w:r>
          </w:p>
        </w:tc>
      </w:tr>
      <w:tr w:rsidR="00C6057A" w:rsidRPr="00861DEE" w14:paraId="556B2BE0"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789A2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PR</w:t>
            </w:r>
          </w:p>
        </w:tc>
        <w:tc>
          <w:tcPr>
            <w:tcW w:w="682" w:type="pct"/>
            <w:tcBorders>
              <w:top w:val="single" w:sz="4" w:space="0" w:color="auto"/>
              <w:left w:val="nil"/>
              <w:bottom w:val="single" w:sz="4" w:space="0" w:color="auto"/>
              <w:right w:val="nil"/>
            </w:tcBorders>
            <w:shd w:val="clear" w:color="auto" w:fill="D9D9D9"/>
            <w:vAlign w:val="center"/>
          </w:tcPr>
          <w:p w14:paraId="51BF7BA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682" w:type="pct"/>
            <w:tcBorders>
              <w:top w:val="single" w:sz="4" w:space="0" w:color="auto"/>
              <w:left w:val="nil"/>
              <w:bottom w:val="single" w:sz="4" w:space="0" w:color="auto"/>
              <w:right w:val="single" w:sz="4" w:space="0" w:color="auto"/>
            </w:tcBorders>
            <w:vAlign w:val="center"/>
          </w:tcPr>
          <w:p w14:paraId="39F77E4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0.53</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66B41DA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0.84</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26E2111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0.59</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49B68A8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0.84</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7AEC46F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0.51</w:t>
            </w:r>
          </w:p>
        </w:tc>
      </w:tr>
      <w:tr w:rsidR="00C6057A" w:rsidRPr="00861DEE" w14:paraId="1EFBC333"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7F086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MG</w:t>
            </w:r>
          </w:p>
        </w:tc>
        <w:tc>
          <w:tcPr>
            <w:tcW w:w="682" w:type="pct"/>
            <w:tcBorders>
              <w:top w:val="single" w:sz="4" w:space="0" w:color="auto"/>
              <w:left w:val="nil"/>
              <w:bottom w:val="single" w:sz="4" w:space="0" w:color="auto"/>
              <w:right w:val="nil"/>
            </w:tcBorders>
            <w:shd w:val="clear" w:color="auto" w:fill="D9D9D9"/>
            <w:vAlign w:val="center"/>
          </w:tcPr>
          <w:p w14:paraId="2372B4C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0.89</w:t>
            </w:r>
          </w:p>
        </w:tc>
        <w:tc>
          <w:tcPr>
            <w:tcW w:w="682" w:type="pct"/>
            <w:tcBorders>
              <w:top w:val="single" w:sz="4" w:space="0" w:color="auto"/>
              <w:left w:val="nil"/>
              <w:bottom w:val="single" w:sz="4" w:space="0" w:color="auto"/>
              <w:right w:val="single" w:sz="4" w:space="0" w:color="auto"/>
            </w:tcBorders>
            <w:vAlign w:val="center"/>
          </w:tcPr>
          <w:p w14:paraId="028D3FB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0.48</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7FD0E1C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0.84</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0B7395C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0.36</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6C449F2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0.84</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1F9B2C3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0.39</w:t>
            </w:r>
          </w:p>
        </w:tc>
      </w:tr>
      <w:tr w:rsidR="00C6057A" w:rsidRPr="00861DEE" w14:paraId="06D88D09"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7C3C1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MS</w:t>
            </w:r>
          </w:p>
        </w:tc>
        <w:tc>
          <w:tcPr>
            <w:tcW w:w="682" w:type="pct"/>
            <w:tcBorders>
              <w:top w:val="single" w:sz="4" w:space="0" w:color="auto"/>
              <w:left w:val="nil"/>
              <w:bottom w:val="single" w:sz="4" w:space="0" w:color="auto"/>
              <w:right w:val="nil"/>
            </w:tcBorders>
            <w:shd w:val="clear" w:color="auto" w:fill="D9D9D9"/>
            <w:vAlign w:val="center"/>
          </w:tcPr>
          <w:p w14:paraId="281B146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0.80</w:t>
            </w:r>
          </w:p>
        </w:tc>
        <w:tc>
          <w:tcPr>
            <w:tcW w:w="682" w:type="pct"/>
            <w:tcBorders>
              <w:top w:val="single" w:sz="4" w:space="0" w:color="auto"/>
              <w:left w:val="nil"/>
              <w:bottom w:val="single" w:sz="4" w:space="0" w:color="auto"/>
              <w:right w:val="single" w:sz="4" w:space="0" w:color="auto"/>
            </w:tcBorders>
            <w:vAlign w:val="center"/>
          </w:tcPr>
          <w:p w14:paraId="31EA948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0.40</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0F50C21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0.85</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28334F1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0.25</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536DF18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3BD8CA6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0.33</w:t>
            </w:r>
          </w:p>
        </w:tc>
      </w:tr>
      <w:tr w:rsidR="00C6057A" w:rsidRPr="00861DEE" w14:paraId="632C253A"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A742A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AP</w:t>
            </w:r>
          </w:p>
        </w:tc>
        <w:tc>
          <w:tcPr>
            <w:tcW w:w="682" w:type="pct"/>
            <w:tcBorders>
              <w:top w:val="single" w:sz="4" w:space="0" w:color="auto"/>
              <w:left w:val="nil"/>
              <w:bottom w:val="single" w:sz="4" w:space="0" w:color="auto"/>
              <w:right w:val="nil"/>
            </w:tcBorders>
            <w:shd w:val="clear" w:color="auto" w:fill="D9D9D9"/>
            <w:vAlign w:val="center"/>
          </w:tcPr>
          <w:p w14:paraId="77B5A75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1.01</w:t>
            </w:r>
          </w:p>
        </w:tc>
        <w:tc>
          <w:tcPr>
            <w:tcW w:w="682" w:type="pct"/>
            <w:tcBorders>
              <w:top w:val="single" w:sz="4" w:space="0" w:color="auto"/>
              <w:left w:val="nil"/>
              <w:bottom w:val="single" w:sz="4" w:space="0" w:color="auto"/>
              <w:right w:val="single" w:sz="4" w:space="0" w:color="auto"/>
            </w:tcBorders>
            <w:vAlign w:val="center"/>
          </w:tcPr>
          <w:p w14:paraId="0EE25D5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0.56</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1D22F80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61919A8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0.65</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29E113A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1.04</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3ABC419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0.38</w:t>
            </w:r>
          </w:p>
        </w:tc>
      </w:tr>
      <w:tr w:rsidR="00C6057A" w:rsidRPr="00861DEE" w14:paraId="0A8DC540"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9CFBD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MT</w:t>
            </w:r>
          </w:p>
        </w:tc>
        <w:tc>
          <w:tcPr>
            <w:tcW w:w="682" w:type="pct"/>
            <w:tcBorders>
              <w:top w:val="single" w:sz="4" w:space="0" w:color="auto"/>
              <w:left w:val="nil"/>
              <w:bottom w:val="single" w:sz="4" w:space="0" w:color="auto"/>
              <w:right w:val="nil"/>
            </w:tcBorders>
            <w:shd w:val="clear" w:color="auto" w:fill="D9D9D9"/>
            <w:vAlign w:val="center"/>
          </w:tcPr>
          <w:p w14:paraId="34760B7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0.80</w:t>
            </w:r>
          </w:p>
        </w:tc>
        <w:tc>
          <w:tcPr>
            <w:tcW w:w="682" w:type="pct"/>
            <w:tcBorders>
              <w:top w:val="single" w:sz="4" w:space="0" w:color="auto"/>
              <w:left w:val="nil"/>
              <w:bottom w:val="single" w:sz="4" w:space="0" w:color="auto"/>
              <w:right w:val="single" w:sz="4" w:space="0" w:color="auto"/>
            </w:tcBorders>
            <w:vAlign w:val="center"/>
          </w:tcPr>
          <w:p w14:paraId="2FA1F1E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0.31</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72CADEF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0.83</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6BD7DF8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0.21</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53A804F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0.81</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6FD2F1A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0.32</w:t>
            </w:r>
          </w:p>
        </w:tc>
      </w:tr>
      <w:tr w:rsidR="00C6057A" w:rsidRPr="00861DEE" w14:paraId="4D6F5819"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D4EE9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PE</w:t>
            </w:r>
          </w:p>
        </w:tc>
        <w:tc>
          <w:tcPr>
            <w:tcW w:w="682" w:type="pct"/>
            <w:tcBorders>
              <w:top w:val="single" w:sz="4" w:space="0" w:color="auto"/>
              <w:left w:val="nil"/>
              <w:bottom w:val="single" w:sz="4" w:space="0" w:color="auto"/>
              <w:right w:val="nil"/>
            </w:tcBorders>
            <w:shd w:val="clear" w:color="auto" w:fill="D9D9D9"/>
            <w:vAlign w:val="center"/>
          </w:tcPr>
          <w:p w14:paraId="32D29FA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0.85</w:t>
            </w:r>
          </w:p>
        </w:tc>
        <w:tc>
          <w:tcPr>
            <w:tcW w:w="682" w:type="pct"/>
            <w:tcBorders>
              <w:top w:val="single" w:sz="4" w:space="0" w:color="auto"/>
              <w:left w:val="nil"/>
              <w:bottom w:val="single" w:sz="4" w:space="0" w:color="auto"/>
              <w:right w:val="single" w:sz="4" w:space="0" w:color="auto"/>
            </w:tcBorders>
            <w:vAlign w:val="center"/>
          </w:tcPr>
          <w:p w14:paraId="5543A08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0.33</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1E71891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0.91</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04A45C5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0.39</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3076750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0.90</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4B74731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0.47</w:t>
            </w:r>
          </w:p>
        </w:tc>
      </w:tr>
      <w:tr w:rsidR="00C6057A" w:rsidRPr="00861DEE" w14:paraId="3846E374"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9399C3"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BA</w:t>
            </w:r>
          </w:p>
        </w:tc>
        <w:tc>
          <w:tcPr>
            <w:tcW w:w="682" w:type="pct"/>
            <w:tcBorders>
              <w:top w:val="single" w:sz="4" w:space="0" w:color="auto"/>
              <w:left w:val="nil"/>
              <w:bottom w:val="single" w:sz="4" w:space="0" w:color="auto"/>
              <w:right w:val="nil"/>
            </w:tcBorders>
            <w:shd w:val="clear" w:color="auto" w:fill="D9D9D9"/>
            <w:vAlign w:val="center"/>
          </w:tcPr>
          <w:p w14:paraId="107EB02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0.74</w:t>
            </w:r>
          </w:p>
        </w:tc>
        <w:tc>
          <w:tcPr>
            <w:tcW w:w="682" w:type="pct"/>
            <w:tcBorders>
              <w:top w:val="single" w:sz="4" w:space="0" w:color="auto"/>
              <w:left w:val="nil"/>
              <w:bottom w:val="single" w:sz="4" w:space="0" w:color="auto"/>
              <w:right w:val="single" w:sz="4" w:space="0" w:color="auto"/>
            </w:tcBorders>
            <w:vAlign w:val="center"/>
          </w:tcPr>
          <w:p w14:paraId="6738614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0.37</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78F8682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0.78</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6CBFD8E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0.27</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16F1468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0.80</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412B617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0.26</w:t>
            </w:r>
          </w:p>
        </w:tc>
      </w:tr>
      <w:tr w:rsidR="00C6057A" w:rsidRPr="00861DEE" w14:paraId="785B3111"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90AF1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GO</w:t>
            </w:r>
          </w:p>
        </w:tc>
        <w:tc>
          <w:tcPr>
            <w:tcW w:w="682" w:type="pct"/>
            <w:tcBorders>
              <w:top w:val="single" w:sz="4" w:space="0" w:color="auto"/>
              <w:left w:val="nil"/>
              <w:bottom w:val="single" w:sz="4" w:space="0" w:color="auto"/>
              <w:right w:val="nil"/>
            </w:tcBorders>
            <w:shd w:val="clear" w:color="auto" w:fill="D9D9D9"/>
            <w:vAlign w:val="center"/>
          </w:tcPr>
          <w:p w14:paraId="53999F9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0.89</w:t>
            </w:r>
          </w:p>
        </w:tc>
        <w:tc>
          <w:tcPr>
            <w:tcW w:w="682" w:type="pct"/>
            <w:tcBorders>
              <w:top w:val="single" w:sz="4" w:space="0" w:color="auto"/>
              <w:left w:val="nil"/>
              <w:bottom w:val="single" w:sz="4" w:space="0" w:color="auto"/>
              <w:right w:val="single" w:sz="4" w:space="0" w:color="auto"/>
            </w:tcBorders>
            <w:vAlign w:val="center"/>
          </w:tcPr>
          <w:p w14:paraId="478BE0A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0.29</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5C3587F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0.86</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0CADAB6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0.27</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7D96643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0D906AB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0.27</w:t>
            </w:r>
          </w:p>
        </w:tc>
      </w:tr>
      <w:tr w:rsidR="00C6057A" w:rsidRPr="00861DEE" w14:paraId="55F8D95C"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764EA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RO</w:t>
            </w:r>
          </w:p>
        </w:tc>
        <w:tc>
          <w:tcPr>
            <w:tcW w:w="682" w:type="pct"/>
            <w:tcBorders>
              <w:top w:val="single" w:sz="4" w:space="0" w:color="auto"/>
              <w:left w:val="nil"/>
              <w:bottom w:val="single" w:sz="4" w:space="0" w:color="auto"/>
              <w:right w:val="nil"/>
            </w:tcBorders>
            <w:shd w:val="clear" w:color="auto" w:fill="D9D9D9"/>
            <w:vAlign w:val="center"/>
          </w:tcPr>
          <w:p w14:paraId="1EB4A26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0.65</w:t>
            </w:r>
          </w:p>
        </w:tc>
        <w:tc>
          <w:tcPr>
            <w:tcW w:w="682" w:type="pct"/>
            <w:tcBorders>
              <w:top w:val="single" w:sz="4" w:space="0" w:color="auto"/>
              <w:left w:val="nil"/>
              <w:bottom w:val="single" w:sz="4" w:space="0" w:color="auto"/>
              <w:right w:val="single" w:sz="4" w:space="0" w:color="auto"/>
            </w:tcBorders>
            <w:vAlign w:val="center"/>
          </w:tcPr>
          <w:p w14:paraId="12C730A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0.66</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7EA2F57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0.75</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4CB1001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0.43</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3D5E902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0.69</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6FCE3CA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0.36</w:t>
            </w:r>
          </w:p>
        </w:tc>
      </w:tr>
      <w:tr w:rsidR="00C6057A" w:rsidRPr="00861DEE" w14:paraId="03DEAD3C"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B7756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RN</w:t>
            </w:r>
          </w:p>
        </w:tc>
        <w:tc>
          <w:tcPr>
            <w:tcW w:w="682" w:type="pct"/>
            <w:tcBorders>
              <w:top w:val="single" w:sz="4" w:space="0" w:color="auto"/>
              <w:left w:val="nil"/>
              <w:bottom w:val="single" w:sz="4" w:space="0" w:color="auto"/>
              <w:right w:val="nil"/>
            </w:tcBorders>
            <w:shd w:val="clear" w:color="auto" w:fill="D9D9D9"/>
            <w:vAlign w:val="center"/>
          </w:tcPr>
          <w:p w14:paraId="072038E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0.86</w:t>
            </w:r>
          </w:p>
        </w:tc>
        <w:tc>
          <w:tcPr>
            <w:tcW w:w="682" w:type="pct"/>
            <w:tcBorders>
              <w:top w:val="single" w:sz="4" w:space="0" w:color="auto"/>
              <w:left w:val="nil"/>
              <w:bottom w:val="single" w:sz="4" w:space="0" w:color="auto"/>
              <w:right w:val="single" w:sz="4" w:space="0" w:color="auto"/>
            </w:tcBorders>
            <w:vAlign w:val="center"/>
          </w:tcPr>
          <w:p w14:paraId="7A34B8A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0.23</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539C053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0.90</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23807A8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0.25</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12E9505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0.92</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1BBB84B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0.30</w:t>
            </w:r>
          </w:p>
        </w:tc>
      </w:tr>
      <w:tr w:rsidR="00C6057A" w:rsidRPr="00861DEE" w14:paraId="261DC693"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A880F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SE</w:t>
            </w:r>
          </w:p>
        </w:tc>
        <w:tc>
          <w:tcPr>
            <w:tcW w:w="682" w:type="pct"/>
            <w:tcBorders>
              <w:top w:val="single" w:sz="4" w:space="0" w:color="auto"/>
              <w:left w:val="nil"/>
              <w:bottom w:val="single" w:sz="4" w:space="0" w:color="auto"/>
              <w:right w:val="nil"/>
            </w:tcBorders>
            <w:shd w:val="clear" w:color="auto" w:fill="D9D9D9"/>
            <w:vAlign w:val="center"/>
          </w:tcPr>
          <w:p w14:paraId="2B69012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682" w:type="pct"/>
            <w:tcBorders>
              <w:top w:val="single" w:sz="4" w:space="0" w:color="auto"/>
              <w:left w:val="nil"/>
              <w:bottom w:val="single" w:sz="4" w:space="0" w:color="auto"/>
              <w:right w:val="single" w:sz="4" w:space="0" w:color="auto"/>
            </w:tcBorders>
            <w:vAlign w:val="center"/>
          </w:tcPr>
          <w:p w14:paraId="765D816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0.26</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7C39C5D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0.84</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4F670A1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0.31</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3EFAF77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3CF535C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0.28</w:t>
            </w:r>
          </w:p>
        </w:tc>
      </w:tr>
      <w:tr w:rsidR="00C6057A" w:rsidRPr="00861DEE" w14:paraId="0A379042"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57CBB8"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RR</w:t>
            </w:r>
          </w:p>
        </w:tc>
        <w:tc>
          <w:tcPr>
            <w:tcW w:w="682" w:type="pct"/>
            <w:tcBorders>
              <w:top w:val="single" w:sz="4" w:space="0" w:color="auto"/>
              <w:left w:val="nil"/>
              <w:bottom w:val="single" w:sz="4" w:space="0" w:color="auto"/>
              <w:right w:val="nil"/>
            </w:tcBorders>
            <w:shd w:val="clear" w:color="auto" w:fill="D9D9D9"/>
            <w:vAlign w:val="center"/>
          </w:tcPr>
          <w:p w14:paraId="462F354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0.84</w:t>
            </w:r>
          </w:p>
        </w:tc>
        <w:tc>
          <w:tcPr>
            <w:tcW w:w="682" w:type="pct"/>
            <w:tcBorders>
              <w:top w:val="single" w:sz="4" w:space="0" w:color="auto"/>
              <w:left w:val="nil"/>
              <w:bottom w:val="single" w:sz="4" w:space="0" w:color="auto"/>
              <w:right w:val="single" w:sz="4" w:space="0" w:color="auto"/>
            </w:tcBorders>
            <w:vAlign w:val="center"/>
          </w:tcPr>
          <w:p w14:paraId="1C1B99B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0.43</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69E3FE4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0.90</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6A9EE7F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0.73</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6D3610C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0.84</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4E2F5E0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0.37</w:t>
            </w:r>
          </w:p>
        </w:tc>
      </w:tr>
      <w:tr w:rsidR="00C6057A" w:rsidRPr="00861DEE" w14:paraId="77DA1A3C"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A5F9A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AC</w:t>
            </w:r>
          </w:p>
        </w:tc>
        <w:tc>
          <w:tcPr>
            <w:tcW w:w="682" w:type="pct"/>
            <w:tcBorders>
              <w:top w:val="single" w:sz="4" w:space="0" w:color="auto"/>
              <w:left w:val="nil"/>
              <w:bottom w:val="single" w:sz="4" w:space="0" w:color="auto"/>
              <w:right w:val="nil"/>
            </w:tcBorders>
            <w:shd w:val="clear" w:color="auto" w:fill="D9D9D9"/>
            <w:vAlign w:val="center"/>
          </w:tcPr>
          <w:p w14:paraId="4A679F6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0.72</w:t>
            </w:r>
          </w:p>
        </w:tc>
        <w:tc>
          <w:tcPr>
            <w:tcW w:w="682" w:type="pct"/>
            <w:tcBorders>
              <w:top w:val="single" w:sz="4" w:space="0" w:color="auto"/>
              <w:left w:val="nil"/>
              <w:bottom w:val="single" w:sz="4" w:space="0" w:color="auto"/>
              <w:right w:val="single" w:sz="4" w:space="0" w:color="auto"/>
            </w:tcBorders>
            <w:vAlign w:val="center"/>
          </w:tcPr>
          <w:p w14:paraId="045A6E6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0.43</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1C49822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0.77</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4B125F1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0.52</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1AD5EDA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0.77</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1C0B481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0.47</w:t>
            </w:r>
          </w:p>
        </w:tc>
      </w:tr>
      <w:tr w:rsidR="00C6057A" w:rsidRPr="00861DEE" w14:paraId="18FA3077"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2D554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PA</w:t>
            </w:r>
          </w:p>
        </w:tc>
        <w:tc>
          <w:tcPr>
            <w:tcW w:w="682" w:type="pct"/>
            <w:tcBorders>
              <w:top w:val="single" w:sz="4" w:space="0" w:color="auto"/>
              <w:left w:val="nil"/>
              <w:bottom w:val="single" w:sz="4" w:space="0" w:color="auto"/>
              <w:right w:val="nil"/>
            </w:tcBorders>
            <w:shd w:val="clear" w:color="auto" w:fill="D9D9D9"/>
            <w:vAlign w:val="center"/>
          </w:tcPr>
          <w:p w14:paraId="372C4FF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0.88</w:t>
            </w:r>
          </w:p>
        </w:tc>
        <w:tc>
          <w:tcPr>
            <w:tcW w:w="682" w:type="pct"/>
            <w:tcBorders>
              <w:top w:val="single" w:sz="4" w:space="0" w:color="auto"/>
              <w:left w:val="nil"/>
              <w:bottom w:val="single" w:sz="4" w:space="0" w:color="auto"/>
              <w:right w:val="single" w:sz="4" w:space="0" w:color="auto"/>
            </w:tcBorders>
            <w:vAlign w:val="center"/>
          </w:tcPr>
          <w:p w14:paraId="3A0591A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0.37</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02B166F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0.86</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6AC9085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0.44</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3D53062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0.81</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351F9DE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0.29</w:t>
            </w:r>
          </w:p>
        </w:tc>
      </w:tr>
      <w:tr w:rsidR="00C6057A" w:rsidRPr="00861DEE" w14:paraId="13FF6A58"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2214E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CE</w:t>
            </w:r>
          </w:p>
        </w:tc>
        <w:tc>
          <w:tcPr>
            <w:tcW w:w="682" w:type="pct"/>
            <w:tcBorders>
              <w:top w:val="single" w:sz="4" w:space="0" w:color="auto"/>
              <w:left w:val="nil"/>
              <w:bottom w:val="single" w:sz="4" w:space="0" w:color="auto"/>
              <w:right w:val="nil"/>
            </w:tcBorders>
            <w:shd w:val="clear" w:color="auto" w:fill="D9D9D9"/>
            <w:vAlign w:val="center"/>
          </w:tcPr>
          <w:p w14:paraId="2387D8C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0.76</w:t>
            </w:r>
          </w:p>
        </w:tc>
        <w:tc>
          <w:tcPr>
            <w:tcW w:w="682" w:type="pct"/>
            <w:tcBorders>
              <w:top w:val="single" w:sz="4" w:space="0" w:color="auto"/>
              <w:left w:val="nil"/>
              <w:bottom w:val="single" w:sz="4" w:space="0" w:color="auto"/>
              <w:right w:val="single" w:sz="4" w:space="0" w:color="auto"/>
            </w:tcBorders>
            <w:vAlign w:val="center"/>
          </w:tcPr>
          <w:p w14:paraId="2D94FAE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0.25</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47694B6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0.76</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2D7D803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0.28</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42AC656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0.78</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6ABA9BF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0.35</w:t>
            </w:r>
          </w:p>
        </w:tc>
      </w:tr>
      <w:tr w:rsidR="00C6057A" w:rsidRPr="00861DEE" w14:paraId="3E3CE8D6"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89F6A3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AL</w:t>
            </w:r>
          </w:p>
        </w:tc>
        <w:tc>
          <w:tcPr>
            <w:tcW w:w="682" w:type="pct"/>
            <w:tcBorders>
              <w:top w:val="single" w:sz="4" w:space="0" w:color="auto"/>
              <w:left w:val="nil"/>
              <w:bottom w:val="single" w:sz="4" w:space="0" w:color="auto"/>
              <w:right w:val="nil"/>
            </w:tcBorders>
            <w:shd w:val="clear" w:color="auto" w:fill="D9D9D9"/>
            <w:vAlign w:val="center"/>
          </w:tcPr>
          <w:p w14:paraId="26BB8FD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0.74</w:t>
            </w:r>
          </w:p>
        </w:tc>
        <w:tc>
          <w:tcPr>
            <w:tcW w:w="682" w:type="pct"/>
            <w:tcBorders>
              <w:top w:val="single" w:sz="4" w:space="0" w:color="auto"/>
              <w:left w:val="nil"/>
              <w:bottom w:val="single" w:sz="4" w:space="0" w:color="auto"/>
              <w:right w:val="single" w:sz="4" w:space="0" w:color="auto"/>
            </w:tcBorders>
            <w:vAlign w:val="center"/>
          </w:tcPr>
          <w:p w14:paraId="0488D66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0.29</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109553C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4BBCD66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0.26</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2679518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0.81</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173A9A4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0.21</w:t>
            </w:r>
          </w:p>
        </w:tc>
      </w:tr>
      <w:tr w:rsidR="00C6057A" w:rsidRPr="00861DEE" w14:paraId="215DCB04"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BD342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PB</w:t>
            </w:r>
          </w:p>
        </w:tc>
        <w:tc>
          <w:tcPr>
            <w:tcW w:w="682" w:type="pct"/>
            <w:tcBorders>
              <w:top w:val="single" w:sz="4" w:space="0" w:color="auto"/>
              <w:left w:val="nil"/>
              <w:bottom w:val="single" w:sz="4" w:space="0" w:color="auto"/>
              <w:right w:val="nil"/>
            </w:tcBorders>
            <w:shd w:val="clear" w:color="auto" w:fill="D9D9D9"/>
            <w:vAlign w:val="center"/>
          </w:tcPr>
          <w:p w14:paraId="1287ABC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0.83</w:t>
            </w:r>
          </w:p>
        </w:tc>
        <w:tc>
          <w:tcPr>
            <w:tcW w:w="682" w:type="pct"/>
            <w:tcBorders>
              <w:top w:val="single" w:sz="4" w:space="0" w:color="auto"/>
              <w:left w:val="nil"/>
              <w:bottom w:val="single" w:sz="4" w:space="0" w:color="auto"/>
              <w:right w:val="single" w:sz="4" w:space="0" w:color="auto"/>
            </w:tcBorders>
            <w:vAlign w:val="center"/>
          </w:tcPr>
          <w:p w14:paraId="79D55CF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0.18</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095D272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0.83</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55B3194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0.31</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52DE393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3245230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0.36</w:t>
            </w:r>
          </w:p>
        </w:tc>
      </w:tr>
      <w:tr w:rsidR="00C6057A" w:rsidRPr="00861DEE" w14:paraId="70C619EF"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421B8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TO</w:t>
            </w:r>
          </w:p>
        </w:tc>
        <w:tc>
          <w:tcPr>
            <w:tcW w:w="682" w:type="pct"/>
            <w:tcBorders>
              <w:top w:val="single" w:sz="4" w:space="0" w:color="auto"/>
              <w:left w:val="nil"/>
              <w:bottom w:val="single" w:sz="4" w:space="0" w:color="auto"/>
              <w:right w:val="nil"/>
            </w:tcBorders>
            <w:shd w:val="clear" w:color="auto" w:fill="D9D9D9"/>
            <w:vAlign w:val="center"/>
          </w:tcPr>
          <w:p w14:paraId="5126603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0.71</w:t>
            </w:r>
          </w:p>
        </w:tc>
        <w:tc>
          <w:tcPr>
            <w:tcW w:w="682" w:type="pct"/>
            <w:tcBorders>
              <w:top w:val="single" w:sz="4" w:space="0" w:color="auto"/>
              <w:left w:val="nil"/>
              <w:bottom w:val="single" w:sz="4" w:space="0" w:color="auto"/>
              <w:right w:val="single" w:sz="4" w:space="0" w:color="auto"/>
            </w:tcBorders>
            <w:vAlign w:val="center"/>
          </w:tcPr>
          <w:p w14:paraId="4846AA0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0.14</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59F4916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0.74</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167BCAC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0.09</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261E24E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6D79B29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0.10</w:t>
            </w:r>
          </w:p>
        </w:tc>
      </w:tr>
      <w:tr w:rsidR="00C6057A" w:rsidRPr="00861DEE" w14:paraId="40100BCD"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DDCB0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PI</w:t>
            </w:r>
          </w:p>
        </w:tc>
        <w:tc>
          <w:tcPr>
            <w:tcW w:w="682" w:type="pct"/>
            <w:tcBorders>
              <w:top w:val="single" w:sz="4" w:space="0" w:color="auto"/>
              <w:left w:val="nil"/>
              <w:bottom w:val="single" w:sz="4" w:space="0" w:color="auto"/>
              <w:right w:val="nil"/>
            </w:tcBorders>
            <w:shd w:val="clear" w:color="auto" w:fill="D9D9D9"/>
            <w:vAlign w:val="center"/>
          </w:tcPr>
          <w:p w14:paraId="29C39AD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0.72</w:t>
            </w:r>
          </w:p>
        </w:tc>
        <w:tc>
          <w:tcPr>
            <w:tcW w:w="682" w:type="pct"/>
            <w:tcBorders>
              <w:top w:val="single" w:sz="4" w:space="0" w:color="auto"/>
              <w:left w:val="nil"/>
              <w:bottom w:val="single" w:sz="4" w:space="0" w:color="auto"/>
              <w:right w:val="single" w:sz="4" w:space="0" w:color="auto"/>
            </w:tcBorders>
            <w:vAlign w:val="center"/>
          </w:tcPr>
          <w:p w14:paraId="50184AA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0.15</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4EF5B28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0.72</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42CDC8A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0.17</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6B981EB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0.72</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45E0119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0.19</w:t>
            </w:r>
          </w:p>
        </w:tc>
      </w:tr>
      <w:tr w:rsidR="00C6057A" w:rsidRPr="00861DEE" w14:paraId="6D12AD44"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A17C8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MA</w:t>
            </w:r>
          </w:p>
        </w:tc>
        <w:tc>
          <w:tcPr>
            <w:tcW w:w="682" w:type="pct"/>
            <w:tcBorders>
              <w:top w:val="single" w:sz="4" w:space="0" w:color="auto"/>
              <w:left w:val="nil"/>
              <w:bottom w:val="single" w:sz="4" w:space="0" w:color="auto"/>
              <w:right w:val="nil"/>
            </w:tcBorders>
            <w:shd w:val="clear" w:color="auto" w:fill="D9D9D9"/>
            <w:vAlign w:val="center"/>
          </w:tcPr>
          <w:p w14:paraId="48343F8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0.65</w:t>
            </w:r>
          </w:p>
        </w:tc>
        <w:tc>
          <w:tcPr>
            <w:tcW w:w="682" w:type="pct"/>
            <w:tcBorders>
              <w:top w:val="single" w:sz="4" w:space="0" w:color="auto"/>
              <w:left w:val="nil"/>
              <w:bottom w:val="single" w:sz="4" w:space="0" w:color="auto"/>
              <w:right w:val="single" w:sz="4" w:space="0" w:color="auto"/>
            </w:tcBorders>
            <w:vAlign w:val="center"/>
          </w:tcPr>
          <w:p w14:paraId="177720F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0.24</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5038C9F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0.71</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2DAA17C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0.13</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715FD6F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0.71</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04C74E4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0.11</w:t>
            </w:r>
          </w:p>
        </w:tc>
      </w:tr>
      <w:tr w:rsidR="00C6057A" w:rsidRPr="00861DEE" w14:paraId="4D432CA9"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8E01BE"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Average</w:t>
            </w:r>
          </w:p>
        </w:tc>
        <w:tc>
          <w:tcPr>
            <w:tcW w:w="682" w:type="pct"/>
            <w:tcBorders>
              <w:top w:val="single" w:sz="4" w:space="0" w:color="auto"/>
              <w:left w:val="nil"/>
              <w:bottom w:val="single" w:sz="4" w:space="0" w:color="auto"/>
              <w:right w:val="nil"/>
            </w:tcBorders>
            <w:shd w:val="clear" w:color="auto" w:fill="D9D9D9"/>
            <w:vAlign w:val="center"/>
          </w:tcPr>
          <w:p w14:paraId="62E58933"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0.84</w:t>
            </w:r>
          </w:p>
        </w:tc>
        <w:tc>
          <w:tcPr>
            <w:tcW w:w="682" w:type="pct"/>
            <w:tcBorders>
              <w:top w:val="single" w:sz="4" w:space="0" w:color="auto"/>
              <w:left w:val="nil"/>
              <w:bottom w:val="single" w:sz="4" w:space="0" w:color="auto"/>
              <w:right w:val="single" w:sz="4" w:space="0" w:color="auto"/>
            </w:tcBorders>
            <w:vAlign w:val="center"/>
          </w:tcPr>
          <w:p w14:paraId="1ACD45B1"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0.43</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4FF76646"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0.85</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611B7680"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0.45</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759DFBFE"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0.84</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48D923E7"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0.43</w:t>
            </w:r>
          </w:p>
        </w:tc>
      </w:tr>
      <w:tr w:rsidR="00C6057A" w:rsidRPr="00861DEE" w14:paraId="26948DE0" w14:textId="77777777" w:rsidTr="00AA763A">
        <w:trPr>
          <w:trHeight w:val="255"/>
        </w:trPr>
        <w:tc>
          <w:tcPr>
            <w:tcW w:w="91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151DC6"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Standard Deviation</w:t>
            </w:r>
          </w:p>
        </w:tc>
        <w:tc>
          <w:tcPr>
            <w:tcW w:w="682" w:type="pct"/>
            <w:tcBorders>
              <w:top w:val="single" w:sz="4" w:space="0" w:color="auto"/>
              <w:left w:val="nil"/>
              <w:bottom w:val="single" w:sz="4" w:space="0" w:color="auto"/>
              <w:right w:val="nil"/>
            </w:tcBorders>
            <w:shd w:val="clear" w:color="auto" w:fill="D9D9D9"/>
            <w:vAlign w:val="center"/>
          </w:tcPr>
          <w:p w14:paraId="3623E842"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0.13</w:t>
            </w:r>
          </w:p>
        </w:tc>
        <w:tc>
          <w:tcPr>
            <w:tcW w:w="682" w:type="pct"/>
            <w:tcBorders>
              <w:top w:val="single" w:sz="4" w:space="0" w:color="auto"/>
              <w:left w:val="nil"/>
              <w:bottom w:val="single" w:sz="4" w:space="0" w:color="auto"/>
              <w:right w:val="single" w:sz="4" w:space="0" w:color="auto"/>
            </w:tcBorders>
            <w:vAlign w:val="center"/>
          </w:tcPr>
          <w:p w14:paraId="1A91EFB7"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0.23</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6BA5FABF"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0.10</w:t>
            </w:r>
          </w:p>
        </w:tc>
        <w:tc>
          <w:tcPr>
            <w:tcW w:w="682" w:type="pct"/>
            <w:tcBorders>
              <w:top w:val="single" w:sz="4" w:space="0" w:color="auto"/>
              <w:left w:val="nil"/>
              <w:bottom w:val="single" w:sz="4" w:space="0" w:color="auto"/>
              <w:right w:val="single" w:sz="4" w:space="0" w:color="auto"/>
            </w:tcBorders>
            <w:shd w:val="clear" w:color="auto" w:fill="auto"/>
            <w:noWrap/>
            <w:vAlign w:val="center"/>
          </w:tcPr>
          <w:p w14:paraId="5991653A"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0.31</w:t>
            </w:r>
          </w:p>
        </w:tc>
        <w:tc>
          <w:tcPr>
            <w:tcW w:w="682" w:type="pct"/>
            <w:tcBorders>
              <w:top w:val="single" w:sz="4" w:space="0" w:color="auto"/>
              <w:left w:val="single" w:sz="4" w:space="0" w:color="auto"/>
              <w:bottom w:val="single" w:sz="4" w:space="0" w:color="auto"/>
              <w:right w:val="nil"/>
            </w:tcBorders>
            <w:shd w:val="clear" w:color="auto" w:fill="D9D9D9"/>
            <w:noWrap/>
            <w:vAlign w:val="center"/>
          </w:tcPr>
          <w:p w14:paraId="39E53504"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0.09</w:t>
            </w:r>
          </w:p>
        </w:tc>
        <w:tc>
          <w:tcPr>
            <w:tcW w:w="680" w:type="pct"/>
            <w:tcBorders>
              <w:top w:val="single" w:sz="4" w:space="0" w:color="auto"/>
              <w:left w:val="nil"/>
              <w:bottom w:val="single" w:sz="4" w:space="0" w:color="auto"/>
              <w:right w:val="single" w:sz="4" w:space="0" w:color="auto"/>
            </w:tcBorders>
            <w:shd w:val="clear" w:color="auto" w:fill="auto"/>
            <w:noWrap/>
            <w:vAlign w:val="center"/>
          </w:tcPr>
          <w:p w14:paraId="292FB737"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0.28</w:t>
            </w:r>
          </w:p>
        </w:tc>
      </w:tr>
    </w:tbl>
    <w:p w14:paraId="2C139C7F" w14:textId="77777777" w:rsidR="00C6057A" w:rsidRPr="00861DEE" w:rsidRDefault="00C6057A" w:rsidP="00C6057A">
      <w:pPr>
        <w:jc w:val="both"/>
        <w:rPr>
          <w:lang w:val="en-US"/>
        </w:rPr>
      </w:pPr>
      <w:r w:rsidRPr="00861DEE">
        <w:rPr>
          <w:lang w:val="en-US"/>
        </w:rPr>
        <w:t>Source: own elaboration from the data of IBGE, IPEA, Reis et. al. (2005) and Coelho (2006).</w:t>
      </w:r>
    </w:p>
    <w:p w14:paraId="076790FA" w14:textId="77777777" w:rsidR="00C6057A" w:rsidRPr="00861DEE" w:rsidRDefault="00C6057A" w:rsidP="00C6057A">
      <w:pPr>
        <w:jc w:val="both"/>
        <w:rPr>
          <w:lang w:val="en-US"/>
        </w:rPr>
      </w:pPr>
    </w:p>
    <w:p w14:paraId="2B317C52" w14:textId="77777777" w:rsidR="00C6057A" w:rsidRPr="00861DEE" w:rsidRDefault="00C6057A" w:rsidP="00C6057A">
      <w:pPr>
        <w:jc w:val="both"/>
        <w:rPr>
          <w:lang w:val="en-US"/>
        </w:rPr>
      </w:pPr>
      <w:r w:rsidRPr="00861DEE">
        <w:rPr>
          <w:lang w:val="en-US"/>
        </w:rPr>
        <w:tab/>
        <w:t xml:space="preserve">With the human capital average </w:t>
      </w:r>
      <w:r>
        <w:rPr>
          <w:lang w:val="en-US"/>
        </w:rPr>
        <w:t>approximation</w:t>
      </w:r>
      <w:r w:rsidRPr="00861DEE">
        <w:rPr>
          <w:lang w:val="en-US"/>
        </w:rPr>
        <w:t xml:space="preserve"> in relation to the </w:t>
      </w:r>
      <w:r>
        <w:rPr>
          <w:lang w:val="en-US"/>
        </w:rPr>
        <w:t>reference state</w:t>
      </w:r>
      <w:r w:rsidRPr="00861DEE">
        <w:rPr>
          <w:lang w:val="en-US"/>
        </w:rPr>
        <w:t xml:space="preserve"> when comparing with the previous exercise, the gap </w:t>
      </w:r>
      <w:r>
        <w:rPr>
          <w:lang w:val="en-US"/>
        </w:rPr>
        <w:t xml:space="preserve">of the average Brazilian states’ </w:t>
      </w:r>
      <w:r w:rsidRPr="00861DEE">
        <w:rPr>
          <w:lang w:val="en-US"/>
        </w:rPr>
        <w:t>TFP</w:t>
      </w:r>
      <w:r>
        <w:rPr>
          <w:lang w:val="en-US"/>
        </w:rPr>
        <w:t xml:space="preserve"> in relation to São Paulo state</w:t>
      </w:r>
      <w:r w:rsidRPr="00861DEE">
        <w:rPr>
          <w:lang w:val="en-US"/>
        </w:rPr>
        <w:t xml:space="preserve"> increases again, becoming about 44% of the </w:t>
      </w:r>
      <w:r>
        <w:rPr>
          <w:lang w:val="en-US"/>
        </w:rPr>
        <w:t>reference state</w:t>
      </w:r>
      <w:r w:rsidRPr="00861DEE">
        <w:rPr>
          <w:lang w:val="en-US"/>
        </w:rPr>
        <w:t xml:space="preserve"> in the three analyzed years. This result was expected by the high correlation between the first </w:t>
      </w:r>
      <w:r w:rsidRPr="00861DEE">
        <w:rPr>
          <w:i/>
          <w:lang w:val="en-US"/>
        </w:rPr>
        <w:t>proxy</w:t>
      </w:r>
      <w:r w:rsidRPr="00861DEE">
        <w:rPr>
          <w:lang w:val="en-US"/>
        </w:rPr>
        <w:t xml:space="preserve"> used for human capital (which only measures quantitative aspects) and the one used in this exercise (</w:t>
      </w:r>
      <w:r>
        <w:rPr>
          <w:lang w:val="en-US"/>
        </w:rPr>
        <w:t xml:space="preserve">elaborated </w:t>
      </w:r>
      <w:r w:rsidRPr="00861DEE">
        <w:rPr>
          <w:lang w:val="en-US"/>
        </w:rPr>
        <w:t>by IPEA).</w:t>
      </w:r>
    </w:p>
    <w:p w14:paraId="247B23CB" w14:textId="77777777" w:rsidR="00C6057A" w:rsidRPr="00861DEE" w:rsidRDefault="00C6057A" w:rsidP="00C6057A">
      <w:pPr>
        <w:jc w:val="both"/>
        <w:rPr>
          <w:lang w:val="en-US"/>
        </w:rPr>
      </w:pPr>
      <w:r w:rsidRPr="00861DEE">
        <w:rPr>
          <w:lang w:val="en-US"/>
        </w:rPr>
        <w:tab/>
        <w:t xml:space="preserve">By Table </w:t>
      </w:r>
      <w:r>
        <w:rPr>
          <w:lang w:val="en-US"/>
        </w:rPr>
        <w:t>4 last row</w:t>
      </w:r>
      <w:r w:rsidRPr="00861DEE">
        <w:rPr>
          <w:lang w:val="en-US"/>
        </w:rPr>
        <w:t xml:space="preserve"> results, it is possible to notice an even greater TFP relative variation among the </w:t>
      </w:r>
      <w:r>
        <w:rPr>
          <w:lang w:val="en-US"/>
        </w:rPr>
        <w:t>states in relation to</w:t>
      </w:r>
      <w:r w:rsidRPr="00861DEE">
        <w:rPr>
          <w:lang w:val="en-US"/>
        </w:rPr>
        <w:t xml:space="preserve"> human capital, according to the standard deviation. In addition, the </w:t>
      </w:r>
      <w:r>
        <w:rPr>
          <w:lang w:val="en-US"/>
        </w:rPr>
        <w:t>former</w:t>
      </w:r>
      <w:r w:rsidRPr="00861DEE">
        <w:rPr>
          <w:lang w:val="en-US"/>
        </w:rPr>
        <w:t xml:space="preserve"> is more unstable over the decades in relation to the </w:t>
      </w:r>
      <w:r>
        <w:rPr>
          <w:lang w:val="en-US"/>
        </w:rPr>
        <w:t>latter</w:t>
      </w:r>
      <w:r w:rsidRPr="00861DEE">
        <w:rPr>
          <w:lang w:val="en-US"/>
        </w:rPr>
        <w:t xml:space="preserve"> when considering each </w:t>
      </w:r>
      <w:r>
        <w:rPr>
          <w:lang w:val="en-US"/>
        </w:rPr>
        <w:t>s</w:t>
      </w:r>
      <w:r w:rsidRPr="00861DEE">
        <w:rPr>
          <w:lang w:val="en-US"/>
        </w:rPr>
        <w:t>tate separately.</w:t>
      </w:r>
    </w:p>
    <w:p w14:paraId="2318D998" w14:textId="77777777" w:rsidR="00C6057A" w:rsidRDefault="00C6057A" w:rsidP="00C6057A">
      <w:pPr>
        <w:jc w:val="both"/>
        <w:rPr>
          <w:lang w:val="en-US"/>
        </w:rPr>
      </w:pPr>
      <w:r w:rsidRPr="00861DEE">
        <w:rPr>
          <w:lang w:val="en-US"/>
        </w:rPr>
        <w:tab/>
        <w:t xml:space="preserve">Regarding the development accounting exercises conducted </w:t>
      </w:r>
      <w:r>
        <w:rPr>
          <w:lang w:val="en-US"/>
        </w:rPr>
        <w:t xml:space="preserve">previously </w:t>
      </w:r>
      <w:r w:rsidRPr="00861DEE">
        <w:rPr>
          <w:lang w:val="en-US"/>
        </w:rPr>
        <w:t>with</w:t>
      </w:r>
      <w:r>
        <w:rPr>
          <w:lang w:val="en-US"/>
        </w:rPr>
        <w:t xml:space="preserve"> the three distinct</w:t>
      </w:r>
      <w:r w:rsidRPr="00861DEE">
        <w:rPr>
          <w:lang w:val="en-US"/>
        </w:rPr>
        <w:t xml:space="preserve"> </w:t>
      </w:r>
      <w:r w:rsidRPr="00861DEE">
        <w:rPr>
          <w:i/>
          <w:lang w:val="en-US"/>
        </w:rPr>
        <w:t>prox</w:t>
      </w:r>
      <w:r>
        <w:rPr>
          <w:i/>
          <w:lang w:val="en-US"/>
        </w:rPr>
        <w:t>ies</w:t>
      </w:r>
      <w:r w:rsidRPr="00861DEE">
        <w:rPr>
          <w:lang w:val="en-US"/>
        </w:rPr>
        <w:t xml:space="preserve"> of human capita</w:t>
      </w:r>
      <w:r>
        <w:rPr>
          <w:lang w:val="en-US"/>
        </w:rPr>
        <w:t>l</w:t>
      </w:r>
      <w:r w:rsidRPr="00861DEE">
        <w:rPr>
          <w:lang w:val="en-US"/>
        </w:rPr>
        <w:t>, it is observed this variable relative stability (comparing with São Paulo) over time</w:t>
      </w:r>
      <w:r>
        <w:rPr>
          <w:lang w:val="en-US"/>
        </w:rPr>
        <w:t xml:space="preserve"> in addition to </w:t>
      </w:r>
      <w:r w:rsidRPr="00861DEE">
        <w:rPr>
          <w:lang w:val="en-US"/>
        </w:rPr>
        <w:t xml:space="preserve">the TFP importance to explain the income gap </w:t>
      </w:r>
      <w:r>
        <w:rPr>
          <w:lang w:val="en-US"/>
        </w:rPr>
        <w:t xml:space="preserve">among </w:t>
      </w:r>
      <w:r w:rsidRPr="00861DEE">
        <w:rPr>
          <w:lang w:val="en-US"/>
        </w:rPr>
        <w:t xml:space="preserve">the </w:t>
      </w:r>
      <w:r>
        <w:rPr>
          <w:lang w:val="en-US"/>
        </w:rPr>
        <w:t>Brazilian states</w:t>
      </w:r>
      <w:r w:rsidRPr="00861DEE">
        <w:rPr>
          <w:lang w:val="en-US"/>
        </w:rPr>
        <w:t>.</w:t>
      </w:r>
    </w:p>
    <w:p w14:paraId="0B607490" w14:textId="77777777" w:rsidR="00C6057A" w:rsidRPr="00861DEE" w:rsidRDefault="00C6057A" w:rsidP="00C6057A">
      <w:pPr>
        <w:jc w:val="both"/>
        <w:rPr>
          <w:lang w:val="en-US"/>
        </w:rPr>
      </w:pPr>
      <w:r>
        <w:rPr>
          <w:lang w:val="en-US"/>
        </w:rPr>
        <w:tab/>
      </w:r>
      <w:r w:rsidRPr="00861DEE">
        <w:rPr>
          <w:lang w:val="en-US"/>
        </w:rPr>
        <w:t xml:space="preserve">Part of what is in TFP, in the first </w:t>
      </w:r>
      <w:r>
        <w:rPr>
          <w:lang w:val="en-US"/>
        </w:rPr>
        <w:t xml:space="preserve">accounting </w:t>
      </w:r>
      <w:r w:rsidRPr="00861DEE">
        <w:rPr>
          <w:lang w:val="en-US"/>
        </w:rPr>
        <w:t xml:space="preserve">exercise, </w:t>
      </w:r>
      <w:r>
        <w:rPr>
          <w:lang w:val="en-US"/>
        </w:rPr>
        <w:t xml:space="preserve">is  </w:t>
      </w:r>
      <w:r w:rsidRPr="00861DEE">
        <w:rPr>
          <w:lang w:val="en-US"/>
        </w:rPr>
        <w:t xml:space="preserve">the quality </w:t>
      </w:r>
      <w:r>
        <w:rPr>
          <w:lang w:val="en-US"/>
        </w:rPr>
        <w:t xml:space="preserve">differential </w:t>
      </w:r>
      <w:r w:rsidRPr="00861DEE">
        <w:rPr>
          <w:lang w:val="en-US"/>
        </w:rPr>
        <w:t xml:space="preserve">in the </w:t>
      </w:r>
      <w:r>
        <w:rPr>
          <w:lang w:val="en-US"/>
        </w:rPr>
        <w:t xml:space="preserve">Brazilian states </w:t>
      </w:r>
      <w:r w:rsidRPr="00861DEE">
        <w:rPr>
          <w:lang w:val="en-US"/>
        </w:rPr>
        <w:t xml:space="preserve">educational systems, being greater the importance of this human capital aspect to explain the </w:t>
      </w:r>
      <w:r>
        <w:rPr>
          <w:lang w:val="en-US"/>
        </w:rPr>
        <w:t>s</w:t>
      </w:r>
      <w:r w:rsidRPr="00861DEE">
        <w:rPr>
          <w:lang w:val="en-US"/>
        </w:rPr>
        <w:t xml:space="preserve">tate product gap the more </w:t>
      </w:r>
      <w:r>
        <w:rPr>
          <w:lang w:val="en-US"/>
        </w:rPr>
        <w:t xml:space="preserve">realistic is the hypothesis that </w:t>
      </w:r>
      <w:r w:rsidRPr="00861DEE">
        <w:rPr>
          <w:lang w:val="en-US"/>
        </w:rPr>
        <w:t xml:space="preserve">the IDEB </w:t>
      </w:r>
      <w:r>
        <w:rPr>
          <w:lang w:val="en-US"/>
        </w:rPr>
        <w:t>scores is a good variable to measure the quality differential of the Brazilian states educational systems</w:t>
      </w:r>
      <w:r w:rsidRPr="00861DEE">
        <w:rPr>
          <w:lang w:val="en-US"/>
        </w:rPr>
        <w:t>.</w:t>
      </w:r>
    </w:p>
    <w:p w14:paraId="0E6471B6" w14:textId="77777777" w:rsidR="00C6057A" w:rsidRPr="00861DEE" w:rsidRDefault="00C6057A" w:rsidP="00C6057A">
      <w:pPr>
        <w:jc w:val="both"/>
        <w:rPr>
          <w:lang w:val="en-US"/>
        </w:rPr>
      </w:pPr>
    </w:p>
    <w:p w14:paraId="3E6B0BD7" w14:textId="77777777" w:rsidR="00C6057A" w:rsidRPr="00861DEE" w:rsidRDefault="00C6057A" w:rsidP="00C6057A">
      <w:pPr>
        <w:jc w:val="both"/>
        <w:rPr>
          <w:lang w:val="en-US"/>
        </w:rPr>
      </w:pPr>
    </w:p>
    <w:p w14:paraId="2BB1FDD7" w14:textId="77777777" w:rsidR="00C6057A" w:rsidRPr="00861DEE" w:rsidRDefault="00C6057A" w:rsidP="00C6057A">
      <w:pPr>
        <w:jc w:val="both"/>
        <w:rPr>
          <w:b/>
          <w:lang w:val="en-US"/>
        </w:rPr>
      </w:pPr>
      <w:r w:rsidRPr="00861DEE">
        <w:rPr>
          <w:b/>
          <w:lang w:val="en-US"/>
        </w:rPr>
        <w:t>IV. Physical capital robustness</w:t>
      </w:r>
    </w:p>
    <w:p w14:paraId="6663E690" w14:textId="77777777" w:rsidR="00C6057A" w:rsidRDefault="00C6057A" w:rsidP="00C6057A">
      <w:pPr>
        <w:jc w:val="both"/>
        <w:rPr>
          <w:lang w:val="en-US"/>
        </w:rPr>
      </w:pPr>
      <w:r w:rsidRPr="00861DEE">
        <w:rPr>
          <w:lang w:val="en-US"/>
        </w:rPr>
        <w:tab/>
        <w:t xml:space="preserve">Another difficulty for </w:t>
      </w:r>
      <w:r>
        <w:rPr>
          <w:lang w:val="en-US"/>
        </w:rPr>
        <w:t xml:space="preserve">carrying out </w:t>
      </w:r>
      <w:r w:rsidRPr="00861DEE">
        <w:rPr>
          <w:lang w:val="en-US"/>
        </w:rPr>
        <w:t xml:space="preserve">the </w:t>
      </w:r>
      <w:r>
        <w:rPr>
          <w:lang w:val="en-US"/>
        </w:rPr>
        <w:t>development</w:t>
      </w:r>
      <w:r w:rsidRPr="00861DEE">
        <w:rPr>
          <w:lang w:val="en-US"/>
        </w:rPr>
        <w:t xml:space="preserve"> </w:t>
      </w:r>
      <w:r>
        <w:rPr>
          <w:lang w:val="en-US"/>
        </w:rPr>
        <w:t>accounting</w:t>
      </w:r>
      <w:r w:rsidRPr="00861DEE">
        <w:rPr>
          <w:lang w:val="en-US"/>
        </w:rPr>
        <w:t xml:space="preserve"> in Brazil is the lack of proper measure </w:t>
      </w:r>
      <w:r>
        <w:rPr>
          <w:lang w:val="en-US"/>
        </w:rPr>
        <w:t>of</w:t>
      </w:r>
      <w:r w:rsidRPr="00861DEE">
        <w:rPr>
          <w:lang w:val="en-US"/>
        </w:rPr>
        <w:t xml:space="preserve"> the physical capital stock. Due to this difficulty, some authors have made efforts in order to estimate the physical capital stock, such as, for example, Hofman (1992), who estimated it for Argentina, Brazil, Chile, Colombia, Mexico, and Venezuela</w:t>
      </w:r>
      <w:r>
        <w:rPr>
          <w:lang w:val="en-US"/>
        </w:rPr>
        <w:t>,</w:t>
      </w:r>
      <w:r w:rsidRPr="00861DEE">
        <w:rPr>
          <w:lang w:val="en-US"/>
        </w:rPr>
        <w:t xml:space="preserve"> for the 1950-1989</w:t>
      </w:r>
      <w:r>
        <w:rPr>
          <w:lang w:val="en-US"/>
        </w:rPr>
        <w:t xml:space="preserve"> </w:t>
      </w:r>
      <w:r w:rsidRPr="00861DEE">
        <w:rPr>
          <w:lang w:val="en-US"/>
        </w:rPr>
        <w:t xml:space="preserve">period, using the perpetual stock </w:t>
      </w:r>
      <w:r w:rsidRPr="00861DEE">
        <w:rPr>
          <w:lang w:val="en-US"/>
        </w:rPr>
        <w:lastRenderedPageBreak/>
        <w:t xml:space="preserve">method, Morandi &amp; Reis (2004), Pinheiro &amp; Matesco (1989), and Doellinger &amp; Bonelli (1987) who estimated the capital stock for the Brazilian economy, Coelho (2006) for the Brazilian </w:t>
      </w:r>
      <w:r>
        <w:rPr>
          <w:lang w:val="en-US"/>
        </w:rPr>
        <w:t>munipalities</w:t>
      </w:r>
      <w:r w:rsidRPr="00861DEE">
        <w:rPr>
          <w:lang w:val="en-US"/>
        </w:rPr>
        <w:t xml:space="preserve">, and Kroth &amp; Dias (2012) for the </w:t>
      </w:r>
      <w:r>
        <w:rPr>
          <w:lang w:val="en-US"/>
        </w:rPr>
        <w:t>municipalities</w:t>
      </w:r>
      <w:r w:rsidRPr="00861DEE">
        <w:rPr>
          <w:lang w:val="en-US"/>
        </w:rPr>
        <w:t xml:space="preserve"> in the southern </w:t>
      </w:r>
      <w:r>
        <w:rPr>
          <w:lang w:val="en-US"/>
        </w:rPr>
        <w:t>States</w:t>
      </w:r>
      <w:r w:rsidRPr="00861DEE">
        <w:rPr>
          <w:lang w:val="en-US"/>
        </w:rPr>
        <w:t xml:space="preserve"> of Brazil.</w:t>
      </w:r>
    </w:p>
    <w:p w14:paraId="21910AC4" w14:textId="77777777" w:rsidR="00C6057A" w:rsidRDefault="00C6057A" w:rsidP="00C6057A">
      <w:pPr>
        <w:jc w:val="both"/>
        <w:rPr>
          <w:lang w:val="en-US"/>
        </w:rPr>
      </w:pPr>
      <w:r w:rsidRPr="00861DEE">
        <w:rPr>
          <w:lang w:val="en-US"/>
        </w:rPr>
        <w:tab/>
        <w:t xml:space="preserve">The </w:t>
      </w:r>
      <w:r>
        <w:rPr>
          <w:lang w:val="en-US"/>
        </w:rPr>
        <w:t>s</w:t>
      </w:r>
      <w:r w:rsidRPr="00861DEE">
        <w:rPr>
          <w:lang w:val="en-US"/>
        </w:rPr>
        <w:t>tate</w:t>
      </w:r>
      <w:r>
        <w:rPr>
          <w:lang w:val="en-US"/>
        </w:rPr>
        <w:t>s</w:t>
      </w:r>
      <w:r w:rsidRPr="00861DEE">
        <w:rPr>
          <w:lang w:val="en-US"/>
        </w:rPr>
        <w:t xml:space="preserve"> capital stock</w:t>
      </w:r>
      <w:r>
        <w:rPr>
          <w:lang w:val="en-US"/>
        </w:rPr>
        <w:t>s</w:t>
      </w:r>
      <w:r w:rsidRPr="00861DEE">
        <w:rPr>
          <w:lang w:val="en-US"/>
        </w:rPr>
        <w:t xml:space="preserve"> estimate</w:t>
      </w:r>
      <w:r>
        <w:rPr>
          <w:lang w:val="en-US"/>
        </w:rPr>
        <w:t>s</w:t>
      </w:r>
      <w:r w:rsidRPr="00861DEE">
        <w:rPr>
          <w:lang w:val="en-US"/>
        </w:rPr>
        <w:t xml:space="preserve"> </w:t>
      </w:r>
      <w:r>
        <w:rPr>
          <w:lang w:val="en-US"/>
        </w:rPr>
        <w:t>are</w:t>
      </w:r>
      <w:r w:rsidRPr="00861DEE">
        <w:rPr>
          <w:lang w:val="en-US"/>
        </w:rPr>
        <w:t xml:space="preserve"> available for 1970 and 1980, being those estimates </w:t>
      </w:r>
      <w:r>
        <w:rPr>
          <w:lang w:val="en-US"/>
        </w:rPr>
        <w:t>elaborated</w:t>
      </w:r>
      <w:r w:rsidRPr="00861DEE">
        <w:rPr>
          <w:lang w:val="en-US"/>
        </w:rPr>
        <w:t xml:space="preserve"> by Reis et al (2005). However, there is no reference available for 1990 and 2000. For testing how much </w:t>
      </w:r>
      <w:r>
        <w:rPr>
          <w:lang w:val="en-US"/>
        </w:rPr>
        <w:t>of</w:t>
      </w:r>
      <w:r w:rsidRPr="00861DEE">
        <w:rPr>
          <w:lang w:val="en-US"/>
        </w:rPr>
        <w:t xml:space="preserve"> our result depends on the used </w:t>
      </w:r>
      <w:r w:rsidRPr="00861DEE">
        <w:rPr>
          <w:i/>
          <w:lang w:val="en-US"/>
        </w:rPr>
        <w:t>proxy</w:t>
      </w:r>
      <w:r w:rsidRPr="00861DEE">
        <w:rPr>
          <w:lang w:val="en-US"/>
        </w:rPr>
        <w:t xml:space="preserve">, the development </w:t>
      </w:r>
      <w:r>
        <w:rPr>
          <w:lang w:val="en-US"/>
        </w:rPr>
        <w:t xml:space="preserve">accounting exercises were carried out </w:t>
      </w:r>
      <w:r w:rsidRPr="00861DEE">
        <w:rPr>
          <w:lang w:val="en-US"/>
        </w:rPr>
        <w:t xml:space="preserve">with various </w:t>
      </w:r>
      <w:r w:rsidRPr="00861DEE">
        <w:rPr>
          <w:i/>
          <w:lang w:val="en-US"/>
        </w:rPr>
        <w:t>proxies</w:t>
      </w:r>
      <w:r w:rsidRPr="00861DEE">
        <w:rPr>
          <w:lang w:val="en-US"/>
        </w:rPr>
        <w:t xml:space="preserve"> for physical capital, such as:</w:t>
      </w:r>
    </w:p>
    <w:p w14:paraId="5456BC9F" w14:textId="77777777" w:rsidR="00C6057A" w:rsidRPr="00861DEE" w:rsidRDefault="00C6057A" w:rsidP="00C6057A">
      <w:pPr>
        <w:jc w:val="both"/>
        <w:rPr>
          <w:lang w:val="en-US"/>
        </w:rPr>
      </w:pPr>
    </w:p>
    <w:p w14:paraId="1E8EFB2D" w14:textId="77777777" w:rsidR="00C6057A" w:rsidRPr="00861DEE" w:rsidRDefault="00C6057A" w:rsidP="00C6057A">
      <w:pPr>
        <w:numPr>
          <w:ilvl w:val="0"/>
          <w:numId w:val="2"/>
        </w:numPr>
        <w:jc w:val="both"/>
        <w:rPr>
          <w:lang w:val="en-US"/>
        </w:rPr>
      </w:pPr>
      <w:r w:rsidRPr="00861DEE">
        <w:rPr>
          <w:lang w:val="en-US"/>
        </w:rPr>
        <w:t>Net Capital of Non-Residential Companies estimated by Reis et al (2005) for 1970 and 1980, and the methodology of Coelho (2006) applied to the other years (K</w:t>
      </w:r>
      <w:r w:rsidRPr="00861DEE">
        <w:rPr>
          <w:vertAlign w:val="subscript"/>
          <w:lang w:val="en-US"/>
        </w:rPr>
        <w:t>1</w:t>
      </w:r>
      <w:r w:rsidRPr="00861DEE">
        <w:rPr>
          <w:lang w:val="en-US"/>
        </w:rPr>
        <w:t xml:space="preserve">). Coelho (2006) calculates the </w:t>
      </w:r>
      <w:r>
        <w:rPr>
          <w:lang w:val="en-US"/>
        </w:rPr>
        <w:t xml:space="preserve">ratio between </w:t>
      </w:r>
      <w:r w:rsidRPr="00861DEE">
        <w:rPr>
          <w:lang w:val="en-US"/>
        </w:rPr>
        <w:t xml:space="preserve">total private capital (non-residential + residential) </w:t>
      </w:r>
      <w:r>
        <w:rPr>
          <w:lang w:val="en-US"/>
        </w:rPr>
        <w:t>and</w:t>
      </w:r>
      <w:r w:rsidRPr="00861DEE">
        <w:rPr>
          <w:lang w:val="en-US"/>
        </w:rPr>
        <w:t xml:space="preserve"> the residential capital, in each </w:t>
      </w:r>
      <w:r>
        <w:rPr>
          <w:lang w:val="en-US"/>
        </w:rPr>
        <w:t>Brazilian municipality</w:t>
      </w:r>
      <w:r w:rsidRPr="00861DEE">
        <w:rPr>
          <w:lang w:val="en-US"/>
        </w:rPr>
        <w:t>, in 1985 (last year of Reis et al., 2005 series). The author</w:t>
      </w:r>
      <w:r>
        <w:rPr>
          <w:lang w:val="en-US"/>
        </w:rPr>
        <w:t>s</w:t>
      </w:r>
      <w:r w:rsidRPr="00861DEE">
        <w:rPr>
          <w:lang w:val="en-US"/>
        </w:rPr>
        <w:t xml:space="preserve"> assume that this ratio remains constant and, using the I</w:t>
      </w:r>
      <w:r>
        <w:rPr>
          <w:lang w:val="en-US"/>
        </w:rPr>
        <w:t>P</w:t>
      </w:r>
      <w:r w:rsidRPr="00861DEE">
        <w:rPr>
          <w:lang w:val="en-US"/>
        </w:rPr>
        <w:t xml:space="preserve">EADATA series for the </w:t>
      </w:r>
      <w:r>
        <w:rPr>
          <w:lang w:val="en-US"/>
        </w:rPr>
        <w:t>municipalities’</w:t>
      </w:r>
      <w:r w:rsidRPr="00861DEE">
        <w:rPr>
          <w:lang w:val="en-US"/>
        </w:rPr>
        <w:t xml:space="preserve"> residential capital, </w:t>
      </w:r>
      <w:r>
        <w:rPr>
          <w:lang w:val="en-US"/>
        </w:rPr>
        <w:t xml:space="preserve">they </w:t>
      </w:r>
      <w:r w:rsidRPr="00861DEE">
        <w:rPr>
          <w:lang w:val="en-US"/>
        </w:rPr>
        <w:t>estimate the</w:t>
      </w:r>
      <w:r>
        <w:rPr>
          <w:lang w:val="en-US"/>
        </w:rPr>
        <w:t>ir</w:t>
      </w:r>
      <w:r w:rsidRPr="00861DEE">
        <w:rPr>
          <w:lang w:val="en-US"/>
        </w:rPr>
        <w:t xml:space="preserve"> total capital in 1990 and 2000.</w:t>
      </w:r>
    </w:p>
    <w:p w14:paraId="6E46B7E6" w14:textId="77777777" w:rsidR="00C6057A" w:rsidRPr="00861DEE" w:rsidRDefault="00C6057A" w:rsidP="00C6057A">
      <w:pPr>
        <w:ind w:left="720"/>
        <w:jc w:val="both"/>
        <w:rPr>
          <w:lang w:val="en-US"/>
        </w:rPr>
      </w:pPr>
      <w:r>
        <w:rPr>
          <w:lang w:val="en-US"/>
        </w:rPr>
        <w:t>T</w:t>
      </w:r>
      <w:r w:rsidRPr="00861DEE">
        <w:rPr>
          <w:lang w:val="en-US"/>
        </w:rPr>
        <w:t>herefore, the ratio between residential capital (K</w:t>
      </w:r>
      <w:r w:rsidRPr="00861DEE">
        <w:rPr>
          <w:vertAlign w:val="subscript"/>
          <w:lang w:val="en-US"/>
        </w:rPr>
        <w:t>r</w:t>
      </w:r>
      <w:r w:rsidRPr="00861DEE">
        <w:rPr>
          <w:lang w:val="en-US"/>
        </w:rPr>
        <w:t>) and total private capital (K</w:t>
      </w:r>
      <w:r w:rsidRPr="00861DEE">
        <w:rPr>
          <w:vertAlign w:val="subscript"/>
          <w:lang w:val="en-US"/>
        </w:rPr>
        <w:t>t</w:t>
      </w:r>
      <w:r w:rsidRPr="00861DEE">
        <w:rPr>
          <w:lang w:val="en-US"/>
        </w:rPr>
        <w:t xml:space="preserve">), for each </w:t>
      </w:r>
      <w:r>
        <w:rPr>
          <w:lang w:val="en-US"/>
        </w:rPr>
        <w:t>s</w:t>
      </w:r>
      <w:r w:rsidRPr="00861DEE">
        <w:rPr>
          <w:lang w:val="en-US"/>
        </w:rPr>
        <w:t xml:space="preserve">tate, in 1985, </w:t>
      </w:r>
      <w:r>
        <w:rPr>
          <w:lang w:val="en-US"/>
        </w:rPr>
        <w:t xml:space="preserve">was calculated </w:t>
      </w:r>
      <w:r w:rsidRPr="00861DEE">
        <w:rPr>
          <w:lang w:val="en-US"/>
        </w:rPr>
        <w:t xml:space="preserve">using this ratio to estimate the private total capital stocks for 1990 and 2000. It is necessary, for the </w:t>
      </w:r>
      <w:r w:rsidRPr="00861DEE">
        <w:rPr>
          <w:i/>
          <w:lang w:val="en-US"/>
        </w:rPr>
        <w:t>proxy</w:t>
      </w:r>
      <w:r w:rsidRPr="00861DEE">
        <w:rPr>
          <w:lang w:val="en-US"/>
        </w:rPr>
        <w:t xml:space="preserve"> construction, to use the residential </w:t>
      </w:r>
      <w:r>
        <w:rPr>
          <w:lang w:val="en-US"/>
        </w:rPr>
        <w:t>s</w:t>
      </w:r>
      <w:r w:rsidRPr="00861DEE">
        <w:rPr>
          <w:lang w:val="en-US"/>
        </w:rPr>
        <w:t xml:space="preserve">tate capital series, available in IPEADATA. It was estimated, for each </w:t>
      </w:r>
      <w:r>
        <w:rPr>
          <w:lang w:val="en-US"/>
        </w:rPr>
        <w:t>s</w:t>
      </w:r>
      <w:r w:rsidRPr="00861DEE">
        <w:rPr>
          <w:lang w:val="en-US"/>
        </w:rPr>
        <w:t>tate</w:t>
      </w:r>
      <w:r>
        <w:rPr>
          <w:lang w:val="en-US"/>
        </w:rPr>
        <w:t xml:space="preserve"> according to</w:t>
      </w:r>
      <w:r w:rsidRPr="00861DEE">
        <w:rPr>
          <w:lang w:val="en-US"/>
        </w:rPr>
        <w:t>:</w:t>
      </w:r>
    </w:p>
    <w:p w14:paraId="2A09E87E" w14:textId="77777777" w:rsidR="00C6057A" w:rsidRPr="00861DEE" w:rsidRDefault="00C6057A" w:rsidP="00C6057A">
      <w:pPr>
        <w:ind w:left="720"/>
        <w:jc w:val="both"/>
        <w:rPr>
          <w:lang w:val="en-US"/>
        </w:rPr>
      </w:pPr>
      <w:r w:rsidRPr="00861DEE">
        <w:rPr>
          <w:lang w:val="en-US"/>
        </w:rPr>
        <w:t>K</w:t>
      </w:r>
      <w:r w:rsidRPr="00861DEE">
        <w:rPr>
          <w:vertAlign w:val="subscript"/>
          <w:lang w:val="en-US"/>
        </w:rPr>
        <w:t>1, 1990</w:t>
      </w:r>
      <w:r w:rsidRPr="00861DEE">
        <w:rPr>
          <w:lang w:val="en-US"/>
        </w:rPr>
        <w:t>= [K</w:t>
      </w:r>
      <w:r w:rsidRPr="00861DEE">
        <w:rPr>
          <w:vertAlign w:val="subscript"/>
          <w:lang w:val="en-US"/>
        </w:rPr>
        <w:t>r1990</w:t>
      </w:r>
      <w:r w:rsidRPr="00861DEE">
        <w:rPr>
          <w:lang w:val="en-US"/>
        </w:rPr>
        <w:t>* (K</w:t>
      </w:r>
      <w:r w:rsidRPr="00861DEE">
        <w:rPr>
          <w:vertAlign w:val="subscript"/>
          <w:lang w:val="en-US"/>
        </w:rPr>
        <w:t>t19</w:t>
      </w:r>
      <w:r>
        <w:rPr>
          <w:vertAlign w:val="subscript"/>
          <w:lang w:val="en-US"/>
        </w:rPr>
        <w:t>8</w:t>
      </w:r>
      <w:r w:rsidRPr="00861DEE">
        <w:rPr>
          <w:vertAlign w:val="subscript"/>
          <w:lang w:val="en-US"/>
        </w:rPr>
        <w:t>5</w:t>
      </w:r>
      <w:r w:rsidRPr="00861DEE">
        <w:rPr>
          <w:lang w:val="en-US"/>
        </w:rPr>
        <w:t>/K</w:t>
      </w:r>
      <w:r w:rsidRPr="00861DEE">
        <w:rPr>
          <w:vertAlign w:val="subscript"/>
          <w:lang w:val="en-US"/>
        </w:rPr>
        <w:t>r19</w:t>
      </w:r>
      <w:r>
        <w:rPr>
          <w:vertAlign w:val="subscript"/>
          <w:lang w:val="en-US"/>
        </w:rPr>
        <w:t>8</w:t>
      </w:r>
      <w:r w:rsidRPr="00861DEE">
        <w:rPr>
          <w:vertAlign w:val="subscript"/>
          <w:lang w:val="en-US"/>
        </w:rPr>
        <w:t>5</w:t>
      </w:r>
      <w:r w:rsidRPr="00861DEE">
        <w:rPr>
          <w:lang w:val="en-US"/>
        </w:rPr>
        <w:t>)]-K</w:t>
      </w:r>
      <w:r w:rsidRPr="00861DEE">
        <w:rPr>
          <w:vertAlign w:val="subscript"/>
          <w:lang w:val="en-US"/>
        </w:rPr>
        <w:t>r1990</w:t>
      </w:r>
      <w:r w:rsidRPr="00861DEE">
        <w:rPr>
          <w:lang w:val="en-US"/>
        </w:rPr>
        <w:t>;</w:t>
      </w:r>
    </w:p>
    <w:p w14:paraId="59290004" w14:textId="77777777" w:rsidR="00C6057A" w:rsidRPr="00861DEE" w:rsidRDefault="00C6057A" w:rsidP="00C6057A">
      <w:pPr>
        <w:ind w:left="720"/>
        <w:jc w:val="both"/>
        <w:rPr>
          <w:lang w:val="en-US"/>
        </w:rPr>
      </w:pPr>
      <w:r w:rsidRPr="00861DEE">
        <w:rPr>
          <w:lang w:val="en-US"/>
        </w:rPr>
        <w:t>K</w:t>
      </w:r>
      <w:r w:rsidRPr="00861DEE">
        <w:rPr>
          <w:vertAlign w:val="subscript"/>
          <w:lang w:val="en-US"/>
        </w:rPr>
        <w:t>1, 2000</w:t>
      </w:r>
      <w:r w:rsidRPr="00861DEE">
        <w:rPr>
          <w:lang w:val="en-US"/>
        </w:rPr>
        <w:t>= [K</w:t>
      </w:r>
      <w:r w:rsidRPr="00861DEE">
        <w:rPr>
          <w:vertAlign w:val="subscript"/>
          <w:lang w:val="en-US"/>
        </w:rPr>
        <w:t>r2000</w:t>
      </w:r>
      <w:r w:rsidRPr="00861DEE">
        <w:rPr>
          <w:lang w:val="en-US"/>
        </w:rPr>
        <w:t>* (K</w:t>
      </w:r>
      <w:r w:rsidRPr="00861DEE">
        <w:rPr>
          <w:vertAlign w:val="subscript"/>
          <w:lang w:val="en-US"/>
        </w:rPr>
        <w:t>t19</w:t>
      </w:r>
      <w:r>
        <w:rPr>
          <w:vertAlign w:val="subscript"/>
          <w:lang w:val="en-US"/>
        </w:rPr>
        <w:t>8</w:t>
      </w:r>
      <w:r w:rsidRPr="00861DEE">
        <w:rPr>
          <w:vertAlign w:val="subscript"/>
          <w:lang w:val="en-US"/>
        </w:rPr>
        <w:t>5</w:t>
      </w:r>
      <w:r w:rsidRPr="00861DEE">
        <w:rPr>
          <w:lang w:val="en-US"/>
        </w:rPr>
        <w:t>/Kr</w:t>
      </w:r>
      <w:r w:rsidRPr="00861DEE">
        <w:rPr>
          <w:vertAlign w:val="subscript"/>
          <w:lang w:val="en-US"/>
        </w:rPr>
        <w:t>19</w:t>
      </w:r>
      <w:r>
        <w:rPr>
          <w:vertAlign w:val="subscript"/>
          <w:lang w:val="en-US"/>
        </w:rPr>
        <w:t>8</w:t>
      </w:r>
      <w:r w:rsidRPr="00861DEE">
        <w:rPr>
          <w:vertAlign w:val="subscript"/>
          <w:lang w:val="en-US"/>
        </w:rPr>
        <w:t>5</w:t>
      </w:r>
      <w:r w:rsidRPr="00861DEE">
        <w:rPr>
          <w:lang w:val="en-US"/>
        </w:rPr>
        <w:t>)]-K</w:t>
      </w:r>
      <w:r w:rsidRPr="00861DEE">
        <w:rPr>
          <w:vertAlign w:val="subscript"/>
          <w:lang w:val="en-US"/>
        </w:rPr>
        <w:t>r2000</w:t>
      </w:r>
      <w:r w:rsidRPr="00861DEE">
        <w:rPr>
          <w:lang w:val="en-US"/>
        </w:rPr>
        <w:t>.</w:t>
      </w:r>
    </w:p>
    <w:p w14:paraId="14F275EB" w14:textId="77777777" w:rsidR="00C6057A" w:rsidRPr="00861DEE" w:rsidRDefault="00C6057A" w:rsidP="00C6057A">
      <w:pPr>
        <w:ind w:left="720"/>
        <w:jc w:val="both"/>
        <w:rPr>
          <w:lang w:val="en-US"/>
        </w:rPr>
      </w:pPr>
      <w:r w:rsidRPr="00861DEE">
        <w:rPr>
          <w:lang w:val="en-US"/>
        </w:rPr>
        <w:t xml:space="preserve"> This</w:t>
      </w:r>
      <w:r>
        <w:rPr>
          <w:lang w:val="en-US"/>
        </w:rPr>
        <w:t xml:space="preserve"> was the</w:t>
      </w:r>
      <w:r w:rsidRPr="00861DEE">
        <w:rPr>
          <w:lang w:val="en-US"/>
        </w:rPr>
        <w:t xml:space="preserve"> </w:t>
      </w:r>
      <w:r w:rsidRPr="00861DEE">
        <w:rPr>
          <w:i/>
          <w:lang w:val="en-US"/>
        </w:rPr>
        <w:t>proxy</w:t>
      </w:r>
      <w:r w:rsidRPr="00861DEE">
        <w:rPr>
          <w:lang w:val="en-US"/>
        </w:rPr>
        <w:t xml:space="preserve"> used in the previously development accounting exercises.</w:t>
      </w:r>
    </w:p>
    <w:p w14:paraId="34A27164" w14:textId="77777777" w:rsidR="00C6057A" w:rsidRPr="00861DEE" w:rsidRDefault="00C6057A" w:rsidP="00C6057A">
      <w:pPr>
        <w:numPr>
          <w:ilvl w:val="0"/>
          <w:numId w:val="2"/>
        </w:numPr>
        <w:jc w:val="both"/>
        <w:rPr>
          <w:lang w:val="en-US"/>
        </w:rPr>
      </w:pPr>
      <w:r w:rsidRPr="00861DEE">
        <w:rPr>
          <w:lang w:val="en-US"/>
        </w:rPr>
        <w:t xml:space="preserve">Non-residential Private Capital </w:t>
      </w:r>
      <w:r>
        <w:rPr>
          <w:lang w:val="en-US"/>
        </w:rPr>
        <w:t xml:space="preserve">of Brazil </w:t>
      </w:r>
      <w:r w:rsidRPr="00861DEE">
        <w:rPr>
          <w:lang w:val="en-US"/>
        </w:rPr>
        <w:t>distributed</w:t>
      </w:r>
      <w:r>
        <w:rPr>
          <w:lang w:val="en-US"/>
        </w:rPr>
        <w:t xml:space="preserve"> among the states</w:t>
      </w:r>
      <w:r w:rsidRPr="00861DEE">
        <w:rPr>
          <w:lang w:val="en-US"/>
        </w:rPr>
        <w:t xml:space="preserve"> according to the</w:t>
      </w:r>
      <w:r>
        <w:rPr>
          <w:lang w:val="en-US"/>
        </w:rPr>
        <w:t>ir</w:t>
      </w:r>
      <w:r w:rsidRPr="00861DEE">
        <w:rPr>
          <w:lang w:val="en-US"/>
        </w:rPr>
        <w:t xml:space="preserve"> residential capital: the companies’ private capital series of year t </w:t>
      </w:r>
      <w:r>
        <w:rPr>
          <w:lang w:val="en-US"/>
        </w:rPr>
        <w:t xml:space="preserve">was used </w:t>
      </w:r>
      <w:r w:rsidRPr="00861DEE">
        <w:rPr>
          <w:lang w:val="en-US"/>
        </w:rPr>
        <w:t>and</w:t>
      </w:r>
      <w:r>
        <w:rPr>
          <w:lang w:val="en-US"/>
        </w:rPr>
        <w:t xml:space="preserve"> it was</w:t>
      </w:r>
      <w:r w:rsidRPr="00861DEE">
        <w:rPr>
          <w:lang w:val="en-US"/>
        </w:rPr>
        <w:t xml:space="preserve"> assumed that the capital is distributed in proportion to the residential capital – (available by State, K</w:t>
      </w:r>
      <w:r w:rsidRPr="00861DEE">
        <w:rPr>
          <w:vertAlign w:val="subscript"/>
          <w:lang w:val="en-US"/>
        </w:rPr>
        <w:t>2</w:t>
      </w:r>
      <w:r w:rsidRPr="00861DEE">
        <w:rPr>
          <w:lang w:val="en-US"/>
        </w:rPr>
        <w:t>).</w:t>
      </w:r>
    </w:p>
    <w:p w14:paraId="56E4EBEF" w14:textId="77777777" w:rsidR="00C6057A" w:rsidRPr="00861DEE" w:rsidRDefault="00C6057A" w:rsidP="00C6057A">
      <w:pPr>
        <w:numPr>
          <w:ilvl w:val="0"/>
          <w:numId w:val="2"/>
        </w:numPr>
        <w:jc w:val="both"/>
        <w:rPr>
          <w:lang w:val="en-US"/>
        </w:rPr>
      </w:pPr>
      <w:r w:rsidRPr="00861DEE">
        <w:rPr>
          <w:lang w:val="en-US"/>
        </w:rPr>
        <w:t xml:space="preserve"> Non-Residential Private Capital (Ipeadata) distributed according to the energy consumption of the </w:t>
      </w:r>
      <w:r>
        <w:rPr>
          <w:lang w:val="en-US"/>
        </w:rPr>
        <w:t>states</w:t>
      </w:r>
      <w:r w:rsidRPr="00861DEE">
        <w:rPr>
          <w:lang w:val="en-US"/>
        </w:rPr>
        <w:t>: a series of non-residential private capital of Brazil</w:t>
      </w:r>
      <w:r>
        <w:rPr>
          <w:lang w:val="en-US"/>
        </w:rPr>
        <w:t xml:space="preserve"> was used</w:t>
      </w:r>
      <w:r w:rsidRPr="00861DEE">
        <w:rPr>
          <w:lang w:val="en-US"/>
        </w:rPr>
        <w:t xml:space="preserve">, and </w:t>
      </w:r>
      <w:r>
        <w:rPr>
          <w:lang w:val="en-US"/>
        </w:rPr>
        <w:t xml:space="preserve">it was </w:t>
      </w:r>
      <w:r w:rsidRPr="00861DEE">
        <w:rPr>
          <w:lang w:val="en-US"/>
        </w:rPr>
        <w:t xml:space="preserve">assumed that the industrial energy consumption </w:t>
      </w:r>
      <w:r>
        <w:rPr>
          <w:lang w:val="en-US"/>
        </w:rPr>
        <w:t>was</w:t>
      </w:r>
      <w:r w:rsidRPr="00861DEE">
        <w:rPr>
          <w:lang w:val="en-US"/>
        </w:rPr>
        <w:t xml:space="preserve"> proportional to the capital stock (K</w:t>
      </w:r>
      <w:r w:rsidRPr="00861DEE">
        <w:rPr>
          <w:vertAlign w:val="subscript"/>
          <w:lang w:val="en-US"/>
        </w:rPr>
        <w:t>3</w:t>
      </w:r>
      <w:r w:rsidRPr="00861DEE">
        <w:rPr>
          <w:lang w:val="en-US"/>
        </w:rPr>
        <w:t xml:space="preserve">).  </w:t>
      </w:r>
    </w:p>
    <w:p w14:paraId="273C0B2A" w14:textId="77777777" w:rsidR="00C6057A" w:rsidRPr="00861DEE" w:rsidRDefault="00C6057A" w:rsidP="00C6057A">
      <w:pPr>
        <w:numPr>
          <w:ilvl w:val="0"/>
          <w:numId w:val="2"/>
        </w:numPr>
        <w:jc w:val="both"/>
        <w:rPr>
          <w:lang w:val="en-US"/>
        </w:rPr>
      </w:pPr>
      <w:r w:rsidRPr="00861DEE">
        <w:rPr>
          <w:lang w:val="en-US"/>
        </w:rPr>
        <w:t>Companies State Capital estimated by Reis et al. (2005) until 1980, updating the data according to the industrial energy consumption</w:t>
      </w:r>
      <w:r>
        <w:rPr>
          <w:lang w:val="en-US"/>
        </w:rPr>
        <w:t xml:space="preserve"> growth</w:t>
      </w:r>
      <w:r w:rsidRPr="00861DEE">
        <w:rPr>
          <w:lang w:val="en-US"/>
        </w:rPr>
        <w:t xml:space="preserve"> in each </w:t>
      </w:r>
      <w:r>
        <w:rPr>
          <w:lang w:val="en-US"/>
        </w:rPr>
        <w:t>s</w:t>
      </w:r>
      <w:r w:rsidRPr="00861DEE">
        <w:rPr>
          <w:lang w:val="en-US"/>
        </w:rPr>
        <w:t>tate, as suggested by the authors (K</w:t>
      </w:r>
      <w:r w:rsidRPr="00861DEE">
        <w:rPr>
          <w:vertAlign w:val="subscript"/>
          <w:lang w:val="en-US"/>
        </w:rPr>
        <w:t>4</w:t>
      </w:r>
      <w:r w:rsidRPr="00861DEE">
        <w:rPr>
          <w:lang w:val="en-US"/>
        </w:rPr>
        <w:t>).</w:t>
      </w:r>
    </w:p>
    <w:p w14:paraId="45850DD8" w14:textId="77777777" w:rsidR="00C6057A" w:rsidRPr="00861DEE" w:rsidRDefault="00C6057A" w:rsidP="00C6057A">
      <w:pPr>
        <w:numPr>
          <w:ilvl w:val="0"/>
          <w:numId w:val="2"/>
        </w:numPr>
        <w:jc w:val="both"/>
        <w:rPr>
          <w:lang w:val="en-US"/>
        </w:rPr>
      </w:pPr>
      <w:r w:rsidRPr="00861DEE">
        <w:rPr>
          <w:lang w:val="en-US"/>
        </w:rPr>
        <w:t>Companies and Families Machinery and Equipment estimated by Reis et al. (2005) only available for 1970 and 1980 (K</w:t>
      </w:r>
      <w:r w:rsidRPr="00861DEE">
        <w:rPr>
          <w:vertAlign w:val="subscript"/>
          <w:lang w:val="en-US"/>
        </w:rPr>
        <w:t>5</w:t>
      </w:r>
      <w:r w:rsidRPr="00861DEE">
        <w:rPr>
          <w:lang w:val="en-US"/>
        </w:rPr>
        <w:t>).</w:t>
      </w:r>
    </w:p>
    <w:p w14:paraId="1C70EB2B" w14:textId="77777777" w:rsidR="00C6057A" w:rsidRPr="00861DEE" w:rsidRDefault="00C6057A" w:rsidP="00C6057A">
      <w:pPr>
        <w:jc w:val="both"/>
        <w:rPr>
          <w:lang w:val="en-US"/>
        </w:rPr>
      </w:pPr>
    </w:p>
    <w:p w14:paraId="32FA7FFA" w14:textId="77777777" w:rsidR="00C6057A" w:rsidRPr="00861DEE" w:rsidRDefault="00C6057A" w:rsidP="00C6057A">
      <w:pPr>
        <w:jc w:val="both"/>
        <w:rPr>
          <w:lang w:val="en-US"/>
        </w:rPr>
      </w:pPr>
      <w:r w:rsidRPr="00861DEE">
        <w:rPr>
          <w:lang w:val="en-US"/>
        </w:rPr>
        <w:tab/>
        <w:t>Table 5 shows the relative evolution (</w:t>
      </w:r>
      <w:r>
        <w:rPr>
          <w:lang w:val="en-US"/>
        </w:rPr>
        <w:t>Brazilian states</w:t>
      </w:r>
      <w:r w:rsidRPr="00861DEE">
        <w:rPr>
          <w:lang w:val="en-US"/>
        </w:rPr>
        <w:t xml:space="preserve"> average</w:t>
      </w:r>
      <w:r>
        <w:rPr>
          <w:lang w:val="en-US"/>
        </w:rPr>
        <w:t xml:space="preserve"> in relation to the reference state</w:t>
      </w:r>
      <w:r w:rsidRPr="00861DEE">
        <w:rPr>
          <w:lang w:val="en-US"/>
        </w:rPr>
        <w:t xml:space="preserve">) of capital and TFP, in 1970, 1980, 1990 and 2000. The difference between the table top and bottom is that on the top are the simple average evolution </w:t>
      </w:r>
      <w:r>
        <w:rPr>
          <w:lang w:val="en-US"/>
        </w:rPr>
        <w:t xml:space="preserve">results </w:t>
      </w:r>
      <w:r w:rsidRPr="00861DEE">
        <w:rPr>
          <w:lang w:val="en-US"/>
        </w:rPr>
        <w:t xml:space="preserve">of the </w:t>
      </w:r>
      <w:r>
        <w:rPr>
          <w:lang w:val="en-US"/>
        </w:rPr>
        <w:t>Brazilian states</w:t>
      </w:r>
      <w:r w:rsidRPr="00861DEE">
        <w:rPr>
          <w:lang w:val="en-US"/>
        </w:rPr>
        <w:t xml:space="preserve"> while, at the bottom, are the weighted average by the </w:t>
      </w:r>
      <w:r>
        <w:rPr>
          <w:lang w:val="en-US"/>
        </w:rPr>
        <w:t>employed</w:t>
      </w:r>
      <w:r w:rsidRPr="00861DEE">
        <w:rPr>
          <w:lang w:val="en-US"/>
        </w:rPr>
        <w:t xml:space="preserve"> population participation in each State in relation to the </w:t>
      </w:r>
      <w:r>
        <w:rPr>
          <w:lang w:val="en-US"/>
        </w:rPr>
        <w:t>employed</w:t>
      </w:r>
      <w:r w:rsidRPr="00861DEE">
        <w:rPr>
          <w:lang w:val="en-US"/>
        </w:rPr>
        <w:t xml:space="preserve"> total population in the country. </w:t>
      </w:r>
    </w:p>
    <w:p w14:paraId="4F0C6BDE" w14:textId="77777777" w:rsidR="00C6057A" w:rsidRPr="00861DEE" w:rsidRDefault="00C6057A" w:rsidP="00C6057A">
      <w:pPr>
        <w:jc w:val="both"/>
        <w:rPr>
          <w:lang w:val="en-US"/>
        </w:rPr>
      </w:pPr>
      <w:r w:rsidRPr="00861DEE">
        <w:rPr>
          <w:lang w:val="en-US"/>
        </w:rPr>
        <w:tab/>
        <w:t xml:space="preserve">In each of the </w:t>
      </w:r>
      <w:r>
        <w:rPr>
          <w:lang w:val="en-US"/>
        </w:rPr>
        <w:t xml:space="preserve">lines </w:t>
      </w:r>
      <w:r w:rsidRPr="00861DEE">
        <w:rPr>
          <w:lang w:val="en-US"/>
        </w:rPr>
        <w:t xml:space="preserve">exposed in Table 5, the results are derived </w:t>
      </w:r>
      <w:r>
        <w:rPr>
          <w:lang w:val="en-US"/>
        </w:rPr>
        <w:t>using each one of the five</w:t>
      </w:r>
      <w:r w:rsidRPr="00861DEE">
        <w:rPr>
          <w:lang w:val="en-US"/>
        </w:rPr>
        <w:t xml:space="preserve"> </w:t>
      </w:r>
      <w:r w:rsidRPr="00861DEE">
        <w:rPr>
          <w:i/>
          <w:lang w:val="en-US"/>
        </w:rPr>
        <w:t>proxies</w:t>
      </w:r>
      <w:r w:rsidRPr="00861DEE">
        <w:rPr>
          <w:lang w:val="en-US"/>
        </w:rPr>
        <w:t xml:space="preserve"> to measure the </w:t>
      </w:r>
      <w:r>
        <w:rPr>
          <w:lang w:val="en-US"/>
        </w:rPr>
        <w:t>s</w:t>
      </w:r>
      <w:r w:rsidRPr="00861DEE">
        <w:rPr>
          <w:lang w:val="en-US"/>
        </w:rPr>
        <w:t xml:space="preserve">tate physical capital stock. The results are relative to the </w:t>
      </w:r>
      <w:r>
        <w:rPr>
          <w:lang w:val="en-US"/>
        </w:rPr>
        <w:t>state of São Paulo</w:t>
      </w:r>
      <w:r w:rsidRPr="00861DEE">
        <w:rPr>
          <w:lang w:val="en-US"/>
        </w:rPr>
        <w:t xml:space="preserve"> and presented only for the capital-product and TFP relation. </w:t>
      </w:r>
    </w:p>
    <w:p w14:paraId="2A92F985" w14:textId="77777777" w:rsidR="00C6057A" w:rsidRDefault="00C6057A" w:rsidP="00C6057A">
      <w:pPr>
        <w:jc w:val="both"/>
        <w:rPr>
          <w:lang w:val="en-US"/>
        </w:rPr>
      </w:pPr>
      <w:r w:rsidRPr="00861DEE">
        <w:rPr>
          <w:lang w:val="en-US"/>
        </w:rPr>
        <w:tab/>
        <w:t xml:space="preserve">The results </w:t>
      </w:r>
      <w:r>
        <w:rPr>
          <w:lang w:val="en-US"/>
        </w:rPr>
        <w:t>using</w:t>
      </w:r>
      <w:r w:rsidRPr="00861DEE">
        <w:rPr>
          <w:lang w:val="en-US"/>
        </w:rPr>
        <w:t xml:space="preserve"> K</w:t>
      </w:r>
      <w:r w:rsidRPr="00B13394">
        <w:rPr>
          <w:vertAlign w:val="subscript"/>
          <w:lang w:val="en-US"/>
        </w:rPr>
        <w:t>4</w:t>
      </w:r>
      <w:r w:rsidRPr="00861DEE">
        <w:rPr>
          <w:lang w:val="en-US"/>
        </w:rPr>
        <w:t xml:space="preserve"> are similar to those obtained with the </w:t>
      </w:r>
      <w:r w:rsidRPr="00861DEE">
        <w:rPr>
          <w:i/>
          <w:lang w:val="en-US"/>
        </w:rPr>
        <w:t>proxy</w:t>
      </w:r>
      <w:r w:rsidRPr="00861DEE">
        <w:rPr>
          <w:lang w:val="en-US"/>
        </w:rPr>
        <w:t xml:space="preserve"> used in the previous analysis: K</w:t>
      </w:r>
      <w:r w:rsidRPr="00861DEE">
        <w:rPr>
          <w:vertAlign w:val="subscript"/>
          <w:lang w:val="en-US"/>
        </w:rPr>
        <w:t>1</w:t>
      </w:r>
      <w:r w:rsidRPr="00861DEE">
        <w:rPr>
          <w:lang w:val="en-US"/>
        </w:rPr>
        <w:t xml:space="preserve">. The average values </w:t>
      </w:r>
      <w:r>
        <w:rPr>
          <w:lang w:val="en-US"/>
        </w:rPr>
        <w:t>of</w:t>
      </w:r>
      <w:r w:rsidRPr="00861DEE">
        <w:rPr>
          <w:lang w:val="en-US"/>
        </w:rPr>
        <w:t xml:space="preserve"> capital-product ratio</w:t>
      </w:r>
      <w:r>
        <w:rPr>
          <w:lang w:val="en-US"/>
        </w:rPr>
        <w:t xml:space="preserve"> </w:t>
      </w:r>
      <w:r w:rsidRPr="00861DEE">
        <w:rPr>
          <w:lang w:val="en-US"/>
        </w:rPr>
        <w:t xml:space="preserve">are similar, and they present </w:t>
      </w:r>
      <w:r>
        <w:rPr>
          <w:lang w:val="en-US"/>
        </w:rPr>
        <w:t>an increasing trend</w:t>
      </w:r>
      <w:r w:rsidRPr="00861DEE">
        <w:rPr>
          <w:lang w:val="en-US"/>
        </w:rPr>
        <w:t xml:space="preserve"> over the decades in both cases, and TFP is relatively stable over the time. These </w:t>
      </w:r>
      <w:r w:rsidRPr="00861DEE">
        <w:rPr>
          <w:i/>
          <w:lang w:val="en-US"/>
        </w:rPr>
        <w:t>proxies</w:t>
      </w:r>
      <w:r w:rsidRPr="00861DEE">
        <w:rPr>
          <w:lang w:val="en-US"/>
        </w:rPr>
        <w:t xml:space="preserve"> have in common the use of the best information available for the first two years (REIS et al. (2005)) and used </w:t>
      </w:r>
      <w:r>
        <w:rPr>
          <w:lang w:val="en-US"/>
        </w:rPr>
        <w:t>either</w:t>
      </w:r>
      <w:r w:rsidRPr="00861DEE">
        <w:rPr>
          <w:lang w:val="en-US"/>
        </w:rPr>
        <w:t xml:space="preserve"> the methodology suggested by Reis et al. (2005) or the </w:t>
      </w:r>
      <w:r>
        <w:rPr>
          <w:lang w:val="en-US"/>
        </w:rPr>
        <w:t>one</w:t>
      </w:r>
      <w:r w:rsidRPr="00861DEE">
        <w:rPr>
          <w:lang w:val="en-US"/>
        </w:rPr>
        <w:t xml:space="preserve"> of Coelho (2006) to estimate the capital stock in 1990 and 2000.</w:t>
      </w:r>
    </w:p>
    <w:p w14:paraId="637B1CEF" w14:textId="77777777" w:rsidR="00C6057A" w:rsidRDefault="00C6057A" w:rsidP="00C6057A">
      <w:pPr>
        <w:jc w:val="both"/>
        <w:rPr>
          <w:lang w:val="en-US"/>
        </w:rPr>
      </w:pPr>
      <w:r w:rsidRPr="00861DEE">
        <w:rPr>
          <w:lang w:val="en-US"/>
        </w:rPr>
        <w:tab/>
        <w:t>The results presented with K</w:t>
      </w:r>
      <w:r w:rsidRPr="00861DEE">
        <w:rPr>
          <w:vertAlign w:val="subscript"/>
          <w:lang w:val="en-US"/>
        </w:rPr>
        <w:t>3</w:t>
      </w:r>
      <w:r w:rsidRPr="00861DEE">
        <w:rPr>
          <w:lang w:val="en-US"/>
        </w:rPr>
        <w:t xml:space="preserve"> are the </w:t>
      </w:r>
      <w:r>
        <w:rPr>
          <w:lang w:val="en-US"/>
        </w:rPr>
        <w:t>only case</w:t>
      </w:r>
      <w:r w:rsidRPr="00861DEE">
        <w:rPr>
          <w:lang w:val="en-US"/>
        </w:rPr>
        <w:t xml:space="preserve"> in which the capital-product ratio, in the </w:t>
      </w:r>
      <w:r>
        <w:rPr>
          <w:lang w:val="en-US"/>
        </w:rPr>
        <w:t>Brazilian states</w:t>
      </w:r>
      <w:r w:rsidRPr="00861DEE">
        <w:rPr>
          <w:lang w:val="en-US"/>
        </w:rPr>
        <w:t xml:space="preserve"> average, is lower than th</w:t>
      </w:r>
      <w:r>
        <w:rPr>
          <w:lang w:val="en-US"/>
        </w:rPr>
        <w:t>at of</w:t>
      </w:r>
      <w:r w:rsidRPr="00861DEE">
        <w:rPr>
          <w:lang w:val="en-US"/>
        </w:rPr>
        <w:t xml:space="preserve"> </w:t>
      </w:r>
      <w:r>
        <w:rPr>
          <w:lang w:val="en-US"/>
        </w:rPr>
        <w:t>São Paulo</w:t>
      </w:r>
      <w:r w:rsidRPr="00861DEE">
        <w:rPr>
          <w:lang w:val="en-US"/>
        </w:rPr>
        <w:t xml:space="preserve"> </w:t>
      </w:r>
      <w:r>
        <w:rPr>
          <w:lang w:val="en-US"/>
        </w:rPr>
        <w:t xml:space="preserve">state </w:t>
      </w:r>
      <w:r w:rsidRPr="00861DEE">
        <w:rPr>
          <w:lang w:val="en-US"/>
        </w:rPr>
        <w:t>in all examined years. Although this is the series that showed the highest capital-product ratio</w:t>
      </w:r>
      <w:r>
        <w:rPr>
          <w:lang w:val="en-US"/>
        </w:rPr>
        <w:t xml:space="preserve"> relative evolution</w:t>
      </w:r>
      <w:r w:rsidRPr="00861DEE">
        <w:rPr>
          <w:lang w:val="en-US"/>
        </w:rPr>
        <w:t xml:space="preserve">, it is still below the value shown by the </w:t>
      </w:r>
      <w:r>
        <w:rPr>
          <w:lang w:val="en-US"/>
        </w:rPr>
        <w:t>reference</w:t>
      </w:r>
      <w:r w:rsidRPr="00861DEE">
        <w:rPr>
          <w:lang w:val="en-US"/>
        </w:rPr>
        <w:t xml:space="preserve"> </w:t>
      </w:r>
      <w:r>
        <w:rPr>
          <w:lang w:val="en-US"/>
        </w:rPr>
        <w:t>s</w:t>
      </w:r>
      <w:r w:rsidRPr="00861DEE">
        <w:rPr>
          <w:lang w:val="en-US"/>
        </w:rPr>
        <w:t xml:space="preserve">tate in 2000. Therefore, this </w:t>
      </w:r>
      <w:r w:rsidRPr="00861DEE">
        <w:rPr>
          <w:i/>
          <w:lang w:val="en-US"/>
        </w:rPr>
        <w:t>proxy</w:t>
      </w:r>
      <w:r w:rsidRPr="00861DEE">
        <w:rPr>
          <w:lang w:val="en-US"/>
        </w:rPr>
        <w:t xml:space="preserve"> seems to underestimate the </w:t>
      </w:r>
      <w:r>
        <w:rPr>
          <w:lang w:val="en-US"/>
        </w:rPr>
        <w:t xml:space="preserve">relative </w:t>
      </w:r>
      <w:r w:rsidRPr="00861DEE">
        <w:rPr>
          <w:lang w:val="en-US"/>
        </w:rPr>
        <w:t xml:space="preserve">physical capital stock regarding the </w:t>
      </w:r>
      <w:r>
        <w:rPr>
          <w:lang w:val="en-US"/>
        </w:rPr>
        <w:t>Brazilian states</w:t>
      </w:r>
      <w:r w:rsidRPr="00861DEE">
        <w:rPr>
          <w:lang w:val="en-US"/>
        </w:rPr>
        <w:t xml:space="preserve">. </w:t>
      </w:r>
      <w:r>
        <w:rPr>
          <w:lang w:val="en-US"/>
        </w:rPr>
        <w:t>T</w:t>
      </w:r>
      <w:r w:rsidRPr="00861DEE">
        <w:rPr>
          <w:lang w:val="en-US"/>
        </w:rPr>
        <w:t xml:space="preserve">hese are the only results in which TFP appears above the </w:t>
      </w:r>
      <w:r>
        <w:rPr>
          <w:lang w:val="en-US"/>
        </w:rPr>
        <w:t>reference state</w:t>
      </w:r>
      <w:r w:rsidRPr="00861DEE">
        <w:rPr>
          <w:lang w:val="en-US"/>
        </w:rPr>
        <w:t xml:space="preserve"> and falling over </w:t>
      </w:r>
      <w:r w:rsidRPr="00861DEE">
        <w:rPr>
          <w:lang w:val="en-US"/>
        </w:rPr>
        <w:lastRenderedPageBreak/>
        <w:t xml:space="preserve">the analyzed period precisely by the strong capital-product ratio expansion. Thus, the results presented with this </w:t>
      </w:r>
      <w:r w:rsidRPr="00861DEE">
        <w:rPr>
          <w:i/>
          <w:lang w:val="en-US"/>
        </w:rPr>
        <w:t>proxy</w:t>
      </w:r>
      <w:r w:rsidRPr="00861DEE">
        <w:rPr>
          <w:lang w:val="en-US"/>
        </w:rPr>
        <w:t xml:space="preserve"> </w:t>
      </w:r>
      <w:r>
        <w:rPr>
          <w:lang w:val="en-US"/>
        </w:rPr>
        <w:t>distune</w:t>
      </w:r>
      <w:r w:rsidRPr="00861DEE">
        <w:rPr>
          <w:lang w:val="en-US"/>
        </w:rPr>
        <w:t xml:space="preserve"> from the others.</w:t>
      </w:r>
    </w:p>
    <w:p w14:paraId="0511F0D1" w14:textId="77777777" w:rsidR="00C6057A" w:rsidRPr="00861DEE" w:rsidRDefault="00C6057A" w:rsidP="00C6057A">
      <w:pPr>
        <w:jc w:val="both"/>
        <w:rPr>
          <w:lang w:val="en-US"/>
        </w:rPr>
      </w:pPr>
      <w:r w:rsidRPr="00861DEE">
        <w:rPr>
          <w:lang w:val="en-US"/>
        </w:rPr>
        <w:tab/>
        <w:t xml:space="preserve">In addition, other studies </w:t>
      </w:r>
      <w:r>
        <w:rPr>
          <w:lang w:val="en-US"/>
        </w:rPr>
        <w:t xml:space="preserve">do </w:t>
      </w:r>
      <w:r w:rsidRPr="00861DEE">
        <w:rPr>
          <w:lang w:val="en-US"/>
        </w:rPr>
        <w:t xml:space="preserve">not corroborate with the Brazilian </w:t>
      </w:r>
      <w:r>
        <w:rPr>
          <w:lang w:val="en-US"/>
        </w:rPr>
        <w:t>s</w:t>
      </w:r>
      <w:r w:rsidRPr="00861DEE">
        <w:rPr>
          <w:lang w:val="en-US"/>
        </w:rPr>
        <w:t>tate average TFP being greater than th</w:t>
      </w:r>
      <w:r>
        <w:rPr>
          <w:lang w:val="en-US"/>
        </w:rPr>
        <w:t>at of the São Paulo state</w:t>
      </w:r>
      <w:r w:rsidRPr="00861DEE">
        <w:rPr>
          <w:lang w:val="en-US"/>
        </w:rPr>
        <w:t xml:space="preserve">, such as Ferreira (2010) and Tavares et al. (2001). It is important to stress this point, because several </w:t>
      </w:r>
      <w:r>
        <w:rPr>
          <w:lang w:val="en-US"/>
        </w:rPr>
        <w:t xml:space="preserve">applied </w:t>
      </w:r>
      <w:r w:rsidRPr="00861DEE">
        <w:rPr>
          <w:lang w:val="en-US"/>
        </w:rPr>
        <w:t xml:space="preserve">studies to the Brazilian </w:t>
      </w:r>
      <w:r>
        <w:rPr>
          <w:lang w:val="en-US"/>
        </w:rPr>
        <w:t>economy</w:t>
      </w:r>
      <w:r w:rsidRPr="00861DEE">
        <w:rPr>
          <w:lang w:val="en-US"/>
        </w:rPr>
        <w:t xml:space="preserve"> use this </w:t>
      </w:r>
      <w:r w:rsidRPr="00861DEE">
        <w:rPr>
          <w:i/>
          <w:lang w:val="en-US"/>
        </w:rPr>
        <w:t>proxy</w:t>
      </w:r>
      <w:r w:rsidRPr="00861DEE">
        <w:rPr>
          <w:lang w:val="en-US"/>
        </w:rPr>
        <w:t xml:space="preserve"> to measure physical capital, such as Linhares et al. (2012), Cangussu et al. (2010), Nakabashi &amp; Salvato (2007) and Tavares et al. (2001). However, the results with the weighted average – which seem to be more appropriate – are closer to those presented with the other </w:t>
      </w:r>
      <w:r w:rsidRPr="00861DEE">
        <w:rPr>
          <w:i/>
          <w:lang w:val="en-US"/>
        </w:rPr>
        <w:t>proxies</w:t>
      </w:r>
      <w:r w:rsidRPr="00861DEE">
        <w:rPr>
          <w:lang w:val="en-US"/>
        </w:rPr>
        <w:t xml:space="preserve"> for physical capital, as it will be soon presented.</w:t>
      </w:r>
    </w:p>
    <w:p w14:paraId="1C503C4C" w14:textId="77777777" w:rsidR="00C6057A" w:rsidRPr="00861DEE" w:rsidRDefault="00C6057A" w:rsidP="00C6057A">
      <w:pPr>
        <w:jc w:val="both"/>
        <w:rPr>
          <w:lang w:val="en-US"/>
        </w:rPr>
      </w:pPr>
      <w:r w:rsidRPr="00861DEE">
        <w:rPr>
          <w:lang w:val="en-US"/>
        </w:rPr>
        <w:tab/>
        <w:t xml:space="preserve">The development accounting exercise </w:t>
      </w:r>
      <w:r>
        <w:rPr>
          <w:lang w:val="en-US"/>
        </w:rPr>
        <w:t xml:space="preserve">results </w:t>
      </w:r>
      <w:r w:rsidRPr="00861DEE">
        <w:rPr>
          <w:lang w:val="en-US"/>
        </w:rPr>
        <w:t>with the use of</w:t>
      </w:r>
      <w:r w:rsidRPr="00B13394">
        <w:rPr>
          <w:lang w:val="en-US"/>
        </w:rPr>
        <w:t xml:space="preserve"> </w:t>
      </w:r>
      <w:r>
        <w:rPr>
          <w:lang w:val="en-US"/>
        </w:rPr>
        <w:t xml:space="preserve">the </w:t>
      </w:r>
      <w:r w:rsidRPr="00861DEE">
        <w:rPr>
          <w:lang w:val="en-US"/>
        </w:rPr>
        <w:t>K</w:t>
      </w:r>
      <w:r w:rsidRPr="00861DEE">
        <w:rPr>
          <w:vertAlign w:val="subscript"/>
          <w:lang w:val="en-US"/>
        </w:rPr>
        <w:t>2</w:t>
      </w:r>
      <w:r w:rsidRPr="00861DEE">
        <w:rPr>
          <w:lang w:val="en-US"/>
        </w:rPr>
        <w:t xml:space="preserve"> </w:t>
      </w:r>
      <w:r w:rsidRPr="00861DEE">
        <w:rPr>
          <w:i/>
          <w:lang w:val="en-US"/>
        </w:rPr>
        <w:t xml:space="preserve">proxy </w:t>
      </w:r>
      <w:r w:rsidRPr="00861DEE">
        <w:rPr>
          <w:lang w:val="en-US"/>
        </w:rPr>
        <w:t xml:space="preserve">is the only one that does not show a tendency to increase the relative capital-product ratio, between 1970 and 2000.There is also a considerable approximation of TFP in relation to the </w:t>
      </w:r>
      <w:r>
        <w:rPr>
          <w:lang w:val="en-US"/>
        </w:rPr>
        <w:t>reference s</w:t>
      </w:r>
      <w:r w:rsidRPr="00861DEE">
        <w:rPr>
          <w:lang w:val="en-US"/>
        </w:rPr>
        <w:t xml:space="preserve">tate. Therefore, the </w:t>
      </w:r>
      <w:r>
        <w:rPr>
          <w:lang w:val="en-US"/>
        </w:rPr>
        <w:t>trend</w:t>
      </w:r>
      <w:r w:rsidRPr="00861DEE">
        <w:rPr>
          <w:lang w:val="en-US"/>
        </w:rPr>
        <w:t xml:space="preserve"> </w:t>
      </w:r>
      <w:r>
        <w:rPr>
          <w:lang w:val="en-US"/>
        </w:rPr>
        <w:t>results</w:t>
      </w:r>
      <w:r w:rsidRPr="00861DEE">
        <w:rPr>
          <w:lang w:val="en-US"/>
        </w:rPr>
        <w:t xml:space="preserve"> using this </w:t>
      </w:r>
      <w:r w:rsidRPr="00861DEE">
        <w:rPr>
          <w:i/>
          <w:lang w:val="en-US"/>
        </w:rPr>
        <w:t>proxy</w:t>
      </w:r>
      <w:r w:rsidRPr="00861DEE">
        <w:rPr>
          <w:lang w:val="en-US"/>
        </w:rPr>
        <w:t xml:space="preserve"> distunes from the others, being compatible with a scenario in which the real estate market rent (used to build the </w:t>
      </w:r>
      <w:r w:rsidRPr="00861DEE">
        <w:rPr>
          <w:i/>
          <w:lang w:val="en-US"/>
        </w:rPr>
        <w:t>proxy</w:t>
      </w:r>
      <w:r w:rsidRPr="00861DEE">
        <w:rPr>
          <w:lang w:val="en-US"/>
        </w:rPr>
        <w:t xml:space="preserve">) in the </w:t>
      </w:r>
      <w:r>
        <w:rPr>
          <w:lang w:val="en-US"/>
        </w:rPr>
        <w:t>state of São Paulo</w:t>
      </w:r>
      <w:r w:rsidRPr="00861DEE">
        <w:rPr>
          <w:lang w:val="en-US"/>
        </w:rPr>
        <w:t xml:space="preserve"> has grown </w:t>
      </w:r>
      <w:r>
        <w:rPr>
          <w:lang w:val="en-US"/>
        </w:rPr>
        <w:t>faster</w:t>
      </w:r>
      <w:r w:rsidRPr="00861DEE">
        <w:rPr>
          <w:lang w:val="en-US"/>
        </w:rPr>
        <w:t xml:space="preserve"> than in other </w:t>
      </w:r>
      <w:r>
        <w:rPr>
          <w:lang w:val="en-US"/>
        </w:rPr>
        <w:t>states</w:t>
      </w:r>
      <w:r w:rsidRPr="00861DEE">
        <w:rPr>
          <w:lang w:val="en-US"/>
        </w:rPr>
        <w:t>.</w:t>
      </w:r>
    </w:p>
    <w:p w14:paraId="4D25F631" w14:textId="77777777" w:rsidR="00C6057A" w:rsidRPr="00861DEE" w:rsidRDefault="00C6057A" w:rsidP="00C6057A">
      <w:pPr>
        <w:jc w:val="both"/>
        <w:rPr>
          <w:lang w:val="en-US"/>
        </w:rPr>
      </w:pPr>
      <w:r w:rsidRPr="00861DEE">
        <w:rPr>
          <w:lang w:val="en-US"/>
        </w:rPr>
        <w:t xml:space="preserve"> </w:t>
      </w:r>
      <w:r w:rsidRPr="00861DEE">
        <w:rPr>
          <w:lang w:val="en-US"/>
        </w:rPr>
        <w:tab/>
        <w:t xml:space="preserve">In turn, the </w:t>
      </w:r>
      <w:r>
        <w:rPr>
          <w:lang w:val="en-US"/>
        </w:rPr>
        <w:t>decomposition</w:t>
      </w:r>
      <w:r w:rsidRPr="00861DEE">
        <w:rPr>
          <w:lang w:val="en-US"/>
        </w:rPr>
        <w:t xml:space="preserve"> with K</w:t>
      </w:r>
      <w:r w:rsidRPr="00861DEE">
        <w:rPr>
          <w:vertAlign w:val="subscript"/>
          <w:lang w:val="en-US"/>
        </w:rPr>
        <w:t>5</w:t>
      </w:r>
      <w:r w:rsidRPr="00861DEE">
        <w:rPr>
          <w:lang w:val="en-US"/>
        </w:rPr>
        <w:t xml:space="preserve">, also based in Reis et al. (2005), and which uses a narrower concept of capital, also shows a strong </w:t>
      </w:r>
      <w:r>
        <w:rPr>
          <w:lang w:val="en-US"/>
        </w:rPr>
        <w:t>increase</w:t>
      </w:r>
      <w:r w:rsidRPr="00861DEE">
        <w:rPr>
          <w:lang w:val="en-US"/>
        </w:rPr>
        <w:t xml:space="preserve"> trajectory between 1970 and 1980. However, the series was interrupted. </w:t>
      </w:r>
    </w:p>
    <w:p w14:paraId="446293B0" w14:textId="77777777" w:rsidR="00C6057A" w:rsidRDefault="00C6057A" w:rsidP="00C6057A">
      <w:pPr>
        <w:jc w:val="both"/>
        <w:rPr>
          <w:rFonts w:ascii="Arial" w:hAnsi="Arial" w:cs="Arial"/>
          <w:b/>
          <w:bCs/>
          <w:sz w:val="20"/>
          <w:szCs w:val="20"/>
          <w:lang w:val="en-US"/>
        </w:rPr>
      </w:pPr>
    </w:p>
    <w:p w14:paraId="14C89145" w14:textId="77777777" w:rsidR="00C6057A" w:rsidRPr="00861DEE" w:rsidRDefault="00C6057A" w:rsidP="00C6057A">
      <w:pPr>
        <w:jc w:val="both"/>
        <w:rPr>
          <w:lang w:val="en-US"/>
        </w:rPr>
      </w:pPr>
      <w:r w:rsidRPr="00861DEE">
        <w:rPr>
          <w:rFonts w:ascii="Arial" w:hAnsi="Arial" w:cs="Arial"/>
          <w:b/>
          <w:bCs/>
          <w:sz w:val="20"/>
          <w:szCs w:val="20"/>
          <w:lang w:val="en-US"/>
        </w:rPr>
        <w:t xml:space="preserve">Table 5 – Development </w:t>
      </w:r>
      <w:r>
        <w:rPr>
          <w:rFonts w:ascii="Arial" w:hAnsi="Arial" w:cs="Arial"/>
          <w:b/>
          <w:bCs/>
          <w:sz w:val="20"/>
          <w:szCs w:val="20"/>
          <w:lang w:val="en-US"/>
        </w:rPr>
        <w:t>accounting</w:t>
      </w:r>
      <w:r w:rsidRPr="00861DEE">
        <w:rPr>
          <w:rFonts w:ascii="Arial" w:hAnsi="Arial" w:cs="Arial"/>
          <w:b/>
          <w:bCs/>
          <w:sz w:val="20"/>
          <w:szCs w:val="20"/>
          <w:lang w:val="en-US"/>
        </w:rPr>
        <w:t xml:space="preserve"> </w:t>
      </w:r>
      <w:r>
        <w:rPr>
          <w:rFonts w:ascii="Arial" w:hAnsi="Arial" w:cs="Arial"/>
          <w:b/>
          <w:bCs/>
          <w:sz w:val="20"/>
          <w:szCs w:val="20"/>
          <w:lang w:val="en-US"/>
        </w:rPr>
        <w:t>with different</w:t>
      </w:r>
      <w:r w:rsidRPr="00861DEE">
        <w:rPr>
          <w:rFonts w:ascii="Arial" w:hAnsi="Arial" w:cs="Arial"/>
          <w:b/>
          <w:bCs/>
          <w:sz w:val="20"/>
          <w:szCs w:val="20"/>
          <w:lang w:val="en-US"/>
        </w:rPr>
        <w:t xml:space="preserve"> </w:t>
      </w:r>
      <w:r w:rsidRPr="00861DEE">
        <w:rPr>
          <w:rFonts w:ascii="Arial" w:hAnsi="Arial" w:cs="Arial"/>
          <w:b/>
          <w:bCs/>
          <w:i/>
          <w:sz w:val="20"/>
          <w:szCs w:val="20"/>
          <w:lang w:val="en-US"/>
        </w:rPr>
        <w:t>proxies</w:t>
      </w:r>
      <w:r w:rsidRPr="00861DEE">
        <w:rPr>
          <w:rFonts w:ascii="Arial" w:hAnsi="Arial" w:cs="Arial"/>
          <w:b/>
          <w:bCs/>
          <w:sz w:val="20"/>
          <w:szCs w:val="20"/>
          <w:lang w:val="en-US"/>
        </w:rPr>
        <w:t xml:space="preserve"> for physical capital – Hall &amp; Jones (1999) method</w:t>
      </w:r>
    </w:p>
    <w:tbl>
      <w:tblPr>
        <w:tblW w:w="5000" w:type="pct"/>
        <w:tblCellMar>
          <w:left w:w="70" w:type="dxa"/>
          <w:right w:w="70" w:type="dxa"/>
        </w:tblCellMar>
        <w:tblLook w:val="04A0" w:firstRow="1" w:lastRow="0" w:firstColumn="1" w:lastColumn="0" w:noHBand="0" w:noVBand="1"/>
      </w:tblPr>
      <w:tblGrid>
        <w:gridCol w:w="1901"/>
        <w:gridCol w:w="1038"/>
        <w:gridCol w:w="1040"/>
        <w:gridCol w:w="1038"/>
        <w:gridCol w:w="1038"/>
        <w:gridCol w:w="1038"/>
        <w:gridCol w:w="1038"/>
        <w:gridCol w:w="1038"/>
        <w:gridCol w:w="1026"/>
      </w:tblGrid>
      <w:tr w:rsidR="00C6057A" w:rsidRPr="00861DEE" w14:paraId="729714C0" w14:textId="77777777" w:rsidTr="00AA763A">
        <w:trPr>
          <w:trHeight w:val="255"/>
        </w:trPr>
        <w:tc>
          <w:tcPr>
            <w:tcW w:w="5000" w:type="pct"/>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6D79BEBC"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Simple Average</w:t>
            </w:r>
          </w:p>
        </w:tc>
      </w:tr>
      <w:tr w:rsidR="00C6057A" w:rsidRPr="00861DEE" w14:paraId="40871601"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03FDAA" w14:textId="77777777" w:rsidR="00C6057A" w:rsidRPr="00861DEE" w:rsidRDefault="00C6057A" w:rsidP="00AA763A">
            <w:pPr>
              <w:jc w:val="center"/>
              <w:rPr>
                <w:rFonts w:ascii="Arial" w:hAnsi="Arial" w:cs="Arial"/>
                <w:sz w:val="20"/>
                <w:szCs w:val="20"/>
                <w:lang w:val="en-US"/>
              </w:rPr>
            </w:pPr>
          </w:p>
        </w:tc>
        <w:tc>
          <w:tcPr>
            <w:tcW w:w="2037"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9273C99"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(K/Y)</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2031"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14C8B42"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A</w:t>
            </w:r>
          </w:p>
        </w:tc>
      </w:tr>
      <w:tr w:rsidR="00C6057A" w:rsidRPr="00861DEE" w14:paraId="3935E128"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63F297" w14:textId="77777777" w:rsidR="00C6057A" w:rsidRPr="00861DEE" w:rsidRDefault="00C6057A" w:rsidP="00AA763A">
            <w:pPr>
              <w:jc w:val="center"/>
              <w:rPr>
                <w:rFonts w:ascii="Arial" w:hAnsi="Arial" w:cs="Arial"/>
                <w:b/>
                <w:sz w:val="20"/>
                <w:szCs w:val="20"/>
                <w:lang w:val="en-US"/>
              </w:rPr>
            </w:pP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2A5E569C"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1970</w:t>
            </w:r>
          </w:p>
        </w:tc>
        <w:tc>
          <w:tcPr>
            <w:tcW w:w="510" w:type="pct"/>
            <w:tcBorders>
              <w:top w:val="single" w:sz="4" w:space="0" w:color="auto"/>
              <w:left w:val="nil"/>
              <w:bottom w:val="single" w:sz="4" w:space="0" w:color="auto"/>
            </w:tcBorders>
            <w:shd w:val="clear" w:color="auto" w:fill="auto"/>
            <w:noWrap/>
            <w:vAlign w:val="center"/>
          </w:tcPr>
          <w:p w14:paraId="002D6AA7"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1980</w:t>
            </w:r>
          </w:p>
        </w:tc>
        <w:tc>
          <w:tcPr>
            <w:tcW w:w="509" w:type="pct"/>
            <w:tcBorders>
              <w:top w:val="single" w:sz="4" w:space="0" w:color="auto"/>
              <w:bottom w:val="single" w:sz="4" w:space="0" w:color="auto"/>
              <w:right w:val="nil"/>
            </w:tcBorders>
            <w:shd w:val="clear" w:color="auto" w:fill="auto"/>
            <w:vAlign w:val="center"/>
          </w:tcPr>
          <w:p w14:paraId="6961432F"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1990</w:t>
            </w:r>
          </w:p>
        </w:tc>
        <w:tc>
          <w:tcPr>
            <w:tcW w:w="509" w:type="pct"/>
            <w:tcBorders>
              <w:top w:val="single" w:sz="4" w:space="0" w:color="auto"/>
              <w:left w:val="nil"/>
              <w:bottom w:val="single" w:sz="4" w:space="0" w:color="auto"/>
              <w:right w:val="single" w:sz="4" w:space="0" w:color="auto"/>
            </w:tcBorders>
            <w:shd w:val="clear" w:color="auto" w:fill="auto"/>
            <w:vAlign w:val="center"/>
          </w:tcPr>
          <w:p w14:paraId="535B5CF5"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2000</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730A0708"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1970</w:t>
            </w:r>
          </w:p>
        </w:tc>
        <w:tc>
          <w:tcPr>
            <w:tcW w:w="509" w:type="pct"/>
            <w:tcBorders>
              <w:top w:val="single" w:sz="4" w:space="0" w:color="auto"/>
              <w:left w:val="nil"/>
              <w:bottom w:val="single" w:sz="4" w:space="0" w:color="auto"/>
            </w:tcBorders>
            <w:shd w:val="clear" w:color="auto" w:fill="auto"/>
            <w:noWrap/>
            <w:vAlign w:val="center"/>
          </w:tcPr>
          <w:p w14:paraId="62BCAA8D"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1980</w:t>
            </w:r>
          </w:p>
        </w:tc>
        <w:tc>
          <w:tcPr>
            <w:tcW w:w="509" w:type="pct"/>
            <w:tcBorders>
              <w:top w:val="single" w:sz="4" w:space="0" w:color="auto"/>
              <w:bottom w:val="single" w:sz="4" w:space="0" w:color="auto"/>
              <w:right w:val="nil"/>
            </w:tcBorders>
            <w:shd w:val="clear" w:color="auto" w:fill="auto"/>
            <w:noWrap/>
            <w:vAlign w:val="center"/>
          </w:tcPr>
          <w:p w14:paraId="7AE7CBBF"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1990</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29804723"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2000</w:t>
            </w:r>
          </w:p>
        </w:tc>
      </w:tr>
      <w:tr w:rsidR="00C6057A" w:rsidRPr="00861DEE" w14:paraId="32A249E2"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630B9465" w14:textId="77777777" w:rsidR="00C6057A" w:rsidRPr="00861DEE" w:rsidRDefault="00C6057A" w:rsidP="00AA763A">
            <w:pPr>
              <w:jc w:val="center"/>
              <w:rPr>
                <w:b/>
                <w:lang w:val="en-US"/>
              </w:rPr>
            </w:pPr>
            <w:r w:rsidRPr="00861DEE">
              <w:rPr>
                <w:rFonts w:ascii="Arial" w:hAnsi="Arial" w:cs="Arial"/>
                <w:b/>
                <w:sz w:val="20"/>
                <w:szCs w:val="20"/>
                <w:lang w:val="en-US"/>
              </w:rPr>
              <w:t>K</w:t>
            </w:r>
            <w:r w:rsidRPr="00861DEE">
              <w:rPr>
                <w:rFonts w:ascii="Arial" w:hAnsi="Arial" w:cs="Arial"/>
                <w:b/>
                <w:sz w:val="20"/>
                <w:szCs w:val="20"/>
                <w:vertAlign w:val="subscript"/>
                <w:lang w:val="en-US"/>
              </w:rPr>
              <w:t>1</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4E48D0DD"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1.07</w:t>
            </w:r>
          </w:p>
        </w:tc>
        <w:tc>
          <w:tcPr>
            <w:tcW w:w="510" w:type="pct"/>
            <w:tcBorders>
              <w:top w:val="single" w:sz="4" w:space="0" w:color="auto"/>
              <w:left w:val="nil"/>
              <w:bottom w:val="single" w:sz="4" w:space="0" w:color="auto"/>
            </w:tcBorders>
            <w:shd w:val="clear" w:color="auto" w:fill="auto"/>
            <w:noWrap/>
            <w:vAlign w:val="center"/>
          </w:tcPr>
          <w:p w14:paraId="5A8196E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1.34</w:t>
            </w:r>
          </w:p>
        </w:tc>
        <w:tc>
          <w:tcPr>
            <w:tcW w:w="509" w:type="pct"/>
            <w:tcBorders>
              <w:top w:val="single" w:sz="4" w:space="0" w:color="auto"/>
              <w:bottom w:val="single" w:sz="4" w:space="0" w:color="auto"/>
              <w:right w:val="nil"/>
            </w:tcBorders>
            <w:shd w:val="clear" w:color="auto" w:fill="auto"/>
            <w:vAlign w:val="center"/>
          </w:tcPr>
          <w:p w14:paraId="38864BD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1.51</w:t>
            </w:r>
          </w:p>
        </w:tc>
        <w:tc>
          <w:tcPr>
            <w:tcW w:w="509" w:type="pct"/>
            <w:tcBorders>
              <w:top w:val="single" w:sz="4" w:space="0" w:color="auto"/>
              <w:left w:val="nil"/>
              <w:bottom w:val="single" w:sz="4" w:space="0" w:color="auto"/>
              <w:right w:val="single" w:sz="4" w:space="0" w:color="auto"/>
            </w:tcBorders>
            <w:shd w:val="clear" w:color="auto" w:fill="auto"/>
            <w:vAlign w:val="center"/>
          </w:tcPr>
          <w:p w14:paraId="13178A7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1.62</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09279C2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0.42</w:t>
            </w:r>
          </w:p>
        </w:tc>
        <w:tc>
          <w:tcPr>
            <w:tcW w:w="509" w:type="pct"/>
            <w:tcBorders>
              <w:top w:val="single" w:sz="4" w:space="0" w:color="auto"/>
              <w:left w:val="nil"/>
              <w:bottom w:val="single" w:sz="4" w:space="0" w:color="auto"/>
            </w:tcBorders>
            <w:shd w:val="clear" w:color="auto" w:fill="auto"/>
            <w:noWrap/>
            <w:vAlign w:val="center"/>
          </w:tcPr>
          <w:p w14:paraId="4F9F0C8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0.42</w:t>
            </w:r>
          </w:p>
        </w:tc>
        <w:tc>
          <w:tcPr>
            <w:tcW w:w="509" w:type="pct"/>
            <w:tcBorders>
              <w:top w:val="single" w:sz="4" w:space="0" w:color="auto"/>
              <w:bottom w:val="single" w:sz="4" w:space="0" w:color="auto"/>
              <w:right w:val="nil"/>
            </w:tcBorders>
            <w:shd w:val="clear" w:color="auto" w:fill="auto"/>
            <w:noWrap/>
            <w:vAlign w:val="center"/>
          </w:tcPr>
          <w:p w14:paraId="23AFF73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0.45</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30AB31C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0.42</w:t>
            </w:r>
          </w:p>
        </w:tc>
      </w:tr>
      <w:tr w:rsidR="00C6057A" w:rsidRPr="00861DEE" w14:paraId="414311F1"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16F936B9" w14:textId="77777777" w:rsidR="00C6057A" w:rsidRPr="00861DEE" w:rsidRDefault="00C6057A" w:rsidP="00AA763A">
            <w:pPr>
              <w:jc w:val="center"/>
              <w:rPr>
                <w:b/>
                <w:lang w:val="en-US"/>
              </w:rPr>
            </w:pPr>
            <w:r w:rsidRPr="00861DEE">
              <w:rPr>
                <w:rFonts w:ascii="Arial" w:hAnsi="Arial" w:cs="Arial"/>
                <w:b/>
                <w:sz w:val="20"/>
                <w:szCs w:val="20"/>
                <w:lang w:val="en-US"/>
              </w:rPr>
              <w:t>K</w:t>
            </w:r>
            <w:r w:rsidRPr="00861DEE">
              <w:rPr>
                <w:rFonts w:ascii="Arial" w:hAnsi="Arial" w:cs="Arial"/>
                <w:b/>
                <w:sz w:val="20"/>
                <w:szCs w:val="20"/>
                <w:vertAlign w:val="subscript"/>
                <w:lang w:val="en-US"/>
              </w:rPr>
              <w:t>2</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71B525F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1.12</w:t>
            </w:r>
          </w:p>
        </w:tc>
        <w:tc>
          <w:tcPr>
            <w:tcW w:w="510" w:type="pct"/>
            <w:tcBorders>
              <w:top w:val="single" w:sz="4" w:space="0" w:color="auto"/>
              <w:left w:val="nil"/>
              <w:bottom w:val="single" w:sz="4" w:space="0" w:color="auto"/>
            </w:tcBorders>
            <w:shd w:val="clear" w:color="auto" w:fill="auto"/>
            <w:noWrap/>
            <w:vAlign w:val="center"/>
          </w:tcPr>
          <w:p w14:paraId="4D7DFE2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1.02</w:t>
            </w:r>
          </w:p>
        </w:tc>
        <w:tc>
          <w:tcPr>
            <w:tcW w:w="509" w:type="pct"/>
            <w:tcBorders>
              <w:top w:val="single" w:sz="4" w:space="0" w:color="auto"/>
              <w:bottom w:val="single" w:sz="4" w:space="0" w:color="auto"/>
              <w:right w:val="nil"/>
            </w:tcBorders>
            <w:shd w:val="clear" w:color="auto" w:fill="auto"/>
            <w:vAlign w:val="center"/>
          </w:tcPr>
          <w:p w14:paraId="758CB3A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0.97</w:t>
            </w:r>
          </w:p>
        </w:tc>
        <w:tc>
          <w:tcPr>
            <w:tcW w:w="509" w:type="pct"/>
            <w:tcBorders>
              <w:top w:val="single" w:sz="4" w:space="0" w:color="auto"/>
              <w:left w:val="nil"/>
              <w:bottom w:val="single" w:sz="4" w:space="0" w:color="auto"/>
              <w:right w:val="single" w:sz="4" w:space="0" w:color="auto"/>
            </w:tcBorders>
            <w:shd w:val="clear" w:color="auto" w:fill="auto"/>
            <w:vAlign w:val="center"/>
          </w:tcPr>
          <w:p w14:paraId="31D3F29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1.03</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2B0D7ED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0.40</w:t>
            </w:r>
          </w:p>
        </w:tc>
        <w:tc>
          <w:tcPr>
            <w:tcW w:w="509" w:type="pct"/>
            <w:tcBorders>
              <w:top w:val="single" w:sz="4" w:space="0" w:color="auto"/>
              <w:left w:val="nil"/>
              <w:bottom w:val="single" w:sz="4" w:space="0" w:color="auto"/>
            </w:tcBorders>
            <w:shd w:val="clear" w:color="auto" w:fill="auto"/>
            <w:noWrap/>
            <w:vAlign w:val="center"/>
          </w:tcPr>
          <w:p w14:paraId="3FC6DF1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0.54</w:t>
            </w:r>
          </w:p>
        </w:tc>
        <w:tc>
          <w:tcPr>
            <w:tcW w:w="509" w:type="pct"/>
            <w:tcBorders>
              <w:top w:val="single" w:sz="4" w:space="0" w:color="auto"/>
              <w:bottom w:val="single" w:sz="4" w:space="0" w:color="auto"/>
              <w:right w:val="nil"/>
            </w:tcBorders>
            <w:shd w:val="clear" w:color="auto" w:fill="auto"/>
            <w:noWrap/>
            <w:vAlign w:val="center"/>
          </w:tcPr>
          <w:p w14:paraId="4B69FE1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0.65</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3C4514F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0.60</w:t>
            </w:r>
          </w:p>
        </w:tc>
      </w:tr>
      <w:tr w:rsidR="00C6057A" w:rsidRPr="00861DEE" w14:paraId="6056BB83"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451410D5" w14:textId="77777777" w:rsidR="00C6057A" w:rsidRPr="00861DEE" w:rsidRDefault="00C6057A" w:rsidP="00AA763A">
            <w:pPr>
              <w:jc w:val="center"/>
              <w:rPr>
                <w:b/>
                <w:lang w:val="en-US"/>
              </w:rPr>
            </w:pPr>
            <w:r w:rsidRPr="00861DEE">
              <w:rPr>
                <w:rFonts w:ascii="Arial" w:hAnsi="Arial" w:cs="Arial"/>
                <w:b/>
                <w:sz w:val="20"/>
                <w:szCs w:val="20"/>
                <w:lang w:val="en-US"/>
              </w:rPr>
              <w:t>K</w:t>
            </w:r>
            <w:r w:rsidRPr="00861DEE">
              <w:rPr>
                <w:rFonts w:ascii="Arial" w:hAnsi="Arial" w:cs="Arial"/>
                <w:b/>
                <w:sz w:val="20"/>
                <w:szCs w:val="20"/>
                <w:vertAlign w:val="subscript"/>
                <w:lang w:val="en-US"/>
              </w:rPr>
              <w:t>3</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2DD6A3C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0.47</w:t>
            </w:r>
          </w:p>
        </w:tc>
        <w:tc>
          <w:tcPr>
            <w:tcW w:w="510" w:type="pct"/>
            <w:tcBorders>
              <w:top w:val="single" w:sz="4" w:space="0" w:color="auto"/>
              <w:left w:val="nil"/>
              <w:bottom w:val="single" w:sz="4" w:space="0" w:color="auto"/>
            </w:tcBorders>
            <w:shd w:val="clear" w:color="auto" w:fill="auto"/>
            <w:noWrap/>
            <w:vAlign w:val="center"/>
          </w:tcPr>
          <w:p w14:paraId="1E54FDE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0.67</w:t>
            </w:r>
          </w:p>
        </w:tc>
        <w:tc>
          <w:tcPr>
            <w:tcW w:w="509" w:type="pct"/>
            <w:tcBorders>
              <w:top w:val="single" w:sz="4" w:space="0" w:color="auto"/>
              <w:bottom w:val="single" w:sz="4" w:space="0" w:color="auto"/>
              <w:right w:val="nil"/>
            </w:tcBorders>
            <w:shd w:val="clear" w:color="auto" w:fill="auto"/>
            <w:vAlign w:val="center"/>
          </w:tcPr>
          <w:p w14:paraId="3D9E4CA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0.92</w:t>
            </w:r>
          </w:p>
        </w:tc>
        <w:tc>
          <w:tcPr>
            <w:tcW w:w="509" w:type="pct"/>
            <w:tcBorders>
              <w:top w:val="single" w:sz="4" w:space="0" w:color="auto"/>
              <w:left w:val="nil"/>
              <w:bottom w:val="single" w:sz="4" w:space="0" w:color="auto"/>
              <w:right w:val="single" w:sz="4" w:space="0" w:color="auto"/>
            </w:tcBorders>
            <w:shd w:val="clear" w:color="auto" w:fill="auto"/>
            <w:vAlign w:val="center"/>
          </w:tcPr>
          <w:p w14:paraId="7CEEAD0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0.96</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6B70DF00"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1.14</w:t>
            </w:r>
          </w:p>
        </w:tc>
        <w:tc>
          <w:tcPr>
            <w:tcW w:w="509" w:type="pct"/>
            <w:tcBorders>
              <w:top w:val="single" w:sz="4" w:space="0" w:color="auto"/>
              <w:left w:val="nil"/>
              <w:bottom w:val="single" w:sz="4" w:space="0" w:color="auto"/>
            </w:tcBorders>
            <w:shd w:val="clear" w:color="auto" w:fill="auto"/>
            <w:noWrap/>
            <w:vAlign w:val="center"/>
          </w:tcPr>
          <w:p w14:paraId="6427EDC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1.27</w:t>
            </w:r>
          </w:p>
        </w:tc>
        <w:tc>
          <w:tcPr>
            <w:tcW w:w="509" w:type="pct"/>
            <w:tcBorders>
              <w:top w:val="single" w:sz="4" w:space="0" w:color="auto"/>
              <w:bottom w:val="single" w:sz="4" w:space="0" w:color="auto"/>
              <w:right w:val="nil"/>
            </w:tcBorders>
            <w:shd w:val="clear" w:color="auto" w:fill="auto"/>
            <w:noWrap/>
            <w:vAlign w:val="center"/>
          </w:tcPr>
          <w:p w14:paraId="6AD9989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1.04</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38C107D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0.95</w:t>
            </w:r>
          </w:p>
        </w:tc>
      </w:tr>
      <w:tr w:rsidR="00C6057A" w:rsidRPr="00861DEE" w14:paraId="615A7B75"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7A648CD1" w14:textId="77777777" w:rsidR="00C6057A" w:rsidRPr="00861DEE" w:rsidRDefault="00C6057A" w:rsidP="00AA763A">
            <w:pPr>
              <w:jc w:val="center"/>
              <w:rPr>
                <w:b/>
                <w:lang w:val="en-US"/>
              </w:rPr>
            </w:pPr>
            <w:r w:rsidRPr="00861DEE">
              <w:rPr>
                <w:rFonts w:ascii="Arial" w:hAnsi="Arial" w:cs="Arial"/>
                <w:b/>
                <w:sz w:val="20"/>
                <w:szCs w:val="20"/>
                <w:lang w:val="en-US"/>
              </w:rPr>
              <w:t>K</w:t>
            </w:r>
            <w:r w:rsidRPr="00861DEE">
              <w:rPr>
                <w:rFonts w:ascii="Arial" w:hAnsi="Arial" w:cs="Arial"/>
                <w:b/>
                <w:sz w:val="20"/>
                <w:szCs w:val="20"/>
                <w:vertAlign w:val="subscript"/>
                <w:lang w:val="en-US"/>
              </w:rPr>
              <w:t>4</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7E7B344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1.07</w:t>
            </w:r>
          </w:p>
        </w:tc>
        <w:tc>
          <w:tcPr>
            <w:tcW w:w="510" w:type="pct"/>
            <w:tcBorders>
              <w:top w:val="single" w:sz="4" w:space="0" w:color="auto"/>
              <w:left w:val="nil"/>
              <w:bottom w:val="single" w:sz="4" w:space="0" w:color="auto"/>
            </w:tcBorders>
            <w:shd w:val="clear" w:color="auto" w:fill="auto"/>
            <w:noWrap/>
            <w:vAlign w:val="center"/>
          </w:tcPr>
          <w:p w14:paraId="57912F2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1.31</w:t>
            </w:r>
          </w:p>
        </w:tc>
        <w:tc>
          <w:tcPr>
            <w:tcW w:w="509" w:type="pct"/>
            <w:tcBorders>
              <w:top w:val="single" w:sz="4" w:space="0" w:color="auto"/>
              <w:bottom w:val="single" w:sz="4" w:space="0" w:color="auto"/>
              <w:right w:val="nil"/>
            </w:tcBorders>
            <w:shd w:val="clear" w:color="auto" w:fill="auto"/>
            <w:vAlign w:val="center"/>
          </w:tcPr>
          <w:p w14:paraId="77C9ECC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1.59</w:t>
            </w:r>
          </w:p>
        </w:tc>
        <w:tc>
          <w:tcPr>
            <w:tcW w:w="509" w:type="pct"/>
            <w:tcBorders>
              <w:top w:val="single" w:sz="4" w:space="0" w:color="auto"/>
              <w:left w:val="nil"/>
              <w:bottom w:val="single" w:sz="4" w:space="0" w:color="auto"/>
              <w:right w:val="single" w:sz="4" w:space="0" w:color="auto"/>
            </w:tcBorders>
            <w:shd w:val="clear" w:color="auto" w:fill="auto"/>
            <w:vAlign w:val="center"/>
          </w:tcPr>
          <w:p w14:paraId="188CE4A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1.78</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702BF4FD"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0.42</w:t>
            </w:r>
          </w:p>
        </w:tc>
        <w:tc>
          <w:tcPr>
            <w:tcW w:w="509" w:type="pct"/>
            <w:tcBorders>
              <w:top w:val="single" w:sz="4" w:space="0" w:color="auto"/>
              <w:left w:val="nil"/>
              <w:bottom w:val="single" w:sz="4" w:space="0" w:color="auto"/>
            </w:tcBorders>
            <w:shd w:val="clear" w:color="auto" w:fill="auto"/>
            <w:noWrap/>
            <w:vAlign w:val="center"/>
          </w:tcPr>
          <w:p w14:paraId="61627B7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0.42</w:t>
            </w:r>
          </w:p>
        </w:tc>
        <w:tc>
          <w:tcPr>
            <w:tcW w:w="509" w:type="pct"/>
            <w:tcBorders>
              <w:top w:val="single" w:sz="4" w:space="0" w:color="auto"/>
              <w:bottom w:val="single" w:sz="4" w:space="0" w:color="auto"/>
              <w:right w:val="nil"/>
            </w:tcBorders>
            <w:shd w:val="clear" w:color="auto" w:fill="auto"/>
            <w:noWrap/>
            <w:vAlign w:val="center"/>
          </w:tcPr>
          <w:p w14:paraId="1A27009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0.42</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654D4B9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0.43</w:t>
            </w:r>
          </w:p>
        </w:tc>
      </w:tr>
      <w:tr w:rsidR="00C6057A" w:rsidRPr="00861DEE" w14:paraId="683F0509"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673F24E6" w14:textId="77777777" w:rsidR="00C6057A" w:rsidRPr="00861DEE" w:rsidRDefault="00C6057A" w:rsidP="00AA763A">
            <w:pPr>
              <w:jc w:val="center"/>
              <w:rPr>
                <w:b/>
                <w:lang w:val="en-US"/>
              </w:rPr>
            </w:pPr>
            <w:r w:rsidRPr="00861DEE">
              <w:rPr>
                <w:rFonts w:ascii="Arial" w:hAnsi="Arial" w:cs="Arial"/>
                <w:b/>
                <w:sz w:val="20"/>
                <w:szCs w:val="20"/>
                <w:lang w:val="en-US"/>
              </w:rPr>
              <w:t>K</w:t>
            </w:r>
            <w:r w:rsidRPr="00861DEE">
              <w:rPr>
                <w:rFonts w:ascii="Arial" w:hAnsi="Arial" w:cs="Arial"/>
                <w:b/>
                <w:sz w:val="20"/>
                <w:szCs w:val="20"/>
                <w:vertAlign w:val="subscript"/>
                <w:lang w:val="en-US"/>
              </w:rPr>
              <w:t>5</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7C776CE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0.75</w:t>
            </w:r>
          </w:p>
        </w:tc>
        <w:tc>
          <w:tcPr>
            <w:tcW w:w="510" w:type="pct"/>
            <w:tcBorders>
              <w:top w:val="single" w:sz="4" w:space="0" w:color="auto"/>
              <w:left w:val="nil"/>
              <w:bottom w:val="single" w:sz="4" w:space="0" w:color="auto"/>
            </w:tcBorders>
            <w:shd w:val="clear" w:color="auto" w:fill="auto"/>
            <w:noWrap/>
            <w:vAlign w:val="center"/>
          </w:tcPr>
          <w:p w14:paraId="0C99186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1.16</w:t>
            </w:r>
          </w:p>
        </w:tc>
        <w:tc>
          <w:tcPr>
            <w:tcW w:w="509" w:type="pct"/>
            <w:tcBorders>
              <w:top w:val="single" w:sz="4" w:space="0" w:color="auto"/>
              <w:bottom w:val="single" w:sz="4" w:space="0" w:color="auto"/>
              <w:right w:val="nil"/>
            </w:tcBorders>
            <w:shd w:val="clear" w:color="auto" w:fill="auto"/>
            <w:vAlign w:val="center"/>
          </w:tcPr>
          <w:p w14:paraId="684B1763" w14:textId="77777777" w:rsidR="00C6057A" w:rsidRPr="00861DEE" w:rsidRDefault="00C6057A" w:rsidP="00AA763A">
            <w:pPr>
              <w:jc w:val="center"/>
              <w:rPr>
                <w:rFonts w:ascii="Arial" w:hAnsi="Arial" w:cs="Arial"/>
                <w:color w:val="000000"/>
                <w:sz w:val="20"/>
                <w:szCs w:val="20"/>
                <w:lang w:val="en-US"/>
              </w:rPr>
            </w:pPr>
          </w:p>
        </w:tc>
        <w:tc>
          <w:tcPr>
            <w:tcW w:w="509" w:type="pct"/>
            <w:tcBorders>
              <w:top w:val="single" w:sz="4" w:space="0" w:color="auto"/>
              <w:left w:val="nil"/>
              <w:bottom w:val="single" w:sz="4" w:space="0" w:color="auto"/>
              <w:right w:val="single" w:sz="4" w:space="0" w:color="auto"/>
            </w:tcBorders>
            <w:shd w:val="clear" w:color="auto" w:fill="auto"/>
            <w:vAlign w:val="center"/>
          </w:tcPr>
          <w:p w14:paraId="23CD3298" w14:textId="77777777" w:rsidR="00C6057A" w:rsidRPr="00861DEE" w:rsidRDefault="00C6057A" w:rsidP="00AA763A">
            <w:pPr>
              <w:jc w:val="center"/>
              <w:rPr>
                <w:rFonts w:ascii="Arial" w:hAnsi="Arial" w:cs="Arial"/>
                <w:color w:val="000000"/>
                <w:sz w:val="20"/>
                <w:szCs w:val="20"/>
                <w:lang w:val="en-US"/>
              </w:rPr>
            </w:pP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121AADD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0.58</w:t>
            </w:r>
          </w:p>
        </w:tc>
        <w:tc>
          <w:tcPr>
            <w:tcW w:w="509" w:type="pct"/>
            <w:tcBorders>
              <w:top w:val="single" w:sz="4" w:space="0" w:color="auto"/>
              <w:left w:val="nil"/>
              <w:bottom w:val="single" w:sz="4" w:space="0" w:color="auto"/>
            </w:tcBorders>
            <w:shd w:val="clear" w:color="auto" w:fill="auto"/>
            <w:noWrap/>
            <w:vAlign w:val="center"/>
          </w:tcPr>
          <w:p w14:paraId="248BC28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0.47</w:t>
            </w:r>
          </w:p>
        </w:tc>
        <w:tc>
          <w:tcPr>
            <w:tcW w:w="509" w:type="pct"/>
            <w:tcBorders>
              <w:top w:val="single" w:sz="4" w:space="0" w:color="auto"/>
              <w:bottom w:val="single" w:sz="4" w:space="0" w:color="auto"/>
              <w:right w:val="nil"/>
            </w:tcBorders>
            <w:shd w:val="clear" w:color="auto" w:fill="auto"/>
            <w:noWrap/>
            <w:vAlign w:val="center"/>
          </w:tcPr>
          <w:p w14:paraId="20B3BD4B" w14:textId="77777777" w:rsidR="00C6057A" w:rsidRPr="00861DEE" w:rsidRDefault="00C6057A" w:rsidP="00AA763A">
            <w:pPr>
              <w:jc w:val="center"/>
              <w:rPr>
                <w:rFonts w:ascii="Arial" w:hAnsi="Arial" w:cs="Arial"/>
                <w:color w:val="000000"/>
                <w:sz w:val="20"/>
                <w:szCs w:val="20"/>
                <w:lang w:val="en-US"/>
              </w:rPr>
            </w:pP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2A71BBD1" w14:textId="77777777" w:rsidR="00C6057A" w:rsidRPr="00861DEE" w:rsidRDefault="00C6057A" w:rsidP="00AA763A">
            <w:pPr>
              <w:jc w:val="center"/>
              <w:rPr>
                <w:rFonts w:ascii="Arial" w:hAnsi="Arial" w:cs="Arial"/>
                <w:color w:val="000000"/>
                <w:sz w:val="20"/>
                <w:szCs w:val="20"/>
                <w:lang w:val="en-US"/>
              </w:rPr>
            </w:pPr>
          </w:p>
        </w:tc>
      </w:tr>
      <w:tr w:rsidR="00C6057A" w:rsidRPr="00861DEE" w14:paraId="1D227D73"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54B10861" w14:textId="77777777" w:rsidR="00C6057A" w:rsidRPr="00861DEE" w:rsidRDefault="00C6057A" w:rsidP="00AA763A">
            <w:pPr>
              <w:jc w:val="center"/>
              <w:rPr>
                <w:rFonts w:ascii="Arial" w:hAnsi="Arial" w:cs="Arial"/>
                <w:sz w:val="20"/>
                <w:szCs w:val="20"/>
                <w:lang w:val="en-US"/>
              </w:rPr>
            </w:pP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269B5079" w14:textId="77777777" w:rsidR="00C6057A" w:rsidRPr="00861DEE" w:rsidRDefault="00C6057A" w:rsidP="00AA763A">
            <w:pPr>
              <w:jc w:val="center"/>
              <w:rPr>
                <w:rFonts w:ascii="Arial" w:hAnsi="Arial" w:cs="Arial"/>
                <w:b/>
                <w:bCs/>
                <w:color w:val="000000"/>
                <w:sz w:val="20"/>
                <w:szCs w:val="20"/>
                <w:lang w:val="en-US"/>
              </w:rPr>
            </w:pPr>
          </w:p>
        </w:tc>
        <w:tc>
          <w:tcPr>
            <w:tcW w:w="510" w:type="pct"/>
            <w:tcBorders>
              <w:top w:val="single" w:sz="4" w:space="0" w:color="auto"/>
              <w:left w:val="nil"/>
              <w:bottom w:val="single" w:sz="4" w:space="0" w:color="auto"/>
            </w:tcBorders>
            <w:shd w:val="clear" w:color="auto" w:fill="auto"/>
            <w:noWrap/>
            <w:vAlign w:val="center"/>
          </w:tcPr>
          <w:p w14:paraId="2F6B06A1" w14:textId="77777777" w:rsidR="00C6057A" w:rsidRPr="00861DEE" w:rsidRDefault="00C6057A" w:rsidP="00AA763A">
            <w:pPr>
              <w:jc w:val="center"/>
              <w:rPr>
                <w:rFonts w:ascii="Arial" w:hAnsi="Arial" w:cs="Arial"/>
                <w:b/>
                <w:bCs/>
                <w:color w:val="000000"/>
                <w:sz w:val="20"/>
                <w:szCs w:val="20"/>
                <w:lang w:val="en-US"/>
              </w:rPr>
            </w:pPr>
          </w:p>
        </w:tc>
        <w:tc>
          <w:tcPr>
            <w:tcW w:w="509" w:type="pct"/>
            <w:tcBorders>
              <w:top w:val="single" w:sz="4" w:space="0" w:color="auto"/>
              <w:bottom w:val="single" w:sz="4" w:space="0" w:color="auto"/>
              <w:right w:val="nil"/>
            </w:tcBorders>
            <w:shd w:val="clear" w:color="auto" w:fill="auto"/>
            <w:vAlign w:val="center"/>
          </w:tcPr>
          <w:p w14:paraId="37EA0BB5" w14:textId="77777777" w:rsidR="00C6057A" w:rsidRPr="00861DEE" w:rsidRDefault="00C6057A" w:rsidP="00AA763A">
            <w:pPr>
              <w:jc w:val="center"/>
              <w:rPr>
                <w:rFonts w:ascii="Arial" w:hAnsi="Arial" w:cs="Arial"/>
                <w:b/>
                <w:bCs/>
                <w:color w:val="000000"/>
                <w:sz w:val="20"/>
                <w:szCs w:val="20"/>
                <w:lang w:val="en-US"/>
              </w:rPr>
            </w:pPr>
          </w:p>
        </w:tc>
        <w:tc>
          <w:tcPr>
            <w:tcW w:w="509" w:type="pct"/>
            <w:tcBorders>
              <w:top w:val="single" w:sz="4" w:space="0" w:color="auto"/>
              <w:left w:val="nil"/>
              <w:bottom w:val="single" w:sz="4" w:space="0" w:color="auto"/>
              <w:right w:val="single" w:sz="4" w:space="0" w:color="auto"/>
            </w:tcBorders>
            <w:shd w:val="clear" w:color="auto" w:fill="auto"/>
            <w:vAlign w:val="center"/>
          </w:tcPr>
          <w:p w14:paraId="28CFE197" w14:textId="77777777" w:rsidR="00C6057A" w:rsidRPr="00861DEE" w:rsidRDefault="00C6057A" w:rsidP="00AA763A">
            <w:pPr>
              <w:jc w:val="center"/>
              <w:rPr>
                <w:rFonts w:ascii="Arial" w:hAnsi="Arial" w:cs="Arial"/>
                <w:b/>
                <w:bCs/>
                <w:color w:val="000000"/>
                <w:sz w:val="20"/>
                <w:szCs w:val="20"/>
                <w:lang w:val="en-US"/>
              </w:rPr>
            </w:pP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4A0E3898" w14:textId="77777777" w:rsidR="00C6057A" w:rsidRPr="00861DEE" w:rsidRDefault="00C6057A" w:rsidP="00AA763A">
            <w:pPr>
              <w:jc w:val="center"/>
              <w:rPr>
                <w:rFonts w:ascii="Arial" w:hAnsi="Arial" w:cs="Arial"/>
                <w:b/>
                <w:bCs/>
                <w:color w:val="000000"/>
                <w:sz w:val="20"/>
                <w:szCs w:val="20"/>
                <w:lang w:val="en-US"/>
              </w:rPr>
            </w:pPr>
          </w:p>
        </w:tc>
        <w:tc>
          <w:tcPr>
            <w:tcW w:w="509" w:type="pct"/>
            <w:tcBorders>
              <w:top w:val="single" w:sz="4" w:space="0" w:color="auto"/>
              <w:left w:val="nil"/>
              <w:bottom w:val="single" w:sz="4" w:space="0" w:color="auto"/>
            </w:tcBorders>
            <w:shd w:val="clear" w:color="auto" w:fill="auto"/>
            <w:noWrap/>
            <w:vAlign w:val="center"/>
          </w:tcPr>
          <w:p w14:paraId="1E9DF7C9" w14:textId="77777777" w:rsidR="00C6057A" w:rsidRPr="00861DEE" w:rsidRDefault="00C6057A" w:rsidP="00AA763A">
            <w:pPr>
              <w:jc w:val="center"/>
              <w:rPr>
                <w:rFonts w:ascii="Arial" w:hAnsi="Arial" w:cs="Arial"/>
                <w:b/>
                <w:bCs/>
                <w:color w:val="000000"/>
                <w:sz w:val="20"/>
                <w:szCs w:val="20"/>
                <w:lang w:val="en-US"/>
              </w:rPr>
            </w:pPr>
          </w:p>
        </w:tc>
        <w:tc>
          <w:tcPr>
            <w:tcW w:w="509" w:type="pct"/>
            <w:tcBorders>
              <w:top w:val="single" w:sz="4" w:space="0" w:color="auto"/>
              <w:bottom w:val="single" w:sz="4" w:space="0" w:color="auto"/>
              <w:right w:val="nil"/>
            </w:tcBorders>
            <w:shd w:val="clear" w:color="auto" w:fill="auto"/>
            <w:noWrap/>
            <w:vAlign w:val="center"/>
          </w:tcPr>
          <w:p w14:paraId="2D37A852" w14:textId="77777777" w:rsidR="00C6057A" w:rsidRPr="00861DEE" w:rsidRDefault="00C6057A" w:rsidP="00AA763A">
            <w:pPr>
              <w:jc w:val="center"/>
              <w:rPr>
                <w:rFonts w:ascii="Arial" w:hAnsi="Arial" w:cs="Arial"/>
                <w:b/>
                <w:bCs/>
                <w:color w:val="000000"/>
                <w:sz w:val="20"/>
                <w:szCs w:val="20"/>
                <w:lang w:val="en-US"/>
              </w:rPr>
            </w:pP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4B412482" w14:textId="77777777" w:rsidR="00C6057A" w:rsidRPr="00861DEE" w:rsidRDefault="00C6057A" w:rsidP="00AA763A">
            <w:pPr>
              <w:jc w:val="center"/>
              <w:rPr>
                <w:rFonts w:ascii="Arial" w:hAnsi="Arial" w:cs="Arial"/>
                <w:b/>
                <w:bCs/>
                <w:color w:val="000000"/>
                <w:sz w:val="20"/>
                <w:szCs w:val="20"/>
                <w:lang w:val="en-US"/>
              </w:rPr>
            </w:pPr>
          </w:p>
        </w:tc>
      </w:tr>
      <w:tr w:rsidR="00C6057A" w:rsidRPr="00861DEE" w14:paraId="541C3DAA"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4F335FAC" w14:textId="77777777" w:rsidR="00C6057A" w:rsidRPr="00861DEE" w:rsidRDefault="00C6057A" w:rsidP="00AA763A">
            <w:pPr>
              <w:jc w:val="center"/>
              <w:rPr>
                <w:rFonts w:ascii="Arial" w:hAnsi="Arial" w:cs="Arial"/>
                <w:sz w:val="20"/>
                <w:szCs w:val="20"/>
                <w:lang w:val="en-US"/>
              </w:rPr>
            </w:pP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00EA1A7C" w14:textId="77777777" w:rsidR="00C6057A" w:rsidRPr="00861DEE" w:rsidRDefault="00C6057A" w:rsidP="00AA763A">
            <w:pPr>
              <w:jc w:val="center"/>
              <w:rPr>
                <w:rFonts w:ascii="Arial" w:hAnsi="Arial" w:cs="Arial"/>
                <w:b/>
                <w:bCs/>
                <w:color w:val="000000"/>
                <w:sz w:val="20"/>
                <w:szCs w:val="20"/>
                <w:lang w:val="en-US"/>
              </w:rPr>
            </w:pPr>
          </w:p>
        </w:tc>
        <w:tc>
          <w:tcPr>
            <w:tcW w:w="510" w:type="pct"/>
            <w:tcBorders>
              <w:top w:val="single" w:sz="4" w:space="0" w:color="auto"/>
              <w:left w:val="nil"/>
              <w:bottom w:val="single" w:sz="4" w:space="0" w:color="auto"/>
            </w:tcBorders>
            <w:shd w:val="clear" w:color="auto" w:fill="auto"/>
            <w:noWrap/>
            <w:vAlign w:val="center"/>
          </w:tcPr>
          <w:p w14:paraId="3006C816" w14:textId="77777777" w:rsidR="00C6057A" w:rsidRPr="00861DEE" w:rsidRDefault="00C6057A" w:rsidP="00AA763A">
            <w:pPr>
              <w:jc w:val="center"/>
              <w:rPr>
                <w:rFonts w:ascii="Arial" w:hAnsi="Arial" w:cs="Arial"/>
                <w:b/>
                <w:bCs/>
                <w:color w:val="000000"/>
                <w:sz w:val="20"/>
                <w:szCs w:val="20"/>
                <w:lang w:val="en-US"/>
              </w:rPr>
            </w:pPr>
          </w:p>
        </w:tc>
        <w:tc>
          <w:tcPr>
            <w:tcW w:w="509" w:type="pct"/>
            <w:tcBorders>
              <w:top w:val="single" w:sz="4" w:space="0" w:color="auto"/>
              <w:bottom w:val="single" w:sz="4" w:space="0" w:color="auto"/>
              <w:right w:val="nil"/>
            </w:tcBorders>
            <w:shd w:val="clear" w:color="auto" w:fill="auto"/>
            <w:vAlign w:val="center"/>
          </w:tcPr>
          <w:p w14:paraId="0F36C0F3" w14:textId="77777777" w:rsidR="00C6057A" w:rsidRPr="00861DEE" w:rsidRDefault="00C6057A" w:rsidP="00AA763A">
            <w:pPr>
              <w:jc w:val="center"/>
              <w:rPr>
                <w:rFonts w:ascii="Arial" w:hAnsi="Arial" w:cs="Arial"/>
                <w:b/>
                <w:bCs/>
                <w:color w:val="000000"/>
                <w:sz w:val="20"/>
                <w:szCs w:val="20"/>
                <w:lang w:val="en-US"/>
              </w:rPr>
            </w:pPr>
          </w:p>
        </w:tc>
        <w:tc>
          <w:tcPr>
            <w:tcW w:w="509" w:type="pct"/>
            <w:tcBorders>
              <w:top w:val="single" w:sz="4" w:space="0" w:color="auto"/>
              <w:left w:val="nil"/>
              <w:bottom w:val="single" w:sz="4" w:space="0" w:color="auto"/>
              <w:right w:val="single" w:sz="4" w:space="0" w:color="auto"/>
            </w:tcBorders>
            <w:shd w:val="clear" w:color="auto" w:fill="auto"/>
            <w:vAlign w:val="center"/>
          </w:tcPr>
          <w:p w14:paraId="4294D7CC" w14:textId="77777777" w:rsidR="00C6057A" w:rsidRPr="00861DEE" w:rsidRDefault="00C6057A" w:rsidP="00AA763A">
            <w:pPr>
              <w:jc w:val="center"/>
              <w:rPr>
                <w:rFonts w:ascii="Arial" w:hAnsi="Arial" w:cs="Arial"/>
                <w:b/>
                <w:bCs/>
                <w:color w:val="000000"/>
                <w:sz w:val="20"/>
                <w:szCs w:val="20"/>
                <w:lang w:val="en-US"/>
              </w:rPr>
            </w:pP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63278111" w14:textId="77777777" w:rsidR="00C6057A" w:rsidRPr="00861DEE" w:rsidRDefault="00C6057A" w:rsidP="00AA763A">
            <w:pPr>
              <w:jc w:val="center"/>
              <w:rPr>
                <w:rFonts w:ascii="Arial" w:hAnsi="Arial" w:cs="Arial"/>
                <w:b/>
                <w:bCs/>
                <w:color w:val="000000"/>
                <w:sz w:val="20"/>
                <w:szCs w:val="20"/>
                <w:lang w:val="en-US"/>
              </w:rPr>
            </w:pPr>
          </w:p>
        </w:tc>
        <w:tc>
          <w:tcPr>
            <w:tcW w:w="509" w:type="pct"/>
            <w:tcBorders>
              <w:top w:val="single" w:sz="4" w:space="0" w:color="auto"/>
              <w:left w:val="nil"/>
              <w:bottom w:val="single" w:sz="4" w:space="0" w:color="auto"/>
            </w:tcBorders>
            <w:shd w:val="clear" w:color="auto" w:fill="auto"/>
            <w:noWrap/>
            <w:vAlign w:val="center"/>
          </w:tcPr>
          <w:p w14:paraId="7D8F4423" w14:textId="77777777" w:rsidR="00C6057A" w:rsidRPr="00861DEE" w:rsidRDefault="00C6057A" w:rsidP="00AA763A">
            <w:pPr>
              <w:jc w:val="center"/>
              <w:rPr>
                <w:rFonts w:ascii="Arial" w:hAnsi="Arial" w:cs="Arial"/>
                <w:b/>
                <w:bCs/>
                <w:color w:val="000000"/>
                <w:sz w:val="20"/>
                <w:szCs w:val="20"/>
                <w:lang w:val="en-US"/>
              </w:rPr>
            </w:pPr>
          </w:p>
        </w:tc>
        <w:tc>
          <w:tcPr>
            <w:tcW w:w="509" w:type="pct"/>
            <w:tcBorders>
              <w:top w:val="single" w:sz="4" w:space="0" w:color="auto"/>
              <w:bottom w:val="single" w:sz="4" w:space="0" w:color="auto"/>
              <w:right w:val="nil"/>
            </w:tcBorders>
            <w:shd w:val="clear" w:color="auto" w:fill="auto"/>
            <w:noWrap/>
            <w:vAlign w:val="center"/>
          </w:tcPr>
          <w:p w14:paraId="7C35E02F" w14:textId="77777777" w:rsidR="00C6057A" w:rsidRPr="00861DEE" w:rsidRDefault="00C6057A" w:rsidP="00AA763A">
            <w:pPr>
              <w:jc w:val="center"/>
              <w:rPr>
                <w:rFonts w:ascii="Arial" w:hAnsi="Arial" w:cs="Arial"/>
                <w:b/>
                <w:bCs/>
                <w:color w:val="000000"/>
                <w:sz w:val="20"/>
                <w:szCs w:val="20"/>
                <w:lang w:val="en-US"/>
              </w:rPr>
            </w:pP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39E65373" w14:textId="77777777" w:rsidR="00C6057A" w:rsidRPr="00861DEE" w:rsidRDefault="00C6057A" w:rsidP="00AA763A">
            <w:pPr>
              <w:jc w:val="center"/>
              <w:rPr>
                <w:rFonts w:ascii="Arial" w:hAnsi="Arial" w:cs="Arial"/>
                <w:b/>
                <w:bCs/>
                <w:color w:val="000000"/>
                <w:sz w:val="20"/>
                <w:szCs w:val="20"/>
                <w:lang w:val="en-US"/>
              </w:rPr>
            </w:pPr>
          </w:p>
        </w:tc>
      </w:tr>
      <w:tr w:rsidR="00C6057A" w:rsidRPr="00861DEE" w14:paraId="107C9567" w14:textId="77777777" w:rsidTr="00AA763A">
        <w:trPr>
          <w:trHeight w:val="255"/>
        </w:trPr>
        <w:tc>
          <w:tcPr>
            <w:tcW w:w="5000" w:type="pct"/>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5A768942"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Weighted Average</w:t>
            </w:r>
          </w:p>
        </w:tc>
      </w:tr>
      <w:tr w:rsidR="00C6057A" w:rsidRPr="00861DEE" w14:paraId="750DD5D6"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7C3D87" w14:textId="77777777" w:rsidR="00C6057A" w:rsidRPr="00861DEE" w:rsidRDefault="00C6057A" w:rsidP="00AA763A">
            <w:pPr>
              <w:jc w:val="center"/>
              <w:rPr>
                <w:rFonts w:ascii="Arial" w:hAnsi="Arial" w:cs="Arial"/>
                <w:color w:val="000000"/>
                <w:sz w:val="20"/>
                <w:szCs w:val="20"/>
                <w:lang w:val="en-US"/>
              </w:rPr>
            </w:pPr>
          </w:p>
        </w:tc>
        <w:tc>
          <w:tcPr>
            <w:tcW w:w="2037"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375124DB"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(K/Y)</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2031"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3EFFC3F8"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A</w:t>
            </w:r>
          </w:p>
        </w:tc>
      </w:tr>
      <w:tr w:rsidR="00C6057A" w:rsidRPr="00861DEE" w14:paraId="24211B0B"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D15D4B" w14:textId="77777777" w:rsidR="00C6057A" w:rsidRPr="00861DEE" w:rsidRDefault="00C6057A" w:rsidP="00AA763A">
            <w:pPr>
              <w:jc w:val="center"/>
              <w:rPr>
                <w:rFonts w:ascii="Arial" w:hAnsi="Arial" w:cs="Arial"/>
                <w:color w:val="000000"/>
                <w:sz w:val="20"/>
                <w:szCs w:val="20"/>
                <w:lang w:val="en-US"/>
              </w:rPr>
            </w:pP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30F4C51D"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1970</w:t>
            </w:r>
          </w:p>
        </w:tc>
        <w:tc>
          <w:tcPr>
            <w:tcW w:w="510" w:type="pct"/>
            <w:tcBorders>
              <w:top w:val="single" w:sz="4" w:space="0" w:color="auto"/>
              <w:left w:val="nil"/>
              <w:bottom w:val="single" w:sz="4" w:space="0" w:color="auto"/>
            </w:tcBorders>
            <w:shd w:val="clear" w:color="auto" w:fill="auto"/>
            <w:noWrap/>
            <w:vAlign w:val="center"/>
          </w:tcPr>
          <w:p w14:paraId="393AAC39"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1980</w:t>
            </w:r>
          </w:p>
        </w:tc>
        <w:tc>
          <w:tcPr>
            <w:tcW w:w="509" w:type="pct"/>
            <w:tcBorders>
              <w:top w:val="single" w:sz="4" w:space="0" w:color="auto"/>
              <w:bottom w:val="single" w:sz="4" w:space="0" w:color="auto"/>
              <w:right w:val="nil"/>
            </w:tcBorders>
            <w:shd w:val="clear" w:color="auto" w:fill="auto"/>
            <w:vAlign w:val="center"/>
          </w:tcPr>
          <w:p w14:paraId="1AEDD383"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1990</w:t>
            </w:r>
          </w:p>
        </w:tc>
        <w:tc>
          <w:tcPr>
            <w:tcW w:w="509" w:type="pct"/>
            <w:tcBorders>
              <w:top w:val="single" w:sz="4" w:space="0" w:color="auto"/>
              <w:left w:val="nil"/>
              <w:bottom w:val="single" w:sz="4" w:space="0" w:color="auto"/>
              <w:right w:val="single" w:sz="4" w:space="0" w:color="auto"/>
            </w:tcBorders>
            <w:shd w:val="clear" w:color="auto" w:fill="auto"/>
            <w:vAlign w:val="center"/>
          </w:tcPr>
          <w:p w14:paraId="30D80309"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2000</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69F93DD1"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1970</w:t>
            </w:r>
          </w:p>
        </w:tc>
        <w:tc>
          <w:tcPr>
            <w:tcW w:w="509" w:type="pct"/>
            <w:tcBorders>
              <w:top w:val="single" w:sz="4" w:space="0" w:color="auto"/>
              <w:left w:val="nil"/>
              <w:bottom w:val="single" w:sz="4" w:space="0" w:color="auto"/>
            </w:tcBorders>
            <w:shd w:val="clear" w:color="auto" w:fill="auto"/>
            <w:noWrap/>
            <w:vAlign w:val="center"/>
          </w:tcPr>
          <w:p w14:paraId="19C57B0E"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1980</w:t>
            </w:r>
          </w:p>
        </w:tc>
        <w:tc>
          <w:tcPr>
            <w:tcW w:w="509" w:type="pct"/>
            <w:tcBorders>
              <w:top w:val="single" w:sz="4" w:space="0" w:color="auto"/>
              <w:bottom w:val="single" w:sz="4" w:space="0" w:color="auto"/>
              <w:right w:val="nil"/>
            </w:tcBorders>
            <w:shd w:val="clear" w:color="auto" w:fill="auto"/>
            <w:noWrap/>
            <w:vAlign w:val="center"/>
          </w:tcPr>
          <w:p w14:paraId="480E92CA"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1990</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72222CE4"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2000</w:t>
            </w:r>
          </w:p>
        </w:tc>
      </w:tr>
      <w:tr w:rsidR="00C6057A" w:rsidRPr="00861DEE" w14:paraId="38BA382F"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25174459" w14:textId="77777777" w:rsidR="00C6057A" w:rsidRPr="00861DEE" w:rsidRDefault="00C6057A" w:rsidP="00AA763A">
            <w:pPr>
              <w:jc w:val="center"/>
              <w:rPr>
                <w:b/>
                <w:lang w:val="en-US"/>
              </w:rPr>
            </w:pPr>
            <w:r w:rsidRPr="00861DEE">
              <w:rPr>
                <w:rFonts w:ascii="Arial" w:hAnsi="Arial" w:cs="Arial"/>
                <w:b/>
                <w:sz w:val="20"/>
                <w:szCs w:val="20"/>
                <w:lang w:val="en-US"/>
              </w:rPr>
              <w:t>K</w:t>
            </w:r>
            <w:r w:rsidRPr="00861DEE">
              <w:rPr>
                <w:rFonts w:ascii="Arial" w:hAnsi="Arial" w:cs="Arial"/>
                <w:b/>
                <w:sz w:val="20"/>
                <w:szCs w:val="20"/>
                <w:vertAlign w:val="subscript"/>
                <w:lang w:val="en-US"/>
              </w:rPr>
              <w:t>1</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08A5CB8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1.05</w:t>
            </w:r>
          </w:p>
        </w:tc>
        <w:tc>
          <w:tcPr>
            <w:tcW w:w="510" w:type="pct"/>
            <w:tcBorders>
              <w:top w:val="single" w:sz="4" w:space="0" w:color="auto"/>
              <w:left w:val="nil"/>
              <w:bottom w:val="single" w:sz="4" w:space="0" w:color="auto"/>
            </w:tcBorders>
            <w:shd w:val="clear" w:color="auto" w:fill="auto"/>
            <w:noWrap/>
            <w:vAlign w:val="center"/>
          </w:tcPr>
          <w:p w14:paraId="5B7D883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1.20</w:t>
            </w:r>
          </w:p>
        </w:tc>
        <w:tc>
          <w:tcPr>
            <w:tcW w:w="509" w:type="pct"/>
            <w:tcBorders>
              <w:top w:val="single" w:sz="4" w:space="0" w:color="auto"/>
              <w:bottom w:val="single" w:sz="4" w:space="0" w:color="auto"/>
              <w:right w:val="nil"/>
            </w:tcBorders>
            <w:shd w:val="clear" w:color="auto" w:fill="auto"/>
            <w:vAlign w:val="center"/>
          </w:tcPr>
          <w:p w14:paraId="79DF196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1.38</w:t>
            </w:r>
          </w:p>
        </w:tc>
        <w:tc>
          <w:tcPr>
            <w:tcW w:w="509" w:type="pct"/>
            <w:tcBorders>
              <w:top w:val="single" w:sz="4" w:space="0" w:color="auto"/>
              <w:left w:val="nil"/>
              <w:bottom w:val="single" w:sz="4" w:space="0" w:color="auto"/>
              <w:right w:val="single" w:sz="4" w:space="0" w:color="auto"/>
            </w:tcBorders>
            <w:shd w:val="clear" w:color="auto" w:fill="auto"/>
            <w:vAlign w:val="center"/>
          </w:tcPr>
          <w:p w14:paraId="7EDDFDB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1.45</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255C824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0.57</w:t>
            </w:r>
          </w:p>
        </w:tc>
        <w:tc>
          <w:tcPr>
            <w:tcW w:w="509" w:type="pct"/>
            <w:tcBorders>
              <w:top w:val="single" w:sz="4" w:space="0" w:color="auto"/>
              <w:left w:val="nil"/>
              <w:bottom w:val="single" w:sz="4" w:space="0" w:color="auto"/>
            </w:tcBorders>
            <w:shd w:val="clear" w:color="auto" w:fill="auto"/>
            <w:noWrap/>
            <w:vAlign w:val="center"/>
          </w:tcPr>
          <w:p w14:paraId="68FF657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0.61</w:t>
            </w:r>
          </w:p>
        </w:tc>
        <w:tc>
          <w:tcPr>
            <w:tcW w:w="509" w:type="pct"/>
            <w:tcBorders>
              <w:top w:val="single" w:sz="4" w:space="0" w:color="auto"/>
              <w:bottom w:val="single" w:sz="4" w:space="0" w:color="auto"/>
              <w:right w:val="nil"/>
            </w:tcBorders>
            <w:shd w:val="clear" w:color="auto" w:fill="auto"/>
            <w:noWrap/>
            <w:vAlign w:val="center"/>
          </w:tcPr>
          <w:p w14:paraId="28E4677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0.57</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5D62F76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0.59</w:t>
            </w:r>
          </w:p>
        </w:tc>
      </w:tr>
      <w:tr w:rsidR="00C6057A" w:rsidRPr="00861DEE" w14:paraId="0629A13E"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5B0A3006" w14:textId="77777777" w:rsidR="00C6057A" w:rsidRPr="00861DEE" w:rsidRDefault="00C6057A" w:rsidP="00AA763A">
            <w:pPr>
              <w:jc w:val="center"/>
              <w:rPr>
                <w:b/>
                <w:lang w:val="en-US"/>
              </w:rPr>
            </w:pPr>
            <w:r w:rsidRPr="00861DEE">
              <w:rPr>
                <w:rFonts w:ascii="Arial" w:hAnsi="Arial" w:cs="Arial"/>
                <w:b/>
                <w:sz w:val="20"/>
                <w:szCs w:val="20"/>
                <w:lang w:val="en-US"/>
              </w:rPr>
              <w:t>K</w:t>
            </w:r>
            <w:r w:rsidRPr="00861DEE">
              <w:rPr>
                <w:rFonts w:ascii="Arial" w:hAnsi="Arial" w:cs="Arial"/>
                <w:b/>
                <w:sz w:val="20"/>
                <w:szCs w:val="20"/>
                <w:vertAlign w:val="subscript"/>
                <w:lang w:val="en-US"/>
              </w:rPr>
              <w:t>2</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30E144E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1.15</w:t>
            </w:r>
          </w:p>
        </w:tc>
        <w:tc>
          <w:tcPr>
            <w:tcW w:w="510" w:type="pct"/>
            <w:tcBorders>
              <w:top w:val="single" w:sz="4" w:space="0" w:color="auto"/>
              <w:left w:val="nil"/>
              <w:bottom w:val="single" w:sz="4" w:space="0" w:color="auto"/>
              <w:right w:val="nil"/>
            </w:tcBorders>
            <w:shd w:val="clear" w:color="auto" w:fill="auto"/>
            <w:noWrap/>
            <w:vAlign w:val="center"/>
          </w:tcPr>
          <w:p w14:paraId="4D1DFD6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1.05</w:t>
            </w:r>
          </w:p>
        </w:tc>
        <w:tc>
          <w:tcPr>
            <w:tcW w:w="509" w:type="pct"/>
            <w:tcBorders>
              <w:top w:val="single" w:sz="4" w:space="0" w:color="auto"/>
              <w:left w:val="nil"/>
              <w:bottom w:val="single" w:sz="4" w:space="0" w:color="auto"/>
              <w:right w:val="nil"/>
            </w:tcBorders>
            <w:shd w:val="clear" w:color="auto" w:fill="auto"/>
            <w:vAlign w:val="center"/>
          </w:tcPr>
          <w:p w14:paraId="128F594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1.03</w:t>
            </w:r>
          </w:p>
        </w:tc>
        <w:tc>
          <w:tcPr>
            <w:tcW w:w="509" w:type="pct"/>
            <w:tcBorders>
              <w:top w:val="single" w:sz="4" w:space="0" w:color="auto"/>
              <w:left w:val="nil"/>
              <w:bottom w:val="single" w:sz="4" w:space="0" w:color="auto"/>
              <w:right w:val="single" w:sz="4" w:space="0" w:color="auto"/>
            </w:tcBorders>
            <w:shd w:val="clear" w:color="auto" w:fill="auto"/>
            <w:vAlign w:val="center"/>
          </w:tcPr>
          <w:p w14:paraId="20617C4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1.05</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56E93DB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0.51</w:t>
            </w:r>
          </w:p>
        </w:tc>
        <w:tc>
          <w:tcPr>
            <w:tcW w:w="509" w:type="pct"/>
            <w:tcBorders>
              <w:top w:val="single" w:sz="4" w:space="0" w:color="auto"/>
              <w:left w:val="nil"/>
              <w:bottom w:val="single" w:sz="4" w:space="0" w:color="auto"/>
            </w:tcBorders>
            <w:shd w:val="clear" w:color="auto" w:fill="auto"/>
            <w:noWrap/>
            <w:vAlign w:val="center"/>
          </w:tcPr>
          <w:p w14:paraId="4CF2008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0.65</w:t>
            </w:r>
          </w:p>
        </w:tc>
        <w:tc>
          <w:tcPr>
            <w:tcW w:w="509" w:type="pct"/>
            <w:tcBorders>
              <w:top w:val="single" w:sz="4" w:space="0" w:color="auto"/>
              <w:bottom w:val="single" w:sz="4" w:space="0" w:color="auto"/>
              <w:right w:val="nil"/>
            </w:tcBorders>
            <w:shd w:val="clear" w:color="auto" w:fill="auto"/>
            <w:noWrap/>
            <w:vAlign w:val="center"/>
          </w:tcPr>
          <w:p w14:paraId="7B0B33D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0.69</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77D01E5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0.71</w:t>
            </w:r>
          </w:p>
        </w:tc>
      </w:tr>
      <w:tr w:rsidR="00C6057A" w:rsidRPr="00861DEE" w14:paraId="59CA3ED5"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061B77B5" w14:textId="77777777" w:rsidR="00C6057A" w:rsidRPr="00861DEE" w:rsidRDefault="00C6057A" w:rsidP="00AA763A">
            <w:pPr>
              <w:jc w:val="center"/>
              <w:rPr>
                <w:b/>
                <w:lang w:val="en-US"/>
              </w:rPr>
            </w:pPr>
            <w:r w:rsidRPr="00861DEE">
              <w:rPr>
                <w:rFonts w:ascii="Arial" w:hAnsi="Arial" w:cs="Arial"/>
                <w:b/>
                <w:sz w:val="20"/>
                <w:szCs w:val="20"/>
                <w:lang w:val="en-US"/>
              </w:rPr>
              <w:t>K</w:t>
            </w:r>
            <w:r w:rsidRPr="00861DEE">
              <w:rPr>
                <w:rFonts w:ascii="Arial" w:hAnsi="Arial" w:cs="Arial"/>
                <w:b/>
                <w:sz w:val="20"/>
                <w:szCs w:val="20"/>
                <w:vertAlign w:val="subscript"/>
                <w:lang w:val="en-US"/>
              </w:rPr>
              <w:t>3</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66CC065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0.75</w:t>
            </w:r>
          </w:p>
        </w:tc>
        <w:tc>
          <w:tcPr>
            <w:tcW w:w="510" w:type="pct"/>
            <w:tcBorders>
              <w:top w:val="single" w:sz="4" w:space="0" w:color="auto"/>
              <w:left w:val="nil"/>
              <w:bottom w:val="single" w:sz="4" w:space="0" w:color="auto"/>
              <w:right w:val="nil"/>
            </w:tcBorders>
            <w:shd w:val="clear" w:color="auto" w:fill="auto"/>
            <w:noWrap/>
            <w:vAlign w:val="center"/>
          </w:tcPr>
          <w:p w14:paraId="3C1CECA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0.90</w:t>
            </w:r>
          </w:p>
        </w:tc>
        <w:tc>
          <w:tcPr>
            <w:tcW w:w="509" w:type="pct"/>
            <w:tcBorders>
              <w:top w:val="single" w:sz="4" w:space="0" w:color="auto"/>
              <w:left w:val="nil"/>
              <w:bottom w:val="single" w:sz="4" w:space="0" w:color="auto"/>
              <w:right w:val="nil"/>
            </w:tcBorders>
            <w:shd w:val="clear" w:color="auto" w:fill="auto"/>
            <w:vAlign w:val="center"/>
          </w:tcPr>
          <w:p w14:paraId="3CB0D9A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1.09</w:t>
            </w:r>
          </w:p>
        </w:tc>
        <w:tc>
          <w:tcPr>
            <w:tcW w:w="509" w:type="pct"/>
            <w:tcBorders>
              <w:top w:val="single" w:sz="4" w:space="0" w:color="auto"/>
              <w:left w:val="nil"/>
              <w:bottom w:val="single" w:sz="4" w:space="0" w:color="auto"/>
              <w:right w:val="single" w:sz="4" w:space="0" w:color="auto"/>
            </w:tcBorders>
            <w:shd w:val="clear" w:color="auto" w:fill="auto"/>
            <w:vAlign w:val="center"/>
          </w:tcPr>
          <w:p w14:paraId="679BB57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1.11</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5B8D541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0.84</w:t>
            </w:r>
          </w:p>
        </w:tc>
        <w:tc>
          <w:tcPr>
            <w:tcW w:w="509" w:type="pct"/>
            <w:tcBorders>
              <w:top w:val="single" w:sz="4" w:space="0" w:color="auto"/>
              <w:left w:val="nil"/>
              <w:bottom w:val="single" w:sz="4" w:space="0" w:color="auto"/>
            </w:tcBorders>
            <w:shd w:val="clear" w:color="auto" w:fill="auto"/>
            <w:noWrap/>
            <w:vAlign w:val="center"/>
          </w:tcPr>
          <w:p w14:paraId="57E1047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0.86</w:t>
            </w:r>
          </w:p>
        </w:tc>
        <w:tc>
          <w:tcPr>
            <w:tcW w:w="509" w:type="pct"/>
            <w:tcBorders>
              <w:top w:val="single" w:sz="4" w:space="0" w:color="auto"/>
              <w:bottom w:val="single" w:sz="4" w:space="0" w:color="auto"/>
              <w:right w:val="nil"/>
            </w:tcBorders>
            <w:shd w:val="clear" w:color="auto" w:fill="auto"/>
            <w:noWrap/>
            <w:vAlign w:val="center"/>
          </w:tcPr>
          <w:p w14:paraId="6E748BC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0.75</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0823A05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0.78</w:t>
            </w:r>
          </w:p>
        </w:tc>
      </w:tr>
      <w:tr w:rsidR="00C6057A" w:rsidRPr="00861DEE" w14:paraId="208F7A6D"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3ED95170" w14:textId="77777777" w:rsidR="00C6057A" w:rsidRPr="00861DEE" w:rsidRDefault="00C6057A" w:rsidP="00AA763A">
            <w:pPr>
              <w:jc w:val="center"/>
              <w:rPr>
                <w:b/>
                <w:lang w:val="en-US"/>
              </w:rPr>
            </w:pPr>
            <w:r w:rsidRPr="00861DEE">
              <w:rPr>
                <w:rFonts w:ascii="Arial" w:hAnsi="Arial" w:cs="Arial"/>
                <w:b/>
                <w:sz w:val="20"/>
                <w:szCs w:val="20"/>
                <w:lang w:val="en-US"/>
              </w:rPr>
              <w:t>K</w:t>
            </w:r>
            <w:r w:rsidRPr="00861DEE">
              <w:rPr>
                <w:rFonts w:ascii="Arial" w:hAnsi="Arial" w:cs="Arial"/>
                <w:b/>
                <w:sz w:val="20"/>
                <w:szCs w:val="20"/>
                <w:vertAlign w:val="subscript"/>
                <w:lang w:val="en-US"/>
              </w:rPr>
              <w:t>4</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32160A4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1.05</w:t>
            </w:r>
          </w:p>
        </w:tc>
        <w:tc>
          <w:tcPr>
            <w:tcW w:w="510" w:type="pct"/>
            <w:tcBorders>
              <w:top w:val="single" w:sz="4" w:space="0" w:color="auto"/>
              <w:left w:val="nil"/>
              <w:bottom w:val="single" w:sz="4" w:space="0" w:color="auto"/>
              <w:right w:val="nil"/>
            </w:tcBorders>
            <w:shd w:val="clear" w:color="auto" w:fill="auto"/>
            <w:noWrap/>
            <w:vAlign w:val="center"/>
          </w:tcPr>
          <w:p w14:paraId="129548C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1.27</w:t>
            </w:r>
          </w:p>
        </w:tc>
        <w:tc>
          <w:tcPr>
            <w:tcW w:w="509" w:type="pct"/>
            <w:tcBorders>
              <w:top w:val="single" w:sz="4" w:space="0" w:color="auto"/>
              <w:left w:val="nil"/>
              <w:bottom w:val="single" w:sz="4" w:space="0" w:color="auto"/>
              <w:right w:val="nil"/>
            </w:tcBorders>
            <w:shd w:val="clear" w:color="auto" w:fill="auto"/>
            <w:vAlign w:val="center"/>
          </w:tcPr>
          <w:p w14:paraId="0415748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1.50</w:t>
            </w:r>
          </w:p>
        </w:tc>
        <w:tc>
          <w:tcPr>
            <w:tcW w:w="509" w:type="pct"/>
            <w:tcBorders>
              <w:top w:val="single" w:sz="4" w:space="0" w:color="auto"/>
              <w:left w:val="nil"/>
              <w:bottom w:val="single" w:sz="4" w:space="0" w:color="auto"/>
              <w:right w:val="single" w:sz="4" w:space="0" w:color="auto"/>
            </w:tcBorders>
            <w:shd w:val="clear" w:color="auto" w:fill="auto"/>
            <w:vAlign w:val="center"/>
          </w:tcPr>
          <w:p w14:paraId="4624130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1.61</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70FB691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0.57</w:t>
            </w:r>
          </w:p>
        </w:tc>
        <w:tc>
          <w:tcPr>
            <w:tcW w:w="509" w:type="pct"/>
            <w:tcBorders>
              <w:top w:val="single" w:sz="4" w:space="0" w:color="auto"/>
              <w:left w:val="nil"/>
              <w:bottom w:val="single" w:sz="4" w:space="0" w:color="auto"/>
            </w:tcBorders>
            <w:shd w:val="clear" w:color="auto" w:fill="auto"/>
            <w:noWrap/>
            <w:vAlign w:val="center"/>
          </w:tcPr>
          <w:p w14:paraId="77FB2D8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0.59</w:t>
            </w:r>
          </w:p>
        </w:tc>
        <w:tc>
          <w:tcPr>
            <w:tcW w:w="509" w:type="pct"/>
            <w:tcBorders>
              <w:top w:val="single" w:sz="4" w:space="0" w:color="auto"/>
              <w:bottom w:val="single" w:sz="4" w:space="0" w:color="auto"/>
              <w:right w:val="nil"/>
            </w:tcBorders>
            <w:shd w:val="clear" w:color="auto" w:fill="auto"/>
            <w:noWrap/>
            <w:vAlign w:val="center"/>
          </w:tcPr>
          <w:p w14:paraId="7A0EB19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0.55</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20C0D3F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0.58</w:t>
            </w:r>
          </w:p>
        </w:tc>
      </w:tr>
      <w:tr w:rsidR="00C6057A" w:rsidRPr="00861DEE" w14:paraId="1F3EF9A5"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3B587214" w14:textId="77777777" w:rsidR="00C6057A" w:rsidRPr="00861DEE" w:rsidRDefault="00C6057A" w:rsidP="00AA763A">
            <w:pPr>
              <w:jc w:val="center"/>
              <w:rPr>
                <w:b/>
                <w:lang w:val="en-US"/>
              </w:rPr>
            </w:pPr>
            <w:r w:rsidRPr="00861DEE">
              <w:rPr>
                <w:rFonts w:ascii="Arial" w:hAnsi="Arial" w:cs="Arial"/>
                <w:b/>
                <w:sz w:val="20"/>
                <w:szCs w:val="20"/>
                <w:lang w:val="en-US"/>
              </w:rPr>
              <w:t>K</w:t>
            </w:r>
            <w:r w:rsidRPr="00861DEE">
              <w:rPr>
                <w:rFonts w:ascii="Arial" w:hAnsi="Arial" w:cs="Arial"/>
                <w:b/>
                <w:sz w:val="20"/>
                <w:szCs w:val="20"/>
                <w:vertAlign w:val="subscript"/>
                <w:lang w:val="en-US"/>
              </w:rPr>
              <w:t>5</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4B1D31D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0.86</w:t>
            </w:r>
          </w:p>
        </w:tc>
        <w:tc>
          <w:tcPr>
            <w:tcW w:w="510" w:type="pct"/>
            <w:tcBorders>
              <w:top w:val="single" w:sz="4" w:space="0" w:color="auto"/>
              <w:left w:val="nil"/>
              <w:bottom w:val="single" w:sz="4" w:space="0" w:color="auto"/>
              <w:right w:val="nil"/>
            </w:tcBorders>
            <w:shd w:val="clear" w:color="auto" w:fill="auto"/>
            <w:noWrap/>
            <w:vAlign w:val="center"/>
          </w:tcPr>
          <w:p w14:paraId="3A0F123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1.12</w:t>
            </w:r>
          </w:p>
        </w:tc>
        <w:tc>
          <w:tcPr>
            <w:tcW w:w="509" w:type="pct"/>
            <w:tcBorders>
              <w:top w:val="single" w:sz="4" w:space="0" w:color="auto"/>
              <w:left w:val="nil"/>
              <w:bottom w:val="single" w:sz="4" w:space="0" w:color="auto"/>
              <w:right w:val="nil"/>
            </w:tcBorders>
            <w:shd w:val="clear" w:color="auto" w:fill="auto"/>
            <w:vAlign w:val="center"/>
          </w:tcPr>
          <w:p w14:paraId="6F3B0938" w14:textId="77777777" w:rsidR="00C6057A" w:rsidRPr="00861DEE" w:rsidRDefault="00C6057A" w:rsidP="00AA763A">
            <w:pPr>
              <w:jc w:val="center"/>
              <w:rPr>
                <w:rFonts w:ascii="Arial" w:hAnsi="Arial" w:cs="Arial"/>
                <w:color w:val="000000"/>
                <w:sz w:val="20"/>
                <w:szCs w:val="20"/>
                <w:lang w:val="en-US"/>
              </w:rPr>
            </w:pPr>
          </w:p>
        </w:tc>
        <w:tc>
          <w:tcPr>
            <w:tcW w:w="509" w:type="pct"/>
            <w:tcBorders>
              <w:top w:val="single" w:sz="4" w:space="0" w:color="auto"/>
              <w:left w:val="nil"/>
              <w:bottom w:val="single" w:sz="4" w:space="0" w:color="auto"/>
              <w:right w:val="single" w:sz="4" w:space="0" w:color="auto"/>
            </w:tcBorders>
            <w:shd w:val="clear" w:color="auto" w:fill="auto"/>
            <w:vAlign w:val="center"/>
          </w:tcPr>
          <w:p w14:paraId="46DD947E" w14:textId="77777777" w:rsidR="00C6057A" w:rsidRPr="00861DEE" w:rsidRDefault="00C6057A" w:rsidP="00AA763A">
            <w:pPr>
              <w:jc w:val="center"/>
              <w:rPr>
                <w:rFonts w:ascii="Arial" w:hAnsi="Arial" w:cs="Arial"/>
                <w:color w:val="000000"/>
                <w:sz w:val="20"/>
                <w:szCs w:val="20"/>
                <w:lang w:val="en-US"/>
              </w:rPr>
            </w:pP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3D96760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0.65</w:t>
            </w:r>
          </w:p>
        </w:tc>
        <w:tc>
          <w:tcPr>
            <w:tcW w:w="509" w:type="pct"/>
            <w:tcBorders>
              <w:top w:val="single" w:sz="4" w:space="0" w:color="auto"/>
              <w:left w:val="nil"/>
              <w:bottom w:val="single" w:sz="4" w:space="0" w:color="auto"/>
            </w:tcBorders>
            <w:shd w:val="clear" w:color="auto" w:fill="auto"/>
            <w:noWrap/>
            <w:vAlign w:val="center"/>
          </w:tcPr>
          <w:p w14:paraId="503A8C4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0.64</w:t>
            </w:r>
          </w:p>
        </w:tc>
        <w:tc>
          <w:tcPr>
            <w:tcW w:w="509" w:type="pct"/>
            <w:tcBorders>
              <w:top w:val="single" w:sz="4" w:space="0" w:color="auto"/>
              <w:bottom w:val="single" w:sz="4" w:space="0" w:color="auto"/>
              <w:right w:val="nil"/>
            </w:tcBorders>
            <w:shd w:val="clear" w:color="auto" w:fill="auto"/>
            <w:noWrap/>
            <w:vAlign w:val="center"/>
          </w:tcPr>
          <w:p w14:paraId="7123B623" w14:textId="77777777" w:rsidR="00C6057A" w:rsidRPr="00861DEE" w:rsidRDefault="00C6057A" w:rsidP="00AA763A">
            <w:pPr>
              <w:jc w:val="center"/>
              <w:rPr>
                <w:rFonts w:ascii="Arial" w:hAnsi="Arial" w:cs="Arial"/>
                <w:color w:val="000000"/>
                <w:sz w:val="20"/>
                <w:szCs w:val="20"/>
                <w:lang w:val="en-US"/>
              </w:rPr>
            </w:pP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020F47B7" w14:textId="77777777" w:rsidR="00C6057A" w:rsidRPr="00861DEE" w:rsidRDefault="00C6057A" w:rsidP="00AA763A">
            <w:pPr>
              <w:jc w:val="center"/>
              <w:rPr>
                <w:rFonts w:ascii="Arial" w:hAnsi="Arial" w:cs="Arial"/>
                <w:color w:val="000000"/>
                <w:sz w:val="20"/>
                <w:szCs w:val="20"/>
                <w:lang w:val="en-US"/>
              </w:rPr>
            </w:pPr>
          </w:p>
        </w:tc>
      </w:tr>
    </w:tbl>
    <w:p w14:paraId="4DFBF154" w14:textId="77777777" w:rsidR="00C6057A" w:rsidRPr="00861DEE" w:rsidRDefault="00C6057A" w:rsidP="00C6057A">
      <w:pPr>
        <w:jc w:val="both"/>
        <w:rPr>
          <w:sz w:val="20"/>
          <w:szCs w:val="20"/>
          <w:lang w:val="en-US"/>
        </w:rPr>
      </w:pPr>
      <w:r w:rsidRPr="00861DEE">
        <w:rPr>
          <w:sz w:val="20"/>
          <w:szCs w:val="20"/>
          <w:lang w:val="en-US"/>
        </w:rPr>
        <w:t>Source: own elaboration from the data of IBGE, IPEA, Reis et. al. (2005) and Coelho (2006).</w:t>
      </w:r>
    </w:p>
    <w:p w14:paraId="556611CF" w14:textId="77777777" w:rsidR="00C6057A" w:rsidRPr="00861DEE" w:rsidRDefault="00C6057A" w:rsidP="00C6057A">
      <w:pPr>
        <w:jc w:val="both"/>
        <w:rPr>
          <w:bCs/>
          <w:lang w:val="en-US"/>
        </w:rPr>
      </w:pPr>
    </w:p>
    <w:p w14:paraId="47C61A6D" w14:textId="77777777" w:rsidR="00C6057A" w:rsidRPr="00861DEE" w:rsidRDefault="00C6057A" w:rsidP="00C6057A">
      <w:pPr>
        <w:jc w:val="both"/>
        <w:rPr>
          <w:bCs/>
          <w:lang w:val="en-US"/>
        </w:rPr>
      </w:pPr>
      <w:r w:rsidRPr="00861DEE">
        <w:rPr>
          <w:lang w:val="en-US"/>
        </w:rPr>
        <w:tab/>
        <w:t xml:space="preserve"> </w:t>
      </w:r>
      <w:r w:rsidRPr="00861DEE">
        <w:rPr>
          <w:bCs/>
          <w:lang w:val="en-US"/>
        </w:rPr>
        <w:t>Table 5</w:t>
      </w:r>
      <w:r>
        <w:rPr>
          <w:bCs/>
          <w:lang w:val="en-US"/>
        </w:rPr>
        <w:t xml:space="preserve"> bottom</w:t>
      </w:r>
      <w:r w:rsidRPr="00861DEE">
        <w:rPr>
          <w:bCs/>
          <w:lang w:val="en-US"/>
        </w:rPr>
        <w:t xml:space="preserve"> provides the results using t</w:t>
      </w:r>
      <w:r>
        <w:rPr>
          <w:bCs/>
          <w:lang w:val="en-US"/>
        </w:rPr>
        <w:t>he</w:t>
      </w:r>
      <w:r w:rsidRPr="00861DEE">
        <w:rPr>
          <w:bCs/>
          <w:lang w:val="en-US"/>
        </w:rPr>
        <w:t xml:space="preserve"> </w:t>
      </w:r>
      <w:r>
        <w:rPr>
          <w:bCs/>
          <w:lang w:val="en-US"/>
        </w:rPr>
        <w:t>Brazilian states weighted average</w:t>
      </w:r>
      <w:r w:rsidRPr="00861DEE">
        <w:rPr>
          <w:bCs/>
          <w:lang w:val="en-US"/>
        </w:rPr>
        <w:t xml:space="preserve"> by the </w:t>
      </w:r>
      <w:r>
        <w:rPr>
          <w:bCs/>
          <w:lang w:val="en-US"/>
        </w:rPr>
        <w:t>employed</w:t>
      </w:r>
      <w:r w:rsidRPr="00861DEE">
        <w:rPr>
          <w:bCs/>
          <w:lang w:val="en-US"/>
        </w:rPr>
        <w:t xml:space="preserve"> population participation. The results hardly differ, but it is worth noticing some discrepancies. The magnitudes and trends with the use of </w:t>
      </w:r>
      <w:r w:rsidRPr="00861DEE">
        <w:rPr>
          <w:bCs/>
          <w:i/>
          <w:lang w:val="en-US"/>
        </w:rPr>
        <w:t>proxies</w:t>
      </w:r>
      <w:r w:rsidRPr="00861DEE">
        <w:rPr>
          <w:bCs/>
          <w:lang w:val="en-US"/>
        </w:rPr>
        <w:t xml:space="preserve"> for physical capital </w:t>
      </w:r>
      <w:r w:rsidRPr="00861DEE">
        <w:rPr>
          <w:lang w:val="en-US"/>
        </w:rPr>
        <w:t>K</w:t>
      </w:r>
      <w:r w:rsidRPr="00861DEE">
        <w:rPr>
          <w:vertAlign w:val="subscript"/>
          <w:lang w:val="en-US"/>
        </w:rPr>
        <w:t>1</w:t>
      </w:r>
      <w:r w:rsidRPr="00861DEE">
        <w:rPr>
          <w:lang w:val="en-US"/>
        </w:rPr>
        <w:t xml:space="preserve"> and K</w:t>
      </w:r>
      <w:r w:rsidRPr="00861DEE">
        <w:rPr>
          <w:vertAlign w:val="subscript"/>
          <w:lang w:val="en-US"/>
        </w:rPr>
        <w:t>4</w:t>
      </w:r>
      <w:r w:rsidRPr="00861DEE">
        <w:rPr>
          <w:lang w:val="en-US"/>
        </w:rPr>
        <w:t xml:space="preserve"> are even closer. </w:t>
      </w:r>
      <w:r>
        <w:rPr>
          <w:lang w:val="en-US"/>
        </w:rPr>
        <w:t>T</w:t>
      </w:r>
      <w:r w:rsidRPr="00861DEE">
        <w:rPr>
          <w:lang w:val="en-US"/>
        </w:rPr>
        <w:t>he TFP evolution becomes positive in both cases. The differences in</w:t>
      </w:r>
      <w:r>
        <w:rPr>
          <w:lang w:val="en-US"/>
        </w:rPr>
        <w:t xml:space="preserve"> the</w:t>
      </w:r>
      <w:r w:rsidRPr="00861DEE">
        <w:rPr>
          <w:lang w:val="en-US"/>
        </w:rPr>
        <w:t xml:space="preserve"> results derive, partially, from the poorest regions faster growth based on the increase in physical capital</w:t>
      </w:r>
      <w:r w:rsidRPr="00B31C90">
        <w:rPr>
          <w:lang w:val="en-US"/>
        </w:rPr>
        <w:t xml:space="preserve"> </w:t>
      </w:r>
      <w:r w:rsidRPr="00861DEE">
        <w:rPr>
          <w:lang w:val="en-US"/>
        </w:rPr>
        <w:t xml:space="preserve">investments, </w:t>
      </w:r>
      <w:r>
        <w:rPr>
          <w:lang w:val="en-US"/>
        </w:rPr>
        <w:t xml:space="preserve">in </w:t>
      </w:r>
      <w:r w:rsidRPr="00861DEE">
        <w:rPr>
          <w:lang w:val="en-US"/>
        </w:rPr>
        <w:t>which weights are smaller because they are less populous.</w:t>
      </w:r>
      <w:r w:rsidRPr="00861DEE">
        <w:rPr>
          <w:lang w:val="en-US"/>
        </w:rPr>
        <w:tab/>
        <w:t>Another difference is that even with the use of</w:t>
      </w:r>
      <w:r>
        <w:rPr>
          <w:lang w:val="en-US"/>
        </w:rPr>
        <w:t xml:space="preserve"> the </w:t>
      </w:r>
      <w:r w:rsidRPr="00861DEE">
        <w:rPr>
          <w:lang w:val="en-US"/>
        </w:rPr>
        <w:t>K</w:t>
      </w:r>
      <w:r w:rsidRPr="00861DEE">
        <w:rPr>
          <w:vertAlign w:val="subscript"/>
          <w:lang w:val="en-US"/>
        </w:rPr>
        <w:t>3</w:t>
      </w:r>
      <w:r w:rsidRPr="00861DEE">
        <w:rPr>
          <w:lang w:val="en-US"/>
        </w:rPr>
        <w:t xml:space="preserve"> </w:t>
      </w:r>
      <w:r w:rsidRPr="00861DEE">
        <w:rPr>
          <w:i/>
          <w:lang w:val="en-US"/>
        </w:rPr>
        <w:t>proxy</w:t>
      </w:r>
      <w:r w:rsidRPr="00861DEE">
        <w:rPr>
          <w:lang w:val="en-US"/>
        </w:rPr>
        <w:t xml:space="preserve">, the capital-product ratio is above that of the </w:t>
      </w:r>
      <w:r>
        <w:rPr>
          <w:lang w:val="en-US"/>
        </w:rPr>
        <w:t>state of São Paulo</w:t>
      </w:r>
      <w:r w:rsidRPr="00861DEE">
        <w:rPr>
          <w:lang w:val="en-US"/>
        </w:rPr>
        <w:t xml:space="preserve">, in 1990 and 2000, and the TFP below, in all analyzed years. So, despite being the only series that still shows a </w:t>
      </w:r>
      <w:r>
        <w:rPr>
          <w:lang w:val="en-US"/>
        </w:rPr>
        <w:t>reduction</w:t>
      </w:r>
      <w:r w:rsidRPr="00861DEE">
        <w:rPr>
          <w:lang w:val="en-US"/>
        </w:rPr>
        <w:t xml:space="preserve"> in relative TFP, the results are closer to those found </w:t>
      </w:r>
      <w:r>
        <w:rPr>
          <w:lang w:val="en-US"/>
        </w:rPr>
        <w:t>using</w:t>
      </w:r>
      <w:r w:rsidRPr="00861DEE">
        <w:rPr>
          <w:lang w:val="en-US"/>
        </w:rPr>
        <w:t xml:space="preserve"> the other </w:t>
      </w:r>
      <w:r w:rsidRPr="00861DEE">
        <w:rPr>
          <w:i/>
          <w:lang w:val="en-US"/>
        </w:rPr>
        <w:t>proxies</w:t>
      </w:r>
      <w:r w:rsidRPr="00861DEE">
        <w:rPr>
          <w:lang w:val="en-US"/>
        </w:rPr>
        <w:t xml:space="preserve">. </w:t>
      </w:r>
      <w:r>
        <w:rPr>
          <w:lang w:val="en-US"/>
        </w:rPr>
        <w:t>Thus</w:t>
      </w:r>
      <w:r w:rsidRPr="00861DEE">
        <w:rPr>
          <w:lang w:val="en-US"/>
        </w:rPr>
        <w:t xml:space="preserve">, the non-residential energy consumption behavior in the less populous </w:t>
      </w:r>
      <w:r>
        <w:rPr>
          <w:lang w:val="en-US"/>
        </w:rPr>
        <w:t>states</w:t>
      </w:r>
      <w:r w:rsidRPr="00861DEE">
        <w:rPr>
          <w:lang w:val="en-US"/>
        </w:rPr>
        <w:t xml:space="preserve"> was distorting, at least partially, the results previously found. Finally, it is worth noticing that even with the K</w:t>
      </w:r>
      <w:r w:rsidRPr="00861DEE">
        <w:rPr>
          <w:vertAlign w:val="subscript"/>
          <w:lang w:val="en-US"/>
        </w:rPr>
        <w:t>5</w:t>
      </w:r>
      <w:r>
        <w:rPr>
          <w:vertAlign w:val="subscript"/>
          <w:lang w:val="en-US"/>
        </w:rPr>
        <w:t xml:space="preserve"> </w:t>
      </w:r>
      <w:r w:rsidRPr="00BA43A8">
        <w:rPr>
          <w:i/>
          <w:lang w:val="en-US"/>
        </w:rPr>
        <w:t>proxy</w:t>
      </w:r>
      <w:r w:rsidRPr="00861DEE">
        <w:rPr>
          <w:lang w:val="en-US"/>
        </w:rPr>
        <w:t xml:space="preserve">, there is no relevant TFP reduction between 1970 and 1980, which is also closer to the results obtained with the other </w:t>
      </w:r>
      <w:r w:rsidRPr="00861DEE">
        <w:rPr>
          <w:i/>
          <w:lang w:val="en-US"/>
        </w:rPr>
        <w:t xml:space="preserve">proxies </w:t>
      </w:r>
      <w:r w:rsidRPr="00861DEE">
        <w:rPr>
          <w:lang w:val="en-US"/>
        </w:rPr>
        <w:t>for physical capital.</w:t>
      </w:r>
    </w:p>
    <w:p w14:paraId="15F0947A" w14:textId="77777777" w:rsidR="00C6057A" w:rsidRPr="00861DEE" w:rsidRDefault="00C6057A" w:rsidP="00C6057A">
      <w:pPr>
        <w:jc w:val="both"/>
        <w:rPr>
          <w:bCs/>
          <w:lang w:val="en-US"/>
        </w:rPr>
      </w:pPr>
      <w:r w:rsidRPr="00861DEE">
        <w:rPr>
          <w:bCs/>
          <w:lang w:val="en-US"/>
        </w:rPr>
        <w:tab/>
        <w:t xml:space="preserve">In Table 6, the development accounting exercises </w:t>
      </w:r>
      <w:r>
        <w:rPr>
          <w:bCs/>
          <w:lang w:val="en-US"/>
        </w:rPr>
        <w:t>were</w:t>
      </w:r>
      <w:r w:rsidRPr="00861DEE">
        <w:rPr>
          <w:bCs/>
          <w:lang w:val="en-US"/>
        </w:rPr>
        <w:t xml:space="preserve"> carried out based on the same </w:t>
      </w:r>
      <w:r w:rsidRPr="00861DEE">
        <w:rPr>
          <w:bCs/>
          <w:i/>
          <w:lang w:val="en-US"/>
        </w:rPr>
        <w:t>proxies</w:t>
      </w:r>
      <w:r w:rsidRPr="00861DEE">
        <w:rPr>
          <w:bCs/>
          <w:lang w:val="en-US"/>
        </w:rPr>
        <w:t xml:space="preserve"> for physical capital. The difference is that the </w:t>
      </w:r>
      <w:r>
        <w:rPr>
          <w:bCs/>
          <w:lang w:val="en-US"/>
        </w:rPr>
        <w:t>decomposition exercises are based on equation</w:t>
      </w:r>
      <w:r w:rsidRPr="00861DEE">
        <w:rPr>
          <w:bCs/>
          <w:lang w:val="en-US"/>
        </w:rPr>
        <w:t xml:space="preserve"> (4)</w:t>
      </w:r>
      <w:r>
        <w:rPr>
          <w:bCs/>
          <w:lang w:val="en-US"/>
        </w:rPr>
        <w:t xml:space="preserve"> specification</w:t>
      </w:r>
      <w:r w:rsidRPr="00861DEE">
        <w:rPr>
          <w:bCs/>
          <w:lang w:val="en-US"/>
        </w:rPr>
        <w:t>, what</w:t>
      </w:r>
      <w:r>
        <w:rPr>
          <w:bCs/>
          <w:lang w:val="en-US"/>
        </w:rPr>
        <w:t xml:space="preserve"> is</w:t>
      </w:r>
      <w:r w:rsidRPr="00861DEE">
        <w:rPr>
          <w:bCs/>
          <w:lang w:val="en-US"/>
        </w:rPr>
        <w:t xml:space="preserve"> call</w:t>
      </w:r>
      <w:r>
        <w:rPr>
          <w:bCs/>
          <w:lang w:val="en-US"/>
        </w:rPr>
        <w:t>ed</w:t>
      </w:r>
      <w:r w:rsidRPr="00861DEE">
        <w:rPr>
          <w:bCs/>
          <w:lang w:val="en-US"/>
        </w:rPr>
        <w:t xml:space="preserve"> algebraic </w:t>
      </w:r>
      <w:r>
        <w:rPr>
          <w:bCs/>
          <w:lang w:val="en-US"/>
        </w:rPr>
        <w:t>decomposition</w:t>
      </w:r>
      <w:r w:rsidRPr="00861DEE">
        <w:rPr>
          <w:bCs/>
          <w:lang w:val="en-US"/>
        </w:rPr>
        <w:t xml:space="preserve">. The justification is that the capital-product ratio does not reveal the </w:t>
      </w:r>
      <w:r w:rsidRPr="00861DEE">
        <w:rPr>
          <w:bCs/>
          <w:lang w:val="en-US"/>
        </w:rPr>
        <w:lastRenderedPageBreak/>
        <w:t xml:space="preserve">capital ratio per worker in each </w:t>
      </w:r>
      <w:r>
        <w:rPr>
          <w:bCs/>
          <w:lang w:val="en-US"/>
        </w:rPr>
        <w:t>s</w:t>
      </w:r>
      <w:r w:rsidRPr="00861DEE">
        <w:rPr>
          <w:bCs/>
          <w:lang w:val="en-US"/>
        </w:rPr>
        <w:t>tate</w:t>
      </w:r>
      <w:r>
        <w:rPr>
          <w:bCs/>
          <w:lang w:val="en-US"/>
        </w:rPr>
        <w:t>.</w:t>
      </w:r>
      <w:r w:rsidRPr="00861DEE">
        <w:rPr>
          <w:bCs/>
          <w:lang w:val="en-US"/>
        </w:rPr>
        <w:t xml:space="preserve"> Even with many </w:t>
      </w:r>
      <w:r>
        <w:rPr>
          <w:bCs/>
          <w:lang w:val="en-US"/>
        </w:rPr>
        <w:t>Brazilian states</w:t>
      </w:r>
      <w:r w:rsidRPr="00861DEE">
        <w:rPr>
          <w:bCs/>
          <w:lang w:val="en-US"/>
        </w:rPr>
        <w:t xml:space="preserve"> showing a capital-product ratio above that of the </w:t>
      </w:r>
      <w:r>
        <w:rPr>
          <w:bCs/>
          <w:lang w:val="en-US"/>
        </w:rPr>
        <w:t>reference</w:t>
      </w:r>
      <w:r w:rsidRPr="00861DEE">
        <w:rPr>
          <w:bCs/>
          <w:lang w:val="en-US"/>
        </w:rPr>
        <w:t xml:space="preserve"> </w:t>
      </w:r>
      <w:r>
        <w:rPr>
          <w:bCs/>
          <w:lang w:val="en-US"/>
        </w:rPr>
        <w:t>s</w:t>
      </w:r>
      <w:r w:rsidRPr="00861DEE">
        <w:rPr>
          <w:bCs/>
          <w:lang w:val="en-US"/>
        </w:rPr>
        <w:t xml:space="preserve">tate, the same does not occur with the capital-labor ratio, being this relation also relevant for the </w:t>
      </w:r>
      <w:r>
        <w:rPr>
          <w:bCs/>
          <w:lang w:val="en-US"/>
        </w:rPr>
        <w:t>states</w:t>
      </w:r>
      <w:r w:rsidRPr="00861DEE">
        <w:rPr>
          <w:bCs/>
          <w:lang w:val="en-US"/>
        </w:rPr>
        <w:t xml:space="preserve"> comparison in terms of development.</w:t>
      </w:r>
    </w:p>
    <w:p w14:paraId="497CCDBC" w14:textId="77777777" w:rsidR="00C6057A" w:rsidRPr="00861DEE" w:rsidRDefault="00C6057A" w:rsidP="00C6057A">
      <w:pPr>
        <w:jc w:val="both"/>
        <w:rPr>
          <w:lang w:val="en-US"/>
        </w:rPr>
      </w:pPr>
      <w:r w:rsidRPr="00861DEE">
        <w:rPr>
          <w:bCs/>
          <w:lang w:val="en-US"/>
        </w:rPr>
        <w:tab/>
        <w:t>Some results presented in Table 6 are sensitive to the use</w:t>
      </w:r>
      <w:r>
        <w:rPr>
          <w:bCs/>
          <w:lang w:val="en-US"/>
        </w:rPr>
        <w:t xml:space="preserve"> of the distinct </w:t>
      </w:r>
      <w:r w:rsidRPr="00861DEE">
        <w:rPr>
          <w:bCs/>
          <w:i/>
          <w:lang w:val="en-US"/>
        </w:rPr>
        <w:t>proxies</w:t>
      </w:r>
      <w:r w:rsidRPr="00861DEE">
        <w:rPr>
          <w:bCs/>
          <w:lang w:val="en-US"/>
        </w:rPr>
        <w:t>. When using the</w:t>
      </w:r>
      <w:r w:rsidRPr="00307837">
        <w:rPr>
          <w:lang w:val="en-US"/>
        </w:rPr>
        <w:t xml:space="preserve"> </w:t>
      </w:r>
      <w:r w:rsidRPr="00861DEE">
        <w:rPr>
          <w:lang w:val="en-US"/>
        </w:rPr>
        <w:t>K</w:t>
      </w:r>
      <w:r w:rsidRPr="00861DEE">
        <w:rPr>
          <w:vertAlign w:val="subscript"/>
          <w:lang w:val="en-US"/>
        </w:rPr>
        <w:t>1</w:t>
      </w:r>
      <w:r w:rsidRPr="00861DEE">
        <w:rPr>
          <w:lang w:val="en-US"/>
        </w:rPr>
        <w:t xml:space="preserve"> and K</w:t>
      </w:r>
      <w:r w:rsidRPr="00861DEE">
        <w:rPr>
          <w:vertAlign w:val="subscript"/>
          <w:lang w:val="en-US"/>
        </w:rPr>
        <w:t>4</w:t>
      </w:r>
      <w:r w:rsidRPr="00861DEE">
        <w:rPr>
          <w:bCs/>
          <w:lang w:val="en-US"/>
        </w:rPr>
        <w:t xml:space="preserve"> </w:t>
      </w:r>
      <w:r w:rsidRPr="00861DEE">
        <w:rPr>
          <w:bCs/>
          <w:i/>
          <w:lang w:val="en-US"/>
        </w:rPr>
        <w:t>proxies</w:t>
      </w:r>
      <w:r w:rsidRPr="00861DEE">
        <w:rPr>
          <w:lang w:val="en-US"/>
        </w:rPr>
        <w:t xml:space="preserve">, the </w:t>
      </w:r>
      <w:r>
        <w:rPr>
          <w:lang w:val="en-US"/>
        </w:rPr>
        <w:t xml:space="preserve">average Brazilian states </w:t>
      </w:r>
      <w:r w:rsidRPr="00861DEE">
        <w:rPr>
          <w:lang w:val="en-US"/>
        </w:rPr>
        <w:t xml:space="preserve">capital stock per worker is similar to the </w:t>
      </w:r>
      <w:r>
        <w:rPr>
          <w:lang w:val="en-US"/>
        </w:rPr>
        <w:t>state of São Paulo</w:t>
      </w:r>
      <w:r w:rsidRPr="00861DEE">
        <w:rPr>
          <w:lang w:val="en-US"/>
        </w:rPr>
        <w:t>, at the end of the period. But with the K</w:t>
      </w:r>
      <w:r w:rsidRPr="00861DEE">
        <w:rPr>
          <w:vertAlign w:val="subscript"/>
          <w:lang w:val="en-US"/>
        </w:rPr>
        <w:t>2</w:t>
      </w:r>
      <w:r w:rsidRPr="00861DEE">
        <w:rPr>
          <w:lang w:val="en-US"/>
        </w:rPr>
        <w:t xml:space="preserve"> and K</w:t>
      </w:r>
      <w:r w:rsidRPr="00861DEE">
        <w:rPr>
          <w:vertAlign w:val="subscript"/>
          <w:lang w:val="en-US"/>
        </w:rPr>
        <w:t>3</w:t>
      </w:r>
      <w:r>
        <w:rPr>
          <w:lang w:val="en-US"/>
        </w:rPr>
        <w:t xml:space="preserve"> </w:t>
      </w:r>
      <w:r>
        <w:rPr>
          <w:i/>
          <w:lang w:val="en-US"/>
        </w:rPr>
        <w:t>proxies</w:t>
      </w:r>
      <w:r>
        <w:rPr>
          <w:lang w:val="en-US"/>
        </w:rPr>
        <w:t>,</w:t>
      </w:r>
      <w:r w:rsidRPr="00861DEE">
        <w:rPr>
          <w:lang w:val="en-US"/>
        </w:rPr>
        <w:t xml:space="preserve"> the results indicate that there still is a significant gap of physical capital, on average, in relation to the </w:t>
      </w:r>
      <w:r>
        <w:rPr>
          <w:lang w:val="en-US"/>
        </w:rPr>
        <w:t>reference state, even in 2000.</w:t>
      </w:r>
    </w:p>
    <w:p w14:paraId="53ED6EBA" w14:textId="77777777" w:rsidR="00C6057A" w:rsidRPr="00861DEE" w:rsidRDefault="00C6057A" w:rsidP="00C6057A">
      <w:pPr>
        <w:jc w:val="both"/>
        <w:rPr>
          <w:lang w:val="en-US"/>
        </w:rPr>
      </w:pPr>
      <w:r w:rsidRPr="00861DEE">
        <w:rPr>
          <w:color w:val="FF0000"/>
          <w:lang w:val="en-US"/>
        </w:rPr>
        <w:tab/>
      </w:r>
      <w:r w:rsidRPr="00861DEE">
        <w:rPr>
          <w:lang w:val="en-US"/>
        </w:rPr>
        <w:t xml:space="preserve">For all </w:t>
      </w:r>
      <w:r w:rsidRPr="00861DEE">
        <w:rPr>
          <w:i/>
          <w:lang w:val="en-US"/>
        </w:rPr>
        <w:t>proxies</w:t>
      </w:r>
      <w:r w:rsidRPr="00861DEE">
        <w:rPr>
          <w:lang w:val="en-US"/>
        </w:rPr>
        <w:t xml:space="preserve">, on the </w:t>
      </w:r>
      <w:r>
        <w:rPr>
          <w:lang w:val="en-US"/>
        </w:rPr>
        <w:t>states</w:t>
      </w:r>
      <w:r w:rsidRPr="00861DEE">
        <w:rPr>
          <w:lang w:val="en-US"/>
        </w:rPr>
        <w:t xml:space="preserve"> average, the capital-labor ratio </w:t>
      </w:r>
      <w:r>
        <w:rPr>
          <w:lang w:val="en-US"/>
        </w:rPr>
        <w:t xml:space="preserve">evolution </w:t>
      </w:r>
      <w:r w:rsidRPr="00861DEE">
        <w:rPr>
          <w:lang w:val="en-US"/>
        </w:rPr>
        <w:t xml:space="preserve">was considerable between 1970 and 2000, which explains the product approximation of the </w:t>
      </w:r>
      <w:r>
        <w:rPr>
          <w:lang w:val="en-US"/>
        </w:rPr>
        <w:t>Brazilian states</w:t>
      </w:r>
      <w:r w:rsidRPr="00861DEE">
        <w:rPr>
          <w:lang w:val="en-US"/>
        </w:rPr>
        <w:t xml:space="preserve"> in relation to the </w:t>
      </w:r>
      <w:r>
        <w:rPr>
          <w:lang w:val="en-US"/>
        </w:rPr>
        <w:t>reference state</w:t>
      </w:r>
      <w:r w:rsidRPr="00861DEE">
        <w:rPr>
          <w:lang w:val="en-US"/>
        </w:rPr>
        <w:t>. In most scenarios, TFP was relatively stable</w:t>
      </w:r>
      <w:r>
        <w:rPr>
          <w:lang w:val="en-US"/>
        </w:rPr>
        <w:t xml:space="preserve"> over time</w:t>
      </w:r>
      <w:r w:rsidRPr="00861DEE">
        <w:rPr>
          <w:lang w:val="en-US"/>
        </w:rPr>
        <w:t>, as well as human capital.</w:t>
      </w:r>
    </w:p>
    <w:p w14:paraId="56BDAFB5" w14:textId="77777777" w:rsidR="00C6057A" w:rsidRPr="00861DEE" w:rsidRDefault="00C6057A" w:rsidP="00C6057A">
      <w:pPr>
        <w:jc w:val="both"/>
        <w:rPr>
          <w:bCs/>
          <w:lang w:val="en-US"/>
        </w:rPr>
      </w:pPr>
    </w:p>
    <w:p w14:paraId="460AA04D" w14:textId="77777777" w:rsidR="00C6057A" w:rsidRPr="00861DEE" w:rsidRDefault="00C6057A" w:rsidP="00C6057A">
      <w:pPr>
        <w:jc w:val="both"/>
        <w:rPr>
          <w:lang w:val="en-US"/>
        </w:rPr>
      </w:pPr>
      <w:r w:rsidRPr="00861DEE">
        <w:rPr>
          <w:rFonts w:ascii="Arial" w:hAnsi="Arial" w:cs="Arial"/>
          <w:b/>
          <w:bCs/>
          <w:sz w:val="20"/>
          <w:szCs w:val="20"/>
          <w:lang w:val="en-US"/>
        </w:rPr>
        <w:t xml:space="preserve">Table 6 – Development </w:t>
      </w:r>
      <w:r>
        <w:rPr>
          <w:rFonts w:ascii="Arial" w:hAnsi="Arial" w:cs="Arial"/>
          <w:b/>
          <w:bCs/>
          <w:sz w:val="20"/>
          <w:szCs w:val="20"/>
          <w:lang w:val="en-US"/>
        </w:rPr>
        <w:t>decomposition</w:t>
      </w:r>
      <w:r w:rsidRPr="00861DEE">
        <w:rPr>
          <w:rFonts w:ascii="Arial" w:hAnsi="Arial" w:cs="Arial"/>
          <w:b/>
          <w:bCs/>
          <w:sz w:val="20"/>
          <w:szCs w:val="20"/>
          <w:lang w:val="en-US"/>
        </w:rPr>
        <w:t xml:space="preserve"> varying </w:t>
      </w:r>
      <w:r w:rsidRPr="00861DEE">
        <w:rPr>
          <w:rFonts w:ascii="Arial" w:hAnsi="Arial" w:cs="Arial"/>
          <w:b/>
          <w:bCs/>
          <w:i/>
          <w:sz w:val="20"/>
          <w:szCs w:val="20"/>
          <w:lang w:val="en-US"/>
        </w:rPr>
        <w:t>proxies</w:t>
      </w:r>
      <w:r w:rsidRPr="00861DEE">
        <w:rPr>
          <w:rFonts w:ascii="Arial" w:hAnsi="Arial" w:cs="Arial"/>
          <w:b/>
          <w:bCs/>
          <w:sz w:val="20"/>
          <w:szCs w:val="20"/>
          <w:lang w:val="en-US"/>
        </w:rPr>
        <w:t xml:space="preserve"> for physical capital – algebraic </w:t>
      </w:r>
      <w:r>
        <w:rPr>
          <w:rFonts w:ascii="Arial" w:hAnsi="Arial" w:cs="Arial"/>
          <w:b/>
          <w:bCs/>
          <w:sz w:val="20"/>
          <w:szCs w:val="20"/>
          <w:lang w:val="en-US"/>
        </w:rPr>
        <w:t>accounting</w:t>
      </w:r>
    </w:p>
    <w:tbl>
      <w:tblPr>
        <w:tblW w:w="5000" w:type="pct"/>
        <w:tblCellMar>
          <w:left w:w="70" w:type="dxa"/>
          <w:right w:w="70" w:type="dxa"/>
        </w:tblCellMar>
        <w:tblLook w:val="04A0" w:firstRow="1" w:lastRow="0" w:firstColumn="1" w:lastColumn="0" w:noHBand="0" w:noVBand="1"/>
      </w:tblPr>
      <w:tblGrid>
        <w:gridCol w:w="1901"/>
        <w:gridCol w:w="1038"/>
        <w:gridCol w:w="1040"/>
        <w:gridCol w:w="1038"/>
        <w:gridCol w:w="1038"/>
        <w:gridCol w:w="1038"/>
        <w:gridCol w:w="1038"/>
        <w:gridCol w:w="1038"/>
        <w:gridCol w:w="1026"/>
      </w:tblGrid>
      <w:tr w:rsidR="00C6057A" w:rsidRPr="00861DEE" w14:paraId="45A7F176" w14:textId="77777777" w:rsidTr="00AA763A">
        <w:trPr>
          <w:trHeight w:val="255"/>
        </w:trPr>
        <w:tc>
          <w:tcPr>
            <w:tcW w:w="5000" w:type="pct"/>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20B472E1"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Simple Average</w:t>
            </w:r>
          </w:p>
        </w:tc>
      </w:tr>
      <w:tr w:rsidR="00C6057A" w:rsidRPr="00861DEE" w14:paraId="325FABCA"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E71FE5" w14:textId="77777777" w:rsidR="00C6057A" w:rsidRPr="00861DEE" w:rsidRDefault="00C6057A" w:rsidP="00AA763A">
            <w:pPr>
              <w:jc w:val="center"/>
              <w:rPr>
                <w:rFonts w:ascii="Arial" w:hAnsi="Arial" w:cs="Arial"/>
                <w:sz w:val="20"/>
                <w:szCs w:val="20"/>
                <w:lang w:val="en-US"/>
              </w:rPr>
            </w:pPr>
          </w:p>
        </w:tc>
        <w:tc>
          <w:tcPr>
            <w:tcW w:w="2037"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BBF80D6"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(K/L)</w:t>
            </w:r>
            <w:r w:rsidRPr="00861DEE">
              <w:rPr>
                <w:rFonts w:ascii="Symbol" w:hAnsi="Symbol" w:cs="Arial"/>
                <w:b/>
                <w:color w:val="000000"/>
                <w:sz w:val="20"/>
                <w:szCs w:val="20"/>
                <w:vertAlign w:val="superscript"/>
                <w:lang w:val="en-US"/>
              </w:rPr>
              <w:t></w:t>
            </w:r>
          </w:p>
        </w:tc>
        <w:tc>
          <w:tcPr>
            <w:tcW w:w="2031"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CBE7A1D"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A</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r>
      <w:tr w:rsidR="00C6057A" w:rsidRPr="00861DEE" w14:paraId="18D463EC"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4E2499" w14:textId="77777777" w:rsidR="00C6057A" w:rsidRPr="00861DEE" w:rsidRDefault="00C6057A" w:rsidP="00AA763A">
            <w:pPr>
              <w:jc w:val="center"/>
              <w:rPr>
                <w:rFonts w:ascii="Arial" w:hAnsi="Arial" w:cs="Arial"/>
                <w:b/>
                <w:sz w:val="20"/>
                <w:szCs w:val="20"/>
                <w:lang w:val="en-US"/>
              </w:rPr>
            </w:pP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1FDECE9C"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1970</w:t>
            </w:r>
          </w:p>
        </w:tc>
        <w:tc>
          <w:tcPr>
            <w:tcW w:w="510" w:type="pct"/>
            <w:tcBorders>
              <w:top w:val="single" w:sz="4" w:space="0" w:color="auto"/>
              <w:left w:val="nil"/>
              <w:bottom w:val="single" w:sz="4" w:space="0" w:color="auto"/>
            </w:tcBorders>
            <w:shd w:val="clear" w:color="auto" w:fill="auto"/>
            <w:noWrap/>
            <w:vAlign w:val="center"/>
          </w:tcPr>
          <w:p w14:paraId="41A90605"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1980</w:t>
            </w:r>
          </w:p>
        </w:tc>
        <w:tc>
          <w:tcPr>
            <w:tcW w:w="509" w:type="pct"/>
            <w:tcBorders>
              <w:top w:val="single" w:sz="4" w:space="0" w:color="auto"/>
              <w:bottom w:val="single" w:sz="4" w:space="0" w:color="auto"/>
              <w:right w:val="nil"/>
            </w:tcBorders>
            <w:shd w:val="clear" w:color="auto" w:fill="auto"/>
            <w:vAlign w:val="center"/>
          </w:tcPr>
          <w:p w14:paraId="0C58D55F"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1990</w:t>
            </w:r>
          </w:p>
        </w:tc>
        <w:tc>
          <w:tcPr>
            <w:tcW w:w="509" w:type="pct"/>
            <w:tcBorders>
              <w:top w:val="single" w:sz="4" w:space="0" w:color="auto"/>
              <w:left w:val="nil"/>
              <w:bottom w:val="single" w:sz="4" w:space="0" w:color="auto"/>
              <w:right w:val="single" w:sz="4" w:space="0" w:color="auto"/>
            </w:tcBorders>
            <w:shd w:val="clear" w:color="auto" w:fill="auto"/>
            <w:vAlign w:val="center"/>
          </w:tcPr>
          <w:p w14:paraId="46FE5209"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2000</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259E09C6"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1970</w:t>
            </w:r>
          </w:p>
        </w:tc>
        <w:tc>
          <w:tcPr>
            <w:tcW w:w="509" w:type="pct"/>
            <w:tcBorders>
              <w:top w:val="single" w:sz="4" w:space="0" w:color="auto"/>
              <w:left w:val="nil"/>
              <w:bottom w:val="single" w:sz="4" w:space="0" w:color="auto"/>
            </w:tcBorders>
            <w:shd w:val="clear" w:color="auto" w:fill="auto"/>
            <w:noWrap/>
            <w:vAlign w:val="center"/>
          </w:tcPr>
          <w:p w14:paraId="3AE9B6FD"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1980</w:t>
            </w:r>
          </w:p>
        </w:tc>
        <w:tc>
          <w:tcPr>
            <w:tcW w:w="509" w:type="pct"/>
            <w:tcBorders>
              <w:top w:val="single" w:sz="4" w:space="0" w:color="auto"/>
              <w:bottom w:val="single" w:sz="4" w:space="0" w:color="auto"/>
              <w:right w:val="nil"/>
            </w:tcBorders>
            <w:shd w:val="clear" w:color="auto" w:fill="auto"/>
            <w:noWrap/>
            <w:vAlign w:val="center"/>
          </w:tcPr>
          <w:p w14:paraId="331DDB62"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1990</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1B75FF6B"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2000</w:t>
            </w:r>
          </w:p>
        </w:tc>
      </w:tr>
      <w:tr w:rsidR="00C6057A" w:rsidRPr="00861DEE" w14:paraId="2A33212A"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270A031E" w14:textId="77777777" w:rsidR="00C6057A" w:rsidRPr="00861DEE" w:rsidRDefault="00C6057A" w:rsidP="00AA763A">
            <w:pPr>
              <w:jc w:val="center"/>
              <w:rPr>
                <w:lang w:val="en-US"/>
              </w:rPr>
            </w:pPr>
            <w:r w:rsidRPr="00861DEE">
              <w:rPr>
                <w:rFonts w:ascii="Arial" w:hAnsi="Arial" w:cs="Arial"/>
                <w:sz w:val="20"/>
                <w:szCs w:val="20"/>
                <w:lang w:val="en-US"/>
              </w:rPr>
              <w:t>K</w:t>
            </w:r>
            <w:r w:rsidRPr="00861DEE">
              <w:rPr>
                <w:rFonts w:ascii="Arial" w:hAnsi="Arial" w:cs="Arial"/>
                <w:sz w:val="20"/>
                <w:szCs w:val="20"/>
                <w:vertAlign w:val="subscript"/>
                <w:lang w:val="en-US"/>
              </w:rPr>
              <w:t>1</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46265A15"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0.67</w:t>
            </w:r>
          </w:p>
        </w:tc>
        <w:tc>
          <w:tcPr>
            <w:tcW w:w="510" w:type="pct"/>
            <w:tcBorders>
              <w:top w:val="single" w:sz="4" w:space="0" w:color="auto"/>
              <w:left w:val="nil"/>
              <w:bottom w:val="single" w:sz="4" w:space="0" w:color="auto"/>
            </w:tcBorders>
            <w:shd w:val="clear" w:color="auto" w:fill="auto"/>
            <w:noWrap/>
            <w:vAlign w:val="center"/>
          </w:tcPr>
          <w:p w14:paraId="485ABCB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0.83</w:t>
            </w:r>
          </w:p>
        </w:tc>
        <w:tc>
          <w:tcPr>
            <w:tcW w:w="509" w:type="pct"/>
            <w:tcBorders>
              <w:top w:val="single" w:sz="4" w:space="0" w:color="auto"/>
              <w:bottom w:val="single" w:sz="4" w:space="0" w:color="auto"/>
              <w:right w:val="nil"/>
            </w:tcBorders>
            <w:shd w:val="clear" w:color="auto" w:fill="auto"/>
            <w:vAlign w:val="center"/>
          </w:tcPr>
          <w:p w14:paraId="5C0646D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0.91</w:t>
            </w:r>
          </w:p>
        </w:tc>
        <w:tc>
          <w:tcPr>
            <w:tcW w:w="509" w:type="pct"/>
            <w:tcBorders>
              <w:top w:val="single" w:sz="4" w:space="0" w:color="auto"/>
              <w:left w:val="nil"/>
              <w:bottom w:val="single" w:sz="4" w:space="0" w:color="auto"/>
              <w:right w:val="single" w:sz="4" w:space="0" w:color="auto"/>
            </w:tcBorders>
            <w:shd w:val="clear" w:color="auto" w:fill="auto"/>
            <w:vAlign w:val="center"/>
          </w:tcPr>
          <w:p w14:paraId="77D987B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0.97</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6F37715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0.57</w:t>
            </w:r>
          </w:p>
        </w:tc>
        <w:tc>
          <w:tcPr>
            <w:tcW w:w="509" w:type="pct"/>
            <w:tcBorders>
              <w:top w:val="single" w:sz="4" w:space="0" w:color="auto"/>
              <w:left w:val="nil"/>
              <w:bottom w:val="single" w:sz="4" w:space="0" w:color="auto"/>
            </w:tcBorders>
            <w:shd w:val="clear" w:color="auto" w:fill="auto"/>
            <w:noWrap/>
            <w:vAlign w:val="center"/>
          </w:tcPr>
          <w:p w14:paraId="3D04AB2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0.58</w:t>
            </w:r>
          </w:p>
        </w:tc>
        <w:tc>
          <w:tcPr>
            <w:tcW w:w="509" w:type="pct"/>
            <w:tcBorders>
              <w:top w:val="single" w:sz="4" w:space="0" w:color="auto"/>
              <w:bottom w:val="single" w:sz="4" w:space="0" w:color="auto"/>
              <w:right w:val="nil"/>
            </w:tcBorders>
            <w:shd w:val="clear" w:color="auto" w:fill="auto"/>
            <w:noWrap/>
            <w:vAlign w:val="center"/>
          </w:tcPr>
          <w:p w14:paraId="772754E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0.59</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3AF027C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0.57</w:t>
            </w:r>
          </w:p>
        </w:tc>
      </w:tr>
      <w:tr w:rsidR="00C6057A" w:rsidRPr="00861DEE" w14:paraId="420E4FDA"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068C0541" w14:textId="77777777" w:rsidR="00C6057A" w:rsidRPr="00861DEE" w:rsidRDefault="00C6057A" w:rsidP="00AA763A">
            <w:pPr>
              <w:jc w:val="center"/>
              <w:rPr>
                <w:lang w:val="en-US"/>
              </w:rPr>
            </w:pPr>
            <w:r w:rsidRPr="00861DEE">
              <w:rPr>
                <w:rFonts w:ascii="Arial" w:hAnsi="Arial" w:cs="Arial"/>
                <w:sz w:val="20"/>
                <w:szCs w:val="20"/>
                <w:lang w:val="en-US"/>
              </w:rPr>
              <w:t>K</w:t>
            </w:r>
            <w:r w:rsidRPr="00861DEE">
              <w:rPr>
                <w:rFonts w:ascii="Arial" w:hAnsi="Arial" w:cs="Arial"/>
                <w:sz w:val="20"/>
                <w:szCs w:val="20"/>
                <w:vertAlign w:val="subscript"/>
                <w:lang w:val="en-US"/>
              </w:rPr>
              <w:t>2</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44B23C8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0.69</w:t>
            </w:r>
          </w:p>
        </w:tc>
        <w:tc>
          <w:tcPr>
            <w:tcW w:w="510" w:type="pct"/>
            <w:tcBorders>
              <w:top w:val="single" w:sz="4" w:space="0" w:color="auto"/>
              <w:left w:val="nil"/>
              <w:bottom w:val="single" w:sz="4" w:space="0" w:color="auto"/>
            </w:tcBorders>
            <w:shd w:val="clear" w:color="auto" w:fill="auto"/>
            <w:noWrap/>
            <w:vAlign w:val="center"/>
          </w:tcPr>
          <w:p w14:paraId="04C9879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0.71</w:t>
            </w:r>
          </w:p>
        </w:tc>
        <w:tc>
          <w:tcPr>
            <w:tcW w:w="509" w:type="pct"/>
            <w:tcBorders>
              <w:top w:val="single" w:sz="4" w:space="0" w:color="auto"/>
              <w:bottom w:val="single" w:sz="4" w:space="0" w:color="auto"/>
              <w:right w:val="nil"/>
            </w:tcBorders>
            <w:shd w:val="clear" w:color="auto" w:fill="auto"/>
            <w:vAlign w:val="center"/>
          </w:tcPr>
          <w:p w14:paraId="4263D00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0.71</w:t>
            </w:r>
          </w:p>
        </w:tc>
        <w:tc>
          <w:tcPr>
            <w:tcW w:w="509" w:type="pct"/>
            <w:tcBorders>
              <w:top w:val="single" w:sz="4" w:space="0" w:color="auto"/>
              <w:left w:val="nil"/>
              <w:bottom w:val="single" w:sz="4" w:space="0" w:color="auto"/>
              <w:right w:val="single" w:sz="4" w:space="0" w:color="auto"/>
            </w:tcBorders>
            <w:shd w:val="clear" w:color="auto" w:fill="auto"/>
            <w:vAlign w:val="center"/>
          </w:tcPr>
          <w:p w14:paraId="0A304F0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0.75</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7A55432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0.55</w:t>
            </w:r>
          </w:p>
        </w:tc>
        <w:tc>
          <w:tcPr>
            <w:tcW w:w="509" w:type="pct"/>
            <w:tcBorders>
              <w:top w:val="single" w:sz="4" w:space="0" w:color="auto"/>
              <w:left w:val="nil"/>
              <w:bottom w:val="single" w:sz="4" w:space="0" w:color="auto"/>
            </w:tcBorders>
            <w:shd w:val="clear" w:color="auto" w:fill="auto"/>
            <w:noWrap/>
            <w:vAlign w:val="center"/>
          </w:tcPr>
          <w:p w14:paraId="33FEB13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0.67</w:t>
            </w:r>
          </w:p>
        </w:tc>
        <w:tc>
          <w:tcPr>
            <w:tcW w:w="509" w:type="pct"/>
            <w:tcBorders>
              <w:top w:val="single" w:sz="4" w:space="0" w:color="auto"/>
              <w:bottom w:val="single" w:sz="4" w:space="0" w:color="auto"/>
              <w:right w:val="nil"/>
            </w:tcBorders>
            <w:shd w:val="clear" w:color="auto" w:fill="auto"/>
            <w:noWrap/>
            <w:vAlign w:val="center"/>
          </w:tcPr>
          <w:p w14:paraId="4CE1A11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0.74</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06ECB5F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0.71</w:t>
            </w:r>
          </w:p>
        </w:tc>
      </w:tr>
      <w:tr w:rsidR="00C6057A" w:rsidRPr="00861DEE" w14:paraId="2491417F"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3A1A26BA" w14:textId="77777777" w:rsidR="00C6057A" w:rsidRPr="00861DEE" w:rsidRDefault="00C6057A" w:rsidP="00AA763A">
            <w:pPr>
              <w:jc w:val="center"/>
              <w:rPr>
                <w:lang w:val="en-US"/>
              </w:rPr>
            </w:pPr>
            <w:r w:rsidRPr="00861DEE">
              <w:rPr>
                <w:rFonts w:ascii="Arial" w:hAnsi="Arial" w:cs="Arial"/>
                <w:sz w:val="20"/>
                <w:szCs w:val="20"/>
                <w:lang w:val="en-US"/>
              </w:rPr>
              <w:t>K</w:t>
            </w:r>
            <w:r w:rsidRPr="00861DEE">
              <w:rPr>
                <w:rFonts w:ascii="Arial" w:hAnsi="Arial" w:cs="Arial"/>
                <w:sz w:val="20"/>
                <w:szCs w:val="20"/>
                <w:vertAlign w:val="subscript"/>
                <w:lang w:val="en-US"/>
              </w:rPr>
              <w:t>3</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184C80D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0.42</w:t>
            </w:r>
          </w:p>
        </w:tc>
        <w:tc>
          <w:tcPr>
            <w:tcW w:w="510" w:type="pct"/>
            <w:tcBorders>
              <w:top w:val="single" w:sz="4" w:space="0" w:color="auto"/>
              <w:left w:val="nil"/>
              <w:bottom w:val="single" w:sz="4" w:space="0" w:color="auto"/>
            </w:tcBorders>
            <w:shd w:val="clear" w:color="auto" w:fill="auto"/>
            <w:noWrap/>
            <w:vAlign w:val="center"/>
          </w:tcPr>
          <w:p w14:paraId="49F6A43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0.56</w:t>
            </w:r>
          </w:p>
        </w:tc>
        <w:tc>
          <w:tcPr>
            <w:tcW w:w="509" w:type="pct"/>
            <w:tcBorders>
              <w:top w:val="single" w:sz="4" w:space="0" w:color="auto"/>
              <w:bottom w:val="single" w:sz="4" w:space="0" w:color="auto"/>
              <w:right w:val="nil"/>
            </w:tcBorders>
            <w:shd w:val="clear" w:color="auto" w:fill="auto"/>
            <w:vAlign w:val="center"/>
          </w:tcPr>
          <w:p w14:paraId="1605FCF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0.66</w:t>
            </w:r>
          </w:p>
        </w:tc>
        <w:tc>
          <w:tcPr>
            <w:tcW w:w="509" w:type="pct"/>
            <w:tcBorders>
              <w:top w:val="single" w:sz="4" w:space="0" w:color="auto"/>
              <w:left w:val="nil"/>
              <w:bottom w:val="single" w:sz="4" w:space="0" w:color="auto"/>
              <w:right w:val="single" w:sz="4" w:space="0" w:color="auto"/>
            </w:tcBorders>
            <w:shd w:val="clear" w:color="auto" w:fill="auto"/>
            <w:vAlign w:val="center"/>
          </w:tcPr>
          <w:p w14:paraId="7EC556C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0.68</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73A011F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1.01</w:t>
            </w:r>
          </w:p>
        </w:tc>
        <w:tc>
          <w:tcPr>
            <w:tcW w:w="509" w:type="pct"/>
            <w:tcBorders>
              <w:top w:val="single" w:sz="4" w:space="0" w:color="auto"/>
              <w:left w:val="nil"/>
              <w:bottom w:val="single" w:sz="4" w:space="0" w:color="auto"/>
            </w:tcBorders>
            <w:shd w:val="clear" w:color="auto" w:fill="auto"/>
            <w:noWrap/>
            <w:vAlign w:val="center"/>
          </w:tcPr>
          <w:p w14:paraId="5EDD6D8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1.07</w:t>
            </w:r>
          </w:p>
        </w:tc>
        <w:tc>
          <w:tcPr>
            <w:tcW w:w="509" w:type="pct"/>
            <w:tcBorders>
              <w:top w:val="single" w:sz="4" w:space="0" w:color="auto"/>
              <w:bottom w:val="single" w:sz="4" w:space="0" w:color="auto"/>
              <w:right w:val="nil"/>
            </w:tcBorders>
            <w:shd w:val="clear" w:color="auto" w:fill="auto"/>
            <w:noWrap/>
            <w:vAlign w:val="center"/>
          </w:tcPr>
          <w:p w14:paraId="6FBF63D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0.94</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1C66888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0.91</w:t>
            </w:r>
          </w:p>
        </w:tc>
      </w:tr>
      <w:tr w:rsidR="00C6057A" w:rsidRPr="00861DEE" w14:paraId="50010692"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738A686B" w14:textId="77777777" w:rsidR="00C6057A" w:rsidRPr="00861DEE" w:rsidRDefault="00C6057A" w:rsidP="00AA763A">
            <w:pPr>
              <w:jc w:val="center"/>
              <w:rPr>
                <w:lang w:val="en-US"/>
              </w:rPr>
            </w:pPr>
            <w:r w:rsidRPr="00861DEE">
              <w:rPr>
                <w:rFonts w:ascii="Arial" w:hAnsi="Arial" w:cs="Arial"/>
                <w:sz w:val="20"/>
                <w:szCs w:val="20"/>
                <w:lang w:val="en-US"/>
              </w:rPr>
              <w:t>K</w:t>
            </w:r>
            <w:r w:rsidRPr="00861DEE">
              <w:rPr>
                <w:rFonts w:ascii="Arial" w:hAnsi="Arial" w:cs="Arial"/>
                <w:sz w:val="20"/>
                <w:szCs w:val="20"/>
                <w:vertAlign w:val="subscript"/>
                <w:lang w:val="en-US"/>
              </w:rPr>
              <w:t>4</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1FD4D56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0.70</w:t>
            </w:r>
          </w:p>
        </w:tc>
        <w:tc>
          <w:tcPr>
            <w:tcW w:w="510" w:type="pct"/>
            <w:tcBorders>
              <w:top w:val="single" w:sz="4" w:space="0" w:color="auto"/>
              <w:left w:val="nil"/>
              <w:bottom w:val="single" w:sz="4" w:space="0" w:color="auto"/>
            </w:tcBorders>
            <w:shd w:val="clear" w:color="auto" w:fill="auto"/>
            <w:noWrap/>
            <w:vAlign w:val="center"/>
          </w:tcPr>
          <w:p w14:paraId="430C502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0.85</w:t>
            </w:r>
          </w:p>
        </w:tc>
        <w:tc>
          <w:tcPr>
            <w:tcW w:w="509" w:type="pct"/>
            <w:tcBorders>
              <w:top w:val="single" w:sz="4" w:space="0" w:color="auto"/>
              <w:bottom w:val="single" w:sz="4" w:space="0" w:color="auto"/>
              <w:right w:val="nil"/>
            </w:tcBorders>
            <w:shd w:val="clear" w:color="auto" w:fill="auto"/>
            <w:vAlign w:val="center"/>
          </w:tcPr>
          <w:p w14:paraId="4A6B995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0.97</w:t>
            </w:r>
          </w:p>
        </w:tc>
        <w:tc>
          <w:tcPr>
            <w:tcW w:w="509" w:type="pct"/>
            <w:tcBorders>
              <w:top w:val="single" w:sz="4" w:space="0" w:color="auto"/>
              <w:left w:val="nil"/>
              <w:bottom w:val="single" w:sz="4" w:space="0" w:color="auto"/>
              <w:right w:val="single" w:sz="4" w:space="0" w:color="auto"/>
            </w:tcBorders>
            <w:shd w:val="clear" w:color="auto" w:fill="auto"/>
            <w:vAlign w:val="center"/>
          </w:tcPr>
          <w:p w14:paraId="1CE5BEA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1.04</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34CEBFD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0.60</w:t>
            </w:r>
          </w:p>
        </w:tc>
        <w:tc>
          <w:tcPr>
            <w:tcW w:w="509" w:type="pct"/>
            <w:tcBorders>
              <w:top w:val="single" w:sz="4" w:space="0" w:color="auto"/>
              <w:left w:val="nil"/>
              <w:bottom w:val="single" w:sz="4" w:space="0" w:color="auto"/>
            </w:tcBorders>
            <w:shd w:val="clear" w:color="auto" w:fill="auto"/>
            <w:noWrap/>
            <w:vAlign w:val="center"/>
          </w:tcPr>
          <w:p w14:paraId="7AA1778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0.60</w:t>
            </w:r>
          </w:p>
        </w:tc>
        <w:tc>
          <w:tcPr>
            <w:tcW w:w="509" w:type="pct"/>
            <w:tcBorders>
              <w:top w:val="single" w:sz="4" w:space="0" w:color="auto"/>
              <w:bottom w:val="single" w:sz="4" w:space="0" w:color="auto"/>
              <w:right w:val="nil"/>
            </w:tcBorders>
            <w:shd w:val="clear" w:color="auto" w:fill="auto"/>
            <w:noWrap/>
            <w:vAlign w:val="center"/>
          </w:tcPr>
          <w:p w14:paraId="1F73AEF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0.58</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340C1EA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0.58</w:t>
            </w:r>
          </w:p>
        </w:tc>
      </w:tr>
      <w:tr w:rsidR="00C6057A" w:rsidRPr="00861DEE" w14:paraId="21162027"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5265EC53" w14:textId="77777777" w:rsidR="00C6057A" w:rsidRPr="00861DEE" w:rsidRDefault="00C6057A" w:rsidP="00AA763A">
            <w:pPr>
              <w:jc w:val="center"/>
              <w:rPr>
                <w:lang w:val="en-US"/>
              </w:rPr>
            </w:pPr>
            <w:r w:rsidRPr="00861DEE">
              <w:rPr>
                <w:rFonts w:ascii="Arial" w:hAnsi="Arial" w:cs="Arial"/>
                <w:sz w:val="20"/>
                <w:szCs w:val="20"/>
                <w:lang w:val="en-US"/>
              </w:rPr>
              <w:t>K</w:t>
            </w:r>
            <w:r w:rsidRPr="00861DEE">
              <w:rPr>
                <w:rFonts w:ascii="Arial" w:hAnsi="Arial" w:cs="Arial"/>
                <w:sz w:val="20"/>
                <w:szCs w:val="20"/>
                <w:vertAlign w:val="subscript"/>
                <w:lang w:val="en-US"/>
              </w:rPr>
              <w:t>5</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2B280B7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0.55</w:t>
            </w:r>
          </w:p>
        </w:tc>
        <w:tc>
          <w:tcPr>
            <w:tcW w:w="510" w:type="pct"/>
            <w:tcBorders>
              <w:top w:val="single" w:sz="4" w:space="0" w:color="auto"/>
              <w:left w:val="nil"/>
              <w:bottom w:val="single" w:sz="4" w:space="0" w:color="auto"/>
            </w:tcBorders>
            <w:shd w:val="clear" w:color="auto" w:fill="auto"/>
            <w:noWrap/>
            <w:vAlign w:val="center"/>
          </w:tcPr>
          <w:p w14:paraId="3A4C898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0.77</w:t>
            </w:r>
          </w:p>
        </w:tc>
        <w:tc>
          <w:tcPr>
            <w:tcW w:w="509" w:type="pct"/>
            <w:tcBorders>
              <w:top w:val="single" w:sz="4" w:space="0" w:color="auto"/>
              <w:bottom w:val="single" w:sz="4" w:space="0" w:color="auto"/>
              <w:right w:val="nil"/>
            </w:tcBorders>
            <w:shd w:val="clear" w:color="auto" w:fill="auto"/>
            <w:vAlign w:val="center"/>
          </w:tcPr>
          <w:p w14:paraId="2543F953" w14:textId="77777777" w:rsidR="00C6057A" w:rsidRPr="00861DEE" w:rsidRDefault="00C6057A" w:rsidP="00AA763A">
            <w:pPr>
              <w:jc w:val="center"/>
              <w:rPr>
                <w:rFonts w:ascii="Arial" w:hAnsi="Arial" w:cs="Arial"/>
                <w:color w:val="000000"/>
                <w:sz w:val="20"/>
                <w:szCs w:val="20"/>
                <w:lang w:val="en-US"/>
              </w:rPr>
            </w:pPr>
          </w:p>
        </w:tc>
        <w:tc>
          <w:tcPr>
            <w:tcW w:w="509" w:type="pct"/>
            <w:tcBorders>
              <w:top w:val="single" w:sz="4" w:space="0" w:color="auto"/>
              <w:left w:val="nil"/>
              <w:bottom w:val="single" w:sz="4" w:space="0" w:color="auto"/>
              <w:right w:val="single" w:sz="4" w:space="0" w:color="auto"/>
            </w:tcBorders>
            <w:shd w:val="clear" w:color="auto" w:fill="auto"/>
            <w:vAlign w:val="center"/>
          </w:tcPr>
          <w:p w14:paraId="3BC0A85D" w14:textId="77777777" w:rsidR="00C6057A" w:rsidRPr="00861DEE" w:rsidRDefault="00C6057A" w:rsidP="00AA763A">
            <w:pPr>
              <w:jc w:val="center"/>
              <w:rPr>
                <w:rFonts w:ascii="Arial" w:hAnsi="Arial" w:cs="Arial"/>
                <w:color w:val="000000"/>
                <w:sz w:val="20"/>
                <w:szCs w:val="20"/>
                <w:lang w:val="en-US"/>
              </w:rPr>
            </w:pP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6907CF00"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0.71</w:t>
            </w:r>
          </w:p>
        </w:tc>
        <w:tc>
          <w:tcPr>
            <w:tcW w:w="509" w:type="pct"/>
            <w:tcBorders>
              <w:top w:val="single" w:sz="4" w:space="0" w:color="auto"/>
              <w:left w:val="nil"/>
              <w:bottom w:val="single" w:sz="4" w:space="0" w:color="auto"/>
            </w:tcBorders>
            <w:shd w:val="clear" w:color="auto" w:fill="auto"/>
            <w:noWrap/>
            <w:vAlign w:val="center"/>
          </w:tcPr>
          <w:p w14:paraId="6B9D1D5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0.62</w:t>
            </w:r>
          </w:p>
        </w:tc>
        <w:tc>
          <w:tcPr>
            <w:tcW w:w="509" w:type="pct"/>
            <w:tcBorders>
              <w:top w:val="single" w:sz="4" w:space="0" w:color="auto"/>
              <w:bottom w:val="single" w:sz="4" w:space="0" w:color="auto"/>
              <w:right w:val="nil"/>
            </w:tcBorders>
            <w:shd w:val="clear" w:color="auto" w:fill="auto"/>
            <w:noWrap/>
            <w:vAlign w:val="center"/>
          </w:tcPr>
          <w:p w14:paraId="057AC954" w14:textId="77777777" w:rsidR="00C6057A" w:rsidRPr="00861DEE" w:rsidRDefault="00C6057A" w:rsidP="00AA763A">
            <w:pPr>
              <w:jc w:val="center"/>
              <w:rPr>
                <w:rFonts w:ascii="Arial" w:hAnsi="Arial" w:cs="Arial"/>
                <w:color w:val="000000"/>
                <w:sz w:val="20"/>
                <w:szCs w:val="20"/>
                <w:lang w:val="en-US"/>
              </w:rPr>
            </w:pP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528A5CC7" w14:textId="77777777" w:rsidR="00C6057A" w:rsidRPr="00861DEE" w:rsidRDefault="00C6057A" w:rsidP="00AA763A">
            <w:pPr>
              <w:jc w:val="center"/>
              <w:rPr>
                <w:rFonts w:ascii="Arial" w:hAnsi="Arial" w:cs="Arial"/>
                <w:color w:val="000000"/>
                <w:sz w:val="20"/>
                <w:szCs w:val="20"/>
                <w:lang w:val="en-US"/>
              </w:rPr>
            </w:pPr>
          </w:p>
        </w:tc>
      </w:tr>
      <w:tr w:rsidR="00C6057A" w:rsidRPr="00861DEE" w14:paraId="62CADBDE" w14:textId="77777777" w:rsidTr="00AA763A">
        <w:trPr>
          <w:trHeight w:val="255"/>
        </w:trPr>
        <w:tc>
          <w:tcPr>
            <w:tcW w:w="5000" w:type="pct"/>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68DC342F"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Weighted Average</w:t>
            </w:r>
          </w:p>
        </w:tc>
      </w:tr>
      <w:tr w:rsidR="00C6057A" w:rsidRPr="00861DEE" w14:paraId="6DED5417"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61C9F6" w14:textId="77777777" w:rsidR="00C6057A" w:rsidRPr="00861DEE" w:rsidRDefault="00C6057A" w:rsidP="00AA763A">
            <w:pPr>
              <w:jc w:val="center"/>
              <w:rPr>
                <w:rFonts w:ascii="Arial" w:hAnsi="Arial" w:cs="Arial"/>
                <w:color w:val="000000"/>
                <w:sz w:val="20"/>
                <w:szCs w:val="20"/>
                <w:lang w:val="en-US"/>
              </w:rPr>
            </w:pPr>
          </w:p>
        </w:tc>
        <w:tc>
          <w:tcPr>
            <w:tcW w:w="2037"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18DB4F1"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(K/L)</w:t>
            </w:r>
            <w:r w:rsidRPr="00861DEE">
              <w:rPr>
                <w:rFonts w:ascii="Symbol" w:hAnsi="Symbol" w:cs="Arial"/>
                <w:b/>
                <w:color w:val="000000"/>
                <w:sz w:val="20"/>
                <w:szCs w:val="20"/>
                <w:vertAlign w:val="superscript"/>
                <w:lang w:val="en-US"/>
              </w:rPr>
              <w:t></w:t>
            </w:r>
          </w:p>
        </w:tc>
        <w:tc>
          <w:tcPr>
            <w:tcW w:w="2031"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04633B79"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A</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r>
      <w:tr w:rsidR="00C6057A" w:rsidRPr="00861DEE" w14:paraId="3F1A4972"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BFECF8" w14:textId="77777777" w:rsidR="00C6057A" w:rsidRPr="00861DEE" w:rsidRDefault="00C6057A" w:rsidP="00AA763A">
            <w:pPr>
              <w:jc w:val="center"/>
              <w:rPr>
                <w:rFonts w:ascii="Arial" w:hAnsi="Arial" w:cs="Arial"/>
                <w:color w:val="000000"/>
                <w:sz w:val="20"/>
                <w:szCs w:val="20"/>
                <w:lang w:val="en-US"/>
              </w:rPr>
            </w:pP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11F2AE41"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1970</w:t>
            </w:r>
          </w:p>
        </w:tc>
        <w:tc>
          <w:tcPr>
            <w:tcW w:w="510" w:type="pct"/>
            <w:tcBorders>
              <w:top w:val="single" w:sz="4" w:space="0" w:color="auto"/>
              <w:left w:val="nil"/>
              <w:bottom w:val="single" w:sz="4" w:space="0" w:color="auto"/>
            </w:tcBorders>
            <w:shd w:val="clear" w:color="auto" w:fill="auto"/>
            <w:noWrap/>
            <w:vAlign w:val="center"/>
          </w:tcPr>
          <w:p w14:paraId="2613A405"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1980</w:t>
            </w:r>
          </w:p>
        </w:tc>
        <w:tc>
          <w:tcPr>
            <w:tcW w:w="509" w:type="pct"/>
            <w:tcBorders>
              <w:top w:val="single" w:sz="4" w:space="0" w:color="auto"/>
              <w:bottom w:val="single" w:sz="4" w:space="0" w:color="auto"/>
              <w:right w:val="nil"/>
            </w:tcBorders>
            <w:shd w:val="clear" w:color="auto" w:fill="auto"/>
            <w:vAlign w:val="center"/>
          </w:tcPr>
          <w:p w14:paraId="5A881454"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1990</w:t>
            </w:r>
          </w:p>
        </w:tc>
        <w:tc>
          <w:tcPr>
            <w:tcW w:w="509" w:type="pct"/>
            <w:tcBorders>
              <w:top w:val="single" w:sz="4" w:space="0" w:color="auto"/>
              <w:left w:val="nil"/>
              <w:bottom w:val="single" w:sz="4" w:space="0" w:color="auto"/>
              <w:right w:val="single" w:sz="4" w:space="0" w:color="auto"/>
            </w:tcBorders>
            <w:shd w:val="clear" w:color="auto" w:fill="auto"/>
            <w:vAlign w:val="center"/>
          </w:tcPr>
          <w:p w14:paraId="3180C36B"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2000</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33D59EBD"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1970</w:t>
            </w:r>
          </w:p>
        </w:tc>
        <w:tc>
          <w:tcPr>
            <w:tcW w:w="509" w:type="pct"/>
            <w:tcBorders>
              <w:top w:val="single" w:sz="4" w:space="0" w:color="auto"/>
              <w:left w:val="nil"/>
              <w:bottom w:val="single" w:sz="4" w:space="0" w:color="auto"/>
            </w:tcBorders>
            <w:shd w:val="clear" w:color="auto" w:fill="auto"/>
            <w:noWrap/>
            <w:vAlign w:val="center"/>
          </w:tcPr>
          <w:p w14:paraId="25377B59"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1980</w:t>
            </w:r>
          </w:p>
        </w:tc>
        <w:tc>
          <w:tcPr>
            <w:tcW w:w="509" w:type="pct"/>
            <w:tcBorders>
              <w:top w:val="single" w:sz="4" w:space="0" w:color="auto"/>
              <w:bottom w:val="single" w:sz="4" w:space="0" w:color="auto"/>
              <w:right w:val="nil"/>
            </w:tcBorders>
            <w:shd w:val="clear" w:color="auto" w:fill="auto"/>
            <w:noWrap/>
            <w:vAlign w:val="center"/>
          </w:tcPr>
          <w:p w14:paraId="5C83D222"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1990</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48214329"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2000</w:t>
            </w:r>
          </w:p>
        </w:tc>
      </w:tr>
      <w:tr w:rsidR="00C6057A" w:rsidRPr="00861DEE" w14:paraId="2A7ED725"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6E80742D" w14:textId="77777777" w:rsidR="00C6057A" w:rsidRPr="00861DEE" w:rsidRDefault="00C6057A" w:rsidP="00AA763A">
            <w:pPr>
              <w:jc w:val="center"/>
              <w:rPr>
                <w:lang w:val="en-US"/>
              </w:rPr>
            </w:pPr>
            <w:r w:rsidRPr="00861DEE">
              <w:rPr>
                <w:rFonts w:ascii="Arial" w:hAnsi="Arial" w:cs="Arial"/>
                <w:sz w:val="20"/>
                <w:szCs w:val="20"/>
                <w:lang w:val="en-US"/>
              </w:rPr>
              <w:t>K</w:t>
            </w:r>
            <w:r w:rsidRPr="00861DEE">
              <w:rPr>
                <w:rFonts w:ascii="Arial" w:hAnsi="Arial" w:cs="Arial"/>
                <w:sz w:val="20"/>
                <w:szCs w:val="20"/>
                <w:vertAlign w:val="subscript"/>
                <w:lang w:val="en-US"/>
              </w:rPr>
              <w:t>1</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50F5D36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0.76</w:t>
            </w:r>
          </w:p>
        </w:tc>
        <w:tc>
          <w:tcPr>
            <w:tcW w:w="510" w:type="pct"/>
            <w:tcBorders>
              <w:top w:val="single" w:sz="4" w:space="0" w:color="auto"/>
              <w:left w:val="nil"/>
              <w:bottom w:val="single" w:sz="4" w:space="0" w:color="auto"/>
            </w:tcBorders>
            <w:shd w:val="clear" w:color="auto" w:fill="auto"/>
            <w:noWrap/>
            <w:vAlign w:val="center"/>
          </w:tcPr>
          <w:p w14:paraId="01BC671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0.89</w:t>
            </w:r>
          </w:p>
        </w:tc>
        <w:tc>
          <w:tcPr>
            <w:tcW w:w="509" w:type="pct"/>
            <w:tcBorders>
              <w:top w:val="single" w:sz="4" w:space="0" w:color="auto"/>
              <w:bottom w:val="single" w:sz="4" w:space="0" w:color="auto"/>
              <w:right w:val="nil"/>
            </w:tcBorders>
            <w:shd w:val="clear" w:color="auto" w:fill="auto"/>
            <w:vAlign w:val="center"/>
          </w:tcPr>
          <w:p w14:paraId="33CBD88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0.96</w:t>
            </w:r>
          </w:p>
        </w:tc>
        <w:tc>
          <w:tcPr>
            <w:tcW w:w="509" w:type="pct"/>
            <w:tcBorders>
              <w:top w:val="single" w:sz="4" w:space="0" w:color="auto"/>
              <w:left w:val="nil"/>
              <w:bottom w:val="single" w:sz="4" w:space="0" w:color="auto"/>
              <w:right w:val="single" w:sz="4" w:space="0" w:color="auto"/>
            </w:tcBorders>
            <w:shd w:val="clear" w:color="auto" w:fill="auto"/>
            <w:vAlign w:val="center"/>
          </w:tcPr>
          <w:p w14:paraId="2E3EF14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1.01</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3FBB757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0.68</w:t>
            </w:r>
          </w:p>
        </w:tc>
        <w:tc>
          <w:tcPr>
            <w:tcW w:w="509" w:type="pct"/>
            <w:tcBorders>
              <w:top w:val="single" w:sz="4" w:space="0" w:color="auto"/>
              <w:left w:val="nil"/>
              <w:bottom w:val="single" w:sz="4" w:space="0" w:color="auto"/>
            </w:tcBorders>
            <w:shd w:val="clear" w:color="auto" w:fill="auto"/>
            <w:noWrap/>
            <w:vAlign w:val="center"/>
          </w:tcPr>
          <w:p w14:paraId="1596C21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0.72</w:t>
            </w:r>
          </w:p>
        </w:tc>
        <w:tc>
          <w:tcPr>
            <w:tcW w:w="509" w:type="pct"/>
            <w:tcBorders>
              <w:top w:val="single" w:sz="4" w:space="0" w:color="auto"/>
              <w:bottom w:val="single" w:sz="4" w:space="0" w:color="auto"/>
              <w:right w:val="nil"/>
            </w:tcBorders>
            <w:shd w:val="clear" w:color="auto" w:fill="auto"/>
            <w:noWrap/>
            <w:vAlign w:val="center"/>
          </w:tcPr>
          <w:p w14:paraId="53A1582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0.69</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6FBFC1E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0.70</w:t>
            </w:r>
          </w:p>
        </w:tc>
      </w:tr>
      <w:tr w:rsidR="00C6057A" w:rsidRPr="00861DEE" w14:paraId="42844C53"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5F1075A4" w14:textId="77777777" w:rsidR="00C6057A" w:rsidRPr="00861DEE" w:rsidRDefault="00C6057A" w:rsidP="00AA763A">
            <w:pPr>
              <w:jc w:val="center"/>
              <w:rPr>
                <w:lang w:val="en-US"/>
              </w:rPr>
            </w:pPr>
            <w:r w:rsidRPr="00861DEE">
              <w:rPr>
                <w:rFonts w:ascii="Arial" w:hAnsi="Arial" w:cs="Arial"/>
                <w:sz w:val="20"/>
                <w:szCs w:val="20"/>
                <w:lang w:val="en-US"/>
              </w:rPr>
              <w:t>K</w:t>
            </w:r>
            <w:r w:rsidRPr="00861DEE">
              <w:rPr>
                <w:rFonts w:ascii="Arial" w:hAnsi="Arial" w:cs="Arial"/>
                <w:sz w:val="20"/>
                <w:szCs w:val="20"/>
                <w:vertAlign w:val="subscript"/>
                <w:lang w:val="en-US"/>
              </w:rPr>
              <w:t>2</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157DEE3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0.81</w:t>
            </w:r>
          </w:p>
        </w:tc>
        <w:tc>
          <w:tcPr>
            <w:tcW w:w="510" w:type="pct"/>
            <w:tcBorders>
              <w:top w:val="single" w:sz="4" w:space="0" w:color="auto"/>
              <w:left w:val="nil"/>
              <w:bottom w:val="single" w:sz="4" w:space="0" w:color="auto"/>
              <w:right w:val="nil"/>
            </w:tcBorders>
            <w:shd w:val="clear" w:color="auto" w:fill="auto"/>
            <w:noWrap/>
            <w:vAlign w:val="center"/>
          </w:tcPr>
          <w:p w14:paraId="1B27B0E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0.83</w:t>
            </w:r>
          </w:p>
        </w:tc>
        <w:tc>
          <w:tcPr>
            <w:tcW w:w="509" w:type="pct"/>
            <w:tcBorders>
              <w:top w:val="single" w:sz="4" w:space="0" w:color="auto"/>
              <w:left w:val="nil"/>
              <w:bottom w:val="single" w:sz="4" w:space="0" w:color="auto"/>
              <w:right w:val="nil"/>
            </w:tcBorders>
            <w:shd w:val="clear" w:color="auto" w:fill="auto"/>
            <w:vAlign w:val="center"/>
          </w:tcPr>
          <w:p w14:paraId="5CBB803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0.83</w:t>
            </w:r>
          </w:p>
        </w:tc>
        <w:tc>
          <w:tcPr>
            <w:tcW w:w="509" w:type="pct"/>
            <w:tcBorders>
              <w:top w:val="single" w:sz="4" w:space="0" w:color="auto"/>
              <w:left w:val="nil"/>
              <w:bottom w:val="single" w:sz="4" w:space="0" w:color="auto"/>
              <w:right w:val="single" w:sz="4" w:space="0" w:color="auto"/>
            </w:tcBorders>
            <w:shd w:val="clear" w:color="auto" w:fill="auto"/>
            <w:vAlign w:val="center"/>
          </w:tcPr>
          <w:p w14:paraId="20328B1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0.86</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4E0E7AF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0.64</w:t>
            </w:r>
          </w:p>
        </w:tc>
        <w:tc>
          <w:tcPr>
            <w:tcW w:w="509" w:type="pct"/>
            <w:tcBorders>
              <w:top w:val="single" w:sz="4" w:space="0" w:color="auto"/>
              <w:left w:val="nil"/>
              <w:bottom w:val="single" w:sz="4" w:space="0" w:color="auto"/>
            </w:tcBorders>
            <w:shd w:val="clear" w:color="auto" w:fill="auto"/>
            <w:noWrap/>
            <w:vAlign w:val="center"/>
          </w:tcPr>
          <w:p w14:paraId="1C8F795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0.76</w:t>
            </w:r>
          </w:p>
        </w:tc>
        <w:tc>
          <w:tcPr>
            <w:tcW w:w="509" w:type="pct"/>
            <w:tcBorders>
              <w:top w:val="single" w:sz="4" w:space="0" w:color="auto"/>
              <w:bottom w:val="single" w:sz="4" w:space="0" w:color="auto"/>
              <w:right w:val="nil"/>
            </w:tcBorders>
            <w:shd w:val="clear" w:color="auto" w:fill="auto"/>
            <w:noWrap/>
            <w:vAlign w:val="center"/>
          </w:tcPr>
          <w:p w14:paraId="472F003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0.79</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7128BA6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0.80</w:t>
            </w:r>
          </w:p>
        </w:tc>
      </w:tr>
      <w:tr w:rsidR="00C6057A" w:rsidRPr="00861DEE" w14:paraId="3CB3852D"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6870E17E" w14:textId="77777777" w:rsidR="00C6057A" w:rsidRPr="00861DEE" w:rsidRDefault="00C6057A" w:rsidP="00AA763A">
            <w:pPr>
              <w:jc w:val="center"/>
              <w:rPr>
                <w:lang w:val="en-US"/>
              </w:rPr>
            </w:pPr>
            <w:r w:rsidRPr="00861DEE">
              <w:rPr>
                <w:rFonts w:ascii="Arial" w:hAnsi="Arial" w:cs="Arial"/>
                <w:sz w:val="20"/>
                <w:szCs w:val="20"/>
                <w:lang w:val="en-US"/>
              </w:rPr>
              <w:t>K</w:t>
            </w:r>
            <w:r w:rsidRPr="00861DEE">
              <w:rPr>
                <w:rFonts w:ascii="Arial" w:hAnsi="Arial" w:cs="Arial"/>
                <w:sz w:val="20"/>
                <w:szCs w:val="20"/>
                <w:vertAlign w:val="subscript"/>
                <w:lang w:val="en-US"/>
              </w:rPr>
              <w:t>3</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4D879AB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0.63</w:t>
            </w:r>
          </w:p>
        </w:tc>
        <w:tc>
          <w:tcPr>
            <w:tcW w:w="510" w:type="pct"/>
            <w:tcBorders>
              <w:top w:val="single" w:sz="4" w:space="0" w:color="auto"/>
              <w:left w:val="nil"/>
              <w:bottom w:val="single" w:sz="4" w:space="0" w:color="auto"/>
              <w:right w:val="nil"/>
            </w:tcBorders>
            <w:shd w:val="clear" w:color="auto" w:fill="auto"/>
            <w:noWrap/>
            <w:vAlign w:val="center"/>
          </w:tcPr>
          <w:p w14:paraId="6646D5D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0.76</w:t>
            </w:r>
          </w:p>
        </w:tc>
        <w:tc>
          <w:tcPr>
            <w:tcW w:w="509" w:type="pct"/>
            <w:tcBorders>
              <w:top w:val="single" w:sz="4" w:space="0" w:color="auto"/>
              <w:left w:val="nil"/>
              <w:bottom w:val="single" w:sz="4" w:space="0" w:color="auto"/>
              <w:right w:val="nil"/>
            </w:tcBorders>
            <w:shd w:val="clear" w:color="auto" w:fill="auto"/>
            <w:vAlign w:val="center"/>
          </w:tcPr>
          <w:p w14:paraId="46875D6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0.84</w:t>
            </w:r>
          </w:p>
        </w:tc>
        <w:tc>
          <w:tcPr>
            <w:tcW w:w="509" w:type="pct"/>
            <w:tcBorders>
              <w:top w:val="single" w:sz="4" w:space="0" w:color="auto"/>
              <w:left w:val="nil"/>
              <w:bottom w:val="single" w:sz="4" w:space="0" w:color="auto"/>
              <w:right w:val="single" w:sz="4" w:space="0" w:color="auto"/>
            </w:tcBorders>
            <w:shd w:val="clear" w:color="auto" w:fill="auto"/>
            <w:vAlign w:val="center"/>
          </w:tcPr>
          <w:p w14:paraId="5216CAE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0.85</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4F73BAC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0.86</w:t>
            </w:r>
          </w:p>
        </w:tc>
        <w:tc>
          <w:tcPr>
            <w:tcW w:w="509" w:type="pct"/>
            <w:tcBorders>
              <w:top w:val="single" w:sz="4" w:space="0" w:color="auto"/>
              <w:left w:val="nil"/>
              <w:bottom w:val="single" w:sz="4" w:space="0" w:color="auto"/>
            </w:tcBorders>
            <w:shd w:val="clear" w:color="auto" w:fill="auto"/>
            <w:noWrap/>
            <w:vAlign w:val="center"/>
          </w:tcPr>
          <w:p w14:paraId="25D0D4C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0.88</w:t>
            </w:r>
          </w:p>
        </w:tc>
        <w:tc>
          <w:tcPr>
            <w:tcW w:w="509" w:type="pct"/>
            <w:tcBorders>
              <w:top w:val="single" w:sz="4" w:space="0" w:color="auto"/>
              <w:bottom w:val="single" w:sz="4" w:space="0" w:color="auto"/>
              <w:right w:val="nil"/>
            </w:tcBorders>
            <w:shd w:val="clear" w:color="auto" w:fill="auto"/>
            <w:noWrap/>
            <w:vAlign w:val="center"/>
          </w:tcPr>
          <w:p w14:paraId="577FE5D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0.81</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60A1DD4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0.84</w:t>
            </w:r>
          </w:p>
        </w:tc>
      </w:tr>
      <w:tr w:rsidR="00C6057A" w:rsidRPr="00861DEE" w14:paraId="19C3AFE7"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4E08DDA6" w14:textId="77777777" w:rsidR="00C6057A" w:rsidRPr="00861DEE" w:rsidRDefault="00C6057A" w:rsidP="00AA763A">
            <w:pPr>
              <w:jc w:val="center"/>
              <w:rPr>
                <w:lang w:val="en-US"/>
              </w:rPr>
            </w:pPr>
            <w:r w:rsidRPr="00861DEE">
              <w:rPr>
                <w:rFonts w:ascii="Arial" w:hAnsi="Arial" w:cs="Arial"/>
                <w:sz w:val="20"/>
                <w:szCs w:val="20"/>
                <w:lang w:val="en-US"/>
              </w:rPr>
              <w:t>K</w:t>
            </w:r>
            <w:r w:rsidRPr="00861DEE">
              <w:rPr>
                <w:rFonts w:ascii="Arial" w:hAnsi="Arial" w:cs="Arial"/>
                <w:sz w:val="20"/>
                <w:szCs w:val="20"/>
                <w:vertAlign w:val="subscript"/>
                <w:lang w:val="en-US"/>
              </w:rPr>
              <w:t>4</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452BFC0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0.76</w:t>
            </w:r>
          </w:p>
        </w:tc>
        <w:tc>
          <w:tcPr>
            <w:tcW w:w="510" w:type="pct"/>
            <w:tcBorders>
              <w:top w:val="single" w:sz="4" w:space="0" w:color="auto"/>
              <w:left w:val="nil"/>
              <w:bottom w:val="single" w:sz="4" w:space="0" w:color="auto"/>
              <w:right w:val="nil"/>
            </w:tcBorders>
            <w:shd w:val="clear" w:color="auto" w:fill="auto"/>
            <w:noWrap/>
            <w:vAlign w:val="center"/>
          </w:tcPr>
          <w:p w14:paraId="4370606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0.91</w:t>
            </w:r>
          </w:p>
        </w:tc>
        <w:tc>
          <w:tcPr>
            <w:tcW w:w="509" w:type="pct"/>
            <w:tcBorders>
              <w:top w:val="single" w:sz="4" w:space="0" w:color="auto"/>
              <w:left w:val="nil"/>
              <w:bottom w:val="single" w:sz="4" w:space="0" w:color="auto"/>
              <w:right w:val="nil"/>
            </w:tcBorders>
            <w:shd w:val="clear" w:color="auto" w:fill="auto"/>
            <w:vAlign w:val="center"/>
          </w:tcPr>
          <w:p w14:paraId="492F0A5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1.00</w:t>
            </w:r>
          </w:p>
        </w:tc>
        <w:tc>
          <w:tcPr>
            <w:tcW w:w="509" w:type="pct"/>
            <w:tcBorders>
              <w:top w:val="single" w:sz="4" w:space="0" w:color="auto"/>
              <w:left w:val="nil"/>
              <w:bottom w:val="single" w:sz="4" w:space="0" w:color="auto"/>
              <w:right w:val="single" w:sz="4" w:space="0" w:color="auto"/>
            </w:tcBorders>
            <w:shd w:val="clear" w:color="auto" w:fill="auto"/>
            <w:vAlign w:val="center"/>
          </w:tcPr>
          <w:p w14:paraId="2CAB701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1.05</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47F6D6D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0.68</w:t>
            </w:r>
          </w:p>
        </w:tc>
        <w:tc>
          <w:tcPr>
            <w:tcW w:w="509" w:type="pct"/>
            <w:tcBorders>
              <w:top w:val="single" w:sz="4" w:space="0" w:color="auto"/>
              <w:left w:val="nil"/>
              <w:bottom w:val="single" w:sz="4" w:space="0" w:color="auto"/>
            </w:tcBorders>
            <w:shd w:val="clear" w:color="auto" w:fill="auto"/>
            <w:noWrap/>
            <w:vAlign w:val="center"/>
          </w:tcPr>
          <w:p w14:paraId="639D362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0.70</w:t>
            </w:r>
          </w:p>
        </w:tc>
        <w:tc>
          <w:tcPr>
            <w:tcW w:w="509" w:type="pct"/>
            <w:tcBorders>
              <w:top w:val="single" w:sz="4" w:space="0" w:color="auto"/>
              <w:bottom w:val="single" w:sz="4" w:space="0" w:color="auto"/>
              <w:right w:val="nil"/>
            </w:tcBorders>
            <w:shd w:val="clear" w:color="auto" w:fill="auto"/>
            <w:noWrap/>
            <w:vAlign w:val="center"/>
          </w:tcPr>
          <w:p w14:paraId="2133183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0.67</w:t>
            </w: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4033AEB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0.69</w:t>
            </w:r>
          </w:p>
        </w:tc>
      </w:tr>
      <w:tr w:rsidR="00C6057A" w:rsidRPr="00861DEE" w14:paraId="7278D738" w14:textId="77777777" w:rsidTr="00AA763A">
        <w:trPr>
          <w:trHeight w:val="255"/>
        </w:trPr>
        <w:tc>
          <w:tcPr>
            <w:tcW w:w="933" w:type="pct"/>
            <w:tcBorders>
              <w:top w:val="single" w:sz="4" w:space="0" w:color="auto"/>
              <w:left w:val="single" w:sz="4" w:space="0" w:color="auto"/>
              <w:bottom w:val="single" w:sz="4" w:space="0" w:color="auto"/>
              <w:right w:val="single" w:sz="4" w:space="0" w:color="auto"/>
            </w:tcBorders>
            <w:shd w:val="clear" w:color="auto" w:fill="auto"/>
            <w:noWrap/>
          </w:tcPr>
          <w:p w14:paraId="033FF495" w14:textId="77777777" w:rsidR="00C6057A" w:rsidRPr="00861DEE" w:rsidRDefault="00C6057A" w:rsidP="00AA763A">
            <w:pPr>
              <w:jc w:val="center"/>
              <w:rPr>
                <w:lang w:val="en-US"/>
              </w:rPr>
            </w:pPr>
            <w:r w:rsidRPr="00861DEE">
              <w:rPr>
                <w:rFonts w:ascii="Arial" w:hAnsi="Arial" w:cs="Arial"/>
                <w:sz w:val="20"/>
                <w:szCs w:val="20"/>
                <w:lang w:val="en-US"/>
              </w:rPr>
              <w:t>K</w:t>
            </w:r>
            <w:r w:rsidRPr="00861DEE">
              <w:rPr>
                <w:rFonts w:ascii="Arial" w:hAnsi="Arial" w:cs="Arial"/>
                <w:sz w:val="20"/>
                <w:szCs w:val="20"/>
                <w:vertAlign w:val="subscript"/>
                <w:lang w:val="en-US"/>
              </w:rPr>
              <w:t>5</w:t>
            </w: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4796AC6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0.69</w:t>
            </w:r>
          </w:p>
        </w:tc>
        <w:tc>
          <w:tcPr>
            <w:tcW w:w="510" w:type="pct"/>
            <w:tcBorders>
              <w:top w:val="single" w:sz="4" w:space="0" w:color="auto"/>
              <w:left w:val="nil"/>
              <w:bottom w:val="single" w:sz="4" w:space="0" w:color="auto"/>
              <w:right w:val="nil"/>
            </w:tcBorders>
            <w:shd w:val="clear" w:color="auto" w:fill="auto"/>
            <w:noWrap/>
            <w:vAlign w:val="center"/>
          </w:tcPr>
          <w:p w14:paraId="7A61C98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0.86</w:t>
            </w:r>
          </w:p>
        </w:tc>
        <w:tc>
          <w:tcPr>
            <w:tcW w:w="509" w:type="pct"/>
            <w:tcBorders>
              <w:top w:val="single" w:sz="4" w:space="0" w:color="auto"/>
              <w:left w:val="nil"/>
              <w:bottom w:val="single" w:sz="4" w:space="0" w:color="auto"/>
              <w:right w:val="nil"/>
            </w:tcBorders>
            <w:shd w:val="clear" w:color="auto" w:fill="auto"/>
            <w:vAlign w:val="center"/>
          </w:tcPr>
          <w:p w14:paraId="147E5C60" w14:textId="77777777" w:rsidR="00C6057A" w:rsidRPr="00861DEE" w:rsidRDefault="00C6057A" w:rsidP="00AA763A">
            <w:pPr>
              <w:jc w:val="center"/>
              <w:rPr>
                <w:rFonts w:ascii="Arial" w:hAnsi="Arial" w:cs="Arial"/>
                <w:color w:val="000000"/>
                <w:sz w:val="20"/>
                <w:szCs w:val="20"/>
                <w:lang w:val="en-US"/>
              </w:rPr>
            </w:pPr>
          </w:p>
        </w:tc>
        <w:tc>
          <w:tcPr>
            <w:tcW w:w="509" w:type="pct"/>
            <w:tcBorders>
              <w:top w:val="single" w:sz="4" w:space="0" w:color="auto"/>
              <w:left w:val="nil"/>
              <w:bottom w:val="single" w:sz="4" w:space="0" w:color="auto"/>
              <w:right w:val="single" w:sz="4" w:space="0" w:color="auto"/>
            </w:tcBorders>
            <w:shd w:val="clear" w:color="auto" w:fill="auto"/>
            <w:vAlign w:val="center"/>
          </w:tcPr>
          <w:p w14:paraId="4EAA983B" w14:textId="77777777" w:rsidR="00C6057A" w:rsidRPr="00861DEE" w:rsidRDefault="00C6057A" w:rsidP="00AA763A">
            <w:pPr>
              <w:jc w:val="center"/>
              <w:rPr>
                <w:rFonts w:ascii="Arial" w:hAnsi="Arial" w:cs="Arial"/>
                <w:color w:val="000000"/>
                <w:sz w:val="20"/>
                <w:szCs w:val="20"/>
                <w:lang w:val="en-US"/>
              </w:rPr>
            </w:pPr>
          </w:p>
        </w:tc>
        <w:tc>
          <w:tcPr>
            <w:tcW w:w="509" w:type="pct"/>
            <w:tcBorders>
              <w:top w:val="single" w:sz="4" w:space="0" w:color="auto"/>
              <w:left w:val="single" w:sz="4" w:space="0" w:color="auto"/>
              <w:bottom w:val="single" w:sz="4" w:space="0" w:color="auto"/>
              <w:right w:val="nil"/>
            </w:tcBorders>
            <w:shd w:val="clear" w:color="auto" w:fill="auto"/>
            <w:noWrap/>
            <w:vAlign w:val="center"/>
          </w:tcPr>
          <w:p w14:paraId="019EE29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0.75</w:t>
            </w:r>
          </w:p>
        </w:tc>
        <w:tc>
          <w:tcPr>
            <w:tcW w:w="509" w:type="pct"/>
            <w:tcBorders>
              <w:top w:val="single" w:sz="4" w:space="0" w:color="auto"/>
              <w:left w:val="nil"/>
              <w:bottom w:val="single" w:sz="4" w:space="0" w:color="auto"/>
            </w:tcBorders>
            <w:shd w:val="clear" w:color="auto" w:fill="auto"/>
            <w:noWrap/>
            <w:vAlign w:val="center"/>
          </w:tcPr>
          <w:p w14:paraId="47681F9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0.74</w:t>
            </w:r>
          </w:p>
        </w:tc>
        <w:tc>
          <w:tcPr>
            <w:tcW w:w="509" w:type="pct"/>
            <w:tcBorders>
              <w:top w:val="single" w:sz="4" w:space="0" w:color="auto"/>
              <w:bottom w:val="single" w:sz="4" w:space="0" w:color="auto"/>
              <w:right w:val="nil"/>
            </w:tcBorders>
            <w:shd w:val="clear" w:color="auto" w:fill="auto"/>
            <w:noWrap/>
            <w:vAlign w:val="center"/>
          </w:tcPr>
          <w:p w14:paraId="00919292" w14:textId="77777777" w:rsidR="00C6057A" w:rsidRPr="00861DEE" w:rsidRDefault="00C6057A" w:rsidP="00AA763A">
            <w:pPr>
              <w:jc w:val="center"/>
              <w:rPr>
                <w:rFonts w:ascii="Arial" w:hAnsi="Arial" w:cs="Arial"/>
                <w:color w:val="000000"/>
                <w:sz w:val="20"/>
                <w:szCs w:val="20"/>
                <w:lang w:val="en-US"/>
              </w:rPr>
            </w:pPr>
          </w:p>
        </w:tc>
        <w:tc>
          <w:tcPr>
            <w:tcW w:w="503" w:type="pct"/>
            <w:tcBorders>
              <w:top w:val="single" w:sz="4" w:space="0" w:color="auto"/>
              <w:left w:val="nil"/>
              <w:bottom w:val="single" w:sz="4" w:space="0" w:color="auto"/>
              <w:right w:val="single" w:sz="4" w:space="0" w:color="auto"/>
            </w:tcBorders>
            <w:shd w:val="clear" w:color="auto" w:fill="auto"/>
            <w:noWrap/>
            <w:vAlign w:val="center"/>
          </w:tcPr>
          <w:p w14:paraId="6BB0A362" w14:textId="77777777" w:rsidR="00C6057A" w:rsidRPr="00861DEE" w:rsidRDefault="00C6057A" w:rsidP="00AA763A">
            <w:pPr>
              <w:jc w:val="center"/>
              <w:rPr>
                <w:rFonts w:ascii="Arial" w:hAnsi="Arial" w:cs="Arial"/>
                <w:color w:val="000000"/>
                <w:sz w:val="20"/>
                <w:szCs w:val="20"/>
                <w:lang w:val="en-US"/>
              </w:rPr>
            </w:pPr>
          </w:p>
        </w:tc>
      </w:tr>
    </w:tbl>
    <w:p w14:paraId="20E56506" w14:textId="77777777" w:rsidR="00C6057A" w:rsidRPr="00861DEE" w:rsidRDefault="00C6057A" w:rsidP="00C6057A">
      <w:pPr>
        <w:jc w:val="both"/>
        <w:rPr>
          <w:sz w:val="20"/>
          <w:szCs w:val="20"/>
          <w:lang w:val="en-US"/>
        </w:rPr>
      </w:pPr>
      <w:r w:rsidRPr="00861DEE">
        <w:rPr>
          <w:sz w:val="20"/>
          <w:szCs w:val="20"/>
          <w:lang w:val="en-US"/>
        </w:rPr>
        <w:t>Source: own elaboration from the data of IBGE, IPEA, Reis et. al. (2005) and Coelho (2006).</w:t>
      </w:r>
    </w:p>
    <w:p w14:paraId="1B615D64" w14:textId="77777777" w:rsidR="00C6057A" w:rsidRPr="00861DEE" w:rsidRDefault="00C6057A" w:rsidP="00C6057A">
      <w:pPr>
        <w:jc w:val="both"/>
        <w:rPr>
          <w:lang w:val="en-US"/>
        </w:rPr>
      </w:pPr>
    </w:p>
    <w:p w14:paraId="01488060" w14:textId="77777777" w:rsidR="00C6057A" w:rsidRPr="00861DEE" w:rsidRDefault="00C6057A" w:rsidP="00C6057A">
      <w:pPr>
        <w:jc w:val="both"/>
        <w:rPr>
          <w:lang w:val="en-US"/>
        </w:rPr>
      </w:pPr>
      <w:r w:rsidRPr="00861DEE">
        <w:rPr>
          <w:lang w:val="en-US"/>
        </w:rPr>
        <w:tab/>
        <w:t>Despite the low capital-labor ratio when using the K</w:t>
      </w:r>
      <w:r w:rsidRPr="00861DEE">
        <w:rPr>
          <w:vertAlign w:val="subscript"/>
          <w:lang w:val="en-US"/>
        </w:rPr>
        <w:t>3</w:t>
      </w:r>
      <w:r w:rsidRPr="00861DEE">
        <w:rPr>
          <w:lang w:val="en-US"/>
        </w:rPr>
        <w:t xml:space="preserve"> </w:t>
      </w:r>
      <w:r w:rsidRPr="00861DEE">
        <w:rPr>
          <w:i/>
          <w:lang w:val="en-US"/>
        </w:rPr>
        <w:t xml:space="preserve">proxy </w:t>
      </w:r>
      <w:r w:rsidRPr="00861DEE">
        <w:rPr>
          <w:lang w:val="en-US"/>
        </w:rPr>
        <w:t xml:space="preserve">with simple average, the results with the weighted average are closer to those using the other </w:t>
      </w:r>
      <w:r w:rsidRPr="00861DEE">
        <w:rPr>
          <w:i/>
          <w:lang w:val="en-US"/>
        </w:rPr>
        <w:t>proxies</w:t>
      </w:r>
      <w:r w:rsidRPr="00861DEE">
        <w:rPr>
          <w:lang w:val="en-US"/>
        </w:rPr>
        <w:t xml:space="preserve"> (Table 6). This ratio </w:t>
      </w:r>
      <w:r>
        <w:rPr>
          <w:lang w:val="en-US"/>
        </w:rPr>
        <w:t>was</w:t>
      </w:r>
      <w:r w:rsidRPr="00861DEE">
        <w:rPr>
          <w:lang w:val="en-US"/>
        </w:rPr>
        <w:t xml:space="preserve"> 0.85 in 2000, not so far from the </w:t>
      </w:r>
      <w:r>
        <w:rPr>
          <w:lang w:val="en-US"/>
        </w:rPr>
        <w:t>reference state</w:t>
      </w:r>
      <w:r w:rsidRPr="00861DEE">
        <w:rPr>
          <w:lang w:val="en-US"/>
        </w:rPr>
        <w:t xml:space="preserve">. Additionally, the TFP is below that of the </w:t>
      </w:r>
      <w:r>
        <w:rPr>
          <w:lang w:val="en-US"/>
        </w:rPr>
        <w:t>reference state</w:t>
      </w:r>
      <w:r w:rsidRPr="00861DEE">
        <w:rPr>
          <w:lang w:val="en-US"/>
        </w:rPr>
        <w:t xml:space="preserve"> and reasonably constant between 1970 and 2000.</w:t>
      </w:r>
    </w:p>
    <w:p w14:paraId="55719B72" w14:textId="77777777" w:rsidR="00C6057A" w:rsidRPr="00861DEE" w:rsidRDefault="00C6057A" w:rsidP="00C6057A">
      <w:pPr>
        <w:jc w:val="both"/>
        <w:rPr>
          <w:lang w:val="en-US"/>
        </w:rPr>
      </w:pPr>
      <w:r w:rsidRPr="00861DEE">
        <w:rPr>
          <w:lang w:val="en-US"/>
        </w:rPr>
        <w:tab/>
        <w:t>The results arising from the use of K</w:t>
      </w:r>
      <w:r w:rsidRPr="00861DEE">
        <w:rPr>
          <w:vertAlign w:val="subscript"/>
          <w:lang w:val="en-US"/>
        </w:rPr>
        <w:t>1</w:t>
      </w:r>
      <w:r w:rsidRPr="00861DEE">
        <w:rPr>
          <w:lang w:val="en-US"/>
        </w:rPr>
        <w:t xml:space="preserve"> and K</w:t>
      </w:r>
      <w:r w:rsidRPr="00861DEE">
        <w:rPr>
          <w:vertAlign w:val="subscript"/>
          <w:lang w:val="en-US"/>
        </w:rPr>
        <w:t>4</w:t>
      </w:r>
      <w:r w:rsidRPr="00861DEE">
        <w:rPr>
          <w:lang w:val="en-US"/>
        </w:rPr>
        <w:t xml:space="preserve"> </w:t>
      </w:r>
      <w:r w:rsidRPr="00861DEE">
        <w:rPr>
          <w:i/>
          <w:lang w:val="en-US"/>
        </w:rPr>
        <w:t xml:space="preserve">proxies </w:t>
      </w:r>
      <w:r w:rsidRPr="00861DEE">
        <w:rPr>
          <w:lang w:val="en-US"/>
        </w:rPr>
        <w:t xml:space="preserve">are the most reliable, because: a) use directly and/or result from the best data available for the </w:t>
      </w:r>
      <w:r>
        <w:rPr>
          <w:lang w:val="en-US"/>
        </w:rPr>
        <w:t>Brazilian states</w:t>
      </w:r>
      <w:r w:rsidRPr="00861DEE">
        <w:rPr>
          <w:lang w:val="en-US"/>
        </w:rPr>
        <w:t xml:space="preserve"> </w:t>
      </w:r>
      <w:r>
        <w:rPr>
          <w:lang w:val="en-US"/>
        </w:rPr>
        <w:t>elaborated</w:t>
      </w:r>
      <w:r w:rsidRPr="00861DEE">
        <w:rPr>
          <w:lang w:val="en-US"/>
        </w:rPr>
        <w:t xml:space="preserve"> by Reis et al. (2005); b) by comparing these </w:t>
      </w:r>
      <w:r w:rsidRPr="00861DEE">
        <w:rPr>
          <w:i/>
          <w:lang w:val="en-US"/>
        </w:rPr>
        <w:t>proxies’</w:t>
      </w:r>
      <w:r w:rsidRPr="00861DEE">
        <w:rPr>
          <w:lang w:val="en-US"/>
        </w:rPr>
        <w:t xml:space="preserve"> results with those obtained for 1970 and 1980 </w:t>
      </w:r>
      <w:r>
        <w:rPr>
          <w:lang w:val="en-US"/>
        </w:rPr>
        <w:t>using</w:t>
      </w:r>
      <w:r w:rsidRPr="00861DEE">
        <w:rPr>
          <w:lang w:val="en-US"/>
        </w:rPr>
        <w:t xml:space="preserve"> K</w:t>
      </w:r>
      <w:r w:rsidRPr="00861DEE">
        <w:rPr>
          <w:vertAlign w:val="subscript"/>
          <w:lang w:val="en-US"/>
        </w:rPr>
        <w:t>5</w:t>
      </w:r>
      <w:r w:rsidRPr="00861DEE">
        <w:rPr>
          <w:lang w:val="en-US"/>
        </w:rPr>
        <w:t xml:space="preserve">. The </w:t>
      </w:r>
      <w:r>
        <w:rPr>
          <w:lang w:val="en-US"/>
        </w:rPr>
        <w:t xml:space="preserve">mean of the Brazilian states </w:t>
      </w:r>
      <w:r w:rsidRPr="00861DEE">
        <w:rPr>
          <w:lang w:val="en-US"/>
        </w:rPr>
        <w:t xml:space="preserve">machinery and equipment per worker </w:t>
      </w:r>
      <w:r>
        <w:rPr>
          <w:lang w:val="en-US"/>
        </w:rPr>
        <w:t xml:space="preserve">value </w:t>
      </w:r>
      <w:r w:rsidRPr="00861DEE">
        <w:rPr>
          <w:lang w:val="en-US"/>
        </w:rPr>
        <w:t>(K</w:t>
      </w:r>
      <w:r w:rsidRPr="00861DEE">
        <w:rPr>
          <w:vertAlign w:val="subscript"/>
          <w:lang w:val="en-US"/>
        </w:rPr>
        <w:t>5</w:t>
      </w:r>
      <w:r w:rsidRPr="00861DEE">
        <w:rPr>
          <w:lang w:val="en-US"/>
        </w:rPr>
        <w:t xml:space="preserve">), also estimated by Reis </w:t>
      </w:r>
      <w:r w:rsidRPr="00861DEE">
        <w:rPr>
          <w:i/>
          <w:lang w:val="en-US"/>
        </w:rPr>
        <w:t>et al.</w:t>
      </w:r>
      <w:r w:rsidRPr="00861DEE">
        <w:rPr>
          <w:lang w:val="en-US"/>
        </w:rPr>
        <w:t xml:space="preserve"> (2005), </w:t>
      </w:r>
      <w:r>
        <w:rPr>
          <w:lang w:val="en-US"/>
        </w:rPr>
        <w:t xml:space="preserve">and </w:t>
      </w:r>
      <w:r w:rsidRPr="00861DEE">
        <w:rPr>
          <w:lang w:val="en-US"/>
        </w:rPr>
        <w:t>based on the economic censuses was</w:t>
      </w:r>
      <w:r w:rsidRPr="00D2154B">
        <w:rPr>
          <w:lang w:val="en-US"/>
        </w:rPr>
        <w:t xml:space="preserve"> </w:t>
      </w:r>
      <w:r w:rsidRPr="00861DEE">
        <w:rPr>
          <w:lang w:val="en-US"/>
        </w:rPr>
        <w:t xml:space="preserve">already, in 1980, 86% of the </w:t>
      </w:r>
      <w:r>
        <w:rPr>
          <w:lang w:val="en-US"/>
        </w:rPr>
        <w:t>state of São Paulo</w:t>
      </w:r>
      <w:r w:rsidRPr="00861DEE">
        <w:rPr>
          <w:lang w:val="en-US"/>
        </w:rPr>
        <w:t xml:space="preserve"> value</w:t>
      </w:r>
      <w:r>
        <w:rPr>
          <w:lang w:val="en-US"/>
        </w:rPr>
        <w:t>. T</w:t>
      </w:r>
      <w:r w:rsidRPr="00861DEE">
        <w:rPr>
          <w:lang w:val="en-US"/>
        </w:rPr>
        <w:t>h</w:t>
      </w:r>
      <w:r>
        <w:rPr>
          <w:lang w:val="en-US"/>
        </w:rPr>
        <w:t>is is th</w:t>
      </w:r>
      <w:r w:rsidRPr="00861DEE">
        <w:rPr>
          <w:lang w:val="en-US"/>
        </w:rPr>
        <w:t>e same difference found, in 2000, for the non-residential private capital total value, when estimated by K</w:t>
      </w:r>
      <w:r w:rsidRPr="00861DEE">
        <w:rPr>
          <w:vertAlign w:val="subscript"/>
          <w:lang w:val="en-US"/>
        </w:rPr>
        <w:t>2</w:t>
      </w:r>
      <w:r w:rsidRPr="00861DEE">
        <w:rPr>
          <w:lang w:val="en-US"/>
        </w:rPr>
        <w:t xml:space="preserve"> and K</w:t>
      </w:r>
      <w:r w:rsidRPr="00861DEE">
        <w:rPr>
          <w:vertAlign w:val="subscript"/>
          <w:lang w:val="en-US"/>
        </w:rPr>
        <w:t>3</w:t>
      </w:r>
      <w:r w:rsidRPr="00861DEE">
        <w:rPr>
          <w:lang w:val="en-US"/>
        </w:rPr>
        <w:t>.</w:t>
      </w:r>
      <w:r w:rsidRPr="00861DEE">
        <w:rPr>
          <w:color w:val="FF0000"/>
          <w:lang w:val="en-US"/>
        </w:rPr>
        <w:t xml:space="preserve"> </w:t>
      </w:r>
    </w:p>
    <w:p w14:paraId="02654394" w14:textId="77777777" w:rsidR="00C6057A" w:rsidRPr="00861DEE" w:rsidRDefault="00C6057A" w:rsidP="00C6057A">
      <w:pPr>
        <w:jc w:val="both"/>
        <w:rPr>
          <w:lang w:val="en-US"/>
        </w:rPr>
      </w:pPr>
      <w:r w:rsidRPr="00861DEE">
        <w:rPr>
          <w:color w:val="FF0000"/>
          <w:lang w:val="en-US"/>
        </w:rPr>
        <w:tab/>
      </w:r>
      <w:r w:rsidRPr="00861DEE">
        <w:rPr>
          <w:lang w:val="en-US"/>
        </w:rPr>
        <w:t xml:space="preserve">For this capital gap </w:t>
      </w:r>
      <w:r>
        <w:rPr>
          <w:lang w:val="en-US"/>
        </w:rPr>
        <w:t xml:space="preserve">to </w:t>
      </w:r>
      <w:r w:rsidRPr="00861DEE">
        <w:rPr>
          <w:lang w:val="en-US"/>
        </w:rPr>
        <w:t xml:space="preserve">remain </w:t>
      </w:r>
      <w:r>
        <w:rPr>
          <w:lang w:val="en-US"/>
        </w:rPr>
        <w:t xml:space="preserve">stable </w:t>
      </w:r>
      <w:r w:rsidRPr="00861DEE">
        <w:rPr>
          <w:lang w:val="en-US"/>
        </w:rPr>
        <w:t>from 1980 and 2000, there could be no relative stock growth</w:t>
      </w:r>
      <w:r>
        <w:rPr>
          <w:lang w:val="en-US"/>
        </w:rPr>
        <w:t xml:space="preserve"> of</w:t>
      </w:r>
      <w:r w:rsidRPr="00861DEE">
        <w:rPr>
          <w:lang w:val="en-US"/>
        </w:rPr>
        <w:t xml:space="preserve"> private capital in these 20 years</w:t>
      </w:r>
      <w:r>
        <w:rPr>
          <w:lang w:val="en-US"/>
        </w:rPr>
        <w:t>;</w:t>
      </w:r>
      <w:r w:rsidRPr="00861DEE">
        <w:rPr>
          <w:lang w:val="en-US"/>
        </w:rPr>
        <w:t xml:space="preserve"> a result that contradicts the information on capital evolution obtained with K</w:t>
      </w:r>
      <w:r w:rsidRPr="00861DEE">
        <w:rPr>
          <w:vertAlign w:val="subscript"/>
          <w:lang w:val="en-US"/>
        </w:rPr>
        <w:t>2</w:t>
      </w:r>
      <w:r w:rsidRPr="00861DEE">
        <w:rPr>
          <w:lang w:val="en-US"/>
        </w:rPr>
        <w:t xml:space="preserve"> and K</w:t>
      </w:r>
      <w:r w:rsidRPr="00861DEE">
        <w:rPr>
          <w:vertAlign w:val="subscript"/>
          <w:lang w:val="en-US"/>
        </w:rPr>
        <w:t>3</w:t>
      </w:r>
      <w:r w:rsidRPr="00861DEE">
        <w:rPr>
          <w:lang w:val="en-US"/>
        </w:rPr>
        <w:t xml:space="preserve">. All series indicate relative growth of capital stock per worker in the </w:t>
      </w:r>
      <w:r>
        <w:rPr>
          <w:lang w:val="en-US"/>
        </w:rPr>
        <w:t>Brazilian states</w:t>
      </w:r>
      <w:r w:rsidRPr="00861DEE">
        <w:rPr>
          <w:lang w:val="en-US"/>
        </w:rPr>
        <w:t xml:space="preserve">.  </w:t>
      </w:r>
    </w:p>
    <w:p w14:paraId="01DE3792" w14:textId="77777777" w:rsidR="00C6057A" w:rsidRPr="00861DEE" w:rsidRDefault="00C6057A" w:rsidP="00C6057A">
      <w:pPr>
        <w:jc w:val="both"/>
        <w:rPr>
          <w:lang w:val="en-US"/>
        </w:rPr>
      </w:pPr>
      <w:r w:rsidRPr="00861DEE">
        <w:rPr>
          <w:lang w:val="en-US"/>
        </w:rPr>
        <w:tab/>
        <w:t xml:space="preserve">The algebraic </w:t>
      </w:r>
      <w:r>
        <w:rPr>
          <w:lang w:val="en-US"/>
        </w:rPr>
        <w:t>decomposition</w:t>
      </w:r>
      <w:r w:rsidRPr="00861DEE">
        <w:rPr>
          <w:lang w:val="en-US"/>
        </w:rPr>
        <w:t xml:space="preserve"> results are not directly comparable to those of Ferreira (2010), because </w:t>
      </w:r>
      <w:r>
        <w:rPr>
          <w:lang w:val="en-US"/>
        </w:rPr>
        <w:t>the</w:t>
      </w:r>
      <w:r w:rsidRPr="00861DEE">
        <w:rPr>
          <w:lang w:val="en-US"/>
        </w:rPr>
        <w:t xml:space="preserve"> </w:t>
      </w:r>
      <w:r>
        <w:rPr>
          <w:lang w:val="en-US"/>
        </w:rPr>
        <w:t>author employs</w:t>
      </w:r>
      <w:r w:rsidRPr="00861DEE">
        <w:rPr>
          <w:lang w:val="en-US"/>
        </w:rPr>
        <w:t xml:space="preserve"> the theoretical </w:t>
      </w:r>
      <w:r>
        <w:rPr>
          <w:lang w:val="en-US"/>
        </w:rPr>
        <w:t>exercise</w:t>
      </w:r>
      <w:r w:rsidRPr="00861DEE">
        <w:rPr>
          <w:lang w:val="en-US"/>
        </w:rPr>
        <w:t xml:space="preserve">. These differences in results between algebraic and theoretical </w:t>
      </w:r>
      <w:r>
        <w:rPr>
          <w:lang w:val="en-US"/>
        </w:rPr>
        <w:t>decompositions</w:t>
      </w:r>
      <w:r w:rsidRPr="00861DEE">
        <w:rPr>
          <w:lang w:val="en-US"/>
        </w:rPr>
        <w:t xml:space="preserve"> are also found in the results for Brazil (Bacha &amp; Bonelli, 2005; Gomes </w:t>
      </w:r>
      <w:r w:rsidRPr="00861DEE">
        <w:rPr>
          <w:i/>
          <w:lang w:val="en-US"/>
        </w:rPr>
        <w:t>et al</w:t>
      </w:r>
      <w:r w:rsidRPr="00861DEE">
        <w:rPr>
          <w:lang w:val="en-US"/>
        </w:rPr>
        <w:t>, 2003)</w:t>
      </w:r>
      <w:r>
        <w:rPr>
          <w:lang w:val="en-US"/>
        </w:rPr>
        <w:t>.</w:t>
      </w:r>
    </w:p>
    <w:p w14:paraId="4506955D" w14:textId="77777777" w:rsidR="00C6057A" w:rsidRPr="00861DEE" w:rsidRDefault="00C6057A" w:rsidP="00C6057A">
      <w:pPr>
        <w:jc w:val="both"/>
        <w:rPr>
          <w:lang w:val="en-US"/>
        </w:rPr>
      </w:pPr>
      <w:r w:rsidRPr="00861DEE">
        <w:rPr>
          <w:lang w:val="en-US"/>
        </w:rPr>
        <w:tab/>
        <w:t>With the</w:t>
      </w:r>
      <w:r>
        <w:rPr>
          <w:lang w:val="en-US"/>
        </w:rPr>
        <w:t>se results</w:t>
      </w:r>
      <w:r w:rsidRPr="00861DEE">
        <w:rPr>
          <w:lang w:val="en-US"/>
        </w:rPr>
        <w:t xml:space="preserve">, it is concluded, therefore, that an important part of the </w:t>
      </w:r>
      <w:r>
        <w:rPr>
          <w:lang w:val="en-US"/>
        </w:rPr>
        <w:t>state’s</w:t>
      </w:r>
      <w:r w:rsidRPr="00861DEE">
        <w:rPr>
          <w:lang w:val="en-US"/>
        </w:rPr>
        <w:t xml:space="preserve"> investment does not result from productivity increases, which would keep the capital-product ratio constant. The growth was “transition</w:t>
      </w:r>
      <w:r>
        <w:rPr>
          <w:lang w:val="en-US"/>
        </w:rPr>
        <w:t>al</w:t>
      </w:r>
      <w:r w:rsidRPr="00861DEE">
        <w:rPr>
          <w:lang w:val="en-US"/>
        </w:rPr>
        <w:t xml:space="preserve">”, that is, as a result of the </w:t>
      </w:r>
      <w:r>
        <w:rPr>
          <w:lang w:val="en-US"/>
        </w:rPr>
        <w:t xml:space="preserve">growth of relative </w:t>
      </w:r>
      <w:r w:rsidRPr="00861DEE">
        <w:rPr>
          <w:lang w:val="en-US"/>
        </w:rPr>
        <w:t xml:space="preserve">capital stock per worker at positive rates, but decreasing. There is an increase of the </w:t>
      </w:r>
      <w:r>
        <w:rPr>
          <w:lang w:val="en-US"/>
        </w:rPr>
        <w:t xml:space="preserve">relative </w:t>
      </w:r>
      <w:r w:rsidRPr="00861DEE">
        <w:rPr>
          <w:lang w:val="en-US"/>
        </w:rPr>
        <w:t xml:space="preserve">capital-labor </w:t>
      </w:r>
      <w:r>
        <w:rPr>
          <w:lang w:val="en-US"/>
        </w:rPr>
        <w:t xml:space="preserve">and </w:t>
      </w:r>
      <w:r w:rsidRPr="00861DEE">
        <w:rPr>
          <w:lang w:val="en-US"/>
        </w:rPr>
        <w:t>capital-product ratio</w:t>
      </w:r>
      <w:r>
        <w:rPr>
          <w:lang w:val="en-US"/>
        </w:rPr>
        <w:t>s</w:t>
      </w:r>
      <w:r w:rsidRPr="00861DEE">
        <w:rPr>
          <w:lang w:val="en-US"/>
        </w:rPr>
        <w:t xml:space="preserve">. </w:t>
      </w:r>
    </w:p>
    <w:p w14:paraId="289CD98A" w14:textId="77777777" w:rsidR="00C6057A" w:rsidRPr="00861DEE" w:rsidRDefault="00C6057A" w:rsidP="00C6057A">
      <w:pPr>
        <w:jc w:val="both"/>
        <w:rPr>
          <w:lang w:val="en-US"/>
        </w:rPr>
      </w:pPr>
      <w:r w:rsidRPr="00861DEE">
        <w:rPr>
          <w:lang w:val="en-US"/>
        </w:rPr>
        <w:t xml:space="preserve"> </w:t>
      </w:r>
    </w:p>
    <w:p w14:paraId="24523D47" w14:textId="77777777" w:rsidR="00C6057A" w:rsidRPr="00861DEE" w:rsidRDefault="00C6057A" w:rsidP="00C6057A">
      <w:pPr>
        <w:jc w:val="both"/>
        <w:rPr>
          <w:b/>
          <w:lang w:val="en-US"/>
        </w:rPr>
      </w:pPr>
      <w:r w:rsidRPr="00861DEE">
        <w:rPr>
          <w:b/>
          <w:lang w:val="en-US"/>
        </w:rPr>
        <w:t>V – Analysis by Major Regions</w:t>
      </w:r>
    </w:p>
    <w:p w14:paraId="0205A4D6" w14:textId="77777777" w:rsidR="00C6057A" w:rsidRPr="00861DEE" w:rsidRDefault="00C6057A" w:rsidP="00C6057A">
      <w:pPr>
        <w:jc w:val="both"/>
        <w:rPr>
          <w:lang w:val="en-US"/>
        </w:rPr>
      </w:pPr>
      <w:r w:rsidRPr="00861DEE">
        <w:rPr>
          <w:lang w:val="en-US"/>
        </w:rPr>
        <w:lastRenderedPageBreak/>
        <w:tab/>
        <w:t xml:space="preserve">In this section, the development </w:t>
      </w:r>
      <w:r>
        <w:rPr>
          <w:lang w:val="en-US"/>
        </w:rPr>
        <w:t>decomposition</w:t>
      </w:r>
      <w:r w:rsidRPr="00861DEE">
        <w:rPr>
          <w:lang w:val="en-US"/>
        </w:rPr>
        <w:t xml:space="preserve"> is presented according to the five major Brazilian regions. The results presented in Table 7 were developed according to the weighted average of each Brazilian region and using the methodology of Hall &amp; Jones (1999)</w:t>
      </w:r>
      <w:r w:rsidRPr="00861DEE">
        <w:rPr>
          <w:rStyle w:val="Refdenotaderodap"/>
          <w:lang w:val="en-US"/>
        </w:rPr>
        <w:footnoteReference w:id="5"/>
      </w:r>
      <w:r w:rsidRPr="00861DEE">
        <w:rPr>
          <w:lang w:val="en-US"/>
        </w:rPr>
        <w:t>. Our analysis focuses on the results concerning the calculations using the non-residential private capital stock, i.e., the K</w:t>
      </w:r>
      <w:r w:rsidRPr="00861DEE">
        <w:rPr>
          <w:vertAlign w:val="subscript"/>
          <w:lang w:val="en-US"/>
        </w:rPr>
        <w:t>1</w:t>
      </w:r>
      <w:r>
        <w:rPr>
          <w:lang w:val="en-US"/>
        </w:rPr>
        <w:t xml:space="preserve"> </w:t>
      </w:r>
      <w:r>
        <w:rPr>
          <w:i/>
          <w:lang w:val="en-US"/>
        </w:rPr>
        <w:t>proxy</w:t>
      </w:r>
      <w:r w:rsidRPr="00861DEE">
        <w:rPr>
          <w:lang w:val="en-US"/>
        </w:rPr>
        <w:t>.</w:t>
      </w:r>
    </w:p>
    <w:p w14:paraId="2D9169A1" w14:textId="77777777" w:rsidR="00C6057A" w:rsidRPr="00861DEE" w:rsidRDefault="00C6057A" w:rsidP="00C6057A">
      <w:pPr>
        <w:jc w:val="both"/>
        <w:rPr>
          <w:lang w:val="en-US"/>
        </w:rPr>
      </w:pPr>
      <w:r w:rsidRPr="00861DEE">
        <w:rPr>
          <w:lang w:val="en-US"/>
        </w:rPr>
        <w:tab/>
        <w:t xml:space="preserve">The North, Northeast and Midwest, in the period 1970-2000, deepen its capital, i.e., there is an intense relative increase of </w:t>
      </w:r>
      <w:r>
        <w:rPr>
          <w:lang w:val="en-US"/>
        </w:rPr>
        <w:t xml:space="preserve">the relative </w:t>
      </w:r>
      <w:r w:rsidRPr="00861DEE">
        <w:rPr>
          <w:lang w:val="en-US"/>
        </w:rPr>
        <w:t>capital-product ratio. In turn, the</w:t>
      </w:r>
      <w:r>
        <w:rPr>
          <w:lang w:val="en-US"/>
        </w:rPr>
        <w:t xml:space="preserve"> relative</w:t>
      </w:r>
      <w:r w:rsidRPr="00861DEE">
        <w:rPr>
          <w:lang w:val="en-US"/>
        </w:rPr>
        <w:t xml:space="preserve"> TFP rises, in the 70s, in the Northeast and Midwest</w:t>
      </w:r>
      <w:r>
        <w:rPr>
          <w:lang w:val="en-US"/>
        </w:rPr>
        <w:t xml:space="preserve"> Brazilian regions</w:t>
      </w:r>
      <w:r w:rsidRPr="00861DEE">
        <w:rPr>
          <w:lang w:val="en-US"/>
        </w:rPr>
        <w:t>, and in the 80s, in the North</w:t>
      </w:r>
      <w:r>
        <w:rPr>
          <w:lang w:val="en-US"/>
        </w:rPr>
        <w:t xml:space="preserve"> region. The latter</w:t>
      </w:r>
      <w:r w:rsidRPr="00861DEE">
        <w:rPr>
          <w:lang w:val="en-US"/>
        </w:rPr>
        <w:t xml:space="preserve"> </w:t>
      </w:r>
      <w:r>
        <w:rPr>
          <w:lang w:val="en-US"/>
        </w:rPr>
        <w:t xml:space="preserve">is </w:t>
      </w:r>
      <w:r w:rsidRPr="00861DEE">
        <w:rPr>
          <w:lang w:val="en-US"/>
        </w:rPr>
        <w:t xml:space="preserve">the only </w:t>
      </w:r>
      <w:r>
        <w:rPr>
          <w:lang w:val="en-US"/>
        </w:rPr>
        <w:t xml:space="preserve">region </w:t>
      </w:r>
      <w:r w:rsidRPr="00861DEE">
        <w:rPr>
          <w:lang w:val="en-US"/>
        </w:rPr>
        <w:t xml:space="preserve">to show </w:t>
      </w:r>
      <w:r>
        <w:rPr>
          <w:lang w:val="en-US"/>
        </w:rPr>
        <w:t>TFP</w:t>
      </w:r>
      <w:r w:rsidRPr="00861DEE">
        <w:rPr>
          <w:lang w:val="en-US"/>
        </w:rPr>
        <w:t xml:space="preserve"> reduction already in the next decade. The Northeast and Midwest are able to maintain the</w:t>
      </w:r>
      <w:r>
        <w:rPr>
          <w:lang w:val="en-US"/>
        </w:rPr>
        <w:t>ir</w:t>
      </w:r>
      <w:r w:rsidRPr="00861DEE">
        <w:rPr>
          <w:lang w:val="en-US"/>
        </w:rPr>
        <w:t xml:space="preserve"> relative productivity level achieved in 1970, but </w:t>
      </w:r>
      <w:r>
        <w:rPr>
          <w:lang w:val="en-US"/>
        </w:rPr>
        <w:t xml:space="preserve">these </w:t>
      </w:r>
      <w:r w:rsidRPr="00861DEE">
        <w:rPr>
          <w:lang w:val="en-US"/>
        </w:rPr>
        <w:t>are the regions with lower TFP</w:t>
      </w:r>
      <w:r>
        <w:rPr>
          <w:lang w:val="en-US"/>
        </w:rPr>
        <w:t xml:space="preserve"> </w:t>
      </w:r>
      <w:r w:rsidRPr="00861DEE">
        <w:rPr>
          <w:lang w:val="en-US"/>
        </w:rPr>
        <w:t>relative level.</w:t>
      </w:r>
    </w:p>
    <w:p w14:paraId="3E8E0EB2" w14:textId="77777777" w:rsidR="00C6057A" w:rsidRDefault="00C6057A" w:rsidP="00C6057A">
      <w:pPr>
        <w:jc w:val="both"/>
        <w:rPr>
          <w:rFonts w:ascii="Arial" w:hAnsi="Arial" w:cs="Arial"/>
          <w:b/>
          <w:bCs/>
          <w:sz w:val="20"/>
          <w:szCs w:val="20"/>
          <w:lang w:val="en-US"/>
        </w:rPr>
      </w:pPr>
    </w:p>
    <w:p w14:paraId="6AD69EE6" w14:textId="77777777" w:rsidR="00C6057A" w:rsidRPr="00861DEE" w:rsidRDefault="00C6057A" w:rsidP="00C6057A">
      <w:pPr>
        <w:jc w:val="both"/>
        <w:rPr>
          <w:lang w:val="en-US"/>
        </w:rPr>
      </w:pPr>
      <w:r w:rsidRPr="00861DEE">
        <w:rPr>
          <w:rFonts w:ascii="Arial" w:hAnsi="Arial" w:cs="Arial"/>
          <w:b/>
          <w:bCs/>
          <w:sz w:val="20"/>
          <w:szCs w:val="20"/>
          <w:lang w:val="en-US"/>
        </w:rPr>
        <w:t xml:space="preserve">Table 7 – Development </w:t>
      </w:r>
      <w:r>
        <w:rPr>
          <w:rFonts w:ascii="Arial" w:hAnsi="Arial" w:cs="Arial"/>
          <w:b/>
          <w:bCs/>
          <w:sz w:val="20"/>
          <w:szCs w:val="20"/>
          <w:lang w:val="en-US"/>
        </w:rPr>
        <w:t>accounting</w:t>
      </w:r>
      <w:r w:rsidRPr="00861DEE">
        <w:rPr>
          <w:rFonts w:ascii="Arial" w:hAnsi="Arial" w:cs="Arial"/>
          <w:b/>
          <w:bCs/>
          <w:sz w:val="20"/>
          <w:szCs w:val="20"/>
          <w:lang w:val="en-US"/>
        </w:rPr>
        <w:t xml:space="preserve"> for the </w:t>
      </w:r>
      <w:r>
        <w:rPr>
          <w:rFonts w:ascii="Arial" w:hAnsi="Arial" w:cs="Arial"/>
          <w:b/>
          <w:bCs/>
          <w:sz w:val="20"/>
          <w:szCs w:val="20"/>
          <w:lang w:val="en-US"/>
        </w:rPr>
        <w:t>major</w:t>
      </w:r>
      <w:r w:rsidRPr="00861DEE">
        <w:rPr>
          <w:rFonts w:ascii="Arial" w:hAnsi="Arial" w:cs="Arial"/>
          <w:b/>
          <w:bCs/>
          <w:sz w:val="20"/>
          <w:szCs w:val="20"/>
          <w:lang w:val="en-US"/>
        </w:rPr>
        <w:t xml:space="preserve"> Brazilian regions with weighted average – Hall &amp; Jones (1999) method</w:t>
      </w:r>
    </w:p>
    <w:tbl>
      <w:tblPr>
        <w:tblW w:w="5000" w:type="pct"/>
        <w:tblCellMar>
          <w:left w:w="70" w:type="dxa"/>
          <w:right w:w="70" w:type="dxa"/>
        </w:tblCellMar>
        <w:tblLook w:val="04A0" w:firstRow="1" w:lastRow="0" w:firstColumn="1" w:lastColumn="0" w:noHBand="0" w:noVBand="1"/>
      </w:tblPr>
      <w:tblGrid>
        <w:gridCol w:w="815"/>
        <w:gridCol w:w="1179"/>
        <w:gridCol w:w="1179"/>
        <w:gridCol w:w="1179"/>
        <w:gridCol w:w="1179"/>
        <w:gridCol w:w="1179"/>
        <w:gridCol w:w="697"/>
        <w:gridCol w:w="697"/>
        <w:gridCol w:w="697"/>
        <w:gridCol w:w="697"/>
        <w:gridCol w:w="697"/>
      </w:tblGrid>
      <w:tr w:rsidR="00C6057A" w:rsidRPr="00861DEE" w14:paraId="3BECE7D0" w14:textId="77777777" w:rsidTr="00AA763A">
        <w:trPr>
          <w:trHeight w:val="520"/>
        </w:trPr>
        <w:tc>
          <w:tcPr>
            <w:tcW w:w="5000" w:type="pct"/>
            <w:gridSpan w:val="11"/>
            <w:tcBorders>
              <w:top w:val="single" w:sz="4" w:space="0" w:color="auto"/>
              <w:left w:val="single" w:sz="4" w:space="0" w:color="auto"/>
              <w:right w:val="single" w:sz="4" w:space="0" w:color="auto"/>
            </w:tcBorders>
            <w:vAlign w:val="center"/>
          </w:tcPr>
          <w:p w14:paraId="469ACE66"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North</w:t>
            </w:r>
          </w:p>
        </w:tc>
      </w:tr>
      <w:tr w:rsidR="00C6057A" w:rsidRPr="00861DEE" w14:paraId="56729065"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85D85A" w14:textId="77777777" w:rsidR="00C6057A" w:rsidRPr="00861DEE" w:rsidRDefault="00C6057A" w:rsidP="00AA763A">
            <w:pPr>
              <w:jc w:val="center"/>
              <w:rPr>
                <w:rFonts w:ascii="Arial" w:hAnsi="Arial" w:cs="Arial"/>
                <w:b/>
                <w:sz w:val="20"/>
                <w:szCs w:val="20"/>
                <w:lang w:val="en-US"/>
              </w:rPr>
            </w:pP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4BC9BA9A"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1</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left w:val="nil"/>
              <w:bottom w:val="single" w:sz="4" w:space="0" w:color="auto"/>
            </w:tcBorders>
            <w:shd w:val="clear" w:color="auto" w:fill="auto"/>
            <w:noWrap/>
            <w:vAlign w:val="center"/>
          </w:tcPr>
          <w:p w14:paraId="150891D8"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2</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bottom w:val="single" w:sz="4" w:space="0" w:color="auto"/>
              <w:right w:val="nil"/>
            </w:tcBorders>
            <w:shd w:val="clear" w:color="auto" w:fill="auto"/>
            <w:vAlign w:val="center"/>
          </w:tcPr>
          <w:p w14:paraId="04CFD487"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3</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bottom w:val="single" w:sz="4" w:space="0" w:color="auto"/>
            </w:tcBorders>
            <w:vAlign w:val="center"/>
          </w:tcPr>
          <w:p w14:paraId="3418F657"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4</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left w:val="nil"/>
              <w:bottom w:val="single" w:sz="4" w:space="0" w:color="auto"/>
              <w:right w:val="single" w:sz="4" w:space="0" w:color="auto"/>
            </w:tcBorders>
            <w:shd w:val="clear" w:color="auto" w:fill="auto"/>
            <w:vAlign w:val="center"/>
          </w:tcPr>
          <w:p w14:paraId="3CAF4365"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5</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2AB940BA"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1</w:t>
            </w:r>
          </w:p>
        </w:tc>
        <w:tc>
          <w:tcPr>
            <w:tcW w:w="342" w:type="pct"/>
            <w:tcBorders>
              <w:top w:val="single" w:sz="4" w:space="0" w:color="auto"/>
              <w:left w:val="nil"/>
              <w:bottom w:val="single" w:sz="4" w:space="0" w:color="auto"/>
            </w:tcBorders>
            <w:shd w:val="clear" w:color="auto" w:fill="auto"/>
            <w:noWrap/>
            <w:vAlign w:val="center"/>
          </w:tcPr>
          <w:p w14:paraId="1FF4DA8B"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2</w:t>
            </w:r>
          </w:p>
        </w:tc>
        <w:tc>
          <w:tcPr>
            <w:tcW w:w="342" w:type="pct"/>
            <w:tcBorders>
              <w:top w:val="single" w:sz="4" w:space="0" w:color="auto"/>
              <w:bottom w:val="single" w:sz="4" w:space="0" w:color="auto"/>
              <w:right w:val="nil"/>
            </w:tcBorders>
            <w:shd w:val="clear" w:color="auto" w:fill="auto"/>
            <w:noWrap/>
            <w:vAlign w:val="center"/>
          </w:tcPr>
          <w:p w14:paraId="0F70B81A"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3</w:t>
            </w:r>
          </w:p>
        </w:tc>
        <w:tc>
          <w:tcPr>
            <w:tcW w:w="342" w:type="pct"/>
            <w:tcBorders>
              <w:top w:val="single" w:sz="4" w:space="0" w:color="auto"/>
              <w:bottom w:val="single" w:sz="4" w:space="0" w:color="auto"/>
              <w:right w:val="nil"/>
            </w:tcBorders>
            <w:vAlign w:val="center"/>
          </w:tcPr>
          <w:p w14:paraId="72537A5C"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4</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078A0F1D"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5</w:t>
            </w:r>
          </w:p>
        </w:tc>
      </w:tr>
      <w:tr w:rsidR="00C6057A" w:rsidRPr="00861DEE" w14:paraId="56E0FA93"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041A49C3" w14:textId="77777777" w:rsidR="00C6057A" w:rsidRPr="00861DEE" w:rsidRDefault="00C6057A" w:rsidP="00AA763A">
            <w:pPr>
              <w:jc w:val="center"/>
              <w:rPr>
                <w:b/>
                <w:lang w:val="en-US"/>
              </w:rPr>
            </w:pPr>
            <w:r w:rsidRPr="00861DEE">
              <w:rPr>
                <w:b/>
                <w:lang w:val="en-US"/>
              </w:rPr>
              <w:t>1970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7F8C73D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0.88</w:t>
            </w:r>
          </w:p>
        </w:tc>
        <w:tc>
          <w:tcPr>
            <w:tcW w:w="578" w:type="pct"/>
            <w:tcBorders>
              <w:top w:val="single" w:sz="4" w:space="0" w:color="auto"/>
              <w:left w:val="nil"/>
              <w:bottom w:val="single" w:sz="4" w:space="0" w:color="auto"/>
            </w:tcBorders>
            <w:shd w:val="clear" w:color="auto" w:fill="auto"/>
            <w:noWrap/>
            <w:vAlign w:val="center"/>
          </w:tcPr>
          <w:p w14:paraId="4A45BDB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1.07</w:t>
            </w:r>
          </w:p>
        </w:tc>
        <w:tc>
          <w:tcPr>
            <w:tcW w:w="578" w:type="pct"/>
            <w:tcBorders>
              <w:top w:val="single" w:sz="4" w:space="0" w:color="auto"/>
              <w:bottom w:val="single" w:sz="4" w:space="0" w:color="auto"/>
              <w:right w:val="nil"/>
            </w:tcBorders>
            <w:shd w:val="clear" w:color="auto" w:fill="auto"/>
            <w:vAlign w:val="center"/>
          </w:tcPr>
          <w:p w14:paraId="708B62C0"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0.26</w:t>
            </w:r>
          </w:p>
        </w:tc>
        <w:tc>
          <w:tcPr>
            <w:tcW w:w="578" w:type="pct"/>
            <w:tcBorders>
              <w:top w:val="single" w:sz="4" w:space="0" w:color="auto"/>
              <w:bottom w:val="single" w:sz="4" w:space="0" w:color="auto"/>
            </w:tcBorders>
            <w:vAlign w:val="center"/>
          </w:tcPr>
          <w:p w14:paraId="2E58611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0.88</w:t>
            </w:r>
          </w:p>
        </w:tc>
        <w:tc>
          <w:tcPr>
            <w:tcW w:w="578" w:type="pct"/>
            <w:tcBorders>
              <w:top w:val="single" w:sz="4" w:space="0" w:color="auto"/>
              <w:left w:val="nil"/>
              <w:bottom w:val="single" w:sz="4" w:space="0" w:color="auto"/>
              <w:right w:val="single" w:sz="4" w:space="0" w:color="auto"/>
            </w:tcBorders>
            <w:shd w:val="clear" w:color="auto" w:fill="auto"/>
            <w:vAlign w:val="center"/>
          </w:tcPr>
          <w:p w14:paraId="0F91038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0.65</w:t>
            </w: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4940FB8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0.45</w:t>
            </w:r>
          </w:p>
        </w:tc>
        <w:tc>
          <w:tcPr>
            <w:tcW w:w="342" w:type="pct"/>
            <w:tcBorders>
              <w:top w:val="single" w:sz="4" w:space="0" w:color="auto"/>
              <w:left w:val="nil"/>
              <w:bottom w:val="single" w:sz="4" w:space="0" w:color="auto"/>
            </w:tcBorders>
            <w:shd w:val="clear" w:color="auto" w:fill="auto"/>
            <w:noWrap/>
            <w:vAlign w:val="center"/>
          </w:tcPr>
          <w:p w14:paraId="5CFF4230"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0.36</w:t>
            </w:r>
          </w:p>
        </w:tc>
        <w:tc>
          <w:tcPr>
            <w:tcW w:w="342" w:type="pct"/>
            <w:tcBorders>
              <w:top w:val="single" w:sz="4" w:space="0" w:color="auto"/>
              <w:bottom w:val="single" w:sz="4" w:space="0" w:color="auto"/>
              <w:right w:val="nil"/>
            </w:tcBorders>
            <w:shd w:val="clear" w:color="auto" w:fill="auto"/>
            <w:noWrap/>
            <w:vAlign w:val="center"/>
          </w:tcPr>
          <w:p w14:paraId="479B0FD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1.64</w:t>
            </w:r>
          </w:p>
        </w:tc>
        <w:tc>
          <w:tcPr>
            <w:tcW w:w="342" w:type="pct"/>
            <w:tcBorders>
              <w:top w:val="single" w:sz="4" w:space="0" w:color="auto"/>
              <w:bottom w:val="single" w:sz="4" w:space="0" w:color="auto"/>
              <w:right w:val="nil"/>
            </w:tcBorders>
            <w:vAlign w:val="center"/>
          </w:tcPr>
          <w:p w14:paraId="22BB943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0.45</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11326F35"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0.58</w:t>
            </w:r>
          </w:p>
        </w:tc>
      </w:tr>
      <w:tr w:rsidR="00C6057A" w:rsidRPr="00861DEE" w14:paraId="4F06A1E7"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0FF9CDB2" w14:textId="77777777" w:rsidR="00C6057A" w:rsidRPr="00861DEE" w:rsidRDefault="00C6057A" w:rsidP="00AA763A">
            <w:pPr>
              <w:jc w:val="center"/>
              <w:rPr>
                <w:b/>
                <w:lang w:val="en-US"/>
              </w:rPr>
            </w:pPr>
            <w:r w:rsidRPr="00861DEE">
              <w:rPr>
                <w:b/>
                <w:lang w:val="en-US"/>
              </w:rPr>
              <w:t>1980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7D54D58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1.28</w:t>
            </w:r>
          </w:p>
        </w:tc>
        <w:tc>
          <w:tcPr>
            <w:tcW w:w="578" w:type="pct"/>
            <w:tcBorders>
              <w:top w:val="single" w:sz="4" w:space="0" w:color="auto"/>
              <w:left w:val="nil"/>
              <w:bottom w:val="single" w:sz="4" w:space="0" w:color="auto"/>
            </w:tcBorders>
            <w:shd w:val="clear" w:color="auto" w:fill="auto"/>
            <w:noWrap/>
            <w:vAlign w:val="center"/>
          </w:tcPr>
          <w:p w14:paraId="3A9111F5"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0.86</w:t>
            </w:r>
          </w:p>
        </w:tc>
        <w:tc>
          <w:tcPr>
            <w:tcW w:w="578" w:type="pct"/>
            <w:tcBorders>
              <w:top w:val="single" w:sz="4" w:space="0" w:color="auto"/>
              <w:bottom w:val="single" w:sz="4" w:space="0" w:color="auto"/>
              <w:right w:val="nil"/>
            </w:tcBorders>
            <w:shd w:val="clear" w:color="auto" w:fill="auto"/>
            <w:vAlign w:val="center"/>
          </w:tcPr>
          <w:p w14:paraId="6A6AC38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0.31</w:t>
            </w:r>
          </w:p>
        </w:tc>
        <w:tc>
          <w:tcPr>
            <w:tcW w:w="578" w:type="pct"/>
            <w:tcBorders>
              <w:top w:val="single" w:sz="4" w:space="0" w:color="auto"/>
              <w:bottom w:val="single" w:sz="4" w:space="0" w:color="auto"/>
            </w:tcBorders>
            <w:vAlign w:val="center"/>
          </w:tcPr>
          <w:p w14:paraId="1CDC4F50"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0.87</w:t>
            </w:r>
          </w:p>
        </w:tc>
        <w:tc>
          <w:tcPr>
            <w:tcW w:w="578" w:type="pct"/>
            <w:tcBorders>
              <w:top w:val="single" w:sz="4" w:space="0" w:color="auto"/>
              <w:left w:val="nil"/>
              <w:bottom w:val="single" w:sz="4" w:space="0" w:color="auto"/>
              <w:right w:val="single" w:sz="4" w:space="0" w:color="auto"/>
            </w:tcBorders>
            <w:shd w:val="clear" w:color="auto" w:fill="auto"/>
            <w:vAlign w:val="center"/>
          </w:tcPr>
          <w:p w14:paraId="4ADB832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1.08</w:t>
            </w: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6243803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0.46</w:t>
            </w:r>
          </w:p>
        </w:tc>
        <w:tc>
          <w:tcPr>
            <w:tcW w:w="342" w:type="pct"/>
            <w:tcBorders>
              <w:top w:val="single" w:sz="4" w:space="0" w:color="auto"/>
              <w:left w:val="nil"/>
              <w:bottom w:val="single" w:sz="4" w:space="0" w:color="auto"/>
            </w:tcBorders>
            <w:shd w:val="clear" w:color="auto" w:fill="auto"/>
            <w:noWrap/>
            <w:vAlign w:val="center"/>
          </w:tcPr>
          <w:p w14:paraId="529B241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0.66</w:t>
            </w:r>
          </w:p>
        </w:tc>
        <w:tc>
          <w:tcPr>
            <w:tcW w:w="342" w:type="pct"/>
            <w:tcBorders>
              <w:top w:val="single" w:sz="4" w:space="0" w:color="auto"/>
              <w:bottom w:val="single" w:sz="4" w:space="0" w:color="auto"/>
              <w:right w:val="nil"/>
            </w:tcBorders>
            <w:shd w:val="clear" w:color="auto" w:fill="auto"/>
            <w:noWrap/>
            <w:vAlign w:val="center"/>
          </w:tcPr>
          <w:p w14:paraId="24C432DD"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2.22</w:t>
            </w:r>
          </w:p>
        </w:tc>
        <w:tc>
          <w:tcPr>
            <w:tcW w:w="342" w:type="pct"/>
            <w:tcBorders>
              <w:top w:val="single" w:sz="4" w:space="0" w:color="auto"/>
              <w:bottom w:val="single" w:sz="4" w:space="0" w:color="auto"/>
              <w:right w:val="nil"/>
            </w:tcBorders>
            <w:vAlign w:val="center"/>
          </w:tcPr>
          <w:p w14:paraId="15E01E15"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0.65</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51EEBE4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0.54</w:t>
            </w:r>
          </w:p>
        </w:tc>
      </w:tr>
      <w:tr w:rsidR="00C6057A" w:rsidRPr="00861DEE" w14:paraId="6E4AAFC5"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4C7DFB46" w14:textId="77777777" w:rsidR="00C6057A" w:rsidRPr="00861DEE" w:rsidRDefault="00C6057A" w:rsidP="00AA763A">
            <w:pPr>
              <w:jc w:val="center"/>
              <w:rPr>
                <w:b/>
                <w:lang w:val="en-US"/>
              </w:rPr>
            </w:pPr>
            <w:r w:rsidRPr="00861DEE">
              <w:rPr>
                <w:b/>
                <w:lang w:val="en-US"/>
              </w:rPr>
              <w:t>1990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181D9CE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1.30</w:t>
            </w:r>
          </w:p>
        </w:tc>
        <w:tc>
          <w:tcPr>
            <w:tcW w:w="578" w:type="pct"/>
            <w:tcBorders>
              <w:top w:val="single" w:sz="4" w:space="0" w:color="auto"/>
              <w:left w:val="nil"/>
              <w:bottom w:val="single" w:sz="4" w:space="0" w:color="auto"/>
            </w:tcBorders>
            <w:shd w:val="clear" w:color="auto" w:fill="auto"/>
            <w:noWrap/>
            <w:vAlign w:val="center"/>
          </w:tcPr>
          <w:p w14:paraId="4318EFA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0.77</w:t>
            </w:r>
          </w:p>
        </w:tc>
        <w:tc>
          <w:tcPr>
            <w:tcW w:w="578" w:type="pct"/>
            <w:tcBorders>
              <w:top w:val="single" w:sz="4" w:space="0" w:color="auto"/>
              <w:bottom w:val="single" w:sz="4" w:space="0" w:color="auto"/>
              <w:right w:val="nil"/>
            </w:tcBorders>
            <w:shd w:val="clear" w:color="auto" w:fill="auto"/>
            <w:vAlign w:val="center"/>
          </w:tcPr>
          <w:p w14:paraId="2EAFD50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1.00</w:t>
            </w:r>
          </w:p>
        </w:tc>
        <w:tc>
          <w:tcPr>
            <w:tcW w:w="578" w:type="pct"/>
            <w:tcBorders>
              <w:top w:val="single" w:sz="4" w:space="0" w:color="auto"/>
              <w:bottom w:val="single" w:sz="4" w:space="0" w:color="auto"/>
            </w:tcBorders>
            <w:vAlign w:val="center"/>
          </w:tcPr>
          <w:p w14:paraId="2A8C602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2.80</w:t>
            </w:r>
          </w:p>
        </w:tc>
        <w:tc>
          <w:tcPr>
            <w:tcW w:w="578" w:type="pct"/>
            <w:tcBorders>
              <w:top w:val="single" w:sz="4" w:space="0" w:color="auto"/>
              <w:left w:val="nil"/>
              <w:bottom w:val="single" w:sz="4" w:space="0" w:color="auto"/>
              <w:right w:val="single" w:sz="4" w:space="0" w:color="auto"/>
            </w:tcBorders>
            <w:shd w:val="clear" w:color="auto" w:fill="auto"/>
            <w:vAlign w:val="center"/>
          </w:tcPr>
          <w:p w14:paraId="6652C177" w14:textId="77777777" w:rsidR="00C6057A" w:rsidRPr="00861DEE" w:rsidRDefault="00C6057A" w:rsidP="00AA763A">
            <w:pPr>
              <w:jc w:val="center"/>
              <w:rPr>
                <w:rFonts w:ascii="Arial" w:hAnsi="Arial" w:cs="Arial"/>
                <w:bCs/>
                <w:color w:val="000000"/>
                <w:sz w:val="20"/>
                <w:szCs w:val="20"/>
                <w:lang w:val="en-US"/>
              </w:rPr>
            </w:pP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0FD4DCA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0.66</w:t>
            </w:r>
          </w:p>
        </w:tc>
        <w:tc>
          <w:tcPr>
            <w:tcW w:w="342" w:type="pct"/>
            <w:tcBorders>
              <w:top w:val="single" w:sz="4" w:space="0" w:color="auto"/>
              <w:left w:val="nil"/>
              <w:bottom w:val="single" w:sz="4" w:space="0" w:color="auto"/>
            </w:tcBorders>
            <w:shd w:val="clear" w:color="auto" w:fill="auto"/>
            <w:noWrap/>
            <w:vAlign w:val="center"/>
          </w:tcPr>
          <w:p w14:paraId="7420E3A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1.03</w:t>
            </w:r>
          </w:p>
        </w:tc>
        <w:tc>
          <w:tcPr>
            <w:tcW w:w="342" w:type="pct"/>
            <w:tcBorders>
              <w:top w:val="single" w:sz="4" w:space="0" w:color="auto"/>
              <w:bottom w:val="single" w:sz="4" w:space="0" w:color="auto"/>
              <w:right w:val="nil"/>
            </w:tcBorders>
            <w:shd w:val="clear" w:color="auto" w:fill="auto"/>
            <w:noWrap/>
            <w:vAlign w:val="center"/>
          </w:tcPr>
          <w:p w14:paraId="2CC97AD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1.35</w:t>
            </w:r>
          </w:p>
        </w:tc>
        <w:tc>
          <w:tcPr>
            <w:tcW w:w="342" w:type="pct"/>
            <w:tcBorders>
              <w:top w:val="single" w:sz="4" w:space="0" w:color="auto"/>
              <w:bottom w:val="single" w:sz="4" w:space="0" w:color="auto"/>
              <w:right w:val="nil"/>
            </w:tcBorders>
            <w:vAlign w:val="center"/>
          </w:tcPr>
          <w:p w14:paraId="487A84E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0.45</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1F49D3AF" w14:textId="77777777" w:rsidR="00C6057A" w:rsidRPr="00861DEE" w:rsidRDefault="00C6057A" w:rsidP="00AA763A">
            <w:pPr>
              <w:jc w:val="center"/>
              <w:rPr>
                <w:rFonts w:ascii="Arial" w:hAnsi="Arial" w:cs="Arial"/>
                <w:bCs/>
                <w:color w:val="000000"/>
                <w:sz w:val="20"/>
                <w:szCs w:val="20"/>
                <w:lang w:val="en-US"/>
              </w:rPr>
            </w:pPr>
          </w:p>
        </w:tc>
      </w:tr>
      <w:tr w:rsidR="00C6057A" w:rsidRPr="00861DEE" w14:paraId="09D6FBFF"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4246188B" w14:textId="77777777" w:rsidR="00C6057A" w:rsidRPr="00861DEE" w:rsidRDefault="00C6057A" w:rsidP="00AA763A">
            <w:pPr>
              <w:jc w:val="center"/>
              <w:rPr>
                <w:b/>
                <w:lang w:val="en-US"/>
              </w:rPr>
            </w:pPr>
            <w:r w:rsidRPr="00861DEE">
              <w:rPr>
                <w:b/>
                <w:lang w:val="en-US"/>
              </w:rPr>
              <w:t>2000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16286FA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1.53</w:t>
            </w:r>
          </w:p>
        </w:tc>
        <w:tc>
          <w:tcPr>
            <w:tcW w:w="578" w:type="pct"/>
            <w:tcBorders>
              <w:top w:val="single" w:sz="4" w:space="0" w:color="auto"/>
              <w:left w:val="nil"/>
              <w:bottom w:val="single" w:sz="4" w:space="0" w:color="auto"/>
            </w:tcBorders>
            <w:shd w:val="clear" w:color="auto" w:fill="auto"/>
            <w:noWrap/>
            <w:vAlign w:val="center"/>
          </w:tcPr>
          <w:p w14:paraId="284F32E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0.90</w:t>
            </w:r>
          </w:p>
        </w:tc>
        <w:tc>
          <w:tcPr>
            <w:tcW w:w="578" w:type="pct"/>
            <w:tcBorders>
              <w:top w:val="single" w:sz="4" w:space="0" w:color="auto"/>
              <w:bottom w:val="single" w:sz="4" w:space="0" w:color="auto"/>
              <w:right w:val="nil"/>
            </w:tcBorders>
            <w:shd w:val="clear" w:color="auto" w:fill="auto"/>
            <w:vAlign w:val="center"/>
          </w:tcPr>
          <w:p w14:paraId="015FAED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1.29</w:t>
            </w:r>
          </w:p>
        </w:tc>
        <w:tc>
          <w:tcPr>
            <w:tcW w:w="578" w:type="pct"/>
            <w:tcBorders>
              <w:top w:val="single" w:sz="4" w:space="0" w:color="auto"/>
              <w:bottom w:val="single" w:sz="4" w:space="0" w:color="auto"/>
            </w:tcBorders>
            <w:vAlign w:val="center"/>
          </w:tcPr>
          <w:p w14:paraId="4EC3446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3.65</w:t>
            </w:r>
          </w:p>
        </w:tc>
        <w:tc>
          <w:tcPr>
            <w:tcW w:w="578" w:type="pct"/>
            <w:tcBorders>
              <w:top w:val="single" w:sz="4" w:space="0" w:color="auto"/>
              <w:left w:val="nil"/>
              <w:bottom w:val="single" w:sz="4" w:space="0" w:color="auto"/>
              <w:right w:val="single" w:sz="4" w:space="0" w:color="auto"/>
            </w:tcBorders>
            <w:shd w:val="clear" w:color="auto" w:fill="auto"/>
            <w:vAlign w:val="center"/>
          </w:tcPr>
          <w:p w14:paraId="3424C6AB" w14:textId="77777777" w:rsidR="00C6057A" w:rsidRPr="00861DEE" w:rsidRDefault="00C6057A" w:rsidP="00AA763A">
            <w:pPr>
              <w:jc w:val="center"/>
              <w:rPr>
                <w:rFonts w:ascii="Arial" w:hAnsi="Arial" w:cs="Arial"/>
                <w:bCs/>
                <w:color w:val="000000"/>
                <w:sz w:val="20"/>
                <w:szCs w:val="20"/>
                <w:lang w:val="en-US"/>
              </w:rPr>
            </w:pP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01E64E7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0.47</w:t>
            </w:r>
          </w:p>
        </w:tc>
        <w:tc>
          <w:tcPr>
            <w:tcW w:w="342" w:type="pct"/>
            <w:tcBorders>
              <w:top w:val="single" w:sz="4" w:space="0" w:color="auto"/>
              <w:left w:val="nil"/>
              <w:bottom w:val="single" w:sz="4" w:space="0" w:color="auto"/>
            </w:tcBorders>
            <w:shd w:val="clear" w:color="auto" w:fill="auto"/>
            <w:noWrap/>
            <w:vAlign w:val="center"/>
          </w:tcPr>
          <w:p w14:paraId="7B5DC60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0.74</w:t>
            </w:r>
          </w:p>
        </w:tc>
        <w:tc>
          <w:tcPr>
            <w:tcW w:w="342" w:type="pct"/>
            <w:tcBorders>
              <w:top w:val="single" w:sz="4" w:space="0" w:color="auto"/>
              <w:bottom w:val="single" w:sz="4" w:space="0" w:color="auto"/>
              <w:right w:val="nil"/>
            </w:tcBorders>
            <w:shd w:val="clear" w:color="auto" w:fill="auto"/>
            <w:noWrap/>
            <w:vAlign w:val="center"/>
          </w:tcPr>
          <w:p w14:paraId="5782283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0.99</w:t>
            </w:r>
          </w:p>
        </w:tc>
        <w:tc>
          <w:tcPr>
            <w:tcW w:w="342" w:type="pct"/>
            <w:tcBorders>
              <w:top w:val="single" w:sz="4" w:space="0" w:color="auto"/>
              <w:bottom w:val="single" w:sz="4" w:space="0" w:color="auto"/>
              <w:right w:val="nil"/>
            </w:tcBorders>
            <w:vAlign w:val="center"/>
          </w:tcPr>
          <w:p w14:paraId="374D057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0.34</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20D79760" w14:textId="77777777" w:rsidR="00C6057A" w:rsidRPr="00861DEE" w:rsidRDefault="00C6057A" w:rsidP="00AA763A">
            <w:pPr>
              <w:jc w:val="center"/>
              <w:rPr>
                <w:rFonts w:ascii="Arial" w:hAnsi="Arial" w:cs="Arial"/>
                <w:bCs/>
                <w:color w:val="000000"/>
                <w:sz w:val="20"/>
                <w:szCs w:val="20"/>
                <w:lang w:val="en-US"/>
              </w:rPr>
            </w:pPr>
          </w:p>
        </w:tc>
      </w:tr>
      <w:tr w:rsidR="00C6057A" w:rsidRPr="00861DEE" w14:paraId="3EFC3B03" w14:textId="77777777" w:rsidTr="00AA763A">
        <w:trPr>
          <w:trHeight w:val="562"/>
        </w:trPr>
        <w:tc>
          <w:tcPr>
            <w:tcW w:w="5000" w:type="pct"/>
            <w:gridSpan w:val="11"/>
            <w:tcBorders>
              <w:top w:val="single" w:sz="4" w:space="0" w:color="auto"/>
              <w:left w:val="single" w:sz="4" w:space="0" w:color="auto"/>
              <w:right w:val="single" w:sz="4" w:space="0" w:color="auto"/>
            </w:tcBorders>
            <w:shd w:val="clear" w:color="auto" w:fill="auto"/>
            <w:noWrap/>
            <w:vAlign w:val="center"/>
          </w:tcPr>
          <w:p w14:paraId="178E0901"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Northeast</w:t>
            </w:r>
          </w:p>
        </w:tc>
      </w:tr>
      <w:tr w:rsidR="00C6057A" w:rsidRPr="00861DEE" w14:paraId="5F88FBDE"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6D70BF26" w14:textId="77777777" w:rsidR="00C6057A" w:rsidRPr="00861DEE" w:rsidRDefault="00C6057A" w:rsidP="00AA763A">
            <w:pPr>
              <w:jc w:val="center"/>
              <w:rPr>
                <w:b/>
                <w:lang w:val="en-US"/>
              </w:rPr>
            </w:pP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19620593"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1</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left w:val="nil"/>
              <w:bottom w:val="single" w:sz="4" w:space="0" w:color="auto"/>
            </w:tcBorders>
            <w:shd w:val="clear" w:color="auto" w:fill="auto"/>
            <w:noWrap/>
            <w:vAlign w:val="center"/>
          </w:tcPr>
          <w:p w14:paraId="607C9A1D"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2</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bottom w:val="single" w:sz="4" w:space="0" w:color="auto"/>
              <w:right w:val="nil"/>
            </w:tcBorders>
            <w:shd w:val="clear" w:color="auto" w:fill="auto"/>
            <w:vAlign w:val="center"/>
          </w:tcPr>
          <w:p w14:paraId="27312FD7"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3</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bottom w:val="single" w:sz="4" w:space="0" w:color="auto"/>
            </w:tcBorders>
            <w:vAlign w:val="center"/>
          </w:tcPr>
          <w:p w14:paraId="250514C3"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4</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left w:val="nil"/>
              <w:bottom w:val="single" w:sz="4" w:space="0" w:color="auto"/>
              <w:right w:val="single" w:sz="4" w:space="0" w:color="auto"/>
            </w:tcBorders>
            <w:shd w:val="clear" w:color="auto" w:fill="auto"/>
            <w:vAlign w:val="center"/>
          </w:tcPr>
          <w:p w14:paraId="4EFA4585"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5</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7249E07F"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1</w:t>
            </w:r>
          </w:p>
        </w:tc>
        <w:tc>
          <w:tcPr>
            <w:tcW w:w="342" w:type="pct"/>
            <w:tcBorders>
              <w:top w:val="single" w:sz="4" w:space="0" w:color="auto"/>
              <w:left w:val="nil"/>
              <w:bottom w:val="single" w:sz="4" w:space="0" w:color="auto"/>
            </w:tcBorders>
            <w:shd w:val="clear" w:color="auto" w:fill="auto"/>
            <w:noWrap/>
            <w:vAlign w:val="center"/>
          </w:tcPr>
          <w:p w14:paraId="17365888"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2</w:t>
            </w:r>
          </w:p>
        </w:tc>
        <w:tc>
          <w:tcPr>
            <w:tcW w:w="342" w:type="pct"/>
            <w:tcBorders>
              <w:top w:val="single" w:sz="4" w:space="0" w:color="auto"/>
              <w:bottom w:val="single" w:sz="4" w:space="0" w:color="auto"/>
              <w:right w:val="nil"/>
            </w:tcBorders>
            <w:shd w:val="clear" w:color="auto" w:fill="auto"/>
            <w:noWrap/>
            <w:vAlign w:val="center"/>
          </w:tcPr>
          <w:p w14:paraId="1AEF1E91"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3</w:t>
            </w:r>
          </w:p>
        </w:tc>
        <w:tc>
          <w:tcPr>
            <w:tcW w:w="342" w:type="pct"/>
            <w:tcBorders>
              <w:top w:val="single" w:sz="4" w:space="0" w:color="auto"/>
              <w:bottom w:val="single" w:sz="4" w:space="0" w:color="auto"/>
              <w:right w:val="nil"/>
            </w:tcBorders>
            <w:vAlign w:val="center"/>
          </w:tcPr>
          <w:p w14:paraId="62746D40"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4</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27902284"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5</w:t>
            </w:r>
          </w:p>
        </w:tc>
      </w:tr>
      <w:tr w:rsidR="00C6057A" w:rsidRPr="00861DEE" w14:paraId="5ADE6857"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25334C4A" w14:textId="77777777" w:rsidR="00C6057A" w:rsidRPr="00861DEE" w:rsidRDefault="00C6057A" w:rsidP="00AA763A">
            <w:pPr>
              <w:jc w:val="center"/>
              <w:rPr>
                <w:b/>
                <w:lang w:val="en-US"/>
              </w:rPr>
            </w:pPr>
            <w:r w:rsidRPr="00861DEE">
              <w:rPr>
                <w:b/>
                <w:lang w:val="en-US"/>
              </w:rPr>
              <w:t>1970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3C02882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1.09</w:t>
            </w:r>
          </w:p>
        </w:tc>
        <w:tc>
          <w:tcPr>
            <w:tcW w:w="578" w:type="pct"/>
            <w:tcBorders>
              <w:top w:val="single" w:sz="4" w:space="0" w:color="auto"/>
              <w:left w:val="nil"/>
              <w:bottom w:val="single" w:sz="4" w:space="0" w:color="auto"/>
            </w:tcBorders>
            <w:shd w:val="clear" w:color="auto" w:fill="auto"/>
            <w:noWrap/>
            <w:vAlign w:val="center"/>
          </w:tcPr>
          <w:p w14:paraId="482E0EC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1.22</w:t>
            </w:r>
          </w:p>
        </w:tc>
        <w:tc>
          <w:tcPr>
            <w:tcW w:w="578" w:type="pct"/>
            <w:tcBorders>
              <w:top w:val="single" w:sz="4" w:space="0" w:color="auto"/>
              <w:bottom w:val="single" w:sz="4" w:space="0" w:color="auto"/>
              <w:right w:val="nil"/>
            </w:tcBorders>
            <w:shd w:val="clear" w:color="auto" w:fill="auto"/>
            <w:vAlign w:val="center"/>
          </w:tcPr>
          <w:p w14:paraId="29F963CD"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0.55</w:t>
            </w:r>
          </w:p>
        </w:tc>
        <w:tc>
          <w:tcPr>
            <w:tcW w:w="578" w:type="pct"/>
            <w:tcBorders>
              <w:top w:val="single" w:sz="4" w:space="0" w:color="auto"/>
              <w:bottom w:val="single" w:sz="4" w:space="0" w:color="auto"/>
            </w:tcBorders>
            <w:vAlign w:val="center"/>
          </w:tcPr>
          <w:p w14:paraId="5F7666D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1.09</w:t>
            </w:r>
          </w:p>
        </w:tc>
        <w:tc>
          <w:tcPr>
            <w:tcW w:w="578" w:type="pct"/>
            <w:tcBorders>
              <w:top w:val="single" w:sz="4" w:space="0" w:color="auto"/>
              <w:left w:val="nil"/>
              <w:bottom w:val="single" w:sz="4" w:space="0" w:color="auto"/>
              <w:right w:val="single" w:sz="4" w:space="0" w:color="auto"/>
            </w:tcBorders>
            <w:shd w:val="clear" w:color="auto" w:fill="auto"/>
            <w:vAlign w:val="center"/>
          </w:tcPr>
          <w:p w14:paraId="5C544F3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0.73</w:t>
            </w: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297026F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0.25</w:t>
            </w:r>
          </w:p>
        </w:tc>
        <w:tc>
          <w:tcPr>
            <w:tcW w:w="342" w:type="pct"/>
            <w:tcBorders>
              <w:top w:val="single" w:sz="4" w:space="0" w:color="auto"/>
              <w:left w:val="nil"/>
              <w:bottom w:val="single" w:sz="4" w:space="0" w:color="auto"/>
            </w:tcBorders>
            <w:shd w:val="clear" w:color="auto" w:fill="auto"/>
            <w:noWrap/>
            <w:vAlign w:val="center"/>
          </w:tcPr>
          <w:p w14:paraId="4E944CE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0.22</w:t>
            </w:r>
          </w:p>
        </w:tc>
        <w:tc>
          <w:tcPr>
            <w:tcW w:w="342" w:type="pct"/>
            <w:tcBorders>
              <w:top w:val="single" w:sz="4" w:space="0" w:color="auto"/>
              <w:bottom w:val="single" w:sz="4" w:space="0" w:color="auto"/>
              <w:right w:val="nil"/>
            </w:tcBorders>
            <w:shd w:val="clear" w:color="auto" w:fill="auto"/>
            <w:noWrap/>
            <w:vAlign w:val="center"/>
          </w:tcPr>
          <w:p w14:paraId="2A569B4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0.56</w:t>
            </w:r>
          </w:p>
        </w:tc>
        <w:tc>
          <w:tcPr>
            <w:tcW w:w="342" w:type="pct"/>
            <w:tcBorders>
              <w:top w:val="single" w:sz="4" w:space="0" w:color="auto"/>
              <w:bottom w:val="single" w:sz="4" w:space="0" w:color="auto"/>
              <w:right w:val="nil"/>
            </w:tcBorders>
            <w:vAlign w:val="center"/>
          </w:tcPr>
          <w:p w14:paraId="578F9B1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0.25</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3B3E2A0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0.38</w:t>
            </w:r>
          </w:p>
        </w:tc>
      </w:tr>
      <w:tr w:rsidR="00C6057A" w:rsidRPr="00861DEE" w14:paraId="06D239F9"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2155B4BD" w14:textId="77777777" w:rsidR="00C6057A" w:rsidRPr="00861DEE" w:rsidRDefault="00C6057A" w:rsidP="00AA763A">
            <w:pPr>
              <w:jc w:val="center"/>
              <w:rPr>
                <w:b/>
                <w:lang w:val="en-US"/>
              </w:rPr>
            </w:pPr>
            <w:r w:rsidRPr="00861DEE">
              <w:rPr>
                <w:b/>
                <w:lang w:val="en-US"/>
              </w:rPr>
              <w:t>1980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7003760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1.35</w:t>
            </w:r>
          </w:p>
        </w:tc>
        <w:tc>
          <w:tcPr>
            <w:tcW w:w="578" w:type="pct"/>
            <w:tcBorders>
              <w:top w:val="single" w:sz="4" w:space="0" w:color="auto"/>
              <w:left w:val="nil"/>
              <w:bottom w:val="single" w:sz="4" w:space="0" w:color="auto"/>
            </w:tcBorders>
            <w:shd w:val="clear" w:color="auto" w:fill="auto"/>
            <w:noWrap/>
            <w:vAlign w:val="center"/>
          </w:tcPr>
          <w:p w14:paraId="4FD49DD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1.14</w:t>
            </w:r>
          </w:p>
        </w:tc>
        <w:tc>
          <w:tcPr>
            <w:tcW w:w="578" w:type="pct"/>
            <w:tcBorders>
              <w:top w:val="single" w:sz="4" w:space="0" w:color="auto"/>
              <w:bottom w:val="single" w:sz="4" w:space="0" w:color="auto"/>
              <w:right w:val="nil"/>
            </w:tcBorders>
            <w:shd w:val="clear" w:color="auto" w:fill="auto"/>
            <w:vAlign w:val="center"/>
          </w:tcPr>
          <w:p w14:paraId="2AB77E0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0.86</w:t>
            </w:r>
          </w:p>
        </w:tc>
        <w:tc>
          <w:tcPr>
            <w:tcW w:w="578" w:type="pct"/>
            <w:tcBorders>
              <w:top w:val="single" w:sz="4" w:space="0" w:color="auto"/>
              <w:bottom w:val="single" w:sz="4" w:space="0" w:color="auto"/>
            </w:tcBorders>
            <w:vAlign w:val="center"/>
          </w:tcPr>
          <w:p w14:paraId="5C6B5665"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1.58</w:t>
            </w:r>
          </w:p>
        </w:tc>
        <w:tc>
          <w:tcPr>
            <w:tcW w:w="578" w:type="pct"/>
            <w:tcBorders>
              <w:top w:val="single" w:sz="4" w:space="0" w:color="auto"/>
              <w:left w:val="nil"/>
              <w:bottom w:val="single" w:sz="4" w:space="0" w:color="auto"/>
              <w:right w:val="single" w:sz="4" w:space="0" w:color="auto"/>
            </w:tcBorders>
            <w:shd w:val="clear" w:color="auto" w:fill="auto"/>
            <w:vAlign w:val="center"/>
          </w:tcPr>
          <w:p w14:paraId="1CDE37D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1.13</w:t>
            </w: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1410C9B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0.28</w:t>
            </w:r>
          </w:p>
        </w:tc>
        <w:tc>
          <w:tcPr>
            <w:tcW w:w="342" w:type="pct"/>
            <w:tcBorders>
              <w:top w:val="single" w:sz="4" w:space="0" w:color="auto"/>
              <w:left w:val="nil"/>
              <w:bottom w:val="single" w:sz="4" w:space="0" w:color="auto"/>
            </w:tcBorders>
            <w:shd w:val="clear" w:color="auto" w:fill="auto"/>
            <w:noWrap/>
            <w:vAlign w:val="center"/>
          </w:tcPr>
          <w:p w14:paraId="6318059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0.33</w:t>
            </w:r>
          </w:p>
        </w:tc>
        <w:tc>
          <w:tcPr>
            <w:tcW w:w="342" w:type="pct"/>
            <w:tcBorders>
              <w:top w:val="single" w:sz="4" w:space="0" w:color="auto"/>
              <w:bottom w:val="single" w:sz="4" w:space="0" w:color="auto"/>
              <w:right w:val="nil"/>
            </w:tcBorders>
            <w:shd w:val="clear" w:color="auto" w:fill="auto"/>
            <w:noWrap/>
            <w:vAlign w:val="center"/>
          </w:tcPr>
          <w:p w14:paraId="2B9B58F5"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0.47</w:t>
            </w:r>
          </w:p>
        </w:tc>
        <w:tc>
          <w:tcPr>
            <w:tcW w:w="342" w:type="pct"/>
            <w:tcBorders>
              <w:top w:val="single" w:sz="4" w:space="0" w:color="auto"/>
              <w:bottom w:val="single" w:sz="4" w:space="0" w:color="auto"/>
              <w:right w:val="nil"/>
            </w:tcBorders>
            <w:vAlign w:val="center"/>
          </w:tcPr>
          <w:p w14:paraId="01B0867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0.26</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6C229C4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0.33</w:t>
            </w:r>
          </w:p>
        </w:tc>
      </w:tr>
      <w:tr w:rsidR="00C6057A" w:rsidRPr="00861DEE" w14:paraId="483CB627"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4A06B855" w14:textId="77777777" w:rsidR="00C6057A" w:rsidRPr="00861DEE" w:rsidRDefault="00C6057A" w:rsidP="00AA763A">
            <w:pPr>
              <w:jc w:val="center"/>
              <w:rPr>
                <w:b/>
                <w:lang w:val="en-US"/>
              </w:rPr>
            </w:pPr>
            <w:r w:rsidRPr="00861DEE">
              <w:rPr>
                <w:b/>
                <w:lang w:val="en-US"/>
              </w:rPr>
              <w:t>1990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7EDA7B8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1.57</w:t>
            </w:r>
          </w:p>
        </w:tc>
        <w:tc>
          <w:tcPr>
            <w:tcW w:w="578" w:type="pct"/>
            <w:tcBorders>
              <w:top w:val="single" w:sz="4" w:space="0" w:color="auto"/>
              <w:left w:val="nil"/>
              <w:bottom w:val="single" w:sz="4" w:space="0" w:color="auto"/>
            </w:tcBorders>
            <w:shd w:val="clear" w:color="auto" w:fill="auto"/>
            <w:noWrap/>
            <w:vAlign w:val="center"/>
          </w:tcPr>
          <w:p w14:paraId="1EC1E46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1.11</w:t>
            </w:r>
          </w:p>
        </w:tc>
        <w:tc>
          <w:tcPr>
            <w:tcW w:w="578" w:type="pct"/>
            <w:tcBorders>
              <w:top w:val="single" w:sz="4" w:space="0" w:color="auto"/>
              <w:bottom w:val="single" w:sz="4" w:space="0" w:color="auto"/>
              <w:right w:val="nil"/>
            </w:tcBorders>
            <w:shd w:val="clear" w:color="auto" w:fill="auto"/>
            <w:vAlign w:val="center"/>
          </w:tcPr>
          <w:p w14:paraId="0F640EB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1.26</w:t>
            </w:r>
          </w:p>
        </w:tc>
        <w:tc>
          <w:tcPr>
            <w:tcW w:w="578" w:type="pct"/>
            <w:tcBorders>
              <w:top w:val="single" w:sz="4" w:space="0" w:color="auto"/>
              <w:bottom w:val="single" w:sz="4" w:space="0" w:color="auto"/>
            </w:tcBorders>
            <w:vAlign w:val="center"/>
          </w:tcPr>
          <w:p w14:paraId="0C9597B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1.63</w:t>
            </w:r>
          </w:p>
        </w:tc>
        <w:tc>
          <w:tcPr>
            <w:tcW w:w="578" w:type="pct"/>
            <w:tcBorders>
              <w:top w:val="single" w:sz="4" w:space="0" w:color="auto"/>
              <w:left w:val="nil"/>
              <w:bottom w:val="single" w:sz="4" w:space="0" w:color="auto"/>
              <w:right w:val="single" w:sz="4" w:space="0" w:color="auto"/>
            </w:tcBorders>
            <w:shd w:val="clear" w:color="auto" w:fill="auto"/>
            <w:vAlign w:val="center"/>
          </w:tcPr>
          <w:p w14:paraId="61EB00E7" w14:textId="77777777" w:rsidR="00C6057A" w:rsidRPr="00861DEE" w:rsidRDefault="00C6057A" w:rsidP="00AA763A">
            <w:pPr>
              <w:jc w:val="center"/>
              <w:rPr>
                <w:rFonts w:ascii="Arial" w:hAnsi="Arial" w:cs="Arial"/>
                <w:bCs/>
                <w:color w:val="000000"/>
                <w:sz w:val="20"/>
                <w:szCs w:val="20"/>
                <w:lang w:val="en-US"/>
              </w:rPr>
            </w:pP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0F8E968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0.28</w:t>
            </w:r>
          </w:p>
        </w:tc>
        <w:tc>
          <w:tcPr>
            <w:tcW w:w="342" w:type="pct"/>
            <w:tcBorders>
              <w:top w:val="single" w:sz="4" w:space="0" w:color="auto"/>
              <w:left w:val="nil"/>
              <w:bottom w:val="single" w:sz="4" w:space="0" w:color="auto"/>
            </w:tcBorders>
            <w:shd w:val="clear" w:color="auto" w:fill="auto"/>
            <w:noWrap/>
            <w:vAlign w:val="center"/>
          </w:tcPr>
          <w:p w14:paraId="6C3289F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0.39</w:t>
            </w:r>
          </w:p>
        </w:tc>
        <w:tc>
          <w:tcPr>
            <w:tcW w:w="342" w:type="pct"/>
            <w:tcBorders>
              <w:top w:val="single" w:sz="4" w:space="0" w:color="auto"/>
              <w:bottom w:val="single" w:sz="4" w:space="0" w:color="auto"/>
              <w:right w:val="nil"/>
            </w:tcBorders>
            <w:shd w:val="clear" w:color="auto" w:fill="auto"/>
            <w:noWrap/>
            <w:vAlign w:val="center"/>
          </w:tcPr>
          <w:p w14:paraId="69E4CF4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0.43</w:t>
            </w:r>
          </w:p>
        </w:tc>
        <w:tc>
          <w:tcPr>
            <w:tcW w:w="342" w:type="pct"/>
            <w:tcBorders>
              <w:top w:val="single" w:sz="4" w:space="0" w:color="auto"/>
              <w:bottom w:val="single" w:sz="4" w:space="0" w:color="auto"/>
              <w:right w:val="nil"/>
            </w:tcBorders>
            <w:vAlign w:val="center"/>
          </w:tcPr>
          <w:p w14:paraId="09EFE5B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0.28</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534CE6BD" w14:textId="77777777" w:rsidR="00C6057A" w:rsidRPr="00861DEE" w:rsidRDefault="00C6057A" w:rsidP="00AA763A">
            <w:pPr>
              <w:jc w:val="center"/>
              <w:rPr>
                <w:rFonts w:ascii="Arial" w:hAnsi="Arial" w:cs="Arial"/>
                <w:bCs/>
                <w:color w:val="000000"/>
                <w:sz w:val="20"/>
                <w:szCs w:val="20"/>
                <w:lang w:val="en-US"/>
              </w:rPr>
            </w:pPr>
          </w:p>
        </w:tc>
      </w:tr>
      <w:tr w:rsidR="00C6057A" w:rsidRPr="00861DEE" w14:paraId="784723B7"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5C24D9AC" w14:textId="77777777" w:rsidR="00C6057A" w:rsidRPr="00861DEE" w:rsidRDefault="00C6057A" w:rsidP="00AA763A">
            <w:pPr>
              <w:jc w:val="center"/>
              <w:rPr>
                <w:b/>
                <w:lang w:val="en-US"/>
              </w:rPr>
            </w:pPr>
            <w:r w:rsidRPr="00861DEE">
              <w:rPr>
                <w:b/>
                <w:lang w:val="en-US"/>
              </w:rPr>
              <w:t>2000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0CBF7DB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1.66</w:t>
            </w:r>
          </w:p>
        </w:tc>
        <w:tc>
          <w:tcPr>
            <w:tcW w:w="578" w:type="pct"/>
            <w:tcBorders>
              <w:top w:val="single" w:sz="4" w:space="0" w:color="auto"/>
              <w:left w:val="nil"/>
              <w:bottom w:val="single" w:sz="4" w:space="0" w:color="auto"/>
            </w:tcBorders>
            <w:shd w:val="clear" w:color="auto" w:fill="auto"/>
            <w:noWrap/>
            <w:vAlign w:val="center"/>
          </w:tcPr>
          <w:p w14:paraId="2946B45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1.14</w:t>
            </w:r>
          </w:p>
        </w:tc>
        <w:tc>
          <w:tcPr>
            <w:tcW w:w="578" w:type="pct"/>
            <w:tcBorders>
              <w:top w:val="single" w:sz="4" w:space="0" w:color="auto"/>
              <w:bottom w:val="single" w:sz="4" w:space="0" w:color="auto"/>
              <w:right w:val="nil"/>
            </w:tcBorders>
            <w:shd w:val="clear" w:color="auto" w:fill="auto"/>
            <w:vAlign w:val="center"/>
          </w:tcPr>
          <w:p w14:paraId="188145C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1.30</w:t>
            </w:r>
          </w:p>
        </w:tc>
        <w:tc>
          <w:tcPr>
            <w:tcW w:w="578" w:type="pct"/>
            <w:tcBorders>
              <w:top w:val="single" w:sz="4" w:space="0" w:color="auto"/>
              <w:bottom w:val="single" w:sz="4" w:space="0" w:color="auto"/>
            </w:tcBorders>
            <w:vAlign w:val="center"/>
          </w:tcPr>
          <w:p w14:paraId="325F74E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1.68</w:t>
            </w:r>
          </w:p>
        </w:tc>
        <w:tc>
          <w:tcPr>
            <w:tcW w:w="578" w:type="pct"/>
            <w:tcBorders>
              <w:top w:val="single" w:sz="4" w:space="0" w:color="auto"/>
              <w:left w:val="nil"/>
              <w:bottom w:val="single" w:sz="4" w:space="0" w:color="auto"/>
              <w:right w:val="single" w:sz="4" w:space="0" w:color="auto"/>
            </w:tcBorders>
            <w:shd w:val="clear" w:color="auto" w:fill="auto"/>
            <w:vAlign w:val="center"/>
          </w:tcPr>
          <w:p w14:paraId="1315B5CA" w14:textId="77777777" w:rsidR="00C6057A" w:rsidRPr="00861DEE" w:rsidRDefault="00C6057A" w:rsidP="00AA763A">
            <w:pPr>
              <w:jc w:val="center"/>
              <w:rPr>
                <w:rFonts w:ascii="Arial" w:hAnsi="Arial" w:cs="Arial"/>
                <w:bCs/>
                <w:color w:val="000000"/>
                <w:sz w:val="20"/>
                <w:szCs w:val="20"/>
                <w:lang w:val="en-US"/>
              </w:rPr>
            </w:pP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42EBCC5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0.30</w:t>
            </w:r>
          </w:p>
        </w:tc>
        <w:tc>
          <w:tcPr>
            <w:tcW w:w="342" w:type="pct"/>
            <w:tcBorders>
              <w:top w:val="single" w:sz="4" w:space="0" w:color="auto"/>
              <w:left w:val="nil"/>
              <w:bottom w:val="single" w:sz="4" w:space="0" w:color="auto"/>
            </w:tcBorders>
            <w:shd w:val="clear" w:color="auto" w:fill="auto"/>
            <w:noWrap/>
            <w:vAlign w:val="center"/>
          </w:tcPr>
          <w:p w14:paraId="6B0BFEA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0.40</w:t>
            </w:r>
          </w:p>
        </w:tc>
        <w:tc>
          <w:tcPr>
            <w:tcW w:w="342" w:type="pct"/>
            <w:tcBorders>
              <w:top w:val="single" w:sz="4" w:space="0" w:color="auto"/>
              <w:bottom w:val="single" w:sz="4" w:space="0" w:color="auto"/>
              <w:right w:val="nil"/>
            </w:tcBorders>
            <w:shd w:val="clear" w:color="auto" w:fill="auto"/>
            <w:noWrap/>
            <w:vAlign w:val="center"/>
          </w:tcPr>
          <w:p w14:paraId="4635119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0.47</w:t>
            </w:r>
          </w:p>
        </w:tc>
        <w:tc>
          <w:tcPr>
            <w:tcW w:w="342" w:type="pct"/>
            <w:tcBorders>
              <w:top w:val="single" w:sz="4" w:space="0" w:color="auto"/>
              <w:bottom w:val="single" w:sz="4" w:space="0" w:color="auto"/>
              <w:right w:val="nil"/>
            </w:tcBorders>
            <w:vAlign w:val="center"/>
          </w:tcPr>
          <w:p w14:paraId="7CF11EF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0.30</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493E5B73" w14:textId="77777777" w:rsidR="00C6057A" w:rsidRPr="00861DEE" w:rsidRDefault="00C6057A" w:rsidP="00AA763A">
            <w:pPr>
              <w:jc w:val="center"/>
              <w:rPr>
                <w:rFonts w:ascii="Arial" w:hAnsi="Arial" w:cs="Arial"/>
                <w:bCs/>
                <w:color w:val="000000"/>
                <w:sz w:val="20"/>
                <w:szCs w:val="20"/>
                <w:lang w:val="en-US"/>
              </w:rPr>
            </w:pPr>
          </w:p>
        </w:tc>
      </w:tr>
      <w:tr w:rsidR="00C6057A" w:rsidRPr="00861DEE" w14:paraId="084DFC65" w14:textId="77777777" w:rsidTr="00AA763A">
        <w:trPr>
          <w:trHeight w:val="520"/>
        </w:trPr>
        <w:tc>
          <w:tcPr>
            <w:tcW w:w="5000" w:type="pct"/>
            <w:gridSpan w:val="11"/>
            <w:tcBorders>
              <w:top w:val="single" w:sz="4" w:space="0" w:color="auto"/>
              <w:left w:val="single" w:sz="4" w:space="0" w:color="auto"/>
              <w:right w:val="single" w:sz="4" w:space="0" w:color="auto"/>
            </w:tcBorders>
            <w:vAlign w:val="center"/>
          </w:tcPr>
          <w:p w14:paraId="5C32149F"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Midwest</w:t>
            </w:r>
          </w:p>
        </w:tc>
      </w:tr>
      <w:tr w:rsidR="00C6057A" w:rsidRPr="00861DEE" w14:paraId="36DD8EAD"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D85FFF" w14:textId="77777777" w:rsidR="00C6057A" w:rsidRPr="00861DEE" w:rsidRDefault="00C6057A" w:rsidP="00AA763A">
            <w:pPr>
              <w:jc w:val="center"/>
              <w:rPr>
                <w:rFonts w:ascii="Arial" w:hAnsi="Arial" w:cs="Arial"/>
                <w:color w:val="000000"/>
                <w:sz w:val="20"/>
                <w:szCs w:val="20"/>
                <w:lang w:val="en-US"/>
              </w:rPr>
            </w:pP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31E7810B"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1</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left w:val="nil"/>
              <w:bottom w:val="single" w:sz="4" w:space="0" w:color="auto"/>
            </w:tcBorders>
            <w:shd w:val="clear" w:color="auto" w:fill="auto"/>
            <w:noWrap/>
            <w:vAlign w:val="center"/>
          </w:tcPr>
          <w:p w14:paraId="194E60CF"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2</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bottom w:val="single" w:sz="4" w:space="0" w:color="auto"/>
              <w:right w:val="nil"/>
            </w:tcBorders>
            <w:shd w:val="clear" w:color="auto" w:fill="auto"/>
            <w:vAlign w:val="center"/>
          </w:tcPr>
          <w:p w14:paraId="6EE4A88F"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3</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bottom w:val="single" w:sz="4" w:space="0" w:color="auto"/>
            </w:tcBorders>
            <w:vAlign w:val="center"/>
          </w:tcPr>
          <w:p w14:paraId="55235B1A"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4</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left w:val="nil"/>
              <w:bottom w:val="single" w:sz="4" w:space="0" w:color="auto"/>
              <w:right w:val="single" w:sz="4" w:space="0" w:color="auto"/>
            </w:tcBorders>
            <w:shd w:val="clear" w:color="auto" w:fill="auto"/>
            <w:vAlign w:val="center"/>
          </w:tcPr>
          <w:p w14:paraId="486AD6AD"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5</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45BA89B5"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1</w:t>
            </w:r>
          </w:p>
        </w:tc>
        <w:tc>
          <w:tcPr>
            <w:tcW w:w="342" w:type="pct"/>
            <w:tcBorders>
              <w:top w:val="single" w:sz="4" w:space="0" w:color="auto"/>
              <w:left w:val="nil"/>
              <w:bottom w:val="single" w:sz="4" w:space="0" w:color="auto"/>
            </w:tcBorders>
            <w:shd w:val="clear" w:color="auto" w:fill="auto"/>
            <w:noWrap/>
            <w:vAlign w:val="center"/>
          </w:tcPr>
          <w:p w14:paraId="2041BCF2"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2</w:t>
            </w:r>
          </w:p>
        </w:tc>
        <w:tc>
          <w:tcPr>
            <w:tcW w:w="342" w:type="pct"/>
            <w:tcBorders>
              <w:top w:val="single" w:sz="4" w:space="0" w:color="auto"/>
              <w:bottom w:val="single" w:sz="4" w:space="0" w:color="auto"/>
              <w:right w:val="nil"/>
            </w:tcBorders>
            <w:shd w:val="clear" w:color="auto" w:fill="auto"/>
            <w:noWrap/>
            <w:vAlign w:val="center"/>
          </w:tcPr>
          <w:p w14:paraId="14FA61BD"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3</w:t>
            </w:r>
          </w:p>
        </w:tc>
        <w:tc>
          <w:tcPr>
            <w:tcW w:w="342" w:type="pct"/>
            <w:tcBorders>
              <w:top w:val="single" w:sz="4" w:space="0" w:color="auto"/>
              <w:bottom w:val="single" w:sz="4" w:space="0" w:color="auto"/>
              <w:right w:val="nil"/>
            </w:tcBorders>
            <w:vAlign w:val="center"/>
          </w:tcPr>
          <w:p w14:paraId="6484509F"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4</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4315D01C"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5</w:t>
            </w:r>
          </w:p>
        </w:tc>
      </w:tr>
      <w:tr w:rsidR="00C6057A" w:rsidRPr="00861DEE" w14:paraId="7CE03729"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6CB747C7" w14:textId="77777777" w:rsidR="00C6057A" w:rsidRPr="00861DEE" w:rsidRDefault="00C6057A" w:rsidP="00AA763A">
            <w:pPr>
              <w:jc w:val="center"/>
              <w:rPr>
                <w:b/>
                <w:lang w:val="en-US"/>
              </w:rPr>
            </w:pPr>
            <w:r w:rsidRPr="00861DEE">
              <w:rPr>
                <w:b/>
                <w:lang w:val="en-US"/>
              </w:rPr>
              <w:t>1970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4E49A1B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1.35</w:t>
            </w:r>
          </w:p>
        </w:tc>
        <w:tc>
          <w:tcPr>
            <w:tcW w:w="578" w:type="pct"/>
            <w:tcBorders>
              <w:top w:val="single" w:sz="4" w:space="0" w:color="auto"/>
              <w:left w:val="nil"/>
              <w:bottom w:val="single" w:sz="4" w:space="0" w:color="auto"/>
            </w:tcBorders>
            <w:shd w:val="clear" w:color="auto" w:fill="auto"/>
            <w:noWrap/>
            <w:vAlign w:val="center"/>
          </w:tcPr>
          <w:p w14:paraId="79CCDBA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1.17</w:t>
            </w:r>
          </w:p>
        </w:tc>
        <w:tc>
          <w:tcPr>
            <w:tcW w:w="578" w:type="pct"/>
            <w:tcBorders>
              <w:top w:val="single" w:sz="4" w:space="0" w:color="auto"/>
              <w:bottom w:val="single" w:sz="4" w:space="0" w:color="auto"/>
              <w:right w:val="nil"/>
            </w:tcBorders>
            <w:shd w:val="clear" w:color="auto" w:fill="auto"/>
            <w:vAlign w:val="center"/>
          </w:tcPr>
          <w:p w14:paraId="4313025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0.26</w:t>
            </w:r>
          </w:p>
        </w:tc>
        <w:tc>
          <w:tcPr>
            <w:tcW w:w="578" w:type="pct"/>
            <w:tcBorders>
              <w:top w:val="single" w:sz="4" w:space="0" w:color="auto"/>
              <w:bottom w:val="single" w:sz="4" w:space="0" w:color="auto"/>
            </w:tcBorders>
            <w:vAlign w:val="center"/>
          </w:tcPr>
          <w:p w14:paraId="4B4D7C7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1.35</w:t>
            </w:r>
          </w:p>
        </w:tc>
        <w:tc>
          <w:tcPr>
            <w:tcW w:w="578" w:type="pct"/>
            <w:tcBorders>
              <w:top w:val="single" w:sz="4" w:space="0" w:color="auto"/>
              <w:left w:val="nil"/>
              <w:bottom w:val="single" w:sz="4" w:space="0" w:color="auto"/>
              <w:right w:val="single" w:sz="4" w:space="0" w:color="auto"/>
            </w:tcBorders>
            <w:shd w:val="clear" w:color="auto" w:fill="auto"/>
            <w:vAlign w:val="center"/>
          </w:tcPr>
          <w:p w14:paraId="76AD28F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0.85</w:t>
            </w: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6C0A557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0.28</w:t>
            </w:r>
          </w:p>
        </w:tc>
        <w:tc>
          <w:tcPr>
            <w:tcW w:w="342" w:type="pct"/>
            <w:tcBorders>
              <w:top w:val="single" w:sz="4" w:space="0" w:color="auto"/>
              <w:left w:val="nil"/>
              <w:bottom w:val="single" w:sz="4" w:space="0" w:color="auto"/>
            </w:tcBorders>
            <w:shd w:val="clear" w:color="auto" w:fill="auto"/>
            <w:noWrap/>
            <w:vAlign w:val="center"/>
          </w:tcPr>
          <w:p w14:paraId="637E85A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0.33</w:t>
            </w:r>
          </w:p>
        </w:tc>
        <w:tc>
          <w:tcPr>
            <w:tcW w:w="342" w:type="pct"/>
            <w:tcBorders>
              <w:top w:val="single" w:sz="4" w:space="0" w:color="auto"/>
              <w:bottom w:val="single" w:sz="4" w:space="0" w:color="auto"/>
              <w:right w:val="nil"/>
            </w:tcBorders>
            <w:shd w:val="clear" w:color="auto" w:fill="auto"/>
            <w:noWrap/>
            <w:vAlign w:val="center"/>
          </w:tcPr>
          <w:p w14:paraId="07DB6C5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1.79</w:t>
            </w:r>
          </w:p>
        </w:tc>
        <w:tc>
          <w:tcPr>
            <w:tcW w:w="342" w:type="pct"/>
            <w:tcBorders>
              <w:top w:val="single" w:sz="4" w:space="0" w:color="auto"/>
              <w:bottom w:val="single" w:sz="4" w:space="0" w:color="auto"/>
              <w:right w:val="nil"/>
            </w:tcBorders>
            <w:vAlign w:val="center"/>
          </w:tcPr>
          <w:p w14:paraId="07D8BA7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0.28</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20767E8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0.45</w:t>
            </w:r>
          </w:p>
        </w:tc>
      </w:tr>
      <w:tr w:rsidR="00C6057A" w:rsidRPr="00861DEE" w14:paraId="37C3B91C"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40B11C5A" w14:textId="77777777" w:rsidR="00C6057A" w:rsidRPr="00861DEE" w:rsidRDefault="00C6057A" w:rsidP="00AA763A">
            <w:pPr>
              <w:jc w:val="center"/>
              <w:rPr>
                <w:b/>
                <w:lang w:val="en-US"/>
              </w:rPr>
            </w:pPr>
            <w:r w:rsidRPr="00861DEE">
              <w:rPr>
                <w:b/>
                <w:lang w:val="en-US"/>
              </w:rPr>
              <w:t>1980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6599774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1.71</w:t>
            </w:r>
          </w:p>
        </w:tc>
        <w:tc>
          <w:tcPr>
            <w:tcW w:w="578" w:type="pct"/>
            <w:tcBorders>
              <w:top w:val="single" w:sz="4" w:space="0" w:color="auto"/>
              <w:left w:val="nil"/>
              <w:bottom w:val="single" w:sz="4" w:space="0" w:color="auto"/>
              <w:right w:val="nil"/>
            </w:tcBorders>
            <w:shd w:val="clear" w:color="auto" w:fill="auto"/>
            <w:noWrap/>
            <w:vAlign w:val="center"/>
          </w:tcPr>
          <w:p w14:paraId="4B8266D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0.99</w:t>
            </w:r>
          </w:p>
        </w:tc>
        <w:tc>
          <w:tcPr>
            <w:tcW w:w="578" w:type="pct"/>
            <w:tcBorders>
              <w:top w:val="single" w:sz="4" w:space="0" w:color="auto"/>
              <w:left w:val="nil"/>
              <w:bottom w:val="single" w:sz="4" w:space="0" w:color="auto"/>
              <w:right w:val="nil"/>
            </w:tcBorders>
            <w:shd w:val="clear" w:color="auto" w:fill="auto"/>
            <w:vAlign w:val="center"/>
          </w:tcPr>
          <w:p w14:paraId="64B023D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0.42</w:t>
            </w:r>
          </w:p>
        </w:tc>
        <w:tc>
          <w:tcPr>
            <w:tcW w:w="578" w:type="pct"/>
            <w:tcBorders>
              <w:top w:val="single" w:sz="4" w:space="0" w:color="auto"/>
              <w:left w:val="nil"/>
              <w:bottom w:val="single" w:sz="4" w:space="0" w:color="auto"/>
              <w:right w:val="nil"/>
            </w:tcBorders>
            <w:vAlign w:val="center"/>
          </w:tcPr>
          <w:p w14:paraId="545BD1D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1.79</w:t>
            </w:r>
          </w:p>
        </w:tc>
        <w:tc>
          <w:tcPr>
            <w:tcW w:w="578" w:type="pct"/>
            <w:tcBorders>
              <w:top w:val="single" w:sz="4" w:space="0" w:color="auto"/>
              <w:left w:val="nil"/>
              <w:bottom w:val="single" w:sz="4" w:space="0" w:color="auto"/>
              <w:right w:val="single" w:sz="4" w:space="0" w:color="auto"/>
            </w:tcBorders>
            <w:shd w:val="clear" w:color="auto" w:fill="auto"/>
            <w:vAlign w:val="center"/>
          </w:tcPr>
          <w:p w14:paraId="618ECE3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1.37</w:t>
            </w: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3E8935D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0.31</w:t>
            </w:r>
          </w:p>
        </w:tc>
        <w:tc>
          <w:tcPr>
            <w:tcW w:w="342" w:type="pct"/>
            <w:tcBorders>
              <w:top w:val="single" w:sz="4" w:space="0" w:color="auto"/>
              <w:left w:val="nil"/>
              <w:bottom w:val="single" w:sz="4" w:space="0" w:color="auto"/>
            </w:tcBorders>
            <w:shd w:val="clear" w:color="auto" w:fill="auto"/>
            <w:noWrap/>
            <w:vAlign w:val="center"/>
          </w:tcPr>
          <w:p w14:paraId="30E48075"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0.57</w:t>
            </w:r>
          </w:p>
        </w:tc>
        <w:tc>
          <w:tcPr>
            <w:tcW w:w="342" w:type="pct"/>
            <w:tcBorders>
              <w:top w:val="single" w:sz="4" w:space="0" w:color="auto"/>
              <w:bottom w:val="single" w:sz="4" w:space="0" w:color="auto"/>
              <w:right w:val="nil"/>
            </w:tcBorders>
            <w:shd w:val="clear" w:color="auto" w:fill="auto"/>
            <w:noWrap/>
            <w:vAlign w:val="center"/>
          </w:tcPr>
          <w:p w14:paraId="4920D72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1.43</w:t>
            </w:r>
          </w:p>
        </w:tc>
        <w:tc>
          <w:tcPr>
            <w:tcW w:w="342" w:type="pct"/>
            <w:tcBorders>
              <w:top w:val="single" w:sz="4" w:space="0" w:color="auto"/>
              <w:bottom w:val="single" w:sz="4" w:space="0" w:color="auto"/>
              <w:right w:val="nil"/>
            </w:tcBorders>
            <w:vAlign w:val="center"/>
          </w:tcPr>
          <w:p w14:paraId="0BEBCEE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0.36</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706D9A4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0.39</w:t>
            </w:r>
          </w:p>
        </w:tc>
      </w:tr>
      <w:tr w:rsidR="00C6057A" w:rsidRPr="00861DEE" w14:paraId="01FA721C"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6AA126A2" w14:textId="77777777" w:rsidR="00C6057A" w:rsidRPr="00861DEE" w:rsidRDefault="00C6057A" w:rsidP="00AA763A">
            <w:pPr>
              <w:jc w:val="center"/>
              <w:rPr>
                <w:b/>
                <w:lang w:val="en-US"/>
              </w:rPr>
            </w:pPr>
            <w:r w:rsidRPr="00861DEE">
              <w:rPr>
                <w:b/>
                <w:lang w:val="en-US"/>
              </w:rPr>
              <w:t>1990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43540F4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1.98</w:t>
            </w:r>
          </w:p>
        </w:tc>
        <w:tc>
          <w:tcPr>
            <w:tcW w:w="578" w:type="pct"/>
            <w:tcBorders>
              <w:top w:val="single" w:sz="4" w:space="0" w:color="auto"/>
              <w:left w:val="nil"/>
              <w:bottom w:val="single" w:sz="4" w:space="0" w:color="auto"/>
              <w:right w:val="nil"/>
            </w:tcBorders>
            <w:shd w:val="clear" w:color="auto" w:fill="auto"/>
            <w:noWrap/>
            <w:vAlign w:val="center"/>
          </w:tcPr>
          <w:p w14:paraId="0ADB35B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1.04</w:t>
            </w:r>
          </w:p>
        </w:tc>
        <w:tc>
          <w:tcPr>
            <w:tcW w:w="578" w:type="pct"/>
            <w:tcBorders>
              <w:top w:val="single" w:sz="4" w:space="0" w:color="auto"/>
              <w:left w:val="nil"/>
              <w:bottom w:val="single" w:sz="4" w:space="0" w:color="auto"/>
              <w:right w:val="nil"/>
            </w:tcBorders>
            <w:shd w:val="clear" w:color="auto" w:fill="auto"/>
            <w:vAlign w:val="center"/>
          </w:tcPr>
          <w:p w14:paraId="16A8914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0.64</w:t>
            </w:r>
          </w:p>
        </w:tc>
        <w:tc>
          <w:tcPr>
            <w:tcW w:w="578" w:type="pct"/>
            <w:tcBorders>
              <w:top w:val="single" w:sz="4" w:space="0" w:color="auto"/>
              <w:left w:val="nil"/>
              <w:bottom w:val="single" w:sz="4" w:space="0" w:color="auto"/>
              <w:right w:val="nil"/>
            </w:tcBorders>
            <w:vAlign w:val="center"/>
          </w:tcPr>
          <w:p w14:paraId="5BDA754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2.17</w:t>
            </w:r>
          </w:p>
        </w:tc>
        <w:tc>
          <w:tcPr>
            <w:tcW w:w="578" w:type="pct"/>
            <w:tcBorders>
              <w:top w:val="single" w:sz="4" w:space="0" w:color="auto"/>
              <w:left w:val="nil"/>
              <w:bottom w:val="single" w:sz="4" w:space="0" w:color="auto"/>
              <w:right w:val="single" w:sz="4" w:space="0" w:color="auto"/>
            </w:tcBorders>
            <w:shd w:val="clear" w:color="auto" w:fill="auto"/>
            <w:vAlign w:val="center"/>
          </w:tcPr>
          <w:p w14:paraId="66D159B6" w14:textId="77777777" w:rsidR="00C6057A" w:rsidRPr="00861DEE" w:rsidRDefault="00C6057A" w:rsidP="00AA763A">
            <w:pPr>
              <w:jc w:val="center"/>
              <w:rPr>
                <w:rFonts w:ascii="Arial" w:hAnsi="Arial" w:cs="Arial"/>
                <w:bCs/>
                <w:color w:val="000000"/>
                <w:sz w:val="20"/>
                <w:szCs w:val="20"/>
                <w:lang w:val="en-US"/>
              </w:rPr>
            </w:pP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086B9B2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0.24</w:t>
            </w:r>
          </w:p>
        </w:tc>
        <w:tc>
          <w:tcPr>
            <w:tcW w:w="342" w:type="pct"/>
            <w:tcBorders>
              <w:top w:val="single" w:sz="4" w:space="0" w:color="auto"/>
              <w:left w:val="nil"/>
              <w:bottom w:val="single" w:sz="4" w:space="0" w:color="auto"/>
            </w:tcBorders>
            <w:shd w:val="clear" w:color="auto" w:fill="auto"/>
            <w:noWrap/>
            <w:vAlign w:val="center"/>
          </w:tcPr>
          <w:p w14:paraId="232CAAB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0.46</w:t>
            </w:r>
          </w:p>
        </w:tc>
        <w:tc>
          <w:tcPr>
            <w:tcW w:w="342" w:type="pct"/>
            <w:tcBorders>
              <w:top w:val="single" w:sz="4" w:space="0" w:color="auto"/>
              <w:bottom w:val="single" w:sz="4" w:space="0" w:color="auto"/>
              <w:right w:val="nil"/>
            </w:tcBorders>
            <w:shd w:val="clear" w:color="auto" w:fill="auto"/>
            <w:noWrap/>
            <w:vAlign w:val="center"/>
          </w:tcPr>
          <w:p w14:paraId="039E367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0.81</w:t>
            </w:r>
          </w:p>
        </w:tc>
        <w:tc>
          <w:tcPr>
            <w:tcW w:w="342" w:type="pct"/>
            <w:tcBorders>
              <w:top w:val="single" w:sz="4" w:space="0" w:color="auto"/>
              <w:bottom w:val="single" w:sz="4" w:space="0" w:color="auto"/>
              <w:right w:val="nil"/>
            </w:tcBorders>
            <w:vAlign w:val="center"/>
          </w:tcPr>
          <w:p w14:paraId="679CB3C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0.23</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01AA6BE9" w14:textId="77777777" w:rsidR="00C6057A" w:rsidRPr="00861DEE" w:rsidRDefault="00C6057A" w:rsidP="00AA763A">
            <w:pPr>
              <w:jc w:val="center"/>
              <w:rPr>
                <w:rFonts w:ascii="Arial" w:hAnsi="Arial" w:cs="Arial"/>
                <w:bCs/>
                <w:color w:val="000000"/>
                <w:sz w:val="20"/>
                <w:szCs w:val="20"/>
                <w:lang w:val="en-US"/>
              </w:rPr>
            </w:pPr>
          </w:p>
        </w:tc>
      </w:tr>
      <w:tr w:rsidR="00C6057A" w:rsidRPr="00861DEE" w14:paraId="2071256F"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7FF852F1" w14:textId="77777777" w:rsidR="00C6057A" w:rsidRPr="00861DEE" w:rsidRDefault="00C6057A" w:rsidP="00AA763A">
            <w:pPr>
              <w:jc w:val="center"/>
              <w:rPr>
                <w:b/>
                <w:lang w:val="en-US"/>
              </w:rPr>
            </w:pPr>
            <w:r w:rsidRPr="00861DEE">
              <w:rPr>
                <w:b/>
                <w:lang w:val="en-US"/>
              </w:rPr>
              <w:t>2000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7492F64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1.98</w:t>
            </w:r>
          </w:p>
        </w:tc>
        <w:tc>
          <w:tcPr>
            <w:tcW w:w="578" w:type="pct"/>
            <w:tcBorders>
              <w:top w:val="single" w:sz="4" w:space="0" w:color="auto"/>
              <w:left w:val="nil"/>
              <w:bottom w:val="single" w:sz="4" w:space="0" w:color="auto"/>
              <w:right w:val="nil"/>
            </w:tcBorders>
            <w:shd w:val="clear" w:color="auto" w:fill="auto"/>
            <w:noWrap/>
            <w:vAlign w:val="center"/>
          </w:tcPr>
          <w:p w14:paraId="44FF21C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1.07</w:t>
            </w:r>
          </w:p>
        </w:tc>
        <w:tc>
          <w:tcPr>
            <w:tcW w:w="578" w:type="pct"/>
            <w:tcBorders>
              <w:top w:val="single" w:sz="4" w:space="0" w:color="auto"/>
              <w:left w:val="nil"/>
              <w:bottom w:val="single" w:sz="4" w:space="0" w:color="auto"/>
              <w:right w:val="nil"/>
            </w:tcBorders>
            <w:shd w:val="clear" w:color="auto" w:fill="auto"/>
            <w:vAlign w:val="center"/>
          </w:tcPr>
          <w:p w14:paraId="0ABF2E8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0.68</w:t>
            </w:r>
          </w:p>
        </w:tc>
        <w:tc>
          <w:tcPr>
            <w:tcW w:w="578" w:type="pct"/>
            <w:tcBorders>
              <w:top w:val="single" w:sz="4" w:space="0" w:color="auto"/>
              <w:left w:val="nil"/>
              <w:bottom w:val="single" w:sz="4" w:space="0" w:color="auto"/>
              <w:right w:val="nil"/>
            </w:tcBorders>
            <w:vAlign w:val="center"/>
          </w:tcPr>
          <w:p w14:paraId="6369A29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2.59</w:t>
            </w:r>
          </w:p>
        </w:tc>
        <w:tc>
          <w:tcPr>
            <w:tcW w:w="578" w:type="pct"/>
            <w:tcBorders>
              <w:top w:val="single" w:sz="4" w:space="0" w:color="auto"/>
              <w:left w:val="nil"/>
              <w:bottom w:val="single" w:sz="4" w:space="0" w:color="auto"/>
              <w:right w:val="single" w:sz="4" w:space="0" w:color="auto"/>
            </w:tcBorders>
            <w:shd w:val="clear" w:color="auto" w:fill="auto"/>
            <w:vAlign w:val="center"/>
          </w:tcPr>
          <w:p w14:paraId="668FBD71" w14:textId="77777777" w:rsidR="00C6057A" w:rsidRPr="00861DEE" w:rsidRDefault="00C6057A" w:rsidP="00AA763A">
            <w:pPr>
              <w:jc w:val="center"/>
              <w:rPr>
                <w:rFonts w:ascii="Arial" w:hAnsi="Arial" w:cs="Arial"/>
                <w:bCs/>
                <w:color w:val="000000"/>
                <w:sz w:val="20"/>
                <w:szCs w:val="20"/>
                <w:lang w:val="en-US"/>
              </w:rPr>
            </w:pP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33638D8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0.28</w:t>
            </w:r>
          </w:p>
        </w:tc>
        <w:tc>
          <w:tcPr>
            <w:tcW w:w="342" w:type="pct"/>
            <w:tcBorders>
              <w:top w:val="single" w:sz="4" w:space="0" w:color="auto"/>
              <w:left w:val="nil"/>
              <w:bottom w:val="single" w:sz="4" w:space="0" w:color="auto"/>
            </w:tcBorders>
            <w:shd w:val="clear" w:color="auto" w:fill="auto"/>
            <w:noWrap/>
            <w:vAlign w:val="center"/>
          </w:tcPr>
          <w:p w14:paraId="0D39B9C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0.55</w:t>
            </w:r>
          </w:p>
        </w:tc>
        <w:tc>
          <w:tcPr>
            <w:tcW w:w="342" w:type="pct"/>
            <w:tcBorders>
              <w:top w:val="single" w:sz="4" w:space="0" w:color="auto"/>
              <w:bottom w:val="single" w:sz="4" w:space="0" w:color="auto"/>
              <w:right w:val="nil"/>
            </w:tcBorders>
            <w:shd w:val="clear" w:color="auto" w:fill="auto"/>
            <w:noWrap/>
            <w:vAlign w:val="center"/>
          </w:tcPr>
          <w:p w14:paraId="7A98EE8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0.84</w:t>
            </w:r>
          </w:p>
        </w:tc>
        <w:tc>
          <w:tcPr>
            <w:tcW w:w="342" w:type="pct"/>
            <w:tcBorders>
              <w:top w:val="single" w:sz="4" w:space="0" w:color="auto"/>
              <w:bottom w:val="single" w:sz="4" w:space="0" w:color="auto"/>
              <w:right w:val="nil"/>
            </w:tcBorders>
            <w:vAlign w:val="center"/>
          </w:tcPr>
          <w:p w14:paraId="58042FD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0.23</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33AD7513" w14:textId="77777777" w:rsidR="00C6057A" w:rsidRPr="00861DEE" w:rsidRDefault="00C6057A" w:rsidP="00AA763A">
            <w:pPr>
              <w:jc w:val="center"/>
              <w:rPr>
                <w:rFonts w:ascii="Arial" w:hAnsi="Arial" w:cs="Arial"/>
                <w:bCs/>
                <w:color w:val="000000"/>
                <w:sz w:val="20"/>
                <w:szCs w:val="20"/>
                <w:lang w:val="en-US"/>
              </w:rPr>
            </w:pPr>
          </w:p>
        </w:tc>
      </w:tr>
      <w:tr w:rsidR="00C6057A" w:rsidRPr="00861DEE" w14:paraId="7FEDF2A2"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2FB5CA66" w14:textId="77777777" w:rsidR="00C6057A" w:rsidRPr="00861DEE" w:rsidRDefault="00C6057A" w:rsidP="00AA763A">
            <w:pPr>
              <w:jc w:val="center"/>
              <w:rPr>
                <w:b/>
                <w:lang w:val="en-US"/>
              </w:rPr>
            </w:pP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6C2271EF" w14:textId="77777777" w:rsidR="00C6057A" w:rsidRPr="00861DEE" w:rsidRDefault="00C6057A" w:rsidP="00AA763A">
            <w:pPr>
              <w:jc w:val="center"/>
              <w:rPr>
                <w:rFonts w:ascii="Arial" w:hAnsi="Arial" w:cs="Arial"/>
                <w:bCs/>
                <w:color w:val="000000"/>
                <w:sz w:val="20"/>
                <w:szCs w:val="20"/>
                <w:lang w:val="en-US"/>
              </w:rPr>
            </w:pPr>
          </w:p>
        </w:tc>
        <w:tc>
          <w:tcPr>
            <w:tcW w:w="578" w:type="pct"/>
            <w:tcBorders>
              <w:top w:val="single" w:sz="4" w:space="0" w:color="auto"/>
              <w:left w:val="nil"/>
              <w:bottom w:val="single" w:sz="4" w:space="0" w:color="auto"/>
              <w:right w:val="nil"/>
            </w:tcBorders>
            <w:shd w:val="clear" w:color="auto" w:fill="auto"/>
            <w:noWrap/>
            <w:vAlign w:val="center"/>
          </w:tcPr>
          <w:p w14:paraId="0079D796" w14:textId="77777777" w:rsidR="00C6057A" w:rsidRPr="00861DEE" w:rsidRDefault="00C6057A" w:rsidP="00AA763A">
            <w:pPr>
              <w:jc w:val="center"/>
              <w:rPr>
                <w:rFonts w:ascii="Arial" w:hAnsi="Arial" w:cs="Arial"/>
                <w:bCs/>
                <w:color w:val="000000"/>
                <w:sz w:val="20"/>
                <w:szCs w:val="20"/>
                <w:lang w:val="en-US"/>
              </w:rPr>
            </w:pPr>
          </w:p>
        </w:tc>
        <w:tc>
          <w:tcPr>
            <w:tcW w:w="578" w:type="pct"/>
            <w:tcBorders>
              <w:top w:val="single" w:sz="4" w:space="0" w:color="auto"/>
              <w:left w:val="nil"/>
              <w:bottom w:val="single" w:sz="4" w:space="0" w:color="auto"/>
              <w:right w:val="nil"/>
            </w:tcBorders>
            <w:shd w:val="clear" w:color="auto" w:fill="auto"/>
            <w:vAlign w:val="center"/>
          </w:tcPr>
          <w:p w14:paraId="5D504F69" w14:textId="77777777" w:rsidR="00C6057A" w:rsidRPr="00861DEE" w:rsidRDefault="00C6057A" w:rsidP="00AA763A">
            <w:pPr>
              <w:jc w:val="center"/>
              <w:rPr>
                <w:rFonts w:ascii="Arial" w:hAnsi="Arial" w:cs="Arial"/>
                <w:bCs/>
                <w:color w:val="000000"/>
                <w:sz w:val="20"/>
                <w:szCs w:val="20"/>
                <w:lang w:val="en-US"/>
              </w:rPr>
            </w:pPr>
          </w:p>
        </w:tc>
        <w:tc>
          <w:tcPr>
            <w:tcW w:w="578" w:type="pct"/>
            <w:tcBorders>
              <w:top w:val="single" w:sz="4" w:space="0" w:color="auto"/>
              <w:left w:val="nil"/>
              <w:bottom w:val="single" w:sz="4" w:space="0" w:color="auto"/>
              <w:right w:val="nil"/>
            </w:tcBorders>
            <w:vAlign w:val="center"/>
          </w:tcPr>
          <w:p w14:paraId="6D0358A4" w14:textId="77777777" w:rsidR="00C6057A" w:rsidRPr="00861DEE" w:rsidRDefault="00C6057A" w:rsidP="00AA763A">
            <w:pPr>
              <w:jc w:val="center"/>
              <w:rPr>
                <w:rFonts w:ascii="Arial" w:hAnsi="Arial" w:cs="Arial"/>
                <w:bCs/>
                <w:color w:val="000000"/>
                <w:sz w:val="20"/>
                <w:szCs w:val="20"/>
                <w:lang w:val="en-US"/>
              </w:rPr>
            </w:pPr>
          </w:p>
        </w:tc>
        <w:tc>
          <w:tcPr>
            <w:tcW w:w="578" w:type="pct"/>
            <w:tcBorders>
              <w:top w:val="single" w:sz="4" w:space="0" w:color="auto"/>
              <w:left w:val="nil"/>
              <w:bottom w:val="single" w:sz="4" w:space="0" w:color="auto"/>
              <w:right w:val="single" w:sz="4" w:space="0" w:color="auto"/>
            </w:tcBorders>
            <w:shd w:val="clear" w:color="auto" w:fill="auto"/>
            <w:vAlign w:val="center"/>
          </w:tcPr>
          <w:p w14:paraId="346C8DA8" w14:textId="77777777" w:rsidR="00C6057A" w:rsidRPr="00861DEE" w:rsidRDefault="00C6057A" w:rsidP="00AA763A">
            <w:pPr>
              <w:jc w:val="center"/>
              <w:rPr>
                <w:rFonts w:ascii="Arial" w:hAnsi="Arial" w:cs="Arial"/>
                <w:bCs/>
                <w:color w:val="000000"/>
                <w:sz w:val="20"/>
                <w:szCs w:val="20"/>
                <w:lang w:val="en-US"/>
              </w:rPr>
            </w:pP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43832618" w14:textId="77777777" w:rsidR="00C6057A" w:rsidRPr="00861DEE" w:rsidRDefault="00C6057A" w:rsidP="00AA763A">
            <w:pPr>
              <w:jc w:val="center"/>
              <w:rPr>
                <w:rFonts w:ascii="Arial" w:hAnsi="Arial" w:cs="Arial"/>
                <w:bCs/>
                <w:color w:val="000000"/>
                <w:sz w:val="20"/>
                <w:szCs w:val="20"/>
                <w:lang w:val="en-US"/>
              </w:rPr>
            </w:pPr>
          </w:p>
        </w:tc>
        <w:tc>
          <w:tcPr>
            <w:tcW w:w="342" w:type="pct"/>
            <w:tcBorders>
              <w:top w:val="single" w:sz="4" w:space="0" w:color="auto"/>
              <w:left w:val="nil"/>
              <w:bottom w:val="single" w:sz="4" w:space="0" w:color="auto"/>
            </w:tcBorders>
            <w:shd w:val="clear" w:color="auto" w:fill="auto"/>
            <w:noWrap/>
            <w:vAlign w:val="center"/>
          </w:tcPr>
          <w:p w14:paraId="19594C2D" w14:textId="77777777" w:rsidR="00C6057A" w:rsidRPr="00861DEE" w:rsidRDefault="00C6057A" w:rsidP="00AA763A">
            <w:pPr>
              <w:jc w:val="center"/>
              <w:rPr>
                <w:rFonts w:ascii="Arial" w:hAnsi="Arial" w:cs="Arial"/>
                <w:bCs/>
                <w:color w:val="000000"/>
                <w:sz w:val="20"/>
                <w:szCs w:val="20"/>
                <w:lang w:val="en-US"/>
              </w:rPr>
            </w:pPr>
          </w:p>
        </w:tc>
        <w:tc>
          <w:tcPr>
            <w:tcW w:w="342" w:type="pct"/>
            <w:tcBorders>
              <w:top w:val="single" w:sz="4" w:space="0" w:color="auto"/>
              <w:bottom w:val="single" w:sz="4" w:space="0" w:color="auto"/>
              <w:right w:val="nil"/>
            </w:tcBorders>
            <w:shd w:val="clear" w:color="auto" w:fill="auto"/>
            <w:noWrap/>
            <w:vAlign w:val="center"/>
          </w:tcPr>
          <w:p w14:paraId="11CC0B94" w14:textId="77777777" w:rsidR="00C6057A" w:rsidRPr="00861DEE" w:rsidRDefault="00C6057A" w:rsidP="00AA763A">
            <w:pPr>
              <w:jc w:val="center"/>
              <w:rPr>
                <w:rFonts w:ascii="Arial" w:hAnsi="Arial" w:cs="Arial"/>
                <w:bCs/>
                <w:color w:val="000000"/>
                <w:sz w:val="20"/>
                <w:szCs w:val="20"/>
                <w:lang w:val="en-US"/>
              </w:rPr>
            </w:pPr>
          </w:p>
        </w:tc>
        <w:tc>
          <w:tcPr>
            <w:tcW w:w="342" w:type="pct"/>
            <w:tcBorders>
              <w:top w:val="single" w:sz="4" w:space="0" w:color="auto"/>
              <w:bottom w:val="single" w:sz="4" w:space="0" w:color="auto"/>
              <w:right w:val="nil"/>
            </w:tcBorders>
            <w:vAlign w:val="center"/>
          </w:tcPr>
          <w:p w14:paraId="5BE4ED34" w14:textId="77777777" w:rsidR="00C6057A" w:rsidRPr="00861DEE" w:rsidRDefault="00C6057A" w:rsidP="00AA763A">
            <w:pPr>
              <w:jc w:val="center"/>
              <w:rPr>
                <w:rFonts w:ascii="Arial" w:hAnsi="Arial" w:cs="Arial"/>
                <w:bCs/>
                <w:color w:val="000000"/>
                <w:sz w:val="20"/>
                <w:szCs w:val="20"/>
                <w:lang w:val="en-US"/>
              </w:rPr>
            </w:pP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786CC5D2" w14:textId="77777777" w:rsidR="00C6057A" w:rsidRPr="00861DEE" w:rsidRDefault="00C6057A" w:rsidP="00AA763A">
            <w:pPr>
              <w:jc w:val="center"/>
              <w:rPr>
                <w:rFonts w:ascii="Arial" w:hAnsi="Arial" w:cs="Arial"/>
                <w:bCs/>
                <w:color w:val="000000"/>
                <w:sz w:val="20"/>
                <w:szCs w:val="20"/>
                <w:lang w:val="en-US"/>
              </w:rPr>
            </w:pPr>
          </w:p>
        </w:tc>
      </w:tr>
      <w:tr w:rsidR="00C6057A" w:rsidRPr="00861DEE" w14:paraId="2DDF9DF8" w14:textId="77777777" w:rsidTr="00AA763A">
        <w:trPr>
          <w:trHeight w:val="562"/>
        </w:trPr>
        <w:tc>
          <w:tcPr>
            <w:tcW w:w="5000" w:type="pct"/>
            <w:gridSpan w:val="11"/>
            <w:tcBorders>
              <w:top w:val="single" w:sz="4" w:space="0" w:color="auto"/>
              <w:left w:val="single" w:sz="4" w:space="0" w:color="auto"/>
              <w:right w:val="single" w:sz="4" w:space="0" w:color="auto"/>
            </w:tcBorders>
            <w:shd w:val="clear" w:color="auto" w:fill="auto"/>
            <w:noWrap/>
            <w:vAlign w:val="center"/>
          </w:tcPr>
          <w:p w14:paraId="6682400A"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Southeast</w:t>
            </w:r>
          </w:p>
        </w:tc>
      </w:tr>
      <w:tr w:rsidR="00C6057A" w:rsidRPr="00861DEE" w14:paraId="5093D6FE"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76BC00DE" w14:textId="77777777" w:rsidR="00C6057A" w:rsidRPr="00861DEE" w:rsidRDefault="00C6057A" w:rsidP="00AA763A">
            <w:pPr>
              <w:jc w:val="center"/>
              <w:rPr>
                <w:b/>
                <w:lang w:val="en-US"/>
              </w:rPr>
            </w:pP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257A3352"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1</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left w:val="nil"/>
              <w:bottom w:val="single" w:sz="4" w:space="0" w:color="auto"/>
              <w:right w:val="nil"/>
            </w:tcBorders>
            <w:shd w:val="clear" w:color="auto" w:fill="auto"/>
            <w:noWrap/>
            <w:vAlign w:val="center"/>
          </w:tcPr>
          <w:p w14:paraId="5C0F8F34"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2</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left w:val="nil"/>
              <w:bottom w:val="single" w:sz="4" w:space="0" w:color="auto"/>
              <w:right w:val="nil"/>
            </w:tcBorders>
            <w:shd w:val="clear" w:color="auto" w:fill="auto"/>
            <w:vAlign w:val="center"/>
          </w:tcPr>
          <w:p w14:paraId="5BF5A37E"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3</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left w:val="nil"/>
              <w:bottom w:val="single" w:sz="4" w:space="0" w:color="auto"/>
              <w:right w:val="nil"/>
            </w:tcBorders>
            <w:vAlign w:val="center"/>
          </w:tcPr>
          <w:p w14:paraId="798DFE4C"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4</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left w:val="nil"/>
              <w:bottom w:val="single" w:sz="4" w:space="0" w:color="auto"/>
              <w:right w:val="single" w:sz="4" w:space="0" w:color="auto"/>
            </w:tcBorders>
            <w:shd w:val="clear" w:color="auto" w:fill="auto"/>
            <w:vAlign w:val="center"/>
          </w:tcPr>
          <w:p w14:paraId="5761AE88"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5</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59717A3C"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1</w:t>
            </w:r>
          </w:p>
        </w:tc>
        <w:tc>
          <w:tcPr>
            <w:tcW w:w="342" w:type="pct"/>
            <w:tcBorders>
              <w:top w:val="single" w:sz="4" w:space="0" w:color="auto"/>
              <w:left w:val="nil"/>
              <w:bottom w:val="single" w:sz="4" w:space="0" w:color="auto"/>
            </w:tcBorders>
            <w:shd w:val="clear" w:color="auto" w:fill="auto"/>
            <w:noWrap/>
            <w:vAlign w:val="center"/>
          </w:tcPr>
          <w:p w14:paraId="716B4009"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2</w:t>
            </w:r>
          </w:p>
        </w:tc>
        <w:tc>
          <w:tcPr>
            <w:tcW w:w="342" w:type="pct"/>
            <w:tcBorders>
              <w:top w:val="single" w:sz="4" w:space="0" w:color="auto"/>
              <w:bottom w:val="single" w:sz="4" w:space="0" w:color="auto"/>
              <w:right w:val="nil"/>
            </w:tcBorders>
            <w:shd w:val="clear" w:color="auto" w:fill="auto"/>
            <w:noWrap/>
            <w:vAlign w:val="center"/>
          </w:tcPr>
          <w:p w14:paraId="3A849D38"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3</w:t>
            </w:r>
          </w:p>
        </w:tc>
        <w:tc>
          <w:tcPr>
            <w:tcW w:w="342" w:type="pct"/>
            <w:tcBorders>
              <w:top w:val="single" w:sz="4" w:space="0" w:color="auto"/>
              <w:bottom w:val="single" w:sz="4" w:space="0" w:color="auto"/>
              <w:right w:val="nil"/>
            </w:tcBorders>
            <w:vAlign w:val="center"/>
          </w:tcPr>
          <w:p w14:paraId="0C90423E"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4</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1549F049"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5</w:t>
            </w:r>
          </w:p>
        </w:tc>
      </w:tr>
      <w:tr w:rsidR="00C6057A" w:rsidRPr="00861DEE" w14:paraId="32CACA1C"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52ABAA22" w14:textId="77777777" w:rsidR="00C6057A" w:rsidRPr="00861DEE" w:rsidRDefault="00C6057A" w:rsidP="00AA763A">
            <w:pPr>
              <w:jc w:val="center"/>
              <w:rPr>
                <w:b/>
                <w:lang w:val="en-US"/>
              </w:rPr>
            </w:pPr>
            <w:r w:rsidRPr="00861DEE">
              <w:rPr>
                <w:b/>
                <w:lang w:val="en-US"/>
              </w:rPr>
              <w:t>1970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1EAACEB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0.97</w:t>
            </w:r>
          </w:p>
        </w:tc>
        <w:tc>
          <w:tcPr>
            <w:tcW w:w="578" w:type="pct"/>
            <w:tcBorders>
              <w:top w:val="single" w:sz="4" w:space="0" w:color="auto"/>
              <w:left w:val="nil"/>
              <w:bottom w:val="single" w:sz="4" w:space="0" w:color="auto"/>
              <w:right w:val="nil"/>
            </w:tcBorders>
            <w:shd w:val="clear" w:color="auto" w:fill="auto"/>
            <w:noWrap/>
            <w:vAlign w:val="center"/>
          </w:tcPr>
          <w:p w14:paraId="19C91FB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1.14</w:t>
            </w:r>
          </w:p>
        </w:tc>
        <w:tc>
          <w:tcPr>
            <w:tcW w:w="578" w:type="pct"/>
            <w:tcBorders>
              <w:top w:val="single" w:sz="4" w:space="0" w:color="auto"/>
              <w:left w:val="nil"/>
              <w:bottom w:val="single" w:sz="4" w:space="0" w:color="auto"/>
              <w:right w:val="nil"/>
            </w:tcBorders>
            <w:shd w:val="clear" w:color="auto" w:fill="auto"/>
            <w:vAlign w:val="center"/>
          </w:tcPr>
          <w:p w14:paraId="53D1A1A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1.04</w:t>
            </w:r>
          </w:p>
        </w:tc>
        <w:tc>
          <w:tcPr>
            <w:tcW w:w="578" w:type="pct"/>
            <w:tcBorders>
              <w:top w:val="single" w:sz="4" w:space="0" w:color="auto"/>
              <w:left w:val="nil"/>
              <w:bottom w:val="single" w:sz="4" w:space="0" w:color="auto"/>
              <w:right w:val="nil"/>
            </w:tcBorders>
            <w:vAlign w:val="center"/>
          </w:tcPr>
          <w:p w14:paraId="2C32F05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0.97</w:t>
            </w:r>
          </w:p>
        </w:tc>
        <w:tc>
          <w:tcPr>
            <w:tcW w:w="578" w:type="pct"/>
            <w:tcBorders>
              <w:top w:val="single" w:sz="4" w:space="0" w:color="auto"/>
              <w:left w:val="nil"/>
              <w:bottom w:val="single" w:sz="4" w:space="0" w:color="auto"/>
              <w:right w:val="single" w:sz="4" w:space="0" w:color="auto"/>
            </w:tcBorders>
            <w:shd w:val="clear" w:color="auto" w:fill="auto"/>
            <w:vAlign w:val="center"/>
          </w:tcPr>
          <w:p w14:paraId="393AF25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0.90</w:t>
            </w: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256F474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0.87</w:t>
            </w:r>
          </w:p>
        </w:tc>
        <w:tc>
          <w:tcPr>
            <w:tcW w:w="342" w:type="pct"/>
            <w:tcBorders>
              <w:top w:val="single" w:sz="4" w:space="0" w:color="auto"/>
              <w:left w:val="nil"/>
              <w:bottom w:val="single" w:sz="4" w:space="0" w:color="auto"/>
            </w:tcBorders>
            <w:shd w:val="clear" w:color="auto" w:fill="auto"/>
            <w:noWrap/>
            <w:vAlign w:val="center"/>
          </w:tcPr>
          <w:p w14:paraId="390D27B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0.73</w:t>
            </w:r>
          </w:p>
        </w:tc>
        <w:tc>
          <w:tcPr>
            <w:tcW w:w="342" w:type="pct"/>
            <w:tcBorders>
              <w:top w:val="single" w:sz="4" w:space="0" w:color="auto"/>
              <w:bottom w:val="single" w:sz="4" w:space="0" w:color="auto"/>
              <w:right w:val="nil"/>
            </w:tcBorders>
            <w:shd w:val="clear" w:color="auto" w:fill="auto"/>
            <w:noWrap/>
            <w:vAlign w:val="center"/>
          </w:tcPr>
          <w:p w14:paraId="48B9333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0.86</w:t>
            </w:r>
          </w:p>
        </w:tc>
        <w:tc>
          <w:tcPr>
            <w:tcW w:w="342" w:type="pct"/>
            <w:tcBorders>
              <w:top w:val="single" w:sz="4" w:space="0" w:color="auto"/>
              <w:bottom w:val="single" w:sz="4" w:space="0" w:color="auto"/>
              <w:right w:val="nil"/>
            </w:tcBorders>
            <w:vAlign w:val="center"/>
          </w:tcPr>
          <w:p w14:paraId="03EE33AD"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0.87</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644128E5"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0.90</w:t>
            </w:r>
          </w:p>
        </w:tc>
      </w:tr>
      <w:tr w:rsidR="00C6057A" w:rsidRPr="00861DEE" w14:paraId="657CD219"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28B863BF" w14:textId="77777777" w:rsidR="00C6057A" w:rsidRPr="00861DEE" w:rsidRDefault="00C6057A" w:rsidP="00AA763A">
            <w:pPr>
              <w:jc w:val="center"/>
              <w:rPr>
                <w:b/>
                <w:lang w:val="en-US"/>
              </w:rPr>
            </w:pPr>
            <w:r w:rsidRPr="00861DEE">
              <w:rPr>
                <w:b/>
                <w:lang w:val="en-US"/>
              </w:rPr>
              <w:t>1980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44D76C7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1.04</w:t>
            </w:r>
          </w:p>
        </w:tc>
        <w:tc>
          <w:tcPr>
            <w:tcW w:w="578" w:type="pct"/>
            <w:tcBorders>
              <w:top w:val="single" w:sz="4" w:space="0" w:color="auto"/>
              <w:left w:val="nil"/>
              <w:bottom w:val="single" w:sz="4" w:space="0" w:color="auto"/>
              <w:right w:val="nil"/>
            </w:tcBorders>
            <w:shd w:val="clear" w:color="auto" w:fill="auto"/>
            <w:noWrap/>
            <w:vAlign w:val="center"/>
          </w:tcPr>
          <w:p w14:paraId="1769793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1.08</w:t>
            </w:r>
          </w:p>
        </w:tc>
        <w:tc>
          <w:tcPr>
            <w:tcW w:w="578" w:type="pct"/>
            <w:tcBorders>
              <w:top w:val="single" w:sz="4" w:space="0" w:color="auto"/>
              <w:left w:val="nil"/>
              <w:bottom w:val="single" w:sz="4" w:space="0" w:color="auto"/>
              <w:right w:val="nil"/>
            </w:tcBorders>
            <w:shd w:val="clear" w:color="auto" w:fill="auto"/>
            <w:vAlign w:val="center"/>
          </w:tcPr>
          <w:p w14:paraId="445BCDE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1.11</w:t>
            </w:r>
          </w:p>
        </w:tc>
        <w:tc>
          <w:tcPr>
            <w:tcW w:w="578" w:type="pct"/>
            <w:tcBorders>
              <w:top w:val="single" w:sz="4" w:space="0" w:color="auto"/>
              <w:left w:val="nil"/>
              <w:bottom w:val="single" w:sz="4" w:space="0" w:color="auto"/>
              <w:right w:val="nil"/>
            </w:tcBorders>
            <w:vAlign w:val="center"/>
          </w:tcPr>
          <w:p w14:paraId="10F6129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1.08</w:t>
            </w:r>
          </w:p>
        </w:tc>
        <w:tc>
          <w:tcPr>
            <w:tcW w:w="578" w:type="pct"/>
            <w:tcBorders>
              <w:top w:val="single" w:sz="4" w:space="0" w:color="auto"/>
              <w:left w:val="nil"/>
              <w:bottom w:val="single" w:sz="4" w:space="0" w:color="auto"/>
              <w:right w:val="single" w:sz="4" w:space="0" w:color="auto"/>
            </w:tcBorders>
            <w:shd w:val="clear" w:color="auto" w:fill="auto"/>
            <w:vAlign w:val="center"/>
          </w:tcPr>
          <w:p w14:paraId="4B34339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1.02</w:t>
            </w: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2CAC616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0.88</w:t>
            </w:r>
          </w:p>
        </w:tc>
        <w:tc>
          <w:tcPr>
            <w:tcW w:w="342" w:type="pct"/>
            <w:tcBorders>
              <w:top w:val="single" w:sz="4" w:space="0" w:color="auto"/>
              <w:left w:val="nil"/>
              <w:bottom w:val="single" w:sz="4" w:space="0" w:color="auto"/>
            </w:tcBorders>
            <w:shd w:val="clear" w:color="auto" w:fill="auto"/>
            <w:noWrap/>
            <w:vAlign w:val="center"/>
          </w:tcPr>
          <w:p w14:paraId="6C20962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0.81</w:t>
            </w:r>
          </w:p>
        </w:tc>
        <w:tc>
          <w:tcPr>
            <w:tcW w:w="342" w:type="pct"/>
            <w:tcBorders>
              <w:top w:val="single" w:sz="4" w:space="0" w:color="auto"/>
              <w:bottom w:val="single" w:sz="4" w:space="0" w:color="auto"/>
              <w:right w:val="nil"/>
            </w:tcBorders>
            <w:shd w:val="clear" w:color="auto" w:fill="auto"/>
            <w:noWrap/>
            <w:vAlign w:val="center"/>
          </w:tcPr>
          <w:p w14:paraId="392E820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0.86</w:t>
            </w:r>
          </w:p>
        </w:tc>
        <w:tc>
          <w:tcPr>
            <w:tcW w:w="342" w:type="pct"/>
            <w:tcBorders>
              <w:top w:val="single" w:sz="4" w:space="0" w:color="auto"/>
              <w:bottom w:val="single" w:sz="4" w:space="0" w:color="auto"/>
              <w:right w:val="nil"/>
            </w:tcBorders>
            <w:vAlign w:val="center"/>
          </w:tcPr>
          <w:p w14:paraId="483E672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0.85</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1D0860F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0.88</w:t>
            </w:r>
          </w:p>
        </w:tc>
      </w:tr>
      <w:tr w:rsidR="00C6057A" w:rsidRPr="00861DEE" w14:paraId="2476E80F"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0094F848" w14:textId="77777777" w:rsidR="00C6057A" w:rsidRPr="00861DEE" w:rsidRDefault="00C6057A" w:rsidP="00AA763A">
            <w:pPr>
              <w:jc w:val="center"/>
              <w:rPr>
                <w:b/>
                <w:lang w:val="en-US"/>
              </w:rPr>
            </w:pPr>
            <w:r w:rsidRPr="00861DEE">
              <w:rPr>
                <w:b/>
                <w:lang w:val="en-US"/>
              </w:rPr>
              <w:t>1990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6E05848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1.26</w:t>
            </w:r>
          </w:p>
        </w:tc>
        <w:tc>
          <w:tcPr>
            <w:tcW w:w="578" w:type="pct"/>
            <w:tcBorders>
              <w:top w:val="single" w:sz="4" w:space="0" w:color="auto"/>
              <w:left w:val="nil"/>
              <w:bottom w:val="single" w:sz="4" w:space="0" w:color="auto"/>
              <w:right w:val="nil"/>
            </w:tcBorders>
            <w:shd w:val="clear" w:color="auto" w:fill="auto"/>
            <w:noWrap/>
            <w:vAlign w:val="center"/>
          </w:tcPr>
          <w:p w14:paraId="64BAD70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1.07</w:t>
            </w:r>
          </w:p>
        </w:tc>
        <w:tc>
          <w:tcPr>
            <w:tcW w:w="578" w:type="pct"/>
            <w:tcBorders>
              <w:top w:val="single" w:sz="4" w:space="0" w:color="auto"/>
              <w:left w:val="nil"/>
              <w:bottom w:val="single" w:sz="4" w:space="0" w:color="auto"/>
              <w:right w:val="nil"/>
            </w:tcBorders>
            <w:shd w:val="clear" w:color="auto" w:fill="auto"/>
            <w:vAlign w:val="center"/>
          </w:tcPr>
          <w:p w14:paraId="6ED75F8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1.17</w:t>
            </w:r>
          </w:p>
        </w:tc>
        <w:tc>
          <w:tcPr>
            <w:tcW w:w="578" w:type="pct"/>
            <w:tcBorders>
              <w:top w:val="single" w:sz="4" w:space="0" w:color="auto"/>
              <w:left w:val="nil"/>
              <w:bottom w:val="single" w:sz="4" w:space="0" w:color="auto"/>
              <w:right w:val="nil"/>
            </w:tcBorders>
            <w:vAlign w:val="center"/>
          </w:tcPr>
          <w:p w14:paraId="5778F59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1.29</w:t>
            </w:r>
          </w:p>
        </w:tc>
        <w:tc>
          <w:tcPr>
            <w:tcW w:w="578" w:type="pct"/>
            <w:tcBorders>
              <w:top w:val="single" w:sz="4" w:space="0" w:color="auto"/>
              <w:left w:val="nil"/>
              <w:bottom w:val="single" w:sz="4" w:space="0" w:color="auto"/>
              <w:right w:val="single" w:sz="4" w:space="0" w:color="auto"/>
            </w:tcBorders>
            <w:shd w:val="clear" w:color="auto" w:fill="auto"/>
            <w:vAlign w:val="center"/>
          </w:tcPr>
          <w:p w14:paraId="56738923" w14:textId="77777777" w:rsidR="00C6057A" w:rsidRPr="00861DEE" w:rsidRDefault="00C6057A" w:rsidP="00AA763A">
            <w:pPr>
              <w:jc w:val="center"/>
              <w:rPr>
                <w:rFonts w:ascii="Arial" w:hAnsi="Arial" w:cs="Arial"/>
                <w:bCs/>
                <w:color w:val="000000"/>
                <w:sz w:val="20"/>
                <w:szCs w:val="20"/>
                <w:lang w:val="en-US"/>
              </w:rPr>
            </w:pP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2960DC4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0.75</w:t>
            </w:r>
          </w:p>
        </w:tc>
        <w:tc>
          <w:tcPr>
            <w:tcW w:w="342" w:type="pct"/>
            <w:tcBorders>
              <w:top w:val="single" w:sz="4" w:space="0" w:color="auto"/>
              <w:left w:val="nil"/>
              <w:bottom w:val="single" w:sz="4" w:space="0" w:color="auto"/>
            </w:tcBorders>
            <w:shd w:val="clear" w:color="auto" w:fill="auto"/>
            <w:noWrap/>
            <w:vAlign w:val="center"/>
          </w:tcPr>
          <w:p w14:paraId="03EF847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0.80</w:t>
            </w:r>
          </w:p>
        </w:tc>
        <w:tc>
          <w:tcPr>
            <w:tcW w:w="342" w:type="pct"/>
            <w:tcBorders>
              <w:top w:val="single" w:sz="4" w:space="0" w:color="auto"/>
              <w:bottom w:val="single" w:sz="4" w:space="0" w:color="auto"/>
              <w:right w:val="nil"/>
            </w:tcBorders>
            <w:shd w:val="clear" w:color="auto" w:fill="auto"/>
            <w:noWrap/>
            <w:vAlign w:val="center"/>
          </w:tcPr>
          <w:p w14:paraId="16B94F3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0.77</w:t>
            </w:r>
          </w:p>
        </w:tc>
        <w:tc>
          <w:tcPr>
            <w:tcW w:w="342" w:type="pct"/>
            <w:tcBorders>
              <w:top w:val="single" w:sz="4" w:space="0" w:color="auto"/>
              <w:bottom w:val="single" w:sz="4" w:space="0" w:color="auto"/>
              <w:right w:val="nil"/>
            </w:tcBorders>
            <w:vAlign w:val="center"/>
          </w:tcPr>
          <w:p w14:paraId="5E212BED"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0.74</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399F045B" w14:textId="77777777" w:rsidR="00C6057A" w:rsidRPr="00861DEE" w:rsidRDefault="00C6057A" w:rsidP="00AA763A">
            <w:pPr>
              <w:jc w:val="center"/>
              <w:rPr>
                <w:rFonts w:ascii="Arial" w:hAnsi="Arial" w:cs="Arial"/>
                <w:bCs/>
                <w:color w:val="000000"/>
                <w:sz w:val="20"/>
                <w:szCs w:val="20"/>
                <w:lang w:val="en-US"/>
              </w:rPr>
            </w:pPr>
          </w:p>
        </w:tc>
      </w:tr>
      <w:tr w:rsidR="00C6057A" w:rsidRPr="00861DEE" w14:paraId="3D767D75"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00B1487E" w14:textId="77777777" w:rsidR="00C6057A" w:rsidRPr="00861DEE" w:rsidRDefault="00C6057A" w:rsidP="00AA763A">
            <w:pPr>
              <w:jc w:val="center"/>
              <w:rPr>
                <w:b/>
                <w:lang w:val="en-US"/>
              </w:rPr>
            </w:pPr>
            <w:r w:rsidRPr="00861DEE">
              <w:rPr>
                <w:b/>
                <w:lang w:val="en-US"/>
              </w:rPr>
              <w:t>2000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2C36B05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1.26</w:t>
            </w:r>
          </w:p>
        </w:tc>
        <w:tc>
          <w:tcPr>
            <w:tcW w:w="578" w:type="pct"/>
            <w:tcBorders>
              <w:top w:val="single" w:sz="4" w:space="0" w:color="auto"/>
              <w:left w:val="nil"/>
              <w:bottom w:val="single" w:sz="4" w:space="0" w:color="auto"/>
              <w:right w:val="nil"/>
            </w:tcBorders>
            <w:shd w:val="clear" w:color="auto" w:fill="auto"/>
            <w:noWrap/>
            <w:vAlign w:val="center"/>
          </w:tcPr>
          <w:p w14:paraId="4918A82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1.04</w:t>
            </w:r>
          </w:p>
        </w:tc>
        <w:tc>
          <w:tcPr>
            <w:tcW w:w="578" w:type="pct"/>
            <w:tcBorders>
              <w:top w:val="single" w:sz="4" w:space="0" w:color="auto"/>
              <w:left w:val="nil"/>
              <w:bottom w:val="single" w:sz="4" w:space="0" w:color="auto"/>
              <w:right w:val="nil"/>
            </w:tcBorders>
            <w:shd w:val="clear" w:color="auto" w:fill="auto"/>
            <w:vAlign w:val="center"/>
          </w:tcPr>
          <w:p w14:paraId="51F84A6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1.10</w:t>
            </w:r>
          </w:p>
        </w:tc>
        <w:tc>
          <w:tcPr>
            <w:tcW w:w="578" w:type="pct"/>
            <w:tcBorders>
              <w:top w:val="single" w:sz="4" w:space="0" w:color="auto"/>
              <w:left w:val="nil"/>
              <w:bottom w:val="single" w:sz="4" w:space="0" w:color="auto"/>
              <w:right w:val="nil"/>
            </w:tcBorders>
            <w:vAlign w:val="center"/>
          </w:tcPr>
          <w:p w14:paraId="3D4C472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1.21</w:t>
            </w:r>
          </w:p>
        </w:tc>
        <w:tc>
          <w:tcPr>
            <w:tcW w:w="578" w:type="pct"/>
            <w:tcBorders>
              <w:top w:val="single" w:sz="4" w:space="0" w:color="auto"/>
              <w:left w:val="nil"/>
              <w:bottom w:val="single" w:sz="4" w:space="0" w:color="auto"/>
              <w:right w:val="single" w:sz="4" w:space="0" w:color="auto"/>
            </w:tcBorders>
            <w:shd w:val="clear" w:color="auto" w:fill="auto"/>
            <w:vAlign w:val="center"/>
          </w:tcPr>
          <w:p w14:paraId="3252CAA2" w14:textId="77777777" w:rsidR="00C6057A" w:rsidRPr="00861DEE" w:rsidRDefault="00C6057A" w:rsidP="00AA763A">
            <w:pPr>
              <w:jc w:val="center"/>
              <w:rPr>
                <w:rFonts w:ascii="Arial" w:hAnsi="Arial" w:cs="Arial"/>
                <w:bCs/>
                <w:color w:val="000000"/>
                <w:sz w:val="20"/>
                <w:szCs w:val="20"/>
                <w:lang w:val="en-US"/>
              </w:rPr>
            </w:pP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2D34816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0.84</w:t>
            </w:r>
          </w:p>
        </w:tc>
        <w:tc>
          <w:tcPr>
            <w:tcW w:w="342" w:type="pct"/>
            <w:tcBorders>
              <w:top w:val="single" w:sz="4" w:space="0" w:color="auto"/>
              <w:left w:val="nil"/>
              <w:bottom w:val="single" w:sz="4" w:space="0" w:color="auto"/>
            </w:tcBorders>
            <w:shd w:val="clear" w:color="auto" w:fill="auto"/>
            <w:noWrap/>
            <w:vAlign w:val="center"/>
          </w:tcPr>
          <w:p w14:paraId="5255B42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0.88</w:t>
            </w:r>
          </w:p>
        </w:tc>
        <w:tc>
          <w:tcPr>
            <w:tcW w:w="342" w:type="pct"/>
            <w:tcBorders>
              <w:top w:val="single" w:sz="4" w:space="0" w:color="auto"/>
              <w:bottom w:val="single" w:sz="4" w:space="0" w:color="auto"/>
              <w:right w:val="nil"/>
            </w:tcBorders>
            <w:shd w:val="clear" w:color="auto" w:fill="auto"/>
            <w:noWrap/>
            <w:vAlign w:val="center"/>
          </w:tcPr>
          <w:p w14:paraId="3CEDCEB5"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0.89</w:t>
            </w:r>
          </w:p>
        </w:tc>
        <w:tc>
          <w:tcPr>
            <w:tcW w:w="342" w:type="pct"/>
            <w:tcBorders>
              <w:top w:val="single" w:sz="4" w:space="0" w:color="auto"/>
              <w:bottom w:val="single" w:sz="4" w:space="0" w:color="auto"/>
              <w:right w:val="nil"/>
            </w:tcBorders>
            <w:vAlign w:val="center"/>
          </w:tcPr>
          <w:p w14:paraId="0A1FBD9D"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0.85</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7EB9EAED" w14:textId="77777777" w:rsidR="00C6057A" w:rsidRPr="00861DEE" w:rsidRDefault="00C6057A" w:rsidP="00AA763A">
            <w:pPr>
              <w:jc w:val="center"/>
              <w:rPr>
                <w:rFonts w:ascii="Arial" w:hAnsi="Arial" w:cs="Arial"/>
                <w:bCs/>
                <w:color w:val="000000"/>
                <w:sz w:val="20"/>
                <w:szCs w:val="20"/>
                <w:lang w:val="en-US"/>
              </w:rPr>
            </w:pPr>
          </w:p>
        </w:tc>
      </w:tr>
      <w:tr w:rsidR="00C6057A" w:rsidRPr="00861DEE" w14:paraId="790BE91A" w14:textId="77777777" w:rsidTr="00AA763A">
        <w:trPr>
          <w:trHeight w:val="562"/>
        </w:trPr>
        <w:tc>
          <w:tcPr>
            <w:tcW w:w="5000" w:type="pct"/>
            <w:gridSpan w:val="11"/>
            <w:tcBorders>
              <w:top w:val="single" w:sz="4" w:space="0" w:color="auto"/>
              <w:left w:val="single" w:sz="4" w:space="0" w:color="auto"/>
              <w:right w:val="single" w:sz="4" w:space="0" w:color="auto"/>
            </w:tcBorders>
            <w:shd w:val="clear" w:color="auto" w:fill="auto"/>
            <w:noWrap/>
            <w:vAlign w:val="center"/>
          </w:tcPr>
          <w:p w14:paraId="05B7D8FC"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South</w:t>
            </w:r>
          </w:p>
        </w:tc>
      </w:tr>
      <w:tr w:rsidR="00C6057A" w:rsidRPr="00861DEE" w14:paraId="04AF8CDA"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58FA7511" w14:textId="77777777" w:rsidR="00C6057A" w:rsidRPr="00861DEE" w:rsidRDefault="00C6057A" w:rsidP="00AA763A">
            <w:pPr>
              <w:jc w:val="center"/>
              <w:rPr>
                <w:b/>
                <w:lang w:val="en-US"/>
              </w:rPr>
            </w:pP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1B69F94D"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1</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left w:val="nil"/>
              <w:bottom w:val="single" w:sz="4" w:space="0" w:color="auto"/>
              <w:right w:val="nil"/>
            </w:tcBorders>
            <w:shd w:val="clear" w:color="auto" w:fill="auto"/>
            <w:noWrap/>
            <w:vAlign w:val="center"/>
          </w:tcPr>
          <w:p w14:paraId="4B8DB692"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2</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left w:val="nil"/>
              <w:bottom w:val="single" w:sz="4" w:space="0" w:color="auto"/>
              <w:right w:val="nil"/>
            </w:tcBorders>
            <w:shd w:val="clear" w:color="auto" w:fill="auto"/>
            <w:vAlign w:val="center"/>
          </w:tcPr>
          <w:p w14:paraId="16A1D057"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3</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left w:val="nil"/>
              <w:bottom w:val="single" w:sz="4" w:space="0" w:color="auto"/>
              <w:right w:val="nil"/>
            </w:tcBorders>
            <w:vAlign w:val="center"/>
          </w:tcPr>
          <w:p w14:paraId="58C25027"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4</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578" w:type="pct"/>
            <w:tcBorders>
              <w:top w:val="single" w:sz="4" w:space="0" w:color="auto"/>
              <w:left w:val="nil"/>
              <w:bottom w:val="single" w:sz="4" w:space="0" w:color="auto"/>
              <w:right w:val="single" w:sz="4" w:space="0" w:color="auto"/>
            </w:tcBorders>
            <w:shd w:val="clear" w:color="auto" w:fill="auto"/>
            <w:vAlign w:val="center"/>
          </w:tcPr>
          <w:p w14:paraId="3189CB00" w14:textId="77777777" w:rsidR="00C6057A" w:rsidRPr="00861DEE" w:rsidRDefault="00C6057A" w:rsidP="00AA763A">
            <w:pPr>
              <w:jc w:val="center"/>
              <w:rPr>
                <w:rFonts w:ascii="Arial" w:hAnsi="Arial" w:cs="Arial"/>
                <w:b/>
                <w:bCs/>
                <w:sz w:val="16"/>
                <w:szCs w:val="16"/>
                <w:lang w:val="en-US"/>
              </w:rPr>
            </w:pPr>
            <w:r w:rsidRPr="00861DEE">
              <w:rPr>
                <w:rFonts w:ascii="Arial" w:hAnsi="Arial" w:cs="Arial"/>
                <w:b/>
                <w:color w:val="000000"/>
                <w:sz w:val="16"/>
                <w:szCs w:val="16"/>
                <w:lang w:val="en-US"/>
              </w:rPr>
              <w:t>(K</w:t>
            </w:r>
            <w:r w:rsidRPr="00861DEE">
              <w:rPr>
                <w:rFonts w:ascii="Arial" w:hAnsi="Arial" w:cs="Arial"/>
                <w:b/>
                <w:color w:val="000000"/>
                <w:sz w:val="16"/>
                <w:szCs w:val="16"/>
                <w:vertAlign w:val="subscript"/>
                <w:lang w:val="en-US"/>
              </w:rPr>
              <w:t>5</w:t>
            </w:r>
            <w:r w:rsidRPr="00861DEE">
              <w:rPr>
                <w:rFonts w:ascii="Arial" w:hAnsi="Arial" w:cs="Arial"/>
                <w:b/>
                <w:color w:val="000000"/>
                <w:sz w:val="16"/>
                <w:szCs w:val="16"/>
                <w:lang w:val="en-US"/>
              </w:rPr>
              <w:t>/Y)</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r w:rsidRPr="00861DEE">
              <w:rPr>
                <w:rFonts w:ascii="Symbol" w:hAnsi="Symbol" w:cs="Arial"/>
                <w:b/>
                <w:color w:val="000000"/>
                <w:sz w:val="16"/>
                <w:szCs w:val="16"/>
                <w:vertAlign w:val="superscript"/>
                <w:lang w:val="en-US"/>
              </w:rPr>
              <w:t></w:t>
            </w: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0E3D88E2"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1</w:t>
            </w:r>
          </w:p>
        </w:tc>
        <w:tc>
          <w:tcPr>
            <w:tcW w:w="342" w:type="pct"/>
            <w:tcBorders>
              <w:top w:val="single" w:sz="4" w:space="0" w:color="auto"/>
              <w:left w:val="nil"/>
              <w:bottom w:val="single" w:sz="4" w:space="0" w:color="auto"/>
            </w:tcBorders>
            <w:shd w:val="clear" w:color="auto" w:fill="auto"/>
            <w:noWrap/>
            <w:vAlign w:val="center"/>
          </w:tcPr>
          <w:p w14:paraId="69B8FD52"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2</w:t>
            </w:r>
          </w:p>
        </w:tc>
        <w:tc>
          <w:tcPr>
            <w:tcW w:w="342" w:type="pct"/>
            <w:tcBorders>
              <w:top w:val="single" w:sz="4" w:space="0" w:color="auto"/>
              <w:bottom w:val="single" w:sz="4" w:space="0" w:color="auto"/>
              <w:right w:val="nil"/>
            </w:tcBorders>
            <w:shd w:val="clear" w:color="auto" w:fill="auto"/>
            <w:noWrap/>
            <w:vAlign w:val="center"/>
          </w:tcPr>
          <w:p w14:paraId="78DB2DF8"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3</w:t>
            </w:r>
          </w:p>
        </w:tc>
        <w:tc>
          <w:tcPr>
            <w:tcW w:w="342" w:type="pct"/>
            <w:tcBorders>
              <w:top w:val="single" w:sz="4" w:space="0" w:color="auto"/>
              <w:bottom w:val="single" w:sz="4" w:space="0" w:color="auto"/>
              <w:right w:val="nil"/>
            </w:tcBorders>
            <w:vAlign w:val="center"/>
          </w:tcPr>
          <w:p w14:paraId="0B7F749D"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4</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33A965B5"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sz w:val="20"/>
                <w:szCs w:val="20"/>
                <w:lang w:val="en-US"/>
              </w:rPr>
              <w:t>A</w:t>
            </w:r>
            <w:r w:rsidRPr="00861DEE">
              <w:rPr>
                <w:rFonts w:ascii="Arial" w:hAnsi="Arial" w:cs="Arial"/>
                <w:b/>
                <w:sz w:val="20"/>
                <w:szCs w:val="20"/>
                <w:vertAlign w:val="subscript"/>
                <w:lang w:val="en-US"/>
              </w:rPr>
              <w:t>5</w:t>
            </w:r>
          </w:p>
        </w:tc>
      </w:tr>
      <w:tr w:rsidR="00C6057A" w:rsidRPr="00861DEE" w14:paraId="39EEFFFD"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5DBB2E3B" w14:textId="77777777" w:rsidR="00C6057A" w:rsidRPr="00861DEE" w:rsidRDefault="00C6057A" w:rsidP="00AA763A">
            <w:pPr>
              <w:jc w:val="center"/>
              <w:rPr>
                <w:b/>
                <w:lang w:val="en-US"/>
              </w:rPr>
            </w:pPr>
            <w:r w:rsidRPr="00861DEE">
              <w:rPr>
                <w:b/>
                <w:lang w:val="en-US"/>
              </w:rPr>
              <w:t>1970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70E97F9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1.18</w:t>
            </w:r>
          </w:p>
        </w:tc>
        <w:tc>
          <w:tcPr>
            <w:tcW w:w="578" w:type="pct"/>
            <w:tcBorders>
              <w:top w:val="single" w:sz="4" w:space="0" w:color="auto"/>
              <w:left w:val="nil"/>
              <w:bottom w:val="single" w:sz="4" w:space="0" w:color="auto"/>
              <w:right w:val="nil"/>
            </w:tcBorders>
            <w:shd w:val="clear" w:color="auto" w:fill="auto"/>
            <w:noWrap/>
            <w:vAlign w:val="center"/>
          </w:tcPr>
          <w:p w14:paraId="48D1F01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1.08</w:t>
            </w:r>
          </w:p>
        </w:tc>
        <w:tc>
          <w:tcPr>
            <w:tcW w:w="578" w:type="pct"/>
            <w:tcBorders>
              <w:top w:val="single" w:sz="4" w:space="0" w:color="auto"/>
              <w:left w:val="nil"/>
              <w:bottom w:val="single" w:sz="4" w:space="0" w:color="auto"/>
              <w:right w:val="nil"/>
            </w:tcBorders>
            <w:shd w:val="clear" w:color="auto" w:fill="auto"/>
            <w:vAlign w:val="center"/>
          </w:tcPr>
          <w:p w14:paraId="38F3BF60"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0.59</w:t>
            </w:r>
          </w:p>
        </w:tc>
        <w:tc>
          <w:tcPr>
            <w:tcW w:w="578" w:type="pct"/>
            <w:tcBorders>
              <w:top w:val="single" w:sz="4" w:space="0" w:color="auto"/>
              <w:left w:val="nil"/>
              <w:bottom w:val="single" w:sz="4" w:space="0" w:color="auto"/>
              <w:right w:val="nil"/>
            </w:tcBorders>
            <w:vAlign w:val="center"/>
          </w:tcPr>
          <w:p w14:paraId="7A01A1B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1.18</w:t>
            </w:r>
          </w:p>
        </w:tc>
        <w:tc>
          <w:tcPr>
            <w:tcW w:w="578" w:type="pct"/>
            <w:tcBorders>
              <w:top w:val="single" w:sz="4" w:space="0" w:color="auto"/>
              <w:left w:val="nil"/>
              <w:bottom w:val="single" w:sz="4" w:space="0" w:color="auto"/>
              <w:right w:val="single" w:sz="4" w:space="0" w:color="auto"/>
            </w:tcBorders>
            <w:shd w:val="clear" w:color="auto" w:fill="auto"/>
            <w:vAlign w:val="center"/>
          </w:tcPr>
          <w:p w14:paraId="2BA69DA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0.99</w:t>
            </w: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31FB39A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0.44</w:t>
            </w:r>
          </w:p>
        </w:tc>
        <w:tc>
          <w:tcPr>
            <w:tcW w:w="342" w:type="pct"/>
            <w:tcBorders>
              <w:top w:val="single" w:sz="4" w:space="0" w:color="auto"/>
              <w:left w:val="nil"/>
              <w:bottom w:val="single" w:sz="4" w:space="0" w:color="auto"/>
            </w:tcBorders>
            <w:shd w:val="clear" w:color="auto" w:fill="auto"/>
            <w:noWrap/>
            <w:vAlign w:val="center"/>
          </w:tcPr>
          <w:p w14:paraId="0DE0A78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0.48</w:t>
            </w:r>
          </w:p>
        </w:tc>
        <w:tc>
          <w:tcPr>
            <w:tcW w:w="342" w:type="pct"/>
            <w:tcBorders>
              <w:top w:val="single" w:sz="4" w:space="0" w:color="auto"/>
              <w:bottom w:val="single" w:sz="4" w:space="0" w:color="auto"/>
              <w:right w:val="nil"/>
            </w:tcBorders>
            <w:shd w:val="clear" w:color="auto" w:fill="auto"/>
            <w:noWrap/>
            <w:vAlign w:val="center"/>
          </w:tcPr>
          <w:p w14:paraId="7E8774F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0.93</w:t>
            </w:r>
          </w:p>
        </w:tc>
        <w:tc>
          <w:tcPr>
            <w:tcW w:w="342" w:type="pct"/>
            <w:tcBorders>
              <w:top w:val="single" w:sz="4" w:space="0" w:color="auto"/>
              <w:bottom w:val="single" w:sz="4" w:space="0" w:color="auto"/>
              <w:right w:val="nil"/>
            </w:tcBorders>
            <w:vAlign w:val="center"/>
          </w:tcPr>
          <w:p w14:paraId="2D9E941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0.44</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37A46CC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0.53</w:t>
            </w:r>
          </w:p>
        </w:tc>
      </w:tr>
      <w:tr w:rsidR="00C6057A" w:rsidRPr="00861DEE" w14:paraId="36AD5E01"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20DF6EFE" w14:textId="77777777" w:rsidR="00C6057A" w:rsidRPr="00861DEE" w:rsidRDefault="00C6057A" w:rsidP="00AA763A">
            <w:pPr>
              <w:jc w:val="center"/>
              <w:rPr>
                <w:b/>
                <w:lang w:val="en-US"/>
              </w:rPr>
            </w:pPr>
            <w:r w:rsidRPr="00861DEE">
              <w:rPr>
                <w:b/>
                <w:lang w:val="en-US"/>
              </w:rPr>
              <w:t>1980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36B1D73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1.26</w:t>
            </w:r>
          </w:p>
        </w:tc>
        <w:tc>
          <w:tcPr>
            <w:tcW w:w="578" w:type="pct"/>
            <w:tcBorders>
              <w:top w:val="single" w:sz="4" w:space="0" w:color="auto"/>
              <w:left w:val="nil"/>
              <w:bottom w:val="single" w:sz="4" w:space="0" w:color="auto"/>
              <w:right w:val="nil"/>
            </w:tcBorders>
            <w:shd w:val="clear" w:color="auto" w:fill="auto"/>
            <w:noWrap/>
            <w:vAlign w:val="center"/>
          </w:tcPr>
          <w:p w14:paraId="5F99799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0.92</w:t>
            </w:r>
          </w:p>
        </w:tc>
        <w:tc>
          <w:tcPr>
            <w:tcW w:w="578" w:type="pct"/>
            <w:tcBorders>
              <w:top w:val="single" w:sz="4" w:space="0" w:color="auto"/>
              <w:left w:val="nil"/>
              <w:bottom w:val="single" w:sz="4" w:space="0" w:color="auto"/>
              <w:right w:val="nil"/>
            </w:tcBorders>
            <w:shd w:val="clear" w:color="auto" w:fill="auto"/>
            <w:vAlign w:val="center"/>
          </w:tcPr>
          <w:p w14:paraId="1DDAB3A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0.70</w:t>
            </w:r>
          </w:p>
        </w:tc>
        <w:tc>
          <w:tcPr>
            <w:tcW w:w="578" w:type="pct"/>
            <w:tcBorders>
              <w:top w:val="single" w:sz="4" w:space="0" w:color="auto"/>
              <w:left w:val="nil"/>
              <w:bottom w:val="single" w:sz="4" w:space="0" w:color="auto"/>
              <w:right w:val="nil"/>
            </w:tcBorders>
            <w:vAlign w:val="center"/>
          </w:tcPr>
          <w:p w14:paraId="6A2AFC0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1.47</w:t>
            </w:r>
          </w:p>
        </w:tc>
        <w:tc>
          <w:tcPr>
            <w:tcW w:w="578" w:type="pct"/>
            <w:tcBorders>
              <w:top w:val="single" w:sz="4" w:space="0" w:color="auto"/>
              <w:left w:val="nil"/>
              <w:bottom w:val="single" w:sz="4" w:space="0" w:color="auto"/>
              <w:right w:val="single" w:sz="4" w:space="0" w:color="auto"/>
            </w:tcBorders>
            <w:shd w:val="clear" w:color="auto" w:fill="auto"/>
            <w:vAlign w:val="center"/>
          </w:tcPr>
          <w:p w14:paraId="0E13D47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1.28</w:t>
            </w: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29CAA1F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0.53</w:t>
            </w:r>
          </w:p>
        </w:tc>
        <w:tc>
          <w:tcPr>
            <w:tcW w:w="342" w:type="pct"/>
            <w:tcBorders>
              <w:top w:val="single" w:sz="4" w:space="0" w:color="auto"/>
              <w:left w:val="nil"/>
              <w:bottom w:val="single" w:sz="4" w:space="0" w:color="auto"/>
            </w:tcBorders>
            <w:shd w:val="clear" w:color="auto" w:fill="auto"/>
            <w:noWrap/>
            <w:vAlign w:val="center"/>
          </w:tcPr>
          <w:p w14:paraId="5DB528B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0.73</w:t>
            </w:r>
          </w:p>
        </w:tc>
        <w:tc>
          <w:tcPr>
            <w:tcW w:w="342" w:type="pct"/>
            <w:tcBorders>
              <w:top w:val="single" w:sz="4" w:space="0" w:color="auto"/>
              <w:bottom w:val="single" w:sz="4" w:space="0" w:color="auto"/>
              <w:right w:val="nil"/>
            </w:tcBorders>
            <w:shd w:val="clear" w:color="auto" w:fill="auto"/>
            <w:noWrap/>
            <w:vAlign w:val="center"/>
          </w:tcPr>
          <w:p w14:paraId="09E720F0"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0.97</w:t>
            </w:r>
          </w:p>
        </w:tc>
        <w:tc>
          <w:tcPr>
            <w:tcW w:w="342" w:type="pct"/>
            <w:tcBorders>
              <w:top w:val="single" w:sz="4" w:space="0" w:color="auto"/>
              <w:bottom w:val="single" w:sz="4" w:space="0" w:color="auto"/>
              <w:right w:val="nil"/>
            </w:tcBorders>
            <w:vAlign w:val="center"/>
          </w:tcPr>
          <w:p w14:paraId="02E75CB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0.45</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00DCEE4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0.52</w:t>
            </w:r>
          </w:p>
        </w:tc>
      </w:tr>
      <w:tr w:rsidR="00C6057A" w:rsidRPr="00861DEE" w14:paraId="645B4DC5"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33FC18C9" w14:textId="77777777" w:rsidR="00C6057A" w:rsidRPr="00861DEE" w:rsidRDefault="00C6057A" w:rsidP="00AA763A">
            <w:pPr>
              <w:jc w:val="center"/>
              <w:rPr>
                <w:b/>
                <w:lang w:val="en-US"/>
              </w:rPr>
            </w:pPr>
            <w:r w:rsidRPr="00861DEE">
              <w:rPr>
                <w:b/>
                <w:lang w:val="en-US"/>
              </w:rPr>
              <w:t>1990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694FA83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1.26</w:t>
            </w:r>
          </w:p>
        </w:tc>
        <w:tc>
          <w:tcPr>
            <w:tcW w:w="578" w:type="pct"/>
            <w:tcBorders>
              <w:top w:val="single" w:sz="4" w:space="0" w:color="auto"/>
              <w:left w:val="nil"/>
              <w:bottom w:val="single" w:sz="4" w:space="0" w:color="auto"/>
              <w:right w:val="nil"/>
            </w:tcBorders>
            <w:shd w:val="clear" w:color="auto" w:fill="auto"/>
            <w:noWrap/>
            <w:vAlign w:val="center"/>
          </w:tcPr>
          <w:p w14:paraId="2FF6287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0.89</w:t>
            </w:r>
          </w:p>
        </w:tc>
        <w:tc>
          <w:tcPr>
            <w:tcW w:w="578" w:type="pct"/>
            <w:tcBorders>
              <w:top w:val="single" w:sz="4" w:space="0" w:color="auto"/>
              <w:left w:val="nil"/>
              <w:bottom w:val="single" w:sz="4" w:space="0" w:color="auto"/>
              <w:right w:val="nil"/>
            </w:tcBorders>
            <w:shd w:val="clear" w:color="auto" w:fill="auto"/>
            <w:vAlign w:val="center"/>
          </w:tcPr>
          <w:p w14:paraId="117B442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0.79</w:t>
            </w:r>
          </w:p>
        </w:tc>
        <w:tc>
          <w:tcPr>
            <w:tcW w:w="578" w:type="pct"/>
            <w:tcBorders>
              <w:top w:val="single" w:sz="4" w:space="0" w:color="auto"/>
              <w:left w:val="nil"/>
              <w:bottom w:val="single" w:sz="4" w:space="0" w:color="auto"/>
              <w:right w:val="nil"/>
            </w:tcBorders>
            <w:vAlign w:val="center"/>
          </w:tcPr>
          <w:p w14:paraId="40F3889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1.30</w:t>
            </w:r>
          </w:p>
        </w:tc>
        <w:tc>
          <w:tcPr>
            <w:tcW w:w="578" w:type="pct"/>
            <w:tcBorders>
              <w:top w:val="single" w:sz="4" w:space="0" w:color="auto"/>
              <w:left w:val="nil"/>
              <w:bottom w:val="single" w:sz="4" w:space="0" w:color="auto"/>
              <w:right w:val="single" w:sz="4" w:space="0" w:color="auto"/>
            </w:tcBorders>
            <w:shd w:val="clear" w:color="auto" w:fill="auto"/>
            <w:vAlign w:val="center"/>
          </w:tcPr>
          <w:p w14:paraId="59CB76DF" w14:textId="77777777" w:rsidR="00C6057A" w:rsidRPr="00861DEE" w:rsidRDefault="00C6057A" w:rsidP="00AA763A">
            <w:pPr>
              <w:jc w:val="center"/>
              <w:rPr>
                <w:rFonts w:ascii="Arial" w:hAnsi="Arial" w:cs="Arial"/>
                <w:bCs/>
                <w:color w:val="000000"/>
                <w:sz w:val="20"/>
                <w:szCs w:val="20"/>
                <w:lang w:val="en-US"/>
              </w:rPr>
            </w:pP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6D9C326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0.58</w:t>
            </w:r>
          </w:p>
        </w:tc>
        <w:tc>
          <w:tcPr>
            <w:tcW w:w="342" w:type="pct"/>
            <w:tcBorders>
              <w:top w:val="single" w:sz="4" w:space="0" w:color="auto"/>
              <w:left w:val="nil"/>
              <w:bottom w:val="single" w:sz="4" w:space="0" w:color="auto"/>
            </w:tcBorders>
            <w:shd w:val="clear" w:color="auto" w:fill="auto"/>
            <w:noWrap/>
            <w:vAlign w:val="center"/>
          </w:tcPr>
          <w:p w14:paraId="1C47BBF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0.83</w:t>
            </w:r>
          </w:p>
        </w:tc>
        <w:tc>
          <w:tcPr>
            <w:tcW w:w="342" w:type="pct"/>
            <w:tcBorders>
              <w:top w:val="single" w:sz="4" w:space="0" w:color="auto"/>
              <w:bottom w:val="single" w:sz="4" w:space="0" w:color="auto"/>
              <w:right w:val="nil"/>
            </w:tcBorders>
            <w:shd w:val="clear" w:color="auto" w:fill="auto"/>
            <w:noWrap/>
            <w:vAlign w:val="center"/>
          </w:tcPr>
          <w:p w14:paraId="0702E57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0.94</w:t>
            </w:r>
          </w:p>
        </w:tc>
        <w:tc>
          <w:tcPr>
            <w:tcW w:w="342" w:type="pct"/>
            <w:tcBorders>
              <w:top w:val="single" w:sz="4" w:space="0" w:color="auto"/>
              <w:bottom w:val="single" w:sz="4" w:space="0" w:color="auto"/>
              <w:right w:val="nil"/>
            </w:tcBorders>
            <w:vAlign w:val="center"/>
          </w:tcPr>
          <w:p w14:paraId="152923C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0.57</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664E4934" w14:textId="77777777" w:rsidR="00C6057A" w:rsidRPr="00861DEE" w:rsidRDefault="00C6057A" w:rsidP="00AA763A">
            <w:pPr>
              <w:jc w:val="center"/>
              <w:rPr>
                <w:rFonts w:ascii="Arial" w:hAnsi="Arial" w:cs="Arial"/>
                <w:bCs/>
                <w:color w:val="000000"/>
                <w:sz w:val="20"/>
                <w:szCs w:val="20"/>
                <w:lang w:val="en-US"/>
              </w:rPr>
            </w:pPr>
          </w:p>
        </w:tc>
      </w:tr>
      <w:tr w:rsidR="00C6057A" w:rsidRPr="00861DEE" w14:paraId="0678A416" w14:textId="77777777" w:rsidTr="00AA763A">
        <w:trPr>
          <w:trHeight w:val="255"/>
        </w:trPr>
        <w:tc>
          <w:tcPr>
            <w:tcW w:w="400" w:type="pct"/>
            <w:tcBorders>
              <w:top w:val="single" w:sz="4" w:space="0" w:color="auto"/>
              <w:left w:val="single" w:sz="4" w:space="0" w:color="auto"/>
              <w:bottom w:val="single" w:sz="4" w:space="0" w:color="auto"/>
              <w:right w:val="single" w:sz="4" w:space="0" w:color="auto"/>
            </w:tcBorders>
            <w:shd w:val="clear" w:color="auto" w:fill="auto"/>
            <w:noWrap/>
          </w:tcPr>
          <w:p w14:paraId="1DC35E67" w14:textId="77777777" w:rsidR="00C6057A" w:rsidRPr="00861DEE" w:rsidRDefault="00C6057A" w:rsidP="00AA763A">
            <w:pPr>
              <w:jc w:val="center"/>
              <w:rPr>
                <w:b/>
                <w:lang w:val="en-US"/>
              </w:rPr>
            </w:pPr>
            <w:r w:rsidRPr="00861DEE">
              <w:rPr>
                <w:b/>
                <w:lang w:val="en-US"/>
              </w:rPr>
              <w:t>2000</w:t>
            </w:r>
          </w:p>
        </w:tc>
        <w:tc>
          <w:tcPr>
            <w:tcW w:w="578" w:type="pct"/>
            <w:tcBorders>
              <w:top w:val="single" w:sz="4" w:space="0" w:color="auto"/>
              <w:left w:val="single" w:sz="4" w:space="0" w:color="auto"/>
              <w:bottom w:val="single" w:sz="4" w:space="0" w:color="auto"/>
              <w:right w:val="nil"/>
            </w:tcBorders>
            <w:shd w:val="clear" w:color="auto" w:fill="auto"/>
            <w:noWrap/>
            <w:vAlign w:val="center"/>
          </w:tcPr>
          <w:p w14:paraId="6B09551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1.44</w:t>
            </w:r>
          </w:p>
        </w:tc>
        <w:tc>
          <w:tcPr>
            <w:tcW w:w="578" w:type="pct"/>
            <w:tcBorders>
              <w:top w:val="single" w:sz="4" w:space="0" w:color="auto"/>
              <w:left w:val="nil"/>
              <w:bottom w:val="single" w:sz="4" w:space="0" w:color="auto"/>
              <w:right w:val="nil"/>
            </w:tcBorders>
            <w:shd w:val="clear" w:color="auto" w:fill="auto"/>
            <w:noWrap/>
            <w:vAlign w:val="center"/>
          </w:tcPr>
          <w:p w14:paraId="6012D5C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1.01</w:t>
            </w:r>
          </w:p>
        </w:tc>
        <w:tc>
          <w:tcPr>
            <w:tcW w:w="578" w:type="pct"/>
            <w:tcBorders>
              <w:top w:val="single" w:sz="4" w:space="0" w:color="auto"/>
              <w:left w:val="nil"/>
              <w:bottom w:val="single" w:sz="4" w:space="0" w:color="auto"/>
              <w:right w:val="nil"/>
            </w:tcBorders>
            <w:shd w:val="clear" w:color="auto" w:fill="auto"/>
            <w:vAlign w:val="center"/>
          </w:tcPr>
          <w:p w14:paraId="4DA045ED"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0.92</w:t>
            </w:r>
          </w:p>
        </w:tc>
        <w:tc>
          <w:tcPr>
            <w:tcW w:w="578" w:type="pct"/>
            <w:tcBorders>
              <w:top w:val="single" w:sz="4" w:space="0" w:color="auto"/>
              <w:left w:val="nil"/>
              <w:bottom w:val="single" w:sz="4" w:space="0" w:color="auto"/>
              <w:right w:val="nil"/>
            </w:tcBorders>
            <w:vAlign w:val="center"/>
          </w:tcPr>
          <w:p w14:paraId="18A780F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1.56</w:t>
            </w:r>
          </w:p>
        </w:tc>
        <w:tc>
          <w:tcPr>
            <w:tcW w:w="578" w:type="pct"/>
            <w:tcBorders>
              <w:top w:val="single" w:sz="4" w:space="0" w:color="auto"/>
              <w:left w:val="nil"/>
              <w:bottom w:val="single" w:sz="4" w:space="0" w:color="auto"/>
              <w:right w:val="single" w:sz="4" w:space="0" w:color="auto"/>
            </w:tcBorders>
            <w:shd w:val="clear" w:color="auto" w:fill="auto"/>
            <w:vAlign w:val="center"/>
          </w:tcPr>
          <w:p w14:paraId="6D0C7FB0" w14:textId="77777777" w:rsidR="00C6057A" w:rsidRPr="00861DEE" w:rsidRDefault="00C6057A" w:rsidP="00AA763A">
            <w:pPr>
              <w:jc w:val="center"/>
              <w:rPr>
                <w:rFonts w:ascii="Arial" w:hAnsi="Arial" w:cs="Arial"/>
                <w:bCs/>
                <w:color w:val="000000"/>
                <w:sz w:val="20"/>
                <w:szCs w:val="20"/>
                <w:lang w:val="en-US"/>
              </w:rPr>
            </w:pPr>
          </w:p>
        </w:tc>
        <w:tc>
          <w:tcPr>
            <w:tcW w:w="342" w:type="pct"/>
            <w:tcBorders>
              <w:top w:val="single" w:sz="4" w:space="0" w:color="auto"/>
              <w:left w:val="single" w:sz="4" w:space="0" w:color="auto"/>
              <w:bottom w:val="single" w:sz="4" w:space="0" w:color="auto"/>
              <w:right w:val="nil"/>
            </w:tcBorders>
            <w:shd w:val="clear" w:color="auto" w:fill="auto"/>
            <w:noWrap/>
            <w:vAlign w:val="center"/>
          </w:tcPr>
          <w:p w14:paraId="138B86F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0.53</w:t>
            </w:r>
          </w:p>
        </w:tc>
        <w:tc>
          <w:tcPr>
            <w:tcW w:w="342" w:type="pct"/>
            <w:tcBorders>
              <w:top w:val="single" w:sz="4" w:space="0" w:color="auto"/>
              <w:left w:val="nil"/>
              <w:bottom w:val="single" w:sz="4" w:space="0" w:color="auto"/>
            </w:tcBorders>
            <w:shd w:val="clear" w:color="auto" w:fill="auto"/>
            <w:noWrap/>
            <w:vAlign w:val="center"/>
          </w:tcPr>
          <w:p w14:paraId="6AC5674D"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0.76</w:t>
            </w:r>
          </w:p>
        </w:tc>
        <w:tc>
          <w:tcPr>
            <w:tcW w:w="342" w:type="pct"/>
            <w:tcBorders>
              <w:top w:val="single" w:sz="4" w:space="0" w:color="auto"/>
              <w:bottom w:val="single" w:sz="4" w:space="0" w:color="auto"/>
              <w:right w:val="nil"/>
            </w:tcBorders>
            <w:shd w:val="clear" w:color="auto" w:fill="auto"/>
            <w:noWrap/>
            <w:vAlign w:val="center"/>
          </w:tcPr>
          <w:p w14:paraId="3218F04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0.84</w:t>
            </w:r>
          </w:p>
        </w:tc>
        <w:tc>
          <w:tcPr>
            <w:tcW w:w="342" w:type="pct"/>
            <w:tcBorders>
              <w:top w:val="single" w:sz="4" w:space="0" w:color="auto"/>
              <w:bottom w:val="single" w:sz="4" w:space="0" w:color="auto"/>
              <w:right w:val="nil"/>
            </w:tcBorders>
            <w:vAlign w:val="center"/>
          </w:tcPr>
          <w:p w14:paraId="01C7B99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0.49</w:t>
            </w:r>
          </w:p>
        </w:tc>
        <w:tc>
          <w:tcPr>
            <w:tcW w:w="342" w:type="pct"/>
            <w:tcBorders>
              <w:top w:val="single" w:sz="4" w:space="0" w:color="auto"/>
              <w:left w:val="nil"/>
              <w:bottom w:val="single" w:sz="4" w:space="0" w:color="auto"/>
              <w:right w:val="single" w:sz="4" w:space="0" w:color="auto"/>
            </w:tcBorders>
            <w:shd w:val="clear" w:color="auto" w:fill="auto"/>
            <w:noWrap/>
            <w:vAlign w:val="center"/>
          </w:tcPr>
          <w:p w14:paraId="6627230D" w14:textId="77777777" w:rsidR="00C6057A" w:rsidRPr="00861DEE" w:rsidRDefault="00C6057A" w:rsidP="00AA763A">
            <w:pPr>
              <w:jc w:val="center"/>
              <w:rPr>
                <w:rFonts w:ascii="Arial" w:hAnsi="Arial" w:cs="Arial"/>
                <w:bCs/>
                <w:color w:val="000000"/>
                <w:sz w:val="20"/>
                <w:szCs w:val="20"/>
                <w:lang w:val="en-US"/>
              </w:rPr>
            </w:pPr>
          </w:p>
        </w:tc>
      </w:tr>
    </w:tbl>
    <w:p w14:paraId="5D3B9BDC" w14:textId="77777777" w:rsidR="00C6057A" w:rsidRPr="00861DEE" w:rsidRDefault="00C6057A" w:rsidP="00C6057A">
      <w:pPr>
        <w:jc w:val="both"/>
        <w:rPr>
          <w:sz w:val="20"/>
          <w:szCs w:val="20"/>
          <w:lang w:val="en-US"/>
        </w:rPr>
      </w:pPr>
      <w:r w:rsidRPr="00861DEE">
        <w:rPr>
          <w:sz w:val="20"/>
          <w:szCs w:val="20"/>
          <w:lang w:val="en-US"/>
        </w:rPr>
        <w:t>Source: own elaboration from the data of IBGE, IPEA, Reis et. al. (2005) and Coelho (2006).</w:t>
      </w:r>
    </w:p>
    <w:p w14:paraId="52D725C8" w14:textId="77777777" w:rsidR="00C6057A" w:rsidRPr="00861DEE" w:rsidRDefault="00C6057A" w:rsidP="00C6057A">
      <w:pPr>
        <w:jc w:val="both"/>
        <w:rPr>
          <w:lang w:val="en-US"/>
        </w:rPr>
      </w:pPr>
    </w:p>
    <w:p w14:paraId="22D141D9" w14:textId="77777777" w:rsidR="00C6057A" w:rsidRPr="00861DEE" w:rsidRDefault="00C6057A" w:rsidP="00C6057A">
      <w:pPr>
        <w:jc w:val="both"/>
        <w:rPr>
          <w:lang w:val="en-US"/>
        </w:rPr>
      </w:pPr>
      <w:r w:rsidRPr="00861DEE">
        <w:rPr>
          <w:lang w:val="en-US"/>
        </w:rPr>
        <w:tab/>
        <w:t xml:space="preserve">In general, the results are similar to those presented for the </w:t>
      </w:r>
      <w:r>
        <w:rPr>
          <w:lang w:val="en-US"/>
        </w:rPr>
        <w:t>Brazilian states</w:t>
      </w:r>
      <w:r w:rsidRPr="00861DEE">
        <w:rPr>
          <w:lang w:val="en-US"/>
        </w:rPr>
        <w:t xml:space="preserve"> average, namely, the </w:t>
      </w:r>
      <w:r>
        <w:rPr>
          <w:lang w:val="en-US"/>
        </w:rPr>
        <w:t xml:space="preserve">relative </w:t>
      </w:r>
      <w:r w:rsidRPr="00861DEE">
        <w:rPr>
          <w:lang w:val="en-US"/>
        </w:rPr>
        <w:t xml:space="preserve">capital-product ratio increase and the constancy or slight decline of </w:t>
      </w:r>
      <w:r>
        <w:rPr>
          <w:lang w:val="en-US"/>
        </w:rPr>
        <w:t xml:space="preserve">relative </w:t>
      </w:r>
      <w:r w:rsidRPr="00861DEE">
        <w:rPr>
          <w:lang w:val="en-US"/>
        </w:rPr>
        <w:t xml:space="preserve">TFP. What </w:t>
      </w:r>
      <w:r>
        <w:rPr>
          <w:lang w:val="en-US"/>
        </w:rPr>
        <w:t>can be clearly seen</w:t>
      </w:r>
      <w:r w:rsidRPr="00861DEE">
        <w:rPr>
          <w:lang w:val="en-US"/>
        </w:rPr>
        <w:t xml:space="preserve"> is that some regions had strong relative capital-product ratio evolution, such as the Northeast, Midwest and, above all, the North of the country, regions which also have the highest gaps of capital relative productivity.</w:t>
      </w:r>
    </w:p>
    <w:p w14:paraId="50D7F3A7" w14:textId="77777777" w:rsidR="00C6057A" w:rsidRPr="00861DEE" w:rsidRDefault="00C6057A" w:rsidP="00C6057A">
      <w:pPr>
        <w:jc w:val="both"/>
        <w:rPr>
          <w:lang w:val="en-US"/>
        </w:rPr>
      </w:pPr>
      <w:r w:rsidRPr="00861DEE">
        <w:rPr>
          <w:lang w:val="en-US"/>
        </w:rPr>
        <w:tab/>
        <w:t xml:space="preserve">The results are similar </w:t>
      </w:r>
      <w:r>
        <w:rPr>
          <w:lang w:val="en-US"/>
        </w:rPr>
        <w:t xml:space="preserve">when employing </w:t>
      </w:r>
      <w:r w:rsidRPr="00861DEE">
        <w:rPr>
          <w:lang w:val="en-US"/>
        </w:rPr>
        <w:t>the physical capital</w:t>
      </w:r>
      <w:r>
        <w:rPr>
          <w:lang w:val="en-US"/>
        </w:rPr>
        <w:t xml:space="preserve"> </w:t>
      </w:r>
      <w:r w:rsidRPr="00861DEE">
        <w:rPr>
          <w:lang w:val="en-US"/>
        </w:rPr>
        <w:t xml:space="preserve">best </w:t>
      </w:r>
      <w:r w:rsidRPr="00861DEE">
        <w:rPr>
          <w:i/>
          <w:lang w:val="en-US"/>
        </w:rPr>
        <w:t>proxies</w:t>
      </w:r>
      <w:r w:rsidRPr="00861DEE">
        <w:rPr>
          <w:lang w:val="en-US"/>
        </w:rPr>
        <w:t>: K</w:t>
      </w:r>
      <w:r w:rsidRPr="00861DEE">
        <w:rPr>
          <w:vertAlign w:val="subscript"/>
          <w:lang w:val="en-US"/>
        </w:rPr>
        <w:t>1</w:t>
      </w:r>
      <w:r w:rsidRPr="00861DEE">
        <w:rPr>
          <w:lang w:val="en-US"/>
        </w:rPr>
        <w:t>, K</w:t>
      </w:r>
      <w:r w:rsidRPr="00861DEE">
        <w:rPr>
          <w:vertAlign w:val="subscript"/>
          <w:lang w:val="en-US"/>
        </w:rPr>
        <w:t>4</w:t>
      </w:r>
      <w:r w:rsidRPr="00861DEE">
        <w:rPr>
          <w:lang w:val="en-US"/>
        </w:rPr>
        <w:t xml:space="preserve"> </w:t>
      </w:r>
      <w:r>
        <w:rPr>
          <w:lang w:val="en-US"/>
        </w:rPr>
        <w:t>and</w:t>
      </w:r>
      <w:r w:rsidRPr="00861DEE">
        <w:rPr>
          <w:lang w:val="en-US"/>
        </w:rPr>
        <w:t xml:space="preserve"> K</w:t>
      </w:r>
      <w:r w:rsidRPr="00861DEE">
        <w:rPr>
          <w:vertAlign w:val="subscript"/>
          <w:lang w:val="en-US"/>
        </w:rPr>
        <w:t>5</w:t>
      </w:r>
      <w:r w:rsidRPr="00861DEE">
        <w:rPr>
          <w:lang w:val="en-US"/>
        </w:rPr>
        <w:t xml:space="preserve">. The most </w:t>
      </w:r>
      <w:r>
        <w:rPr>
          <w:lang w:val="en-US"/>
        </w:rPr>
        <w:t xml:space="preserve">diverse </w:t>
      </w:r>
      <w:r w:rsidRPr="00861DEE">
        <w:rPr>
          <w:lang w:val="en-US"/>
        </w:rPr>
        <w:t xml:space="preserve">results are derived </w:t>
      </w:r>
      <w:r>
        <w:rPr>
          <w:lang w:val="en-US"/>
        </w:rPr>
        <w:t>with the use of</w:t>
      </w:r>
      <w:r w:rsidRPr="00861DEE">
        <w:rPr>
          <w:lang w:val="en-US"/>
        </w:rPr>
        <w:t xml:space="preserve"> K</w:t>
      </w:r>
      <w:r w:rsidRPr="00861DEE">
        <w:rPr>
          <w:vertAlign w:val="subscript"/>
          <w:lang w:val="en-US"/>
        </w:rPr>
        <w:t>2</w:t>
      </w:r>
      <w:r w:rsidRPr="00861DEE">
        <w:rPr>
          <w:lang w:val="en-US"/>
        </w:rPr>
        <w:t>. The K</w:t>
      </w:r>
      <w:r w:rsidRPr="00861DEE">
        <w:rPr>
          <w:vertAlign w:val="subscript"/>
          <w:lang w:val="en-US"/>
        </w:rPr>
        <w:t xml:space="preserve">3 </w:t>
      </w:r>
      <w:r w:rsidRPr="00861DEE">
        <w:rPr>
          <w:i/>
          <w:lang w:val="en-US"/>
        </w:rPr>
        <w:t>proxy</w:t>
      </w:r>
      <w:r w:rsidRPr="00861DEE">
        <w:rPr>
          <w:lang w:val="en-US"/>
        </w:rPr>
        <w:t xml:space="preserve"> generates smaller discrepancies in the North, Northeast and Midwest regions analysis.</w:t>
      </w:r>
    </w:p>
    <w:p w14:paraId="07AB34FF" w14:textId="77777777" w:rsidR="00C6057A" w:rsidRPr="00861DEE" w:rsidRDefault="00C6057A" w:rsidP="00C6057A">
      <w:pPr>
        <w:jc w:val="both"/>
        <w:rPr>
          <w:lang w:val="en-US"/>
        </w:rPr>
      </w:pPr>
      <w:r w:rsidRPr="00861DEE">
        <w:rPr>
          <w:lang w:val="en-US"/>
        </w:rPr>
        <w:tab/>
        <w:t xml:space="preserve">The results with the </w:t>
      </w:r>
      <w:r w:rsidRPr="00861DEE">
        <w:rPr>
          <w:i/>
          <w:lang w:val="en-US"/>
        </w:rPr>
        <w:t>proxies</w:t>
      </w:r>
      <w:r w:rsidRPr="00861DEE">
        <w:rPr>
          <w:lang w:val="en-US"/>
        </w:rPr>
        <w:t xml:space="preserve"> considered more appropriate </w:t>
      </w:r>
      <w:r>
        <w:rPr>
          <w:lang w:val="en-US"/>
        </w:rPr>
        <w:t>indicating</w:t>
      </w:r>
      <w:r w:rsidRPr="00861DEE">
        <w:rPr>
          <w:lang w:val="en-US"/>
        </w:rPr>
        <w:t xml:space="preserve"> that, in the North and Midwest</w:t>
      </w:r>
      <w:r>
        <w:rPr>
          <w:lang w:val="en-US"/>
        </w:rPr>
        <w:t xml:space="preserve"> of Brazil</w:t>
      </w:r>
      <w:r w:rsidRPr="00861DEE">
        <w:rPr>
          <w:lang w:val="en-US"/>
        </w:rPr>
        <w:t>, the increased investment is associated with the TFP</w:t>
      </w:r>
      <w:r>
        <w:rPr>
          <w:lang w:val="en-US"/>
        </w:rPr>
        <w:t xml:space="preserve"> </w:t>
      </w:r>
      <w:r w:rsidRPr="00861DEE">
        <w:rPr>
          <w:lang w:val="en-US"/>
        </w:rPr>
        <w:t>reduction; in the South and Southeast</w:t>
      </w:r>
      <w:r>
        <w:rPr>
          <w:lang w:val="en-US"/>
        </w:rPr>
        <w:t xml:space="preserve"> regions</w:t>
      </w:r>
      <w:r w:rsidRPr="00861DEE">
        <w:rPr>
          <w:lang w:val="en-US"/>
        </w:rPr>
        <w:t>, the transition growth occurred with the TFP</w:t>
      </w:r>
      <w:r>
        <w:rPr>
          <w:lang w:val="en-US"/>
        </w:rPr>
        <w:t xml:space="preserve"> </w:t>
      </w:r>
      <w:r w:rsidRPr="00861DEE">
        <w:rPr>
          <w:lang w:val="en-US"/>
        </w:rPr>
        <w:t xml:space="preserve">maintenance; </w:t>
      </w:r>
      <w:r>
        <w:rPr>
          <w:lang w:val="en-US"/>
        </w:rPr>
        <w:t>while in the Northeast there were</w:t>
      </w:r>
      <w:r w:rsidRPr="00861DEE">
        <w:rPr>
          <w:lang w:val="en-US"/>
        </w:rPr>
        <w:t xml:space="preserve"> capital and TFP </w:t>
      </w:r>
      <w:r>
        <w:rPr>
          <w:lang w:val="en-US"/>
        </w:rPr>
        <w:t xml:space="preserve">relative </w:t>
      </w:r>
      <w:r w:rsidRPr="00861DEE">
        <w:rPr>
          <w:lang w:val="en-US"/>
        </w:rPr>
        <w:t>increase.</w:t>
      </w:r>
    </w:p>
    <w:p w14:paraId="4E1CE09F" w14:textId="77777777" w:rsidR="00C6057A" w:rsidRPr="00861DEE" w:rsidRDefault="00C6057A" w:rsidP="00C6057A">
      <w:pPr>
        <w:jc w:val="both"/>
        <w:rPr>
          <w:lang w:val="en-US"/>
        </w:rPr>
      </w:pPr>
      <w:r w:rsidRPr="00861DEE">
        <w:rPr>
          <w:lang w:val="en-US"/>
        </w:rPr>
        <w:t xml:space="preserve"> </w:t>
      </w:r>
    </w:p>
    <w:p w14:paraId="44E20043" w14:textId="77777777" w:rsidR="00C6057A" w:rsidRPr="00861DEE" w:rsidRDefault="00C6057A" w:rsidP="00C6057A">
      <w:pPr>
        <w:jc w:val="both"/>
        <w:rPr>
          <w:b/>
          <w:lang w:val="en-US"/>
        </w:rPr>
      </w:pPr>
      <w:r w:rsidRPr="00861DEE">
        <w:rPr>
          <w:b/>
          <w:lang w:val="en-US"/>
        </w:rPr>
        <w:t>VI - Conclusions</w:t>
      </w:r>
    </w:p>
    <w:p w14:paraId="2D30F5A3" w14:textId="77777777" w:rsidR="00C6057A" w:rsidRPr="00861DEE" w:rsidRDefault="00C6057A" w:rsidP="00C6057A">
      <w:pPr>
        <w:jc w:val="both"/>
        <w:rPr>
          <w:lang w:val="en-US"/>
        </w:rPr>
      </w:pPr>
      <w:r w:rsidRPr="00861DEE">
        <w:rPr>
          <w:lang w:val="en-US"/>
        </w:rPr>
        <w:tab/>
        <w:t xml:space="preserve">The income level per worker </w:t>
      </w:r>
      <w:r>
        <w:rPr>
          <w:lang w:val="en-US"/>
        </w:rPr>
        <w:t xml:space="preserve">decomposition </w:t>
      </w:r>
      <w:r w:rsidRPr="00861DEE">
        <w:rPr>
          <w:lang w:val="en-US"/>
        </w:rPr>
        <w:t>was carried out according to two methodologies: the algebraic and theoretical. The exercise</w:t>
      </w:r>
      <w:r>
        <w:rPr>
          <w:lang w:val="en-US"/>
        </w:rPr>
        <w:t>s</w:t>
      </w:r>
      <w:r w:rsidRPr="00861DEE">
        <w:rPr>
          <w:lang w:val="en-US"/>
        </w:rPr>
        <w:t xml:space="preserve"> w</w:t>
      </w:r>
      <w:r>
        <w:rPr>
          <w:lang w:val="en-US"/>
        </w:rPr>
        <w:t>ere</w:t>
      </w:r>
      <w:r w:rsidRPr="00861DEE">
        <w:rPr>
          <w:lang w:val="en-US"/>
        </w:rPr>
        <w:t xml:space="preserve"> </w:t>
      </w:r>
      <w:r>
        <w:rPr>
          <w:lang w:val="en-US"/>
        </w:rPr>
        <w:t>carried out</w:t>
      </w:r>
      <w:r w:rsidRPr="00861DEE">
        <w:rPr>
          <w:lang w:val="en-US"/>
        </w:rPr>
        <w:t xml:space="preserve"> for 1970, 1980, 1990 and 2000. With the two methodologies, it is concluded that the </w:t>
      </w:r>
      <w:r>
        <w:rPr>
          <w:lang w:val="en-US"/>
        </w:rPr>
        <w:t xml:space="preserve">Brazilian states </w:t>
      </w:r>
      <w:r w:rsidRPr="00861DEE">
        <w:rPr>
          <w:lang w:val="en-US"/>
        </w:rPr>
        <w:t>income</w:t>
      </w:r>
      <w:r>
        <w:rPr>
          <w:lang w:val="en-US"/>
        </w:rPr>
        <w:t xml:space="preserve"> per worker</w:t>
      </w:r>
      <w:r w:rsidRPr="00861DEE">
        <w:rPr>
          <w:lang w:val="en-US"/>
        </w:rPr>
        <w:t xml:space="preserve"> differen</w:t>
      </w:r>
      <w:r>
        <w:rPr>
          <w:lang w:val="en-US"/>
        </w:rPr>
        <w:t>tials in relation to</w:t>
      </w:r>
      <w:r w:rsidRPr="00861DEE">
        <w:rPr>
          <w:lang w:val="en-US"/>
        </w:rPr>
        <w:t xml:space="preserve"> São Paulo</w:t>
      </w:r>
      <w:r>
        <w:rPr>
          <w:lang w:val="en-US"/>
        </w:rPr>
        <w:t xml:space="preserve"> state</w:t>
      </w:r>
      <w:r w:rsidRPr="00861DEE">
        <w:rPr>
          <w:lang w:val="en-US"/>
        </w:rPr>
        <w:t xml:space="preserve"> arise </w:t>
      </w:r>
      <w:r>
        <w:rPr>
          <w:lang w:val="en-US"/>
        </w:rPr>
        <w:t xml:space="preserve">mainly </w:t>
      </w:r>
      <w:r w:rsidRPr="00861DEE">
        <w:rPr>
          <w:lang w:val="en-US"/>
        </w:rPr>
        <w:t xml:space="preserve">from the </w:t>
      </w:r>
      <w:r>
        <w:rPr>
          <w:lang w:val="en-US"/>
        </w:rPr>
        <w:t xml:space="preserve">gaps of </w:t>
      </w:r>
      <w:r w:rsidRPr="00861DEE">
        <w:rPr>
          <w:lang w:val="en-US"/>
        </w:rPr>
        <w:t xml:space="preserve">Total Factors Productivity (TFP). In 1970, the </w:t>
      </w:r>
      <w:r>
        <w:rPr>
          <w:lang w:val="en-US"/>
        </w:rPr>
        <w:t>states</w:t>
      </w:r>
      <w:r w:rsidRPr="00861DEE">
        <w:rPr>
          <w:lang w:val="en-US"/>
        </w:rPr>
        <w:t xml:space="preserve"> </w:t>
      </w:r>
      <w:r>
        <w:rPr>
          <w:lang w:val="en-US"/>
        </w:rPr>
        <w:t>had a lower GDP per worker</w:t>
      </w:r>
      <w:r w:rsidRPr="00861DEE">
        <w:rPr>
          <w:lang w:val="en-US"/>
        </w:rPr>
        <w:t xml:space="preserve"> than São Paulo</w:t>
      </w:r>
      <w:r>
        <w:rPr>
          <w:lang w:val="en-US"/>
        </w:rPr>
        <w:t>,</w:t>
      </w:r>
      <w:r w:rsidRPr="00861DEE">
        <w:rPr>
          <w:lang w:val="en-US"/>
        </w:rPr>
        <w:t xml:space="preserve"> both </w:t>
      </w:r>
      <w:r>
        <w:rPr>
          <w:lang w:val="en-US"/>
        </w:rPr>
        <w:t>from</w:t>
      </w:r>
      <w:r w:rsidRPr="00861DEE">
        <w:rPr>
          <w:lang w:val="en-US"/>
        </w:rPr>
        <w:t xml:space="preserve"> </w:t>
      </w:r>
      <w:r>
        <w:rPr>
          <w:lang w:val="en-US"/>
        </w:rPr>
        <w:t>differentials of</w:t>
      </w:r>
      <w:r w:rsidRPr="00861DEE">
        <w:rPr>
          <w:lang w:val="en-US"/>
        </w:rPr>
        <w:t xml:space="preserve"> capital per worker stock (physical and human), and </w:t>
      </w:r>
      <w:r>
        <w:rPr>
          <w:lang w:val="en-US"/>
        </w:rPr>
        <w:t>TFP</w:t>
      </w:r>
      <w:r w:rsidRPr="00861DEE">
        <w:rPr>
          <w:lang w:val="en-US"/>
        </w:rPr>
        <w:t>. In the thirty years</w:t>
      </w:r>
      <w:r>
        <w:rPr>
          <w:lang w:val="en-US"/>
        </w:rPr>
        <w:t xml:space="preserve"> of the empirical analysis</w:t>
      </w:r>
      <w:r w:rsidRPr="00861DEE">
        <w:rPr>
          <w:lang w:val="en-US"/>
        </w:rPr>
        <w:t xml:space="preserve">, there is a strong growth in </w:t>
      </w:r>
      <w:r>
        <w:rPr>
          <w:lang w:val="en-US"/>
        </w:rPr>
        <w:t xml:space="preserve">relative </w:t>
      </w:r>
      <w:r w:rsidRPr="00861DEE">
        <w:rPr>
          <w:lang w:val="en-US"/>
        </w:rPr>
        <w:t xml:space="preserve">capital stock, especially in poorer </w:t>
      </w:r>
      <w:r>
        <w:rPr>
          <w:lang w:val="en-US"/>
        </w:rPr>
        <w:t>states</w:t>
      </w:r>
      <w:r w:rsidRPr="00861DEE">
        <w:rPr>
          <w:lang w:val="en-US"/>
        </w:rPr>
        <w:t xml:space="preserve"> (beta convergence), reducing the income per worker inequalities in Brazil. However, no progress was made in reducing the inequality between the TFPs.</w:t>
      </w:r>
    </w:p>
    <w:p w14:paraId="4A4C4C40" w14:textId="77777777" w:rsidR="00C6057A" w:rsidRPr="00861DEE" w:rsidRDefault="00C6057A" w:rsidP="00C6057A">
      <w:pPr>
        <w:jc w:val="both"/>
        <w:rPr>
          <w:lang w:val="en-US"/>
        </w:rPr>
      </w:pPr>
      <w:r w:rsidRPr="00861DEE">
        <w:rPr>
          <w:lang w:val="en-US"/>
        </w:rPr>
        <w:tab/>
        <w:t xml:space="preserve">Despite </w:t>
      </w:r>
      <w:r>
        <w:rPr>
          <w:lang w:val="en-US"/>
        </w:rPr>
        <w:t>the human capital</w:t>
      </w:r>
      <w:r w:rsidRPr="00861DEE">
        <w:rPr>
          <w:lang w:val="en-US"/>
        </w:rPr>
        <w:t xml:space="preserve"> smaller gap </w:t>
      </w:r>
      <w:r>
        <w:rPr>
          <w:lang w:val="en-US"/>
        </w:rPr>
        <w:t xml:space="preserve">among the Brazilian states </w:t>
      </w:r>
      <w:r w:rsidRPr="00861DEE">
        <w:rPr>
          <w:lang w:val="en-US"/>
        </w:rPr>
        <w:t xml:space="preserve">in relation to </w:t>
      </w:r>
      <w:r>
        <w:rPr>
          <w:lang w:val="en-US"/>
        </w:rPr>
        <w:t>São Paulo state</w:t>
      </w:r>
      <w:r w:rsidRPr="00861DEE">
        <w:rPr>
          <w:lang w:val="en-US"/>
        </w:rPr>
        <w:t xml:space="preserve">, there was also no convergence of this production factor. When controlling the quality, the results indicate the possibility of </w:t>
      </w:r>
      <w:r>
        <w:rPr>
          <w:lang w:val="en-US"/>
        </w:rPr>
        <w:t>a gap increase</w:t>
      </w:r>
      <w:r w:rsidRPr="00861DEE">
        <w:rPr>
          <w:lang w:val="en-US"/>
        </w:rPr>
        <w:t xml:space="preserve">. On average, the human capital in the </w:t>
      </w:r>
      <w:r>
        <w:rPr>
          <w:lang w:val="en-US"/>
        </w:rPr>
        <w:t>states</w:t>
      </w:r>
      <w:r w:rsidRPr="00861DEE">
        <w:rPr>
          <w:lang w:val="en-US"/>
        </w:rPr>
        <w:t xml:space="preserve"> is 30% less than </w:t>
      </w:r>
      <w:r>
        <w:rPr>
          <w:lang w:val="en-US"/>
        </w:rPr>
        <w:t>that of the São Paulo state</w:t>
      </w:r>
      <w:r w:rsidRPr="00861DEE">
        <w:rPr>
          <w:lang w:val="en-US"/>
        </w:rPr>
        <w:t>, in 2000.</w:t>
      </w:r>
    </w:p>
    <w:p w14:paraId="6C160B83" w14:textId="77777777" w:rsidR="00C6057A" w:rsidRPr="00861DEE" w:rsidRDefault="00C6057A" w:rsidP="00C6057A">
      <w:pPr>
        <w:jc w:val="both"/>
        <w:rPr>
          <w:lang w:val="en-US"/>
        </w:rPr>
      </w:pPr>
      <w:r w:rsidRPr="00861DEE">
        <w:rPr>
          <w:lang w:val="en-US"/>
        </w:rPr>
        <w:tab/>
        <w:t>Our results point out th</w:t>
      </w:r>
      <w:r>
        <w:rPr>
          <w:lang w:val="en-US"/>
        </w:rPr>
        <w:t xml:space="preserve">at it is necessary to be careful </w:t>
      </w:r>
      <w:r w:rsidRPr="00861DEE">
        <w:rPr>
          <w:lang w:val="en-US"/>
        </w:rPr>
        <w:t xml:space="preserve">with the </w:t>
      </w:r>
      <w:r w:rsidRPr="00861DEE">
        <w:rPr>
          <w:i/>
          <w:lang w:val="en-US"/>
        </w:rPr>
        <w:t>proxy</w:t>
      </w:r>
      <w:r w:rsidRPr="00861DEE">
        <w:rPr>
          <w:lang w:val="en-US"/>
        </w:rPr>
        <w:t xml:space="preserve"> </w:t>
      </w:r>
      <w:r>
        <w:rPr>
          <w:lang w:val="en-US"/>
        </w:rPr>
        <w:t>of</w:t>
      </w:r>
      <w:r w:rsidRPr="00861DEE">
        <w:rPr>
          <w:lang w:val="en-US"/>
        </w:rPr>
        <w:t xml:space="preserve"> physical capital based on the electric energy consumption, very common in the </w:t>
      </w:r>
      <w:r>
        <w:rPr>
          <w:lang w:val="en-US"/>
        </w:rPr>
        <w:t xml:space="preserve">Brazilian </w:t>
      </w:r>
      <w:r w:rsidRPr="00861DEE">
        <w:rPr>
          <w:lang w:val="en-US"/>
        </w:rPr>
        <w:t xml:space="preserve">growth </w:t>
      </w:r>
      <w:r>
        <w:rPr>
          <w:lang w:val="en-US"/>
        </w:rPr>
        <w:t xml:space="preserve">empirical </w:t>
      </w:r>
      <w:r w:rsidRPr="00861DEE">
        <w:rPr>
          <w:lang w:val="en-US"/>
        </w:rPr>
        <w:t xml:space="preserve">literature: comparing the physical capital </w:t>
      </w:r>
      <w:r w:rsidRPr="00861DEE">
        <w:rPr>
          <w:i/>
          <w:lang w:val="en-US"/>
        </w:rPr>
        <w:t>proxy</w:t>
      </w:r>
      <w:r w:rsidRPr="00861DEE">
        <w:rPr>
          <w:lang w:val="en-US"/>
        </w:rPr>
        <w:t xml:space="preserve"> with the </w:t>
      </w:r>
      <w:r w:rsidRPr="00861DEE">
        <w:rPr>
          <w:i/>
          <w:lang w:val="en-US"/>
        </w:rPr>
        <w:t>proxies</w:t>
      </w:r>
      <w:r w:rsidRPr="00861DEE">
        <w:rPr>
          <w:lang w:val="en-US"/>
        </w:rPr>
        <w:t xml:space="preserve"> directly or indirectly based on the economic census data, it is noticed that the </w:t>
      </w:r>
      <w:r>
        <w:rPr>
          <w:i/>
          <w:lang w:val="en-US"/>
        </w:rPr>
        <w:t xml:space="preserve">proxy </w:t>
      </w:r>
      <w:r>
        <w:rPr>
          <w:lang w:val="en-US"/>
        </w:rPr>
        <w:t xml:space="preserve">based on </w:t>
      </w:r>
      <w:r w:rsidRPr="00861DEE">
        <w:rPr>
          <w:lang w:val="en-US"/>
        </w:rPr>
        <w:t xml:space="preserve">electric energy  underestimates the capital stock in the </w:t>
      </w:r>
      <w:r>
        <w:rPr>
          <w:lang w:val="en-US"/>
        </w:rPr>
        <w:t>Brazilian states in relation to São Paulo</w:t>
      </w:r>
      <w:r w:rsidRPr="00861DEE">
        <w:rPr>
          <w:lang w:val="en-US"/>
        </w:rPr>
        <w:t>.</w:t>
      </w:r>
    </w:p>
    <w:p w14:paraId="24C49FBF" w14:textId="77777777" w:rsidR="00C6057A" w:rsidRPr="00861DEE" w:rsidRDefault="00C6057A" w:rsidP="00C6057A">
      <w:pPr>
        <w:jc w:val="both"/>
        <w:rPr>
          <w:lang w:val="en-US"/>
        </w:rPr>
      </w:pPr>
      <w:r w:rsidRPr="00861DEE">
        <w:rPr>
          <w:lang w:val="en-US"/>
        </w:rPr>
        <w:tab/>
        <w:t xml:space="preserve">With the </w:t>
      </w:r>
      <w:r>
        <w:rPr>
          <w:lang w:val="en-US"/>
        </w:rPr>
        <w:t>development accounting results</w:t>
      </w:r>
      <w:r w:rsidRPr="00861DEE">
        <w:rPr>
          <w:lang w:val="en-US"/>
        </w:rPr>
        <w:t xml:space="preserve">, it is also possible to notice that the only </w:t>
      </w:r>
      <w:r>
        <w:rPr>
          <w:lang w:val="en-US"/>
        </w:rPr>
        <w:t>Brazilian</w:t>
      </w:r>
      <w:r w:rsidRPr="00861DEE">
        <w:rPr>
          <w:lang w:val="en-US"/>
        </w:rPr>
        <w:t xml:space="preserve"> Region that did not have a TFP relative decrease was the Northeast. </w:t>
      </w:r>
      <w:r>
        <w:rPr>
          <w:lang w:val="en-US"/>
        </w:rPr>
        <w:t xml:space="preserve">The final conclusion is </w:t>
      </w:r>
      <w:r w:rsidRPr="00861DEE">
        <w:rPr>
          <w:lang w:val="en-US"/>
        </w:rPr>
        <w:t xml:space="preserve">that </w:t>
      </w:r>
      <w:r>
        <w:rPr>
          <w:lang w:val="en-US"/>
        </w:rPr>
        <w:t xml:space="preserve">for </w:t>
      </w:r>
      <w:r w:rsidRPr="00861DEE">
        <w:rPr>
          <w:lang w:val="en-US"/>
        </w:rPr>
        <w:t xml:space="preserve">the </w:t>
      </w:r>
      <w:r>
        <w:rPr>
          <w:lang w:val="en-US"/>
        </w:rPr>
        <w:t>states</w:t>
      </w:r>
      <w:r w:rsidRPr="00861DEE">
        <w:rPr>
          <w:lang w:val="en-US"/>
        </w:rPr>
        <w:t xml:space="preserve"> </w:t>
      </w:r>
      <w:r>
        <w:rPr>
          <w:lang w:val="en-US"/>
        </w:rPr>
        <w:t xml:space="preserve"> to </w:t>
      </w:r>
      <w:r w:rsidRPr="00861DEE">
        <w:rPr>
          <w:lang w:val="en-US"/>
        </w:rPr>
        <w:t xml:space="preserve">make the </w:t>
      </w:r>
      <w:r w:rsidRPr="00861DEE">
        <w:rPr>
          <w:i/>
          <w:lang w:val="en-US"/>
        </w:rPr>
        <w:t>catch-up</w:t>
      </w:r>
      <w:r w:rsidRPr="00861DEE">
        <w:rPr>
          <w:lang w:val="en-US"/>
        </w:rPr>
        <w:t xml:space="preserve"> with the </w:t>
      </w:r>
      <w:r>
        <w:rPr>
          <w:lang w:val="en-US"/>
        </w:rPr>
        <w:t>reference state</w:t>
      </w:r>
      <w:r w:rsidRPr="00861DEE">
        <w:rPr>
          <w:lang w:val="en-US"/>
        </w:rPr>
        <w:t xml:space="preserve">, it is essential </w:t>
      </w:r>
      <w:r>
        <w:rPr>
          <w:lang w:val="en-US"/>
        </w:rPr>
        <w:t>for then to have</w:t>
      </w:r>
      <w:r w:rsidRPr="00861DEE">
        <w:rPr>
          <w:lang w:val="en-US"/>
        </w:rPr>
        <w:t xml:space="preserve"> improvements in </w:t>
      </w:r>
      <w:r>
        <w:rPr>
          <w:lang w:val="en-US"/>
        </w:rPr>
        <w:t>TFP</w:t>
      </w:r>
      <w:r w:rsidRPr="00861DEE">
        <w:rPr>
          <w:lang w:val="en-US"/>
        </w:rPr>
        <w:t>.</w:t>
      </w:r>
    </w:p>
    <w:p w14:paraId="26311F4E" w14:textId="77777777" w:rsidR="00C6057A" w:rsidRPr="00861DEE" w:rsidRDefault="00C6057A" w:rsidP="00C6057A">
      <w:pPr>
        <w:jc w:val="both"/>
        <w:rPr>
          <w:lang w:val="en-US"/>
        </w:rPr>
      </w:pPr>
      <w:r w:rsidRPr="00861DEE">
        <w:rPr>
          <w:lang w:val="en-US"/>
        </w:rPr>
        <w:br w:type="page"/>
      </w:r>
      <w:r w:rsidRPr="00861DEE">
        <w:rPr>
          <w:lang w:val="en-US"/>
        </w:rPr>
        <w:lastRenderedPageBreak/>
        <w:t>REFERENCES</w:t>
      </w:r>
    </w:p>
    <w:p w14:paraId="458AC0A9" w14:textId="77777777" w:rsidR="00C6057A" w:rsidRPr="008361EA" w:rsidRDefault="00C6057A" w:rsidP="00C6057A">
      <w:pPr>
        <w:spacing w:before="120" w:after="120"/>
        <w:jc w:val="both"/>
        <w:rPr>
          <w:rFonts w:ascii="Times" w:hAnsi="Times"/>
        </w:rPr>
      </w:pPr>
      <w:r w:rsidRPr="00DC1C70">
        <w:rPr>
          <w:rFonts w:ascii="Times" w:hAnsi="Times"/>
          <w:lang w:val="en-US"/>
        </w:rPr>
        <w:t xml:space="preserve">ALSTON, L. J.; MUELLER. B.; MELO, M. A.; PEREIRA, C. The Political Economy of Productivity in Brazil. </w:t>
      </w:r>
      <w:r w:rsidRPr="008361EA">
        <w:rPr>
          <w:rFonts w:ascii="Times" w:hAnsi="Times"/>
        </w:rPr>
        <w:t xml:space="preserve">IDB Working Paper Series, n. 104, 2010.  </w:t>
      </w:r>
    </w:p>
    <w:p w14:paraId="770DFE9D" w14:textId="77777777" w:rsidR="00C6057A" w:rsidRPr="008361EA" w:rsidRDefault="00C6057A" w:rsidP="00C6057A">
      <w:pPr>
        <w:spacing w:before="120" w:after="120"/>
        <w:jc w:val="both"/>
        <w:rPr>
          <w:rFonts w:ascii="Times" w:hAnsi="Times"/>
        </w:rPr>
      </w:pPr>
      <w:r w:rsidRPr="008361EA">
        <w:rPr>
          <w:rFonts w:ascii="Times" w:hAnsi="Times"/>
        </w:rPr>
        <w:t>BACHA, E. L.; BONELLI, R. Uma Interpretação das Causas da Desaceleração Econômica do Brasil, Revista de Economia Política, v. 25, n. 3(99), p.163-189, 2005.</w:t>
      </w:r>
    </w:p>
    <w:p w14:paraId="6EEDCA76" w14:textId="77777777" w:rsidR="00C6057A" w:rsidRPr="008361EA" w:rsidRDefault="00C6057A" w:rsidP="00C6057A">
      <w:pPr>
        <w:spacing w:before="120" w:after="120"/>
        <w:jc w:val="both"/>
      </w:pPr>
      <w:r w:rsidRPr="008361EA">
        <w:t>BARBOSA FILHO, F. H.; PESSÔA, S. A.; VELOSO, F. A. Evolução da produtividade total dos fatores na economia brasileira com ênfase no capital humano - 1992-2007. Revista Brasileira de Economia, v. 64 (2), p. 91–113, 2010.</w:t>
      </w:r>
    </w:p>
    <w:p w14:paraId="337D13C5" w14:textId="77777777" w:rsidR="00C6057A" w:rsidRPr="008361EA" w:rsidRDefault="00C6057A" w:rsidP="00C6057A">
      <w:pPr>
        <w:spacing w:before="120" w:after="120"/>
        <w:jc w:val="both"/>
      </w:pPr>
      <w:r w:rsidRPr="008361EA">
        <w:t>BONELLI, R.; FONSECA, R. F. Ganhos de produtividade e de eficiência: Novos resultados para aeconomia brasileira. Pesquisa e Planejamento Econômico, vol. 28 (2): 273–314, 1998.</w:t>
      </w:r>
    </w:p>
    <w:p w14:paraId="606C2CA1" w14:textId="77777777" w:rsidR="00C6057A" w:rsidRPr="008361EA" w:rsidRDefault="00C6057A" w:rsidP="00C6057A">
      <w:pPr>
        <w:spacing w:before="120" w:after="120"/>
        <w:jc w:val="both"/>
      </w:pPr>
      <w:r w:rsidRPr="008361EA">
        <w:t xml:space="preserve">CANGUSSU, R. C.; SALVATO, M. A.; NAKABASHI, L. Uma análise do capital humano sobre o nível de renda dos estados brasileiros: MRW versus Mincer. Estudos Econômicos v. 40, p. 153-183, 2010.   </w:t>
      </w:r>
    </w:p>
    <w:p w14:paraId="30F901F1" w14:textId="77777777" w:rsidR="00C6057A" w:rsidRPr="008361EA" w:rsidRDefault="00C6057A" w:rsidP="00C6057A">
      <w:pPr>
        <w:spacing w:before="120" w:after="120"/>
        <w:jc w:val="both"/>
      </w:pPr>
      <w:r w:rsidRPr="008361EA">
        <w:t>COELHO, R. L. P. Dois Ensaios sobre a Desigualdade de Renda nos Municípios Brasileiros, Dissertação de Mestrado, CEDEPLAR/UFMG, 2006.</w:t>
      </w:r>
    </w:p>
    <w:p w14:paraId="5BCC5224" w14:textId="77777777" w:rsidR="00C6057A" w:rsidRPr="008361EA" w:rsidRDefault="00C6057A" w:rsidP="00C6057A">
      <w:pPr>
        <w:spacing w:before="120" w:after="120"/>
        <w:jc w:val="both"/>
      </w:pPr>
      <w:r w:rsidRPr="008361EA">
        <w:t>COELHO, R. L. P.; FIGUEIREDO, L. Uma análise da hipótese da convergência para os municípios brasileiros. Revista Brasileira de Economia, 61 (3), p. 331-352, 2007.</w:t>
      </w:r>
    </w:p>
    <w:p w14:paraId="487815E1" w14:textId="77777777" w:rsidR="00C6057A" w:rsidRPr="008361EA" w:rsidRDefault="00C6057A" w:rsidP="00C6057A">
      <w:pPr>
        <w:spacing w:before="120" w:after="120"/>
        <w:jc w:val="both"/>
      </w:pPr>
      <w:r w:rsidRPr="008361EA">
        <w:t>CONFEDERAÇÃO NACIONAL DOS TRANSPORTES (CNT). Relatório Pesquisa CNT de Rodovias, 2001.</w:t>
      </w:r>
    </w:p>
    <w:p w14:paraId="41EC3AAB" w14:textId="77777777" w:rsidR="00C6057A" w:rsidRPr="008361EA" w:rsidRDefault="00C6057A" w:rsidP="00C6057A">
      <w:pPr>
        <w:spacing w:before="120" w:after="120"/>
        <w:jc w:val="both"/>
      </w:pPr>
      <w:r w:rsidRPr="008361EA">
        <w:t>CONFEDERAÇÃO NACIONAL DOS TRANSPORTES (CNT). Relatório Pesquisa CNT de Rodovias, 2002.</w:t>
      </w:r>
    </w:p>
    <w:p w14:paraId="1E939B79" w14:textId="77777777" w:rsidR="00C6057A" w:rsidRPr="008361EA" w:rsidRDefault="00C6057A" w:rsidP="00C6057A">
      <w:pPr>
        <w:spacing w:before="120" w:after="120"/>
        <w:jc w:val="both"/>
      </w:pPr>
      <w:r w:rsidRPr="00DC1C70">
        <w:rPr>
          <w:lang w:val="en-US"/>
        </w:rPr>
        <w:t xml:space="preserve">DOELLINGER, C.V.; BONELLI, R. (1987). </w:t>
      </w:r>
      <w:r w:rsidRPr="008361EA">
        <w:t>O problema do financiamento. In: Perspectivas da economia brasileira, ed. IPEA/INPES.</w:t>
      </w:r>
    </w:p>
    <w:p w14:paraId="1FC03345" w14:textId="77777777" w:rsidR="00C6057A" w:rsidRPr="008361EA" w:rsidRDefault="00C6057A" w:rsidP="00C6057A">
      <w:pPr>
        <w:spacing w:before="120" w:after="120"/>
        <w:jc w:val="both"/>
      </w:pPr>
      <w:r w:rsidRPr="008361EA">
        <w:t xml:space="preserve">FERREIRA, P. C. Eficiência e Produtividade Total dos Fatores em Minas Gerais. Ensaios Econômicos, Escola de Pós-Graduação em Economia (EPGE/FGV), n. 705, 2010. </w:t>
      </w:r>
    </w:p>
    <w:p w14:paraId="2B7BAE64" w14:textId="77777777" w:rsidR="00C6057A" w:rsidRPr="008361EA" w:rsidRDefault="00C6057A" w:rsidP="00C6057A">
      <w:pPr>
        <w:spacing w:before="120" w:after="120"/>
        <w:jc w:val="both"/>
      </w:pPr>
      <w:r w:rsidRPr="008361EA">
        <w:t>FERREIRA, P. C., ELLERY, R. JR.; GOMES. V. Produtividade agregada brasileira (1970-2000): declínio robusto e fraca recuperação. Estudos Econômicos, v. 38 (1), p. 31-53, 2008.</w:t>
      </w:r>
    </w:p>
    <w:p w14:paraId="42DE0161" w14:textId="77777777" w:rsidR="00C6057A" w:rsidRPr="00DC1C70" w:rsidRDefault="00C6057A" w:rsidP="00C6057A">
      <w:pPr>
        <w:spacing w:before="120" w:after="120"/>
        <w:jc w:val="both"/>
        <w:rPr>
          <w:lang w:val="en-US"/>
        </w:rPr>
      </w:pPr>
      <w:r w:rsidRPr="008361EA">
        <w:t xml:space="preserve">GOMES, V., PESSÔA, S., VELOSO, F. Evolução da Produtividade Total dos Fatores na Economia Brasileira: Uma Análise Comparativa. </w:t>
      </w:r>
      <w:r w:rsidRPr="00DC1C70">
        <w:rPr>
          <w:lang w:val="en-US"/>
        </w:rPr>
        <w:t>Pesquisa e Planejamento Econômico, v. 33, n. 3, 2003.</w:t>
      </w:r>
    </w:p>
    <w:p w14:paraId="59E7B1EA" w14:textId="77777777" w:rsidR="00C6057A" w:rsidRPr="008361EA" w:rsidRDefault="00C6057A" w:rsidP="00C6057A">
      <w:pPr>
        <w:spacing w:before="120" w:after="120"/>
        <w:jc w:val="both"/>
        <w:rPr>
          <w:lang w:val="en-US"/>
        </w:rPr>
      </w:pPr>
      <w:r w:rsidRPr="008361EA">
        <w:rPr>
          <w:lang w:val="en-US"/>
        </w:rPr>
        <w:t xml:space="preserve">HALL, R. E.; JONES, C. I. Why do some countries produce so much more output per worker than others? </w:t>
      </w:r>
      <w:r w:rsidRPr="008361EA">
        <w:rPr>
          <w:bCs/>
          <w:lang w:val="en-US"/>
        </w:rPr>
        <w:t>Quarterly Journal of Economics</w:t>
      </w:r>
      <w:r w:rsidRPr="008361EA">
        <w:rPr>
          <w:i/>
          <w:iCs/>
          <w:lang w:val="en-US"/>
        </w:rPr>
        <w:t xml:space="preserve">, </w:t>
      </w:r>
      <w:r w:rsidRPr="008361EA">
        <w:rPr>
          <w:lang w:val="en-US"/>
        </w:rPr>
        <w:t>v.114, n.1, p.83-116, Feb.1999.</w:t>
      </w:r>
    </w:p>
    <w:p w14:paraId="28A14962" w14:textId="77777777" w:rsidR="00C6057A" w:rsidRPr="008361EA" w:rsidRDefault="00C6057A" w:rsidP="00C6057A">
      <w:pPr>
        <w:spacing w:before="120" w:after="120"/>
        <w:jc w:val="both"/>
        <w:rPr>
          <w:lang w:val="en-US"/>
        </w:rPr>
      </w:pPr>
      <w:r w:rsidRPr="008361EA">
        <w:rPr>
          <w:lang w:val="en-US"/>
        </w:rPr>
        <w:t>HOFMAN, A. A. (1992). Capital accumulation in Latin America: a six-country comparison for 1950-89. Review of Income and Wealth, series 38 (4), p. 365-401.</w:t>
      </w:r>
    </w:p>
    <w:p w14:paraId="4E88F33E" w14:textId="77777777" w:rsidR="00C6057A" w:rsidRPr="00DC1C70" w:rsidRDefault="00C6057A" w:rsidP="00C6057A">
      <w:pPr>
        <w:spacing w:before="120" w:after="120"/>
        <w:jc w:val="both"/>
        <w:rPr>
          <w:lang w:val="en-US"/>
        </w:rPr>
      </w:pPr>
      <w:r w:rsidRPr="00DC1C70">
        <w:rPr>
          <w:lang w:val="en-US"/>
        </w:rPr>
        <w:t xml:space="preserve">IPEADATA, IPEA, </w:t>
      </w:r>
      <w:hyperlink r:id="rId30" w:history="1">
        <w:r w:rsidRPr="00DC1C70">
          <w:rPr>
            <w:rStyle w:val="Hyperlink"/>
            <w:lang w:val="en-US"/>
          </w:rPr>
          <w:t>www.ipeadata.gov.br</w:t>
        </w:r>
      </w:hyperlink>
    </w:p>
    <w:p w14:paraId="76E865AA" w14:textId="77777777" w:rsidR="00C6057A" w:rsidRPr="008361EA" w:rsidRDefault="00C6057A" w:rsidP="00C6057A">
      <w:pPr>
        <w:spacing w:before="120" w:after="120"/>
        <w:jc w:val="both"/>
      </w:pPr>
      <w:r w:rsidRPr="008361EA">
        <w:t>KROTH, D.C.; DIAS, J. Os efeitos dos investimentos público e privado em capitais físico e humano sobre o produto per capita dos municípios da região sul: uma análise em painéis de dados dinâmicos. Nova Economia, v. 22 (3), p. 621-649, 2012.</w:t>
      </w:r>
    </w:p>
    <w:p w14:paraId="4C912A49" w14:textId="77777777" w:rsidR="00C6057A" w:rsidRPr="008361EA" w:rsidRDefault="00C6057A" w:rsidP="00C6057A">
      <w:pPr>
        <w:spacing w:before="120" w:after="120"/>
        <w:jc w:val="both"/>
      </w:pPr>
      <w:r w:rsidRPr="008361EA">
        <w:t>LINHARES, F.; FERREIRA, R. T.; IRFFI, G.D.; MACEDO, C.M.B. A Hipótese de Kuznets e Mudanças na Relação entre Desigualdade e Crescimento de Renda no Brasil. Pesquisa e Planejamento Econômico, v. 42 (3), p. 403-432, 2012.</w:t>
      </w:r>
    </w:p>
    <w:p w14:paraId="7810125A" w14:textId="77777777" w:rsidR="00C6057A" w:rsidRPr="008361EA" w:rsidRDefault="00C6057A" w:rsidP="00C6057A">
      <w:pPr>
        <w:spacing w:before="120" w:after="120"/>
        <w:jc w:val="both"/>
      </w:pPr>
      <w:r w:rsidRPr="008361EA">
        <w:t>MORANDI, L. &amp; REIS, E. J. (2004). Estoque de capital fixo no Brasil, 1950-2002, in Anais do XXXII Encontro Nacional de Economia – ANPEC.</w:t>
      </w:r>
    </w:p>
    <w:p w14:paraId="1B9CECC0" w14:textId="77777777" w:rsidR="00C6057A" w:rsidRPr="008361EA" w:rsidRDefault="00C6057A" w:rsidP="00C6057A">
      <w:pPr>
        <w:spacing w:before="120" w:after="120"/>
        <w:jc w:val="both"/>
      </w:pPr>
      <w:r w:rsidRPr="008361EA">
        <w:t>MUSSOLINI, C. C.; TELES, V. K. Infraestrutura e produtividade no Brasil. Revista de Economia Política, v. 30 (04), pp. 645-662, 2010.</w:t>
      </w:r>
    </w:p>
    <w:p w14:paraId="6E334482" w14:textId="77777777" w:rsidR="00C6057A" w:rsidRPr="00DC1C70" w:rsidRDefault="00C6057A" w:rsidP="00C6057A">
      <w:pPr>
        <w:spacing w:before="120" w:after="120"/>
        <w:jc w:val="both"/>
      </w:pPr>
      <w:r w:rsidRPr="008361EA">
        <w:rPr>
          <w:lang w:val="en-US"/>
        </w:rPr>
        <w:lastRenderedPageBreak/>
        <w:t xml:space="preserve">NAKABASHI, L., SALVATO, M. Human Capital Quality in the Brazilian states. </w:t>
      </w:r>
      <w:r w:rsidRPr="00DC1C70">
        <w:t>Economia. v. 8, n. 2, p. 211-229, 2007.</w:t>
      </w:r>
    </w:p>
    <w:p w14:paraId="3FD8295C" w14:textId="77777777" w:rsidR="00C6057A" w:rsidRPr="008361EA" w:rsidRDefault="00C6057A" w:rsidP="00C6057A">
      <w:pPr>
        <w:spacing w:before="120" w:after="120"/>
        <w:jc w:val="both"/>
      </w:pPr>
      <w:r w:rsidRPr="008361EA">
        <w:t>PEREIRA, A.E.G. Dois Ensaios sobre Instituições e Desenvolvimento Econômico no Brasil. Dissertação de Mestrado do Programa de Pós-Graduação em Desenvolvimento Econômico, UFPR, 2012.</w:t>
      </w:r>
    </w:p>
    <w:p w14:paraId="62B78B42" w14:textId="77777777" w:rsidR="00C6057A" w:rsidRPr="008361EA" w:rsidRDefault="00C6057A" w:rsidP="00C6057A">
      <w:pPr>
        <w:spacing w:before="120" w:after="120"/>
        <w:jc w:val="both"/>
      </w:pPr>
      <w:r w:rsidRPr="008361EA">
        <w:t>PINHEIRO, A.C.; MATESCO, V. (1989). Relação capital/produto incremental: estimativas para o período 1948/87. Pesquisa e Planejamento Econômico, vol. 19 (03), p. 597-612.</w:t>
      </w:r>
    </w:p>
    <w:p w14:paraId="36663ED7" w14:textId="77777777" w:rsidR="00C6057A" w:rsidRPr="00DC1C70" w:rsidRDefault="00C6057A" w:rsidP="00C6057A">
      <w:pPr>
        <w:spacing w:before="120" w:after="120"/>
        <w:jc w:val="both"/>
        <w:rPr>
          <w:lang w:val="en-US"/>
        </w:rPr>
      </w:pPr>
      <w:r w:rsidRPr="008361EA">
        <w:t xml:space="preserve">REIS, E.; MAGALHAES, K.; PIMENTEL, M.; MEDINA, M. </w:t>
      </w:r>
      <w:r w:rsidRPr="008361EA">
        <w:rPr>
          <w:bCs/>
        </w:rPr>
        <w:t>Estoque de capital privado nos municípios brasileiros, 1970-1985</w:t>
      </w:r>
      <w:r w:rsidRPr="008361EA">
        <w:t xml:space="preserve">. </w:t>
      </w:r>
      <w:r w:rsidRPr="00DC1C70">
        <w:rPr>
          <w:lang w:val="en-US"/>
        </w:rPr>
        <w:t>2005. 64p.</w:t>
      </w:r>
    </w:p>
    <w:p w14:paraId="0B858C1C" w14:textId="77777777" w:rsidR="00C6057A" w:rsidRPr="0023219C" w:rsidRDefault="00C6057A" w:rsidP="00C6057A">
      <w:pPr>
        <w:spacing w:before="120" w:after="120"/>
        <w:jc w:val="both"/>
        <w:rPr>
          <w:lang w:val="en-US"/>
        </w:rPr>
      </w:pPr>
      <w:r w:rsidRPr="0023219C">
        <w:rPr>
          <w:lang w:val="en-US"/>
        </w:rPr>
        <w:t xml:space="preserve">SHOELLMAN, T. Education Quality and Development Accounting. </w:t>
      </w:r>
      <w:r w:rsidRPr="0023219C">
        <w:rPr>
          <w:i/>
          <w:lang w:val="en-US"/>
        </w:rPr>
        <w:t xml:space="preserve">Review of Economic Studies, </w:t>
      </w:r>
      <w:r w:rsidRPr="0023219C">
        <w:rPr>
          <w:lang w:val="en-US"/>
        </w:rPr>
        <w:t xml:space="preserve">79, p. 388-417, 2012. </w:t>
      </w:r>
    </w:p>
    <w:p w14:paraId="1D5CC506" w14:textId="77777777" w:rsidR="00C6057A" w:rsidRPr="00DC1C70" w:rsidRDefault="00C6057A" w:rsidP="00C6057A">
      <w:pPr>
        <w:widowControl w:val="0"/>
        <w:spacing w:before="120" w:after="120"/>
        <w:jc w:val="both"/>
        <w:rPr>
          <w:szCs w:val="20"/>
        </w:rPr>
      </w:pPr>
      <w:r w:rsidRPr="0023219C">
        <w:rPr>
          <w:szCs w:val="20"/>
          <w:lang w:val="en-US"/>
        </w:rPr>
        <w:t xml:space="preserve">SOLOW, R. M. Technical Change and the Aggregate Production Function. </w:t>
      </w:r>
      <w:r w:rsidRPr="00DC1C70">
        <w:rPr>
          <w:i/>
          <w:szCs w:val="20"/>
        </w:rPr>
        <w:t>Review of Economics and Statistics</w:t>
      </w:r>
      <w:r w:rsidRPr="00DC1C70">
        <w:rPr>
          <w:szCs w:val="20"/>
        </w:rPr>
        <w:t>, 39 (3): 312-320, 1957.</w:t>
      </w:r>
    </w:p>
    <w:p w14:paraId="0AFF2929" w14:textId="77777777" w:rsidR="00C6057A" w:rsidRPr="00DC1C70" w:rsidRDefault="00C6057A" w:rsidP="00C6057A">
      <w:pPr>
        <w:spacing w:before="120" w:after="120"/>
        <w:jc w:val="both"/>
        <w:rPr>
          <w:lang w:val="en-US"/>
        </w:rPr>
      </w:pPr>
      <w:r w:rsidRPr="008361EA">
        <w:t xml:space="preserve">TAVARES, J. M.; ATALIBA, F.; CASTELAR, I. Mensuração da Produtividade Total dos Fatores para os Estados Brasileiros, sua Contribuição ao Crescimento do Produto e a Influência da Educação: 1986-1998. </w:t>
      </w:r>
      <w:r w:rsidRPr="00DC1C70">
        <w:rPr>
          <w:lang w:val="en-US"/>
        </w:rPr>
        <w:t>Revista Econômica do Nordeste, v. 32, n. especial, p. 633-653, 2001.</w:t>
      </w:r>
    </w:p>
    <w:p w14:paraId="79DAC349" w14:textId="77777777" w:rsidR="00C6057A" w:rsidRPr="00861DEE" w:rsidRDefault="00C6057A" w:rsidP="00C6057A">
      <w:pPr>
        <w:spacing w:before="120" w:after="120"/>
        <w:jc w:val="both"/>
        <w:rPr>
          <w:lang w:val="en-US"/>
        </w:rPr>
      </w:pPr>
    </w:p>
    <w:p w14:paraId="5882CCF7" w14:textId="77777777" w:rsidR="00C6057A" w:rsidRPr="00861DEE" w:rsidRDefault="00C6057A" w:rsidP="00C6057A">
      <w:pPr>
        <w:jc w:val="both"/>
        <w:rPr>
          <w:lang w:val="en-US"/>
        </w:rPr>
      </w:pPr>
      <w:r w:rsidRPr="00861DEE">
        <w:rPr>
          <w:b/>
          <w:lang w:val="en-US"/>
        </w:rPr>
        <w:t>ANNEX</w:t>
      </w:r>
    </w:p>
    <w:p w14:paraId="2CFE0CE7" w14:textId="77777777" w:rsidR="00C6057A" w:rsidRPr="00861DEE" w:rsidRDefault="00C6057A" w:rsidP="00C6057A">
      <w:pPr>
        <w:jc w:val="both"/>
        <w:rPr>
          <w:lang w:val="en-US"/>
        </w:rPr>
      </w:pPr>
      <w:r w:rsidRPr="00861DEE">
        <w:rPr>
          <w:rFonts w:ascii="Arial" w:hAnsi="Arial" w:cs="Arial"/>
          <w:b/>
          <w:bCs/>
          <w:sz w:val="20"/>
          <w:szCs w:val="20"/>
          <w:lang w:val="en-US"/>
        </w:rPr>
        <w:t xml:space="preserve">Table A.1 – Development </w:t>
      </w:r>
      <w:r>
        <w:rPr>
          <w:rFonts w:ascii="Arial" w:hAnsi="Arial" w:cs="Arial"/>
          <w:b/>
          <w:bCs/>
          <w:sz w:val="20"/>
          <w:szCs w:val="20"/>
          <w:lang w:val="en-US"/>
        </w:rPr>
        <w:t xml:space="preserve">accounting </w:t>
      </w:r>
      <w:r w:rsidRPr="00861DEE">
        <w:rPr>
          <w:rFonts w:ascii="Arial" w:hAnsi="Arial" w:cs="Arial"/>
          <w:b/>
          <w:bCs/>
          <w:sz w:val="20"/>
          <w:szCs w:val="20"/>
          <w:lang w:val="en-US"/>
        </w:rPr>
        <w:t xml:space="preserve">comparing with the </w:t>
      </w:r>
      <w:r>
        <w:rPr>
          <w:rFonts w:ascii="Arial" w:hAnsi="Arial" w:cs="Arial"/>
          <w:b/>
          <w:bCs/>
          <w:sz w:val="20"/>
          <w:szCs w:val="20"/>
          <w:lang w:val="en-US"/>
        </w:rPr>
        <w:t>state of São Paulo</w:t>
      </w:r>
    </w:p>
    <w:tbl>
      <w:tblPr>
        <w:tblW w:w="5000" w:type="pct"/>
        <w:tblCellMar>
          <w:left w:w="70" w:type="dxa"/>
          <w:right w:w="70" w:type="dxa"/>
        </w:tblCellMar>
        <w:tblLook w:val="04A0" w:firstRow="1" w:lastRow="0" w:firstColumn="1" w:lastColumn="0" w:noHBand="0" w:noVBand="1"/>
      </w:tblPr>
      <w:tblGrid>
        <w:gridCol w:w="930"/>
        <w:gridCol w:w="806"/>
        <w:gridCol w:w="696"/>
        <w:gridCol w:w="1103"/>
        <w:gridCol w:w="694"/>
        <w:gridCol w:w="704"/>
        <w:gridCol w:w="808"/>
        <w:gridCol w:w="1274"/>
        <w:gridCol w:w="695"/>
        <w:gridCol w:w="1104"/>
        <w:gridCol w:w="695"/>
        <w:gridCol w:w="686"/>
      </w:tblGrid>
      <w:tr w:rsidR="00C6057A" w:rsidRPr="00861DEE" w14:paraId="005BFFC5" w14:textId="77777777" w:rsidTr="00AA763A">
        <w:trPr>
          <w:trHeight w:val="270"/>
        </w:trPr>
        <w:tc>
          <w:tcPr>
            <w:tcW w:w="2381" w:type="pct"/>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2941C659"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1980</w:t>
            </w:r>
          </w:p>
        </w:tc>
        <w:tc>
          <w:tcPr>
            <w:tcW w:w="2619" w:type="pct"/>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5B63024C"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1990</w:t>
            </w:r>
          </w:p>
        </w:tc>
      </w:tr>
      <w:tr w:rsidR="00C6057A" w:rsidRPr="00861DEE" w14:paraId="2526D42C" w14:textId="77777777" w:rsidTr="00AA763A">
        <w:trPr>
          <w:trHeight w:val="270"/>
        </w:trPr>
        <w:tc>
          <w:tcPr>
            <w:tcW w:w="384" w:type="pct"/>
            <w:tcBorders>
              <w:top w:val="single" w:sz="4" w:space="0" w:color="auto"/>
              <w:left w:val="single" w:sz="4" w:space="0" w:color="auto"/>
              <w:bottom w:val="single" w:sz="4" w:space="0" w:color="auto"/>
            </w:tcBorders>
            <w:shd w:val="clear" w:color="auto" w:fill="auto"/>
            <w:noWrap/>
            <w:vAlign w:val="center"/>
          </w:tcPr>
          <w:p w14:paraId="646FDA18"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State</w:t>
            </w:r>
          </w:p>
        </w:tc>
        <w:tc>
          <w:tcPr>
            <w:tcW w:w="402" w:type="pct"/>
            <w:tcBorders>
              <w:top w:val="single" w:sz="4" w:space="0" w:color="auto"/>
              <w:bottom w:val="single" w:sz="4" w:space="0" w:color="auto"/>
            </w:tcBorders>
            <w:shd w:val="clear" w:color="auto" w:fill="auto"/>
            <w:noWrap/>
            <w:vAlign w:val="center"/>
          </w:tcPr>
          <w:p w14:paraId="320EA708"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Class.</w:t>
            </w:r>
          </w:p>
        </w:tc>
        <w:tc>
          <w:tcPr>
            <w:tcW w:w="348" w:type="pct"/>
            <w:tcBorders>
              <w:top w:val="single" w:sz="4" w:space="0" w:color="auto"/>
              <w:bottom w:val="single" w:sz="4" w:space="0" w:color="auto"/>
            </w:tcBorders>
            <w:shd w:val="clear" w:color="auto" w:fill="auto"/>
            <w:noWrap/>
            <w:vAlign w:val="center"/>
          </w:tcPr>
          <w:p w14:paraId="772ABDBD"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Y/L</w:t>
            </w:r>
          </w:p>
        </w:tc>
        <w:tc>
          <w:tcPr>
            <w:tcW w:w="548" w:type="pct"/>
            <w:tcBorders>
              <w:top w:val="single" w:sz="4" w:space="0" w:color="auto"/>
              <w:bottom w:val="single" w:sz="4" w:space="0" w:color="auto"/>
            </w:tcBorders>
            <w:shd w:val="clear" w:color="auto" w:fill="auto"/>
            <w:noWrap/>
            <w:vAlign w:val="center"/>
          </w:tcPr>
          <w:p w14:paraId="3DBDE1B7" w14:textId="77777777" w:rsidR="00C6057A" w:rsidRPr="00861DEE" w:rsidRDefault="00C6057A" w:rsidP="00AA763A">
            <w:pPr>
              <w:jc w:val="center"/>
              <w:rPr>
                <w:rFonts w:ascii="Arial" w:hAnsi="Arial" w:cs="Arial"/>
                <w:b/>
                <w:bCs/>
                <w:sz w:val="20"/>
                <w:szCs w:val="20"/>
                <w:vertAlign w:val="superscript"/>
                <w:lang w:val="en-US"/>
              </w:rPr>
            </w:pPr>
            <w:r w:rsidRPr="00861DEE">
              <w:rPr>
                <w:rFonts w:ascii="Arial" w:hAnsi="Arial" w:cs="Arial"/>
                <w:b/>
                <w:bCs/>
                <w:sz w:val="20"/>
                <w:szCs w:val="20"/>
                <w:lang w:val="en-US"/>
              </w:rPr>
              <w:t>(K/Y)</w:t>
            </w:r>
            <w:r w:rsidRPr="00861DEE">
              <w:rPr>
                <w:rFonts w:ascii="Arial" w:hAnsi="Arial" w:cs="Arial"/>
                <w:b/>
                <w:bCs/>
                <w:sz w:val="20"/>
                <w:szCs w:val="20"/>
                <w:vertAlign w:val="superscript"/>
                <w:lang w:val="en-US"/>
              </w:rPr>
              <w:sym w:font="Symbol" w:char="F061"/>
            </w:r>
            <w:r w:rsidRPr="00861DEE">
              <w:rPr>
                <w:rFonts w:ascii="Arial" w:hAnsi="Arial" w:cs="Arial"/>
                <w:b/>
                <w:bCs/>
                <w:sz w:val="20"/>
                <w:szCs w:val="20"/>
                <w:vertAlign w:val="superscript"/>
                <w:lang w:val="en-US"/>
              </w:rPr>
              <w:t>/(1-</w:t>
            </w:r>
            <w:r w:rsidRPr="00861DEE">
              <w:rPr>
                <w:rFonts w:ascii="Arial" w:hAnsi="Arial" w:cs="Arial"/>
                <w:b/>
                <w:bCs/>
                <w:sz w:val="20"/>
                <w:szCs w:val="20"/>
                <w:vertAlign w:val="superscript"/>
                <w:lang w:val="en-US"/>
              </w:rPr>
              <w:sym w:font="Symbol" w:char="F061"/>
            </w:r>
            <w:r w:rsidRPr="00861DEE">
              <w:rPr>
                <w:rFonts w:ascii="Arial" w:hAnsi="Arial" w:cs="Arial"/>
                <w:b/>
                <w:bCs/>
                <w:sz w:val="20"/>
                <w:szCs w:val="20"/>
                <w:vertAlign w:val="superscript"/>
                <w:lang w:val="en-US"/>
              </w:rPr>
              <w:t>)</w:t>
            </w:r>
          </w:p>
        </w:tc>
        <w:tc>
          <w:tcPr>
            <w:tcW w:w="347" w:type="pct"/>
            <w:tcBorders>
              <w:top w:val="single" w:sz="4" w:space="0" w:color="auto"/>
              <w:bottom w:val="single" w:sz="4" w:space="0" w:color="auto"/>
            </w:tcBorders>
            <w:shd w:val="clear" w:color="auto" w:fill="auto"/>
            <w:noWrap/>
            <w:vAlign w:val="center"/>
          </w:tcPr>
          <w:p w14:paraId="3888EC3E"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H/L</w:t>
            </w:r>
          </w:p>
        </w:tc>
        <w:tc>
          <w:tcPr>
            <w:tcW w:w="352" w:type="pct"/>
            <w:tcBorders>
              <w:top w:val="single" w:sz="4" w:space="0" w:color="auto"/>
              <w:bottom w:val="single" w:sz="4" w:space="0" w:color="auto"/>
              <w:right w:val="single" w:sz="4" w:space="0" w:color="auto"/>
            </w:tcBorders>
            <w:shd w:val="clear" w:color="auto" w:fill="auto"/>
            <w:noWrap/>
            <w:vAlign w:val="center"/>
          </w:tcPr>
          <w:p w14:paraId="77DBDA4A"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A</w:t>
            </w:r>
          </w:p>
        </w:tc>
        <w:tc>
          <w:tcPr>
            <w:tcW w:w="403" w:type="pct"/>
            <w:tcBorders>
              <w:top w:val="single" w:sz="4" w:space="0" w:color="auto"/>
              <w:left w:val="single" w:sz="4" w:space="0" w:color="auto"/>
              <w:bottom w:val="single" w:sz="4" w:space="0" w:color="auto"/>
            </w:tcBorders>
            <w:shd w:val="clear" w:color="auto" w:fill="auto"/>
            <w:noWrap/>
            <w:vAlign w:val="center"/>
          </w:tcPr>
          <w:p w14:paraId="48524BEF"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Class.</w:t>
            </w:r>
          </w:p>
        </w:tc>
        <w:tc>
          <w:tcPr>
            <w:tcW w:w="631" w:type="pct"/>
            <w:tcBorders>
              <w:top w:val="single" w:sz="4" w:space="0" w:color="auto"/>
              <w:bottom w:val="single" w:sz="4" w:space="0" w:color="auto"/>
            </w:tcBorders>
            <w:shd w:val="clear" w:color="auto" w:fill="auto"/>
            <w:noWrap/>
            <w:vAlign w:val="center"/>
          </w:tcPr>
          <w:p w14:paraId="1837DDD4"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Class</w:t>
            </w:r>
            <w:r>
              <w:rPr>
                <w:rFonts w:ascii="Arial" w:hAnsi="Arial" w:cs="Arial"/>
                <w:b/>
                <w:sz w:val="20"/>
                <w:szCs w:val="20"/>
                <w:lang w:val="en-US"/>
              </w:rPr>
              <w:t xml:space="preserve">. </w:t>
            </w:r>
            <w:r w:rsidRPr="00861DEE">
              <w:rPr>
                <w:rFonts w:ascii="Arial" w:hAnsi="Arial" w:cs="Arial"/>
                <w:b/>
                <w:sz w:val="20"/>
                <w:szCs w:val="20"/>
                <w:lang w:val="en-US"/>
              </w:rPr>
              <w:t>Var.</w:t>
            </w:r>
          </w:p>
        </w:tc>
        <w:tc>
          <w:tcPr>
            <w:tcW w:w="347" w:type="pct"/>
            <w:tcBorders>
              <w:top w:val="single" w:sz="4" w:space="0" w:color="auto"/>
              <w:bottom w:val="single" w:sz="4" w:space="0" w:color="auto"/>
            </w:tcBorders>
            <w:shd w:val="clear" w:color="auto" w:fill="auto"/>
            <w:noWrap/>
            <w:vAlign w:val="center"/>
          </w:tcPr>
          <w:p w14:paraId="3245C4DD"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Y/L</w:t>
            </w:r>
          </w:p>
        </w:tc>
        <w:tc>
          <w:tcPr>
            <w:tcW w:w="548" w:type="pct"/>
            <w:tcBorders>
              <w:top w:val="single" w:sz="4" w:space="0" w:color="auto"/>
              <w:bottom w:val="single" w:sz="4" w:space="0" w:color="auto"/>
            </w:tcBorders>
            <w:shd w:val="clear" w:color="auto" w:fill="auto"/>
            <w:noWrap/>
            <w:vAlign w:val="center"/>
          </w:tcPr>
          <w:p w14:paraId="399E2AA0" w14:textId="77777777" w:rsidR="00C6057A" w:rsidRPr="00861DEE" w:rsidRDefault="00C6057A" w:rsidP="00AA763A">
            <w:pPr>
              <w:jc w:val="center"/>
              <w:rPr>
                <w:rFonts w:ascii="Arial" w:hAnsi="Arial" w:cs="Arial"/>
                <w:b/>
                <w:bCs/>
                <w:sz w:val="20"/>
                <w:szCs w:val="20"/>
                <w:vertAlign w:val="superscript"/>
                <w:lang w:val="en-US"/>
              </w:rPr>
            </w:pPr>
            <w:r w:rsidRPr="00861DEE">
              <w:rPr>
                <w:rFonts w:ascii="Arial" w:hAnsi="Arial" w:cs="Arial"/>
                <w:b/>
                <w:bCs/>
                <w:sz w:val="20"/>
                <w:szCs w:val="20"/>
                <w:lang w:val="en-US"/>
              </w:rPr>
              <w:t>(K/Y)</w:t>
            </w:r>
            <w:r w:rsidRPr="00861DEE">
              <w:rPr>
                <w:rFonts w:ascii="Arial" w:hAnsi="Arial" w:cs="Arial"/>
                <w:b/>
                <w:bCs/>
                <w:sz w:val="20"/>
                <w:szCs w:val="20"/>
                <w:vertAlign w:val="superscript"/>
                <w:lang w:val="en-US"/>
              </w:rPr>
              <w:sym w:font="Symbol" w:char="F061"/>
            </w:r>
            <w:r w:rsidRPr="00861DEE">
              <w:rPr>
                <w:rFonts w:ascii="Arial" w:hAnsi="Arial" w:cs="Arial"/>
                <w:b/>
                <w:bCs/>
                <w:sz w:val="20"/>
                <w:szCs w:val="20"/>
                <w:vertAlign w:val="superscript"/>
                <w:lang w:val="en-US"/>
              </w:rPr>
              <w:t>/(1-</w:t>
            </w:r>
            <w:r w:rsidRPr="00861DEE">
              <w:rPr>
                <w:rFonts w:ascii="Arial" w:hAnsi="Arial" w:cs="Arial"/>
                <w:b/>
                <w:bCs/>
                <w:sz w:val="20"/>
                <w:szCs w:val="20"/>
                <w:vertAlign w:val="superscript"/>
                <w:lang w:val="en-US"/>
              </w:rPr>
              <w:sym w:font="Symbol" w:char="F061"/>
            </w:r>
            <w:r w:rsidRPr="00861DEE">
              <w:rPr>
                <w:rFonts w:ascii="Arial" w:hAnsi="Arial" w:cs="Arial"/>
                <w:b/>
                <w:bCs/>
                <w:sz w:val="20"/>
                <w:szCs w:val="20"/>
                <w:vertAlign w:val="superscript"/>
                <w:lang w:val="en-US"/>
              </w:rPr>
              <w:t>)</w:t>
            </w:r>
          </w:p>
        </w:tc>
        <w:tc>
          <w:tcPr>
            <w:tcW w:w="347" w:type="pct"/>
            <w:tcBorders>
              <w:top w:val="single" w:sz="4" w:space="0" w:color="auto"/>
              <w:bottom w:val="single" w:sz="4" w:space="0" w:color="auto"/>
            </w:tcBorders>
            <w:shd w:val="clear" w:color="auto" w:fill="auto"/>
            <w:noWrap/>
            <w:vAlign w:val="center"/>
          </w:tcPr>
          <w:p w14:paraId="03D61BE3"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H/L</w:t>
            </w:r>
          </w:p>
        </w:tc>
        <w:tc>
          <w:tcPr>
            <w:tcW w:w="343" w:type="pct"/>
            <w:tcBorders>
              <w:top w:val="single" w:sz="4" w:space="0" w:color="auto"/>
              <w:bottom w:val="single" w:sz="4" w:space="0" w:color="auto"/>
              <w:right w:val="single" w:sz="4" w:space="0" w:color="auto"/>
            </w:tcBorders>
            <w:shd w:val="clear" w:color="auto" w:fill="auto"/>
            <w:noWrap/>
            <w:vAlign w:val="center"/>
          </w:tcPr>
          <w:p w14:paraId="47F88C2F"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bCs/>
                <w:sz w:val="20"/>
                <w:szCs w:val="20"/>
                <w:lang w:val="en-US"/>
              </w:rPr>
              <w:t>A</w:t>
            </w:r>
          </w:p>
        </w:tc>
      </w:tr>
      <w:tr w:rsidR="00C6057A" w:rsidRPr="00861DEE" w14:paraId="7F6D8AA0"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5DA6617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RJ</w:t>
            </w:r>
          </w:p>
        </w:tc>
        <w:tc>
          <w:tcPr>
            <w:tcW w:w="402" w:type="pct"/>
            <w:tcBorders>
              <w:top w:val="single" w:sz="4" w:space="0" w:color="auto"/>
              <w:left w:val="nil"/>
              <w:bottom w:val="single" w:sz="4" w:space="0" w:color="auto"/>
              <w:right w:val="nil"/>
            </w:tcBorders>
            <w:shd w:val="clear" w:color="auto" w:fill="auto"/>
            <w:noWrap/>
            <w:vAlign w:val="center"/>
          </w:tcPr>
          <w:p w14:paraId="52F51480"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w:t>
            </w:r>
          </w:p>
        </w:tc>
        <w:tc>
          <w:tcPr>
            <w:tcW w:w="348" w:type="pct"/>
            <w:tcBorders>
              <w:top w:val="single" w:sz="4" w:space="0" w:color="auto"/>
              <w:left w:val="nil"/>
              <w:bottom w:val="single" w:sz="4" w:space="0" w:color="auto"/>
              <w:right w:val="nil"/>
            </w:tcBorders>
            <w:shd w:val="clear" w:color="auto" w:fill="auto"/>
            <w:noWrap/>
            <w:vAlign w:val="center"/>
          </w:tcPr>
          <w:p w14:paraId="1F20544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0.89</w:t>
            </w:r>
          </w:p>
        </w:tc>
        <w:tc>
          <w:tcPr>
            <w:tcW w:w="548" w:type="pct"/>
            <w:tcBorders>
              <w:top w:val="single" w:sz="4" w:space="0" w:color="auto"/>
              <w:left w:val="nil"/>
              <w:bottom w:val="single" w:sz="4" w:space="0" w:color="auto"/>
              <w:right w:val="nil"/>
            </w:tcBorders>
            <w:shd w:val="clear" w:color="auto" w:fill="auto"/>
            <w:noWrap/>
            <w:vAlign w:val="center"/>
          </w:tcPr>
          <w:p w14:paraId="364E299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0.75</w:t>
            </w:r>
          </w:p>
        </w:tc>
        <w:tc>
          <w:tcPr>
            <w:tcW w:w="347" w:type="pct"/>
            <w:tcBorders>
              <w:top w:val="single" w:sz="4" w:space="0" w:color="auto"/>
              <w:left w:val="nil"/>
              <w:bottom w:val="single" w:sz="4" w:space="0" w:color="auto"/>
              <w:right w:val="nil"/>
            </w:tcBorders>
            <w:shd w:val="clear" w:color="auto" w:fill="auto"/>
            <w:noWrap/>
            <w:vAlign w:val="center"/>
          </w:tcPr>
          <w:p w14:paraId="6F9D909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1.08</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0AC0E6C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1.10</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2562CFF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3</w:t>
            </w:r>
          </w:p>
        </w:tc>
        <w:tc>
          <w:tcPr>
            <w:tcW w:w="631" w:type="pct"/>
            <w:tcBorders>
              <w:top w:val="single" w:sz="4" w:space="0" w:color="auto"/>
              <w:left w:val="nil"/>
              <w:bottom w:val="single" w:sz="4" w:space="0" w:color="auto"/>
              <w:right w:val="nil"/>
            </w:tcBorders>
            <w:shd w:val="clear" w:color="auto" w:fill="auto"/>
            <w:noWrap/>
            <w:vAlign w:val="bottom"/>
          </w:tcPr>
          <w:p w14:paraId="5AD1F95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47" w:type="pct"/>
            <w:tcBorders>
              <w:top w:val="single" w:sz="4" w:space="0" w:color="auto"/>
              <w:left w:val="nil"/>
              <w:bottom w:val="single" w:sz="4" w:space="0" w:color="auto"/>
              <w:right w:val="nil"/>
            </w:tcBorders>
            <w:shd w:val="clear" w:color="auto" w:fill="auto"/>
            <w:noWrap/>
            <w:vAlign w:val="center"/>
          </w:tcPr>
          <w:p w14:paraId="445890E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0.77</w:t>
            </w:r>
          </w:p>
        </w:tc>
        <w:tc>
          <w:tcPr>
            <w:tcW w:w="548" w:type="pct"/>
            <w:tcBorders>
              <w:top w:val="single" w:sz="4" w:space="0" w:color="auto"/>
              <w:left w:val="nil"/>
              <w:bottom w:val="single" w:sz="4" w:space="0" w:color="auto"/>
              <w:right w:val="nil"/>
            </w:tcBorders>
            <w:shd w:val="clear" w:color="auto" w:fill="auto"/>
            <w:noWrap/>
            <w:vAlign w:val="center"/>
          </w:tcPr>
          <w:p w14:paraId="14BB83C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1.02</w:t>
            </w:r>
          </w:p>
        </w:tc>
        <w:tc>
          <w:tcPr>
            <w:tcW w:w="347" w:type="pct"/>
            <w:tcBorders>
              <w:top w:val="single" w:sz="4" w:space="0" w:color="auto"/>
              <w:left w:val="nil"/>
              <w:bottom w:val="single" w:sz="4" w:space="0" w:color="auto"/>
              <w:right w:val="nil"/>
            </w:tcBorders>
            <w:shd w:val="clear" w:color="auto" w:fill="auto"/>
            <w:noWrap/>
            <w:vAlign w:val="center"/>
          </w:tcPr>
          <w:p w14:paraId="78BC047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003735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0.70</w:t>
            </w:r>
          </w:p>
        </w:tc>
      </w:tr>
      <w:tr w:rsidR="00C6057A" w:rsidRPr="00861DEE" w14:paraId="28AFBD7F"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286C2625"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SP</w:t>
            </w:r>
          </w:p>
        </w:tc>
        <w:tc>
          <w:tcPr>
            <w:tcW w:w="402" w:type="pct"/>
            <w:tcBorders>
              <w:top w:val="single" w:sz="4" w:space="0" w:color="auto"/>
              <w:left w:val="nil"/>
              <w:bottom w:val="single" w:sz="4" w:space="0" w:color="auto"/>
              <w:right w:val="nil"/>
            </w:tcBorders>
            <w:shd w:val="clear" w:color="auto" w:fill="auto"/>
            <w:noWrap/>
            <w:vAlign w:val="center"/>
          </w:tcPr>
          <w:p w14:paraId="58002365"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w:t>
            </w:r>
          </w:p>
        </w:tc>
        <w:tc>
          <w:tcPr>
            <w:tcW w:w="348" w:type="pct"/>
            <w:tcBorders>
              <w:top w:val="single" w:sz="4" w:space="0" w:color="auto"/>
              <w:left w:val="nil"/>
              <w:bottom w:val="single" w:sz="4" w:space="0" w:color="auto"/>
              <w:right w:val="nil"/>
            </w:tcBorders>
            <w:shd w:val="clear" w:color="auto" w:fill="auto"/>
            <w:noWrap/>
            <w:vAlign w:val="center"/>
          </w:tcPr>
          <w:p w14:paraId="185ABE3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548" w:type="pct"/>
            <w:tcBorders>
              <w:top w:val="single" w:sz="4" w:space="0" w:color="auto"/>
              <w:left w:val="nil"/>
              <w:bottom w:val="single" w:sz="4" w:space="0" w:color="auto"/>
              <w:right w:val="nil"/>
            </w:tcBorders>
            <w:shd w:val="clear" w:color="auto" w:fill="auto"/>
            <w:noWrap/>
            <w:vAlign w:val="center"/>
          </w:tcPr>
          <w:p w14:paraId="6C41479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347" w:type="pct"/>
            <w:tcBorders>
              <w:top w:val="single" w:sz="4" w:space="0" w:color="auto"/>
              <w:left w:val="nil"/>
              <w:bottom w:val="single" w:sz="4" w:space="0" w:color="auto"/>
              <w:right w:val="nil"/>
            </w:tcBorders>
            <w:shd w:val="clear" w:color="auto" w:fill="auto"/>
            <w:noWrap/>
            <w:vAlign w:val="center"/>
          </w:tcPr>
          <w:p w14:paraId="1F64110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5CEDCA4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2974E67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w:t>
            </w:r>
          </w:p>
        </w:tc>
        <w:tc>
          <w:tcPr>
            <w:tcW w:w="631" w:type="pct"/>
            <w:tcBorders>
              <w:top w:val="single" w:sz="4" w:space="0" w:color="auto"/>
              <w:left w:val="nil"/>
              <w:bottom w:val="single" w:sz="4" w:space="0" w:color="auto"/>
              <w:right w:val="nil"/>
            </w:tcBorders>
            <w:shd w:val="clear" w:color="auto" w:fill="auto"/>
            <w:noWrap/>
            <w:vAlign w:val="bottom"/>
          </w:tcPr>
          <w:p w14:paraId="04BB698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47" w:type="pct"/>
            <w:tcBorders>
              <w:top w:val="single" w:sz="4" w:space="0" w:color="auto"/>
              <w:left w:val="nil"/>
              <w:bottom w:val="single" w:sz="4" w:space="0" w:color="auto"/>
              <w:right w:val="nil"/>
            </w:tcBorders>
            <w:shd w:val="clear" w:color="auto" w:fill="auto"/>
            <w:noWrap/>
            <w:vAlign w:val="center"/>
          </w:tcPr>
          <w:p w14:paraId="24CC669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548" w:type="pct"/>
            <w:tcBorders>
              <w:top w:val="single" w:sz="4" w:space="0" w:color="auto"/>
              <w:left w:val="nil"/>
              <w:bottom w:val="single" w:sz="4" w:space="0" w:color="auto"/>
              <w:right w:val="nil"/>
            </w:tcBorders>
            <w:shd w:val="clear" w:color="auto" w:fill="auto"/>
            <w:noWrap/>
            <w:vAlign w:val="center"/>
          </w:tcPr>
          <w:p w14:paraId="5089779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347" w:type="pct"/>
            <w:tcBorders>
              <w:top w:val="single" w:sz="4" w:space="0" w:color="auto"/>
              <w:left w:val="nil"/>
              <w:bottom w:val="single" w:sz="4" w:space="0" w:color="auto"/>
              <w:right w:val="nil"/>
            </w:tcBorders>
            <w:shd w:val="clear" w:color="auto" w:fill="auto"/>
            <w:noWrap/>
            <w:vAlign w:val="center"/>
          </w:tcPr>
          <w:p w14:paraId="44BCCA0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99FF61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1.00</w:t>
            </w:r>
          </w:p>
        </w:tc>
      </w:tr>
      <w:tr w:rsidR="00C6057A" w:rsidRPr="00861DEE" w14:paraId="77FDE46F"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79058A60"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AM</w:t>
            </w:r>
          </w:p>
        </w:tc>
        <w:tc>
          <w:tcPr>
            <w:tcW w:w="402" w:type="pct"/>
            <w:tcBorders>
              <w:top w:val="single" w:sz="4" w:space="0" w:color="auto"/>
              <w:left w:val="nil"/>
              <w:bottom w:val="single" w:sz="4" w:space="0" w:color="auto"/>
              <w:right w:val="nil"/>
            </w:tcBorders>
            <w:shd w:val="clear" w:color="auto" w:fill="auto"/>
            <w:noWrap/>
            <w:vAlign w:val="center"/>
          </w:tcPr>
          <w:p w14:paraId="649A6B8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3</w:t>
            </w:r>
          </w:p>
        </w:tc>
        <w:tc>
          <w:tcPr>
            <w:tcW w:w="348" w:type="pct"/>
            <w:tcBorders>
              <w:top w:val="single" w:sz="4" w:space="0" w:color="auto"/>
              <w:left w:val="nil"/>
              <w:bottom w:val="single" w:sz="4" w:space="0" w:color="auto"/>
              <w:right w:val="nil"/>
            </w:tcBorders>
            <w:shd w:val="clear" w:color="auto" w:fill="auto"/>
            <w:noWrap/>
            <w:vAlign w:val="center"/>
          </w:tcPr>
          <w:p w14:paraId="131BEE3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0.69</w:t>
            </w:r>
          </w:p>
        </w:tc>
        <w:tc>
          <w:tcPr>
            <w:tcW w:w="548" w:type="pct"/>
            <w:tcBorders>
              <w:top w:val="single" w:sz="4" w:space="0" w:color="auto"/>
              <w:left w:val="nil"/>
              <w:bottom w:val="single" w:sz="4" w:space="0" w:color="auto"/>
              <w:right w:val="nil"/>
            </w:tcBorders>
            <w:shd w:val="clear" w:color="auto" w:fill="auto"/>
            <w:noWrap/>
            <w:vAlign w:val="center"/>
          </w:tcPr>
          <w:p w14:paraId="318D809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1.01</w:t>
            </w:r>
          </w:p>
        </w:tc>
        <w:tc>
          <w:tcPr>
            <w:tcW w:w="347" w:type="pct"/>
            <w:tcBorders>
              <w:top w:val="single" w:sz="4" w:space="0" w:color="auto"/>
              <w:left w:val="nil"/>
              <w:bottom w:val="single" w:sz="4" w:space="0" w:color="auto"/>
              <w:right w:val="nil"/>
            </w:tcBorders>
            <w:shd w:val="clear" w:color="auto" w:fill="auto"/>
            <w:noWrap/>
            <w:vAlign w:val="center"/>
          </w:tcPr>
          <w:p w14:paraId="1C8B73A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0.88</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2CDFBF9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0.78</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1EC6682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w:t>
            </w:r>
          </w:p>
        </w:tc>
        <w:tc>
          <w:tcPr>
            <w:tcW w:w="631" w:type="pct"/>
            <w:tcBorders>
              <w:top w:val="single" w:sz="4" w:space="0" w:color="auto"/>
              <w:left w:val="nil"/>
              <w:bottom w:val="single" w:sz="4" w:space="0" w:color="auto"/>
              <w:right w:val="nil"/>
            </w:tcBorders>
            <w:shd w:val="clear" w:color="auto" w:fill="auto"/>
            <w:noWrap/>
            <w:vAlign w:val="bottom"/>
          </w:tcPr>
          <w:p w14:paraId="3C96D85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w:t>
            </w:r>
          </w:p>
        </w:tc>
        <w:tc>
          <w:tcPr>
            <w:tcW w:w="347" w:type="pct"/>
            <w:tcBorders>
              <w:top w:val="single" w:sz="4" w:space="0" w:color="auto"/>
              <w:left w:val="nil"/>
              <w:bottom w:val="single" w:sz="4" w:space="0" w:color="auto"/>
              <w:right w:val="nil"/>
            </w:tcBorders>
            <w:shd w:val="clear" w:color="auto" w:fill="auto"/>
            <w:noWrap/>
            <w:vAlign w:val="center"/>
          </w:tcPr>
          <w:p w14:paraId="01F66D9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1.06</w:t>
            </w:r>
          </w:p>
        </w:tc>
        <w:tc>
          <w:tcPr>
            <w:tcW w:w="548" w:type="pct"/>
            <w:tcBorders>
              <w:top w:val="single" w:sz="4" w:space="0" w:color="auto"/>
              <w:left w:val="nil"/>
              <w:bottom w:val="single" w:sz="4" w:space="0" w:color="auto"/>
              <w:right w:val="nil"/>
            </w:tcBorders>
            <w:shd w:val="clear" w:color="auto" w:fill="auto"/>
            <w:noWrap/>
            <w:vAlign w:val="center"/>
          </w:tcPr>
          <w:p w14:paraId="65D696C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0.76</w:t>
            </w:r>
          </w:p>
        </w:tc>
        <w:tc>
          <w:tcPr>
            <w:tcW w:w="347" w:type="pct"/>
            <w:tcBorders>
              <w:top w:val="single" w:sz="4" w:space="0" w:color="auto"/>
              <w:left w:val="nil"/>
              <w:bottom w:val="single" w:sz="4" w:space="0" w:color="auto"/>
              <w:right w:val="nil"/>
            </w:tcBorders>
            <w:shd w:val="clear" w:color="auto" w:fill="auto"/>
            <w:noWrap/>
            <w:vAlign w:val="center"/>
          </w:tcPr>
          <w:p w14:paraId="74639CE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C87FCE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1.62</w:t>
            </w:r>
          </w:p>
        </w:tc>
      </w:tr>
      <w:tr w:rsidR="00C6057A" w:rsidRPr="00861DEE" w14:paraId="4AEBCC03"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6231713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RS</w:t>
            </w:r>
          </w:p>
        </w:tc>
        <w:tc>
          <w:tcPr>
            <w:tcW w:w="402" w:type="pct"/>
            <w:tcBorders>
              <w:top w:val="single" w:sz="4" w:space="0" w:color="auto"/>
              <w:left w:val="nil"/>
              <w:bottom w:val="single" w:sz="4" w:space="0" w:color="auto"/>
              <w:right w:val="nil"/>
            </w:tcBorders>
            <w:shd w:val="clear" w:color="auto" w:fill="auto"/>
            <w:noWrap/>
            <w:vAlign w:val="center"/>
          </w:tcPr>
          <w:p w14:paraId="1DD0D3E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4</w:t>
            </w:r>
          </w:p>
        </w:tc>
        <w:tc>
          <w:tcPr>
            <w:tcW w:w="348" w:type="pct"/>
            <w:tcBorders>
              <w:top w:val="single" w:sz="4" w:space="0" w:color="auto"/>
              <w:left w:val="nil"/>
              <w:bottom w:val="single" w:sz="4" w:space="0" w:color="auto"/>
              <w:right w:val="nil"/>
            </w:tcBorders>
            <w:shd w:val="clear" w:color="auto" w:fill="auto"/>
            <w:noWrap/>
            <w:vAlign w:val="center"/>
          </w:tcPr>
          <w:p w14:paraId="6F5DE9A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0.68</w:t>
            </w:r>
          </w:p>
        </w:tc>
        <w:tc>
          <w:tcPr>
            <w:tcW w:w="548" w:type="pct"/>
            <w:tcBorders>
              <w:top w:val="single" w:sz="4" w:space="0" w:color="auto"/>
              <w:left w:val="nil"/>
              <w:bottom w:val="single" w:sz="4" w:space="0" w:color="auto"/>
              <w:right w:val="nil"/>
            </w:tcBorders>
            <w:shd w:val="clear" w:color="auto" w:fill="auto"/>
            <w:noWrap/>
            <w:vAlign w:val="center"/>
          </w:tcPr>
          <w:p w14:paraId="00D8C5D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1.29</w:t>
            </w:r>
          </w:p>
        </w:tc>
        <w:tc>
          <w:tcPr>
            <w:tcW w:w="347" w:type="pct"/>
            <w:tcBorders>
              <w:top w:val="single" w:sz="4" w:space="0" w:color="auto"/>
              <w:left w:val="nil"/>
              <w:bottom w:val="single" w:sz="4" w:space="0" w:color="auto"/>
              <w:right w:val="nil"/>
            </w:tcBorders>
            <w:shd w:val="clear" w:color="auto" w:fill="auto"/>
            <w:noWrap/>
            <w:vAlign w:val="center"/>
          </w:tcPr>
          <w:p w14:paraId="172AA8C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0.99</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5A9A258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0.53</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669D75D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4</w:t>
            </w:r>
          </w:p>
        </w:tc>
        <w:tc>
          <w:tcPr>
            <w:tcW w:w="631" w:type="pct"/>
            <w:tcBorders>
              <w:top w:val="single" w:sz="4" w:space="0" w:color="auto"/>
              <w:left w:val="nil"/>
              <w:bottom w:val="single" w:sz="4" w:space="0" w:color="auto"/>
              <w:right w:val="nil"/>
            </w:tcBorders>
            <w:shd w:val="clear" w:color="auto" w:fill="auto"/>
            <w:noWrap/>
            <w:vAlign w:val="bottom"/>
          </w:tcPr>
          <w:p w14:paraId="41BF265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w:t>
            </w:r>
          </w:p>
        </w:tc>
        <w:tc>
          <w:tcPr>
            <w:tcW w:w="347" w:type="pct"/>
            <w:tcBorders>
              <w:top w:val="single" w:sz="4" w:space="0" w:color="auto"/>
              <w:left w:val="nil"/>
              <w:bottom w:val="single" w:sz="4" w:space="0" w:color="auto"/>
              <w:right w:val="nil"/>
            </w:tcBorders>
            <w:shd w:val="clear" w:color="auto" w:fill="auto"/>
            <w:noWrap/>
            <w:vAlign w:val="center"/>
          </w:tcPr>
          <w:p w14:paraId="5D2E413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0.72</w:t>
            </w:r>
          </w:p>
        </w:tc>
        <w:tc>
          <w:tcPr>
            <w:tcW w:w="548" w:type="pct"/>
            <w:tcBorders>
              <w:top w:val="single" w:sz="4" w:space="0" w:color="auto"/>
              <w:left w:val="nil"/>
              <w:bottom w:val="single" w:sz="4" w:space="0" w:color="auto"/>
              <w:right w:val="nil"/>
            </w:tcBorders>
            <w:shd w:val="clear" w:color="auto" w:fill="auto"/>
            <w:noWrap/>
            <w:vAlign w:val="center"/>
          </w:tcPr>
          <w:p w14:paraId="528835D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1.27</w:t>
            </w:r>
          </w:p>
        </w:tc>
        <w:tc>
          <w:tcPr>
            <w:tcW w:w="347" w:type="pct"/>
            <w:tcBorders>
              <w:top w:val="single" w:sz="4" w:space="0" w:color="auto"/>
              <w:left w:val="nil"/>
              <w:bottom w:val="single" w:sz="4" w:space="0" w:color="auto"/>
              <w:right w:val="nil"/>
            </w:tcBorders>
            <w:shd w:val="clear" w:color="auto" w:fill="auto"/>
            <w:noWrap/>
            <w:vAlign w:val="center"/>
          </w:tcPr>
          <w:p w14:paraId="4E85692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0.97</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F20731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0.59</w:t>
            </w:r>
          </w:p>
        </w:tc>
      </w:tr>
      <w:tr w:rsidR="00C6057A" w:rsidRPr="00861DEE" w14:paraId="57AABB1A"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52FE71C5"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SC</w:t>
            </w:r>
          </w:p>
        </w:tc>
        <w:tc>
          <w:tcPr>
            <w:tcW w:w="402" w:type="pct"/>
            <w:tcBorders>
              <w:top w:val="single" w:sz="4" w:space="0" w:color="auto"/>
              <w:left w:val="nil"/>
              <w:bottom w:val="single" w:sz="4" w:space="0" w:color="auto"/>
              <w:right w:val="nil"/>
            </w:tcBorders>
            <w:shd w:val="clear" w:color="auto" w:fill="auto"/>
            <w:noWrap/>
            <w:vAlign w:val="center"/>
          </w:tcPr>
          <w:p w14:paraId="065F74E0"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5</w:t>
            </w:r>
          </w:p>
        </w:tc>
        <w:tc>
          <w:tcPr>
            <w:tcW w:w="348" w:type="pct"/>
            <w:tcBorders>
              <w:top w:val="single" w:sz="4" w:space="0" w:color="auto"/>
              <w:left w:val="nil"/>
              <w:bottom w:val="single" w:sz="4" w:space="0" w:color="auto"/>
              <w:right w:val="nil"/>
            </w:tcBorders>
            <w:shd w:val="clear" w:color="auto" w:fill="auto"/>
            <w:noWrap/>
            <w:vAlign w:val="center"/>
          </w:tcPr>
          <w:p w14:paraId="171374D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0.67</w:t>
            </w:r>
          </w:p>
        </w:tc>
        <w:tc>
          <w:tcPr>
            <w:tcW w:w="548" w:type="pct"/>
            <w:tcBorders>
              <w:top w:val="single" w:sz="4" w:space="0" w:color="auto"/>
              <w:left w:val="nil"/>
              <w:bottom w:val="single" w:sz="4" w:space="0" w:color="auto"/>
              <w:right w:val="nil"/>
            </w:tcBorders>
            <w:shd w:val="clear" w:color="auto" w:fill="auto"/>
            <w:noWrap/>
            <w:vAlign w:val="center"/>
          </w:tcPr>
          <w:p w14:paraId="6076302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1.20</w:t>
            </w:r>
          </w:p>
        </w:tc>
        <w:tc>
          <w:tcPr>
            <w:tcW w:w="347" w:type="pct"/>
            <w:tcBorders>
              <w:top w:val="single" w:sz="4" w:space="0" w:color="auto"/>
              <w:left w:val="nil"/>
              <w:bottom w:val="single" w:sz="4" w:space="0" w:color="auto"/>
              <w:right w:val="nil"/>
            </w:tcBorders>
            <w:shd w:val="clear" w:color="auto" w:fill="auto"/>
            <w:noWrap/>
            <w:vAlign w:val="center"/>
          </w:tcPr>
          <w:p w14:paraId="3123008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0.95</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26D8B84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0.59</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632339B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6</w:t>
            </w:r>
          </w:p>
        </w:tc>
        <w:tc>
          <w:tcPr>
            <w:tcW w:w="631" w:type="pct"/>
            <w:tcBorders>
              <w:top w:val="single" w:sz="4" w:space="0" w:color="auto"/>
              <w:left w:val="nil"/>
              <w:bottom w:val="single" w:sz="4" w:space="0" w:color="auto"/>
              <w:right w:val="nil"/>
            </w:tcBorders>
            <w:shd w:val="clear" w:color="auto" w:fill="auto"/>
            <w:noWrap/>
            <w:vAlign w:val="bottom"/>
          </w:tcPr>
          <w:p w14:paraId="5969EFD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47" w:type="pct"/>
            <w:tcBorders>
              <w:top w:val="single" w:sz="4" w:space="0" w:color="auto"/>
              <w:left w:val="nil"/>
              <w:bottom w:val="single" w:sz="4" w:space="0" w:color="auto"/>
              <w:right w:val="nil"/>
            </w:tcBorders>
            <w:shd w:val="clear" w:color="auto" w:fill="auto"/>
            <w:noWrap/>
            <w:vAlign w:val="center"/>
          </w:tcPr>
          <w:p w14:paraId="50237E3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0.71</w:t>
            </w:r>
          </w:p>
        </w:tc>
        <w:tc>
          <w:tcPr>
            <w:tcW w:w="548" w:type="pct"/>
            <w:tcBorders>
              <w:top w:val="single" w:sz="4" w:space="0" w:color="auto"/>
              <w:left w:val="nil"/>
              <w:bottom w:val="single" w:sz="4" w:space="0" w:color="auto"/>
              <w:right w:val="nil"/>
            </w:tcBorders>
            <w:shd w:val="clear" w:color="auto" w:fill="auto"/>
            <w:noWrap/>
            <w:vAlign w:val="center"/>
          </w:tcPr>
          <w:p w14:paraId="7CAF20F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1.17</w:t>
            </w:r>
          </w:p>
        </w:tc>
        <w:tc>
          <w:tcPr>
            <w:tcW w:w="347" w:type="pct"/>
            <w:tcBorders>
              <w:top w:val="single" w:sz="4" w:space="0" w:color="auto"/>
              <w:left w:val="nil"/>
              <w:bottom w:val="single" w:sz="4" w:space="0" w:color="auto"/>
              <w:right w:val="nil"/>
            </w:tcBorders>
            <w:shd w:val="clear" w:color="auto" w:fill="auto"/>
            <w:noWrap/>
            <w:vAlign w:val="center"/>
          </w:tcPr>
          <w:p w14:paraId="6591452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117C34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0.64</w:t>
            </w:r>
          </w:p>
        </w:tc>
      </w:tr>
      <w:tr w:rsidR="00C6057A" w:rsidRPr="00861DEE" w14:paraId="0ADCB9CD"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4BD8C583"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ES</w:t>
            </w:r>
          </w:p>
        </w:tc>
        <w:tc>
          <w:tcPr>
            <w:tcW w:w="402" w:type="pct"/>
            <w:tcBorders>
              <w:top w:val="single" w:sz="4" w:space="0" w:color="auto"/>
              <w:left w:val="nil"/>
              <w:bottom w:val="single" w:sz="4" w:space="0" w:color="auto"/>
              <w:right w:val="nil"/>
            </w:tcBorders>
            <w:shd w:val="clear" w:color="auto" w:fill="auto"/>
            <w:noWrap/>
            <w:vAlign w:val="center"/>
          </w:tcPr>
          <w:p w14:paraId="561E101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7</w:t>
            </w:r>
          </w:p>
        </w:tc>
        <w:tc>
          <w:tcPr>
            <w:tcW w:w="348" w:type="pct"/>
            <w:tcBorders>
              <w:top w:val="single" w:sz="4" w:space="0" w:color="auto"/>
              <w:left w:val="nil"/>
              <w:bottom w:val="single" w:sz="4" w:space="0" w:color="auto"/>
              <w:right w:val="nil"/>
            </w:tcBorders>
            <w:shd w:val="clear" w:color="auto" w:fill="auto"/>
            <w:noWrap/>
            <w:vAlign w:val="center"/>
          </w:tcPr>
          <w:p w14:paraId="5A5C834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0.57</w:t>
            </w:r>
          </w:p>
        </w:tc>
        <w:tc>
          <w:tcPr>
            <w:tcW w:w="548" w:type="pct"/>
            <w:tcBorders>
              <w:top w:val="single" w:sz="4" w:space="0" w:color="auto"/>
              <w:left w:val="nil"/>
              <w:bottom w:val="single" w:sz="4" w:space="0" w:color="auto"/>
              <w:right w:val="nil"/>
            </w:tcBorders>
            <w:shd w:val="clear" w:color="auto" w:fill="auto"/>
            <w:noWrap/>
            <w:vAlign w:val="center"/>
          </w:tcPr>
          <w:p w14:paraId="2A25C9E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1.63</w:t>
            </w:r>
          </w:p>
        </w:tc>
        <w:tc>
          <w:tcPr>
            <w:tcW w:w="347" w:type="pct"/>
            <w:tcBorders>
              <w:top w:val="single" w:sz="4" w:space="0" w:color="auto"/>
              <w:left w:val="nil"/>
              <w:bottom w:val="single" w:sz="4" w:space="0" w:color="auto"/>
              <w:right w:val="nil"/>
            </w:tcBorders>
            <w:shd w:val="clear" w:color="auto" w:fill="auto"/>
            <w:noWrap/>
            <w:vAlign w:val="center"/>
          </w:tcPr>
          <w:p w14:paraId="06BEC3B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0.90</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5F65EF9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0.39</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64A50D4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8</w:t>
            </w:r>
          </w:p>
        </w:tc>
        <w:tc>
          <w:tcPr>
            <w:tcW w:w="631" w:type="pct"/>
            <w:tcBorders>
              <w:top w:val="single" w:sz="4" w:space="0" w:color="auto"/>
              <w:left w:val="nil"/>
              <w:bottom w:val="single" w:sz="4" w:space="0" w:color="auto"/>
              <w:right w:val="nil"/>
            </w:tcBorders>
            <w:shd w:val="clear" w:color="auto" w:fill="auto"/>
            <w:noWrap/>
            <w:vAlign w:val="bottom"/>
          </w:tcPr>
          <w:p w14:paraId="2AFA668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47" w:type="pct"/>
            <w:tcBorders>
              <w:top w:val="single" w:sz="4" w:space="0" w:color="auto"/>
              <w:left w:val="nil"/>
              <w:bottom w:val="single" w:sz="4" w:space="0" w:color="auto"/>
              <w:right w:val="nil"/>
            </w:tcBorders>
            <w:shd w:val="clear" w:color="auto" w:fill="auto"/>
            <w:noWrap/>
            <w:vAlign w:val="center"/>
          </w:tcPr>
          <w:p w14:paraId="633D3DA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0.59</w:t>
            </w:r>
          </w:p>
        </w:tc>
        <w:tc>
          <w:tcPr>
            <w:tcW w:w="548" w:type="pct"/>
            <w:tcBorders>
              <w:top w:val="single" w:sz="4" w:space="0" w:color="auto"/>
              <w:left w:val="nil"/>
              <w:bottom w:val="single" w:sz="4" w:space="0" w:color="auto"/>
              <w:right w:val="nil"/>
            </w:tcBorders>
            <w:shd w:val="clear" w:color="auto" w:fill="auto"/>
            <w:noWrap/>
            <w:vAlign w:val="center"/>
          </w:tcPr>
          <w:p w14:paraId="3F7361B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2.58</w:t>
            </w:r>
          </w:p>
        </w:tc>
        <w:tc>
          <w:tcPr>
            <w:tcW w:w="347" w:type="pct"/>
            <w:tcBorders>
              <w:top w:val="single" w:sz="4" w:space="0" w:color="auto"/>
              <w:left w:val="nil"/>
              <w:bottom w:val="single" w:sz="4" w:space="0" w:color="auto"/>
              <w:right w:val="nil"/>
            </w:tcBorders>
            <w:shd w:val="clear" w:color="auto" w:fill="auto"/>
            <w:noWrap/>
            <w:vAlign w:val="center"/>
          </w:tcPr>
          <w:p w14:paraId="4877D9A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8E6D74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0.25</w:t>
            </w:r>
          </w:p>
        </w:tc>
      </w:tr>
      <w:tr w:rsidR="00C6057A" w:rsidRPr="00861DEE" w14:paraId="124AAB10"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50D09123"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PR</w:t>
            </w:r>
          </w:p>
        </w:tc>
        <w:tc>
          <w:tcPr>
            <w:tcW w:w="402" w:type="pct"/>
            <w:tcBorders>
              <w:top w:val="single" w:sz="4" w:space="0" w:color="auto"/>
              <w:left w:val="nil"/>
              <w:bottom w:val="single" w:sz="4" w:space="0" w:color="auto"/>
              <w:right w:val="nil"/>
            </w:tcBorders>
            <w:shd w:val="clear" w:color="auto" w:fill="auto"/>
            <w:noWrap/>
            <w:vAlign w:val="center"/>
          </w:tcPr>
          <w:p w14:paraId="6C5CD73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8</w:t>
            </w:r>
          </w:p>
        </w:tc>
        <w:tc>
          <w:tcPr>
            <w:tcW w:w="348" w:type="pct"/>
            <w:tcBorders>
              <w:top w:val="single" w:sz="4" w:space="0" w:color="auto"/>
              <w:left w:val="nil"/>
              <w:bottom w:val="single" w:sz="4" w:space="0" w:color="auto"/>
              <w:right w:val="nil"/>
            </w:tcBorders>
            <w:shd w:val="clear" w:color="auto" w:fill="auto"/>
            <w:noWrap/>
            <w:vAlign w:val="center"/>
          </w:tcPr>
          <w:p w14:paraId="40BA0BB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0.55</w:t>
            </w:r>
          </w:p>
        </w:tc>
        <w:tc>
          <w:tcPr>
            <w:tcW w:w="548" w:type="pct"/>
            <w:tcBorders>
              <w:top w:val="single" w:sz="4" w:space="0" w:color="auto"/>
              <w:left w:val="nil"/>
              <w:bottom w:val="single" w:sz="4" w:space="0" w:color="auto"/>
              <w:right w:val="nil"/>
            </w:tcBorders>
            <w:shd w:val="clear" w:color="auto" w:fill="auto"/>
            <w:noWrap/>
            <w:vAlign w:val="center"/>
          </w:tcPr>
          <w:p w14:paraId="3C611DB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1.26</w:t>
            </w:r>
          </w:p>
        </w:tc>
        <w:tc>
          <w:tcPr>
            <w:tcW w:w="347" w:type="pct"/>
            <w:tcBorders>
              <w:top w:val="single" w:sz="4" w:space="0" w:color="auto"/>
              <w:left w:val="nil"/>
              <w:bottom w:val="single" w:sz="4" w:space="0" w:color="auto"/>
              <w:right w:val="nil"/>
            </w:tcBorders>
            <w:shd w:val="clear" w:color="auto" w:fill="auto"/>
            <w:noWrap/>
            <w:vAlign w:val="center"/>
          </w:tcPr>
          <w:p w14:paraId="74BDB6F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0.90</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2D21187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0.49</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69B56FD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7</w:t>
            </w:r>
          </w:p>
        </w:tc>
        <w:tc>
          <w:tcPr>
            <w:tcW w:w="631" w:type="pct"/>
            <w:tcBorders>
              <w:top w:val="single" w:sz="4" w:space="0" w:color="auto"/>
              <w:left w:val="nil"/>
              <w:bottom w:val="single" w:sz="4" w:space="0" w:color="auto"/>
              <w:right w:val="nil"/>
            </w:tcBorders>
            <w:shd w:val="clear" w:color="auto" w:fill="auto"/>
            <w:noWrap/>
            <w:vAlign w:val="bottom"/>
          </w:tcPr>
          <w:p w14:paraId="7091662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47" w:type="pct"/>
            <w:tcBorders>
              <w:top w:val="single" w:sz="4" w:space="0" w:color="auto"/>
              <w:left w:val="nil"/>
              <w:bottom w:val="single" w:sz="4" w:space="0" w:color="auto"/>
              <w:right w:val="nil"/>
            </w:tcBorders>
            <w:shd w:val="clear" w:color="auto" w:fill="auto"/>
            <w:noWrap/>
            <w:vAlign w:val="center"/>
          </w:tcPr>
          <w:p w14:paraId="15098D9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0.64</w:t>
            </w:r>
          </w:p>
        </w:tc>
        <w:tc>
          <w:tcPr>
            <w:tcW w:w="548" w:type="pct"/>
            <w:tcBorders>
              <w:top w:val="single" w:sz="4" w:space="0" w:color="auto"/>
              <w:left w:val="nil"/>
              <w:bottom w:val="single" w:sz="4" w:space="0" w:color="auto"/>
              <w:right w:val="nil"/>
            </w:tcBorders>
            <w:shd w:val="clear" w:color="auto" w:fill="auto"/>
            <w:noWrap/>
            <w:vAlign w:val="center"/>
          </w:tcPr>
          <w:p w14:paraId="2A8A7B9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1.30</w:t>
            </w:r>
          </w:p>
        </w:tc>
        <w:tc>
          <w:tcPr>
            <w:tcW w:w="347" w:type="pct"/>
            <w:tcBorders>
              <w:top w:val="single" w:sz="4" w:space="0" w:color="auto"/>
              <w:left w:val="nil"/>
              <w:bottom w:val="single" w:sz="4" w:space="0" w:color="auto"/>
              <w:right w:val="nil"/>
            </w:tcBorders>
            <w:shd w:val="clear" w:color="auto" w:fill="auto"/>
            <w:noWrap/>
            <w:vAlign w:val="center"/>
          </w:tcPr>
          <w:p w14:paraId="1DB4AC4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742A1E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0.55</w:t>
            </w:r>
          </w:p>
        </w:tc>
      </w:tr>
      <w:tr w:rsidR="00C6057A" w:rsidRPr="00861DEE" w14:paraId="215E2541"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55912D7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MG</w:t>
            </w:r>
          </w:p>
        </w:tc>
        <w:tc>
          <w:tcPr>
            <w:tcW w:w="402" w:type="pct"/>
            <w:tcBorders>
              <w:top w:val="single" w:sz="4" w:space="0" w:color="auto"/>
              <w:left w:val="nil"/>
              <w:bottom w:val="single" w:sz="4" w:space="0" w:color="auto"/>
              <w:right w:val="nil"/>
            </w:tcBorders>
            <w:shd w:val="clear" w:color="auto" w:fill="auto"/>
            <w:noWrap/>
            <w:vAlign w:val="center"/>
          </w:tcPr>
          <w:p w14:paraId="3D8B532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9</w:t>
            </w:r>
          </w:p>
        </w:tc>
        <w:tc>
          <w:tcPr>
            <w:tcW w:w="348" w:type="pct"/>
            <w:tcBorders>
              <w:top w:val="single" w:sz="4" w:space="0" w:color="auto"/>
              <w:left w:val="nil"/>
              <w:bottom w:val="single" w:sz="4" w:space="0" w:color="auto"/>
              <w:right w:val="nil"/>
            </w:tcBorders>
            <w:shd w:val="clear" w:color="auto" w:fill="auto"/>
            <w:noWrap/>
            <w:vAlign w:val="center"/>
          </w:tcPr>
          <w:p w14:paraId="2502D0B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0.55</w:t>
            </w:r>
          </w:p>
        </w:tc>
        <w:tc>
          <w:tcPr>
            <w:tcW w:w="548" w:type="pct"/>
            <w:tcBorders>
              <w:top w:val="single" w:sz="4" w:space="0" w:color="auto"/>
              <w:left w:val="nil"/>
              <w:bottom w:val="single" w:sz="4" w:space="0" w:color="auto"/>
              <w:right w:val="nil"/>
            </w:tcBorders>
            <w:shd w:val="clear" w:color="auto" w:fill="auto"/>
            <w:noWrap/>
            <w:vAlign w:val="center"/>
          </w:tcPr>
          <w:p w14:paraId="780E07D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1.28</w:t>
            </w:r>
          </w:p>
        </w:tc>
        <w:tc>
          <w:tcPr>
            <w:tcW w:w="347" w:type="pct"/>
            <w:tcBorders>
              <w:top w:val="single" w:sz="4" w:space="0" w:color="auto"/>
              <w:left w:val="nil"/>
              <w:bottom w:val="single" w:sz="4" w:space="0" w:color="auto"/>
              <w:right w:val="nil"/>
            </w:tcBorders>
            <w:shd w:val="clear" w:color="auto" w:fill="auto"/>
            <w:noWrap/>
            <w:vAlign w:val="center"/>
          </w:tcPr>
          <w:p w14:paraId="4D4FE3F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0.90</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0CE9C71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0.48</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7F86711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10</w:t>
            </w:r>
          </w:p>
        </w:tc>
        <w:tc>
          <w:tcPr>
            <w:tcW w:w="631" w:type="pct"/>
            <w:tcBorders>
              <w:top w:val="single" w:sz="4" w:space="0" w:color="auto"/>
              <w:left w:val="nil"/>
              <w:bottom w:val="single" w:sz="4" w:space="0" w:color="auto"/>
              <w:right w:val="nil"/>
            </w:tcBorders>
            <w:shd w:val="clear" w:color="auto" w:fill="auto"/>
            <w:noWrap/>
            <w:vAlign w:val="bottom"/>
          </w:tcPr>
          <w:p w14:paraId="63ADC67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47" w:type="pct"/>
            <w:tcBorders>
              <w:top w:val="single" w:sz="4" w:space="0" w:color="auto"/>
              <w:left w:val="nil"/>
              <w:bottom w:val="single" w:sz="4" w:space="0" w:color="auto"/>
              <w:right w:val="nil"/>
            </w:tcBorders>
            <w:shd w:val="clear" w:color="auto" w:fill="auto"/>
            <w:noWrap/>
            <w:vAlign w:val="center"/>
          </w:tcPr>
          <w:p w14:paraId="1CA2A85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0.54</w:t>
            </w:r>
          </w:p>
        </w:tc>
        <w:tc>
          <w:tcPr>
            <w:tcW w:w="548" w:type="pct"/>
            <w:tcBorders>
              <w:top w:val="single" w:sz="4" w:space="0" w:color="auto"/>
              <w:left w:val="nil"/>
              <w:bottom w:val="single" w:sz="4" w:space="0" w:color="auto"/>
              <w:right w:val="nil"/>
            </w:tcBorders>
            <w:shd w:val="clear" w:color="auto" w:fill="auto"/>
            <w:noWrap/>
            <w:vAlign w:val="center"/>
          </w:tcPr>
          <w:p w14:paraId="2721739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1.81</w:t>
            </w:r>
          </w:p>
        </w:tc>
        <w:tc>
          <w:tcPr>
            <w:tcW w:w="347" w:type="pct"/>
            <w:tcBorders>
              <w:top w:val="single" w:sz="4" w:space="0" w:color="auto"/>
              <w:left w:val="nil"/>
              <w:bottom w:val="single" w:sz="4" w:space="0" w:color="auto"/>
              <w:right w:val="nil"/>
            </w:tcBorders>
            <w:shd w:val="clear" w:color="auto" w:fill="auto"/>
            <w:noWrap/>
            <w:vAlign w:val="center"/>
          </w:tcPr>
          <w:p w14:paraId="495C3B1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25426B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0.34</w:t>
            </w:r>
          </w:p>
        </w:tc>
      </w:tr>
      <w:tr w:rsidR="00C6057A" w:rsidRPr="00861DEE" w14:paraId="23E2D786"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33C8024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MS</w:t>
            </w:r>
          </w:p>
        </w:tc>
        <w:tc>
          <w:tcPr>
            <w:tcW w:w="402" w:type="pct"/>
            <w:tcBorders>
              <w:top w:val="single" w:sz="4" w:space="0" w:color="auto"/>
              <w:left w:val="nil"/>
              <w:bottom w:val="single" w:sz="4" w:space="0" w:color="auto"/>
              <w:right w:val="nil"/>
            </w:tcBorders>
            <w:shd w:val="clear" w:color="auto" w:fill="auto"/>
            <w:noWrap/>
            <w:vAlign w:val="center"/>
          </w:tcPr>
          <w:p w14:paraId="1B0D666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6</w:t>
            </w:r>
          </w:p>
        </w:tc>
        <w:tc>
          <w:tcPr>
            <w:tcW w:w="348" w:type="pct"/>
            <w:tcBorders>
              <w:top w:val="single" w:sz="4" w:space="0" w:color="auto"/>
              <w:left w:val="nil"/>
              <w:bottom w:val="single" w:sz="4" w:space="0" w:color="auto"/>
              <w:right w:val="nil"/>
            </w:tcBorders>
            <w:shd w:val="clear" w:color="auto" w:fill="auto"/>
            <w:noWrap/>
            <w:vAlign w:val="center"/>
          </w:tcPr>
          <w:p w14:paraId="6C1EE8E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0.60</w:t>
            </w:r>
          </w:p>
        </w:tc>
        <w:tc>
          <w:tcPr>
            <w:tcW w:w="548" w:type="pct"/>
            <w:tcBorders>
              <w:top w:val="single" w:sz="4" w:space="0" w:color="auto"/>
              <w:left w:val="nil"/>
              <w:bottom w:val="single" w:sz="4" w:space="0" w:color="auto"/>
              <w:right w:val="nil"/>
            </w:tcBorders>
            <w:shd w:val="clear" w:color="auto" w:fill="auto"/>
            <w:noWrap/>
            <w:vAlign w:val="center"/>
          </w:tcPr>
          <w:p w14:paraId="78DA553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1.86</w:t>
            </w:r>
          </w:p>
        </w:tc>
        <w:tc>
          <w:tcPr>
            <w:tcW w:w="347" w:type="pct"/>
            <w:tcBorders>
              <w:top w:val="single" w:sz="4" w:space="0" w:color="auto"/>
              <w:left w:val="nil"/>
              <w:bottom w:val="single" w:sz="4" w:space="0" w:color="auto"/>
              <w:right w:val="nil"/>
            </w:tcBorders>
            <w:shd w:val="clear" w:color="auto" w:fill="auto"/>
            <w:noWrap/>
            <w:vAlign w:val="center"/>
          </w:tcPr>
          <w:p w14:paraId="6B04E54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0.88</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35DD49E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0.37</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056842A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11</w:t>
            </w:r>
          </w:p>
        </w:tc>
        <w:tc>
          <w:tcPr>
            <w:tcW w:w="631" w:type="pct"/>
            <w:tcBorders>
              <w:top w:val="single" w:sz="4" w:space="0" w:color="auto"/>
              <w:left w:val="nil"/>
              <w:bottom w:val="single" w:sz="4" w:space="0" w:color="auto"/>
              <w:right w:val="nil"/>
            </w:tcBorders>
            <w:shd w:val="clear" w:color="auto" w:fill="auto"/>
            <w:noWrap/>
            <w:vAlign w:val="bottom"/>
          </w:tcPr>
          <w:p w14:paraId="0BD1316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w:t>
            </w:r>
          </w:p>
        </w:tc>
        <w:tc>
          <w:tcPr>
            <w:tcW w:w="347" w:type="pct"/>
            <w:tcBorders>
              <w:top w:val="single" w:sz="4" w:space="0" w:color="auto"/>
              <w:left w:val="nil"/>
              <w:bottom w:val="single" w:sz="4" w:space="0" w:color="auto"/>
              <w:right w:val="nil"/>
            </w:tcBorders>
            <w:shd w:val="clear" w:color="auto" w:fill="auto"/>
            <w:noWrap/>
            <w:vAlign w:val="center"/>
          </w:tcPr>
          <w:p w14:paraId="7360C2C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0.49</w:t>
            </w:r>
          </w:p>
        </w:tc>
        <w:tc>
          <w:tcPr>
            <w:tcW w:w="548" w:type="pct"/>
            <w:tcBorders>
              <w:top w:val="single" w:sz="4" w:space="0" w:color="auto"/>
              <w:left w:val="nil"/>
              <w:bottom w:val="single" w:sz="4" w:space="0" w:color="auto"/>
              <w:right w:val="nil"/>
            </w:tcBorders>
            <w:shd w:val="clear" w:color="auto" w:fill="auto"/>
            <w:noWrap/>
            <w:vAlign w:val="center"/>
          </w:tcPr>
          <w:p w14:paraId="621D83B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2.31</w:t>
            </w:r>
          </w:p>
        </w:tc>
        <w:tc>
          <w:tcPr>
            <w:tcW w:w="347" w:type="pct"/>
            <w:tcBorders>
              <w:top w:val="single" w:sz="4" w:space="0" w:color="auto"/>
              <w:left w:val="nil"/>
              <w:bottom w:val="single" w:sz="4" w:space="0" w:color="auto"/>
              <w:right w:val="nil"/>
            </w:tcBorders>
            <w:shd w:val="clear" w:color="auto" w:fill="auto"/>
            <w:noWrap/>
            <w:vAlign w:val="center"/>
          </w:tcPr>
          <w:p w14:paraId="2152F67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6C7390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0.24</w:t>
            </w:r>
          </w:p>
        </w:tc>
      </w:tr>
      <w:tr w:rsidR="00C6057A" w:rsidRPr="00861DEE" w14:paraId="6778A692"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5072E255"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AP</w:t>
            </w:r>
          </w:p>
        </w:tc>
        <w:tc>
          <w:tcPr>
            <w:tcW w:w="402" w:type="pct"/>
            <w:tcBorders>
              <w:top w:val="single" w:sz="4" w:space="0" w:color="auto"/>
              <w:left w:val="nil"/>
              <w:bottom w:val="single" w:sz="4" w:space="0" w:color="auto"/>
              <w:right w:val="nil"/>
            </w:tcBorders>
            <w:shd w:val="clear" w:color="auto" w:fill="auto"/>
            <w:noWrap/>
            <w:vAlign w:val="center"/>
          </w:tcPr>
          <w:p w14:paraId="6261A8A0"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10</w:t>
            </w:r>
          </w:p>
        </w:tc>
        <w:tc>
          <w:tcPr>
            <w:tcW w:w="348" w:type="pct"/>
            <w:tcBorders>
              <w:top w:val="single" w:sz="4" w:space="0" w:color="auto"/>
              <w:left w:val="nil"/>
              <w:bottom w:val="single" w:sz="4" w:space="0" w:color="auto"/>
              <w:right w:val="nil"/>
            </w:tcBorders>
            <w:shd w:val="clear" w:color="auto" w:fill="auto"/>
            <w:noWrap/>
            <w:vAlign w:val="center"/>
          </w:tcPr>
          <w:p w14:paraId="578EE27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0.47</w:t>
            </w:r>
          </w:p>
        </w:tc>
        <w:tc>
          <w:tcPr>
            <w:tcW w:w="548" w:type="pct"/>
            <w:tcBorders>
              <w:top w:val="single" w:sz="4" w:space="0" w:color="auto"/>
              <w:left w:val="nil"/>
              <w:bottom w:val="single" w:sz="4" w:space="0" w:color="auto"/>
              <w:right w:val="nil"/>
            </w:tcBorders>
            <w:shd w:val="clear" w:color="auto" w:fill="auto"/>
            <w:noWrap/>
            <w:vAlign w:val="center"/>
          </w:tcPr>
          <w:p w14:paraId="1F93792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347" w:type="pct"/>
            <w:tcBorders>
              <w:top w:val="single" w:sz="4" w:space="0" w:color="auto"/>
              <w:left w:val="nil"/>
              <w:bottom w:val="single" w:sz="4" w:space="0" w:color="auto"/>
              <w:right w:val="nil"/>
            </w:tcBorders>
            <w:shd w:val="clear" w:color="auto" w:fill="auto"/>
            <w:noWrap/>
            <w:vAlign w:val="center"/>
          </w:tcPr>
          <w:p w14:paraId="779B994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0.90</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2754C11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0.63</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797F758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5</w:t>
            </w:r>
          </w:p>
        </w:tc>
        <w:tc>
          <w:tcPr>
            <w:tcW w:w="631" w:type="pct"/>
            <w:tcBorders>
              <w:top w:val="single" w:sz="4" w:space="0" w:color="auto"/>
              <w:left w:val="nil"/>
              <w:bottom w:val="single" w:sz="4" w:space="0" w:color="auto"/>
              <w:right w:val="nil"/>
            </w:tcBorders>
            <w:shd w:val="clear" w:color="auto" w:fill="auto"/>
            <w:noWrap/>
            <w:vAlign w:val="bottom"/>
          </w:tcPr>
          <w:p w14:paraId="29CC996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w:t>
            </w:r>
          </w:p>
        </w:tc>
        <w:tc>
          <w:tcPr>
            <w:tcW w:w="347" w:type="pct"/>
            <w:tcBorders>
              <w:top w:val="single" w:sz="4" w:space="0" w:color="auto"/>
              <w:left w:val="nil"/>
              <w:bottom w:val="single" w:sz="4" w:space="0" w:color="auto"/>
              <w:right w:val="nil"/>
            </w:tcBorders>
            <w:shd w:val="clear" w:color="auto" w:fill="auto"/>
            <w:noWrap/>
            <w:vAlign w:val="center"/>
          </w:tcPr>
          <w:p w14:paraId="2925EAD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0.71</w:t>
            </w:r>
          </w:p>
        </w:tc>
        <w:tc>
          <w:tcPr>
            <w:tcW w:w="548" w:type="pct"/>
            <w:tcBorders>
              <w:top w:val="single" w:sz="4" w:space="0" w:color="auto"/>
              <w:left w:val="nil"/>
              <w:bottom w:val="single" w:sz="4" w:space="0" w:color="auto"/>
              <w:right w:val="nil"/>
            </w:tcBorders>
            <w:shd w:val="clear" w:color="auto" w:fill="auto"/>
            <w:noWrap/>
            <w:vAlign w:val="center"/>
          </w:tcPr>
          <w:p w14:paraId="2EAF45E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1.09</w:t>
            </w:r>
          </w:p>
        </w:tc>
        <w:tc>
          <w:tcPr>
            <w:tcW w:w="347" w:type="pct"/>
            <w:tcBorders>
              <w:top w:val="single" w:sz="4" w:space="0" w:color="auto"/>
              <w:left w:val="nil"/>
              <w:bottom w:val="single" w:sz="4" w:space="0" w:color="auto"/>
              <w:right w:val="nil"/>
            </w:tcBorders>
            <w:shd w:val="clear" w:color="auto" w:fill="auto"/>
            <w:noWrap/>
            <w:vAlign w:val="center"/>
          </w:tcPr>
          <w:p w14:paraId="151A465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C08C4F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0.72</w:t>
            </w:r>
          </w:p>
        </w:tc>
      </w:tr>
      <w:tr w:rsidR="00C6057A" w:rsidRPr="00861DEE" w14:paraId="0FAD125D"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1A9B186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MT</w:t>
            </w:r>
          </w:p>
        </w:tc>
        <w:tc>
          <w:tcPr>
            <w:tcW w:w="402" w:type="pct"/>
            <w:tcBorders>
              <w:top w:val="single" w:sz="4" w:space="0" w:color="auto"/>
              <w:left w:val="nil"/>
              <w:bottom w:val="single" w:sz="4" w:space="0" w:color="auto"/>
              <w:right w:val="nil"/>
            </w:tcBorders>
            <w:shd w:val="clear" w:color="auto" w:fill="auto"/>
            <w:noWrap/>
            <w:vAlign w:val="center"/>
          </w:tcPr>
          <w:p w14:paraId="4B0376A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11</w:t>
            </w:r>
          </w:p>
        </w:tc>
        <w:tc>
          <w:tcPr>
            <w:tcW w:w="348" w:type="pct"/>
            <w:tcBorders>
              <w:top w:val="single" w:sz="4" w:space="0" w:color="auto"/>
              <w:left w:val="nil"/>
              <w:bottom w:val="single" w:sz="4" w:space="0" w:color="auto"/>
              <w:right w:val="nil"/>
            </w:tcBorders>
            <w:shd w:val="clear" w:color="auto" w:fill="auto"/>
            <w:noWrap/>
            <w:vAlign w:val="center"/>
          </w:tcPr>
          <w:p w14:paraId="5EEB41E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0.44</w:t>
            </w:r>
          </w:p>
        </w:tc>
        <w:tc>
          <w:tcPr>
            <w:tcW w:w="548" w:type="pct"/>
            <w:tcBorders>
              <w:top w:val="single" w:sz="4" w:space="0" w:color="auto"/>
              <w:left w:val="nil"/>
              <w:bottom w:val="single" w:sz="4" w:space="0" w:color="auto"/>
              <w:right w:val="nil"/>
            </w:tcBorders>
            <w:shd w:val="clear" w:color="auto" w:fill="auto"/>
            <w:noWrap/>
            <w:vAlign w:val="center"/>
          </w:tcPr>
          <w:p w14:paraId="024C09F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1.76</w:t>
            </w:r>
          </w:p>
        </w:tc>
        <w:tc>
          <w:tcPr>
            <w:tcW w:w="347" w:type="pct"/>
            <w:tcBorders>
              <w:top w:val="single" w:sz="4" w:space="0" w:color="auto"/>
              <w:left w:val="nil"/>
              <w:bottom w:val="single" w:sz="4" w:space="0" w:color="auto"/>
              <w:right w:val="nil"/>
            </w:tcBorders>
            <w:shd w:val="clear" w:color="auto" w:fill="auto"/>
            <w:noWrap/>
            <w:vAlign w:val="center"/>
          </w:tcPr>
          <w:p w14:paraId="3A273AC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0.85</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0E0682F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0.29</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2ADA2D32"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16</w:t>
            </w:r>
          </w:p>
        </w:tc>
        <w:tc>
          <w:tcPr>
            <w:tcW w:w="631" w:type="pct"/>
            <w:tcBorders>
              <w:top w:val="single" w:sz="4" w:space="0" w:color="auto"/>
              <w:left w:val="nil"/>
              <w:bottom w:val="single" w:sz="4" w:space="0" w:color="auto"/>
              <w:right w:val="nil"/>
            </w:tcBorders>
            <w:shd w:val="clear" w:color="auto" w:fill="auto"/>
            <w:noWrap/>
            <w:vAlign w:val="bottom"/>
          </w:tcPr>
          <w:p w14:paraId="0F04A23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w:t>
            </w:r>
          </w:p>
        </w:tc>
        <w:tc>
          <w:tcPr>
            <w:tcW w:w="347" w:type="pct"/>
            <w:tcBorders>
              <w:top w:val="single" w:sz="4" w:space="0" w:color="auto"/>
              <w:left w:val="nil"/>
              <w:bottom w:val="single" w:sz="4" w:space="0" w:color="auto"/>
              <w:right w:val="nil"/>
            </w:tcBorders>
            <w:shd w:val="clear" w:color="auto" w:fill="auto"/>
            <w:noWrap/>
            <w:vAlign w:val="center"/>
          </w:tcPr>
          <w:p w14:paraId="3FD0FE8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0.40</w:t>
            </w:r>
          </w:p>
        </w:tc>
        <w:tc>
          <w:tcPr>
            <w:tcW w:w="548" w:type="pct"/>
            <w:tcBorders>
              <w:top w:val="single" w:sz="4" w:space="0" w:color="auto"/>
              <w:left w:val="nil"/>
              <w:bottom w:val="single" w:sz="4" w:space="0" w:color="auto"/>
              <w:right w:val="nil"/>
            </w:tcBorders>
            <w:shd w:val="clear" w:color="auto" w:fill="auto"/>
            <w:noWrap/>
            <w:vAlign w:val="center"/>
          </w:tcPr>
          <w:p w14:paraId="4FC0C73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2.30</w:t>
            </w:r>
          </w:p>
        </w:tc>
        <w:tc>
          <w:tcPr>
            <w:tcW w:w="347" w:type="pct"/>
            <w:tcBorders>
              <w:top w:val="single" w:sz="4" w:space="0" w:color="auto"/>
              <w:left w:val="nil"/>
              <w:bottom w:val="single" w:sz="4" w:space="0" w:color="auto"/>
              <w:right w:val="nil"/>
            </w:tcBorders>
            <w:shd w:val="clear" w:color="auto" w:fill="auto"/>
            <w:noWrap/>
            <w:vAlign w:val="center"/>
          </w:tcPr>
          <w:p w14:paraId="31A6C0A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0.86</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53A7BD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0.20</w:t>
            </w:r>
          </w:p>
        </w:tc>
      </w:tr>
      <w:tr w:rsidR="00C6057A" w:rsidRPr="00861DEE" w14:paraId="35E254E2"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7DA642E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PE</w:t>
            </w:r>
          </w:p>
        </w:tc>
        <w:tc>
          <w:tcPr>
            <w:tcW w:w="402" w:type="pct"/>
            <w:tcBorders>
              <w:top w:val="single" w:sz="4" w:space="0" w:color="auto"/>
              <w:left w:val="nil"/>
              <w:bottom w:val="single" w:sz="4" w:space="0" w:color="auto"/>
              <w:right w:val="nil"/>
            </w:tcBorders>
            <w:shd w:val="clear" w:color="auto" w:fill="auto"/>
            <w:noWrap/>
            <w:vAlign w:val="center"/>
          </w:tcPr>
          <w:p w14:paraId="6E61EFA2"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17</w:t>
            </w:r>
          </w:p>
        </w:tc>
        <w:tc>
          <w:tcPr>
            <w:tcW w:w="348" w:type="pct"/>
            <w:tcBorders>
              <w:top w:val="single" w:sz="4" w:space="0" w:color="auto"/>
              <w:left w:val="nil"/>
              <w:bottom w:val="single" w:sz="4" w:space="0" w:color="auto"/>
              <w:right w:val="nil"/>
            </w:tcBorders>
            <w:shd w:val="clear" w:color="auto" w:fill="auto"/>
            <w:noWrap/>
            <w:vAlign w:val="center"/>
          </w:tcPr>
          <w:p w14:paraId="3E3317F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0.35</w:t>
            </w:r>
          </w:p>
        </w:tc>
        <w:tc>
          <w:tcPr>
            <w:tcW w:w="548" w:type="pct"/>
            <w:tcBorders>
              <w:top w:val="single" w:sz="4" w:space="0" w:color="auto"/>
              <w:left w:val="nil"/>
              <w:bottom w:val="single" w:sz="4" w:space="0" w:color="auto"/>
              <w:right w:val="nil"/>
            </w:tcBorders>
            <w:shd w:val="clear" w:color="auto" w:fill="auto"/>
            <w:noWrap/>
            <w:vAlign w:val="center"/>
          </w:tcPr>
          <w:p w14:paraId="492AE07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1.23</w:t>
            </w:r>
          </w:p>
        </w:tc>
        <w:tc>
          <w:tcPr>
            <w:tcW w:w="347" w:type="pct"/>
            <w:tcBorders>
              <w:top w:val="single" w:sz="4" w:space="0" w:color="auto"/>
              <w:left w:val="nil"/>
              <w:bottom w:val="single" w:sz="4" w:space="0" w:color="auto"/>
              <w:right w:val="nil"/>
            </w:tcBorders>
            <w:shd w:val="clear" w:color="auto" w:fill="auto"/>
            <w:noWrap/>
            <w:vAlign w:val="center"/>
          </w:tcPr>
          <w:p w14:paraId="0CF1A2C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0.84</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2CFF521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0.33</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59FCF7F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17</w:t>
            </w:r>
          </w:p>
        </w:tc>
        <w:tc>
          <w:tcPr>
            <w:tcW w:w="631" w:type="pct"/>
            <w:tcBorders>
              <w:top w:val="single" w:sz="4" w:space="0" w:color="auto"/>
              <w:left w:val="nil"/>
              <w:bottom w:val="single" w:sz="4" w:space="0" w:color="auto"/>
              <w:right w:val="nil"/>
            </w:tcBorders>
            <w:shd w:val="clear" w:color="auto" w:fill="auto"/>
            <w:noWrap/>
            <w:vAlign w:val="bottom"/>
          </w:tcPr>
          <w:p w14:paraId="58C2E1F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w:t>
            </w:r>
          </w:p>
        </w:tc>
        <w:tc>
          <w:tcPr>
            <w:tcW w:w="347" w:type="pct"/>
            <w:tcBorders>
              <w:top w:val="single" w:sz="4" w:space="0" w:color="auto"/>
              <w:left w:val="nil"/>
              <w:bottom w:val="single" w:sz="4" w:space="0" w:color="auto"/>
              <w:right w:val="nil"/>
            </w:tcBorders>
            <w:shd w:val="clear" w:color="auto" w:fill="auto"/>
            <w:noWrap/>
            <w:vAlign w:val="center"/>
          </w:tcPr>
          <w:p w14:paraId="4763323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0.40</w:t>
            </w:r>
          </w:p>
        </w:tc>
        <w:tc>
          <w:tcPr>
            <w:tcW w:w="548" w:type="pct"/>
            <w:tcBorders>
              <w:top w:val="single" w:sz="4" w:space="0" w:color="auto"/>
              <w:left w:val="nil"/>
              <w:bottom w:val="single" w:sz="4" w:space="0" w:color="auto"/>
              <w:right w:val="nil"/>
            </w:tcBorders>
            <w:shd w:val="clear" w:color="auto" w:fill="auto"/>
            <w:noWrap/>
            <w:vAlign w:val="center"/>
          </w:tcPr>
          <w:p w14:paraId="438978D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1.12</w:t>
            </w:r>
          </w:p>
        </w:tc>
        <w:tc>
          <w:tcPr>
            <w:tcW w:w="347" w:type="pct"/>
            <w:tcBorders>
              <w:top w:val="single" w:sz="4" w:space="0" w:color="auto"/>
              <w:left w:val="nil"/>
              <w:bottom w:val="single" w:sz="4" w:space="0" w:color="auto"/>
              <w:right w:val="nil"/>
            </w:tcBorders>
            <w:shd w:val="clear" w:color="auto" w:fill="auto"/>
            <w:noWrap/>
            <w:vAlign w:val="center"/>
          </w:tcPr>
          <w:p w14:paraId="0BEE81D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7F6E5F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0.43</w:t>
            </w:r>
          </w:p>
        </w:tc>
      </w:tr>
      <w:tr w:rsidR="00C6057A" w:rsidRPr="00861DEE" w14:paraId="06EFC619"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46DF357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BA</w:t>
            </w:r>
          </w:p>
        </w:tc>
        <w:tc>
          <w:tcPr>
            <w:tcW w:w="402" w:type="pct"/>
            <w:tcBorders>
              <w:top w:val="single" w:sz="4" w:space="0" w:color="auto"/>
              <w:left w:val="nil"/>
              <w:bottom w:val="single" w:sz="4" w:space="0" w:color="auto"/>
              <w:right w:val="nil"/>
            </w:tcBorders>
            <w:shd w:val="clear" w:color="auto" w:fill="auto"/>
            <w:noWrap/>
            <w:vAlign w:val="center"/>
          </w:tcPr>
          <w:p w14:paraId="7C142957"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16</w:t>
            </w:r>
          </w:p>
        </w:tc>
        <w:tc>
          <w:tcPr>
            <w:tcW w:w="348" w:type="pct"/>
            <w:tcBorders>
              <w:top w:val="single" w:sz="4" w:space="0" w:color="auto"/>
              <w:left w:val="nil"/>
              <w:bottom w:val="single" w:sz="4" w:space="0" w:color="auto"/>
              <w:right w:val="nil"/>
            </w:tcBorders>
            <w:shd w:val="clear" w:color="auto" w:fill="auto"/>
            <w:noWrap/>
            <w:vAlign w:val="center"/>
          </w:tcPr>
          <w:p w14:paraId="2C82F78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0.40</w:t>
            </w:r>
          </w:p>
        </w:tc>
        <w:tc>
          <w:tcPr>
            <w:tcW w:w="548" w:type="pct"/>
            <w:tcBorders>
              <w:top w:val="single" w:sz="4" w:space="0" w:color="auto"/>
              <w:left w:val="nil"/>
              <w:bottom w:val="single" w:sz="4" w:space="0" w:color="auto"/>
              <w:right w:val="nil"/>
            </w:tcBorders>
            <w:shd w:val="clear" w:color="auto" w:fill="auto"/>
            <w:noWrap/>
            <w:vAlign w:val="center"/>
          </w:tcPr>
          <w:p w14:paraId="375DBDF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1.45</w:t>
            </w:r>
          </w:p>
        </w:tc>
        <w:tc>
          <w:tcPr>
            <w:tcW w:w="347" w:type="pct"/>
            <w:tcBorders>
              <w:top w:val="single" w:sz="4" w:space="0" w:color="auto"/>
              <w:left w:val="nil"/>
              <w:bottom w:val="single" w:sz="4" w:space="0" w:color="auto"/>
              <w:right w:val="nil"/>
            </w:tcBorders>
            <w:shd w:val="clear" w:color="auto" w:fill="auto"/>
            <w:noWrap/>
            <w:vAlign w:val="center"/>
          </w:tcPr>
          <w:p w14:paraId="224CBB9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74C55F0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0.35</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52DC75B3"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15</w:t>
            </w:r>
          </w:p>
        </w:tc>
        <w:tc>
          <w:tcPr>
            <w:tcW w:w="631" w:type="pct"/>
            <w:tcBorders>
              <w:top w:val="single" w:sz="4" w:space="0" w:color="auto"/>
              <w:left w:val="nil"/>
              <w:bottom w:val="single" w:sz="4" w:space="0" w:color="auto"/>
              <w:right w:val="nil"/>
            </w:tcBorders>
            <w:shd w:val="clear" w:color="auto" w:fill="auto"/>
            <w:noWrap/>
            <w:vAlign w:val="bottom"/>
          </w:tcPr>
          <w:p w14:paraId="6E9C372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47" w:type="pct"/>
            <w:tcBorders>
              <w:top w:val="single" w:sz="4" w:space="0" w:color="auto"/>
              <w:left w:val="nil"/>
              <w:bottom w:val="single" w:sz="4" w:space="0" w:color="auto"/>
              <w:right w:val="nil"/>
            </w:tcBorders>
            <w:shd w:val="clear" w:color="auto" w:fill="auto"/>
            <w:noWrap/>
            <w:vAlign w:val="center"/>
          </w:tcPr>
          <w:p w14:paraId="79FCDF4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0.42</w:t>
            </w:r>
          </w:p>
        </w:tc>
        <w:tc>
          <w:tcPr>
            <w:tcW w:w="548" w:type="pct"/>
            <w:tcBorders>
              <w:top w:val="single" w:sz="4" w:space="0" w:color="auto"/>
              <w:left w:val="nil"/>
              <w:bottom w:val="single" w:sz="4" w:space="0" w:color="auto"/>
              <w:right w:val="nil"/>
            </w:tcBorders>
            <w:shd w:val="clear" w:color="auto" w:fill="auto"/>
            <w:noWrap/>
            <w:vAlign w:val="center"/>
          </w:tcPr>
          <w:p w14:paraId="750EC0C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2.00</w:t>
            </w:r>
          </w:p>
        </w:tc>
        <w:tc>
          <w:tcPr>
            <w:tcW w:w="347" w:type="pct"/>
            <w:tcBorders>
              <w:top w:val="single" w:sz="4" w:space="0" w:color="auto"/>
              <w:left w:val="nil"/>
              <w:bottom w:val="single" w:sz="4" w:space="0" w:color="auto"/>
              <w:right w:val="nil"/>
            </w:tcBorders>
            <w:shd w:val="clear" w:color="auto" w:fill="auto"/>
            <w:noWrap/>
            <w:vAlign w:val="center"/>
          </w:tcPr>
          <w:p w14:paraId="520629E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0.78</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182186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0.27</w:t>
            </w:r>
          </w:p>
        </w:tc>
      </w:tr>
      <w:tr w:rsidR="00C6057A" w:rsidRPr="00861DEE" w14:paraId="39201B40"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378F5EE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GO</w:t>
            </w:r>
          </w:p>
        </w:tc>
        <w:tc>
          <w:tcPr>
            <w:tcW w:w="402" w:type="pct"/>
            <w:tcBorders>
              <w:top w:val="single" w:sz="4" w:space="0" w:color="auto"/>
              <w:left w:val="nil"/>
              <w:bottom w:val="single" w:sz="4" w:space="0" w:color="auto"/>
              <w:right w:val="nil"/>
            </w:tcBorders>
            <w:shd w:val="clear" w:color="auto" w:fill="auto"/>
            <w:noWrap/>
            <w:vAlign w:val="center"/>
          </w:tcPr>
          <w:p w14:paraId="1238E278"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14</w:t>
            </w:r>
          </w:p>
        </w:tc>
        <w:tc>
          <w:tcPr>
            <w:tcW w:w="348" w:type="pct"/>
            <w:tcBorders>
              <w:top w:val="single" w:sz="4" w:space="0" w:color="auto"/>
              <w:left w:val="nil"/>
              <w:bottom w:val="single" w:sz="4" w:space="0" w:color="auto"/>
              <w:right w:val="nil"/>
            </w:tcBorders>
            <w:shd w:val="clear" w:color="auto" w:fill="auto"/>
            <w:noWrap/>
            <w:vAlign w:val="center"/>
          </w:tcPr>
          <w:p w14:paraId="2B54D68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0.43</w:t>
            </w:r>
          </w:p>
        </w:tc>
        <w:tc>
          <w:tcPr>
            <w:tcW w:w="548" w:type="pct"/>
            <w:tcBorders>
              <w:top w:val="single" w:sz="4" w:space="0" w:color="auto"/>
              <w:left w:val="nil"/>
              <w:bottom w:val="single" w:sz="4" w:space="0" w:color="auto"/>
              <w:right w:val="nil"/>
            </w:tcBorders>
            <w:shd w:val="clear" w:color="auto" w:fill="auto"/>
            <w:noWrap/>
            <w:vAlign w:val="center"/>
          </w:tcPr>
          <w:p w14:paraId="70B7F1E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1.63</w:t>
            </w:r>
          </w:p>
        </w:tc>
        <w:tc>
          <w:tcPr>
            <w:tcW w:w="347" w:type="pct"/>
            <w:tcBorders>
              <w:top w:val="single" w:sz="4" w:space="0" w:color="auto"/>
              <w:left w:val="nil"/>
              <w:bottom w:val="single" w:sz="4" w:space="0" w:color="auto"/>
              <w:right w:val="nil"/>
            </w:tcBorders>
            <w:shd w:val="clear" w:color="auto" w:fill="auto"/>
            <w:noWrap/>
            <w:vAlign w:val="center"/>
          </w:tcPr>
          <w:p w14:paraId="5BC92A5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0.89</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4F699D8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0.30</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21CD02A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18</w:t>
            </w:r>
          </w:p>
        </w:tc>
        <w:tc>
          <w:tcPr>
            <w:tcW w:w="631" w:type="pct"/>
            <w:tcBorders>
              <w:top w:val="single" w:sz="4" w:space="0" w:color="auto"/>
              <w:left w:val="nil"/>
              <w:bottom w:val="single" w:sz="4" w:space="0" w:color="auto"/>
              <w:right w:val="nil"/>
            </w:tcBorders>
            <w:shd w:val="clear" w:color="auto" w:fill="auto"/>
            <w:noWrap/>
            <w:vAlign w:val="bottom"/>
          </w:tcPr>
          <w:p w14:paraId="50ECC7B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w:t>
            </w:r>
          </w:p>
        </w:tc>
        <w:tc>
          <w:tcPr>
            <w:tcW w:w="347" w:type="pct"/>
            <w:tcBorders>
              <w:top w:val="single" w:sz="4" w:space="0" w:color="auto"/>
              <w:left w:val="nil"/>
              <w:bottom w:val="single" w:sz="4" w:space="0" w:color="auto"/>
              <w:right w:val="nil"/>
            </w:tcBorders>
            <w:shd w:val="clear" w:color="auto" w:fill="auto"/>
            <w:noWrap/>
            <w:vAlign w:val="center"/>
          </w:tcPr>
          <w:p w14:paraId="26B6B70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0.40</w:t>
            </w:r>
          </w:p>
        </w:tc>
        <w:tc>
          <w:tcPr>
            <w:tcW w:w="548" w:type="pct"/>
            <w:tcBorders>
              <w:top w:val="single" w:sz="4" w:space="0" w:color="auto"/>
              <w:left w:val="nil"/>
              <w:bottom w:val="single" w:sz="4" w:space="0" w:color="auto"/>
              <w:right w:val="nil"/>
            </w:tcBorders>
            <w:shd w:val="clear" w:color="auto" w:fill="auto"/>
            <w:noWrap/>
            <w:vAlign w:val="center"/>
          </w:tcPr>
          <w:p w14:paraId="4A97A76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1.68</w:t>
            </w:r>
          </w:p>
        </w:tc>
        <w:tc>
          <w:tcPr>
            <w:tcW w:w="347" w:type="pct"/>
            <w:tcBorders>
              <w:top w:val="single" w:sz="4" w:space="0" w:color="auto"/>
              <w:left w:val="nil"/>
              <w:bottom w:val="single" w:sz="4" w:space="0" w:color="auto"/>
              <w:right w:val="nil"/>
            </w:tcBorders>
            <w:shd w:val="clear" w:color="auto" w:fill="auto"/>
            <w:noWrap/>
            <w:vAlign w:val="center"/>
          </w:tcPr>
          <w:p w14:paraId="36FE3F4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2CDB83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0.26</w:t>
            </w:r>
          </w:p>
        </w:tc>
      </w:tr>
      <w:tr w:rsidR="00C6057A" w:rsidRPr="00861DEE" w14:paraId="38EBE8CE"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1FC22BD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RO</w:t>
            </w:r>
          </w:p>
        </w:tc>
        <w:tc>
          <w:tcPr>
            <w:tcW w:w="402" w:type="pct"/>
            <w:tcBorders>
              <w:top w:val="single" w:sz="4" w:space="0" w:color="auto"/>
              <w:left w:val="nil"/>
              <w:bottom w:val="single" w:sz="4" w:space="0" w:color="auto"/>
              <w:right w:val="nil"/>
            </w:tcBorders>
            <w:shd w:val="clear" w:color="auto" w:fill="auto"/>
            <w:noWrap/>
            <w:vAlign w:val="center"/>
          </w:tcPr>
          <w:p w14:paraId="771966F1"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12</w:t>
            </w:r>
          </w:p>
        </w:tc>
        <w:tc>
          <w:tcPr>
            <w:tcW w:w="348" w:type="pct"/>
            <w:tcBorders>
              <w:top w:val="single" w:sz="4" w:space="0" w:color="auto"/>
              <w:left w:val="nil"/>
              <w:bottom w:val="single" w:sz="4" w:space="0" w:color="auto"/>
              <w:right w:val="nil"/>
            </w:tcBorders>
            <w:shd w:val="clear" w:color="auto" w:fill="auto"/>
            <w:noWrap/>
            <w:vAlign w:val="center"/>
          </w:tcPr>
          <w:p w14:paraId="248F2B7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0.43</w:t>
            </w:r>
          </w:p>
        </w:tc>
        <w:tc>
          <w:tcPr>
            <w:tcW w:w="548" w:type="pct"/>
            <w:tcBorders>
              <w:top w:val="single" w:sz="4" w:space="0" w:color="auto"/>
              <w:left w:val="nil"/>
              <w:bottom w:val="single" w:sz="4" w:space="0" w:color="auto"/>
              <w:right w:val="nil"/>
            </w:tcBorders>
            <w:shd w:val="clear" w:color="auto" w:fill="auto"/>
            <w:noWrap/>
            <w:vAlign w:val="center"/>
          </w:tcPr>
          <w:p w14:paraId="2382DD6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1.02</w:t>
            </w:r>
          </w:p>
        </w:tc>
        <w:tc>
          <w:tcPr>
            <w:tcW w:w="347" w:type="pct"/>
            <w:tcBorders>
              <w:top w:val="single" w:sz="4" w:space="0" w:color="auto"/>
              <w:left w:val="nil"/>
              <w:bottom w:val="single" w:sz="4" w:space="0" w:color="auto"/>
              <w:right w:val="nil"/>
            </w:tcBorders>
            <w:shd w:val="clear" w:color="auto" w:fill="auto"/>
            <w:noWrap/>
            <w:vAlign w:val="center"/>
          </w:tcPr>
          <w:p w14:paraId="6E739CB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6450077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0.52</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6D3AA110"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13</w:t>
            </w:r>
          </w:p>
        </w:tc>
        <w:tc>
          <w:tcPr>
            <w:tcW w:w="631" w:type="pct"/>
            <w:tcBorders>
              <w:top w:val="single" w:sz="4" w:space="0" w:color="auto"/>
              <w:left w:val="nil"/>
              <w:bottom w:val="single" w:sz="4" w:space="0" w:color="auto"/>
              <w:right w:val="nil"/>
            </w:tcBorders>
            <w:shd w:val="clear" w:color="auto" w:fill="auto"/>
            <w:noWrap/>
            <w:vAlign w:val="bottom"/>
          </w:tcPr>
          <w:p w14:paraId="7D41DE4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47" w:type="pct"/>
            <w:tcBorders>
              <w:top w:val="single" w:sz="4" w:space="0" w:color="auto"/>
              <w:left w:val="nil"/>
              <w:bottom w:val="single" w:sz="4" w:space="0" w:color="auto"/>
              <w:right w:val="nil"/>
            </w:tcBorders>
            <w:shd w:val="clear" w:color="auto" w:fill="auto"/>
            <w:noWrap/>
            <w:vAlign w:val="center"/>
          </w:tcPr>
          <w:p w14:paraId="62F9CA4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0.44</w:t>
            </w:r>
          </w:p>
        </w:tc>
        <w:tc>
          <w:tcPr>
            <w:tcW w:w="548" w:type="pct"/>
            <w:tcBorders>
              <w:top w:val="single" w:sz="4" w:space="0" w:color="auto"/>
              <w:left w:val="nil"/>
              <w:bottom w:val="single" w:sz="4" w:space="0" w:color="auto"/>
              <w:right w:val="nil"/>
            </w:tcBorders>
            <w:shd w:val="clear" w:color="auto" w:fill="auto"/>
            <w:noWrap/>
            <w:vAlign w:val="center"/>
          </w:tcPr>
          <w:p w14:paraId="23D1AFF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1.37</w:t>
            </w:r>
          </w:p>
        </w:tc>
        <w:tc>
          <w:tcPr>
            <w:tcW w:w="347" w:type="pct"/>
            <w:tcBorders>
              <w:top w:val="single" w:sz="4" w:space="0" w:color="auto"/>
              <w:left w:val="nil"/>
              <w:bottom w:val="single" w:sz="4" w:space="0" w:color="auto"/>
              <w:right w:val="nil"/>
            </w:tcBorders>
            <w:shd w:val="clear" w:color="auto" w:fill="auto"/>
            <w:noWrap/>
            <w:vAlign w:val="center"/>
          </w:tcPr>
          <w:p w14:paraId="3E58EDC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0.83</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4A6AA9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0.39</w:t>
            </w:r>
          </w:p>
        </w:tc>
      </w:tr>
      <w:tr w:rsidR="00C6057A" w:rsidRPr="00861DEE" w14:paraId="56E2C028"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4D4F0146"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RN</w:t>
            </w:r>
          </w:p>
        </w:tc>
        <w:tc>
          <w:tcPr>
            <w:tcW w:w="402" w:type="pct"/>
            <w:tcBorders>
              <w:top w:val="single" w:sz="4" w:space="0" w:color="auto"/>
              <w:left w:val="nil"/>
              <w:bottom w:val="single" w:sz="4" w:space="0" w:color="auto"/>
              <w:right w:val="nil"/>
            </w:tcBorders>
            <w:shd w:val="clear" w:color="auto" w:fill="auto"/>
            <w:noWrap/>
            <w:vAlign w:val="center"/>
          </w:tcPr>
          <w:p w14:paraId="6AF0BD7C"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21</w:t>
            </w:r>
          </w:p>
        </w:tc>
        <w:tc>
          <w:tcPr>
            <w:tcW w:w="348" w:type="pct"/>
            <w:tcBorders>
              <w:top w:val="single" w:sz="4" w:space="0" w:color="auto"/>
              <w:left w:val="nil"/>
              <w:bottom w:val="single" w:sz="4" w:space="0" w:color="auto"/>
              <w:right w:val="nil"/>
            </w:tcBorders>
            <w:shd w:val="clear" w:color="auto" w:fill="auto"/>
            <w:noWrap/>
            <w:vAlign w:val="center"/>
          </w:tcPr>
          <w:p w14:paraId="30A21CD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0.30</w:t>
            </w:r>
          </w:p>
        </w:tc>
        <w:tc>
          <w:tcPr>
            <w:tcW w:w="548" w:type="pct"/>
            <w:tcBorders>
              <w:top w:val="single" w:sz="4" w:space="0" w:color="auto"/>
              <w:left w:val="nil"/>
              <w:bottom w:val="single" w:sz="4" w:space="0" w:color="auto"/>
              <w:right w:val="nil"/>
            </w:tcBorders>
            <w:shd w:val="clear" w:color="auto" w:fill="auto"/>
            <w:noWrap/>
            <w:vAlign w:val="center"/>
          </w:tcPr>
          <w:p w14:paraId="5638E8A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1.48</w:t>
            </w:r>
          </w:p>
        </w:tc>
        <w:tc>
          <w:tcPr>
            <w:tcW w:w="347" w:type="pct"/>
            <w:tcBorders>
              <w:top w:val="single" w:sz="4" w:space="0" w:color="auto"/>
              <w:left w:val="nil"/>
              <w:bottom w:val="single" w:sz="4" w:space="0" w:color="auto"/>
              <w:right w:val="nil"/>
            </w:tcBorders>
            <w:shd w:val="clear" w:color="auto" w:fill="auto"/>
            <w:noWrap/>
            <w:vAlign w:val="center"/>
          </w:tcPr>
          <w:p w14:paraId="604311C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0.81</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080D225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0.25</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7AE9FA93"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20</w:t>
            </w:r>
          </w:p>
        </w:tc>
        <w:tc>
          <w:tcPr>
            <w:tcW w:w="631" w:type="pct"/>
            <w:tcBorders>
              <w:top w:val="single" w:sz="4" w:space="0" w:color="auto"/>
              <w:left w:val="nil"/>
              <w:bottom w:val="single" w:sz="4" w:space="0" w:color="auto"/>
              <w:right w:val="nil"/>
            </w:tcBorders>
            <w:shd w:val="clear" w:color="auto" w:fill="auto"/>
            <w:noWrap/>
            <w:vAlign w:val="bottom"/>
          </w:tcPr>
          <w:p w14:paraId="7D3EDD5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47" w:type="pct"/>
            <w:tcBorders>
              <w:top w:val="single" w:sz="4" w:space="0" w:color="auto"/>
              <w:left w:val="nil"/>
              <w:bottom w:val="single" w:sz="4" w:space="0" w:color="auto"/>
              <w:right w:val="nil"/>
            </w:tcBorders>
            <w:shd w:val="clear" w:color="auto" w:fill="auto"/>
            <w:noWrap/>
            <w:vAlign w:val="center"/>
          </w:tcPr>
          <w:p w14:paraId="6FBE9A9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0.33</w:t>
            </w:r>
          </w:p>
        </w:tc>
        <w:tc>
          <w:tcPr>
            <w:tcW w:w="548" w:type="pct"/>
            <w:tcBorders>
              <w:top w:val="single" w:sz="4" w:space="0" w:color="auto"/>
              <w:left w:val="nil"/>
              <w:bottom w:val="single" w:sz="4" w:space="0" w:color="auto"/>
              <w:right w:val="nil"/>
            </w:tcBorders>
            <w:shd w:val="clear" w:color="auto" w:fill="auto"/>
            <w:noWrap/>
            <w:vAlign w:val="center"/>
          </w:tcPr>
          <w:p w14:paraId="7E3D650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1.45</w:t>
            </w:r>
          </w:p>
        </w:tc>
        <w:tc>
          <w:tcPr>
            <w:tcW w:w="347" w:type="pct"/>
            <w:tcBorders>
              <w:top w:val="single" w:sz="4" w:space="0" w:color="auto"/>
              <w:left w:val="nil"/>
              <w:bottom w:val="single" w:sz="4" w:space="0" w:color="auto"/>
              <w:right w:val="nil"/>
            </w:tcBorders>
            <w:shd w:val="clear" w:color="auto" w:fill="auto"/>
            <w:noWrap/>
            <w:vAlign w:val="center"/>
          </w:tcPr>
          <w:p w14:paraId="145A879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0.82</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010FDB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0.28</w:t>
            </w:r>
          </w:p>
        </w:tc>
      </w:tr>
      <w:tr w:rsidR="00C6057A" w:rsidRPr="00861DEE" w14:paraId="337F1A4A"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53F2947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SE</w:t>
            </w:r>
          </w:p>
        </w:tc>
        <w:tc>
          <w:tcPr>
            <w:tcW w:w="402" w:type="pct"/>
            <w:tcBorders>
              <w:top w:val="single" w:sz="4" w:space="0" w:color="auto"/>
              <w:left w:val="nil"/>
              <w:bottom w:val="single" w:sz="4" w:space="0" w:color="auto"/>
              <w:right w:val="nil"/>
            </w:tcBorders>
            <w:shd w:val="clear" w:color="auto" w:fill="auto"/>
            <w:noWrap/>
            <w:vAlign w:val="center"/>
          </w:tcPr>
          <w:p w14:paraId="1C36CCE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19</w:t>
            </w:r>
          </w:p>
        </w:tc>
        <w:tc>
          <w:tcPr>
            <w:tcW w:w="348" w:type="pct"/>
            <w:tcBorders>
              <w:top w:val="single" w:sz="4" w:space="0" w:color="auto"/>
              <w:left w:val="nil"/>
              <w:bottom w:val="single" w:sz="4" w:space="0" w:color="auto"/>
              <w:right w:val="nil"/>
            </w:tcBorders>
            <w:shd w:val="clear" w:color="auto" w:fill="auto"/>
            <w:noWrap/>
            <w:vAlign w:val="center"/>
          </w:tcPr>
          <w:p w14:paraId="7D5FD02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0.31</w:t>
            </w:r>
          </w:p>
        </w:tc>
        <w:tc>
          <w:tcPr>
            <w:tcW w:w="548" w:type="pct"/>
            <w:tcBorders>
              <w:top w:val="single" w:sz="4" w:space="0" w:color="auto"/>
              <w:left w:val="nil"/>
              <w:bottom w:val="single" w:sz="4" w:space="0" w:color="auto"/>
              <w:right w:val="nil"/>
            </w:tcBorders>
            <w:shd w:val="clear" w:color="auto" w:fill="auto"/>
            <w:noWrap/>
            <w:vAlign w:val="center"/>
          </w:tcPr>
          <w:p w14:paraId="5FC122E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1.47</w:t>
            </w:r>
          </w:p>
        </w:tc>
        <w:tc>
          <w:tcPr>
            <w:tcW w:w="347" w:type="pct"/>
            <w:tcBorders>
              <w:top w:val="single" w:sz="4" w:space="0" w:color="auto"/>
              <w:left w:val="nil"/>
              <w:bottom w:val="single" w:sz="4" w:space="0" w:color="auto"/>
              <w:right w:val="nil"/>
            </w:tcBorders>
            <w:shd w:val="clear" w:color="auto" w:fill="auto"/>
            <w:noWrap/>
            <w:vAlign w:val="center"/>
          </w:tcPr>
          <w:p w14:paraId="0F652E1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0.80</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37A531D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0.26</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5775117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14</w:t>
            </w:r>
          </w:p>
        </w:tc>
        <w:tc>
          <w:tcPr>
            <w:tcW w:w="631" w:type="pct"/>
            <w:tcBorders>
              <w:top w:val="single" w:sz="4" w:space="0" w:color="auto"/>
              <w:left w:val="nil"/>
              <w:bottom w:val="single" w:sz="4" w:space="0" w:color="auto"/>
              <w:right w:val="nil"/>
            </w:tcBorders>
            <w:shd w:val="clear" w:color="auto" w:fill="auto"/>
            <w:noWrap/>
            <w:vAlign w:val="bottom"/>
          </w:tcPr>
          <w:p w14:paraId="412CDE3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5</w:t>
            </w:r>
          </w:p>
        </w:tc>
        <w:tc>
          <w:tcPr>
            <w:tcW w:w="347" w:type="pct"/>
            <w:tcBorders>
              <w:top w:val="single" w:sz="4" w:space="0" w:color="auto"/>
              <w:left w:val="nil"/>
              <w:bottom w:val="single" w:sz="4" w:space="0" w:color="auto"/>
              <w:right w:val="nil"/>
            </w:tcBorders>
            <w:shd w:val="clear" w:color="auto" w:fill="auto"/>
            <w:noWrap/>
            <w:vAlign w:val="center"/>
          </w:tcPr>
          <w:p w14:paraId="715512A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0.42</w:t>
            </w:r>
          </w:p>
        </w:tc>
        <w:tc>
          <w:tcPr>
            <w:tcW w:w="548" w:type="pct"/>
            <w:tcBorders>
              <w:top w:val="single" w:sz="4" w:space="0" w:color="auto"/>
              <w:left w:val="nil"/>
              <w:bottom w:val="single" w:sz="4" w:space="0" w:color="auto"/>
              <w:right w:val="nil"/>
            </w:tcBorders>
            <w:shd w:val="clear" w:color="auto" w:fill="auto"/>
            <w:noWrap/>
            <w:vAlign w:val="center"/>
          </w:tcPr>
          <w:p w14:paraId="67BA9A5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1.64</w:t>
            </w:r>
          </w:p>
        </w:tc>
        <w:tc>
          <w:tcPr>
            <w:tcW w:w="347" w:type="pct"/>
            <w:tcBorders>
              <w:top w:val="single" w:sz="4" w:space="0" w:color="auto"/>
              <w:left w:val="nil"/>
              <w:bottom w:val="single" w:sz="4" w:space="0" w:color="auto"/>
              <w:right w:val="nil"/>
            </w:tcBorders>
            <w:shd w:val="clear" w:color="auto" w:fill="auto"/>
            <w:noWrap/>
            <w:vAlign w:val="center"/>
          </w:tcPr>
          <w:p w14:paraId="7CBFE2A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0.81</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866315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0.32</w:t>
            </w:r>
          </w:p>
        </w:tc>
      </w:tr>
      <w:tr w:rsidR="00C6057A" w:rsidRPr="00861DEE" w14:paraId="5CDDE0B1"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2E205A42"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RR</w:t>
            </w:r>
          </w:p>
        </w:tc>
        <w:tc>
          <w:tcPr>
            <w:tcW w:w="402" w:type="pct"/>
            <w:tcBorders>
              <w:top w:val="single" w:sz="4" w:space="0" w:color="auto"/>
              <w:left w:val="nil"/>
              <w:bottom w:val="single" w:sz="4" w:space="0" w:color="auto"/>
              <w:right w:val="nil"/>
            </w:tcBorders>
            <w:shd w:val="clear" w:color="auto" w:fill="auto"/>
            <w:noWrap/>
            <w:vAlign w:val="center"/>
          </w:tcPr>
          <w:p w14:paraId="2A33537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13</w:t>
            </w:r>
          </w:p>
        </w:tc>
        <w:tc>
          <w:tcPr>
            <w:tcW w:w="348" w:type="pct"/>
            <w:tcBorders>
              <w:top w:val="single" w:sz="4" w:space="0" w:color="auto"/>
              <w:left w:val="nil"/>
              <w:bottom w:val="single" w:sz="4" w:space="0" w:color="auto"/>
              <w:right w:val="nil"/>
            </w:tcBorders>
            <w:shd w:val="clear" w:color="auto" w:fill="auto"/>
            <w:noWrap/>
            <w:vAlign w:val="center"/>
          </w:tcPr>
          <w:p w14:paraId="0E16E77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0.43</w:t>
            </w:r>
          </w:p>
        </w:tc>
        <w:tc>
          <w:tcPr>
            <w:tcW w:w="548" w:type="pct"/>
            <w:tcBorders>
              <w:top w:val="single" w:sz="4" w:space="0" w:color="auto"/>
              <w:left w:val="nil"/>
              <w:bottom w:val="single" w:sz="4" w:space="0" w:color="auto"/>
              <w:right w:val="nil"/>
            </w:tcBorders>
            <w:shd w:val="clear" w:color="auto" w:fill="auto"/>
            <w:noWrap/>
            <w:vAlign w:val="center"/>
          </w:tcPr>
          <w:p w14:paraId="1FBB4A4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1.20</w:t>
            </w:r>
          </w:p>
        </w:tc>
        <w:tc>
          <w:tcPr>
            <w:tcW w:w="347" w:type="pct"/>
            <w:tcBorders>
              <w:top w:val="single" w:sz="4" w:space="0" w:color="auto"/>
              <w:left w:val="nil"/>
              <w:bottom w:val="single" w:sz="4" w:space="0" w:color="auto"/>
              <w:right w:val="nil"/>
            </w:tcBorders>
            <w:shd w:val="clear" w:color="auto" w:fill="auto"/>
            <w:noWrap/>
            <w:vAlign w:val="center"/>
          </w:tcPr>
          <w:p w14:paraId="6F1E460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0.88</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7771ADD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0.41</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5F272AE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9</w:t>
            </w:r>
          </w:p>
        </w:tc>
        <w:tc>
          <w:tcPr>
            <w:tcW w:w="631" w:type="pct"/>
            <w:tcBorders>
              <w:top w:val="single" w:sz="4" w:space="0" w:color="auto"/>
              <w:left w:val="nil"/>
              <w:bottom w:val="single" w:sz="4" w:space="0" w:color="auto"/>
              <w:right w:val="nil"/>
            </w:tcBorders>
            <w:shd w:val="clear" w:color="auto" w:fill="auto"/>
            <w:noWrap/>
            <w:vAlign w:val="bottom"/>
          </w:tcPr>
          <w:p w14:paraId="7CA6E93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4</w:t>
            </w:r>
          </w:p>
        </w:tc>
        <w:tc>
          <w:tcPr>
            <w:tcW w:w="347" w:type="pct"/>
            <w:tcBorders>
              <w:top w:val="single" w:sz="4" w:space="0" w:color="auto"/>
              <w:left w:val="nil"/>
              <w:bottom w:val="single" w:sz="4" w:space="0" w:color="auto"/>
              <w:right w:val="nil"/>
            </w:tcBorders>
            <w:shd w:val="clear" w:color="auto" w:fill="auto"/>
            <w:noWrap/>
            <w:vAlign w:val="center"/>
          </w:tcPr>
          <w:p w14:paraId="2A4DCD6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0.56</w:t>
            </w:r>
          </w:p>
        </w:tc>
        <w:tc>
          <w:tcPr>
            <w:tcW w:w="548" w:type="pct"/>
            <w:tcBorders>
              <w:top w:val="single" w:sz="4" w:space="0" w:color="auto"/>
              <w:left w:val="nil"/>
              <w:bottom w:val="single" w:sz="4" w:space="0" w:color="auto"/>
              <w:right w:val="nil"/>
            </w:tcBorders>
            <w:shd w:val="clear" w:color="auto" w:fill="auto"/>
            <w:noWrap/>
            <w:vAlign w:val="center"/>
          </w:tcPr>
          <w:p w14:paraId="05CCD96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0.85</w:t>
            </w:r>
          </w:p>
        </w:tc>
        <w:tc>
          <w:tcPr>
            <w:tcW w:w="347" w:type="pct"/>
            <w:tcBorders>
              <w:top w:val="single" w:sz="4" w:space="0" w:color="auto"/>
              <w:left w:val="nil"/>
              <w:bottom w:val="single" w:sz="4" w:space="0" w:color="auto"/>
              <w:right w:val="nil"/>
            </w:tcBorders>
            <w:shd w:val="clear" w:color="auto" w:fill="auto"/>
            <w:noWrap/>
            <w:vAlign w:val="center"/>
          </w:tcPr>
          <w:p w14:paraId="1EBC419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0.86</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372D388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0.77</w:t>
            </w:r>
          </w:p>
        </w:tc>
      </w:tr>
      <w:tr w:rsidR="00C6057A" w:rsidRPr="00861DEE" w14:paraId="5E5DF07A"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4701BDB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AC</w:t>
            </w:r>
          </w:p>
        </w:tc>
        <w:tc>
          <w:tcPr>
            <w:tcW w:w="402" w:type="pct"/>
            <w:tcBorders>
              <w:top w:val="single" w:sz="4" w:space="0" w:color="auto"/>
              <w:left w:val="nil"/>
              <w:bottom w:val="single" w:sz="4" w:space="0" w:color="auto"/>
              <w:right w:val="nil"/>
            </w:tcBorders>
            <w:shd w:val="clear" w:color="auto" w:fill="auto"/>
            <w:noWrap/>
            <w:vAlign w:val="center"/>
          </w:tcPr>
          <w:p w14:paraId="28D8FAE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18</w:t>
            </w:r>
          </w:p>
        </w:tc>
        <w:tc>
          <w:tcPr>
            <w:tcW w:w="348" w:type="pct"/>
            <w:tcBorders>
              <w:top w:val="single" w:sz="4" w:space="0" w:color="auto"/>
              <w:left w:val="nil"/>
              <w:bottom w:val="single" w:sz="4" w:space="0" w:color="auto"/>
              <w:right w:val="nil"/>
            </w:tcBorders>
            <w:shd w:val="clear" w:color="auto" w:fill="auto"/>
            <w:noWrap/>
            <w:vAlign w:val="center"/>
          </w:tcPr>
          <w:p w14:paraId="271DC0A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0.34</w:t>
            </w:r>
          </w:p>
        </w:tc>
        <w:tc>
          <w:tcPr>
            <w:tcW w:w="548" w:type="pct"/>
            <w:tcBorders>
              <w:top w:val="single" w:sz="4" w:space="0" w:color="auto"/>
              <w:left w:val="nil"/>
              <w:bottom w:val="single" w:sz="4" w:space="0" w:color="auto"/>
              <w:right w:val="nil"/>
            </w:tcBorders>
            <w:shd w:val="clear" w:color="auto" w:fill="auto"/>
            <w:noWrap/>
            <w:vAlign w:val="center"/>
          </w:tcPr>
          <w:p w14:paraId="3B7415D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1.12</w:t>
            </w:r>
          </w:p>
        </w:tc>
        <w:tc>
          <w:tcPr>
            <w:tcW w:w="347" w:type="pct"/>
            <w:tcBorders>
              <w:top w:val="single" w:sz="4" w:space="0" w:color="auto"/>
              <w:left w:val="nil"/>
              <w:bottom w:val="single" w:sz="4" w:space="0" w:color="auto"/>
              <w:right w:val="nil"/>
            </w:tcBorders>
            <w:shd w:val="clear" w:color="auto" w:fill="auto"/>
            <w:noWrap/>
            <w:vAlign w:val="center"/>
          </w:tcPr>
          <w:p w14:paraId="6F75BC4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0.80</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12C4E95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0.38</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273806F8"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19</w:t>
            </w:r>
          </w:p>
        </w:tc>
        <w:tc>
          <w:tcPr>
            <w:tcW w:w="631" w:type="pct"/>
            <w:tcBorders>
              <w:top w:val="single" w:sz="4" w:space="0" w:color="auto"/>
              <w:left w:val="nil"/>
              <w:bottom w:val="single" w:sz="4" w:space="0" w:color="auto"/>
              <w:right w:val="nil"/>
            </w:tcBorders>
            <w:shd w:val="clear" w:color="auto" w:fill="auto"/>
            <w:noWrap/>
            <w:vAlign w:val="bottom"/>
          </w:tcPr>
          <w:p w14:paraId="2B702E9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47" w:type="pct"/>
            <w:tcBorders>
              <w:top w:val="single" w:sz="4" w:space="0" w:color="auto"/>
              <w:left w:val="nil"/>
              <w:bottom w:val="single" w:sz="4" w:space="0" w:color="auto"/>
              <w:right w:val="nil"/>
            </w:tcBorders>
            <w:shd w:val="clear" w:color="auto" w:fill="auto"/>
            <w:noWrap/>
            <w:vAlign w:val="center"/>
          </w:tcPr>
          <w:p w14:paraId="09B7155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0.37</w:t>
            </w:r>
          </w:p>
        </w:tc>
        <w:tc>
          <w:tcPr>
            <w:tcW w:w="548" w:type="pct"/>
            <w:tcBorders>
              <w:top w:val="single" w:sz="4" w:space="0" w:color="auto"/>
              <w:left w:val="nil"/>
              <w:bottom w:val="single" w:sz="4" w:space="0" w:color="auto"/>
              <w:right w:val="nil"/>
            </w:tcBorders>
            <w:shd w:val="clear" w:color="auto" w:fill="auto"/>
            <w:noWrap/>
            <w:vAlign w:val="center"/>
          </w:tcPr>
          <w:p w14:paraId="4FB9977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0.92</w:t>
            </w:r>
          </w:p>
        </w:tc>
        <w:tc>
          <w:tcPr>
            <w:tcW w:w="347" w:type="pct"/>
            <w:tcBorders>
              <w:top w:val="single" w:sz="4" w:space="0" w:color="auto"/>
              <w:left w:val="nil"/>
              <w:bottom w:val="single" w:sz="4" w:space="0" w:color="auto"/>
              <w:right w:val="nil"/>
            </w:tcBorders>
            <w:shd w:val="clear" w:color="auto" w:fill="auto"/>
            <w:noWrap/>
            <w:vAlign w:val="center"/>
          </w:tcPr>
          <w:p w14:paraId="1DF3D42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0.80</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2E1E603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0.49</w:t>
            </w:r>
          </w:p>
        </w:tc>
      </w:tr>
      <w:tr w:rsidR="00C6057A" w:rsidRPr="00861DEE" w14:paraId="02FC227E"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54DF51A2"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PA</w:t>
            </w:r>
          </w:p>
        </w:tc>
        <w:tc>
          <w:tcPr>
            <w:tcW w:w="402" w:type="pct"/>
            <w:tcBorders>
              <w:top w:val="single" w:sz="4" w:space="0" w:color="auto"/>
              <w:left w:val="nil"/>
              <w:bottom w:val="single" w:sz="4" w:space="0" w:color="auto"/>
              <w:right w:val="nil"/>
            </w:tcBorders>
            <w:shd w:val="clear" w:color="auto" w:fill="auto"/>
            <w:noWrap/>
            <w:vAlign w:val="center"/>
          </w:tcPr>
          <w:p w14:paraId="164BA17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15</w:t>
            </w:r>
          </w:p>
        </w:tc>
        <w:tc>
          <w:tcPr>
            <w:tcW w:w="348" w:type="pct"/>
            <w:tcBorders>
              <w:top w:val="single" w:sz="4" w:space="0" w:color="auto"/>
              <w:left w:val="nil"/>
              <w:bottom w:val="single" w:sz="4" w:space="0" w:color="auto"/>
              <w:right w:val="nil"/>
            </w:tcBorders>
            <w:shd w:val="clear" w:color="auto" w:fill="auto"/>
            <w:noWrap/>
            <w:vAlign w:val="center"/>
          </w:tcPr>
          <w:p w14:paraId="6E7E6ED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0.42</w:t>
            </w:r>
          </w:p>
        </w:tc>
        <w:tc>
          <w:tcPr>
            <w:tcW w:w="548" w:type="pct"/>
            <w:tcBorders>
              <w:top w:val="single" w:sz="4" w:space="0" w:color="auto"/>
              <w:left w:val="nil"/>
              <w:bottom w:val="single" w:sz="4" w:space="0" w:color="auto"/>
              <w:right w:val="nil"/>
            </w:tcBorders>
            <w:shd w:val="clear" w:color="auto" w:fill="auto"/>
            <w:noWrap/>
            <w:vAlign w:val="center"/>
          </w:tcPr>
          <w:p w14:paraId="036EACF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1.28</w:t>
            </w:r>
          </w:p>
        </w:tc>
        <w:tc>
          <w:tcPr>
            <w:tcW w:w="347" w:type="pct"/>
            <w:tcBorders>
              <w:top w:val="single" w:sz="4" w:space="0" w:color="auto"/>
              <w:left w:val="nil"/>
              <w:bottom w:val="single" w:sz="4" w:space="0" w:color="auto"/>
              <w:right w:val="nil"/>
            </w:tcBorders>
            <w:shd w:val="clear" w:color="auto" w:fill="auto"/>
            <w:noWrap/>
            <w:vAlign w:val="center"/>
          </w:tcPr>
          <w:p w14:paraId="47EEFDA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0.87</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36862C7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0.38</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5465870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12</w:t>
            </w:r>
          </w:p>
        </w:tc>
        <w:tc>
          <w:tcPr>
            <w:tcW w:w="631" w:type="pct"/>
            <w:tcBorders>
              <w:top w:val="single" w:sz="4" w:space="0" w:color="auto"/>
              <w:left w:val="nil"/>
              <w:bottom w:val="single" w:sz="4" w:space="0" w:color="auto"/>
              <w:right w:val="nil"/>
            </w:tcBorders>
            <w:shd w:val="clear" w:color="auto" w:fill="auto"/>
            <w:noWrap/>
            <w:vAlign w:val="bottom"/>
          </w:tcPr>
          <w:p w14:paraId="55FB278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3</w:t>
            </w:r>
          </w:p>
        </w:tc>
        <w:tc>
          <w:tcPr>
            <w:tcW w:w="347" w:type="pct"/>
            <w:tcBorders>
              <w:top w:val="single" w:sz="4" w:space="0" w:color="auto"/>
              <w:left w:val="nil"/>
              <w:bottom w:val="single" w:sz="4" w:space="0" w:color="auto"/>
              <w:right w:val="nil"/>
            </w:tcBorders>
            <w:shd w:val="clear" w:color="auto" w:fill="auto"/>
            <w:noWrap/>
            <w:vAlign w:val="center"/>
          </w:tcPr>
          <w:p w14:paraId="1F2796F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0.49</w:t>
            </w:r>
          </w:p>
        </w:tc>
        <w:tc>
          <w:tcPr>
            <w:tcW w:w="548" w:type="pct"/>
            <w:tcBorders>
              <w:top w:val="single" w:sz="4" w:space="0" w:color="auto"/>
              <w:left w:val="nil"/>
              <w:bottom w:val="single" w:sz="4" w:space="0" w:color="auto"/>
              <w:right w:val="nil"/>
            </w:tcBorders>
            <w:shd w:val="clear" w:color="auto" w:fill="auto"/>
            <w:noWrap/>
            <w:vAlign w:val="center"/>
          </w:tcPr>
          <w:p w14:paraId="4CD8764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1.28</w:t>
            </w:r>
          </w:p>
        </w:tc>
        <w:tc>
          <w:tcPr>
            <w:tcW w:w="347" w:type="pct"/>
            <w:tcBorders>
              <w:top w:val="single" w:sz="4" w:space="0" w:color="auto"/>
              <w:left w:val="nil"/>
              <w:bottom w:val="single" w:sz="4" w:space="0" w:color="auto"/>
              <w:right w:val="nil"/>
            </w:tcBorders>
            <w:shd w:val="clear" w:color="auto" w:fill="auto"/>
            <w:noWrap/>
            <w:vAlign w:val="center"/>
          </w:tcPr>
          <w:p w14:paraId="273E39C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0.84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193AE1F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0.45</w:t>
            </w:r>
          </w:p>
        </w:tc>
      </w:tr>
      <w:tr w:rsidR="00C6057A" w:rsidRPr="00861DEE" w14:paraId="3A5061EC"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1DC3FA1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CE</w:t>
            </w:r>
          </w:p>
        </w:tc>
        <w:tc>
          <w:tcPr>
            <w:tcW w:w="402" w:type="pct"/>
            <w:tcBorders>
              <w:top w:val="single" w:sz="4" w:space="0" w:color="auto"/>
              <w:left w:val="nil"/>
              <w:bottom w:val="single" w:sz="4" w:space="0" w:color="auto"/>
              <w:right w:val="nil"/>
            </w:tcBorders>
            <w:shd w:val="clear" w:color="auto" w:fill="auto"/>
            <w:noWrap/>
            <w:vAlign w:val="center"/>
          </w:tcPr>
          <w:p w14:paraId="025F092D"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22</w:t>
            </w:r>
          </w:p>
        </w:tc>
        <w:tc>
          <w:tcPr>
            <w:tcW w:w="348" w:type="pct"/>
            <w:tcBorders>
              <w:top w:val="single" w:sz="4" w:space="0" w:color="auto"/>
              <w:left w:val="nil"/>
              <w:bottom w:val="single" w:sz="4" w:space="0" w:color="auto"/>
              <w:right w:val="nil"/>
            </w:tcBorders>
            <w:shd w:val="clear" w:color="auto" w:fill="auto"/>
            <w:noWrap/>
            <w:vAlign w:val="center"/>
          </w:tcPr>
          <w:p w14:paraId="12EFB74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0.25</w:t>
            </w:r>
          </w:p>
        </w:tc>
        <w:tc>
          <w:tcPr>
            <w:tcW w:w="548" w:type="pct"/>
            <w:tcBorders>
              <w:top w:val="single" w:sz="4" w:space="0" w:color="auto"/>
              <w:left w:val="nil"/>
              <w:bottom w:val="single" w:sz="4" w:space="0" w:color="auto"/>
              <w:right w:val="nil"/>
            </w:tcBorders>
            <w:shd w:val="clear" w:color="auto" w:fill="auto"/>
            <w:noWrap/>
            <w:vAlign w:val="center"/>
          </w:tcPr>
          <w:p w14:paraId="1156CD8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1.30</w:t>
            </w:r>
          </w:p>
        </w:tc>
        <w:tc>
          <w:tcPr>
            <w:tcW w:w="347" w:type="pct"/>
            <w:tcBorders>
              <w:top w:val="single" w:sz="4" w:space="0" w:color="auto"/>
              <w:left w:val="nil"/>
              <w:bottom w:val="single" w:sz="4" w:space="0" w:color="auto"/>
              <w:right w:val="nil"/>
            </w:tcBorders>
            <w:shd w:val="clear" w:color="auto" w:fill="auto"/>
            <w:noWrap/>
            <w:vAlign w:val="center"/>
          </w:tcPr>
          <w:p w14:paraId="4A1871E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26D5FF3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0.24</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7AAD7E9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23</w:t>
            </w:r>
          </w:p>
        </w:tc>
        <w:tc>
          <w:tcPr>
            <w:tcW w:w="631" w:type="pct"/>
            <w:tcBorders>
              <w:top w:val="single" w:sz="4" w:space="0" w:color="auto"/>
              <w:left w:val="nil"/>
              <w:bottom w:val="single" w:sz="4" w:space="0" w:color="auto"/>
              <w:right w:val="nil"/>
            </w:tcBorders>
            <w:shd w:val="clear" w:color="auto" w:fill="auto"/>
            <w:noWrap/>
            <w:vAlign w:val="bottom"/>
          </w:tcPr>
          <w:p w14:paraId="6CDEEA0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47" w:type="pct"/>
            <w:tcBorders>
              <w:top w:val="single" w:sz="4" w:space="0" w:color="auto"/>
              <w:left w:val="nil"/>
              <w:bottom w:val="single" w:sz="4" w:space="0" w:color="auto"/>
              <w:right w:val="nil"/>
            </w:tcBorders>
            <w:shd w:val="clear" w:color="auto" w:fill="auto"/>
            <w:noWrap/>
            <w:vAlign w:val="center"/>
          </w:tcPr>
          <w:p w14:paraId="3EC51A2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0.27</w:t>
            </w:r>
          </w:p>
        </w:tc>
        <w:tc>
          <w:tcPr>
            <w:tcW w:w="548" w:type="pct"/>
            <w:tcBorders>
              <w:top w:val="single" w:sz="4" w:space="0" w:color="auto"/>
              <w:left w:val="nil"/>
              <w:bottom w:val="single" w:sz="4" w:space="0" w:color="auto"/>
              <w:right w:val="nil"/>
            </w:tcBorders>
            <w:shd w:val="clear" w:color="auto" w:fill="auto"/>
            <w:noWrap/>
            <w:vAlign w:val="center"/>
          </w:tcPr>
          <w:p w14:paraId="2A88737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1.27</w:t>
            </w:r>
          </w:p>
        </w:tc>
        <w:tc>
          <w:tcPr>
            <w:tcW w:w="347" w:type="pct"/>
            <w:tcBorders>
              <w:top w:val="single" w:sz="4" w:space="0" w:color="auto"/>
              <w:left w:val="nil"/>
              <w:bottom w:val="single" w:sz="4" w:space="0" w:color="auto"/>
              <w:right w:val="nil"/>
            </w:tcBorders>
            <w:shd w:val="clear" w:color="auto" w:fill="auto"/>
            <w:noWrap/>
            <w:vAlign w:val="center"/>
          </w:tcPr>
          <w:p w14:paraId="4FC2E31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028EC60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0.27</w:t>
            </w:r>
          </w:p>
        </w:tc>
      </w:tr>
      <w:tr w:rsidR="00C6057A" w:rsidRPr="00861DEE" w14:paraId="6E64CD04"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38C970F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AL</w:t>
            </w:r>
          </w:p>
        </w:tc>
        <w:tc>
          <w:tcPr>
            <w:tcW w:w="402" w:type="pct"/>
            <w:tcBorders>
              <w:top w:val="single" w:sz="4" w:space="0" w:color="auto"/>
              <w:left w:val="nil"/>
              <w:bottom w:val="single" w:sz="4" w:space="0" w:color="auto"/>
              <w:right w:val="nil"/>
            </w:tcBorders>
            <w:shd w:val="clear" w:color="auto" w:fill="auto"/>
            <w:noWrap/>
            <w:vAlign w:val="center"/>
          </w:tcPr>
          <w:p w14:paraId="23001A4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20</w:t>
            </w:r>
          </w:p>
        </w:tc>
        <w:tc>
          <w:tcPr>
            <w:tcW w:w="348" w:type="pct"/>
            <w:tcBorders>
              <w:top w:val="single" w:sz="4" w:space="0" w:color="auto"/>
              <w:left w:val="nil"/>
              <w:bottom w:val="single" w:sz="4" w:space="0" w:color="auto"/>
              <w:right w:val="nil"/>
            </w:tcBorders>
            <w:shd w:val="clear" w:color="auto" w:fill="auto"/>
            <w:noWrap/>
            <w:vAlign w:val="center"/>
          </w:tcPr>
          <w:p w14:paraId="55FD38D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0.30</w:t>
            </w:r>
          </w:p>
        </w:tc>
        <w:tc>
          <w:tcPr>
            <w:tcW w:w="548" w:type="pct"/>
            <w:tcBorders>
              <w:top w:val="single" w:sz="4" w:space="0" w:color="auto"/>
              <w:left w:val="nil"/>
              <w:bottom w:val="single" w:sz="4" w:space="0" w:color="auto"/>
              <w:right w:val="nil"/>
            </w:tcBorders>
            <w:shd w:val="clear" w:color="auto" w:fill="auto"/>
            <w:noWrap/>
            <w:vAlign w:val="center"/>
          </w:tcPr>
          <w:p w14:paraId="6E7A4D2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1.40</w:t>
            </w:r>
          </w:p>
        </w:tc>
        <w:tc>
          <w:tcPr>
            <w:tcW w:w="347" w:type="pct"/>
            <w:tcBorders>
              <w:top w:val="single" w:sz="4" w:space="0" w:color="auto"/>
              <w:left w:val="nil"/>
              <w:bottom w:val="single" w:sz="4" w:space="0" w:color="auto"/>
              <w:right w:val="nil"/>
            </w:tcBorders>
            <w:shd w:val="clear" w:color="auto" w:fill="auto"/>
            <w:noWrap/>
            <w:vAlign w:val="center"/>
          </w:tcPr>
          <w:p w14:paraId="64EF6C3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0.77</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5018900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0.28</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5959CF34"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21</w:t>
            </w:r>
          </w:p>
        </w:tc>
        <w:tc>
          <w:tcPr>
            <w:tcW w:w="631" w:type="pct"/>
            <w:tcBorders>
              <w:top w:val="single" w:sz="4" w:space="0" w:color="auto"/>
              <w:left w:val="nil"/>
              <w:bottom w:val="single" w:sz="4" w:space="0" w:color="auto"/>
              <w:right w:val="nil"/>
            </w:tcBorders>
            <w:shd w:val="clear" w:color="auto" w:fill="auto"/>
            <w:noWrap/>
            <w:vAlign w:val="bottom"/>
          </w:tcPr>
          <w:p w14:paraId="656EF15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47" w:type="pct"/>
            <w:tcBorders>
              <w:top w:val="single" w:sz="4" w:space="0" w:color="auto"/>
              <w:left w:val="nil"/>
              <w:bottom w:val="single" w:sz="4" w:space="0" w:color="auto"/>
              <w:right w:val="nil"/>
            </w:tcBorders>
            <w:shd w:val="clear" w:color="auto" w:fill="auto"/>
            <w:noWrap/>
            <w:vAlign w:val="center"/>
          </w:tcPr>
          <w:p w14:paraId="6C2E066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0.32</w:t>
            </w:r>
          </w:p>
        </w:tc>
        <w:tc>
          <w:tcPr>
            <w:tcW w:w="548" w:type="pct"/>
            <w:tcBorders>
              <w:top w:val="single" w:sz="4" w:space="0" w:color="auto"/>
              <w:left w:val="nil"/>
              <w:bottom w:val="single" w:sz="4" w:space="0" w:color="auto"/>
              <w:right w:val="nil"/>
            </w:tcBorders>
            <w:shd w:val="clear" w:color="auto" w:fill="auto"/>
            <w:noWrap/>
            <w:vAlign w:val="center"/>
          </w:tcPr>
          <w:p w14:paraId="3CB7744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1.57</w:t>
            </w:r>
          </w:p>
        </w:tc>
        <w:tc>
          <w:tcPr>
            <w:tcW w:w="347" w:type="pct"/>
            <w:tcBorders>
              <w:top w:val="single" w:sz="4" w:space="0" w:color="auto"/>
              <w:left w:val="nil"/>
              <w:bottom w:val="single" w:sz="4" w:space="0" w:color="auto"/>
              <w:right w:val="nil"/>
            </w:tcBorders>
            <w:shd w:val="clear" w:color="auto" w:fill="auto"/>
            <w:noWrap/>
            <w:vAlign w:val="center"/>
          </w:tcPr>
          <w:p w14:paraId="64F5AFA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0.76</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061436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0.27</w:t>
            </w:r>
          </w:p>
        </w:tc>
      </w:tr>
      <w:tr w:rsidR="00C6057A" w:rsidRPr="00861DEE" w14:paraId="33FB80DB"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2C1A0E8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PB</w:t>
            </w:r>
          </w:p>
        </w:tc>
        <w:tc>
          <w:tcPr>
            <w:tcW w:w="402" w:type="pct"/>
            <w:tcBorders>
              <w:top w:val="single" w:sz="4" w:space="0" w:color="auto"/>
              <w:left w:val="nil"/>
              <w:bottom w:val="single" w:sz="4" w:space="0" w:color="auto"/>
              <w:right w:val="nil"/>
            </w:tcBorders>
            <w:shd w:val="clear" w:color="auto" w:fill="auto"/>
            <w:noWrap/>
            <w:vAlign w:val="center"/>
          </w:tcPr>
          <w:p w14:paraId="7EAC6FD0"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24</w:t>
            </w:r>
          </w:p>
        </w:tc>
        <w:tc>
          <w:tcPr>
            <w:tcW w:w="348" w:type="pct"/>
            <w:tcBorders>
              <w:top w:val="single" w:sz="4" w:space="0" w:color="auto"/>
              <w:left w:val="nil"/>
              <w:bottom w:val="single" w:sz="4" w:space="0" w:color="auto"/>
              <w:right w:val="nil"/>
            </w:tcBorders>
            <w:shd w:val="clear" w:color="auto" w:fill="auto"/>
            <w:noWrap/>
            <w:vAlign w:val="center"/>
          </w:tcPr>
          <w:p w14:paraId="384A7AC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0.22</w:t>
            </w:r>
          </w:p>
        </w:tc>
        <w:tc>
          <w:tcPr>
            <w:tcW w:w="548" w:type="pct"/>
            <w:tcBorders>
              <w:top w:val="single" w:sz="4" w:space="0" w:color="auto"/>
              <w:left w:val="nil"/>
              <w:bottom w:val="single" w:sz="4" w:space="0" w:color="auto"/>
              <w:right w:val="nil"/>
            </w:tcBorders>
            <w:shd w:val="clear" w:color="auto" w:fill="auto"/>
            <w:noWrap/>
            <w:vAlign w:val="center"/>
          </w:tcPr>
          <w:p w14:paraId="1C559DE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1.44</w:t>
            </w:r>
          </w:p>
        </w:tc>
        <w:tc>
          <w:tcPr>
            <w:tcW w:w="347" w:type="pct"/>
            <w:tcBorders>
              <w:top w:val="single" w:sz="4" w:space="0" w:color="auto"/>
              <w:left w:val="nil"/>
              <w:bottom w:val="single" w:sz="4" w:space="0" w:color="auto"/>
              <w:right w:val="nil"/>
            </w:tcBorders>
            <w:shd w:val="clear" w:color="auto" w:fill="auto"/>
            <w:noWrap/>
            <w:vAlign w:val="center"/>
          </w:tcPr>
          <w:p w14:paraId="1B969C4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7BF70E7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0.19</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4FF2B290"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22</w:t>
            </w:r>
          </w:p>
        </w:tc>
        <w:tc>
          <w:tcPr>
            <w:tcW w:w="631" w:type="pct"/>
            <w:tcBorders>
              <w:top w:val="single" w:sz="4" w:space="0" w:color="auto"/>
              <w:left w:val="nil"/>
              <w:bottom w:val="single" w:sz="4" w:space="0" w:color="auto"/>
              <w:right w:val="nil"/>
            </w:tcBorders>
            <w:shd w:val="clear" w:color="auto" w:fill="auto"/>
            <w:noWrap/>
            <w:vAlign w:val="bottom"/>
          </w:tcPr>
          <w:p w14:paraId="2CB9152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w:t>
            </w:r>
          </w:p>
        </w:tc>
        <w:tc>
          <w:tcPr>
            <w:tcW w:w="347" w:type="pct"/>
            <w:tcBorders>
              <w:top w:val="single" w:sz="4" w:space="0" w:color="auto"/>
              <w:left w:val="nil"/>
              <w:bottom w:val="single" w:sz="4" w:space="0" w:color="auto"/>
              <w:right w:val="nil"/>
            </w:tcBorders>
            <w:shd w:val="clear" w:color="auto" w:fill="auto"/>
            <w:noWrap/>
            <w:vAlign w:val="center"/>
          </w:tcPr>
          <w:p w14:paraId="536D6703"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0.29</w:t>
            </w:r>
          </w:p>
        </w:tc>
        <w:tc>
          <w:tcPr>
            <w:tcW w:w="548" w:type="pct"/>
            <w:tcBorders>
              <w:top w:val="single" w:sz="4" w:space="0" w:color="auto"/>
              <w:left w:val="nil"/>
              <w:bottom w:val="single" w:sz="4" w:space="0" w:color="auto"/>
              <w:right w:val="nil"/>
            </w:tcBorders>
            <w:shd w:val="clear" w:color="auto" w:fill="auto"/>
            <w:noWrap/>
            <w:vAlign w:val="center"/>
          </w:tcPr>
          <w:p w14:paraId="2715C2D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1.11</w:t>
            </w:r>
          </w:p>
        </w:tc>
        <w:tc>
          <w:tcPr>
            <w:tcW w:w="347" w:type="pct"/>
            <w:tcBorders>
              <w:top w:val="single" w:sz="4" w:space="0" w:color="auto"/>
              <w:left w:val="nil"/>
              <w:bottom w:val="single" w:sz="4" w:space="0" w:color="auto"/>
              <w:right w:val="nil"/>
            </w:tcBorders>
            <w:shd w:val="clear" w:color="auto" w:fill="auto"/>
            <w:noWrap/>
            <w:vAlign w:val="center"/>
          </w:tcPr>
          <w:p w14:paraId="08E1A441"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0.79</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536710C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0.33</w:t>
            </w:r>
          </w:p>
        </w:tc>
      </w:tr>
      <w:tr w:rsidR="00C6057A" w:rsidRPr="00861DEE" w14:paraId="5C7E1C0E"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528B0DE0"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TO</w:t>
            </w:r>
          </w:p>
        </w:tc>
        <w:tc>
          <w:tcPr>
            <w:tcW w:w="402" w:type="pct"/>
            <w:tcBorders>
              <w:top w:val="single" w:sz="4" w:space="0" w:color="auto"/>
              <w:left w:val="nil"/>
              <w:bottom w:val="single" w:sz="4" w:space="0" w:color="auto"/>
              <w:right w:val="nil"/>
            </w:tcBorders>
            <w:shd w:val="clear" w:color="auto" w:fill="auto"/>
            <w:noWrap/>
            <w:vAlign w:val="center"/>
          </w:tcPr>
          <w:p w14:paraId="3BA02CA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23</w:t>
            </w:r>
          </w:p>
        </w:tc>
        <w:tc>
          <w:tcPr>
            <w:tcW w:w="348" w:type="pct"/>
            <w:tcBorders>
              <w:top w:val="single" w:sz="4" w:space="0" w:color="auto"/>
              <w:left w:val="nil"/>
              <w:bottom w:val="single" w:sz="4" w:space="0" w:color="auto"/>
              <w:right w:val="nil"/>
            </w:tcBorders>
            <w:shd w:val="clear" w:color="auto" w:fill="auto"/>
            <w:noWrap/>
            <w:vAlign w:val="center"/>
          </w:tcPr>
          <w:p w14:paraId="0ADEF50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0.23</w:t>
            </w:r>
          </w:p>
        </w:tc>
        <w:tc>
          <w:tcPr>
            <w:tcW w:w="548" w:type="pct"/>
            <w:tcBorders>
              <w:top w:val="single" w:sz="4" w:space="0" w:color="auto"/>
              <w:left w:val="nil"/>
              <w:bottom w:val="single" w:sz="4" w:space="0" w:color="auto"/>
              <w:right w:val="nil"/>
            </w:tcBorders>
            <w:shd w:val="clear" w:color="auto" w:fill="auto"/>
            <w:noWrap/>
            <w:vAlign w:val="center"/>
          </w:tcPr>
          <w:p w14:paraId="266B54B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2.27</w:t>
            </w:r>
          </w:p>
        </w:tc>
        <w:tc>
          <w:tcPr>
            <w:tcW w:w="347" w:type="pct"/>
            <w:tcBorders>
              <w:top w:val="single" w:sz="4" w:space="0" w:color="auto"/>
              <w:left w:val="nil"/>
              <w:bottom w:val="single" w:sz="4" w:space="0" w:color="auto"/>
              <w:right w:val="nil"/>
            </w:tcBorders>
            <w:shd w:val="clear" w:color="auto" w:fill="auto"/>
            <w:noWrap/>
            <w:vAlign w:val="center"/>
          </w:tcPr>
          <w:p w14:paraId="7E9D4F9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0.76</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7403114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0.13</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34BB685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24</w:t>
            </w:r>
          </w:p>
        </w:tc>
        <w:tc>
          <w:tcPr>
            <w:tcW w:w="631" w:type="pct"/>
            <w:tcBorders>
              <w:top w:val="single" w:sz="4" w:space="0" w:color="auto"/>
              <w:left w:val="nil"/>
              <w:bottom w:val="single" w:sz="4" w:space="0" w:color="auto"/>
              <w:right w:val="nil"/>
            </w:tcBorders>
            <w:shd w:val="clear" w:color="auto" w:fill="auto"/>
            <w:noWrap/>
            <w:vAlign w:val="bottom"/>
          </w:tcPr>
          <w:p w14:paraId="149F132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47" w:type="pct"/>
            <w:tcBorders>
              <w:top w:val="single" w:sz="4" w:space="0" w:color="auto"/>
              <w:left w:val="nil"/>
              <w:bottom w:val="single" w:sz="4" w:space="0" w:color="auto"/>
              <w:right w:val="nil"/>
            </w:tcBorders>
            <w:shd w:val="clear" w:color="auto" w:fill="auto"/>
            <w:noWrap/>
            <w:vAlign w:val="center"/>
          </w:tcPr>
          <w:p w14:paraId="35AE531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0.19</w:t>
            </w:r>
          </w:p>
        </w:tc>
        <w:tc>
          <w:tcPr>
            <w:tcW w:w="548" w:type="pct"/>
            <w:tcBorders>
              <w:top w:val="single" w:sz="4" w:space="0" w:color="auto"/>
              <w:left w:val="nil"/>
              <w:bottom w:val="single" w:sz="4" w:space="0" w:color="auto"/>
              <w:right w:val="nil"/>
            </w:tcBorders>
            <w:shd w:val="clear" w:color="auto" w:fill="auto"/>
            <w:noWrap/>
            <w:vAlign w:val="center"/>
          </w:tcPr>
          <w:p w14:paraId="7BB6CC0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2.76</w:t>
            </w:r>
          </w:p>
        </w:tc>
        <w:tc>
          <w:tcPr>
            <w:tcW w:w="347" w:type="pct"/>
            <w:tcBorders>
              <w:top w:val="single" w:sz="4" w:space="0" w:color="auto"/>
              <w:left w:val="nil"/>
              <w:bottom w:val="single" w:sz="4" w:space="0" w:color="auto"/>
              <w:right w:val="nil"/>
            </w:tcBorders>
            <w:shd w:val="clear" w:color="auto" w:fill="auto"/>
            <w:noWrap/>
            <w:vAlign w:val="center"/>
          </w:tcPr>
          <w:p w14:paraId="2EBF3D7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0.76</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79A57B7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0.09</w:t>
            </w:r>
          </w:p>
        </w:tc>
      </w:tr>
      <w:tr w:rsidR="00C6057A" w:rsidRPr="00861DEE" w14:paraId="68E94544"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6D073C4B"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PI</w:t>
            </w:r>
          </w:p>
        </w:tc>
        <w:tc>
          <w:tcPr>
            <w:tcW w:w="402" w:type="pct"/>
            <w:tcBorders>
              <w:top w:val="single" w:sz="4" w:space="0" w:color="auto"/>
              <w:left w:val="nil"/>
              <w:bottom w:val="single" w:sz="4" w:space="0" w:color="auto"/>
              <w:right w:val="nil"/>
            </w:tcBorders>
            <w:shd w:val="clear" w:color="auto" w:fill="auto"/>
            <w:noWrap/>
            <w:vAlign w:val="center"/>
          </w:tcPr>
          <w:p w14:paraId="49A10913"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26</w:t>
            </w:r>
          </w:p>
        </w:tc>
        <w:tc>
          <w:tcPr>
            <w:tcW w:w="348" w:type="pct"/>
            <w:tcBorders>
              <w:top w:val="single" w:sz="4" w:space="0" w:color="auto"/>
              <w:left w:val="nil"/>
              <w:bottom w:val="single" w:sz="4" w:space="0" w:color="auto"/>
              <w:right w:val="nil"/>
            </w:tcBorders>
            <w:shd w:val="clear" w:color="auto" w:fill="auto"/>
            <w:noWrap/>
            <w:vAlign w:val="center"/>
          </w:tcPr>
          <w:p w14:paraId="41E5F33F"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0.16</w:t>
            </w:r>
          </w:p>
        </w:tc>
        <w:tc>
          <w:tcPr>
            <w:tcW w:w="548" w:type="pct"/>
            <w:tcBorders>
              <w:top w:val="single" w:sz="4" w:space="0" w:color="auto"/>
              <w:left w:val="nil"/>
              <w:bottom w:val="single" w:sz="4" w:space="0" w:color="auto"/>
              <w:right w:val="nil"/>
            </w:tcBorders>
            <w:shd w:val="clear" w:color="auto" w:fill="auto"/>
            <w:noWrap/>
            <w:vAlign w:val="center"/>
          </w:tcPr>
          <w:p w14:paraId="2DB18D7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1.48</w:t>
            </w:r>
          </w:p>
        </w:tc>
        <w:tc>
          <w:tcPr>
            <w:tcW w:w="347" w:type="pct"/>
            <w:tcBorders>
              <w:top w:val="single" w:sz="4" w:space="0" w:color="auto"/>
              <w:left w:val="nil"/>
              <w:bottom w:val="single" w:sz="4" w:space="0" w:color="auto"/>
              <w:right w:val="nil"/>
            </w:tcBorders>
            <w:shd w:val="clear" w:color="auto" w:fill="auto"/>
            <w:noWrap/>
            <w:vAlign w:val="center"/>
          </w:tcPr>
          <w:p w14:paraId="0F8C859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0.76</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1CEEB62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0.14</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0CCE88AE"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25</w:t>
            </w:r>
          </w:p>
        </w:tc>
        <w:tc>
          <w:tcPr>
            <w:tcW w:w="631" w:type="pct"/>
            <w:tcBorders>
              <w:top w:val="single" w:sz="4" w:space="0" w:color="auto"/>
              <w:left w:val="nil"/>
              <w:bottom w:val="single" w:sz="4" w:space="0" w:color="auto"/>
              <w:right w:val="nil"/>
            </w:tcBorders>
            <w:shd w:val="clear" w:color="auto" w:fill="auto"/>
            <w:noWrap/>
            <w:vAlign w:val="bottom"/>
          </w:tcPr>
          <w:p w14:paraId="6A5E298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47" w:type="pct"/>
            <w:tcBorders>
              <w:top w:val="single" w:sz="4" w:space="0" w:color="auto"/>
              <w:left w:val="nil"/>
              <w:bottom w:val="single" w:sz="4" w:space="0" w:color="auto"/>
              <w:right w:val="nil"/>
            </w:tcBorders>
            <w:shd w:val="clear" w:color="auto" w:fill="auto"/>
            <w:noWrap/>
            <w:vAlign w:val="center"/>
          </w:tcPr>
          <w:p w14:paraId="396B908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0.19</w:t>
            </w:r>
          </w:p>
        </w:tc>
        <w:tc>
          <w:tcPr>
            <w:tcW w:w="548" w:type="pct"/>
            <w:tcBorders>
              <w:top w:val="single" w:sz="4" w:space="0" w:color="auto"/>
              <w:left w:val="nil"/>
              <w:bottom w:val="single" w:sz="4" w:space="0" w:color="auto"/>
              <w:right w:val="nil"/>
            </w:tcBorders>
            <w:shd w:val="clear" w:color="auto" w:fill="auto"/>
            <w:noWrap/>
            <w:vAlign w:val="center"/>
          </w:tcPr>
          <w:p w14:paraId="6E949A9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1.54</w:t>
            </w:r>
          </w:p>
        </w:tc>
        <w:tc>
          <w:tcPr>
            <w:tcW w:w="347" w:type="pct"/>
            <w:tcBorders>
              <w:top w:val="single" w:sz="4" w:space="0" w:color="auto"/>
              <w:left w:val="nil"/>
              <w:bottom w:val="single" w:sz="4" w:space="0" w:color="auto"/>
              <w:right w:val="nil"/>
            </w:tcBorders>
            <w:shd w:val="clear" w:color="auto" w:fill="auto"/>
            <w:noWrap/>
            <w:vAlign w:val="center"/>
          </w:tcPr>
          <w:p w14:paraId="55FC070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0.75</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40A7300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0.16</w:t>
            </w:r>
          </w:p>
        </w:tc>
      </w:tr>
      <w:tr w:rsidR="00C6057A" w:rsidRPr="00861DEE" w14:paraId="50438145"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581336AA"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MA</w:t>
            </w:r>
          </w:p>
        </w:tc>
        <w:tc>
          <w:tcPr>
            <w:tcW w:w="402" w:type="pct"/>
            <w:tcBorders>
              <w:top w:val="single" w:sz="4" w:space="0" w:color="auto"/>
              <w:left w:val="nil"/>
              <w:bottom w:val="single" w:sz="4" w:space="0" w:color="auto"/>
              <w:right w:val="nil"/>
            </w:tcBorders>
            <w:shd w:val="clear" w:color="auto" w:fill="auto"/>
            <w:noWrap/>
            <w:vAlign w:val="center"/>
          </w:tcPr>
          <w:p w14:paraId="74250659"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25</w:t>
            </w:r>
          </w:p>
        </w:tc>
        <w:tc>
          <w:tcPr>
            <w:tcW w:w="348" w:type="pct"/>
            <w:tcBorders>
              <w:top w:val="single" w:sz="4" w:space="0" w:color="auto"/>
              <w:left w:val="nil"/>
              <w:bottom w:val="single" w:sz="4" w:space="0" w:color="auto"/>
              <w:right w:val="nil"/>
            </w:tcBorders>
            <w:shd w:val="clear" w:color="auto" w:fill="auto"/>
            <w:noWrap/>
            <w:vAlign w:val="center"/>
          </w:tcPr>
          <w:p w14:paraId="4B71886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0.18</w:t>
            </w:r>
          </w:p>
        </w:tc>
        <w:tc>
          <w:tcPr>
            <w:tcW w:w="548" w:type="pct"/>
            <w:tcBorders>
              <w:top w:val="single" w:sz="4" w:space="0" w:color="auto"/>
              <w:left w:val="nil"/>
              <w:bottom w:val="single" w:sz="4" w:space="0" w:color="auto"/>
              <w:right w:val="nil"/>
            </w:tcBorders>
            <w:shd w:val="clear" w:color="auto" w:fill="auto"/>
            <w:noWrap/>
            <w:vAlign w:val="center"/>
          </w:tcPr>
          <w:p w14:paraId="5D8BC6C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1.14</w:t>
            </w:r>
          </w:p>
        </w:tc>
        <w:tc>
          <w:tcPr>
            <w:tcW w:w="347" w:type="pct"/>
            <w:tcBorders>
              <w:top w:val="single" w:sz="4" w:space="0" w:color="auto"/>
              <w:left w:val="nil"/>
              <w:bottom w:val="single" w:sz="4" w:space="0" w:color="auto"/>
              <w:right w:val="nil"/>
            </w:tcBorders>
            <w:shd w:val="clear" w:color="auto" w:fill="auto"/>
            <w:noWrap/>
            <w:vAlign w:val="center"/>
          </w:tcPr>
          <w:p w14:paraId="565623A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0.76</w:t>
            </w:r>
          </w:p>
        </w:tc>
        <w:tc>
          <w:tcPr>
            <w:tcW w:w="352" w:type="pct"/>
            <w:tcBorders>
              <w:top w:val="single" w:sz="4" w:space="0" w:color="auto"/>
              <w:left w:val="nil"/>
              <w:bottom w:val="single" w:sz="4" w:space="0" w:color="auto"/>
              <w:right w:val="single" w:sz="4" w:space="0" w:color="auto"/>
            </w:tcBorders>
            <w:shd w:val="clear" w:color="auto" w:fill="auto"/>
            <w:noWrap/>
            <w:vAlign w:val="center"/>
          </w:tcPr>
          <w:p w14:paraId="41A18EB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0.21</w:t>
            </w:r>
          </w:p>
        </w:tc>
        <w:tc>
          <w:tcPr>
            <w:tcW w:w="403" w:type="pct"/>
            <w:tcBorders>
              <w:top w:val="single" w:sz="4" w:space="0" w:color="auto"/>
              <w:left w:val="single" w:sz="4" w:space="0" w:color="auto"/>
              <w:bottom w:val="single" w:sz="4" w:space="0" w:color="auto"/>
              <w:right w:val="nil"/>
            </w:tcBorders>
            <w:shd w:val="clear" w:color="auto" w:fill="auto"/>
            <w:noWrap/>
            <w:vAlign w:val="center"/>
          </w:tcPr>
          <w:p w14:paraId="6DECB0EF" w14:textId="77777777" w:rsidR="00C6057A" w:rsidRPr="00861DEE" w:rsidRDefault="00C6057A" w:rsidP="00AA763A">
            <w:pPr>
              <w:jc w:val="center"/>
              <w:rPr>
                <w:rFonts w:ascii="Arial" w:hAnsi="Arial" w:cs="Arial"/>
                <w:sz w:val="20"/>
                <w:szCs w:val="20"/>
                <w:lang w:val="en-US"/>
              </w:rPr>
            </w:pPr>
            <w:r w:rsidRPr="00861DEE">
              <w:rPr>
                <w:rFonts w:ascii="Arial" w:hAnsi="Arial" w:cs="Arial"/>
                <w:sz w:val="20"/>
                <w:szCs w:val="20"/>
                <w:lang w:val="en-US"/>
              </w:rPr>
              <w:t>26</w:t>
            </w:r>
          </w:p>
        </w:tc>
        <w:tc>
          <w:tcPr>
            <w:tcW w:w="631" w:type="pct"/>
            <w:tcBorders>
              <w:top w:val="single" w:sz="4" w:space="0" w:color="auto"/>
              <w:left w:val="nil"/>
              <w:bottom w:val="single" w:sz="4" w:space="0" w:color="auto"/>
              <w:right w:val="nil"/>
            </w:tcBorders>
            <w:shd w:val="clear" w:color="auto" w:fill="auto"/>
            <w:noWrap/>
            <w:vAlign w:val="bottom"/>
          </w:tcPr>
          <w:p w14:paraId="2C4CB25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w:t>
            </w:r>
          </w:p>
        </w:tc>
        <w:tc>
          <w:tcPr>
            <w:tcW w:w="347" w:type="pct"/>
            <w:tcBorders>
              <w:top w:val="single" w:sz="4" w:space="0" w:color="auto"/>
              <w:left w:val="nil"/>
              <w:bottom w:val="single" w:sz="4" w:space="0" w:color="auto"/>
              <w:right w:val="nil"/>
            </w:tcBorders>
            <w:shd w:val="clear" w:color="auto" w:fill="auto"/>
            <w:noWrap/>
            <w:vAlign w:val="center"/>
          </w:tcPr>
          <w:p w14:paraId="156294A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0.19</w:t>
            </w:r>
          </w:p>
        </w:tc>
        <w:tc>
          <w:tcPr>
            <w:tcW w:w="548" w:type="pct"/>
            <w:tcBorders>
              <w:top w:val="single" w:sz="4" w:space="0" w:color="auto"/>
              <w:left w:val="nil"/>
              <w:bottom w:val="single" w:sz="4" w:space="0" w:color="auto"/>
              <w:right w:val="nil"/>
            </w:tcBorders>
            <w:shd w:val="clear" w:color="auto" w:fill="auto"/>
            <w:noWrap/>
            <w:vAlign w:val="center"/>
          </w:tcPr>
          <w:p w14:paraId="01ED13A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1.98</w:t>
            </w:r>
          </w:p>
        </w:tc>
        <w:tc>
          <w:tcPr>
            <w:tcW w:w="347" w:type="pct"/>
            <w:tcBorders>
              <w:top w:val="single" w:sz="4" w:space="0" w:color="auto"/>
              <w:left w:val="nil"/>
              <w:bottom w:val="single" w:sz="4" w:space="0" w:color="auto"/>
              <w:right w:val="nil"/>
            </w:tcBorders>
            <w:shd w:val="clear" w:color="auto" w:fill="auto"/>
            <w:noWrap/>
            <w:vAlign w:val="center"/>
          </w:tcPr>
          <w:p w14:paraId="7F187AE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0.74</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92F224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color w:val="000000"/>
                <w:sz w:val="20"/>
                <w:szCs w:val="20"/>
                <w:lang w:val="en-US"/>
              </w:rPr>
              <w:t>0.13</w:t>
            </w:r>
          </w:p>
        </w:tc>
      </w:tr>
      <w:tr w:rsidR="00C6057A" w:rsidRPr="00861DEE" w14:paraId="646F3A11" w14:textId="77777777" w:rsidTr="00AA763A">
        <w:trPr>
          <w:trHeight w:val="255"/>
        </w:trPr>
        <w:tc>
          <w:tcPr>
            <w:tcW w:w="384" w:type="pct"/>
            <w:tcBorders>
              <w:top w:val="single" w:sz="4" w:space="0" w:color="auto"/>
              <w:left w:val="single" w:sz="4" w:space="0" w:color="auto"/>
              <w:bottom w:val="single" w:sz="4" w:space="0" w:color="auto"/>
              <w:right w:val="nil"/>
            </w:tcBorders>
            <w:shd w:val="clear" w:color="auto" w:fill="auto"/>
            <w:noWrap/>
            <w:vAlign w:val="center"/>
          </w:tcPr>
          <w:p w14:paraId="48C30EBB" w14:textId="77777777" w:rsidR="00C6057A" w:rsidRPr="00861DEE" w:rsidRDefault="00C6057A" w:rsidP="00AA763A">
            <w:pPr>
              <w:jc w:val="center"/>
              <w:rPr>
                <w:rFonts w:ascii="Arial" w:hAnsi="Arial" w:cs="Arial"/>
                <w:b/>
                <w:sz w:val="20"/>
                <w:szCs w:val="20"/>
                <w:lang w:val="en-US"/>
              </w:rPr>
            </w:pPr>
            <w:r w:rsidRPr="00861DEE">
              <w:rPr>
                <w:rFonts w:ascii="Arial" w:hAnsi="Arial" w:cs="Arial"/>
                <w:b/>
                <w:sz w:val="20"/>
                <w:szCs w:val="20"/>
                <w:lang w:val="en-US"/>
              </w:rPr>
              <w:t>Average</w:t>
            </w:r>
          </w:p>
        </w:tc>
        <w:tc>
          <w:tcPr>
            <w:tcW w:w="402" w:type="pct"/>
            <w:tcBorders>
              <w:top w:val="single" w:sz="4" w:space="0" w:color="auto"/>
              <w:left w:val="nil"/>
              <w:bottom w:val="single" w:sz="4" w:space="0" w:color="auto"/>
              <w:right w:val="nil"/>
            </w:tcBorders>
            <w:shd w:val="clear" w:color="auto" w:fill="auto"/>
            <w:noWrap/>
            <w:vAlign w:val="center"/>
          </w:tcPr>
          <w:p w14:paraId="7E18ED87" w14:textId="77777777" w:rsidR="00C6057A" w:rsidRPr="00861DEE" w:rsidRDefault="00C6057A" w:rsidP="00AA763A">
            <w:pPr>
              <w:jc w:val="center"/>
              <w:rPr>
                <w:rFonts w:ascii="Arial" w:hAnsi="Arial" w:cs="Arial"/>
                <w:b/>
                <w:sz w:val="20"/>
                <w:szCs w:val="20"/>
                <w:lang w:val="en-US"/>
              </w:rPr>
            </w:pPr>
          </w:p>
        </w:tc>
        <w:tc>
          <w:tcPr>
            <w:tcW w:w="348" w:type="pct"/>
            <w:tcBorders>
              <w:top w:val="single" w:sz="4" w:space="0" w:color="auto"/>
              <w:left w:val="nil"/>
              <w:bottom w:val="single" w:sz="4" w:space="0" w:color="auto"/>
              <w:right w:val="nil"/>
            </w:tcBorders>
            <w:shd w:val="clear" w:color="auto" w:fill="auto"/>
            <w:noWrap/>
            <w:vAlign w:val="center"/>
          </w:tcPr>
          <w:p w14:paraId="1D5D4CD4"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0.46</w:t>
            </w:r>
          </w:p>
        </w:tc>
        <w:tc>
          <w:tcPr>
            <w:tcW w:w="548" w:type="pct"/>
            <w:tcBorders>
              <w:top w:val="single" w:sz="4" w:space="0" w:color="auto"/>
              <w:left w:val="nil"/>
              <w:bottom w:val="single" w:sz="4" w:space="0" w:color="auto"/>
              <w:right w:val="nil"/>
            </w:tcBorders>
            <w:shd w:val="clear" w:color="auto" w:fill="auto"/>
            <w:noWrap/>
            <w:vAlign w:val="center"/>
          </w:tcPr>
          <w:p w14:paraId="1F59335D"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1.34</w:t>
            </w:r>
          </w:p>
        </w:tc>
        <w:tc>
          <w:tcPr>
            <w:tcW w:w="347" w:type="pct"/>
            <w:tcBorders>
              <w:top w:val="single" w:sz="4" w:space="0" w:color="auto"/>
              <w:left w:val="nil"/>
              <w:bottom w:val="single" w:sz="4" w:space="0" w:color="auto"/>
              <w:right w:val="nil"/>
            </w:tcBorders>
            <w:shd w:val="clear" w:color="auto" w:fill="auto"/>
            <w:noWrap/>
            <w:vAlign w:val="center"/>
          </w:tcPr>
          <w:p w14:paraId="3C14422A"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0.86</w:t>
            </w:r>
          </w:p>
        </w:tc>
        <w:tc>
          <w:tcPr>
            <w:tcW w:w="352" w:type="pct"/>
            <w:tcBorders>
              <w:top w:val="single" w:sz="4" w:space="0" w:color="auto"/>
              <w:left w:val="nil"/>
              <w:bottom w:val="single" w:sz="4" w:space="0" w:color="auto"/>
              <w:right w:val="nil"/>
            </w:tcBorders>
            <w:shd w:val="clear" w:color="auto" w:fill="auto"/>
            <w:noWrap/>
            <w:vAlign w:val="center"/>
          </w:tcPr>
          <w:p w14:paraId="703B14C1"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0.42</w:t>
            </w:r>
          </w:p>
        </w:tc>
        <w:tc>
          <w:tcPr>
            <w:tcW w:w="403" w:type="pct"/>
            <w:tcBorders>
              <w:top w:val="single" w:sz="4" w:space="0" w:color="auto"/>
              <w:left w:val="nil"/>
              <w:bottom w:val="single" w:sz="4" w:space="0" w:color="auto"/>
              <w:right w:val="nil"/>
            </w:tcBorders>
            <w:shd w:val="clear" w:color="auto" w:fill="auto"/>
            <w:noWrap/>
            <w:vAlign w:val="center"/>
          </w:tcPr>
          <w:p w14:paraId="2598259A" w14:textId="77777777" w:rsidR="00C6057A" w:rsidRPr="00861DEE" w:rsidRDefault="00C6057A" w:rsidP="00AA763A">
            <w:pPr>
              <w:jc w:val="center"/>
              <w:rPr>
                <w:rFonts w:ascii="Arial" w:hAnsi="Arial" w:cs="Arial"/>
                <w:b/>
                <w:sz w:val="20"/>
                <w:szCs w:val="20"/>
                <w:lang w:val="en-US"/>
              </w:rPr>
            </w:pPr>
          </w:p>
        </w:tc>
        <w:tc>
          <w:tcPr>
            <w:tcW w:w="631" w:type="pct"/>
            <w:tcBorders>
              <w:top w:val="single" w:sz="4" w:space="0" w:color="auto"/>
              <w:left w:val="nil"/>
              <w:bottom w:val="single" w:sz="4" w:space="0" w:color="auto"/>
              <w:right w:val="nil"/>
            </w:tcBorders>
            <w:shd w:val="clear" w:color="auto" w:fill="auto"/>
            <w:noWrap/>
            <w:vAlign w:val="center"/>
          </w:tcPr>
          <w:p w14:paraId="58E75797" w14:textId="77777777" w:rsidR="00C6057A" w:rsidRPr="00861DEE" w:rsidRDefault="00C6057A" w:rsidP="00AA763A">
            <w:pPr>
              <w:jc w:val="center"/>
              <w:rPr>
                <w:rFonts w:ascii="Arial" w:hAnsi="Arial" w:cs="Arial"/>
                <w:b/>
                <w:sz w:val="20"/>
                <w:szCs w:val="20"/>
                <w:lang w:val="en-US"/>
              </w:rPr>
            </w:pPr>
          </w:p>
        </w:tc>
        <w:tc>
          <w:tcPr>
            <w:tcW w:w="347" w:type="pct"/>
            <w:tcBorders>
              <w:top w:val="single" w:sz="4" w:space="0" w:color="auto"/>
              <w:left w:val="nil"/>
              <w:bottom w:val="single" w:sz="4" w:space="0" w:color="auto"/>
              <w:right w:val="nil"/>
            </w:tcBorders>
            <w:shd w:val="clear" w:color="auto" w:fill="auto"/>
            <w:noWrap/>
            <w:vAlign w:val="center"/>
          </w:tcPr>
          <w:p w14:paraId="3E18231B"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0.50</w:t>
            </w:r>
          </w:p>
        </w:tc>
        <w:tc>
          <w:tcPr>
            <w:tcW w:w="548" w:type="pct"/>
            <w:tcBorders>
              <w:top w:val="single" w:sz="4" w:space="0" w:color="auto"/>
              <w:left w:val="nil"/>
              <w:bottom w:val="single" w:sz="4" w:space="0" w:color="auto"/>
              <w:right w:val="nil"/>
            </w:tcBorders>
            <w:shd w:val="clear" w:color="auto" w:fill="auto"/>
            <w:noWrap/>
            <w:vAlign w:val="center"/>
          </w:tcPr>
          <w:p w14:paraId="3F07A830"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1.51</w:t>
            </w:r>
          </w:p>
        </w:tc>
        <w:tc>
          <w:tcPr>
            <w:tcW w:w="347" w:type="pct"/>
            <w:tcBorders>
              <w:top w:val="single" w:sz="4" w:space="0" w:color="auto"/>
              <w:left w:val="nil"/>
              <w:bottom w:val="single" w:sz="4" w:space="0" w:color="auto"/>
              <w:right w:val="nil"/>
            </w:tcBorders>
            <w:shd w:val="clear" w:color="auto" w:fill="auto"/>
            <w:noWrap/>
            <w:vAlign w:val="center"/>
          </w:tcPr>
          <w:p w14:paraId="23CC0A10"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0.86</w:t>
            </w:r>
          </w:p>
        </w:tc>
        <w:tc>
          <w:tcPr>
            <w:tcW w:w="343" w:type="pct"/>
            <w:tcBorders>
              <w:top w:val="single" w:sz="4" w:space="0" w:color="auto"/>
              <w:left w:val="nil"/>
              <w:bottom w:val="single" w:sz="4" w:space="0" w:color="auto"/>
              <w:right w:val="single" w:sz="4" w:space="0" w:color="auto"/>
            </w:tcBorders>
            <w:shd w:val="clear" w:color="auto" w:fill="auto"/>
            <w:noWrap/>
            <w:vAlign w:val="center"/>
          </w:tcPr>
          <w:p w14:paraId="65AACC5F"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0.45</w:t>
            </w:r>
          </w:p>
        </w:tc>
      </w:tr>
    </w:tbl>
    <w:p w14:paraId="1A138B0D" w14:textId="77777777" w:rsidR="00C6057A" w:rsidRPr="00861DEE" w:rsidRDefault="00C6057A" w:rsidP="00C6057A">
      <w:pPr>
        <w:jc w:val="both"/>
        <w:rPr>
          <w:lang w:val="en-US"/>
        </w:rPr>
      </w:pPr>
      <w:r w:rsidRPr="00861DEE">
        <w:rPr>
          <w:lang w:val="en-US"/>
        </w:rPr>
        <w:t xml:space="preserve">Source: own elaboration from Ipeadata  </w:t>
      </w:r>
    </w:p>
    <w:p w14:paraId="7ACA2246" w14:textId="77777777" w:rsidR="00C6057A" w:rsidRDefault="00C6057A" w:rsidP="00C6057A">
      <w:pPr>
        <w:jc w:val="both"/>
        <w:rPr>
          <w:lang w:val="en-US"/>
        </w:rPr>
      </w:pPr>
    </w:p>
    <w:p w14:paraId="3791CC3E" w14:textId="77777777" w:rsidR="00C6057A" w:rsidRPr="00861DEE" w:rsidRDefault="00C6057A" w:rsidP="00C6057A">
      <w:pPr>
        <w:jc w:val="both"/>
        <w:rPr>
          <w:lang w:val="en-US"/>
        </w:rPr>
      </w:pPr>
      <w:r w:rsidRPr="00861DEE">
        <w:rPr>
          <w:rFonts w:ascii="Arial" w:hAnsi="Arial" w:cs="Arial"/>
          <w:b/>
          <w:bCs/>
          <w:sz w:val="20"/>
          <w:szCs w:val="20"/>
          <w:lang w:val="en-US"/>
        </w:rPr>
        <w:lastRenderedPageBreak/>
        <w:t xml:space="preserve">Table A.2 – Development </w:t>
      </w:r>
      <w:r>
        <w:rPr>
          <w:rFonts w:ascii="Arial" w:hAnsi="Arial" w:cs="Arial"/>
          <w:b/>
          <w:bCs/>
          <w:sz w:val="20"/>
          <w:szCs w:val="20"/>
          <w:lang w:val="en-US"/>
        </w:rPr>
        <w:t>accounting</w:t>
      </w:r>
      <w:r w:rsidRPr="00861DEE">
        <w:rPr>
          <w:rFonts w:ascii="Arial" w:hAnsi="Arial" w:cs="Arial"/>
          <w:b/>
          <w:bCs/>
          <w:sz w:val="20"/>
          <w:szCs w:val="20"/>
          <w:lang w:val="en-US"/>
        </w:rPr>
        <w:t xml:space="preserve"> for the major Brazilian regions with weighted average – algebraic </w:t>
      </w:r>
      <w:r>
        <w:rPr>
          <w:rFonts w:ascii="Arial" w:hAnsi="Arial" w:cs="Arial"/>
          <w:b/>
          <w:bCs/>
          <w:sz w:val="20"/>
          <w:szCs w:val="20"/>
          <w:lang w:val="en-US"/>
        </w:rPr>
        <w:t>accounting</w:t>
      </w:r>
    </w:p>
    <w:tbl>
      <w:tblPr>
        <w:tblW w:w="5000" w:type="pct"/>
        <w:tblCellMar>
          <w:left w:w="70" w:type="dxa"/>
          <w:right w:w="70" w:type="dxa"/>
        </w:tblCellMar>
        <w:tblLook w:val="04A0" w:firstRow="1" w:lastRow="0" w:firstColumn="1" w:lastColumn="0" w:noHBand="0" w:noVBand="1"/>
      </w:tblPr>
      <w:tblGrid>
        <w:gridCol w:w="641"/>
        <w:gridCol w:w="959"/>
        <w:gridCol w:w="958"/>
        <w:gridCol w:w="958"/>
        <w:gridCol w:w="958"/>
        <w:gridCol w:w="958"/>
        <w:gridCol w:w="455"/>
        <w:gridCol w:w="453"/>
        <w:gridCol w:w="455"/>
        <w:gridCol w:w="677"/>
        <w:gridCol w:w="907"/>
        <w:gridCol w:w="907"/>
        <w:gridCol w:w="909"/>
      </w:tblGrid>
      <w:tr w:rsidR="00C6057A" w:rsidRPr="00861DEE" w14:paraId="359B758F" w14:textId="77777777" w:rsidTr="00AA763A">
        <w:trPr>
          <w:trHeight w:val="520"/>
        </w:trPr>
        <w:tc>
          <w:tcPr>
            <w:tcW w:w="5000" w:type="pct"/>
            <w:gridSpan w:val="13"/>
            <w:tcBorders>
              <w:top w:val="single" w:sz="4" w:space="0" w:color="auto"/>
              <w:left w:val="single" w:sz="4" w:space="0" w:color="auto"/>
              <w:right w:val="single" w:sz="4" w:space="0" w:color="auto"/>
            </w:tcBorders>
            <w:vAlign w:val="center"/>
          </w:tcPr>
          <w:p w14:paraId="6F554741" w14:textId="77777777" w:rsidR="00C6057A" w:rsidRPr="00861DEE" w:rsidRDefault="00C6057A" w:rsidP="00AA763A">
            <w:pPr>
              <w:jc w:val="center"/>
              <w:rPr>
                <w:rFonts w:ascii="Arial" w:hAnsi="Arial" w:cs="Arial"/>
                <w:b/>
                <w:bCs/>
                <w:color w:val="000000"/>
                <w:sz w:val="20"/>
                <w:szCs w:val="20"/>
                <w:lang w:val="en-US"/>
              </w:rPr>
            </w:pPr>
            <w:r w:rsidRPr="00861DEE">
              <w:rPr>
                <w:rFonts w:ascii="Arial" w:hAnsi="Arial" w:cs="Arial"/>
                <w:b/>
                <w:bCs/>
                <w:color w:val="000000"/>
                <w:sz w:val="20"/>
                <w:szCs w:val="20"/>
                <w:lang w:val="en-US"/>
              </w:rPr>
              <w:t>1970</w:t>
            </w:r>
          </w:p>
        </w:tc>
      </w:tr>
      <w:tr w:rsidR="00C6057A" w:rsidRPr="00861DEE" w14:paraId="36BD6FBB"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F9CCFC" w14:textId="77777777" w:rsidR="00C6057A" w:rsidRPr="00861DEE" w:rsidRDefault="00C6057A" w:rsidP="00AA763A">
            <w:pPr>
              <w:jc w:val="center"/>
              <w:rPr>
                <w:rFonts w:ascii="Arial" w:hAnsi="Arial" w:cs="Arial"/>
                <w:b/>
                <w:sz w:val="20"/>
                <w:szCs w:val="20"/>
                <w:lang w:val="en-US"/>
              </w:rPr>
            </w:pP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3539B7D0"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1</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left w:val="nil"/>
              <w:bottom w:val="single" w:sz="4" w:space="0" w:color="auto"/>
            </w:tcBorders>
            <w:shd w:val="clear" w:color="auto" w:fill="auto"/>
            <w:noWrap/>
          </w:tcPr>
          <w:p w14:paraId="024D7F5B" w14:textId="77777777" w:rsidR="00C6057A" w:rsidRPr="00861DEE" w:rsidRDefault="00C6057A" w:rsidP="00AA763A">
            <w:pPr>
              <w:rPr>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2</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bottom w:val="single" w:sz="4" w:space="0" w:color="auto"/>
              <w:right w:val="nil"/>
            </w:tcBorders>
            <w:shd w:val="clear" w:color="auto" w:fill="auto"/>
          </w:tcPr>
          <w:p w14:paraId="721B82E6" w14:textId="77777777" w:rsidR="00C6057A" w:rsidRPr="00861DEE" w:rsidRDefault="00C6057A" w:rsidP="00AA763A">
            <w:pPr>
              <w:rPr>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3</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bottom w:val="single" w:sz="4" w:space="0" w:color="auto"/>
            </w:tcBorders>
          </w:tcPr>
          <w:p w14:paraId="24799E48" w14:textId="77777777" w:rsidR="00C6057A" w:rsidRPr="00861DEE" w:rsidRDefault="00C6057A" w:rsidP="00AA763A">
            <w:pPr>
              <w:rPr>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4</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left w:val="nil"/>
              <w:bottom w:val="single" w:sz="4" w:space="0" w:color="auto"/>
              <w:right w:val="single" w:sz="4" w:space="0" w:color="auto"/>
            </w:tcBorders>
            <w:shd w:val="clear" w:color="auto" w:fill="auto"/>
          </w:tcPr>
          <w:p w14:paraId="68B9E9C6" w14:textId="77777777" w:rsidR="00C6057A" w:rsidRPr="00861DEE" w:rsidRDefault="00C6057A" w:rsidP="00AA763A">
            <w:pPr>
              <w:rPr>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5</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3F4A44EB"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1</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555" w:type="pct"/>
            <w:gridSpan w:val="2"/>
            <w:tcBorders>
              <w:top w:val="single" w:sz="4" w:space="0" w:color="auto"/>
              <w:left w:val="nil"/>
              <w:bottom w:val="single" w:sz="4" w:space="0" w:color="auto"/>
            </w:tcBorders>
            <w:shd w:val="clear" w:color="auto" w:fill="auto"/>
            <w:noWrap/>
          </w:tcPr>
          <w:p w14:paraId="1F42CC1B" w14:textId="77777777" w:rsidR="00C6057A" w:rsidRPr="00861DEE" w:rsidRDefault="00C6057A" w:rsidP="00AA763A">
            <w:pPr>
              <w:rPr>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2</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445" w:type="pct"/>
            <w:tcBorders>
              <w:top w:val="single" w:sz="4" w:space="0" w:color="auto"/>
              <w:bottom w:val="single" w:sz="4" w:space="0" w:color="auto"/>
              <w:right w:val="nil"/>
            </w:tcBorders>
            <w:shd w:val="clear" w:color="auto" w:fill="auto"/>
            <w:noWrap/>
          </w:tcPr>
          <w:p w14:paraId="609CEE64" w14:textId="77777777" w:rsidR="00C6057A" w:rsidRPr="00861DEE" w:rsidRDefault="00C6057A" w:rsidP="00AA763A">
            <w:pPr>
              <w:rPr>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3</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445" w:type="pct"/>
            <w:tcBorders>
              <w:top w:val="single" w:sz="4" w:space="0" w:color="auto"/>
              <w:bottom w:val="single" w:sz="4" w:space="0" w:color="auto"/>
              <w:right w:val="nil"/>
            </w:tcBorders>
          </w:tcPr>
          <w:p w14:paraId="7F725036" w14:textId="77777777" w:rsidR="00C6057A" w:rsidRPr="00861DEE" w:rsidRDefault="00C6057A" w:rsidP="00AA763A">
            <w:pPr>
              <w:rPr>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4</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445" w:type="pct"/>
            <w:tcBorders>
              <w:top w:val="single" w:sz="4" w:space="0" w:color="auto"/>
              <w:left w:val="nil"/>
              <w:bottom w:val="single" w:sz="4" w:space="0" w:color="auto"/>
              <w:right w:val="single" w:sz="4" w:space="0" w:color="auto"/>
            </w:tcBorders>
            <w:shd w:val="clear" w:color="auto" w:fill="auto"/>
            <w:noWrap/>
          </w:tcPr>
          <w:p w14:paraId="5F7C184F" w14:textId="77777777" w:rsidR="00C6057A" w:rsidRPr="00861DEE" w:rsidRDefault="00C6057A" w:rsidP="00AA763A">
            <w:pPr>
              <w:rPr>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5</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r>
      <w:tr w:rsidR="00C6057A" w:rsidRPr="00861DEE" w14:paraId="6215A353"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1C743B64" w14:textId="77777777" w:rsidR="00C6057A" w:rsidRPr="00861DEE" w:rsidRDefault="00C6057A" w:rsidP="00AA763A">
            <w:pPr>
              <w:jc w:val="center"/>
              <w:rPr>
                <w:b/>
                <w:lang w:val="en-US"/>
              </w:rPr>
            </w:pPr>
            <w:r w:rsidRPr="00861DEE">
              <w:rPr>
                <w:b/>
                <w:lang w:val="en-US"/>
              </w:rPr>
              <w:t>N</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321738B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0.56</w:t>
            </w:r>
          </w:p>
        </w:tc>
        <w:tc>
          <w:tcPr>
            <w:tcW w:w="470" w:type="pct"/>
            <w:tcBorders>
              <w:top w:val="single" w:sz="4" w:space="0" w:color="auto"/>
              <w:left w:val="nil"/>
              <w:bottom w:val="single" w:sz="4" w:space="0" w:color="auto"/>
            </w:tcBorders>
            <w:shd w:val="clear" w:color="auto" w:fill="auto"/>
            <w:noWrap/>
            <w:vAlign w:val="center"/>
          </w:tcPr>
          <w:p w14:paraId="3FE829C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0.64</w:t>
            </w:r>
          </w:p>
        </w:tc>
        <w:tc>
          <w:tcPr>
            <w:tcW w:w="470" w:type="pct"/>
            <w:tcBorders>
              <w:top w:val="single" w:sz="4" w:space="0" w:color="auto"/>
              <w:bottom w:val="single" w:sz="4" w:space="0" w:color="auto"/>
              <w:right w:val="nil"/>
            </w:tcBorders>
            <w:shd w:val="clear" w:color="auto" w:fill="auto"/>
            <w:vAlign w:val="center"/>
          </w:tcPr>
          <w:p w14:paraId="4896F0C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0.29</w:t>
            </w:r>
          </w:p>
        </w:tc>
        <w:tc>
          <w:tcPr>
            <w:tcW w:w="470" w:type="pct"/>
            <w:tcBorders>
              <w:top w:val="single" w:sz="4" w:space="0" w:color="auto"/>
              <w:bottom w:val="single" w:sz="4" w:space="0" w:color="auto"/>
            </w:tcBorders>
            <w:vAlign w:val="center"/>
          </w:tcPr>
          <w:p w14:paraId="61A02BC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0.56</w:t>
            </w:r>
          </w:p>
        </w:tc>
        <w:tc>
          <w:tcPr>
            <w:tcW w:w="470" w:type="pct"/>
            <w:tcBorders>
              <w:top w:val="single" w:sz="4" w:space="0" w:color="auto"/>
              <w:left w:val="nil"/>
              <w:bottom w:val="single" w:sz="4" w:space="0" w:color="auto"/>
              <w:right w:val="single" w:sz="4" w:space="0" w:color="auto"/>
            </w:tcBorders>
            <w:shd w:val="clear" w:color="auto" w:fill="auto"/>
            <w:vAlign w:val="center"/>
          </w:tcPr>
          <w:p w14:paraId="58BC6C8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0.48</w:t>
            </w: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4F9D2F5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0.61</w:t>
            </w:r>
          </w:p>
        </w:tc>
        <w:tc>
          <w:tcPr>
            <w:tcW w:w="555" w:type="pct"/>
            <w:gridSpan w:val="2"/>
            <w:tcBorders>
              <w:top w:val="single" w:sz="4" w:space="0" w:color="auto"/>
              <w:left w:val="nil"/>
              <w:bottom w:val="single" w:sz="4" w:space="0" w:color="auto"/>
            </w:tcBorders>
            <w:shd w:val="clear" w:color="auto" w:fill="auto"/>
            <w:noWrap/>
            <w:vAlign w:val="center"/>
          </w:tcPr>
          <w:p w14:paraId="5C2E1FC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0.53</w:t>
            </w:r>
          </w:p>
        </w:tc>
        <w:tc>
          <w:tcPr>
            <w:tcW w:w="445" w:type="pct"/>
            <w:tcBorders>
              <w:top w:val="single" w:sz="4" w:space="0" w:color="auto"/>
              <w:bottom w:val="single" w:sz="4" w:space="0" w:color="auto"/>
              <w:right w:val="nil"/>
            </w:tcBorders>
            <w:shd w:val="clear" w:color="auto" w:fill="auto"/>
            <w:noWrap/>
            <w:vAlign w:val="center"/>
          </w:tcPr>
          <w:p w14:paraId="7086FDB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1.30</w:t>
            </w:r>
          </w:p>
        </w:tc>
        <w:tc>
          <w:tcPr>
            <w:tcW w:w="445" w:type="pct"/>
            <w:tcBorders>
              <w:top w:val="single" w:sz="4" w:space="0" w:color="auto"/>
              <w:bottom w:val="single" w:sz="4" w:space="0" w:color="auto"/>
              <w:right w:val="nil"/>
            </w:tcBorders>
            <w:vAlign w:val="center"/>
          </w:tcPr>
          <w:p w14:paraId="05BF8A0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0.61</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01F0BD5"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0.71</w:t>
            </w:r>
          </w:p>
        </w:tc>
      </w:tr>
      <w:tr w:rsidR="00C6057A" w:rsidRPr="00861DEE" w14:paraId="5C07DEE7"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732782C9" w14:textId="77777777" w:rsidR="00C6057A" w:rsidRPr="00861DEE" w:rsidRDefault="00C6057A" w:rsidP="00AA763A">
            <w:pPr>
              <w:jc w:val="center"/>
              <w:rPr>
                <w:b/>
                <w:lang w:val="en-US"/>
              </w:rPr>
            </w:pPr>
            <w:r w:rsidRPr="00861DEE">
              <w:rPr>
                <w:b/>
                <w:lang w:val="en-US"/>
              </w:rPr>
              <w:t>NE</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4DD15ED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0.58</w:t>
            </w:r>
          </w:p>
        </w:tc>
        <w:tc>
          <w:tcPr>
            <w:tcW w:w="470" w:type="pct"/>
            <w:tcBorders>
              <w:top w:val="single" w:sz="4" w:space="0" w:color="auto"/>
              <w:left w:val="nil"/>
              <w:bottom w:val="single" w:sz="4" w:space="0" w:color="auto"/>
            </w:tcBorders>
            <w:shd w:val="clear" w:color="auto" w:fill="auto"/>
            <w:noWrap/>
            <w:vAlign w:val="center"/>
          </w:tcPr>
          <w:p w14:paraId="743047D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0.61</w:t>
            </w:r>
          </w:p>
        </w:tc>
        <w:tc>
          <w:tcPr>
            <w:tcW w:w="470" w:type="pct"/>
            <w:tcBorders>
              <w:top w:val="single" w:sz="4" w:space="0" w:color="auto"/>
              <w:bottom w:val="single" w:sz="4" w:space="0" w:color="auto"/>
              <w:right w:val="nil"/>
            </w:tcBorders>
            <w:shd w:val="clear" w:color="auto" w:fill="auto"/>
            <w:vAlign w:val="center"/>
          </w:tcPr>
          <w:p w14:paraId="7B40752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0.38</w:t>
            </w:r>
          </w:p>
        </w:tc>
        <w:tc>
          <w:tcPr>
            <w:tcW w:w="470" w:type="pct"/>
            <w:tcBorders>
              <w:top w:val="single" w:sz="4" w:space="0" w:color="auto"/>
              <w:bottom w:val="single" w:sz="4" w:space="0" w:color="auto"/>
            </w:tcBorders>
            <w:vAlign w:val="center"/>
          </w:tcPr>
          <w:p w14:paraId="72DBD4D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0.58</w:t>
            </w:r>
          </w:p>
        </w:tc>
        <w:tc>
          <w:tcPr>
            <w:tcW w:w="470" w:type="pct"/>
            <w:tcBorders>
              <w:top w:val="single" w:sz="4" w:space="0" w:color="auto"/>
              <w:left w:val="nil"/>
              <w:bottom w:val="single" w:sz="4" w:space="0" w:color="auto"/>
              <w:right w:val="single" w:sz="4" w:space="0" w:color="auto"/>
            </w:tcBorders>
            <w:shd w:val="clear" w:color="auto" w:fill="auto"/>
            <w:vAlign w:val="center"/>
          </w:tcPr>
          <w:p w14:paraId="76818E20"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0.45</w:t>
            </w: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6336673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0.43</w:t>
            </w:r>
          </w:p>
        </w:tc>
        <w:tc>
          <w:tcPr>
            <w:tcW w:w="555" w:type="pct"/>
            <w:gridSpan w:val="2"/>
            <w:tcBorders>
              <w:top w:val="single" w:sz="4" w:space="0" w:color="auto"/>
              <w:left w:val="nil"/>
              <w:bottom w:val="single" w:sz="4" w:space="0" w:color="auto"/>
            </w:tcBorders>
            <w:shd w:val="clear" w:color="auto" w:fill="auto"/>
            <w:noWrap/>
            <w:vAlign w:val="center"/>
          </w:tcPr>
          <w:p w14:paraId="3922CA7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0.40</w:t>
            </w:r>
          </w:p>
        </w:tc>
        <w:tc>
          <w:tcPr>
            <w:tcW w:w="445" w:type="pct"/>
            <w:tcBorders>
              <w:top w:val="single" w:sz="4" w:space="0" w:color="auto"/>
              <w:bottom w:val="single" w:sz="4" w:space="0" w:color="auto"/>
              <w:right w:val="nil"/>
            </w:tcBorders>
            <w:shd w:val="clear" w:color="auto" w:fill="auto"/>
            <w:noWrap/>
            <w:vAlign w:val="center"/>
          </w:tcPr>
          <w:p w14:paraId="06BD885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0.70</w:t>
            </w:r>
          </w:p>
        </w:tc>
        <w:tc>
          <w:tcPr>
            <w:tcW w:w="445" w:type="pct"/>
            <w:tcBorders>
              <w:top w:val="single" w:sz="4" w:space="0" w:color="auto"/>
              <w:bottom w:val="single" w:sz="4" w:space="0" w:color="auto"/>
              <w:right w:val="nil"/>
            </w:tcBorders>
            <w:vAlign w:val="center"/>
          </w:tcPr>
          <w:p w14:paraId="3023BD3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0.43</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661F5B8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0.56</w:t>
            </w:r>
          </w:p>
        </w:tc>
      </w:tr>
      <w:tr w:rsidR="00C6057A" w:rsidRPr="00861DEE" w14:paraId="06D3C6B5"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34FF23FA" w14:textId="77777777" w:rsidR="00C6057A" w:rsidRPr="00861DEE" w:rsidRDefault="00C6057A" w:rsidP="00AA763A">
            <w:pPr>
              <w:jc w:val="center"/>
              <w:rPr>
                <w:b/>
                <w:lang w:val="en-US"/>
              </w:rPr>
            </w:pPr>
            <w:r w:rsidRPr="00861DEE">
              <w:rPr>
                <w:b/>
                <w:lang w:val="en-US"/>
              </w:rPr>
              <w:t>MW</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3B14026A"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0.76</w:t>
            </w:r>
          </w:p>
        </w:tc>
        <w:tc>
          <w:tcPr>
            <w:tcW w:w="470" w:type="pct"/>
            <w:tcBorders>
              <w:top w:val="single" w:sz="4" w:space="0" w:color="auto"/>
              <w:left w:val="nil"/>
              <w:bottom w:val="single" w:sz="4" w:space="0" w:color="auto"/>
            </w:tcBorders>
            <w:shd w:val="clear" w:color="auto" w:fill="auto"/>
            <w:noWrap/>
            <w:vAlign w:val="center"/>
          </w:tcPr>
          <w:p w14:paraId="09AD791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0.70</w:t>
            </w:r>
          </w:p>
        </w:tc>
        <w:tc>
          <w:tcPr>
            <w:tcW w:w="470" w:type="pct"/>
            <w:tcBorders>
              <w:top w:val="single" w:sz="4" w:space="0" w:color="auto"/>
              <w:bottom w:val="single" w:sz="4" w:space="0" w:color="auto"/>
              <w:right w:val="nil"/>
            </w:tcBorders>
            <w:shd w:val="clear" w:color="auto" w:fill="auto"/>
            <w:vAlign w:val="center"/>
          </w:tcPr>
          <w:p w14:paraId="5F0C613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0.27</w:t>
            </w:r>
          </w:p>
        </w:tc>
        <w:tc>
          <w:tcPr>
            <w:tcW w:w="470" w:type="pct"/>
            <w:tcBorders>
              <w:top w:val="single" w:sz="4" w:space="0" w:color="auto"/>
              <w:bottom w:val="single" w:sz="4" w:space="0" w:color="auto"/>
            </w:tcBorders>
            <w:vAlign w:val="center"/>
          </w:tcPr>
          <w:p w14:paraId="78FA7BB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0.76</w:t>
            </w:r>
          </w:p>
        </w:tc>
        <w:tc>
          <w:tcPr>
            <w:tcW w:w="470" w:type="pct"/>
            <w:tcBorders>
              <w:top w:val="single" w:sz="4" w:space="0" w:color="auto"/>
              <w:left w:val="nil"/>
              <w:bottom w:val="single" w:sz="4" w:space="0" w:color="auto"/>
              <w:right w:val="single" w:sz="4" w:space="0" w:color="auto"/>
            </w:tcBorders>
            <w:shd w:val="clear" w:color="auto" w:fill="auto"/>
            <w:vAlign w:val="center"/>
          </w:tcPr>
          <w:p w14:paraId="3C68AAD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0.58</w:t>
            </w: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166EDD17"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0.47</w:t>
            </w:r>
          </w:p>
        </w:tc>
        <w:tc>
          <w:tcPr>
            <w:tcW w:w="555" w:type="pct"/>
            <w:gridSpan w:val="2"/>
            <w:tcBorders>
              <w:top w:val="single" w:sz="4" w:space="0" w:color="auto"/>
              <w:left w:val="nil"/>
              <w:bottom w:val="single" w:sz="4" w:space="0" w:color="auto"/>
            </w:tcBorders>
            <w:shd w:val="clear" w:color="auto" w:fill="auto"/>
            <w:noWrap/>
            <w:vAlign w:val="center"/>
          </w:tcPr>
          <w:p w14:paraId="36246CC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0.51</w:t>
            </w:r>
          </w:p>
        </w:tc>
        <w:tc>
          <w:tcPr>
            <w:tcW w:w="445" w:type="pct"/>
            <w:tcBorders>
              <w:top w:val="single" w:sz="4" w:space="0" w:color="auto"/>
              <w:bottom w:val="single" w:sz="4" w:space="0" w:color="auto"/>
              <w:right w:val="nil"/>
            </w:tcBorders>
            <w:shd w:val="clear" w:color="auto" w:fill="auto"/>
            <w:noWrap/>
            <w:vAlign w:val="center"/>
          </w:tcPr>
          <w:p w14:paraId="2E6F168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1.39</w:t>
            </w:r>
          </w:p>
        </w:tc>
        <w:tc>
          <w:tcPr>
            <w:tcW w:w="445" w:type="pct"/>
            <w:tcBorders>
              <w:top w:val="single" w:sz="4" w:space="0" w:color="auto"/>
              <w:bottom w:val="single" w:sz="4" w:space="0" w:color="auto"/>
              <w:right w:val="nil"/>
            </w:tcBorders>
            <w:vAlign w:val="center"/>
          </w:tcPr>
          <w:p w14:paraId="76C0A810"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0.47</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57FC584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0.61</w:t>
            </w:r>
          </w:p>
        </w:tc>
      </w:tr>
      <w:tr w:rsidR="00C6057A" w:rsidRPr="00861DEE" w14:paraId="0DBCCC97"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057ACD99" w14:textId="77777777" w:rsidR="00C6057A" w:rsidRPr="00861DEE" w:rsidRDefault="00C6057A" w:rsidP="00AA763A">
            <w:pPr>
              <w:jc w:val="center"/>
              <w:rPr>
                <w:b/>
                <w:lang w:val="en-US"/>
              </w:rPr>
            </w:pPr>
            <w:r w:rsidRPr="00861DEE">
              <w:rPr>
                <w:b/>
                <w:lang w:val="en-US"/>
              </w:rPr>
              <w:t>SE</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532E10C4"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0.87</w:t>
            </w:r>
          </w:p>
        </w:tc>
        <w:tc>
          <w:tcPr>
            <w:tcW w:w="470" w:type="pct"/>
            <w:tcBorders>
              <w:top w:val="single" w:sz="4" w:space="0" w:color="auto"/>
              <w:left w:val="nil"/>
              <w:bottom w:val="single" w:sz="4" w:space="0" w:color="auto"/>
            </w:tcBorders>
            <w:shd w:val="clear" w:color="auto" w:fill="auto"/>
            <w:noWrap/>
            <w:vAlign w:val="center"/>
          </w:tcPr>
          <w:p w14:paraId="2946132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0.96</w:t>
            </w:r>
          </w:p>
        </w:tc>
        <w:tc>
          <w:tcPr>
            <w:tcW w:w="470" w:type="pct"/>
            <w:tcBorders>
              <w:top w:val="single" w:sz="4" w:space="0" w:color="auto"/>
              <w:bottom w:val="single" w:sz="4" w:space="0" w:color="auto"/>
              <w:right w:val="nil"/>
            </w:tcBorders>
            <w:shd w:val="clear" w:color="auto" w:fill="auto"/>
            <w:vAlign w:val="center"/>
          </w:tcPr>
          <w:p w14:paraId="0059CB3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0.90</w:t>
            </w:r>
          </w:p>
        </w:tc>
        <w:tc>
          <w:tcPr>
            <w:tcW w:w="470" w:type="pct"/>
            <w:tcBorders>
              <w:top w:val="single" w:sz="4" w:space="0" w:color="auto"/>
              <w:bottom w:val="single" w:sz="4" w:space="0" w:color="auto"/>
            </w:tcBorders>
            <w:vAlign w:val="center"/>
          </w:tcPr>
          <w:p w14:paraId="0FD59CC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0.87</w:t>
            </w:r>
          </w:p>
        </w:tc>
        <w:tc>
          <w:tcPr>
            <w:tcW w:w="470" w:type="pct"/>
            <w:tcBorders>
              <w:top w:val="single" w:sz="4" w:space="0" w:color="auto"/>
              <w:left w:val="nil"/>
              <w:bottom w:val="single" w:sz="4" w:space="0" w:color="auto"/>
              <w:right w:val="single" w:sz="4" w:space="0" w:color="auto"/>
            </w:tcBorders>
            <w:shd w:val="clear" w:color="auto" w:fill="auto"/>
            <w:vAlign w:val="center"/>
          </w:tcPr>
          <w:p w14:paraId="10EB4C3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0.84</w:t>
            </w: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2DD6BEDD"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w:t>
            </w:r>
          </w:p>
        </w:tc>
        <w:tc>
          <w:tcPr>
            <w:tcW w:w="555" w:type="pct"/>
            <w:gridSpan w:val="2"/>
            <w:tcBorders>
              <w:top w:val="single" w:sz="4" w:space="0" w:color="auto"/>
              <w:left w:val="nil"/>
              <w:bottom w:val="single" w:sz="4" w:space="0" w:color="auto"/>
            </w:tcBorders>
            <w:shd w:val="clear" w:color="auto" w:fill="auto"/>
            <w:noWrap/>
            <w:vAlign w:val="center"/>
          </w:tcPr>
          <w:p w14:paraId="2264DFC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0.81</w:t>
            </w:r>
          </w:p>
        </w:tc>
        <w:tc>
          <w:tcPr>
            <w:tcW w:w="445" w:type="pct"/>
            <w:tcBorders>
              <w:top w:val="single" w:sz="4" w:space="0" w:color="auto"/>
              <w:bottom w:val="single" w:sz="4" w:space="0" w:color="auto"/>
              <w:right w:val="nil"/>
            </w:tcBorders>
            <w:shd w:val="clear" w:color="auto" w:fill="auto"/>
            <w:noWrap/>
            <w:vAlign w:val="center"/>
          </w:tcPr>
          <w:p w14:paraId="12E8FFB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0.89</w:t>
            </w:r>
          </w:p>
        </w:tc>
        <w:tc>
          <w:tcPr>
            <w:tcW w:w="445" w:type="pct"/>
            <w:tcBorders>
              <w:top w:val="single" w:sz="4" w:space="0" w:color="auto"/>
              <w:bottom w:val="single" w:sz="4" w:space="0" w:color="auto"/>
              <w:right w:val="nil"/>
            </w:tcBorders>
            <w:vAlign w:val="center"/>
          </w:tcPr>
          <w:p w14:paraId="0FA74BC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012D68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0.93</w:t>
            </w:r>
          </w:p>
        </w:tc>
      </w:tr>
      <w:tr w:rsidR="00C6057A" w:rsidRPr="00861DEE" w14:paraId="11B7909E"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1F0184A4" w14:textId="77777777" w:rsidR="00C6057A" w:rsidRPr="00861DEE" w:rsidRDefault="00C6057A" w:rsidP="00AA763A">
            <w:pPr>
              <w:jc w:val="center"/>
              <w:rPr>
                <w:b/>
                <w:lang w:val="en-US"/>
              </w:rPr>
            </w:pPr>
            <w:r w:rsidRPr="00861DEE">
              <w:rPr>
                <w:b/>
                <w:lang w:val="en-US"/>
              </w:rPr>
              <w:t>S</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184A3B82"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0.82</w:t>
            </w:r>
          </w:p>
        </w:tc>
        <w:tc>
          <w:tcPr>
            <w:tcW w:w="470" w:type="pct"/>
            <w:tcBorders>
              <w:top w:val="single" w:sz="4" w:space="0" w:color="auto"/>
              <w:left w:val="nil"/>
              <w:bottom w:val="single" w:sz="4" w:space="0" w:color="auto"/>
            </w:tcBorders>
            <w:shd w:val="clear" w:color="auto" w:fill="auto"/>
            <w:noWrap/>
            <w:vAlign w:val="center"/>
          </w:tcPr>
          <w:p w14:paraId="72D998F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0.79</w:t>
            </w:r>
          </w:p>
        </w:tc>
        <w:tc>
          <w:tcPr>
            <w:tcW w:w="470" w:type="pct"/>
            <w:tcBorders>
              <w:top w:val="single" w:sz="4" w:space="0" w:color="auto"/>
              <w:bottom w:val="single" w:sz="4" w:space="0" w:color="auto"/>
              <w:right w:val="nil"/>
            </w:tcBorders>
            <w:shd w:val="clear" w:color="auto" w:fill="auto"/>
            <w:vAlign w:val="center"/>
          </w:tcPr>
          <w:p w14:paraId="20CEBC3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0.54</w:t>
            </w:r>
          </w:p>
        </w:tc>
        <w:tc>
          <w:tcPr>
            <w:tcW w:w="470" w:type="pct"/>
            <w:tcBorders>
              <w:top w:val="single" w:sz="4" w:space="0" w:color="auto"/>
              <w:bottom w:val="single" w:sz="4" w:space="0" w:color="auto"/>
            </w:tcBorders>
            <w:vAlign w:val="center"/>
          </w:tcPr>
          <w:p w14:paraId="3617342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0.82</w:t>
            </w:r>
          </w:p>
        </w:tc>
        <w:tc>
          <w:tcPr>
            <w:tcW w:w="693" w:type="pct"/>
            <w:gridSpan w:val="2"/>
            <w:tcBorders>
              <w:top w:val="single" w:sz="4" w:space="0" w:color="auto"/>
              <w:left w:val="nil"/>
              <w:bottom w:val="single" w:sz="4" w:space="0" w:color="auto"/>
              <w:right w:val="single" w:sz="4" w:space="0" w:color="auto"/>
            </w:tcBorders>
            <w:shd w:val="clear" w:color="auto" w:fill="auto"/>
            <w:vAlign w:val="center"/>
          </w:tcPr>
          <w:p w14:paraId="3339133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0.74</w:t>
            </w: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2FA2E44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0.61</w:t>
            </w:r>
          </w:p>
        </w:tc>
        <w:tc>
          <w:tcPr>
            <w:tcW w:w="332" w:type="pct"/>
            <w:tcBorders>
              <w:top w:val="single" w:sz="4" w:space="0" w:color="auto"/>
              <w:left w:val="nil"/>
              <w:bottom w:val="single" w:sz="4" w:space="0" w:color="auto"/>
            </w:tcBorders>
            <w:shd w:val="clear" w:color="auto" w:fill="auto"/>
            <w:noWrap/>
            <w:vAlign w:val="center"/>
          </w:tcPr>
          <w:p w14:paraId="171CFDB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0.64</w:t>
            </w:r>
          </w:p>
        </w:tc>
        <w:tc>
          <w:tcPr>
            <w:tcW w:w="444" w:type="pct"/>
            <w:tcBorders>
              <w:top w:val="single" w:sz="4" w:space="0" w:color="auto"/>
              <w:bottom w:val="single" w:sz="4" w:space="0" w:color="auto"/>
              <w:right w:val="nil"/>
            </w:tcBorders>
            <w:shd w:val="clear" w:color="auto" w:fill="auto"/>
            <w:noWrap/>
            <w:vAlign w:val="center"/>
          </w:tcPr>
          <w:p w14:paraId="4E3F3C7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0.95</w:t>
            </w:r>
          </w:p>
        </w:tc>
        <w:tc>
          <w:tcPr>
            <w:tcW w:w="445" w:type="pct"/>
            <w:tcBorders>
              <w:top w:val="single" w:sz="4" w:space="0" w:color="auto"/>
              <w:bottom w:val="single" w:sz="4" w:space="0" w:color="auto"/>
              <w:right w:val="nil"/>
            </w:tcBorders>
            <w:vAlign w:val="center"/>
          </w:tcPr>
          <w:p w14:paraId="6AFF5DE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0.61</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61C3058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0.68</w:t>
            </w:r>
          </w:p>
        </w:tc>
      </w:tr>
      <w:tr w:rsidR="00C6057A" w:rsidRPr="00861DEE" w14:paraId="3C8B2DBF" w14:textId="77777777" w:rsidTr="00AA763A">
        <w:trPr>
          <w:trHeight w:val="520"/>
        </w:trPr>
        <w:tc>
          <w:tcPr>
            <w:tcW w:w="5000" w:type="pct"/>
            <w:gridSpan w:val="13"/>
            <w:tcBorders>
              <w:top w:val="single" w:sz="4" w:space="0" w:color="auto"/>
              <w:left w:val="single" w:sz="4" w:space="0" w:color="auto"/>
              <w:right w:val="single" w:sz="4" w:space="0" w:color="auto"/>
            </w:tcBorders>
            <w:vAlign w:val="center"/>
          </w:tcPr>
          <w:p w14:paraId="4A33B3F2"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1980</w:t>
            </w:r>
          </w:p>
        </w:tc>
      </w:tr>
      <w:tr w:rsidR="00C6057A" w:rsidRPr="00861DEE" w14:paraId="2D54CF17"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66C244" w14:textId="77777777" w:rsidR="00C6057A" w:rsidRPr="00861DEE" w:rsidRDefault="00C6057A" w:rsidP="00AA763A">
            <w:pPr>
              <w:jc w:val="center"/>
              <w:rPr>
                <w:rFonts w:ascii="Arial" w:hAnsi="Arial" w:cs="Arial"/>
                <w:color w:val="000000"/>
                <w:sz w:val="20"/>
                <w:szCs w:val="20"/>
                <w:lang w:val="en-US"/>
              </w:rPr>
            </w:pP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7B378849"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1</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left w:val="nil"/>
              <w:bottom w:val="single" w:sz="4" w:space="0" w:color="auto"/>
            </w:tcBorders>
            <w:shd w:val="clear" w:color="auto" w:fill="auto"/>
            <w:noWrap/>
          </w:tcPr>
          <w:p w14:paraId="1C7453B4" w14:textId="77777777" w:rsidR="00C6057A" w:rsidRPr="00861DEE" w:rsidRDefault="00C6057A" w:rsidP="00AA763A">
            <w:pPr>
              <w:rPr>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2</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bottom w:val="single" w:sz="4" w:space="0" w:color="auto"/>
              <w:right w:val="nil"/>
            </w:tcBorders>
            <w:shd w:val="clear" w:color="auto" w:fill="auto"/>
          </w:tcPr>
          <w:p w14:paraId="35BBEB8B" w14:textId="77777777" w:rsidR="00C6057A" w:rsidRPr="00861DEE" w:rsidRDefault="00C6057A" w:rsidP="00AA763A">
            <w:pPr>
              <w:rPr>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3</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bottom w:val="single" w:sz="4" w:space="0" w:color="auto"/>
            </w:tcBorders>
          </w:tcPr>
          <w:p w14:paraId="05481475" w14:textId="77777777" w:rsidR="00C6057A" w:rsidRPr="00861DEE" w:rsidRDefault="00C6057A" w:rsidP="00AA763A">
            <w:pPr>
              <w:rPr>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4</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left w:val="nil"/>
              <w:bottom w:val="single" w:sz="4" w:space="0" w:color="auto"/>
              <w:right w:val="single" w:sz="4" w:space="0" w:color="auto"/>
            </w:tcBorders>
            <w:shd w:val="clear" w:color="auto" w:fill="auto"/>
          </w:tcPr>
          <w:p w14:paraId="394581A1" w14:textId="77777777" w:rsidR="00C6057A" w:rsidRPr="00861DEE" w:rsidRDefault="00C6057A" w:rsidP="00AA763A">
            <w:pPr>
              <w:rPr>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5</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3A8ACF03"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1</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555" w:type="pct"/>
            <w:gridSpan w:val="2"/>
            <w:tcBorders>
              <w:top w:val="single" w:sz="4" w:space="0" w:color="auto"/>
              <w:left w:val="nil"/>
              <w:bottom w:val="single" w:sz="4" w:space="0" w:color="auto"/>
            </w:tcBorders>
            <w:shd w:val="clear" w:color="auto" w:fill="auto"/>
            <w:noWrap/>
          </w:tcPr>
          <w:p w14:paraId="7A34718A" w14:textId="77777777" w:rsidR="00C6057A" w:rsidRPr="00861DEE" w:rsidRDefault="00C6057A" w:rsidP="00AA763A">
            <w:pPr>
              <w:rPr>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2</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445" w:type="pct"/>
            <w:tcBorders>
              <w:top w:val="single" w:sz="4" w:space="0" w:color="auto"/>
              <w:bottom w:val="single" w:sz="4" w:space="0" w:color="auto"/>
              <w:right w:val="nil"/>
            </w:tcBorders>
            <w:shd w:val="clear" w:color="auto" w:fill="auto"/>
            <w:noWrap/>
          </w:tcPr>
          <w:p w14:paraId="48F4B7F7" w14:textId="77777777" w:rsidR="00C6057A" w:rsidRPr="00861DEE" w:rsidRDefault="00C6057A" w:rsidP="00AA763A">
            <w:pPr>
              <w:rPr>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3</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445" w:type="pct"/>
            <w:tcBorders>
              <w:top w:val="single" w:sz="4" w:space="0" w:color="auto"/>
              <w:bottom w:val="single" w:sz="4" w:space="0" w:color="auto"/>
              <w:right w:val="nil"/>
            </w:tcBorders>
          </w:tcPr>
          <w:p w14:paraId="6F4249E2" w14:textId="77777777" w:rsidR="00C6057A" w:rsidRPr="00861DEE" w:rsidRDefault="00C6057A" w:rsidP="00AA763A">
            <w:pPr>
              <w:rPr>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4</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445" w:type="pct"/>
            <w:tcBorders>
              <w:top w:val="single" w:sz="4" w:space="0" w:color="auto"/>
              <w:left w:val="nil"/>
              <w:bottom w:val="single" w:sz="4" w:space="0" w:color="auto"/>
              <w:right w:val="single" w:sz="4" w:space="0" w:color="auto"/>
            </w:tcBorders>
            <w:shd w:val="clear" w:color="auto" w:fill="auto"/>
            <w:noWrap/>
          </w:tcPr>
          <w:p w14:paraId="5D19440F" w14:textId="77777777" w:rsidR="00C6057A" w:rsidRPr="00861DEE" w:rsidRDefault="00C6057A" w:rsidP="00AA763A">
            <w:pPr>
              <w:rPr>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5</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r>
      <w:tr w:rsidR="00C6057A" w:rsidRPr="00861DEE" w14:paraId="70C268DA"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29995E74" w14:textId="77777777" w:rsidR="00C6057A" w:rsidRPr="00861DEE" w:rsidRDefault="00C6057A" w:rsidP="00AA763A">
            <w:pPr>
              <w:jc w:val="center"/>
              <w:rPr>
                <w:b/>
                <w:lang w:val="en-US"/>
              </w:rPr>
            </w:pPr>
            <w:r w:rsidRPr="00861DEE">
              <w:rPr>
                <w:b/>
                <w:lang w:val="en-US"/>
              </w:rPr>
              <w:t>N</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7BC94B5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0.82</w:t>
            </w:r>
          </w:p>
        </w:tc>
        <w:tc>
          <w:tcPr>
            <w:tcW w:w="470" w:type="pct"/>
            <w:tcBorders>
              <w:top w:val="single" w:sz="4" w:space="0" w:color="auto"/>
              <w:left w:val="nil"/>
              <w:bottom w:val="single" w:sz="4" w:space="0" w:color="auto"/>
            </w:tcBorders>
            <w:shd w:val="clear" w:color="auto" w:fill="auto"/>
            <w:noWrap/>
            <w:vAlign w:val="center"/>
          </w:tcPr>
          <w:p w14:paraId="745C92E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0.65</w:t>
            </w:r>
          </w:p>
        </w:tc>
        <w:tc>
          <w:tcPr>
            <w:tcW w:w="470" w:type="pct"/>
            <w:tcBorders>
              <w:top w:val="single" w:sz="4" w:space="0" w:color="auto"/>
              <w:bottom w:val="single" w:sz="4" w:space="0" w:color="auto"/>
              <w:right w:val="nil"/>
            </w:tcBorders>
            <w:shd w:val="clear" w:color="auto" w:fill="auto"/>
            <w:vAlign w:val="center"/>
          </w:tcPr>
          <w:p w14:paraId="1E7CDEF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0.37</w:t>
            </w:r>
          </w:p>
        </w:tc>
        <w:tc>
          <w:tcPr>
            <w:tcW w:w="470" w:type="pct"/>
            <w:tcBorders>
              <w:top w:val="single" w:sz="4" w:space="0" w:color="auto"/>
              <w:bottom w:val="single" w:sz="4" w:space="0" w:color="auto"/>
            </w:tcBorders>
            <w:vAlign w:val="center"/>
          </w:tcPr>
          <w:p w14:paraId="3782A05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0.69</w:t>
            </w:r>
          </w:p>
        </w:tc>
        <w:tc>
          <w:tcPr>
            <w:tcW w:w="470" w:type="pct"/>
            <w:tcBorders>
              <w:top w:val="single" w:sz="4" w:space="0" w:color="auto"/>
              <w:left w:val="nil"/>
              <w:bottom w:val="single" w:sz="4" w:space="0" w:color="auto"/>
              <w:right w:val="single" w:sz="4" w:space="0" w:color="auto"/>
            </w:tcBorders>
            <w:shd w:val="clear" w:color="auto" w:fill="auto"/>
            <w:vAlign w:val="center"/>
          </w:tcPr>
          <w:p w14:paraId="294E180D"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0.75</w:t>
            </w: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33FD7A86"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0.61</w:t>
            </w:r>
          </w:p>
        </w:tc>
        <w:tc>
          <w:tcPr>
            <w:tcW w:w="555" w:type="pct"/>
            <w:gridSpan w:val="2"/>
            <w:tcBorders>
              <w:top w:val="single" w:sz="4" w:space="0" w:color="auto"/>
              <w:left w:val="nil"/>
              <w:bottom w:val="single" w:sz="4" w:space="0" w:color="auto"/>
            </w:tcBorders>
            <w:shd w:val="clear" w:color="auto" w:fill="auto"/>
            <w:noWrap/>
            <w:vAlign w:val="center"/>
          </w:tcPr>
          <w:p w14:paraId="1E522B5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0.76</w:t>
            </w:r>
          </w:p>
        </w:tc>
        <w:tc>
          <w:tcPr>
            <w:tcW w:w="445" w:type="pct"/>
            <w:tcBorders>
              <w:top w:val="single" w:sz="4" w:space="0" w:color="auto"/>
              <w:bottom w:val="single" w:sz="4" w:space="0" w:color="auto"/>
              <w:right w:val="nil"/>
            </w:tcBorders>
            <w:shd w:val="clear" w:color="auto" w:fill="auto"/>
            <w:noWrap/>
            <w:vAlign w:val="center"/>
          </w:tcPr>
          <w:p w14:paraId="5154849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1.56</w:t>
            </w:r>
          </w:p>
        </w:tc>
        <w:tc>
          <w:tcPr>
            <w:tcW w:w="445" w:type="pct"/>
            <w:tcBorders>
              <w:top w:val="single" w:sz="4" w:space="0" w:color="auto"/>
              <w:bottom w:val="single" w:sz="4" w:space="0" w:color="auto"/>
              <w:right w:val="nil"/>
            </w:tcBorders>
            <w:vAlign w:val="center"/>
          </w:tcPr>
          <w:p w14:paraId="326F573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0.77</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7472BCD0"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0.67</w:t>
            </w:r>
          </w:p>
        </w:tc>
      </w:tr>
      <w:tr w:rsidR="00C6057A" w:rsidRPr="00861DEE" w14:paraId="69862659"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6D3D659C" w14:textId="77777777" w:rsidR="00C6057A" w:rsidRPr="00861DEE" w:rsidRDefault="00C6057A" w:rsidP="00AA763A">
            <w:pPr>
              <w:jc w:val="center"/>
              <w:rPr>
                <w:b/>
                <w:lang w:val="en-US"/>
              </w:rPr>
            </w:pPr>
            <w:r w:rsidRPr="00861DEE">
              <w:rPr>
                <w:b/>
                <w:lang w:val="en-US"/>
              </w:rPr>
              <w:t>NE</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676FF998"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0.73</w:t>
            </w:r>
          </w:p>
        </w:tc>
        <w:tc>
          <w:tcPr>
            <w:tcW w:w="470" w:type="pct"/>
            <w:tcBorders>
              <w:top w:val="single" w:sz="4" w:space="0" w:color="auto"/>
              <w:left w:val="nil"/>
              <w:bottom w:val="single" w:sz="4" w:space="0" w:color="auto"/>
              <w:right w:val="nil"/>
            </w:tcBorders>
            <w:shd w:val="clear" w:color="auto" w:fill="auto"/>
            <w:noWrap/>
            <w:vAlign w:val="center"/>
          </w:tcPr>
          <w:p w14:paraId="4DC73A0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0.66</w:t>
            </w:r>
          </w:p>
        </w:tc>
        <w:tc>
          <w:tcPr>
            <w:tcW w:w="470" w:type="pct"/>
            <w:tcBorders>
              <w:top w:val="single" w:sz="4" w:space="0" w:color="auto"/>
              <w:left w:val="nil"/>
              <w:bottom w:val="single" w:sz="4" w:space="0" w:color="auto"/>
              <w:right w:val="nil"/>
            </w:tcBorders>
            <w:shd w:val="clear" w:color="auto" w:fill="auto"/>
            <w:vAlign w:val="center"/>
          </w:tcPr>
          <w:p w14:paraId="6F09D10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0.56</w:t>
            </w:r>
          </w:p>
        </w:tc>
        <w:tc>
          <w:tcPr>
            <w:tcW w:w="470" w:type="pct"/>
            <w:tcBorders>
              <w:top w:val="single" w:sz="4" w:space="0" w:color="auto"/>
              <w:left w:val="nil"/>
              <w:bottom w:val="single" w:sz="4" w:space="0" w:color="auto"/>
              <w:right w:val="nil"/>
            </w:tcBorders>
            <w:vAlign w:val="center"/>
          </w:tcPr>
          <w:p w14:paraId="66A57D2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0.79</w:t>
            </w:r>
          </w:p>
        </w:tc>
        <w:tc>
          <w:tcPr>
            <w:tcW w:w="470" w:type="pct"/>
            <w:tcBorders>
              <w:top w:val="single" w:sz="4" w:space="0" w:color="auto"/>
              <w:left w:val="nil"/>
              <w:bottom w:val="single" w:sz="4" w:space="0" w:color="auto"/>
              <w:right w:val="single" w:sz="4" w:space="0" w:color="auto"/>
            </w:tcBorders>
            <w:shd w:val="clear" w:color="auto" w:fill="auto"/>
            <w:vAlign w:val="center"/>
          </w:tcPr>
          <w:p w14:paraId="75BFC34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0.66</w:t>
            </w: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58B40AE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0.46</w:t>
            </w:r>
          </w:p>
        </w:tc>
        <w:tc>
          <w:tcPr>
            <w:tcW w:w="555" w:type="pct"/>
            <w:gridSpan w:val="2"/>
            <w:tcBorders>
              <w:top w:val="single" w:sz="4" w:space="0" w:color="auto"/>
              <w:left w:val="nil"/>
              <w:bottom w:val="single" w:sz="4" w:space="0" w:color="auto"/>
            </w:tcBorders>
            <w:shd w:val="clear" w:color="auto" w:fill="auto"/>
            <w:noWrap/>
            <w:vAlign w:val="center"/>
          </w:tcPr>
          <w:p w14:paraId="0E1441E0"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0.51</w:t>
            </w:r>
          </w:p>
        </w:tc>
        <w:tc>
          <w:tcPr>
            <w:tcW w:w="445" w:type="pct"/>
            <w:tcBorders>
              <w:top w:val="single" w:sz="4" w:space="0" w:color="auto"/>
              <w:bottom w:val="single" w:sz="4" w:space="0" w:color="auto"/>
              <w:right w:val="nil"/>
            </w:tcBorders>
            <w:shd w:val="clear" w:color="auto" w:fill="auto"/>
            <w:noWrap/>
            <w:vAlign w:val="center"/>
          </w:tcPr>
          <w:p w14:paraId="3A2FFA0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0.63</w:t>
            </w:r>
          </w:p>
        </w:tc>
        <w:tc>
          <w:tcPr>
            <w:tcW w:w="445" w:type="pct"/>
            <w:tcBorders>
              <w:top w:val="single" w:sz="4" w:space="0" w:color="auto"/>
              <w:bottom w:val="single" w:sz="4" w:space="0" w:color="auto"/>
              <w:right w:val="nil"/>
            </w:tcBorders>
            <w:vAlign w:val="center"/>
          </w:tcPr>
          <w:p w14:paraId="5D98B01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0.44</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5A86DB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0.51</w:t>
            </w:r>
          </w:p>
        </w:tc>
      </w:tr>
      <w:tr w:rsidR="00C6057A" w:rsidRPr="00861DEE" w14:paraId="31311A9B"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5A7A23DC" w14:textId="77777777" w:rsidR="00C6057A" w:rsidRPr="00861DEE" w:rsidRDefault="00C6057A" w:rsidP="00AA763A">
            <w:pPr>
              <w:jc w:val="center"/>
              <w:rPr>
                <w:b/>
                <w:lang w:val="en-US"/>
              </w:rPr>
            </w:pPr>
            <w:r w:rsidRPr="00861DEE">
              <w:rPr>
                <w:b/>
                <w:lang w:val="en-US"/>
              </w:rPr>
              <w:t>MW</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1ABE8E9C"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1.02</w:t>
            </w:r>
          </w:p>
        </w:tc>
        <w:tc>
          <w:tcPr>
            <w:tcW w:w="470" w:type="pct"/>
            <w:tcBorders>
              <w:top w:val="single" w:sz="4" w:space="0" w:color="auto"/>
              <w:left w:val="nil"/>
              <w:bottom w:val="single" w:sz="4" w:space="0" w:color="auto"/>
              <w:right w:val="nil"/>
            </w:tcBorders>
            <w:shd w:val="clear" w:color="auto" w:fill="auto"/>
            <w:noWrap/>
            <w:vAlign w:val="center"/>
          </w:tcPr>
          <w:p w14:paraId="1B71A86D"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0.73</w:t>
            </w:r>
          </w:p>
        </w:tc>
        <w:tc>
          <w:tcPr>
            <w:tcW w:w="470" w:type="pct"/>
            <w:tcBorders>
              <w:top w:val="single" w:sz="4" w:space="0" w:color="auto"/>
              <w:left w:val="nil"/>
              <w:bottom w:val="single" w:sz="4" w:space="0" w:color="auto"/>
              <w:right w:val="nil"/>
            </w:tcBorders>
            <w:shd w:val="clear" w:color="auto" w:fill="auto"/>
            <w:vAlign w:val="center"/>
          </w:tcPr>
          <w:p w14:paraId="7257287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0.44</w:t>
            </w:r>
          </w:p>
        </w:tc>
        <w:tc>
          <w:tcPr>
            <w:tcW w:w="470" w:type="pct"/>
            <w:tcBorders>
              <w:top w:val="single" w:sz="4" w:space="0" w:color="auto"/>
              <w:left w:val="nil"/>
              <w:bottom w:val="single" w:sz="4" w:space="0" w:color="auto"/>
              <w:right w:val="nil"/>
            </w:tcBorders>
            <w:vAlign w:val="center"/>
          </w:tcPr>
          <w:p w14:paraId="14B7AF3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0.99</w:t>
            </w:r>
          </w:p>
        </w:tc>
        <w:tc>
          <w:tcPr>
            <w:tcW w:w="470" w:type="pct"/>
            <w:tcBorders>
              <w:top w:val="single" w:sz="4" w:space="0" w:color="auto"/>
              <w:left w:val="nil"/>
              <w:bottom w:val="single" w:sz="4" w:space="0" w:color="auto"/>
              <w:right w:val="single" w:sz="4" w:space="0" w:color="auto"/>
            </w:tcBorders>
            <w:shd w:val="clear" w:color="auto" w:fill="auto"/>
            <w:vAlign w:val="center"/>
          </w:tcPr>
          <w:p w14:paraId="65CA09D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0.89</w:t>
            </w: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12E7E7FB"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0.5</w:t>
            </w:r>
          </w:p>
        </w:tc>
        <w:tc>
          <w:tcPr>
            <w:tcW w:w="555" w:type="pct"/>
            <w:gridSpan w:val="2"/>
            <w:tcBorders>
              <w:top w:val="single" w:sz="4" w:space="0" w:color="auto"/>
              <w:left w:val="nil"/>
              <w:bottom w:val="single" w:sz="4" w:space="0" w:color="auto"/>
            </w:tcBorders>
            <w:shd w:val="clear" w:color="auto" w:fill="auto"/>
            <w:noWrap/>
            <w:vAlign w:val="center"/>
          </w:tcPr>
          <w:p w14:paraId="65BB331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0.71</w:t>
            </w:r>
          </w:p>
        </w:tc>
        <w:tc>
          <w:tcPr>
            <w:tcW w:w="445" w:type="pct"/>
            <w:tcBorders>
              <w:top w:val="single" w:sz="4" w:space="0" w:color="auto"/>
              <w:bottom w:val="single" w:sz="4" w:space="0" w:color="auto"/>
              <w:right w:val="nil"/>
            </w:tcBorders>
            <w:shd w:val="clear" w:color="auto" w:fill="auto"/>
            <w:noWrap/>
            <w:vAlign w:val="center"/>
          </w:tcPr>
          <w:p w14:paraId="59A4E2C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1.21</w:t>
            </w:r>
          </w:p>
        </w:tc>
        <w:tc>
          <w:tcPr>
            <w:tcW w:w="445" w:type="pct"/>
            <w:tcBorders>
              <w:top w:val="single" w:sz="4" w:space="0" w:color="auto"/>
              <w:bottom w:val="single" w:sz="4" w:space="0" w:color="auto"/>
              <w:right w:val="nil"/>
            </w:tcBorders>
            <w:vAlign w:val="center"/>
          </w:tcPr>
          <w:p w14:paraId="259E020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0.52</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9C0B6C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0.57</w:t>
            </w:r>
          </w:p>
        </w:tc>
      </w:tr>
      <w:tr w:rsidR="00C6057A" w:rsidRPr="00861DEE" w14:paraId="388D4D83"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43D68121" w14:textId="77777777" w:rsidR="00C6057A" w:rsidRPr="00861DEE" w:rsidRDefault="00C6057A" w:rsidP="00AA763A">
            <w:pPr>
              <w:jc w:val="center"/>
              <w:rPr>
                <w:b/>
                <w:lang w:val="en-US"/>
              </w:rPr>
            </w:pPr>
            <w:r w:rsidRPr="00861DEE">
              <w:rPr>
                <w:b/>
                <w:lang w:val="en-US"/>
              </w:rPr>
              <w:t>SE</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17249A25"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0.94</w:t>
            </w:r>
          </w:p>
        </w:tc>
        <w:tc>
          <w:tcPr>
            <w:tcW w:w="470" w:type="pct"/>
            <w:tcBorders>
              <w:top w:val="single" w:sz="4" w:space="0" w:color="auto"/>
              <w:left w:val="nil"/>
              <w:bottom w:val="single" w:sz="4" w:space="0" w:color="auto"/>
              <w:right w:val="nil"/>
            </w:tcBorders>
            <w:shd w:val="clear" w:color="auto" w:fill="auto"/>
            <w:noWrap/>
            <w:vAlign w:val="center"/>
          </w:tcPr>
          <w:p w14:paraId="723A380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0.97</w:t>
            </w:r>
          </w:p>
        </w:tc>
        <w:tc>
          <w:tcPr>
            <w:tcW w:w="470" w:type="pct"/>
            <w:tcBorders>
              <w:top w:val="single" w:sz="4" w:space="0" w:color="auto"/>
              <w:left w:val="nil"/>
              <w:bottom w:val="single" w:sz="4" w:space="0" w:color="auto"/>
              <w:right w:val="nil"/>
            </w:tcBorders>
            <w:shd w:val="clear" w:color="auto" w:fill="auto"/>
            <w:vAlign w:val="center"/>
          </w:tcPr>
          <w:p w14:paraId="3E848CC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0.97</w:t>
            </w:r>
          </w:p>
        </w:tc>
        <w:tc>
          <w:tcPr>
            <w:tcW w:w="470" w:type="pct"/>
            <w:tcBorders>
              <w:top w:val="single" w:sz="4" w:space="0" w:color="auto"/>
              <w:left w:val="nil"/>
              <w:bottom w:val="single" w:sz="4" w:space="0" w:color="auto"/>
              <w:right w:val="nil"/>
            </w:tcBorders>
            <w:vAlign w:val="center"/>
          </w:tcPr>
          <w:p w14:paraId="7E18C01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0.96</w:t>
            </w:r>
          </w:p>
        </w:tc>
        <w:tc>
          <w:tcPr>
            <w:tcW w:w="470" w:type="pct"/>
            <w:tcBorders>
              <w:top w:val="single" w:sz="4" w:space="0" w:color="auto"/>
              <w:left w:val="nil"/>
              <w:bottom w:val="single" w:sz="4" w:space="0" w:color="auto"/>
              <w:right w:val="single" w:sz="4" w:space="0" w:color="auto"/>
            </w:tcBorders>
            <w:shd w:val="clear" w:color="auto" w:fill="auto"/>
            <w:vAlign w:val="center"/>
          </w:tcPr>
          <w:p w14:paraId="168D6B5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0.94</w:t>
            </w: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4A5B2180"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0.91</w:t>
            </w:r>
          </w:p>
        </w:tc>
        <w:tc>
          <w:tcPr>
            <w:tcW w:w="555" w:type="pct"/>
            <w:gridSpan w:val="2"/>
            <w:tcBorders>
              <w:top w:val="single" w:sz="4" w:space="0" w:color="auto"/>
              <w:left w:val="nil"/>
              <w:bottom w:val="single" w:sz="4" w:space="0" w:color="auto"/>
            </w:tcBorders>
            <w:shd w:val="clear" w:color="auto" w:fill="auto"/>
            <w:noWrap/>
            <w:vAlign w:val="center"/>
          </w:tcPr>
          <w:p w14:paraId="2520F6E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0.87</w:t>
            </w:r>
          </w:p>
        </w:tc>
        <w:tc>
          <w:tcPr>
            <w:tcW w:w="445" w:type="pct"/>
            <w:tcBorders>
              <w:top w:val="single" w:sz="4" w:space="0" w:color="auto"/>
              <w:bottom w:val="single" w:sz="4" w:space="0" w:color="auto"/>
              <w:right w:val="nil"/>
            </w:tcBorders>
            <w:shd w:val="clear" w:color="auto" w:fill="auto"/>
            <w:noWrap/>
            <w:vAlign w:val="center"/>
          </w:tcPr>
          <w:p w14:paraId="7CABE53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0.90</w:t>
            </w:r>
          </w:p>
        </w:tc>
        <w:tc>
          <w:tcPr>
            <w:tcW w:w="445" w:type="pct"/>
            <w:tcBorders>
              <w:top w:val="single" w:sz="4" w:space="0" w:color="auto"/>
              <w:bottom w:val="single" w:sz="4" w:space="0" w:color="auto"/>
              <w:right w:val="nil"/>
            </w:tcBorders>
            <w:vAlign w:val="center"/>
          </w:tcPr>
          <w:p w14:paraId="6986244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0.89</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5A2AD72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0.92</w:t>
            </w:r>
          </w:p>
        </w:tc>
      </w:tr>
      <w:tr w:rsidR="00C6057A" w:rsidRPr="00861DEE" w14:paraId="111DE273"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1FE3599B" w14:textId="77777777" w:rsidR="00C6057A" w:rsidRPr="00861DEE" w:rsidRDefault="00C6057A" w:rsidP="00AA763A">
            <w:pPr>
              <w:jc w:val="center"/>
              <w:rPr>
                <w:b/>
                <w:lang w:val="en-US"/>
              </w:rPr>
            </w:pPr>
            <w:r w:rsidRPr="00861DEE">
              <w:rPr>
                <w:b/>
                <w:lang w:val="en-US"/>
              </w:rPr>
              <w:t>S</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6FF15FEE"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0.96</w:t>
            </w:r>
          </w:p>
        </w:tc>
        <w:tc>
          <w:tcPr>
            <w:tcW w:w="470" w:type="pct"/>
            <w:tcBorders>
              <w:top w:val="single" w:sz="4" w:space="0" w:color="auto"/>
              <w:left w:val="nil"/>
              <w:bottom w:val="single" w:sz="4" w:space="0" w:color="auto"/>
              <w:right w:val="nil"/>
            </w:tcBorders>
            <w:shd w:val="clear" w:color="auto" w:fill="auto"/>
            <w:noWrap/>
            <w:vAlign w:val="center"/>
          </w:tcPr>
          <w:p w14:paraId="19FA186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0.79</w:t>
            </w:r>
          </w:p>
        </w:tc>
        <w:tc>
          <w:tcPr>
            <w:tcW w:w="470" w:type="pct"/>
            <w:tcBorders>
              <w:top w:val="single" w:sz="4" w:space="0" w:color="auto"/>
              <w:left w:val="nil"/>
              <w:bottom w:val="single" w:sz="4" w:space="0" w:color="auto"/>
              <w:right w:val="nil"/>
            </w:tcBorders>
            <w:shd w:val="clear" w:color="auto" w:fill="auto"/>
            <w:vAlign w:val="center"/>
          </w:tcPr>
          <w:p w14:paraId="2A86493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0.67</w:t>
            </w:r>
          </w:p>
        </w:tc>
        <w:tc>
          <w:tcPr>
            <w:tcW w:w="470" w:type="pct"/>
            <w:tcBorders>
              <w:top w:val="single" w:sz="4" w:space="0" w:color="auto"/>
              <w:left w:val="nil"/>
              <w:bottom w:val="single" w:sz="4" w:space="0" w:color="auto"/>
              <w:right w:val="nil"/>
            </w:tcBorders>
            <w:vAlign w:val="center"/>
          </w:tcPr>
          <w:p w14:paraId="7CB45045"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1.05</w:t>
            </w:r>
          </w:p>
        </w:tc>
        <w:tc>
          <w:tcPr>
            <w:tcW w:w="470" w:type="pct"/>
            <w:tcBorders>
              <w:top w:val="single" w:sz="4" w:space="0" w:color="auto"/>
              <w:left w:val="nil"/>
              <w:bottom w:val="single" w:sz="4" w:space="0" w:color="auto"/>
              <w:right w:val="single" w:sz="4" w:space="0" w:color="auto"/>
            </w:tcBorders>
            <w:shd w:val="clear" w:color="auto" w:fill="auto"/>
            <w:vAlign w:val="center"/>
          </w:tcPr>
          <w:p w14:paraId="2C78603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0.96</w:t>
            </w: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21105FF9" w14:textId="77777777" w:rsidR="00C6057A" w:rsidRPr="00861DEE" w:rsidRDefault="00C6057A" w:rsidP="00AA763A">
            <w:pPr>
              <w:jc w:val="center"/>
              <w:rPr>
                <w:rFonts w:ascii="Arial" w:hAnsi="Arial" w:cs="Arial"/>
                <w:color w:val="000000"/>
                <w:sz w:val="20"/>
                <w:szCs w:val="20"/>
                <w:lang w:val="en-US"/>
              </w:rPr>
            </w:pPr>
            <w:r w:rsidRPr="00861DEE">
              <w:rPr>
                <w:rFonts w:ascii="Arial" w:hAnsi="Arial" w:cs="Arial"/>
                <w:bCs/>
                <w:color w:val="000000"/>
                <w:sz w:val="20"/>
                <w:szCs w:val="20"/>
                <w:lang w:val="en-US"/>
              </w:rPr>
              <w:t>0.68</w:t>
            </w:r>
          </w:p>
        </w:tc>
        <w:tc>
          <w:tcPr>
            <w:tcW w:w="555" w:type="pct"/>
            <w:gridSpan w:val="2"/>
            <w:tcBorders>
              <w:top w:val="single" w:sz="4" w:space="0" w:color="auto"/>
              <w:left w:val="nil"/>
              <w:bottom w:val="single" w:sz="4" w:space="0" w:color="auto"/>
            </w:tcBorders>
            <w:shd w:val="clear" w:color="auto" w:fill="auto"/>
            <w:noWrap/>
            <w:vAlign w:val="center"/>
          </w:tcPr>
          <w:p w14:paraId="0C3E913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0.83</w:t>
            </w:r>
          </w:p>
        </w:tc>
        <w:tc>
          <w:tcPr>
            <w:tcW w:w="445" w:type="pct"/>
            <w:tcBorders>
              <w:top w:val="single" w:sz="4" w:space="0" w:color="auto"/>
              <w:bottom w:val="single" w:sz="4" w:space="0" w:color="auto"/>
              <w:right w:val="nil"/>
            </w:tcBorders>
            <w:shd w:val="clear" w:color="auto" w:fill="auto"/>
            <w:noWrap/>
            <w:vAlign w:val="center"/>
          </w:tcPr>
          <w:p w14:paraId="57551EC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0.98</w:t>
            </w:r>
          </w:p>
        </w:tc>
        <w:tc>
          <w:tcPr>
            <w:tcW w:w="445" w:type="pct"/>
            <w:tcBorders>
              <w:top w:val="single" w:sz="4" w:space="0" w:color="auto"/>
              <w:bottom w:val="single" w:sz="4" w:space="0" w:color="auto"/>
              <w:right w:val="nil"/>
            </w:tcBorders>
            <w:vAlign w:val="center"/>
          </w:tcPr>
          <w:p w14:paraId="778A9C8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0.62</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BA4820D"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0.67</w:t>
            </w:r>
          </w:p>
        </w:tc>
      </w:tr>
      <w:tr w:rsidR="00C6057A" w:rsidRPr="00861DEE" w14:paraId="061CA4A4" w14:textId="77777777" w:rsidTr="00AA763A">
        <w:trPr>
          <w:trHeight w:val="520"/>
        </w:trPr>
        <w:tc>
          <w:tcPr>
            <w:tcW w:w="5000" w:type="pct"/>
            <w:gridSpan w:val="13"/>
            <w:tcBorders>
              <w:top w:val="single" w:sz="4" w:space="0" w:color="auto"/>
              <w:left w:val="single" w:sz="4" w:space="0" w:color="auto"/>
              <w:right w:val="single" w:sz="4" w:space="0" w:color="auto"/>
            </w:tcBorders>
            <w:shd w:val="clear" w:color="auto" w:fill="auto"/>
            <w:noWrap/>
            <w:vAlign w:val="center"/>
          </w:tcPr>
          <w:p w14:paraId="42851252"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1990</w:t>
            </w:r>
          </w:p>
        </w:tc>
      </w:tr>
      <w:tr w:rsidR="00C6057A" w:rsidRPr="00861DEE" w14:paraId="5AE0C679"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E4DAAF" w14:textId="77777777" w:rsidR="00C6057A" w:rsidRPr="00861DEE" w:rsidRDefault="00C6057A" w:rsidP="00AA763A">
            <w:pPr>
              <w:jc w:val="center"/>
              <w:rPr>
                <w:rFonts w:ascii="Arial" w:hAnsi="Arial" w:cs="Arial"/>
                <w:color w:val="000000"/>
                <w:sz w:val="20"/>
                <w:szCs w:val="20"/>
                <w:lang w:val="en-US"/>
              </w:rPr>
            </w:pP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4DA61A67"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1</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left w:val="nil"/>
              <w:bottom w:val="single" w:sz="4" w:space="0" w:color="auto"/>
              <w:right w:val="nil"/>
            </w:tcBorders>
            <w:shd w:val="clear" w:color="auto" w:fill="auto"/>
            <w:noWrap/>
          </w:tcPr>
          <w:p w14:paraId="784FCF69" w14:textId="77777777" w:rsidR="00C6057A" w:rsidRPr="00861DEE" w:rsidRDefault="00C6057A" w:rsidP="00AA763A">
            <w:pPr>
              <w:rPr>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2</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left w:val="nil"/>
              <w:bottom w:val="single" w:sz="4" w:space="0" w:color="auto"/>
              <w:right w:val="nil"/>
            </w:tcBorders>
            <w:shd w:val="clear" w:color="auto" w:fill="auto"/>
          </w:tcPr>
          <w:p w14:paraId="28D4E1DD" w14:textId="77777777" w:rsidR="00C6057A" w:rsidRPr="00861DEE" w:rsidRDefault="00C6057A" w:rsidP="00AA763A">
            <w:pPr>
              <w:rPr>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3</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left w:val="nil"/>
              <w:bottom w:val="single" w:sz="4" w:space="0" w:color="auto"/>
              <w:right w:val="nil"/>
            </w:tcBorders>
          </w:tcPr>
          <w:p w14:paraId="09E9925C" w14:textId="77777777" w:rsidR="00C6057A" w:rsidRPr="00861DEE" w:rsidRDefault="00C6057A" w:rsidP="00AA763A">
            <w:pPr>
              <w:rPr>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4</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left w:val="nil"/>
              <w:bottom w:val="single" w:sz="4" w:space="0" w:color="auto"/>
              <w:right w:val="single" w:sz="4" w:space="0" w:color="auto"/>
            </w:tcBorders>
            <w:shd w:val="clear" w:color="auto" w:fill="auto"/>
          </w:tcPr>
          <w:p w14:paraId="60A09A4D" w14:textId="77777777" w:rsidR="00C6057A" w:rsidRPr="00861DEE" w:rsidRDefault="00C6057A" w:rsidP="00AA763A">
            <w:pPr>
              <w:rPr>
                <w:lang w:val="en-US"/>
              </w:rPr>
            </w:pP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0C4C75BC"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1</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555" w:type="pct"/>
            <w:gridSpan w:val="2"/>
            <w:tcBorders>
              <w:top w:val="single" w:sz="4" w:space="0" w:color="auto"/>
              <w:left w:val="nil"/>
              <w:bottom w:val="single" w:sz="4" w:space="0" w:color="auto"/>
            </w:tcBorders>
            <w:shd w:val="clear" w:color="auto" w:fill="auto"/>
            <w:noWrap/>
          </w:tcPr>
          <w:p w14:paraId="6C4D6724" w14:textId="77777777" w:rsidR="00C6057A" w:rsidRPr="00861DEE" w:rsidRDefault="00C6057A" w:rsidP="00AA763A">
            <w:pPr>
              <w:rPr>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2</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445" w:type="pct"/>
            <w:tcBorders>
              <w:top w:val="single" w:sz="4" w:space="0" w:color="auto"/>
              <w:bottom w:val="single" w:sz="4" w:space="0" w:color="auto"/>
              <w:right w:val="nil"/>
            </w:tcBorders>
            <w:shd w:val="clear" w:color="auto" w:fill="auto"/>
            <w:noWrap/>
          </w:tcPr>
          <w:p w14:paraId="707AB29B" w14:textId="77777777" w:rsidR="00C6057A" w:rsidRPr="00861DEE" w:rsidRDefault="00C6057A" w:rsidP="00AA763A">
            <w:pPr>
              <w:rPr>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3</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445" w:type="pct"/>
            <w:tcBorders>
              <w:top w:val="single" w:sz="4" w:space="0" w:color="auto"/>
              <w:bottom w:val="single" w:sz="4" w:space="0" w:color="auto"/>
              <w:right w:val="nil"/>
            </w:tcBorders>
          </w:tcPr>
          <w:p w14:paraId="2E22DF1E" w14:textId="77777777" w:rsidR="00C6057A" w:rsidRPr="00861DEE" w:rsidRDefault="00C6057A" w:rsidP="00AA763A">
            <w:pPr>
              <w:rPr>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4</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445" w:type="pct"/>
            <w:tcBorders>
              <w:top w:val="single" w:sz="4" w:space="0" w:color="auto"/>
              <w:left w:val="nil"/>
              <w:bottom w:val="single" w:sz="4" w:space="0" w:color="auto"/>
              <w:right w:val="single" w:sz="4" w:space="0" w:color="auto"/>
            </w:tcBorders>
            <w:shd w:val="clear" w:color="auto" w:fill="auto"/>
            <w:noWrap/>
          </w:tcPr>
          <w:p w14:paraId="0AD650A7" w14:textId="77777777" w:rsidR="00C6057A" w:rsidRPr="00861DEE" w:rsidRDefault="00C6057A" w:rsidP="00AA763A">
            <w:pPr>
              <w:rPr>
                <w:lang w:val="en-US"/>
              </w:rPr>
            </w:pPr>
          </w:p>
        </w:tc>
      </w:tr>
      <w:tr w:rsidR="00C6057A" w:rsidRPr="00861DEE" w14:paraId="4912B590"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7C2AE572" w14:textId="77777777" w:rsidR="00C6057A" w:rsidRPr="00861DEE" w:rsidRDefault="00C6057A" w:rsidP="00AA763A">
            <w:pPr>
              <w:jc w:val="center"/>
              <w:rPr>
                <w:b/>
                <w:lang w:val="en-US"/>
              </w:rPr>
            </w:pPr>
            <w:r w:rsidRPr="00861DEE">
              <w:rPr>
                <w:b/>
                <w:lang w:val="en-US"/>
              </w:rPr>
              <w:t>N</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14B1504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0.87</w:t>
            </w:r>
          </w:p>
        </w:tc>
        <w:tc>
          <w:tcPr>
            <w:tcW w:w="470" w:type="pct"/>
            <w:tcBorders>
              <w:top w:val="single" w:sz="4" w:space="0" w:color="auto"/>
              <w:left w:val="nil"/>
              <w:bottom w:val="single" w:sz="4" w:space="0" w:color="auto"/>
              <w:right w:val="nil"/>
            </w:tcBorders>
            <w:shd w:val="clear" w:color="auto" w:fill="auto"/>
            <w:noWrap/>
            <w:vAlign w:val="center"/>
          </w:tcPr>
          <w:p w14:paraId="7161BC6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0.64</w:t>
            </w:r>
          </w:p>
        </w:tc>
        <w:tc>
          <w:tcPr>
            <w:tcW w:w="470" w:type="pct"/>
            <w:tcBorders>
              <w:top w:val="single" w:sz="4" w:space="0" w:color="auto"/>
              <w:left w:val="nil"/>
              <w:bottom w:val="single" w:sz="4" w:space="0" w:color="auto"/>
              <w:right w:val="nil"/>
            </w:tcBorders>
            <w:shd w:val="clear" w:color="auto" w:fill="auto"/>
            <w:vAlign w:val="center"/>
          </w:tcPr>
          <w:p w14:paraId="4D8500D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0.72</w:t>
            </w:r>
          </w:p>
        </w:tc>
        <w:tc>
          <w:tcPr>
            <w:tcW w:w="470" w:type="pct"/>
            <w:tcBorders>
              <w:top w:val="single" w:sz="4" w:space="0" w:color="auto"/>
              <w:left w:val="nil"/>
              <w:bottom w:val="single" w:sz="4" w:space="0" w:color="auto"/>
              <w:right w:val="nil"/>
            </w:tcBorders>
            <w:vAlign w:val="center"/>
          </w:tcPr>
          <w:p w14:paraId="027D76F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1.39</w:t>
            </w:r>
          </w:p>
        </w:tc>
        <w:tc>
          <w:tcPr>
            <w:tcW w:w="470" w:type="pct"/>
            <w:tcBorders>
              <w:top w:val="single" w:sz="4" w:space="0" w:color="auto"/>
              <w:left w:val="nil"/>
              <w:bottom w:val="single" w:sz="4" w:space="0" w:color="auto"/>
              <w:right w:val="single" w:sz="4" w:space="0" w:color="auto"/>
            </w:tcBorders>
            <w:shd w:val="clear" w:color="auto" w:fill="auto"/>
            <w:vAlign w:val="center"/>
          </w:tcPr>
          <w:p w14:paraId="224ACE09" w14:textId="77777777" w:rsidR="00C6057A" w:rsidRPr="00861DEE" w:rsidRDefault="00C6057A" w:rsidP="00AA763A">
            <w:pPr>
              <w:jc w:val="center"/>
              <w:rPr>
                <w:rFonts w:ascii="Arial" w:hAnsi="Arial" w:cs="Arial"/>
                <w:bCs/>
                <w:color w:val="000000"/>
                <w:sz w:val="20"/>
                <w:szCs w:val="20"/>
                <w:lang w:val="en-US"/>
              </w:rPr>
            </w:pP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2ACEE7F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0.73</w:t>
            </w:r>
          </w:p>
        </w:tc>
        <w:tc>
          <w:tcPr>
            <w:tcW w:w="555" w:type="pct"/>
            <w:gridSpan w:val="2"/>
            <w:tcBorders>
              <w:top w:val="single" w:sz="4" w:space="0" w:color="auto"/>
              <w:left w:val="nil"/>
              <w:bottom w:val="single" w:sz="4" w:space="0" w:color="auto"/>
            </w:tcBorders>
            <w:shd w:val="clear" w:color="auto" w:fill="auto"/>
            <w:noWrap/>
            <w:vAlign w:val="center"/>
          </w:tcPr>
          <w:p w14:paraId="5EA6D90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0.96</w:t>
            </w:r>
          </w:p>
        </w:tc>
        <w:tc>
          <w:tcPr>
            <w:tcW w:w="445" w:type="pct"/>
            <w:tcBorders>
              <w:top w:val="single" w:sz="4" w:space="0" w:color="auto"/>
              <w:bottom w:val="single" w:sz="4" w:space="0" w:color="auto"/>
              <w:right w:val="nil"/>
            </w:tcBorders>
            <w:shd w:val="clear" w:color="auto" w:fill="auto"/>
            <w:noWrap/>
            <w:vAlign w:val="center"/>
          </w:tcPr>
          <w:p w14:paraId="41E0047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1.09</w:t>
            </w:r>
          </w:p>
        </w:tc>
        <w:tc>
          <w:tcPr>
            <w:tcW w:w="445" w:type="pct"/>
            <w:tcBorders>
              <w:top w:val="single" w:sz="4" w:space="0" w:color="auto"/>
              <w:bottom w:val="single" w:sz="4" w:space="0" w:color="auto"/>
              <w:right w:val="nil"/>
            </w:tcBorders>
            <w:vAlign w:val="center"/>
          </w:tcPr>
          <w:p w14:paraId="4A18CBF5"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0.56</w:t>
            </w:r>
          </w:p>
        </w:tc>
        <w:tc>
          <w:tcPr>
            <w:tcW w:w="445" w:type="pct"/>
            <w:tcBorders>
              <w:top w:val="single" w:sz="4" w:space="0" w:color="auto"/>
              <w:left w:val="nil"/>
              <w:bottom w:val="single" w:sz="4" w:space="0" w:color="auto"/>
              <w:right w:val="single" w:sz="4" w:space="0" w:color="auto"/>
            </w:tcBorders>
            <w:shd w:val="clear" w:color="auto" w:fill="auto"/>
            <w:noWrap/>
          </w:tcPr>
          <w:p w14:paraId="345557B6" w14:textId="77777777" w:rsidR="00C6057A" w:rsidRPr="00861DEE" w:rsidRDefault="00C6057A" w:rsidP="00AA763A">
            <w:pPr>
              <w:jc w:val="center"/>
              <w:rPr>
                <w:lang w:val="en-US"/>
              </w:rPr>
            </w:pPr>
          </w:p>
        </w:tc>
      </w:tr>
      <w:tr w:rsidR="00C6057A" w:rsidRPr="00861DEE" w14:paraId="2C8F5131"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6DCC23FC" w14:textId="77777777" w:rsidR="00C6057A" w:rsidRPr="00861DEE" w:rsidRDefault="00C6057A" w:rsidP="00AA763A">
            <w:pPr>
              <w:jc w:val="center"/>
              <w:rPr>
                <w:b/>
                <w:lang w:val="en-US"/>
              </w:rPr>
            </w:pPr>
            <w:r w:rsidRPr="00861DEE">
              <w:rPr>
                <w:b/>
                <w:lang w:val="en-US"/>
              </w:rPr>
              <w:t>NE</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4B8D701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0.83</w:t>
            </w:r>
          </w:p>
        </w:tc>
        <w:tc>
          <w:tcPr>
            <w:tcW w:w="470" w:type="pct"/>
            <w:tcBorders>
              <w:top w:val="single" w:sz="4" w:space="0" w:color="auto"/>
              <w:left w:val="nil"/>
              <w:bottom w:val="single" w:sz="4" w:space="0" w:color="auto"/>
              <w:right w:val="nil"/>
            </w:tcBorders>
            <w:shd w:val="clear" w:color="auto" w:fill="auto"/>
            <w:noWrap/>
            <w:vAlign w:val="center"/>
          </w:tcPr>
          <w:p w14:paraId="0C12BBDD"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0.67</w:t>
            </w:r>
          </w:p>
        </w:tc>
        <w:tc>
          <w:tcPr>
            <w:tcW w:w="470" w:type="pct"/>
            <w:tcBorders>
              <w:top w:val="single" w:sz="4" w:space="0" w:color="auto"/>
              <w:left w:val="nil"/>
              <w:bottom w:val="single" w:sz="4" w:space="0" w:color="auto"/>
              <w:right w:val="nil"/>
            </w:tcBorders>
            <w:shd w:val="clear" w:color="auto" w:fill="auto"/>
            <w:vAlign w:val="center"/>
          </w:tcPr>
          <w:p w14:paraId="45BDD105"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0.70</w:t>
            </w:r>
          </w:p>
        </w:tc>
        <w:tc>
          <w:tcPr>
            <w:tcW w:w="470" w:type="pct"/>
            <w:tcBorders>
              <w:top w:val="single" w:sz="4" w:space="0" w:color="auto"/>
              <w:left w:val="nil"/>
              <w:bottom w:val="single" w:sz="4" w:space="0" w:color="auto"/>
              <w:right w:val="nil"/>
            </w:tcBorders>
            <w:vAlign w:val="center"/>
          </w:tcPr>
          <w:p w14:paraId="1E088E7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0.84</w:t>
            </w:r>
          </w:p>
        </w:tc>
        <w:tc>
          <w:tcPr>
            <w:tcW w:w="470" w:type="pct"/>
            <w:tcBorders>
              <w:top w:val="single" w:sz="4" w:space="0" w:color="auto"/>
              <w:left w:val="nil"/>
              <w:bottom w:val="single" w:sz="4" w:space="0" w:color="auto"/>
              <w:right w:val="single" w:sz="4" w:space="0" w:color="auto"/>
            </w:tcBorders>
            <w:shd w:val="clear" w:color="auto" w:fill="auto"/>
            <w:vAlign w:val="center"/>
          </w:tcPr>
          <w:p w14:paraId="494D9F41" w14:textId="77777777" w:rsidR="00C6057A" w:rsidRPr="00861DEE" w:rsidRDefault="00C6057A" w:rsidP="00AA763A">
            <w:pPr>
              <w:jc w:val="center"/>
              <w:rPr>
                <w:rFonts w:ascii="Arial" w:hAnsi="Arial" w:cs="Arial"/>
                <w:bCs/>
                <w:color w:val="000000"/>
                <w:sz w:val="20"/>
                <w:szCs w:val="20"/>
                <w:lang w:val="en-US"/>
              </w:rPr>
            </w:pP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41E3536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0.46</w:t>
            </w:r>
          </w:p>
        </w:tc>
        <w:tc>
          <w:tcPr>
            <w:tcW w:w="555" w:type="pct"/>
            <w:gridSpan w:val="2"/>
            <w:tcBorders>
              <w:top w:val="single" w:sz="4" w:space="0" w:color="auto"/>
              <w:left w:val="nil"/>
              <w:bottom w:val="single" w:sz="4" w:space="0" w:color="auto"/>
            </w:tcBorders>
            <w:shd w:val="clear" w:color="auto" w:fill="auto"/>
            <w:noWrap/>
            <w:vAlign w:val="center"/>
          </w:tcPr>
          <w:p w14:paraId="4903B1F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0.56</w:t>
            </w:r>
          </w:p>
        </w:tc>
        <w:tc>
          <w:tcPr>
            <w:tcW w:w="445" w:type="pct"/>
            <w:tcBorders>
              <w:top w:val="single" w:sz="4" w:space="0" w:color="auto"/>
              <w:bottom w:val="single" w:sz="4" w:space="0" w:color="auto"/>
              <w:right w:val="nil"/>
            </w:tcBorders>
            <w:shd w:val="clear" w:color="auto" w:fill="auto"/>
            <w:noWrap/>
            <w:vAlign w:val="center"/>
          </w:tcPr>
          <w:p w14:paraId="2DCF543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0.59</w:t>
            </w:r>
          </w:p>
        </w:tc>
        <w:tc>
          <w:tcPr>
            <w:tcW w:w="445" w:type="pct"/>
            <w:tcBorders>
              <w:top w:val="single" w:sz="4" w:space="0" w:color="auto"/>
              <w:bottom w:val="single" w:sz="4" w:space="0" w:color="auto"/>
              <w:right w:val="nil"/>
            </w:tcBorders>
            <w:vAlign w:val="center"/>
          </w:tcPr>
          <w:p w14:paraId="05DF2CC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0.46</w:t>
            </w:r>
          </w:p>
        </w:tc>
        <w:tc>
          <w:tcPr>
            <w:tcW w:w="445" w:type="pct"/>
            <w:tcBorders>
              <w:top w:val="single" w:sz="4" w:space="0" w:color="auto"/>
              <w:left w:val="nil"/>
              <w:bottom w:val="single" w:sz="4" w:space="0" w:color="auto"/>
              <w:right w:val="single" w:sz="4" w:space="0" w:color="auto"/>
            </w:tcBorders>
            <w:shd w:val="clear" w:color="auto" w:fill="auto"/>
            <w:noWrap/>
          </w:tcPr>
          <w:p w14:paraId="5DC6BEB7" w14:textId="77777777" w:rsidR="00C6057A" w:rsidRPr="00861DEE" w:rsidRDefault="00C6057A" w:rsidP="00AA763A">
            <w:pPr>
              <w:jc w:val="center"/>
              <w:rPr>
                <w:lang w:val="en-US"/>
              </w:rPr>
            </w:pPr>
          </w:p>
        </w:tc>
      </w:tr>
      <w:tr w:rsidR="00C6057A" w:rsidRPr="00861DEE" w14:paraId="40C0992C"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112A8F0F" w14:textId="77777777" w:rsidR="00C6057A" w:rsidRPr="00861DEE" w:rsidRDefault="00C6057A" w:rsidP="00AA763A">
            <w:pPr>
              <w:jc w:val="center"/>
              <w:rPr>
                <w:b/>
                <w:lang w:val="en-US"/>
              </w:rPr>
            </w:pPr>
            <w:r w:rsidRPr="00861DEE">
              <w:rPr>
                <w:b/>
                <w:lang w:val="en-US"/>
              </w:rPr>
              <w:t>MW</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28BEE62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1.06</w:t>
            </w:r>
          </w:p>
        </w:tc>
        <w:tc>
          <w:tcPr>
            <w:tcW w:w="470" w:type="pct"/>
            <w:tcBorders>
              <w:top w:val="single" w:sz="4" w:space="0" w:color="auto"/>
              <w:left w:val="nil"/>
              <w:bottom w:val="single" w:sz="4" w:space="0" w:color="auto"/>
              <w:right w:val="nil"/>
            </w:tcBorders>
            <w:shd w:val="clear" w:color="auto" w:fill="auto"/>
            <w:noWrap/>
            <w:vAlign w:val="center"/>
          </w:tcPr>
          <w:p w14:paraId="3E90266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0.72</w:t>
            </w:r>
          </w:p>
        </w:tc>
        <w:tc>
          <w:tcPr>
            <w:tcW w:w="470" w:type="pct"/>
            <w:tcBorders>
              <w:top w:val="single" w:sz="4" w:space="0" w:color="auto"/>
              <w:left w:val="nil"/>
              <w:bottom w:val="single" w:sz="4" w:space="0" w:color="auto"/>
              <w:right w:val="nil"/>
            </w:tcBorders>
            <w:shd w:val="clear" w:color="auto" w:fill="auto"/>
            <w:vAlign w:val="center"/>
          </w:tcPr>
          <w:p w14:paraId="3B1D4AA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0.53</w:t>
            </w:r>
          </w:p>
        </w:tc>
        <w:tc>
          <w:tcPr>
            <w:tcW w:w="470" w:type="pct"/>
            <w:tcBorders>
              <w:top w:val="single" w:sz="4" w:space="0" w:color="auto"/>
              <w:left w:val="nil"/>
              <w:bottom w:val="single" w:sz="4" w:space="0" w:color="auto"/>
              <w:right w:val="nil"/>
            </w:tcBorders>
            <w:vAlign w:val="center"/>
          </w:tcPr>
          <w:p w14:paraId="6DC4D1D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1.12</w:t>
            </w:r>
          </w:p>
        </w:tc>
        <w:tc>
          <w:tcPr>
            <w:tcW w:w="470" w:type="pct"/>
            <w:tcBorders>
              <w:top w:val="single" w:sz="4" w:space="0" w:color="auto"/>
              <w:left w:val="nil"/>
              <w:bottom w:val="single" w:sz="4" w:space="0" w:color="auto"/>
              <w:right w:val="single" w:sz="4" w:space="0" w:color="auto"/>
            </w:tcBorders>
            <w:shd w:val="clear" w:color="auto" w:fill="auto"/>
            <w:vAlign w:val="center"/>
          </w:tcPr>
          <w:p w14:paraId="32B2E64B" w14:textId="77777777" w:rsidR="00C6057A" w:rsidRPr="00861DEE" w:rsidRDefault="00C6057A" w:rsidP="00AA763A">
            <w:pPr>
              <w:jc w:val="center"/>
              <w:rPr>
                <w:rFonts w:ascii="Arial" w:hAnsi="Arial" w:cs="Arial"/>
                <w:bCs/>
                <w:color w:val="000000"/>
                <w:sz w:val="20"/>
                <w:szCs w:val="20"/>
                <w:lang w:val="en-US"/>
              </w:rPr>
            </w:pP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1439A64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0.43</w:t>
            </w:r>
          </w:p>
        </w:tc>
        <w:tc>
          <w:tcPr>
            <w:tcW w:w="555" w:type="pct"/>
            <w:gridSpan w:val="2"/>
            <w:tcBorders>
              <w:top w:val="single" w:sz="4" w:space="0" w:color="auto"/>
              <w:left w:val="nil"/>
              <w:bottom w:val="single" w:sz="4" w:space="0" w:color="auto"/>
            </w:tcBorders>
            <w:shd w:val="clear" w:color="auto" w:fill="auto"/>
            <w:noWrap/>
            <w:vAlign w:val="center"/>
          </w:tcPr>
          <w:p w14:paraId="02AD0C9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0.63</w:t>
            </w:r>
          </w:p>
        </w:tc>
        <w:tc>
          <w:tcPr>
            <w:tcW w:w="445" w:type="pct"/>
            <w:tcBorders>
              <w:top w:val="single" w:sz="4" w:space="0" w:color="auto"/>
              <w:bottom w:val="single" w:sz="4" w:space="0" w:color="auto"/>
              <w:right w:val="nil"/>
            </w:tcBorders>
            <w:shd w:val="clear" w:color="auto" w:fill="auto"/>
            <w:noWrap/>
            <w:vAlign w:val="center"/>
          </w:tcPr>
          <w:p w14:paraId="43C9076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0.87</w:t>
            </w:r>
          </w:p>
        </w:tc>
        <w:tc>
          <w:tcPr>
            <w:tcW w:w="445" w:type="pct"/>
            <w:tcBorders>
              <w:top w:val="single" w:sz="4" w:space="0" w:color="auto"/>
              <w:bottom w:val="single" w:sz="4" w:space="0" w:color="auto"/>
              <w:right w:val="nil"/>
            </w:tcBorders>
            <w:vAlign w:val="center"/>
          </w:tcPr>
          <w:p w14:paraId="122DA84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0.41</w:t>
            </w:r>
          </w:p>
        </w:tc>
        <w:tc>
          <w:tcPr>
            <w:tcW w:w="445" w:type="pct"/>
            <w:tcBorders>
              <w:top w:val="single" w:sz="4" w:space="0" w:color="auto"/>
              <w:left w:val="nil"/>
              <w:bottom w:val="single" w:sz="4" w:space="0" w:color="auto"/>
              <w:right w:val="single" w:sz="4" w:space="0" w:color="auto"/>
            </w:tcBorders>
            <w:shd w:val="clear" w:color="auto" w:fill="auto"/>
            <w:noWrap/>
          </w:tcPr>
          <w:p w14:paraId="7C9D7C90" w14:textId="77777777" w:rsidR="00C6057A" w:rsidRPr="00861DEE" w:rsidRDefault="00C6057A" w:rsidP="00AA763A">
            <w:pPr>
              <w:jc w:val="center"/>
              <w:rPr>
                <w:lang w:val="en-US"/>
              </w:rPr>
            </w:pPr>
          </w:p>
        </w:tc>
      </w:tr>
      <w:tr w:rsidR="00C6057A" w:rsidRPr="00861DEE" w14:paraId="7C129089"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37C10660" w14:textId="77777777" w:rsidR="00C6057A" w:rsidRPr="00861DEE" w:rsidRDefault="00C6057A" w:rsidP="00AA763A">
            <w:pPr>
              <w:jc w:val="center"/>
              <w:rPr>
                <w:b/>
                <w:lang w:val="en-US"/>
              </w:rPr>
            </w:pPr>
            <w:r w:rsidRPr="00861DEE">
              <w:rPr>
                <w:b/>
                <w:lang w:val="en-US"/>
              </w:rPr>
              <w:t>SE</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031E5F1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1.03</w:t>
            </w:r>
          </w:p>
        </w:tc>
        <w:tc>
          <w:tcPr>
            <w:tcW w:w="470" w:type="pct"/>
            <w:tcBorders>
              <w:top w:val="single" w:sz="4" w:space="0" w:color="auto"/>
              <w:left w:val="nil"/>
              <w:bottom w:val="single" w:sz="4" w:space="0" w:color="auto"/>
              <w:right w:val="nil"/>
            </w:tcBorders>
            <w:shd w:val="clear" w:color="auto" w:fill="auto"/>
            <w:noWrap/>
            <w:vAlign w:val="center"/>
          </w:tcPr>
          <w:p w14:paraId="3F33343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0.95</w:t>
            </w:r>
          </w:p>
        </w:tc>
        <w:tc>
          <w:tcPr>
            <w:tcW w:w="470" w:type="pct"/>
            <w:tcBorders>
              <w:top w:val="single" w:sz="4" w:space="0" w:color="auto"/>
              <w:left w:val="nil"/>
              <w:bottom w:val="single" w:sz="4" w:space="0" w:color="auto"/>
              <w:right w:val="nil"/>
            </w:tcBorders>
            <w:shd w:val="clear" w:color="auto" w:fill="auto"/>
            <w:vAlign w:val="center"/>
          </w:tcPr>
          <w:p w14:paraId="2A66548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0.99</w:t>
            </w:r>
          </w:p>
        </w:tc>
        <w:tc>
          <w:tcPr>
            <w:tcW w:w="470" w:type="pct"/>
            <w:tcBorders>
              <w:top w:val="single" w:sz="4" w:space="0" w:color="auto"/>
              <w:left w:val="nil"/>
              <w:bottom w:val="single" w:sz="4" w:space="0" w:color="auto"/>
              <w:right w:val="nil"/>
            </w:tcBorders>
            <w:vAlign w:val="center"/>
          </w:tcPr>
          <w:p w14:paraId="32C4D0C0"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1.04</w:t>
            </w:r>
          </w:p>
        </w:tc>
        <w:tc>
          <w:tcPr>
            <w:tcW w:w="470" w:type="pct"/>
            <w:tcBorders>
              <w:top w:val="single" w:sz="4" w:space="0" w:color="auto"/>
              <w:left w:val="nil"/>
              <w:bottom w:val="single" w:sz="4" w:space="0" w:color="auto"/>
              <w:right w:val="single" w:sz="4" w:space="0" w:color="auto"/>
            </w:tcBorders>
            <w:shd w:val="clear" w:color="auto" w:fill="auto"/>
            <w:vAlign w:val="center"/>
          </w:tcPr>
          <w:p w14:paraId="43892134" w14:textId="77777777" w:rsidR="00C6057A" w:rsidRPr="00861DEE" w:rsidRDefault="00C6057A" w:rsidP="00AA763A">
            <w:pPr>
              <w:jc w:val="center"/>
              <w:rPr>
                <w:rFonts w:ascii="Arial" w:hAnsi="Arial" w:cs="Arial"/>
                <w:bCs/>
                <w:color w:val="000000"/>
                <w:sz w:val="20"/>
                <w:szCs w:val="20"/>
                <w:lang w:val="en-US"/>
              </w:rPr>
            </w:pP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7ECB9E5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0.82</w:t>
            </w:r>
          </w:p>
        </w:tc>
        <w:tc>
          <w:tcPr>
            <w:tcW w:w="555" w:type="pct"/>
            <w:gridSpan w:val="2"/>
            <w:tcBorders>
              <w:top w:val="single" w:sz="4" w:space="0" w:color="auto"/>
              <w:left w:val="nil"/>
              <w:bottom w:val="single" w:sz="4" w:space="0" w:color="auto"/>
            </w:tcBorders>
            <w:shd w:val="clear" w:color="auto" w:fill="auto"/>
            <w:noWrap/>
            <w:vAlign w:val="center"/>
          </w:tcPr>
          <w:p w14:paraId="6486FA6C"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0.87</w:t>
            </w:r>
          </w:p>
        </w:tc>
        <w:tc>
          <w:tcPr>
            <w:tcW w:w="445" w:type="pct"/>
            <w:tcBorders>
              <w:top w:val="single" w:sz="4" w:space="0" w:color="auto"/>
              <w:bottom w:val="single" w:sz="4" w:space="0" w:color="auto"/>
              <w:right w:val="nil"/>
            </w:tcBorders>
            <w:shd w:val="clear" w:color="auto" w:fill="auto"/>
            <w:noWrap/>
            <w:vAlign w:val="center"/>
          </w:tcPr>
          <w:p w14:paraId="2941FAB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0.84</w:t>
            </w:r>
          </w:p>
        </w:tc>
        <w:tc>
          <w:tcPr>
            <w:tcW w:w="445" w:type="pct"/>
            <w:tcBorders>
              <w:top w:val="single" w:sz="4" w:space="0" w:color="auto"/>
              <w:bottom w:val="single" w:sz="4" w:space="0" w:color="auto"/>
              <w:right w:val="nil"/>
            </w:tcBorders>
            <w:vAlign w:val="center"/>
          </w:tcPr>
          <w:p w14:paraId="633B42F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0.81</w:t>
            </w:r>
          </w:p>
        </w:tc>
        <w:tc>
          <w:tcPr>
            <w:tcW w:w="445" w:type="pct"/>
            <w:tcBorders>
              <w:top w:val="single" w:sz="4" w:space="0" w:color="auto"/>
              <w:left w:val="nil"/>
              <w:bottom w:val="single" w:sz="4" w:space="0" w:color="auto"/>
              <w:right w:val="single" w:sz="4" w:space="0" w:color="auto"/>
            </w:tcBorders>
            <w:shd w:val="clear" w:color="auto" w:fill="auto"/>
            <w:noWrap/>
          </w:tcPr>
          <w:p w14:paraId="738623A6" w14:textId="77777777" w:rsidR="00C6057A" w:rsidRPr="00861DEE" w:rsidRDefault="00C6057A" w:rsidP="00AA763A">
            <w:pPr>
              <w:jc w:val="center"/>
              <w:rPr>
                <w:lang w:val="en-US"/>
              </w:rPr>
            </w:pPr>
          </w:p>
        </w:tc>
      </w:tr>
      <w:tr w:rsidR="00C6057A" w:rsidRPr="00861DEE" w14:paraId="05D9291F"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6F3FD413" w14:textId="77777777" w:rsidR="00C6057A" w:rsidRPr="00861DEE" w:rsidRDefault="00C6057A" w:rsidP="00AA763A">
            <w:pPr>
              <w:jc w:val="center"/>
              <w:rPr>
                <w:b/>
                <w:lang w:val="en-US"/>
              </w:rPr>
            </w:pPr>
            <w:r w:rsidRPr="00861DEE">
              <w:rPr>
                <w:b/>
                <w:lang w:val="en-US"/>
              </w:rPr>
              <w:t>S</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7EB7C3ED"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0.99</w:t>
            </w:r>
          </w:p>
        </w:tc>
        <w:tc>
          <w:tcPr>
            <w:tcW w:w="470" w:type="pct"/>
            <w:tcBorders>
              <w:top w:val="single" w:sz="4" w:space="0" w:color="auto"/>
              <w:left w:val="nil"/>
              <w:bottom w:val="single" w:sz="4" w:space="0" w:color="auto"/>
              <w:right w:val="nil"/>
            </w:tcBorders>
            <w:shd w:val="clear" w:color="auto" w:fill="auto"/>
            <w:noWrap/>
            <w:vAlign w:val="center"/>
          </w:tcPr>
          <w:p w14:paraId="6AE4520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0.80</w:t>
            </w:r>
          </w:p>
        </w:tc>
        <w:tc>
          <w:tcPr>
            <w:tcW w:w="470" w:type="pct"/>
            <w:tcBorders>
              <w:top w:val="single" w:sz="4" w:space="0" w:color="auto"/>
              <w:left w:val="nil"/>
              <w:bottom w:val="single" w:sz="4" w:space="0" w:color="auto"/>
              <w:right w:val="nil"/>
            </w:tcBorders>
            <w:shd w:val="clear" w:color="auto" w:fill="auto"/>
            <w:vAlign w:val="center"/>
          </w:tcPr>
          <w:p w14:paraId="542AFAC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0.75</w:t>
            </w:r>
          </w:p>
        </w:tc>
        <w:tc>
          <w:tcPr>
            <w:tcW w:w="470" w:type="pct"/>
            <w:tcBorders>
              <w:top w:val="single" w:sz="4" w:space="0" w:color="auto"/>
              <w:left w:val="nil"/>
              <w:bottom w:val="single" w:sz="4" w:space="0" w:color="auto"/>
              <w:right w:val="nil"/>
            </w:tcBorders>
            <w:vAlign w:val="center"/>
          </w:tcPr>
          <w:p w14:paraId="0FE2AAD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1.01</w:t>
            </w:r>
          </w:p>
        </w:tc>
        <w:tc>
          <w:tcPr>
            <w:tcW w:w="470" w:type="pct"/>
            <w:tcBorders>
              <w:top w:val="single" w:sz="4" w:space="0" w:color="auto"/>
              <w:left w:val="nil"/>
              <w:bottom w:val="single" w:sz="4" w:space="0" w:color="auto"/>
              <w:right w:val="single" w:sz="4" w:space="0" w:color="auto"/>
            </w:tcBorders>
            <w:shd w:val="clear" w:color="auto" w:fill="auto"/>
            <w:vAlign w:val="center"/>
          </w:tcPr>
          <w:p w14:paraId="05C09CBA" w14:textId="77777777" w:rsidR="00C6057A" w:rsidRPr="00861DEE" w:rsidRDefault="00C6057A" w:rsidP="00AA763A">
            <w:pPr>
              <w:jc w:val="center"/>
              <w:rPr>
                <w:rFonts w:ascii="Arial" w:hAnsi="Arial" w:cs="Arial"/>
                <w:bCs/>
                <w:color w:val="000000"/>
                <w:sz w:val="20"/>
                <w:szCs w:val="20"/>
                <w:lang w:val="en-US"/>
              </w:rPr>
            </w:pP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49493BE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0.72</w:t>
            </w:r>
          </w:p>
        </w:tc>
        <w:tc>
          <w:tcPr>
            <w:tcW w:w="555" w:type="pct"/>
            <w:gridSpan w:val="2"/>
            <w:tcBorders>
              <w:top w:val="single" w:sz="4" w:space="0" w:color="auto"/>
              <w:left w:val="nil"/>
              <w:bottom w:val="single" w:sz="4" w:space="0" w:color="auto"/>
            </w:tcBorders>
            <w:shd w:val="clear" w:color="auto" w:fill="auto"/>
            <w:noWrap/>
            <w:vAlign w:val="center"/>
          </w:tcPr>
          <w:p w14:paraId="198BC67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0.89</w:t>
            </w:r>
          </w:p>
        </w:tc>
        <w:tc>
          <w:tcPr>
            <w:tcW w:w="445" w:type="pct"/>
            <w:tcBorders>
              <w:top w:val="single" w:sz="4" w:space="0" w:color="auto"/>
              <w:bottom w:val="single" w:sz="4" w:space="0" w:color="auto"/>
              <w:right w:val="nil"/>
            </w:tcBorders>
            <w:shd w:val="clear" w:color="auto" w:fill="auto"/>
            <w:noWrap/>
            <w:vAlign w:val="center"/>
          </w:tcPr>
          <w:p w14:paraId="224989E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0.96</w:t>
            </w:r>
          </w:p>
        </w:tc>
        <w:tc>
          <w:tcPr>
            <w:tcW w:w="445" w:type="pct"/>
            <w:tcBorders>
              <w:top w:val="single" w:sz="4" w:space="0" w:color="auto"/>
              <w:bottom w:val="single" w:sz="4" w:space="0" w:color="auto"/>
              <w:right w:val="nil"/>
            </w:tcBorders>
            <w:vAlign w:val="center"/>
          </w:tcPr>
          <w:p w14:paraId="7A3BAE5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0.71</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5E9B45FF" w14:textId="77777777" w:rsidR="00C6057A" w:rsidRPr="00861DEE" w:rsidRDefault="00C6057A" w:rsidP="00AA763A">
            <w:pPr>
              <w:jc w:val="center"/>
              <w:rPr>
                <w:rFonts w:ascii="Arial" w:hAnsi="Arial" w:cs="Arial"/>
                <w:color w:val="000000"/>
                <w:sz w:val="20"/>
                <w:szCs w:val="20"/>
                <w:lang w:val="en-US"/>
              </w:rPr>
            </w:pPr>
          </w:p>
        </w:tc>
      </w:tr>
      <w:tr w:rsidR="00C6057A" w:rsidRPr="00861DEE" w14:paraId="071B1884" w14:textId="77777777" w:rsidTr="00AA763A">
        <w:trPr>
          <w:trHeight w:val="562"/>
        </w:trPr>
        <w:tc>
          <w:tcPr>
            <w:tcW w:w="5000" w:type="pct"/>
            <w:gridSpan w:val="13"/>
            <w:tcBorders>
              <w:top w:val="single" w:sz="4" w:space="0" w:color="auto"/>
              <w:left w:val="single" w:sz="4" w:space="0" w:color="auto"/>
              <w:right w:val="single" w:sz="4" w:space="0" w:color="auto"/>
            </w:tcBorders>
            <w:shd w:val="clear" w:color="auto" w:fill="auto"/>
            <w:noWrap/>
            <w:vAlign w:val="center"/>
          </w:tcPr>
          <w:p w14:paraId="770B49CC" w14:textId="77777777" w:rsidR="00C6057A" w:rsidRPr="00861DEE" w:rsidRDefault="00C6057A" w:rsidP="00AA763A">
            <w:pPr>
              <w:jc w:val="center"/>
              <w:rPr>
                <w:rFonts w:ascii="Arial" w:hAnsi="Arial" w:cs="Arial"/>
                <w:b/>
                <w:color w:val="000000"/>
                <w:sz w:val="20"/>
                <w:szCs w:val="20"/>
                <w:lang w:val="en-US"/>
              </w:rPr>
            </w:pPr>
            <w:r w:rsidRPr="00861DEE">
              <w:rPr>
                <w:rFonts w:ascii="Arial" w:hAnsi="Arial" w:cs="Arial"/>
                <w:b/>
                <w:color w:val="000000"/>
                <w:sz w:val="20"/>
                <w:szCs w:val="20"/>
                <w:lang w:val="en-US"/>
              </w:rPr>
              <w:t>2000</w:t>
            </w:r>
          </w:p>
        </w:tc>
      </w:tr>
      <w:tr w:rsidR="00C6057A" w:rsidRPr="00861DEE" w14:paraId="543BFEC1"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358827BE" w14:textId="77777777" w:rsidR="00C6057A" w:rsidRPr="00861DEE" w:rsidRDefault="00C6057A" w:rsidP="00AA763A">
            <w:pPr>
              <w:jc w:val="center"/>
              <w:rPr>
                <w:b/>
                <w:lang w:val="en-US"/>
              </w:rPr>
            </w:pP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436968CF"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1</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left w:val="nil"/>
              <w:bottom w:val="single" w:sz="4" w:space="0" w:color="auto"/>
              <w:right w:val="nil"/>
            </w:tcBorders>
            <w:shd w:val="clear" w:color="auto" w:fill="auto"/>
            <w:noWrap/>
          </w:tcPr>
          <w:p w14:paraId="3DE69D4C" w14:textId="77777777" w:rsidR="00C6057A" w:rsidRPr="00861DEE" w:rsidRDefault="00C6057A" w:rsidP="00AA763A">
            <w:pPr>
              <w:rPr>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2</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left w:val="nil"/>
              <w:bottom w:val="single" w:sz="4" w:space="0" w:color="auto"/>
              <w:right w:val="nil"/>
            </w:tcBorders>
            <w:shd w:val="clear" w:color="auto" w:fill="auto"/>
          </w:tcPr>
          <w:p w14:paraId="532D4D1E" w14:textId="77777777" w:rsidR="00C6057A" w:rsidRPr="00861DEE" w:rsidRDefault="00C6057A" w:rsidP="00AA763A">
            <w:pPr>
              <w:rPr>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3</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left w:val="nil"/>
              <w:bottom w:val="single" w:sz="4" w:space="0" w:color="auto"/>
              <w:right w:val="nil"/>
            </w:tcBorders>
          </w:tcPr>
          <w:p w14:paraId="0BF44FF1" w14:textId="77777777" w:rsidR="00C6057A" w:rsidRPr="00861DEE" w:rsidRDefault="00C6057A" w:rsidP="00AA763A">
            <w:pPr>
              <w:rPr>
                <w:lang w:val="en-US"/>
              </w:rPr>
            </w:pPr>
            <w:r w:rsidRPr="00861DEE">
              <w:rPr>
                <w:rFonts w:ascii="Arial" w:hAnsi="Arial" w:cs="Arial"/>
                <w:b/>
                <w:color w:val="000000"/>
                <w:sz w:val="20"/>
                <w:szCs w:val="20"/>
                <w:lang w:val="en-US"/>
              </w:rPr>
              <w:t>(K</w:t>
            </w:r>
            <w:r w:rsidRPr="00861DEE">
              <w:rPr>
                <w:rFonts w:ascii="Arial" w:hAnsi="Arial" w:cs="Arial"/>
                <w:b/>
                <w:color w:val="000000"/>
                <w:sz w:val="20"/>
                <w:szCs w:val="20"/>
                <w:vertAlign w:val="subscript"/>
                <w:lang w:val="en-US"/>
              </w:rPr>
              <w:t>4</w:t>
            </w:r>
            <w:r w:rsidRPr="00861DEE">
              <w:rPr>
                <w:rFonts w:ascii="Arial" w:hAnsi="Arial" w:cs="Arial"/>
                <w:b/>
                <w:color w:val="000000"/>
                <w:sz w:val="20"/>
                <w:szCs w:val="20"/>
                <w:lang w:val="en-US"/>
              </w:rPr>
              <w:t>/L)</w:t>
            </w:r>
            <w:r w:rsidRPr="00861DEE">
              <w:rPr>
                <w:rFonts w:ascii="Symbol" w:hAnsi="Symbol" w:cs="Arial"/>
                <w:b/>
                <w:color w:val="000000"/>
                <w:sz w:val="20"/>
                <w:szCs w:val="20"/>
                <w:vertAlign w:val="superscript"/>
                <w:lang w:val="en-US"/>
              </w:rPr>
              <w:t></w:t>
            </w:r>
          </w:p>
        </w:tc>
        <w:tc>
          <w:tcPr>
            <w:tcW w:w="470" w:type="pct"/>
            <w:tcBorders>
              <w:top w:val="single" w:sz="4" w:space="0" w:color="auto"/>
              <w:left w:val="nil"/>
              <w:bottom w:val="single" w:sz="4" w:space="0" w:color="auto"/>
              <w:right w:val="single" w:sz="4" w:space="0" w:color="auto"/>
            </w:tcBorders>
            <w:shd w:val="clear" w:color="auto" w:fill="auto"/>
          </w:tcPr>
          <w:p w14:paraId="36AB9470" w14:textId="77777777" w:rsidR="00C6057A" w:rsidRPr="00861DEE" w:rsidRDefault="00C6057A" w:rsidP="00AA763A">
            <w:pPr>
              <w:rPr>
                <w:lang w:val="en-US"/>
              </w:rPr>
            </w:pP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6F6A55E4" w14:textId="77777777" w:rsidR="00C6057A" w:rsidRPr="00861DEE" w:rsidRDefault="00C6057A" w:rsidP="00AA763A">
            <w:pPr>
              <w:jc w:val="center"/>
              <w:rPr>
                <w:rFonts w:ascii="Arial" w:hAnsi="Arial" w:cs="Arial"/>
                <w:b/>
                <w:bCs/>
                <w:sz w:val="20"/>
                <w:szCs w:val="20"/>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1</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555" w:type="pct"/>
            <w:gridSpan w:val="2"/>
            <w:tcBorders>
              <w:top w:val="single" w:sz="4" w:space="0" w:color="auto"/>
              <w:left w:val="nil"/>
              <w:bottom w:val="single" w:sz="4" w:space="0" w:color="auto"/>
            </w:tcBorders>
            <w:shd w:val="clear" w:color="auto" w:fill="auto"/>
            <w:noWrap/>
          </w:tcPr>
          <w:p w14:paraId="5D6DF76C" w14:textId="77777777" w:rsidR="00C6057A" w:rsidRPr="00861DEE" w:rsidRDefault="00C6057A" w:rsidP="00AA763A">
            <w:pPr>
              <w:rPr>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2</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445" w:type="pct"/>
            <w:tcBorders>
              <w:top w:val="single" w:sz="4" w:space="0" w:color="auto"/>
              <w:bottom w:val="single" w:sz="4" w:space="0" w:color="auto"/>
              <w:right w:val="nil"/>
            </w:tcBorders>
            <w:shd w:val="clear" w:color="auto" w:fill="auto"/>
            <w:noWrap/>
          </w:tcPr>
          <w:p w14:paraId="5EB9E424" w14:textId="77777777" w:rsidR="00C6057A" w:rsidRPr="00861DEE" w:rsidRDefault="00C6057A" w:rsidP="00AA763A">
            <w:pPr>
              <w:rPr>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3</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445" w:type="pct"/>
            <w:tcBorders>
              <w:top w:val="single" w:sz="4" w:space="0" w:color="auto"/>
              <w:bottom w:val="single" w:sz="4" w:space="0" w:color="auto"/>
              <w:right w:val="nil"/>
            </w:tcBorders>
          </w:tcPr>
          <w:p w14:paraId="1C72273A" w14:textId="77777777" w:rsidR="00C6057A" w:rsidRPr="00861DEE" w:rsidRDefault="00C6057A" w:rsidP="00AA763A">
            <w:pPr>
              <w:rPr>
                <w:lang w:val="en-US"/>
              </w:rPr>
            </w:pPr>
            <w:r w:rsidRPr="00861DEE">
              <w:rPr>
                <w:rFonts w:ascii="Arial" w:hAnsi="Arial" w:cs="Arial"/>
                <w:b/>
                <w:color w:val="000000"/>
                <w:sz w:val="20"/>
                <w:szCs w:val="20"/>
                <w:lang w:val="en-US"/>
              </w:rPr>
              <w:t>(A</w:t>
            </w:r>
            <w:r w:rsidRPr="00861DEE">
              <w:rPr>
                <w:rFonts w:ascii="Arial" w:hAnsi="Arial" w:cs="Arial"/>
                <w:b/>
                <w:color w:val="000000"/>
                <w:sz w:val="20"/>
                <w:szCs w:val="20"/>
                <w:vertAlign w:val="subscript"/>
                <w:lang w:val="en-US"/>
              </w:rPr>
              <w:t>4</w:t>
            </w:r>
            <w:r w:rsidRPr="00861DEE">
              <w:rPr>
                <w:rFonts w:ascii="Arial" w:hAnsi="Arial" w:cs="Arial"/>
                <w:b/>
                <w:color w:val="000000"/>
                <w:sz w:val="20"/>
                <w:szCs w:val="20"/>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r w:rsidRPr="00861DEE">
              <w:rPr>
                <w:rFonts w:ascii="Symbol" w:hAnsi="Symbol" w:cs="Arial"/>
                <w:b/>
                <w:color w:val="000000"/>
                <w:sz w:val="20"/>
                <w:szCs w:val="20"/>
                <w:vertAlign w:val="superscript"/>
                <w:lang w:val="en-US"/>
              </w:rPr>
              <w:t></w:t>
            </w:r>
          </w:p>
        </w:tc>
        <w:tc>
          <w:tcPr>
            <w:tcW w:w="445" w:type="pct"/>
            <w:tcBorders>
              <w:top w:val="single" w:sz="4" w:space="0" w:color="auto"/>
              <w:left w:val="nil"/>
              <w:bottom w:val="single" w:sz="4" w:space="0" w:color="auto"/>
              <w:right w:val="single" w:sz="4" w:space="0" w:color="auto"/>
            </w:tcBorders>
            <w:shd w:val="clear" w:color="auto" w:fill="auto"/>
            <w:noWrap/>
          </w:tcPr>
          <w:p w14:paraId="62578FFE" w14:textId="77777777" w:rsidR="00C6057A" w:rsidRPr="00861DEE" w:rsidRDefault="00C6057A" w:rsidP="00AA763A">
            <w:pPr>
              <w:rPr>
                <w:lang w:val="en-US"/>
              </w:rPr>
            </w:pPr>
          </w:p>
        </w:tc>
      </w:tr>
      <w:tr w:rsidR="00C6057A" w:rsidRPr="00861DEE" w14:paraId="0FD5D746"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1CA91924" w14:textId="77777777" w:rsidR="00C6057A" w:rsidRPr="00861DEE" w:rsidRDefault="00C6057A" w:rsidP="00AA763A">
            <w:pPr>
              <w:jc w:val="center"/>
              <w:rPr>
                <w:b/>
                <w:lang w:val="en-US"/>
              </w:rPr>
            </w:pPr>
            <w:r w:rsidRPr="00861DEE">
              <w:rPr>
                <w:b/>
                <w:lang w:val="en-US"/>
              </w:rPr>
              <w:t>N</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1E364A8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0.89</w:t>
            </w:r>
          </w:p>
        </w:tc>
        <w:tc>
          <w:tcPr>
            <w:tcW w:w="470" w:type="pct"/>
            <w:tcBorders>
              <w:top w:val="single" w:sz="4" w:space="0" w:color="auto"/>
              <w:left w:val="nil"/>
              <w:bottom w:val="single" w:sz="4" w:space="0" w:color="auto"/>
              <w:right w:val="nil"/>
            </w:tcBorders>
            <w:shd w:val="clear" w:color="auto" w:fill="auto"/>
            <w:noWrap/>
            <w:vAlign w:val="center"/>
          </w:tcPr>
          <w:p w14:paraId="23D6E03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0.66</w:t>
            </w:r>
          </w:p>
        </w:tc>
        <w:tc>
          <w:tcPr>
            <w:tcW w:w="470" w:type="pct"/>
            <w:tcBorders>
              <w:top w:val="single" w:sz="4" w:space="0" w:color="auto"/>
              <w:left w:val="nil"/>
              <w:bottom w:val="single" w:sz="4" w:space="0" w:color="auto"/>
              <w:right w:val="nil"/>
            </w:tcBorders>
            <w:shd w:val="clear" w:color="auto" w:fill="auto"/>
            <w:vAlign w:val="center"/>
          </w:tcPr>
          <w:p w14:paraId="05643B0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0.76</w:t>
            </w:r>
          </w:p>
        </w:tc>
        <w:tc>
          <w:tcPr>
            <w:tcW w:w="470" w:type="pct"/>
            <w:tcBorders>
              <w:top w:val="single" w:sz="4" w:space="0" w:color="auto"/>
              <w:left w:val="nil"/>
              <w:bottom w:val="single" w:sz="4" w:space="0" w:color="auto"/>
              <w:right w:val="nil"/>
            </w:tcBorders>
            <w:vAlign w:val="center"/>
          </w:tcPr>
          <w:p w14:paraId="713A4DD7"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1.47</w:t>
            </w:r>
          </w:p>
        </w:tc>
        <w:tc>
          <w:tcPr>
            <w:tcW w:w="470" w:type="pct"/>
            <w:tcBorders>
              <w:top w:val="single" w:sz="4" w:space="0" w:color="auto"/>
              <w:left w:val="nil"/>
              <w:bottom w:val="single" w:sz="4" w:space="0" w:color="auto"/>
              <w:right w:val="single" w:sz="4" w:space="0" w:color="auto"/>
            </w:tcBorders>
            <w:shd w:val="clear" w:color="auto" w:fill="auto"/>
            <w:vAlign w:val="center"/>
          </w:tcPr>
          <w:p w14:paraId="64C9356D" w14:textId="77777777" w:rsidR="00C6057A" w:rsidRPr="00861DEE" w:rsidRDefault="00C6057A" w:rsidP="00AA763A">
            <w:pPr>
              <w:jc w:val="center"/>
              <w:rPr>
                <w:rFonts w:ascii="Arial" w:hAnsi="Arial" w:cs="Arial"/>
                <w:bCs/>
                <w:color w:val="000000"/>
                <w:sz w:val="20"/>
                <w:szCs w:val="20"/>
                <w:lang w:val="en-US"/>
              </w:rPr>
            </w:pP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16138E6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0.59</w:t>
            </w:r>
          </w:p>
        </w:tc>
        <w:tc>
          <w:tcPr>
            <w:tcW w:w="555" w:type="pct"/>
            <w:gridSpan w:val="2"/>
            <w:tcBorders>
              <w:top w:val="single" w:sz="4" w:space="0" w:color="auto"/>
              <w:left w:val="nil"/>
              <w:bottom w:val="single" w:sz="4" w:space="0" w:color="auto"/>
            </w:tcBorders>
            <w:shd w:val="clear" w:color="auto" w:fill="auto"/>
            <w:noWrap/>
            <w:vAlign w:val="center"/>
          </w:tcPr>
          <w:p w14:paraId="074B16A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0.79</w:t>
            </w:r>
          </w:p>
        </w:tc>
        <w:tc>
          <w:tcPr>
            <w:tcW w:w="445" w:type="pct"/>
            <w:tcBorders>
              <w:top w:val="single" w:sz="4" w:space="0" w:color="auto"/>
              <w:bottom w:val="single" w:sz="4" w:space="0" w:color="auto"/>
              <w:right w:val="nil"/>
            </w:tcBorders>
            <w:shd w:val="clear" w:color="auto" w:fill="auto"/>
            <w:noWrap/>
            <w:vAlign w:val="center"/>
          </w:tcPr>
          <w:p w14:paraId="66AFF91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0.89</w:t>
            </w:r>
          </w:p>
        </w:tc>
        <w:tc>
          <w:tcPr>
            <w:tcW w:w="445" w:type="pct"/>
            <w:tcBorders>
              <w:top w:val="single" w:sz="4" w:space="0" w:color="auto"/>
              <w:bottom w:val="single" w:sz="4" w:space="0" w:color="auto"/>
              <w:right w:val="nil"/>
            </w:tcBorders>
            <w:vAlign w:val="center"/>
          </w:tcPr>
          <w:p w14:paraId="07F33EE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0.45</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9C0ADBC" w14:textId="77777777" w:rsidR="00C6057A" w:rsidRPr="00861DEE" w:rsidRDefault="00C6057A" w:rsidP="00AA763A">
            <w:pPr>
              <w:jc w:val="center"/>
              <w:rPr>
                <w:rFonts w:ascii="Arial" w:hAnsi="Arial" w:cs="Arial"/>
                <w:bCs/>
                <w:color w:val="000000"/>
                <w:sz w:val="20"/>
                <w:szCs w:val="20"/>
                <w:lang w:val="en-US"/>
              </w:rPr>
            </w:pPr>
          </w:p>
        </w:tc>
      </w:tr>
      <w:tr w:rsidR="00C6057A" w:rsidRPr="00861DEE" w14:paraId="2EB88339"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19B040F8" w14:textId="77777777" w:rsidR="00C6057A" w:rsidRPr="00861DEE" w:rsidRDefault="00C6057A" w:rsidP="00AA763A">
            <w:pPr>
              <w:jc w:val="center"/>
              <w:rPr>
                <w:b/>
                <w:lang w:val="en-US"/>
              </w:rPr>
            </w:pPr>
            <w:r w:rsidRPr="00861DEE">
              <w:rPr>
                <w:b/>
                <w:lang w:val="en-US"/>
              </w:rPr>
              <w:t>NE</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19B927D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0.88</w:t>
            </w:r>
          </w:p>
        </w:tc>
        <w:tc>
          <w:tcPr>
            <w:tcW w:w="470" w:type="pct"/>
            <w:tcBorders>
              <w:top w:val="single" w:sz="4" w:space="0" w:color="auto"/>
              <w:left w:val="nil"/>
              <w:bottom w:val="single" w:sz="4" w:space="0" w:color="auto"/>
              <w:right w:val="nil"/>
            </w:tcBorders>
            <w:shd w:val="clear" w:color="auto" w:fill="auto"/>
            <w:noWrap/>
            <w:vAlign w:val="center"/>
          </w:tcPr>
          <w:p w14:paraId="6F3A09F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0.71</w:t>
            </w:r>
          </w:p>
        </w:tc>
        <w:tc>
          <w:tcPr>
            <w:tcW w:w="470" w:type="pct"/>
            <w:tcBorders>
              <w:top w:val="single" w:sz="4" w:space="0" w:color="auto"/>
              <w:left w:val="nil"/>
              <w:bottom w:val="single" w:sz="4" w:space="0" w:color="auto"/>
              <w:right w:val="nil"/>
            </w:tcBorders>
            <w:shd w:val="clear" w:color="auto" w:fill="auto"/>
            <w:vAlign w:val="center"/>
          </w:tcPr>
          <w:p w14:paraId="209E398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0.72</w:t>
            </w:r>
          </w:p>
        </w:tc>
        <w:tc>
          <w:tcPr>
            <w:tcW w:w="470" w:type="pct"/>
            <w:tcBorders>
              <w:top w:val="single" w:sz="4" w:space="0" w:color="auto"/>
              <w:left w:val="nil"/>
              <w:bottom w:val="single" w:sz="4" w:space="0" w:color="auto"/>
              <w:right w:val="nil"/>
            </w:tcBorders>
            <w:vAlign w:val="center"/>
          </w:tcPr>
          <w:p w14:paraId="7111CB6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0.88</w:t>
            </w:r>
          </w:p>
        </w:tc>
        <w:tc>
          <w:tcPr>
            <w:tcW w:w="470" w:type="pct"/>
            <w:tcBorders>
              <w:top w:val="single" w:sz="4" w:space="0" w:color="auto"/>
              <w:left w:val="nil"/>
              <w:bottom w:val="single" w:sz="4" w:space="0" w:color="auto"/>
              <w:right w:val="single" w:sz="4" w:space="0" w:color="auto"/>
            </w:tcBorders>
            <w:shd w:val="clear" w:color="auto" w:fill="auto"/>
            <w:vAlign w:val="center"/>
          </w:tcPr>
          <w:p w14:paraId="52B43230" w14:textId="77777777" w:rsidR="00C6057A" w:rsidRPr="00861DEE" w:rsidRDefault="00C6057A" w:rsidP="00AA763A">
            <w:pPr>
              <w:jc w:val="center"/>
              <w:rPr>
                <w:rFonts w:ascii="Arial" w:hAnsi="Arial" w:cs="Arial"/>
                <w:bCs/>
                <w:color w:val="000000"/>
                <w:sz w:val="20"/>
                <w:szCs w:val="20"/>
                <w:lang w:val="en-US"/>
              </w:rPr>
            </w:pP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65F62F4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0.48</w:t>
            </w:r>
          </w:p>
        </w:tc>
        <w:tc>
          <w:tcPr>
            <w:tcW w:w="555" w:type="pct"/>
            <w:gridSpan w:val="2"/>
            <w:tcBorders>
              <w:top w:val="single" w:sz="4" w:space="0" w:color="auto"/>
              <w:left w:val="nil"/>
              <w:bottom w:val="single" w:sz="4" w:space="0" w:color="auto"/>
            </w:tcBorders>
            <w:shd w:val="clear" w:color="auto" w:fill="auto"/>
            <w:noWrap/>
            <w:vAlign w:val="center"/>
          </w:tcPr>
          <w:p w14:paraId="3080C0D0"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0.57</w:t>
            </w:r>
          </w:p>
        </w:tc>
        <w:tc>
          <w:tcPr>
            <w:tcW w:w="445" w:type="pct"/>
            <w:tcBorders>
              <w:top w:val="single" w:sz="4" w:space="0" w:color="auto"/>
              <w:bottom w:val="single" w:sz="4" w:space="0" w:color="auto"/>
              <w:right w:val="nil"/>
            </w:tcBorders>
            <w:shd w:val="clear" w:color="auto" w:fill="auto"/>
            <w:noWrap/>
            <w:vAlign w:val="center"/>
          </w:tcPr>
          <w:p w14:paraId="5671B55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0.61</w:t>
            </w:r>
          </w:p>
        </w:tc>
        <w:tc>
          <w:tcPr>
            <w:tcW w:w="445" w:type="pct"/>
            <w:tcBorders>
              <w:top w:val="single" w:sz="4" w:space="0" w:color="auto"/>
              <w:bottom w:val="single" w:sz="4" w:space="0" w:color="auto"/>
              <w:right w:val="nil"/>
            </w:tcBorders>
            <w:vAlign w:val="center"/>
          </w:tcPr>
          <w:p w14:paraId="6347ADC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0.48</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FE21124" w14:textId="77777777" w:rsidR="00C6057A" w:rsidRPr="00861DEE" w:rsidRDefault="00C6057A" w:rsidP="00AA763A">
            <w:pPr>
              <w:jc w:val="center"/>
              <w:rPr>
                <w:rFonts w:ascii="Arial" w:hAnsi="Arial" w:cs="Arial"/>
                <w:bCs/>
                <w:color w:val="000000"/>
                <w:sz w:val="20"/>
                <w:szCs w:val="20"/>
                <w:lang w:val="en-US"/>
              </w:rPr>
            </w:pPr>
          </w:p>
        </w:tc>
      </w:tr>
      <w:tr w:rsidR="00C6057A" w:rsidRPr="00861DEE" w14:paraId="78B19FD2"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778EDFD2" w14:textId="77777777" w:rsidR="00C6057A" w:rsidRPr="00861DEE" w:rsidRDefault="00C6057A" w:rsidP="00AA763A">
            <w:pPr>
              <w:jc w:val="center"/>
              <w:rPr>
                <w:b/>
                <w:lang w:val="en-US"/>
              </w:rPr>
            </w:pPr>
            <w:r w:rsidRPr="00861DEE">
              <w:rPr>
                <w:b/>
                <w:lang w:val="en-US"/>
              </w:rPr>
              <w:t>MW</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3F2D6B6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1.13</w:t>
            </w:r>
          </w:p>
        </w:tc>
        <w:tc>
          <w:tcPr>
            <w:tcW w:w="470" w:type="pct"/>
            <w:tcBorders>
              <w:top w:val="single" w:sz="4" w:space="0" w:color="auto"/>
              <w:left w:val="nil"/>
              <w:bottom w:val="single" w:sz="4" w:space="0" w:color="auto"/>
              <w:right w:val="nil"/>
            </w:tcBorders>
            <w:shd w:val="clear" w:color="auto" w:fill="auto"/>
            <w:noWrap/>
            <w:vAlign w:val="center"/>
          </w:tcPr>
          <w:p w14:paraId="4C7D5E40"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0.77</w:t>
            </w:r>
          </w:p>
        </w:tc>
        <w:tc>
          <w:tcPr>
            <w:tcW w:w="470" w:type="pct"/>
            <w:tcBorders>
              <w:top w:val="single" w:sz="4" w:space="0" w:color="auto"/>
              <w:left w:val="nil"/>
              <w:bottom w:val="single" w:sz="4" w:space="0" w:color="auto"/>
              <w:right w:val="nil"/>
            </w:tcBorders>
            <w:shd w:val="clear" w:color="auto" w:fill="auto"/>
            <w:vAlign w:val="center"/>
          </w:tcPr>
          <w:p w14:paraId="00959A5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0.59</w:t>
            </w:r>
          </w:p>
        </w:tc>
        <w:tc>
          <w:tcPr>
            <w:tcW w:w="470" w:type="pct"/>
            <w:tcBorders>
              <w:top w:val="single" w:sz="4" w:space="0" w:color="auto"/>
              <w:left w:val="nil"/>
              <w:bottom w:val="single" w:sz="4" w:space="0" w:color="auto"/>
              <w:right w:val="nil"/>
            </w:tcBorders>
            <w:vAlign w:val="center"/>
          </w:tcPr>
          <w:p w14:paraId="064DB97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1.31</w:t>
            </w:r>
          </w:p>
        </w:tc>
        <w:tc>
          <w:tcPr>
            <w:tcW w:w="470" w:type="pct"/>
            <w:tcBorders>
              <w:top w:val="single" w:sz="4" w:space="0" w:color="auto"/>
              <w:left w:val="nil"/>
              <w:bottom w:val="single" w:sz="4" w:space="0" w:color="auto"/>
              <w:right w:val="single" w:sz="4" w:space="0" w:color="auto"/>
            </w:tcBorders>
            <w:shd w:val="clear" w:color="auto" w:fill="auto"/>
            <w:vAlign w:val="center"/>
          </w:tcPr>
          <w:p w14:paraId="6ED0F23B" w14:textId="77777777" w:rsidR="00C6057A" w:rsidRPr="00861DEE" w:rsidRDefault="00C6057A" w:rsidP="00AA763A">
            <w:pPr>
              <w:jc w:val="center"/>
              <w:rPr>
                <w:rFonts w:ascii="Arial" w:hAnsi="Arial" w:cs="Arial"/>
                <w:bCs/>
                <w:color w:val="000000"/>
                <w:sz w:val="20"/>
                <w:szCs w:val="20"/>
                <w:lang w:val="en-US"/>
              </w:rPr>
            </w:pP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60E9AB43"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0.46</w:t>
            </w:r>
          </w:p>
        </w:tc>
        <w:tc>
          <w:tcPr>
            <w:tcW w:w="555" w:type="pct"/>
            <w:gridSpan w:val="2"/>
            <w:tcBorders>
              <w:top w:val="single" w:sz="4" w:space="0" w:color="auto"/>
              <w:left w:val="nil"/>
              <w:bottom w:val="single" w:sz="4" w:space="0" w:color="auto"/>
            </w:tcBorders>
            <w:shd w:val="clear" w:color="auto" w:fill="auto"/>
            <w:noWrap/>
            <w:vAlign w:val="center"/>
          </w:tcPr>
          <w:p w14:paraId="7F5C249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0.69</w:t>
            </w:r>
          </w:p>
        </w:tc>
        <w:tc>
          <w:tcPr>
            <w:tcW w:w="445" w:type="pct"/>
            <w:tcBorders>
              <w:top w:val="single" w:sz="4" w:space="0" w:color="auto"/>
              <w:bottom w:val="single" w:sz="4" w:space="0" w:color="auto"/>
              <w:right w:val="nil"/>
            </w:tcBorders>
            <w:shd w:val="clear" w:color="auto" w:fill="auto"/>
            <w:noWrap/>
            <w:vAlign w:val="center"/>
          </w:tcPr>
          <w:p w14:paraId="0CF4D3B5"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0.89</w:t>
            </w:r>
          </w:p>
        </w:tc>
        <w:tc>
          <w:tcPr>
            <w:tcW w:w="445" w:type="pct"/>
            <w:tcBorders>
              <w:top w:val="single" w:sz="4" w:space="0" w:color="auto"/>
              <w:bottom w:val="single" w:sz="4" w:space="0" w:color="auto"/>
              <w:right w:val="nil"/>
            </w:tcBorders>
            <w:vAlign w:val="center"/>
          </w:tcPr>
          <w:p w14:paraId="276A7D3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0.41</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B52F5EF" w14:textId="77777777" w:rsidR="00C6057A" w:rsidRPr="00861DEE" w:rsidRDefault="00C6057A" w:rsidP="00AA763A">
            <w:pPr>
              <w:jc w:val="center"/>
              <w:rPr>
                <w:rFonts w:ascii="Arial" w:hAnsi="Arial" w:cs="Arial"/>
                <w:bCs/>
                <w:color w:val="000000"/>
                <w:sz w:val="20"/>
                <w:szCs w:val="20"/>
                <w:lang w:val="en-US"/>
              </w:rPr>
            </w:pPr>
          </w:p>
        </w:tc>
      </w:tr>
      <w:tr w:rsidR="00C6057A" w:rsidRPr="00861DEE" w14:paraId="2C20C170"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514D3EDD" w14:textId="77777777" w:rsidR="00C6057A" w:rsidRPr="00861DEE" w:rsidRDefault="00C6057A" w:rsidP="00AA763A">
            <w:pPr>
              <w:jc w:val="center"/>
              <w:rPr>
                <w:b/>
                <w:lang w:val="en-US"/>
              </w:rPr>
            </w:pPr>
            <w:r w:rsidRPr="00861DEE">
              <w:rPr>
                <w:b/>
                <w:lang w:val="en-US"/>
              </w:rPr>
              <w:t>SE</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1B717CA1"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1.05</w:t>
            </w:r>
          </w:p>
        </w:tc>
        <w:tc>
          <w:tcPr>
            <w:tcW w:w="470" w:type="pct"/>
            <w:tcBorders>
              <w:top w:val="single" w:sz="4" w:space="0" w:color="auto"/>
              <w:left w:val="nil"/>
              <w:bottom w:val="single" w:sz="4" w:space="0" w:color="auto"/>
              <w:right w:val="nil"/>
            </w:tcBorders>
            <w:shd w:val="clear" w:color="auto" w:fill="auto"/>
            <w:noWrap/>
            <w:vAlign w:val="center"/>
          </w:tcPr>
          <w:p w14:paraId="6BC6E5E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0.97</w:t>
            </w:r>
          </w:p>
        </w:tc>
        <w:tc>
          <w:tcPr>
            <w:tcW w:w="470" w:type="pct"/>
            <w:tcBorders>
              <w:top w:val="single" w:sz="4" w:space="0" w:color="auto"/>
              <w:left w:val="nil"/>
              <w:bottom w:val="single" w:sz="4" w:space="0" w:color="auto"/>
              <w:right w:val="nil"/>
            </w:tcBorders>
            <w:shd w:val="clear" w:color="auto" w:fill="auto"/>
            <w:vAlign w:val="center"/>
          </w:tcPr>
          <w:p w14:paraId="486DEE2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0.98</w:t>
            </w:r>
          </w:p>
        </w:tc>
        <w:tc>
          <w:tcPr>
            <w:tcW w:w="470" w:type="pct"/>
            <w:tcBorders>
              <w:top w:val="single" w:sz="4" w:space="0" w:color="auto"/>
              <w:left w:val="nil"/>
              <w:bottom w:val="single" w:sz="4" w:space="0" w:color="auto"/>
              <w:right w:val="nil"/>
            </w:tcBorders>
            <w:vAlign w:val="center"/>
          </w:tcPr>
          <w:p w14:paraId="3C576E3F"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1.03</w:t>
            </w:r>
          </w:p>
        </w:tc>
        <w:tc>
          <w:tcPr>
            <w:tcW w:w="470" w:type="pct"/>
            <w:tcBorders>
              <w:top w:val="single" w:sz="4" w:space="0" w:color="auto"/>
              <w:left w:val="nil"/>
              <w:bottom w:val="single" w:sz="4" w:space="0" w:color="auto"/>
              <w:right w:val="single" w:sz="4" w:space="0" w:color="auto"/>
            </w:tcBorders>
            <w:shd w:val="clear" w:color="auto" w:fill="auto"/>
            <w:vAlign w:val="center"/>
          </w:tcPr>
          <w:p w14:paraId="012D3351" w14:textId="77777777" w:rsidR="00C6057A" w:rsidRPr="00861DEE" w:rsidRDefault="00C6057A" w:rsidP="00AA763A">
            <w:pPr>
              <w:jc w:val="center"/>
              <w:rPr>
                <w:rFonts w:ascii="Arial" w:hAnsi="Arial" w:cs="Arial"/>
                <w:bCs/>
                <w:color w:val="000000"/>
                <w:sz w:val="20"/>
                <w:szCs w:val="20"/>
                <w:lang w:val="en-US"/>
              </w:rPr>
            </w:pP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3E16686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0.88</w:t>
            </w:r>
          </w:p>
        </w:tc>
        <w:tc>
          <w:tcPr>
            <w:tcW w:w="555" w:type="pct"/>
            <w:gridSpan w:val="2"/>
            <w:tcBorders>
              <w:top w:val="single" w:sz="4" w:space="0" w:color="auto"/>
              <w:left w:val="nil"/>
              <w:bottom w:val="single" w:sz="4" w:space="0" w:color="auto"/>
            </w:tcBorders>
            <w:shd w:val="clear" w:color="auto" w:fill="auto"/>
            <w:noWrap/>
            <w:vAlign w:val="center"/>
          </w:tcPr>
          <w:p w14:paraId="7CAFA67B"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0.92</w:t>
            </w:r>
          </w:p>
        </w:tc>
        <w:tc>
          <w:tcPr>
            <w:tcW w:w="445" w:type="pct"/>
            <w:tcBorders>
              <w:top w:val="single" w:sz="4" w:space="0" w:color="auto"/>
              <w:bottom w:val="single" w:sz="4" w:space="0" w:color="auto"/>
              <w:right w:val="nil"/>
            </w:tcBorders>
            <w:shd w:val="clear" w:color="auto" w:fill="auto"/>
            <w:noWrap/>
            <w:vAlign w:val="center"/>
          </w:tcPr>
          <w:p w14:paraId="7992C66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0.92</w:t>
            </w:r>
          </w:p>
        </w:tc>
        <w:tc>
          <w:tcPr>
            <w:tcW w:w="445" w:type="pct"/>
            <w:tcBorders>
              <w:top w:val="single" w:sz="4" w:space="0" w:color="auto"/>
              <w:bottom w:val="single" w:sz="4" w:space="0" w:color="auto"/>
              <w:right w:val="nil"/>
            </w:tcBorders>
            <w:vAlign w:val="center"/>
          </w:tcPr>
          <w:p w14:paraId="0ED231DE"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0.89</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0CFBA09" w14:textId="77777777" w:rsidR="00C6057A" w:rsidRPr="00861DEE" w:rsidRDefault="00C6057A" w:rsidP="00AA763A">
            <w:pPr>
              <w:jc w:val="center"/>
              <w:rPr>
                <w:rFonts w:ascii="Arial" w:hAnsi="Arial" w:cs="Arial"/>
                <w:bCs/>
                <w:color w:val="000000"/>
                <w:sz w:val="20"/>
                <w:szCs w:val="20"/>
                <w:lang w:val="en-US"/>
              </w:rPr>
            </w:pPr>
          </w:p>
        </w:tc>
      </w:tr>
      <w:tr w:rsidR="00C6057A" w:rsidRPr="00861DEE" w14:paraId="64F1AA88" w14:textId="77777777" w:rsidTr="00AA763A">
        <w:trPr>
          <w:trHeight w:val="255"/>
        </w:trPr>
        <w:tc>
          <w:tcPr>
            <w:tcW w:w="314" w:type="pct"/>
            <w:tcBorders>
              <w:top w:val="single" w:sz="4" w:space="0" w:color="auto"/>
              <w:left w:val="single" w:sz="4" w:space="0" w:color="auto"/>
              <w:bottom w:val="single" w:sz="4" w:space="0" w:color="auto"/>
              <w:right w:val="single" w:sz="4" w:space="0" w:color="auto"/>
            </w:tcBorders>
            <w:shd w:val="clear" w:color="auto" w:fill="auto"/>
            <w:noWrap/>
          </w:tcPr>
          <w:p w14:paraId="7FA9BB2D" w14:textId="77777777" w:rsidR="00C6057A" w:rsidRPr="00861DEE" w:rsidRDefault="00C6057A" w:rsidP="00AA763A">
            <w:pPr>
              <w:jc w:val="center"/>
              <w:rPr>
                <w:b/>
                <w:lang w:val="en-US"/>
              </w:rPr>
            </w:pPr>
            <w:r w:rsidRPr="00861DEE">
              <w:rPr>
                <w:b/>
                <w:lang w:val="en-US"/>
              </w:rPr>
              <w:t>S</w:t>
            </w:r>
          </w:p>
        </w:tc>
        <w:tc>
          <w:tcPr>
            <w:tcW w:w="470" w:type="pct"/>
            <w:tcBorders>
              <w:top w:val="single" w:sz="4" w:space="0" w:color="auto"/>
              <w:left w:val="single" w:sz="4" w:space="0" w:color="auto"/>
              <w:bottom w:val="single" w:sz="4" w:space="0" w:color="auto"/>
              <w:right w:val="nil"/>
            </w:tcBorders>
            <w:shd w:val="clear" w:color="auto" w:fill="auto"/>
            <w:noWrap/>
            <w:vAlign w:val="center"/>
          </w:tcPr>
          <w:p w14:paraId="2D7EB738"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1.09</w:t>
            </w:r>
          </w:p>
        </w:tc>
        <w:tc>
          <w:tcPr>
            <w:tcW w:w="470" w:type="pct"/>
            <w:tcBorders>
              <w:top w:val="single" w:sz="4" w:space="0" w:color="auto"/>
              <w:left w:val="nil"/>
              <w:bottom w:val="single" w:sz="4" w:space="0" w:color="auto"/>
              <w:right w:val="nil"/>
            </w:tcBorders>
            <w:shd w:val="clear" w:color="auto" w:fill="auto"/>
            <w:noWrap/>
            <w:vAlign w:val="center"/>
          </w:tcPr>
          <w:p w14:paraId="71479B35"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0.88</w:t>
            </w:r>
          </w:p>
        </w:tc>
        <w:tc>
          <w:tcPr>
            <w:tcW w:w="470" w:type="pct"/>
            <w:tcBorders>
              <w:top w:val="single" w:sz="4" w:space="0" w:color="auto"/>
              <w:left w:val="nil"/>
              <w:bottom w:val="single" w:sz="4" w:space="0" w:color="auto"/>
              <w:right w:val="nil"/>
            </w:tcBorders>
            <w:shd w:val="clear" w:color="auto" w:fill="auto"/>
            <w:vAlign w:val="center"/>
          </w:tcPr>
          <w:p w14:paraId="631A4579"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0.83</w:t>
            </w:r>
          </w:p>
        </w:tc>
        <w:tc>
          <w:tcPr>
            <w:tcW w:w="470" w:type="pct"/>
            <w:tcBorders>
              <w:top w:val="single" w:sz="4" w:space="0" w:color="auto"/>
              <w:left w:val="nil"/>
              <w:bottom w:val="single" w:sz="4" w:space="0" w:color="auto"/>
              <w:right w:val="nil"/>
            </w:tcBorders>
            <w:vAlign w:val="center"/>
          </w:tcPr>
          <w:p w14:paraId="01E831A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1.14</w:t>
            </w:r>
          </w:p>
        </w:tc>
        <w:tc>
          <w:tcPr>
            <w:tcW w:w="470" w:type="pct"/>
            <w:tcBorders>
              <w:top w:val="single" w:sz="4" w:space="0" w:color="auto"/>
              <w:left w:val="nil"/>
              <w:bottom w:val="single" w:sz="4" w:space="0" w:color="auto"/>
              <w:right w:val="single" w:sz="4" w:space="0" w:color="auto"/>
            </w:tcBorders>
            <w:shd w:val="clear" w:color="auto" w:fill="auto"/>
            <w:vAlign w:val="center"/>
          </w:tcPr>
          <w:p w14:paraId="43C60027" w14:textId="77777777" w:rsidR="00C6057A" w:rsidRPr="00861DEE" w:rsidRDefault="00C6057A" w:rsidP="00AA763A">
            <w:pPr>
              <w:jc w:val="center"/>
              <w:rPr>
                <w:rFonts w:ascii="Arial" w:hAnsi="Arial" w:cs="Arial"/>
                <w:bCs/>
                <w:color w:val="000000"/>
                <w:sz w:val="20"/>
                <w:szCs w:val="20"/>
                <w:lang w:val="en-US"/>
              </w:rPr>
            </w:pPr>
          </w:p>
        </w:tc>
        <w:tc>
          <w:tcPr>
            <w:tcW w:w="445" w:type="pct"/>
            <w:gridSpan w:val="2"/>
            <w:tcBorders>
              <w:top w:val="single" w:sz="4" w:space="0" w:color="auto"/>
              <w:left w:val="single" w:sz="4" w:space="0" w:color="auto"/>
              <w:bottom w:val="single" w:sz="4" w:space="0" w:color="auto"/>
              <w:right w:val="nil"/>
            </w:tcBorders>
            <w:shd w:val="clear" w:color="auto" w:fill="auto"/>
            <w:noWrap/>
            <w:vAlign w:val="center"/>
          </w:tcPr>
          <w:p w14:paraId="1E00B742"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0.68</w:t>
            </w:r>
          </w:p>
        </w:tc>
        <w:tc>
          <w:tcPr>
            <w:tcW w:w="555" w:type="pct"/>
            <w:gridSpan w:val="2"/>
            <w:tcBorders>
              <w:top w:val="single" w:sz="4" w:space="0" w:color="auto"/>
              <w:left w:val="nil"/>
              <w:bottom w:val="single" w:sz="4" w:space="0" w:color="auto"/>
            </w:tcBorders>
            <w:shd w:val="clear" w:color="auto" w:fill="auto"/>
            <w:noWrap/>
            <w:vAlign w:val="center"/>
          </w:tcPr>
          <w:p w14:paraId="1C83165A"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0.85</w:t>
            </w:r>
          </w:p>
        </w:tc>
        <w:tc>
          <w:tcPr>
            <w:tcW w:w="445" w:type="pct"/>
            <w:tcBorders>
              <w:top w:val="single" w:sz="4" w:space="0" w:color="auto"/>
              <w:bottom w:val="single" w:sz="4" w:space="0" w:color="auto"/>
              <w:right w:val="nil"/>
            </w:tcBorders>
            <w:shd w:val="clear" w:color="auto" w:fill="auto"/>
            <w:noWrap/>
            <w:vAlign w:val="center"/>
          </w:tcPr>
          <w:p w14:paraId="6BFD3716"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0.90</w:t>
            </w:r>
          </w:p>
        </w:tc>
        <w:tc>
          <w:tcPr>
            <w:tcW w:w="445" w:type="pct"/>
            <w:tcBorders>
              <w:top w:val="single" w:sz="4" w:space="0" w:color="auto"/>
              <w:bottom w:val="single" w:sz="4" w:space="0" w:color="auto"/>
              <w:right w:val="nil"/>
            </w:tcBorders>
            <w:vAlign w:val="center"/>
          </w:tcPr>
          <w:p w14:paraId="6C373044" w14:textId="77777777" w:rsidR="00C6057A" w:rsidRPr="00861DEE" w:rsidRDefault="00C6057A" w:rsidP="00AA763A">
            <w:pPr>
              <w:jc w:val="center"/>
              <w:rPr>
                <w:rFonts w:ascii="Arial" w:hAnsi="Arial" w:cs="Arial"/>
                <w:bCs/>
                <w:color w:val="000000"/>
                <w:sz w:val="20"/>
                <w:szCs w:val="20"/>
                <w:lang w:val="en-US"/>
              </w:rPr>
            </w:pPr>
            <w:r w:rsidRPr="00861DEE">
              <w:rPr>
                <w:rFonts w:ascii="Arial" w:hAnsi="Arial" w:cs="Arial"/>
                <w:bCs/>
                <w:color w:val="000000"/>
                <w:sz w:val="20"/>
                <w:szCs w:val="20"/>
                <w:lang w:val="en-US"/>
              </w:rPr>
              <w:t>0.65</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C43827D" w14:textId="77777777" w:rsidR="00C6057A" w:rsidRPr="00861DEE" w:rsidRDefault="00C6057A" w:rsidP="00AA763A">
            <w:pPr>
              <w:jc w:val="center"/>
              <w:rPr>
                <w:rFonts w:ascii="Arial" w:hAnsi="Arial" w:cs="Arial"/>
                <w:bCs/>
                <w:color w:val="000000"/>
                <w:sz w:val="20"/>
                <w:szCs w:val="20"/>
                <w:lang w:val="en-US"/>
              </w:rPr>
            </w:pPr>
          </w:p>
        </w:tc>
      </w:tr>
    </w:tbl>
    <w:p w14:paraId="26281B4B" w14:textId="77777777" w:rsidR="00C6057A" w:rsidRPr="00D46EDB" w:rsidRDefault="00C6057A" w:rsidP="00C6057A">
      <w:pPr>
        <w:jc w:val="both"/>
        <w:rPr>
          <w:lang w:val="en-US"/>
        </w:rPr>
      </w:pPr>
      <w:r w:rsidRPr="00D46EDB">
        <w:rPr>
          <w:lang w:val="en-US"/>
        </w:rPr>
        <w:t>Source: own elaboration from the data of IBGE, IPEA, Reis et. al. (2005) and Coelho (2006).</w:t>
      </w:r>
    </w:p>
    <w:p w14:paraId="6BABD7B2" w14:textId="77777777" w:rsidR="00C6057A" w:rsidRPr="00861DEE" w:rsidRDefault="00C6057A" w:rsidP="00C6057A">
      <w:pPr>
        <w:jc w:val="both"/>
        <w:rPr>
          <w:lang w:val="en-US"/>
        </w:rPr>
      </w:pPr>
    </w:p>
    <w:p w14:paraId="3CA2E7A8" w14:textId="77777777" w:rsidR="002722D8" w:rsidRDefault="00FC7769"/>
    <w:sectPr w:rsidR="002722D8" w:rsidSect="003B306A">
      <w:headerReference w:type="default" r:id="rId31"/>
      <w:footerReference w:type="even" r:id="rId32"/>
      <w:footerReference w:type="default" r:id="rId33"/>
      <w:pgSz w:w="11907" w:h="16840" w:code="9"/>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61484" w14:textId="77777777" w:rsidR="00FC7769" w:rsidRDefault="00FC7769" w:rsidP="00C6057A">
      <w:r>
        <w:separator/>
      </w:r>
    </w:p>
  </w:endnote>
  <w:endnote w:type="continuationSeparator" w:id="0">
    <w:p w14:paraId="77F15FE0" w14:textId="77777777" w:rsidR="00FC7769" w:rsidRDefault="00FC7769" w:rsidP="00C60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64D72" w14:textId="77777777" w:rsidR="00126438" w:rsidRDefault="00FC7769" w:rsidP="00245283">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52600D5" w14:textId="77777777" w:rsidR="00126438" w:rsidRDefault="00FC7769" w:rsidP="0024528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6910C" w14:textId="77777777" w:rsidR="00126438" w:rsidRDefault="00FC7769" w:rsidP="00BF2C8B">
    <w:pPr>
      <w:pStyle w:val="Rodap"/>
      <w:jc w:val="right"/>
    </w:pPr>
    <w:r>
      <w:fldChar w:fldCharType="begin"/>
    </w:r>
    <w:r>
      <w:instrText xml:space="preserve"> PAGE   \* MERGEFORMAT </w:instrText>
    </w:r>
    <w:r>
      <w:fldChar w:fldCharType="separate"/>
    </w:r>
    <w:r>
      <w:rPr>
        <w:noProof/>
      </w:rPr>
      <w:t>1</w:t>
    </w:r>
    <w:r>
      <w:fldChar w:fldCharType="end"/>
    </w:r>
  </w:p>
  <w:p w14:paraId="60B74F60" w14:textId="77777777" w:rsidR="00126438" w:rsidRDefault="00FC7769" w:rsidP="00245283">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C300C" w14:textId="77777777" w:rsidR="00FC7769" w:rsidRDefault="00FC7769" w:rsidP="00C6057A">
      <w:r>
        <w:separator/>
      </w:r>
    </w:p>
  </w:footnote>
  <w:footnote w:type="continuationSeparator" w:id="0">
    <w:p w14:paraId="7FB968D1" w14:textId="77777777" w:rsidR="00FC7769" w:rsidRDefault="00FC7769" w:rsidP="00C6057A">
      <w:r>
        <w:continuationSeparator/>
      </w:r>
    </w:p>
  </w:footnote>
  <w:footnote w:id="1">
    <w:p w14:paraId="3A7EC47F" w14:textId="77777777" w:rsidR="00C6057A" w:rsidRPr="00BD755C" w:rsidRDefault="00C6057A" w:rsidP="00C6057A">
      <w:pPr>
        <w:pStyle w:val="Textodenotaderodap"/>
        <w:jc w:val="both"/>
        <w:rPr>
          <w:lang w:val="en-US"/>
        </w:rPr>
      </w:pPr>
      <w:r>
        <w:rPr>
          <w:rStyle w:val="Refdenotaderodap"/>
        </w:rPr>
        <w:footnoteRef/>
      </w:r>
      <w:r w:rsidRPr="00BD755C">
        <w:rPr>
          <w:lang w:val="en-US"/>
        </w:rPr>
        <w:t xml:space="preserve"> </w:t>
      </w:r>
      <w:r w:rsidRPr="00076275">
        <w:rPr>
          <w:lang w:val="en-US"/>
        </w:rPr>
        <w:t xml:space="preserve">In the census, it was considered as occupied </w:t>
      </w:r>
      <w:r>
        <w:rPr>
          <w:lang w:val="en-US"/>
        </w:rPr>
        <w:t xml:space="preserve">or employed </w:t>
      </w:r>
      <w:r w:rsidRPr="00076275">
        <w:rPr>
          <w:lang w:val="en-US"/>
        </w:rPr>
        <w:t xml:space="preserve">the person who worked in the last 12 months preceding the census reference date, or part of </w:t>
      </w:r>
      <w:r>
        <w:rPr>
          <w:lang w:val="en-US"/>
        </w:rPr>
        <w:t>it</w:t>
      </w:r>
      <w:r w:rsidRPr="00076275">
        <w:rPr>
          <w:lang w:val="en-US"/>
        </w:rPr>
        <w:t>. The person who did not work in the last 12 months preceding the census reference date but that, in the last 2 months, took some action to find work, was considered as unoccupied</w:t>
      </w:r>
      <w:r>
        <w:rPr>
          <w:lang w:val="en-US"/>
        </w:rPr>
        <w:t xml:space="preserve"> or unemployed</w:t>
      </w:r>
      <w:r w:rsidRPr="00BD755C">
        <w:rPr>
          <w:lang w:val="en-US"/>
        </w:rPr>
        <w:t>. http://www.ipeadata.gov.br/.</w:t>
      </w:r>
    </w:p>
  </w:footnote>
  <w:footnote w:id="2">
    <w:p w14:paraId="2C45074B" w14:textId="77777777" w:rsidR="00C6057A" w:rsidRPr="00BD755C" w:rsidRDefault="00C6057A" w:rsidP="00C6057A">
      <w:pPr>
        <w:pStyle w:val="Textodenotaderodap"/>
        <w:jc w:val="both"/>
        <w:rPr>
          <w:lang w:val="en-US"/>
        </w:rPr>
      </w:pPr>
      <w:r>
        <w:rPr>
          <w:rStyle w:val="Refdenotaderodap"/>
        </w:rPr>
        <w:footnoteRef/>
      </w:r>
      <w:r w:rsidRPr="00BD755C">
        <w:rPr>
          <w:lang w:val="en-US"/>
        </w:rPr>
        <w:t xml:space="preserve"> The</w:t>
      </w:r>
      <w:r>
        <w:rPr>
          <w:lang w:val="en-US"/>
        </w:rPr>
        <w:t xml:space="preserve"> results</w:t>
      </w:r>
      <w:r w:rsidRPr="00BD755C">
        <w:rPr>
          <w:lang w:val="en-US"/>
        </w:rPr>
        <w:t xml:space="preserve"> for 1980 and 1990 are in the annex.</w:t>
      </w:r>
    </w:p>
  </w:footnote>
  <w:footnote w:id="3">
    <w:p w14:paraId="6F3582D6" w14:textId="77777777" w:rsidR="00C6057A" w:rsidRPr="00060B86" w:rsidRDefault="00C6057A" w:rsidP="00C6057A">
      <w:pPr>
        <w:rPr>
          <w:lang w:val="en-US"/>
        </w:rPr>
      </w:pPr>
      <w:r>
        <w:rPr>
          <w:rStyle w:val="Refdenotaderodap"/>
        </w:rPr>
        <w:footnoteRef/>
      </w:r>
      <w:r w:rsidRPr="00DC1C70">
        <w:rPr>
          <w:lang w:val="en-US"/>
        </w:rPr>
        <w:t xml:space="preserve"> </w:t>
      </w:r>
      <w:r w:rsidRPr="00DC1C70">
        <w:rPr>
          <w:sz w:val="20"/>
          <w:lang w:val="en-US"/>
        </w:rPr>
        <w:t xml:space="preserve">Average value of each state in the four decades analyzed, i.e., average value of </w:t>
      </w:r>
      <w:r w:rsidRPr="00DC1C70">
        <w:rPr>
          <w:i/>
          <w:sz w:val="20"/>
          <w:lang w:val="en-US"/>
        </w:rPr>
        <w:t xml:space="preserve">h </w:t>
      </w:r>
      <w:r w:rsidRPr="00DC1C70">
        <w:rPr>
          <w:sz w:val="20"/>
          <w:lang w:val="en-US"/>
        </w:rPr>
        <w:t>considering the years 1970, 1980, 1990 and 2</w:t>
      </w:r>
      <w:r>
        <w:rPr>
          <w:sz w:val="20"/>
          <w:lang w:val="en-US"/>
        </w:rPr>
        <w:t>000</w:t>
      </w:r>
      <w:r w:rsidRPr="00DC1C70">
        <w:rPr>
          <w:sz w:val="20"/>
          <w:lang w:val="en-US"/>
        </w:rPr>
        <w:t>.</w:t>
      </w:r>
    </w:p>
  </w:footnote>
  <w:footnote w:id="4">
    <w:p w14:paraId="72E94D97" w14:textId="77777777" w:rsidR="00C6057A" w:rsidRPr="00060B86" w:rsidRDefault="00C6057A" w:rsidP="00C6057A">
      <w:pPr>
        <w:rPr>
          <w:lang w:val="en-US"/>
        </w:rPr>
      </w:pPr>
      <w:r>
        <w:rPr>
          <w:rStyle w:val="Refdenotaderodap"/>
        </w:rPr>
        <w:footnoteRef/>
      </w:r>
      <w:r w:rsidRPr="00DC1C70">
        <w:rPr>
          <w:lang w:val="en-US"/>
        </w:rPr>
        <w:t xml:space="preserve"> </w:t>
      </w:r>
      <w:r w:rsidRPr="00DC1C70">
        <w:rPr>
          <w:sz w:val="20"/>
          <w:szCs w:val="20"/>
          <w:lang w:val="en-US"/>
        </w:rPr>
        <w:t>The human capital stock is calculated by the difference between the income obtained in the labor market and the estimate of that obtained by a worker with</w:t>
      </w:r>
      <w:r>
        <w:rPr>
          <w:sz w:val="20"/>
          <w:szCs w:val="20"/>
          <w:lang w:val="en-US"/>
        </w:rPr>
        <w:t xml:space="preserve"> no schooling</w:t>
      </w:r>
      <w:r w:rsidRPr="00DC1C70">
        <w:rPr>
          <w:sz w:val="20"/>
          <w:szCs w:val="20"/>
          <w:lang w:val="en-US"/>
        </w:rPr>
        <w:t xml:space="preserve"> and experience.</w:t>
      </w:r>
      <w:r w:rsidRPr="00DC1C70">
        <w:rPr>
          <w:lang w:val="en-US"/>
        </w:rPr>
        <w:t xml:space="preserve"> </w:t>
      </w:r>
      <w:r w:rsidRPr="00DC1C70">
        <w:rPr>
          <w:sz w:val="20"/>
          <w:lang w:val="en-US"/>
        </w:rPr>
        <w:t xml:space="preserve">For estimating the expected future income, the return coefficient to education and experience </w:t>
      </w:r>
      <w:r>
        <w:rPr>
          <w:sz w:val="20"/>
          <w:lang w:val="en-US"/>
        </w:rPr>
        <w:t xml:space="preserve">were </w:t>
      </w:r>
      <w:r w:rsidRPr="00DC1C70">
        <w:rPr>
          <w:sz w:val="20"/>
          <w:lang w:val="en-US"/>
        </w:rPr>
        <w:t xml:space="preserve">estimated </w:t>
      </w:r>
      <w:r>
        <w:rPr>
          <w:sz w:val="20"/>
          <w:lang w:val="en-US"/>
        </w:rPr>
        <w:t xml:space="preserve">using </w:t>
      </w:r>
      <w:r w:rsidRPr="00DC1C70">
        <w:rPr>
          <w:sz w:val="20"/>
          <w:lang w:val="en-US"/>
        </w:rPr>
        <w:t xml:space="preserve">the Demographic Census </w:t>
      </w:r>
      <w:r>
        <w:rPr>
          <w:sz w:val="20"/>
          <w:lang w:val="en-US"/>
        </w:rPr>
        <w:t xml:space="preserve">data </w:t>
      </w:r>
      <w:r w:rsidRPr="00DC1C70">
        <w:rPr>
          <w:sz w:val="20"/>
          <w:lang w:val="en-US"/>
        </w:rPr>
        <w:t>for the years 1980, 1991 and 2000</w:t>
      </w:r>
      <w:r w:rsidRPr="00DC1C70">
        <w:rPr>
          <w:sz w:val="20"/>
          <w:szCs w:val="20"/>
          <w:lang w:val="en-US"/>
        </w:rPr>
        <w:t xml:space="preserve">. </w:t>
      </w:r>
    </w:p>
  </w:footnote>
  <w:footnote w:id="5">
    <w:p w14:paraId="7B5291D0" w14:textId="77777777" w:rsidR="00C6057A" w:rsidRPr="00BD755C" w:rsidRDefault="00C6057A" w:rsidP="00C6057A">
      <w:pPr>
        <w:rPr>
          <w:lang w:val="en-US"/>
        </w:rPr>
      </w:pPr>
      <w:r>
        <w:rPr>
          <w:rStyle w:val="Refdenotaderodap"/>
        </w:rPr>
        <w:footnoteRef/>
      </w:r>
      <w:r w:rsidRPr="00BD755C">
        <w:rPr>
          <w:lang w:val="en-US"/>
        </w:rPr>
        <w:t xml:space="preserve"> </w:t>
      </w:r>
      <w:r w:rsidRPr="00BD755C">
        <w:rPr>
          <w:sz w:val="20"/>
          <w:szCs w:val="20"/>
          <w:lang w:val="en-US"/>
        </w:rPr>
        <w:t>The results using the traditional methodology or the algebraic breakdown are shown in the annex.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0D16C" w14:textId="77777777" w:rsidR="00126438" w:rsidRDefault="00FC7769">
    <w:pPr>
      <w:pStyle w:val="Cabealho"/>
    </w:pPr>
    <w:r>
      <w:t xml:space="preserve"> </w:t>
    </w:r>
  </w:p>
  <w:p w14:paraId="7F5EF59F" w14:textId="77777777" w:rsidR="00126438" w:rsidRDefault="00FC776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F63D0"/>
    <w:multiLevelType w:val="hybridMultilevel"/>
    <w:tmpl w:val="34CE0DAC"/>
    <w:lvl w:ilvl="0" w:tplc="9162D9C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03B3BC4"/>
    <w:multiLevelType w:val="hybridMultilevel"/>
    <w:tmpl w:val="A62EA64E"/>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6AF4591B"/>
    <w:multiLevelType w:val="hybridMultilevel"/>
    <w:tmpl w:val="3738B806"/>
    <w:lvl w:ilvl="0" w:tplc="56F8024A">
      <w:start w:val="1"/>
      <w:numFmt w:val="upp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A2"/>
    <w:rsid w:val="0006797E"/>
    <w:rsid w:val="003039F9"/>
    <w:rsid w:val="005C7720"/>
    <w:rsid w:val="007C05B7"/>
    <w:rsid w:val="009D53A2"/>
    <w:rsid w:val="00C6057A"/>
    <w:rsid w:val="00FC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AFD8C-CB5E-4FC6-99A1-6D56149E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57A"/>
    <w:pPr>
      <w:spacing w:after="0" w:line="240" w:lineRule="auto"/>
      <w:jc w:val="left"/>
    </w:pPr>
    <w:rPr>
      <w:rFonts w:ascii="Times New Roman" w:eastAsia="Times New Roman" w:hAnsi="Times New Roman" w:cs="Times New Roman"/>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semiHidden/>
    <w:unhideWhenUsed/>
  </w:style>
  <w:style w:type="paragraph" w:styleId="Cabealho">
    <w:name w:val="header"/>
    <w:basedOn w:val="Normal"/>
    <w:link w:val="CabealhoChar"/>
    <w:uiPriority w:val="99"/>
    <w:semiHidden/>
    <w:unhideWhenUsed/>
    <w:rsid w:val="00C6057A"/>
    <w:pPr>
      <w:tabs>
        <w:tab w:val="center" w:pos="4252"/>
        <w:tab w:val="right" w:pos="8504"/>
      </w:tabs>
    </w:pPr>
    <w:rPr>
      <w:lang w:val="x-none" w:eastAsia="x-none"/>
    </w:rPr>
  </w:style>
  <w:style w:type="character" w:customStyle="1" w:styleId="CabealhoChar">
    <w:name w:val="Cabeçalho Char"/>
    <w:basedOn w:val="Fontepargpadro"/>
    <w:link w:val="Cabealho"/>
    <w:uiPriority w:val="99"/>
    <w:semiHidden/>
    <w:rsid w:val="00C6057A"/>
    <w:rPr>
      <w:rFonts w:ascii="Times New Roman" w:eastAsia="Times New Roman" w:hAnsi="Times New Roman" w:cs="Times New Roman"/>
      <w:lang w:val="x-none" w:eastAsia="x-none"/>
    </w:rPr>
  </w:style>
  <w:style w:type="paragraph" w:styleId="Rodap">
    <w:name w:val="footer"/>
    <w:basedOn w:val="Normal"/>
    <w:link w:val="RodapChar"/>
    <w:uiPriority w:val="99"/>
    <w:unhideWhenUsed/>
    <w:rsid w:val="00C6057A"/>
    <w:pPr>
      <w:tabs>
        <w:tab w:val="center" w:pos="4252"/>
        <w:tab w:val="right" w:pos="8504"/>
      </w:tabs>
    </w:pPr>
    <w:rPr>
      <w:lang w:val="x-none" w:eastAsia="x-none"/>
    </w:rPr>
  </w:style>
  <w:style w:type="character" w:customStyle="1" w:styleId="RodapChar">
    <w:name w:val="Rodapé Char"/>
    <w:basedOn w:val="Fontepargpadro"/>
    <w:link w:val="Rodap"/>
    <w:uiPriority w:val="99"/>
    <w:rsid w:val="00C6057A"/>
    <w:rPr>
      <w:rFonts w:ascii="Times New Roman" w:eastAsia="Times New Roman" w:hAnsi="Times New Roman" w:cs="Times New Roman"/>
      <w:lang w:val="x-none" w:eastAsia="x-none"/>
    </w:rPr>
  </w:style>
  <w:style w:type="character" w:styleId="Hyperlink">
    <w:name w:val="Hyperlink"/>
    <w:uiPriority w:val="99"/>
    <w:unhideWhenUsed/>
    <w:rsid w:val="00C6057A"/>
    <w:rPr>
      <w:color w:val="0000FF"/>
      <w:u w:val="single"/>
    </w:rPr>
  </w:style>
  <w:style w:type="character" w:styleId="Nmerodepgina">
    <w:name w:val="page number"/>
    <w:basedOn w:val="Fontepargpadro"/>
    <w:rsid w:val="00C6057A"/>
  </w:style>
  <w:style w:type="paragraph" w:styleId="Textodenotaderodap">
    <w:name w:val="footnote text"/>
    <w:basedOn w:val="Normal"/>
    <w:link w:val="TextodenotaderodapChar"/>
    <w:uiPriority w:val="99"/>
    <w:semiHidden/>
    <w:rsid w:val="00C6057A"/>
    <w:rPr>
      <w:sz w:val="20"/>
      <w:szCs w:val="20"/>
    </w:rPr>
  </w:style>
  <w:style w:type="character" w:customStyle="1" w:styleId="TextodenotaderodapChar">
    <w:name w:val="Texto de nota de rodapé Char"/>
    <w:basedOn w:val="Fontepargpadro"/>
    <w:link w:val="Textodenotaderodap"/>
    <w:uiPriority w:val="99"/>
    <w:semiHidden/>
    <w:rsid w:val="00C6057A"/>
    <w:rPr>
      <w:rFonts w:ascii="Times New Roman" w:eastAsia="Times New Roman" w:hAnsi="Times New Roman" w:cs="Times New Roman"/>
      <w:sz w:val="20"/>
      <w:szCs w:val="20"/>
      <w:lang w:val="pt-BR" w:eastAsia="pt-BR"/>
    </w:rPr>
  </w:style>
  <w:style w:type="character" w:styleId="Refdenotaderodap">
    <w:name w:val="footnote reference"/>
    <w:semiHidden/>
    <w:rsid w:val="00C6057A"/>
    <w:rPr>
      <w:vertAlign w:val="superscript"/>
    </w:rPr>
  </w:style>
  <w:style w:type="paragraph" w:styleId="Textodebalo">
    <w:name w:val="Balloon Text"/>
    <w:basedOn w:val="Normal"/>
    <w:link w:val="TextodebaloChar"/>
    <w:uiPriority w:val="99"/>
    <w:semiHidden/>
    <w:unhideWhenUsed/>
    <w:rsid w:val="00C6057A"/>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C6057A"/>
    <w:rPr>
      <w:rFonts w:ascii="Tahoma" w:eastAsia="Times New Roman" w:hAnsi="Tahoma" w:cs="Times New Roman"/>
      <w:sz w:val="16"/>
      <w:szCs w:val="16"/>
      <w:lang w:val="x-none" w:eastAsia="x-none"/>
    </w:rPr>
  </w:style>
  <w:style w:type="character" w:styleId="Refdecomentrio">
    <w:name w:val="annotation reference"/>
    <w:uiPriority w:val="99"/>
    <w:semiHidden/>
    <w:unhideWhenUsed/>
    <w:rsid w:val="00C6057A"/>
    <w:rPr>
      <w:sz w:val="16"/>
      <w:szCs w:val="16"/>
    </w:rPr>
  </w:style>
  <w:style w:type="paragraph" w:styleId="Textodecomentrio">
    <w:name w:val="annotation text"/>
    <w:basedOn w:val="Normal"/>
    <w:link w:val="TextodecomentrioChar"/>
    <w:uiPriority w:val="99"/>
    <w:semiHidden/>
    <w:unhideWhenUsed/>
    <w:rsid w:val="00C6057A"/>
    <w:rPr>
      <w:sz w:val="20"/>
      <w:szCs w:val="20"/>
    </w:rPr>
  </w:style>
  <w:style w:type="character" w:customStyle="1" w:styleId="TextodecomentrioChar">
    <w:name w:val="Texto de comentário Char"/>
    <w:basedOn w:val="Fontepargpadro"/>
    <w:link w:val="Textodecomentrio"/>
    <w:uiPriority w:val="99"/>
    <w:semiHidden/>
    <w:rsid w:val="00C6057A"/>
    <w:rPr>
      <w:rFonts w:ascii="Times New Roman" w:eastAsia="Times New Roman" w:hAnsi="Times New Roman" w:cs="Times New Roman"/>
      <w:sz w:val="20"/>
      <w:szCs w:val="20"/>
      <w:lang w:val="pt-BR" w:eastAsia="pt-BR"/>
    </w:rPr>
  </w:style>
  <w:style w:type="paragraph" w:styleId="Assuntodocomentrio">
    <w:name w:val="annotation subject"/>
    <w:basedOn w:val="Textodecomentrio"/>
    <w:next w:val="Textodecomentrio"/>
    <w:link w:val="AssuntodocomentrioChar"/>
    <w:uiPriority w:val="99"/>
    <w:semiHidden/>
    <w:unhideWhenUsed/>
    <w:rsid w:val="00C6057A"/>
    <w:rPr>
      <w:b/>
      <w:bCs/>
      <w:lang w:val="x-none" w:eastAsia="x-none"/>
    </w:rPr>
  </w:style>
  <w:style w:type="character" w:customStyle="1" w:styleId="AssuntodocomentrioChar">
    <w:name w:val="Assunto do comentário Char"/>
    <w:basedOn w:val="TextodecomentrioChar"/>
    <w:link w:val="Assuntodocomentrio"/>
    <w:uiPriority w:val="99"/>
    <w:semiHidden/>
    <w:rsid w:val="00C6057A"/>
    <w:rPr>
      <w:rFonts w:ascii="Times New Roman" w:eastAsia="Times New Roman" w:hAnsi="Times New Roman" w:cs="Times New Roman"/>
      <w:b/>
      <w:bCs/>
      <w:sz w:val="20"/>
      <w:szCs w:val="20"/>
      <w:lang w:val="x-none" w:eastAsia="x-none"/>
    </w:rPr>
  </w:style>
  <w:style w:type="character" w:customStyle="1" w:styleId="readonlyplg-desc">
    <w:name w:val="readonly plg-desc"/>
    <w:basedOn w:val="Fontepargpadro"/>
    <w:rsid w:val="00C60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hyperlink" Target="http://www.ipeadata.gov.br" TargetMode="External"/><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9263</Words>
  <Characters>50025</Characters>
  <Application>Microsoft Office Word</Application>
  <DocSecurity>0</DocSecurity>
  <Lines>416</Lines>
  <Paragraphs>118</Paragraphs>
  <ScaleCrop>false</ScaleCrop>
  <Company/>
  <LinksUpToDate>false</LinksUpToDate>
  <CharactersWithSpaces>59170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2020-11-17T20:39:00Z</dcterms:created>
  <dcterms:modified xsi:type="dcterms:W3CDTF">2020-11-17T20:39:00Z</dcterms:modified>
</cp:coreProperties>
</file>