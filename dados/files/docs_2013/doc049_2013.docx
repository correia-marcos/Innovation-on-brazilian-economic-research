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2C4" w:rsidRPr="007C7C6A" w:rsidRDefault="003412C4" w:rsidP="000A672F">
      <w:pPr>
        <w:pStyle w:val="Corpodetexto"/>
        <w:widowControl w:val="0"/>
        <w:spacing w:before="144" w:line="276" w:lineRule="auto"/>
        <w:jc w:val="center"/>
        <w:rPr>
          <w:rFonts w:ascii="Arial" w:hAnsi="Arial" w:cs="Arial"/>
          <w:i/>
          <w:color w:val="auto"/>
          <w:sz w:val="28"/>
          <w:szCs w:val="28"/>
          <w:lang w:val="en-US"/>
        </w:rPr>
      </w:pPr>
    </w:p>
    <w:p w:rsidR="003412C4" w:rsidRPr="007C7C6A" w:rsidRDefault="003412C4" w:rsidP="000A672F">
      <w:pPr>
        <w:pStyle w:val="Corpodetexto"/>
        <w:widowControl w:val="0"/>
        <w:spacing w:before="144" w:line="276" w:lineRule="auto"/>
        <w:jc w:val="center"/>
        <w:rPr>
          <w:rFonts w:ascii="Arial" w:hAnsi="Arial" w:cs="Arial"/>
          <w:i/>
          <w:color w:val="auto"/>
          <w:sz w:val="28"/>
          <w:szCs w:val="28"/>
          <w:lang w:val="en-US"/>
        </w:rPr>
      </w:pPr>
    </w:p>
    <w:p w:rsidR="00651CBF" w:rsidRPr="007C7C6A" w:rsidRDefault="00651CBF" w:rsidP="000A672F">
      <w:pPr>
        <w:pStyle w:val="Corpodetexto"/>
        <w:widowControl w:val="0"/>
        <w:spacing w:before="144" w:line="276" w:lineRule="auto"/>
        <w:jc w:val="center"/>
        <w:rPr>
          <w:rStyle w:val="Heading2Char"/>
          <w:b/>
          <w:color w:val="auto"/>
          <w:sz w:val="28"/>
          <w:szCs w:val="28"/>
          <w:lang w:val="en-US"/>
        </w:rPr>
      </w:pPr>
      <w:r w:rsidRPr="007C7C6A">
        <w:rPr>
          <w:rFonts w:ascii="Arial" w:hAnsi="Arial" w:cs="Arial"/>
          <w:i/>
          <w:color w:val="auto"/>
          <w:sz w:val="28"/>
          <w:szCs w:val="28"/>
          <w:lang w:val="en-US"/>
        </w:rPr>
        <w:t>Orthogonality and Inflation Forecast Errors</w:t>
      </w:r>
      <w:r w:rsidRPr="007C7C6A">
        <w:rPr>
          <w:rStyle w:val="Heading2Char"/>
          <w:b/>
          <w:color w:val="auto"/>
          <w:sz w:val="28"/>
          <w:szCs w:val="28"/>
          <w:lang w:val="en-US"/>
        </w:rPr>
        <w:t xml:space="preserve">: </w:t>
      </w:r>
    </w:p>
    <w:p w:rsidR="00E13BA0" w:rsidRPr="007C7C6A" w:rsidRDefault="00651CBF" w:rsidP="000A672F">
      <w:pPr>
        <w:pStyle w:val="Corpodetexto"/>
        <w:widowControl w:val="0"/>
        <w:spacing w:before="144" w:line="276" w:lineRule="auto"/>
        <w:jc w:val="center"/>
        <w:rPr>
          <w:rFonts w:ascii="Arial" w:hAnsi="Arial" w:cs="Arial"/>
          <w:b w:val="0"/>
          <w:color w:val="auto"/>
          <w:sz w:val="26"/>
          <w:szCs w:val="26"/>
          <w:lang w:val="en-US"/>
        </w:rPr>
      </w:pPr>
      <w:r w:rsidRPr="007C7C6A">
        <w:rPr>
          <w:rStyle w:val="Heading2Char"/>
          <w:rFonts w:ascii="Arial" w:hAnsi="Arial" w:cs="Arial"/>
          <w:b/>
          <w:color w:val="auto"/>
          <w:lang w:val="en-US"/>
        </w:rPr>
        <w:t>The case of central bank transparency</w:t>
      </w:r>
    </w:p>
    <w:p w:rsidR="00E13BA0" w:rsidRPr="007C7C6A" w:rsidRDefault="00E13BA0" w:rsidP="000A672F">
      <w:pPr>
        <w:widowControl w:val="0"/>
        <w:ind w:left="1979" w:hanging="1979"/>
        <w:jc w:val="both"/>
        <w:rPr>
          <w:lang w:val="en-US"/>
        </w:rPr>
      </w:pPr>
    </w:p>
    <w:tbl>
      <w:tblPr>
        <w:tblW w:w="11100" w:type="dxa"/>
        <w:tblInd w:w="-880" w:type="dxa"/>
        <w:tblCellMar>
          <w:left w:w="70" w:type="dxa"/>
          <w:right w:w="70" w:type="dxa"/>
        </w:tblCellMar>
        <w:tblLook w:val="04A0"/>
      </w:tblPr>
      <w:tblGrid>
        <w:gridCol w:w="4540"/>
        <w:gridCol w:w="3340"/>
        <w:gridCol w:w="3220"/>
      </w:tblGrid>
      <w:tr w:rsidR="00587B09" w:rsidRPr="00587B09" w:rsidTr="00587B09">
        <w:trPr>
          <w:trHeight w:val="315"/>
        </w:trPr>
        <w:tc>
          <w:tcPr>
            <w:tcW w:w="4540" w:type="dxa"/>
            <w:tcBorders>
              <w:top w:val="nil"/>
              <w:left w:val="nil"/>
              <w:bottom w:val="nil"/>
              <w:right w:val="nil"/>
            </w:tcBorders>
            <w:shd w:val="clear" w:color="auto" w:fill="auto"/>
            <w:noWrap/>
            <w:vAlign w:val="bottom"/>
            <w:hideMark/>
          </w:tcPr>
          <w:p w:rsidR="00587B09" w:rsidRPr="00587B09" w:rsidRDefault="00587B09" w:rsidP="00587B09">
            <w:pPr>
              <w:jc w:val="both"/>
              <w:rPr>
                <w:rFonts w:ascii="Times New Roman" w:hAnsi="Times New Roman" w:cs="Times New Roman"/>
                <w:b/>
                <w:bCs/>
                <w:color w:val="000000"/>
                <w:sz w:val="24"/>
                <w:szCs w:val="24"/>
              </w:rPr>
            </w:pPr>
            <w:r w:rsidRPr="00587B09">
              <w:rPr>
                <w:rFonts w:ascii="Times New Roman" w:hAnsi="Times New Roman" w:cs="Times New Roman"/>
                <w:b/>
                <w:bCs/>
                <w:color w:val="000000"/>
                <w:sz w:val="24"/>
                <w:szCs w:val="24"/>
              </w:rPr>
              <w:t xml:space="preserve">Helder Ferreira de Mendonça </w:t>
            </w:r>
          </w:p>
        </w:tc>
        <w:tc>
          <w:tcPr>
            <w:tcW w:w="3340" w:type="dxa"/>
            <w:tcBorders>
              <w:top w:val="nil"/>
              <w:left w:val="nil"/>
              <w:bottom w:val="nil"/>
              <w:right w:val="nil"/>
            </w:tcBorders>
            <w:shd w:val="clear" w:color="auto" w:fill="auto"/>
            <w:noWrap/>
            <w:vAlign w:val="bottom"/>
            <w:hideMark/>
          </w:tcPr>
          <w:p w:rsidR="00587B09" w:rsidRPr="00587B09" w:rsidRDefault="00587B09" w:rsidP="00587B09">
            <w:pPr>
              <w:jc w:val="both"/>
              <w:divId w:val="1610621429"/>
              <w:rPr>
                <w:rFonts w:ascii="Times New Roman" w:hAnsi="Times New Roman" w:cs="Times New Roman"/>
                <w:b/>
                <w:bCs/>
                <w:color w:val="000000"/>
                <w:sz w:val="24"/>
                <w:szCs w:val="24"/>
              </w:rPr>
            </w:pPr>
            <w:r w:rsidRPr="00587B09">
              <w:rPr>
                <w:rFonts w:ascii="Times New Roman" w:hAnsi="Times New Roman" w:cs="Times New Roman"/>
                <w:b/>
                <w:bCs/>
                <w:color w:val="000000"/>
                <w:sz w:val="24"/>
                <w:szCs w:val="24"/>
              </w:rPr>
              <w:t>José Simão Filho</w:t>
            </w:r>
          </w:p>
        </w:tc>
        <w:tc>
          <w:tcPr>
            <w:tcW w:w="3220" w:type="dxa"/>
            <w:tcBorders>
              <w:top w:val="nil"/>
              <w:left w:val="nil"/>
              <w:bottom w:val="nil"/>
              <w:right w:val="nil"/>
            </w:tcBorders>
            <w:shd w:val="clear" w:color="auto" w:fill="auto"/>
            <w:noWrap/>
            <w:vAlign w:val="bottom"/>
            <w:hideMark/>
          </w:tcPr>
          <w:p w:rsidR="00587B09" w:rsidRPr="00587B09" w:rsidRDefault="00587B09" w:rsidP="00587B09">
            <w:pPr>
              <w:jc w:val="both"/>
              <w:rPr>
                <w:rFonts w:ascii="Times New Roman" w:hAnsi="Times New Roman" w:cs="Times New Roman"/>
                <w:b/>
                <w:bCs/>
                <w:color w:val="000000"/>
                <w:sz w:val="24"/>
                <w:szCs w:val="24"/>
              </w:rPr>
            </w:pPr>
            <w:r w:rsidRPr="00587B09">
              <w:rPr>
                <w:rFonts w:ascii="Times New Roman" w:hAnsi="Times New Roman" w:cs="Times New Roman"/>
                <w:b/>
                <w:bCs/>
                <w:color w:val="000000"/>
                <w:sz w:val="24"/>
                <w:szCs w:val="24"/>
              </w:rPr>
              <w:t>Wilson Luiz Rottatori</w:t>
            </w:r>
            <w:r>
              <w:rPr>
                <w:rFonts w:ascii="Times New Roman" w:hAnsi="Times New Roman" w:cs="Times New Roman"/>
                <w:b/>
                <w:bCs/>
                <w:color w:val="000000"/>
                <w:sz w:val="24"/>
                <w:szCs w:val="24"/>
              </w:rPr>
              <w:t xml:space="preserve"> </w:t>
            </w:r>
            <w:r w:rsidRPr="004A3C61">
              <w:rPr>
                <w:rStyle w:val="Refdenotaderodap"/>
                <w:rFonts w:ascii="Times New Roman" w:eastAsiaTheme="minorEastAsia" w:hAnsi="Times New Roman" w:cs="Times New Roman"/>
                <w:sz w:val="24"/>
                <w:szCs w:val="24"/>
                <w:lang w:val="en-US"/>
              </w:rPr>
              <w:footnoteReference w:id="2"/>
            </w:r>
          </w:p>
        </w:tc>
      </w:tr>
    </w:tbl>
    <w:p w:rsidR="003412C4" w:rsidRDefault="003412C4" w:rsidP="000A672F">
      <w:pPr>
        <w:widowControl w:val="0"/>
        <w:ind w:left="1979" w:hanging="1979"/>
        <w:jc w:val="both"/>
        <w:rPr>
          <w:lang w:val="en-US"/>
        </w:rPr>
      </w:pPr>
    </w:p>
    <w:p w:rsidR="007C7C6A" w:rsidRDefault="007C7C6A" w:rsidP="000A672F">
      <w:pPr>
        <w:widowControl w:val="0"/>
        <w:ind w:left="1979" w:hanging="1979"/>
        <w:jc w:val="both"/>
        <w:rPr>
          <w:lang w:val="en-US"/>
        </w:rPr>
      </w:pPr>
    </w:p>
    <w:p w:rsidR="003412C4" w:rsidRPr="007C7C6A" w:rsidRDefault="003412C4" w:rsidP="000A672F">
      <w:pPr>
        <w:widowControl w:val="0"/>
        <w:ind w:left="1979" w:hanging="1979"/>
        <w:jc w:val="both"/>
        <w:rPr>
          <w:lang w:val="en-US"/>
        </w:rPr>
      </w:pPr>
    </w:p>
    <w:p w:rsidR="00E13BA0" w:rsidRPr="007C7C6A" w:rsidRDefault="00E13BA0" w:rsidP="000A672F">
      <w:pPr>
        <w:pStyle w:val="Ttulo2"/>
        <w:widowControl w:val="0"/>
        <w:numPr>
          <w:ilvl w:val="0"/>
          <w:numId w:val="0"/>
        </w:numPr>
        <w:jc w:val="center"/>
        <w:rPr>
          <w:rFonts w:ascii="Arial" w:hAnsi="Arial" w:cs="Arial"/>
          <w:color w:val="auto"/>
          <w:sz w:val="24"/>
          <w:szCs w:val="24"/>
          <w:lang w:val="en-US"/>
        </w:rPr>
      </w:pPr>
      <w:r w:rsidRPr="007C7C6A">
        <w:rPr>
          <w:rFonts w:ascii="Arial" w:hAnsi="Arial" w:cs="Arial"/>
          <w:color w:val="auto"/>
          <w:sz w:val="24"/>
          <w:szCs w:val="24"/>
          <w:lang w:val="en-US"/>
        </w:rPr>
        <w:t>Abstract</w:t>
      </w:r>
    </w:p>
    <w:p w:rsidR="00E13BA0" w:rsidRPr="007C7C6A" w:rsidRDefault="00E13BA0" w:rsidP="000A672F">
      <w:pPr>
        <w:widowControl w:val="0"/>
        <w:jc w:val="both"/>
        <w:rPr>
          <w:lang w:val="en-US"/>
        </w:rPr>
      </w:pPr>
    </w:p>
    <w:p w:rsidR="000178AE" w:rsidRDefault="000A2303">
      <w:pPr>
        <w:widowControl w:val="0"/>
        <w:jc w:val="both"/>
        <w:rPr>
          <w:lang w:val="en-US"/>
        </w:rPr>
      </w:pPr>
      <w:r w:rsidRPr="007C7C6A">
        <w:rPr>
          <w:rFonts w:ascii="Times New Roman" w:hAnsi="Times New Roman" w:cs="Times New Roman"/>
          <w:bCs/>
          <w:sz w:val="24"/>
          <w:szCs w:val="24"/>
          <w:lang w:val="en-US"/>
        </w:rPr>
        <w:t xml:space="preserve">This paper is a contribution to the literature that deals with the role of transparency in inflation targeting and expectations. With this objective we develop an econometric framework that assesses informational content across individual forecasters taking into account central bank actions and communications. In short, orthogonality property is the essence of </w:t>
      </w:r>
      <w:r w:rsidR="003F586B" w:rsidRPr="007C7C6A">
        <w:rPr>
          <w:rFonts w:ascii="Times New Roman" w:hAnsi="Times New Roman" w:cs="Times New Roman"/>
          <w:bCs/>
          <w:sz w:val="24"/>
          <w:szCs w:val="24"/>
          <w:lang w:val="en-US"/>
        </w:rPr>
        <w:t>the</w:t>
      </w:r>
      <w:r w:rsidRPr="007C7C6A">
        <w:rPr>
          <w:rFonts w:ascii="Times New Roman" w:hAnsi="Times New Roman" w:cs="Times New Roman"/>
          <w:bCs/>
          <w:sz w:val="24"/>
          <w:szCs w:val="24"/>
          <w:lang w:val="en-US"/>
        </w:rPr>
        <w:t xml:space="preserve"> analysis.</w:t>
      </w:r>
      <w:r w:rsidR="00C327C0">
        <w:rPr>
          <w:rFonts w:ascii="Times New Roman" w:hAnsi="Times New Roman" w:cs="Times New Roman"/>
          <w:bCs/>
          <w:sz w:val="24"/>
          <w:szCs w:val="24"/>
          <w:lang w:val="en-US"/>
        </w:rPr>
        <w:t xml:space="preserve"> </w:t>
      </w:r>
      <w:r w:rsidRPr="007C7C6A">
        <w:rPr>
          <w:rFonts w:ascii="Times New Roman" w:eastAsiaTheme="minorEastAsia" w:hAnsi="Times New Roman" w:cs="Times New Roman"/>
          <w:sz w:val="24"/>
          <w:szCs w:val="24"/>
          <w:lang w:val="en-US"/>
        </w:rPr>
        <w:t xml:space="preserve">The </w:t>
      </w:r>
      <w:r w:rsidRPr="007C7C6A">
        <w:rPr>
          <w:rFonts w:ascii="Times New Roman" w:hAnsi="Times New Roman" w:cs="Times New Roman"/>
          <w:sz w:val="24"/>
          <w:szCs w:val="24"/>
          <w:lang w:val="en-US"/>
        </w:rPr>
        <w:t xml:space="preserve">findings from the application for the Brazilian </w:t>
      </w:r>
      <w:r w:rsidR="007C7C6A" w:rsidRPr="007C7C6A">
        <w:rPr>
          <w:rFonts w:ascii="Times New Roman" w:hAnsi="Times New Roman" w:cs="Times New Roman"/>
          <w:sz w:val="24"/>
          <w:szCs w:val="24"/>
          <w:lang w:val="en-US"/>
        </w:rPr>
        <w:t xml:space="preserve">case </w:t>
      </w:r>
      <w:r w:rsidRPr="007C7C6A">
        <w:rPr>
          <w:rFonts w:ascii="Times New Roman" w:hAnsi="Times New Roman" w:cs="Times New Roman"/>
          <w:sz w:val="24"/>
          <w:szCs w:val="24"/>
          <w:lang w:val="en-US"/>
        </w:rPr>
        <w:t>did not indicate the presence of bias among the inflation forecasters.</w:t>
      </w:r>
      <w:r w:rsidR="003F586B" w:rsidRPr="007C7C6A">
        <w:rPr>
          <w:rFonts w:ascii="Times New Roman" w:hAnsi="Times New Roman" w:cs="Times New Roman"/>
          <w:sz w:val="24"/>
          <w:szCs w:val="24"/>
          <w:lang w:val="en-US"/>
        </w:rPr>
        <w:t xml:space="preserve"> T</w:t>
      </w:r>
      <w:r w:rsidRPr="007C7C6A">
        <w:rPr>
          <w:rFonts w:ascii="Times New Roman" w:hAnsi="Times New Roman" w:cs="Times New Roman"/>
          <w:iCs/>
          <w:sz w:val="24"/>
          <w:szCs w:val="24"/>
          <w:lang w:val="en-US"/>
        </w:rPr>
        <w:t xml:space="preserve">he results from the models with </w:t>
      </w:r>
      <w:r w:rsidR="00E2532A" w:rsidRPr="007C7C6A">
        <w:rPr>
          <w:rFonts w:ascii="Times New Roman" w:hAnsi="Times New Roman" w:cs="Times New Roman"/>
          <w:iCs/>
          <w:sz w:val="24"/>
          <w:szCs w:val="24"/>
          <w:lang w:val="en-US"/>
        </w:rPr>
        <w:t>inflation rate</w:t>
      </w:r>
      <w:r w:rsidR="00E2532A">
        <w:rPr>
          <w:rFonts w:ascii="Times New Roman" w:hAnsi="Times New Roman" w:cs="Times New Roman"/>
          <w:iCs/>
          <w:sz w:val="24"/>
          <w:szCs w:val="24"/>
          <w:lang w:val="en-US"/>
        </w:rPr>
        <w:t>,</w:t>
      </w:r>
      <w:r w:rsidR="00E2532A" w:rsidRPr="007C7C6A">
        <w:rPr>
          <w:rFonts w:ascii="Times New Roman" w:hAnsi="Times New Roman" w:cs="Times New Roman"/>
          <w:iCs/>
          <w:sz w:val="24"/>
          <w:szCs w:val="24"/>
          <w:lang w:val="en-US"/>
        </w:rPr>
        <w:t xml:space="preserve"> interest rate </w:t>
      </w:r>
      <w:r w:rsidR="009565C4">
        <w:rPr>
          <w:rFonts w:ascii="Times New Roman" w:hAnsi="Times New Roman" w:cs="Times New Roman"/>
          <w:iCs/>
          <w:sz w:val="24"/>
          <w:szCs w:val="24"/>
          <w:lang w:val="en-US"/>
        </w:rPr>
        <w:t xml:space="preserve">did not represent a </w:t>
      </w:r>
      <w:r w:rsidR="009565C4" w:rsidRPr="00C327C0">
        <w:rPr>
          <w:rFonts w:ascii="Times New Roman" w:hAnsi="Times New Roman" w:cs="Times New Roman"/>
          <w:iCs/>
          <w:sz w:val="24"/>
          <w:szCs w:val="24"/>
          <w:lang w:val="en-US"/>
        </w:rPr>
        <w:t xml:space="preserve">surprise for the institutions and this information was brought forward in a correct way. In addition, </w:t>
      </w:r>
      <w:r w:rsidR="00035A6F" w:rsidRPr="00C327C0">
        <w:rPr>
          <w:rStyle w:val="hps"/>
          <w:rFonts w:ascii="Times New Roman" w:hAnsi="Times New Roman" w:cs="Times New Roman"/>
          <w:sz w:val="24"/>
          <w:szCs w:val="24"/>
          <w:lang w:val="en-US"/>
        </w:rPr>
        <w:t>were</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included</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the opacities</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 the central bank</w:t>
      </w:r>
      <w:r w:rsidR="00E2532A" w:rsidRPr="00C327C0">
        <w:rPr>
          <w:rFonts w:ascii="Times New Roman" w:hAnsi="Times New Roman" w:cs="Times New Roman"/>
          <w:iCs/>
          <w:sz w:val="24"/>
          <w:szCs w:val="24"/>
          <w:lang w:val="en-US"/>
        </w:rPr>
        <w:t xml:space="preserve"> </w:t>
      </w:r>
      <w:r w:rsidR="00D868C5" w:rsidRPr="00C327C0">
        <w:rPr>
          <w:rFonts w:ascii="Times New Roman" w:hAnsi="Times New Roman" w:cs="Times New Roman"/>
          <w:iCs/>
          <w:sz w:val="24"/>
          <w:szCs w:val="24"/>
          <w:lang w:val="en-US"/>
        </w:rPr>
        <w:t>a</w:t>
      </w:r>
      <w:r w:rsidR="009565C4" w:rsidRPr="00C327C0">
        <w:rPr>
          <w:rFonts w:ascii="Times New Roman" w:hAnsi="Times New Roman" w:cs="Times New Roman"/>
          <w:iCs/>
          <w:sz w:val="24"/>
          <w:szCs w:val="24"/>
          <w:lang w:val="en-US"/>
        </w:rPr>
        <w:t xml:space="preserve">nd the findings suggest that the central bank’s </w:t>
      </w:r>
      <w:r w:rsidR="00035A6F" w:rsidRPr="00C327C0">
        <w:rPr>
          <w:rStyle w:val="hps"/>
          <w:rFonts w:ascii="Times New Roman" w:hAnsi="Times New Roman" w:cs="Times New Roman"/>
          <w:sz w:val="24"/>
          <w:szCs w:val="24"/>
          <w:lang w:val="en-US"/>
        </w:rPr>
        <w:t>inflation</w:t>
      </w:r>
      <w:r w:rsidR="00035A6F" w:rsidRPr="00C327C0">
        <w:rPr>
          <w:rStyle w:val="shorttext"/>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reports</w:t>
      </w:r>
      <w:r w:rsidR="00D868C5" w:rsidRPr="00C327C0">
        <w:rPr>
          <w:rFonts w:ascii="Times New Roman" w:hAnsi="Times New Roman" w:cs="Times New Roman"/>
          <w:iCs/>
          <w:sz w:val="24"/>
          <w:szCs w:val="24"/>
          <w:lang w:val="en-US"/>
        </w:rPr>
        <w:t xml:space="preserve"> </w:t>
      </w:r>
      <w:r w:rsidR="009565C4" w:rsidRPr="00C327C0">
        <w:rPr>
          <w:rFonts w:ascii="Times New Roman" w:hAnsi="Times New Roman" w:cs="Times New Roman"/>
          <w:iCs/>
          <w:sz w:val="24"/>
          <w:szCs w:val="24"/>
          <w:lang w:val="en-US"/>
        </w:rPr>
        <w:t xml:space="preserve"> can be considered </w:t>
      </w:r>
      <w:r w:rsidR="00035A6F" w:rsidRPr="00C327C0">
        <w:rPr>
          <w:rStyle w:val="hps"/>
          <w:rFonts w:ascii="Times New Roman" w:hAnsi="Times New Roman" w:cs="Times New Roman"/>
          <w:sz w:val="24"/>
          <w:szCs w:val="24"/>
          <w:lang w:val="en-US"/>
        </w:rPr>
        <w:t>an important tool</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to influence</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agents' expectations</w:t>
      </w:r>
      <w:r w:rsidR="00035A6F" w:rsidRPr="00C327C0">
        <w:rPr>
          <w:rStyle w:val="shorttext"/>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w:t>
      </w:r>
      <w:r w:rsidR="00035A6F" w:rsidRPr="00C327C0">
        <w:rPr>
          <w:rStyle w:val="shorttext"/>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Focus survey. In this sense</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the opacity of the</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central bank</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influenced</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errors</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predictions</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agents</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participating in the</w:t>
      </w:r>
      <w:r w:rsidR="00035A6F" w:rsidRPr="00C327C0">
        <w:rPr>
          <w:rFonts w:ascii="Times New Roman" w:hAnsi="Times New Roman" w:cs="Times New Roman"/>
          <w:sz w:val="24"/>
          <w:szCs w:val="24"/>
          <w:lang w:val="en-US"/>
        </w:rPr>
        <w:t xml:space="preserve"> survey.</w:t>
      </w:r>
      <w:r w:rsidR="00C921E1" w:rsidRPr="00C327C0" w:rsidDel="00D868C5">
        <w:rPr>
          <w:rFonts w:ascii="Times New Roman" w:hAnsi="Times New Roman" w:cs="Times New Roman"/>
          <w:iCs/>
          <w:sz w:val="24"/>
          <w:szCs w:val="24"/>
          <w:lang w:val="en-US"/>
        </w:rPr>
        <w:t xml:space="preserve"> </w:t>
      </w:r>
    </w:p>
    <w:p w:rsidR="00E13BA0" w:rsidRPr="007C7C6A" w:rsidRDefault="00E13BA0" w:rsidP="000A672F">
      <w:pPr>
        <w:pStyle w:val="Ttulo2"/>
        <w:widowControl w:val="0"/>
        <w:numPr>
          <w:ilvl w:val="0"/>
          <w:numId w:val="0"/>
        </w:numPr>
        <w:jc w:val="both"/>
        <w:rPr>
          <w:rFonts w:ascii="Times New Roman" w:hAnsi="Times New Roman"/>
          <w:b w:val="0"/>
          <w:color w:val="auto"/>
          <w:sz w:val="24"/>
          <w:szCs w:val="24"/>
          <w:lang w:val="en-US"/>
        </w:rPr>
      </w:pPr>
      <w:r w:rsidRPr="007C7C6A">
        <w:rPr>
          <w:rFonts w:ascii="Arial" w:hAnsi="Arial" w:cs="Arial"/>
          <w:color w:val="auto"/>
          <w:sz w:val="24"/>
          <w:szCs w:val="24"/>
          <w:lang w:val="en-US"/>
        </w:rPr>
        <w:t>Key words:</w:t>
      </w:r>
      <w:r w:rsidRPr="007C7C6A">
        <w:rPr>
          <w:rFonts w:ascii="Times New Roman" w:hAnsi="Times New Roman"/>
          <w:b w:val="0"/>
          <w:color w:val="auto"/>
          <w:sz w:val="24"/>
          <w:szCs w:val="24"/>
          <w:lang w:val="en-US"/>
        </w:rPr>
        <w:t>inflation</w:t>
      </w:r>
      <w:r w:rsidR="00651CBF" w:rsidRPr="007C7C6A">
        <w:rPr>
          <w:rFonts w:ascii="Times New Roman" w:hAnsi="Times New Roman"/>
          <w:b w:val="0"/>
          <w:color w:val="auto"/>
          <w:sz w:val="24"/>
          <w:szCs w:val="24"/>
          <w:lang w:val="en-US"/>
        </w:rPr>
        <w:t xml:space="preserve"> expectations, central bank transparency,inflation targeting</w:t>
      </w:r>
      <w:r w:rsidRPr="007C7C6A">
        <w:rPr>
          <w:rFonts w:ascii="Times New Roman" w:hAnsi="Times New Roman"/>
          <w:b w:val="0"/>
          <w:color w:val="auto"/>
          <w:sz w:val="24"/>
          <w:szCs w:val="24"/>
          <w:lang w:val="en-US"/>
        </w:rPr>
        <w:t xml:space="preserve">, </w:t>
      </w:r>
      <w:r w:rsidR="00651CBF" w:rsidRPr="007C7C6A">
        <w:rPr>
          <w:rFonts w:ascii="Times New Roman" w:hAnsi="Times New Roman"/>
          <w:b w:val="0"/>
          <w:color w:val="auto"/>
          <w:sz w:val="24"/>
          <w:szCs w:val="24"/>
          <w:lang w:val="en-US"/>
        </w:rPr>
        <w:t>orthogonality</w:t>
      </w:r>
      <w:r w:rsidR="00D11911" w:rsidRPr="007C7C6A">
        <w:rPr>
          <w:rFonts w:ascii="Times New Roman" w:hAnsi="Times New Roman"/>
          <w:b w:val="0"/>
          <w:color w:val="auto"/>
          <w:sz w:val="24"/>
          <w:szCs w:val="24"/>
          <w:lang w:val="en-US"/>
        </w:rPr>
        <w:t xml:space="preserve"> property, survey forecasts</w:t>
      </w:r>
      <w:r w:rsidRPr="007C7C6A">
        <w:rPr>
          <w:rFonts w:ascii="Times New Roman" w:hAnsi="Times New Roman"/>
          <w:b w:val="0"/>
          <w:color w:val="auto"/>
          <w:sz w:val="24"/>
          <w:szCs w:val="24"/>
          <w:lang w:val="en-US"/>
        </w:rPr>
        <w:t>.</w:t>
      </w:r>
    </w:p>
    <w:p w:rsidR="00E13BA0" w:rsidRPr="007C7C6A" w:rsidRDefault="00E13BA0" w:rsidP="000A672F">
      <w:pPr>
        <w:widowControl w:val="0"/>
        <w:rPr>
          <w:lang w:val="en-US"/>
        </w:rPr>
      </w:pPr>
    </w:p>
    <w:p w:rsidR="00E13BA0" w:rsidRPr="00E13BA0" w:rsidRDefault="00E13BA0" w:rsidP="000A672F">
      <w:pPr>
        <w:widowControl w:val="0"/>
        <w:jc w:val="both"/>
        <w:rPr>
          <w:rFonts w:ascii="Times New Roman" w:hAnsi="Times New Roman" w:cs="Times New Roman"/>
          <w:b/>
          <w:i/>
          <w:sz w:val="24"/>
          <w:szCs w:val="24"/>
          <w:lang w:val="en-US"/>
        </w:rPr>
      </w:pPr>
      <w:r w:rsidRPr="007C7C6A">
        <w:rPr>
          <w:rFonts w:ascii="Arial" w:hAnsi="Arial" w:cs="Arial"/>
          <w:b/>
          <w:sz w:val="24"/>
          <w:szCs w:val="24"/>
          <w:lang w:val="en-US"/>
        </w:rPr>
        <w:t>JEL classification:</w:t>
      </w:r>
      <w:r w:rsidR="006629AE" w:rsidRPr="007C7C6A">
        <w:rPr>
          <w:rFonts w:ascii="Times New Roman" w:hAnsi="Times New Roman" w:cs="Times New Roman"/>
          <w:sz w:val="24"/>
          <w:szCs w:val="24"/>
          <w:lang w:val="en-US"/>
        </w:rPr>
        <w:t xml:space="preserve">E37, </w:t>
      </w:r>
      <w:r w:rsidRPr="007C7C6A">
        <w:rPr>
          <w:rFonts w:ascii="Times New Roman" w:hAnsi="Times New Roman" w:cs="Times New Roman"/>
          <w:sz w:val="24"/>
          <w:szCs w:val="24"/>
          <w:lang w:val="en-US"/>
        </w:rPr>
        <w:t>E52.</w:t>
      </w:r>
    </w:p>
    <w:p w:rsidR="00E13BA0" w:rsidRPr="002C4A84" w:rsidRDefault="00E13BA0" w:rsidP="000A672F">
      <w:pPr>
        <w:widowControl w:val="0"/>
        <w:spacing w:after="0" w:line="360" w:lineRule="auto"/>
        <w:jc w:val="both"/>
        <w:rPr>
          <w:rFonts w:ascii="Arial" w:hAnsi="Arial" w:cs="Arial"/>
          <w:sz w:val="24"/>
          <w:szCs w:val="24"/>
          <w:lang w:val="en-US"/>
        </w:rPr>
      </w:pPr>
      <w:r w:rsidRPr="00D231CF">
        <w:rPr>
          <w:rFonts w:ascii="Garamond" w:hAnsi="Garamond"/>
          <w:lang w:val="en-US"/>
        </w:rPr>
        <w:br w:type="page"/>
      </w:r>
      <w:r w:rsidRPr="002C4A84">
        <w:rPr>
          <w:rFonts w:ascii="Arial" w:hAnsi="Arial" w:cs="Arial"/>
          <w:b/>
          <w:sz w:val="24"/>
          <w:szCs w:val="24"/>
          <w:lang w:val="en-US"/>
        </w:rPr>
        <w:lastRenderedPageBreak/>
        <w:t>1. Introduction</w:t>
      </w:r>
    </w:p>
    <w:p w:rsidR="00740FE6" w:rsidRDefault="00740FE6" w:rsidP="000A672F">
      <w:pPr>
        <w:widowControl w:val="0"/>
        <w:tabs>
          <w:tab w:val="left" w:pos="2129"/>
        </w:tabs>
        <w:spacing w:after="0" w:line="360" w:lineRule="auto"/>
        <w:jc w:val="both"/>
        <w:rPr>
          <w:rFonts w:ascii="Times New Roman" w:hAnsi="Times New Roman" w:cs="Times New Roman"/>
          <w:b/>
          <w:sz w:val="24"/>
          <w:szCs w:val="24"/>
          <w:lang w:val="en-US"/>
        </w:rPr>
      </w:pPr>
    </w:p>
    <w:p w:rsidR="00B0730C" w:rsidRPr="0012454B" w:rsidRDefault="00D8609B" w:rsidP="000A672F">
      <w:pPr>
        <w:widowControl w:val="0"/>
        <w:spacing w:after="0" w:line="360" w:lineRule="auto"/>
        <w:ind w:firstLine="708"/>
        <w:jc w:val="both"/>
        <w:rPr>
          <w:rFonts w:ascii="Times New Roman" w:hAnsi="Times New Roman" w:cs="Times New Roman"/>
          <w:color w:val="000000"/>
          <w:sz w:val="24"/>
          <w:szCs w:val="24"/>
          <w:lang w:val="en-US"/>
        </w:rPr>
      </w:pPr>
      <w:r w:rsidRPr="0012454B">
        <w:rPr>
          <w:rFonts w:ascii="Times New Roman" w:hAnsi="Times New Roman"/>
          <w:sz w:val="24"/>
          <w:szCs w:val="24"/>
          <w:lang w:val="en-US"/>
        </w:rPr>
        <w:t>From</w:t>
      </w:r>
      <w:r w:rsidR="000B14F3">
        <w:rPr>
          <w:rFonts w:ascii="Times New Roman" w:hAnsi="Times New Roman"/>
          <w:sz w:val="24"/>
          <w:szCs w:val="24"/>
          <w:lang w:val="en-US"/>
        </w:rPr>
        <w:t xml:space="preserve">the </w:t>
      </w:r>
      <w:r w:rsidR="00776C07" w:rsidRPr="0012454B">
        <w:rPr>
          <w:rFonts w:ascii="Times New Roman" w:hAnsi="Times New Roman"/>
          <w:sz w:val="24"/>
          <w:szCs w:val="24"/>
          <w:lang w:val="en-US"/>
        </w:rPr>
        <w:t>1990s</w:t>
      </w:r>
      <w:r w:rsidRPr="0012454B">
        <w:rPr>
          <w:rFonts w:ascii="Times New Roman" w:hAnsi="Times New Roman"/>
          <w:sz w:val="24"/>
          <w:szCs w:val="24"/>
          <w:lang w:val="en-US"/>
        </w:rPr>
        <w:t xml:space="preserve"> to now,</w:t>
      </w:r>
      <w:r w:rsidR="00776C07" w:rsidRPr="0012454B">
        <w:rPr>
          <w:rFonts w:ascii="Times New Roman" w:hAnsi="Times New Roman"/>
          <w:sz w:val="24"/>
          <w:szCs w:val="24"/>
          <w:lang w:val="en-US"/>
        </w:rPr>
        <w:t xml:space="preserve"> inflation targeting framework (IT) has been adopted by </w:t>
      </w:r>
      <w:r w:rsidRPr="0012454B">
        <w:rPr>
          <w:rFonts w:ascii="Times New Roman" w:hAnsi="Times New Roman"/>
          <w:sz w:val="24"/>
          <w:szCs w:val="24"/>
          <w:lang w:val="en-US"/>
        </w:rPr>
        <w:t xml:space="preserve">more than 35 </w:t>
      </w:r>
      <w:r w:rsidR="00776C07" w:rsidRPr="0012454B">
        <w:rPr>
          <w:rFonts w:ascii="Times New Roman" w:hAnsi="Times New Roman"/>
          <w:sz w:val="24"/>
          <w:szCs w:val="24"/>
          <w:lang w:val="en-US"/>
        </w:rPr>
        <w:t xml:space="preserve">central banks as a strategy for the implementation of monetary policy. </w:t>
      </w:r>
      <w:r w:rsidR="00A87E28" w:rsidRPr="0012454B">
        <w:rPr>
          <w:rFonts w:ascii="Times New Roman" w:hAnsi="Times New Roman"/>
          <w:sz w:val="24"/>
          <w:szCs w:val="24"/>
          <w:lang w:val="en-US"/>
        </w:rPr>
        <w:t xml:space="preserve">One point that is essential to the success of IT is the forward-looking behavior </w:t>
      </w:r>
      <w:r w:rsidR="00CE0C99" w:rsidRPr="0012454B">
        <w:rPr>
          <w:rFonts w:ascii="Times New Roman" w:hAnsi="Times New Roman"/>
          <w:sz w:val="24"/>
          <w:szCs w:val="24"/>
          <w:lang w:val="en-US"/>
        </w:rPr>
        <w:t>for inflation expectations</w:t>
      </w:r>
      <w:r w:rsidR="00AD3423" w:rsidRPr="0012454B">
        <w:rPr>
          <w:rFonts w:ascii="Times New Roman" w:hAnsi="Times New Roman"/>
          <w:sz w:val="24"/>
          <w:szCs w:val="24"/>
          <w:lang w:val="en-US"/>
        </w:rPr>
        <w:t xml:space="preserve"> and the capacity of the central bank managing </w:t>
      </w:r>
      <w:r w:rsidR="002C7B58" w:rsidRPr="0012454B">
        <w:rPr>
          <w:rFonts w:ascii="Times New Roman" w:hAnsi="Times New Roman"/>
          <w:sz w:val="24"/>
          <w:szCs w:val="24"/>
          <w:lang w:val="en-US"/>
        </w:rPr>
        <w:t>them (Woodford, 2005)</w:t>
      </w:r>
      <w:r w:rsidR="00CE0C99" w:rsidRPr="0012454B">
        <w:rPr>
          <w:rFonts w:ascii="Times New Roman" w:hAnsi="Times New Roman"/>
          <w:sz w:val="24"/>
          <w:szCs w:val="24"/>
          <w:lang w:val="en-US"/>
        </w:rPr>
        <w:t xml:space="preserve">. In other words, if the past inflation is relevant to building inflation expectations, the inertial effect that impedes the fall of inflation rate needs to be broken. </w:t>
      </w:r>
      <w:r w:rsidR="001C61C9" w:rsidRPr="0012454B">
        <w:rPr>
          <w:rFonts w:ascii="Times New Roman" w:hAnsi="Times New Roman"/>
          <w:sz w:val="24"/>
          <w:szCs w:val="24"/>
          <w:lang w:val="en-US"/>
        </w:rPr>
        <w:t>Indeed</w:t>
      </w:r>
      <w:r w:rsidR="001E417C" w:rsidRPr="0012454B">
        <w:rPr>
          <w:rFonts w:ascii="Times New Roman" w:hAnsi="Times New Roman"/>
          <w:sz w:val="24"/>
          <w:szCs w:val="24"/>
          <w:lang w:val="en-US"/>
        </w:rPr>
        <w:t xml:space="preserve">, the challenge of macroeconomic stabilization increases when private sector does not hold rational expectations and </w:t>
      </w:r>
      <w:r w:rsidR="000B14F3">
        <w:rPr>
          <w:rFonts w:ascii="Times New Roman" w:hAnsi="Times New Roman"/>
          <w:sz w:val="24"/>
          <w:szCs w:val="24"/>
          <w:lang w:val="en-US"/>
        </w:rPr>
        <w:t xml:space="preserve">when </w:t>
      </w:r>
      <w:r w:rsidR="001E417C" w:rsidRPr="0012454B">
        <w:rPr>
          <w:rFonts w:ascii="Times New Roman" w:hAnsi="Times New Roman"/>
          <w:sz w:val="24"/>
          <w:szCs w:val="24"/>
          <w:lang w:val="en-US"/>
        </w:rPr>
        <w:t xml:space="preserve">it is subject to an adaptive learning process. </w:t>
      </w:r>
      <w:r w:rsidR="001C61C9" w:rsidRPr="0012454B">
        <w:rPr>
          <w:rFonts w:ascii="Times New Roman" w:hAnsi="Times New Roman"/>
          <w:sz w:val="24"/>
          <w:szCs w:val="24"/>
          <w:lang w:val="en-US"/>
        </w:rPr>
        <w:t>Hence, assuming that the objective of the central bank corresponds to the rational expectations equilibrium, central bank communication is important tool for driving expectations to this equilibrium (Orphanides and Williams, 2007; and Eusepi and Preston, 2010).</w:t>
      </w:r>
      <w:r w:rsidR="009E1845" w:rsidRPr="0012454B">
        <w:rPr>
          <w:rFonts w:ascii="Times New Roman" w:hAnsi="Times New Roman"/>
          <w:sz w:val="24"/>
          <w:szCs w:val="24"/>
          <w:lang w:val="en-US"/>
        </w:rPr>
        <w:t xml:space="preserve">As </w:t>
      </w:r>
      <w:r w:rsidR="00B0730C" w:rsidRPr="0012454B">
        <w:rPr>
          <w:rFonts w:ascii="Times New Roman" w:hAnsi="Times New Roman"/>
          <w:sz w:val="24"/>
          <w:szCs w:val="24"/>
          <w:lang w:val="en-US"/>
        </w:rPr>
        <w:t xml:space="preserve">pointed out by </w:t>
      </w:r>
      <w:r w:rsidR="00B0730C" w:rsidRPr="0012454B">
        <w:rPr>
          <w:rFonts w:ascii="Times New Roman" w:hAnsi="Times New Roman" w:cs="Times New Roman"/>
          <w:color w:val="000000"/>
          <w:sz w:val="24"/>
          <w:szCs w:val="24"/>
          <w:lang w:val="en-US"/>
        </w:rPr>
        <w:t xml:space="preserve">Salle, Yıldızoğlu, and Sénégas (2013) the heart of IT is the idea that expectations are the prime concern of central banks, and a key channel of the transmission mechanism. As a consequence, policy decisions should be transparent, in order to make them predictable and to allow for a more effective monetary policy. </w:t>
      </w:r>
    </w:p>
    <w:p w:rsidR="00967B4A" w:rsidRPr="0012454B" w:rsidRDefault="00967B4A" w:rsidP="000A672F">
      <w:pPr>
        <w:widowControl w:val="0"/>
        <w:spacing w:after="0" w:line="360" w:lineRule="auto"/>
        <w:ind w:firstLine="708"/>
        <w:jc w:val="both"/>
        <w:rPr>
          <w:rFonts w:ascii="Times New Roman" w:hAnsi="Times New Roman" w:cs="Times New Roman"/>
          <w:color w:val="000000"/>
          <w:sz w:val="24"/>
          <w:szCs w:val="24"/>
          <w:lang w:val="en-US"/>
        </w:rPr>
      </w:pPr>
      <w:r w:rsidRPr="0012454B">
        <w:rPr>
          <w:rFonts w:ascii="Times New Roman" w:hAnsi="Times New Roman" w:cs="Times New Roman"/>
          <w:sz w:val="24"/>
          <w:szCs w:val="24"/>
          <w:lang w:val="en-US"/>
        </w:rPr>
        <w:t>One important effect due to the transparency is that it can help to reduce asymmetric information between the central bank and the private sector (Walsh, 2003). Furthermore, as highlighted by Bernanke (2004) transparency is important due to the necessity of the public’s inference on the central bank’s probable action. In short, e</w:t>
      </w:r>
      <w:r w:rsidRPr="0012454B">
        <w:rPr>
          <w:rFonts w:ascii="Times New Roman" w:hAnsi="Times New Roman"/>
          <w:sz w:val="24"/>
          <w:szCs w:val="24"/>
          <w:lang w:val="en-US"/>
        </w:rPr>
        <w:t xml:space="preserve">fficient </w:t>
      </w:r>
      <w:r w:rsidRPr="0012454B">
        <w:rPr>
          <w:rFonts w:ascii="Times New Roman" w:hAnsi="Times New Roman" w:cs="Times New Roman"/>
          <w:color w:val="000000"/>
          <w:sz w:val="24"/>
          <w:szCs w:val="24"/>
          <w:lang w:val="en-US"/>
        </w:rPr>
        <w:t xml:space="preserve">communication and, as a consequence, higher transparency can improve the power of central banks to guide public’s expectation </w:t>
      </w:r>
      <w:r w:rsidR="007F2BFC" w:rsidRPr="0012454B">
        <w:rPr>
          <w:rFonts w:ascii="Times New Roman" w:hAnsi="Times New Roman" w:cs="Times New Roman"/>
          <w:color w:val="000000"/>
          <w:sz w:val="24"/>
          <w:szCs w:val="24"/>
          <w:lang w:val="en-US"/>
        </w:rPr>
        <w:t xml:space="preserve">with the implicit objective to raise the signal-to-noise ratio of policy decisions </w:t>
      </w:r>
      <w:r w:rsidRPr="0012454B">
        <w:rPr>
          <w:rFonts w:ascii="Times New Roman" w:hAnsi="Times New Roman" w:cs="Times New Roman"/>
          <w:sz w:val="24"/>
          <w:szCs w:val="24"/>
          <w:lang w:val="en-US"/>
        </w:rPr>
        <w:t>(</w:t>
      </w:r>
      <w:r w:rsidR="007F2BFC" w:rsidRPr="0012454B">
        <w:rPr>
          <w:rFonts w:ascii="Times New Roman" w:hAnsi="Times New Roman" w:cs="Times New Roman"/>
          <w:sz w:val="24"/>
          <w:szCs w:val="24"/>
          <w:lang w:val="en-US"/>
        </w:rPr>
        <w:t>Blinder et al., 2008</w:t>
      </w:r>
      <w:r w:rsidR="00E71021">
        <w:rPr>
          <w:rFonts w:ascii="Times New Roman" w:hAnsi="Times New Roman" w:cs="Times New Roman"/>
          <w:sz w:val="24"/>
          <w:szCs w:val="24"/>
          <w:lang w:val="en-US"/>
        </w:rPr>
        <w:t>;</w:t>
      </w:r>
      <w:r w:rsidRPr="0012454B">
        <w:rPr>
          <w:rFonts w:ascii="Times New Roman" w:hAnsi="Times New Roman" w:cs="Times New Roman"/>
          <w:sz w:val="24"/>
          <w:szCs w:val="24"/>
          <w:lang w:val="en-US"/>
        </w:rPr>
        <w:t>Svensson, 2006; Woodford, 2005; and Morris and Shin, 2002)</w:t>
      </w:r>
      <w:r w:rsidRPr="0012454B">
        <w:rPr>
          <w:rFonts w:ascii="Times New Roman" w:hAnsi="Times New Roman" w:cs="Times New Roman"/>
          <w:color w:val="000000"/>
          <w:sz w:val="24"/>
          <w:szCs w:val="24"/>
          <w:lang w:val="en-US"/>
        </w:rPr>
        <w:t>.</w:t>
      </w:r>
    </w:p>
    <w:p w:rsidR="00914588" w:rsidRPr="0012454B" w:rsidRDefault="006D0239" w:rsidP="000A672F">
      <w:pPr>
        <w:widowControl w:val="0"/>
        <w:spacing w:after="0" w:line="360" w:lineRule="auto"/>
        <w:ind w:firstLine="708"/>
        <w:jc w:val="both"/>
        <w:rPr>
          <w:rFonts w:ascii="Times New Roman" w:hAnsi="Times New Roman"/>
          <w:sz w:val="24"/>
          <w:szCs w:val="24"/>
          <w:lang w:val="en-US"/>
        </w:rPr>
      </w:pPr>
      <w:r w:rsidRPr="0012454B">
        <w:rPr>
          <w:rFonts w:ascii="Times New Roman" w:hAnsi="Times New Roman" w:cs="Times New Roman"/>
          <w:sz w:val="24"/>
          <w:szCs w:val="24"/>
          <w:lang w:val="en-US"/>
        </w:rPr>
        <w:t>In a general way</w:t>
      </w:r>
      <w:r w:rsidR="001559DE" w:rsidRPr="0012454B">
        <w:rPr>
          <w:rFonts w:ascii="Times New Roman" w:hAnsi="Times New Roman" w:cs="Times New Roman"/>
          <w:sz w:val="24"/>
          <w:szCs w:val="24"/>
          <w:lang w:val="en-US"/>
        </w:rPr>
        <w:t>,</w:t>
      </w:r>
      <w:r w:rsidRPr="0012454B">
        <w:rPr>
          <w:rFonts w:ascii="Times New Roman" w:hAnsi="Times New Roman" w:cs="Times New Roman"/>
          <w:sz w:val="24"/>
          <w:szCs w:val="24"/>
          <w:lang w:val="en-US"/>
        </w:rPr>
        <w:t xml:space="preserve"> the transparency in IT countries has increased due to the presence of an explicit inflation target and also </w:t>
      </w:r>
      <w:r w:rsidR="007C7A01" w:rsidRPr="0012454B">
        <w:rPr>
          <w:rFonts w:ascii="Times New Roman" w:hAnsi="Times New Roman" w:cs="Times New Roman"/>
          <w:sz w:val="24"/>
          <w:szCs w:val="24"/>
          <w:lang w:val="en-US"/>
        </w:rPr>
        <w:t xml:space="preserve">due </w:t>
      </w:r>
      <w:r w:rsidRPr="0012454B">
        <w:rPr>
          <w:rFonts w:ascii="Times New Roman" w:hAnsi="Times New Roman" w:cs="Times New Roman"/>
          <w:sz w:val="24"/>
          <w:szCs w:val="24"/>
          <w:lang w:val="en-US"/>
        </w:rPr>
        <w:t>to the increase of communication between the monetary authority and the p</w:t>
      </w:r>
      <w:r w:rsidR="00BF04C5" w:rsidRPr="0012454B">
        <w:rPr>
          <w:rFonts w:ascii="Times New Roman" w:hAnsi="Times New Roman" w:cs="Times New Roman"/>
          <w:sz w:val="24"/>
          <w:szCs w:val="24"/>
          <w:lang w:val="en-US"/>
        </w:rPr>
        <w:t>rivate sector</w:t>
      </w:r>
      <w:r w:rsidRPr="0012454B">
        <w:rPr>
          <w:rFonts w:ascii="Times New Roman" w:hAnsi="Times New Roman" w:cs="Times New Roman"/>
          <w:sz w:val="24"/>
          <w:szCs w:val="24"/>
          <w:lang w:val="en-US"/>
        </w:rPr>
        <w:t>.</w:t>
      </w:r>
      <w:r w:rsidR="00EB0CAC">
        <w:rPr>
          <w:rFonts w:ascii="Times New Roman" w:hAnsi="Times New Roman" w:cs="Times New Roman"/>
          <w:sz w:val="24"/>
          <w:szCs w:val="24"/>
          <w:lang w:val="en-US"/>
        </w:rPr>
        <w:t xml:space="preserve"> </w:t>
      </w:r>
      <w:r w:rsidR="00764A4B" w:rsidRPr="0012454B">
        <w:rPr>
          <w:rFonts w:ascii="Times New Roman" w:hAnsi="Times New Roman"/>
          <w:sz w:val="24"/>
          <w:szCs w:val="24"/>
          <w:lang w:val="en-US"/>
        </w:rPr>
        <w:t>In particular</w:t>
      </w:r>
      <w:r w:rsidR="00C7498D" w:rsidRPr="0012454B">
        <w:rPr>
          <w:rFonts w:ascii="Times New Roman" w:hAnsi="Times New Roman"/>
          <w:sz w:val="24"/>
          <w:szCs w:val="24"/>
          <w:lang w:val="en-US"/>
        </w:rPr>
        <w:t xml:space="preserve">, central bank communication </w:t>
      </w:r>
      <w:r w:rsidR="001853F9" w:rsidRPr="0012454B">
        <w:rPr>
          <w:rFonts w:ascii="Times New Roman" w:hAnsi="Times New Roman"/>
          <w:sz w:val="24"/>
          <w:szCs w:val="24"/>
          <w:lang w:val="en-US"/>
        </w:rPr>
        <w:t xml:space="preserve">plays an essential role in this system </w:t>
      </w:r>
      <w:r w:rsidR="004F7205" w:rsidRPr="0012454B">
        <w:rPr>
          <w:rFonts w:ascii="Times New Roman" w:hAnsi="Times New Roman"/>
          <w:sz w:val="24"/>
          <w:szCs w:val="24"/>
          <w:lang w:val="en-US"/>
        </w:rPr>
        <w:t xml:space="preserve">and </w:t>
      </w:r>
      <w:r w:rsidR="00764A4B" w:rsidRPr="0012454B">
        <w:rPr>
          <w:rFonts w:ascii="Times New Roman" w:hAnsi="Times New Roman"/>
          <w:sz w:val="24"/>
          <w:szCs w:val="24"/>
          <w:lang w:val="en-US"/>
        </w:rPr>
        <w:t xml:space="preserve">the literature on the subject advances in order </w:t>
      </w:r>
      <w:r w:rsidR="004F7205" w:rsidRPr="0012454B">
        <w:rPr>
          <w:rFonts w:ascii="Times New Roman" w:hAnsi="Times New Roman"/>
          <w:sz w:val="24"/>
          <w:szCs w:val="24"/>
          <w:lang w:val="en-US"/>
        </w:rPr>
        <w:t xml:space="preserve">to analyze how </w:t>
      </w:r>
      <w:r w:rsidR="00C7498D" w:rsidRPr="0012454B">
        <w:rPr>
          <w:rFonts w:ascii="Times New Roman" w:hAnsi="Times New Roman" w:cs="Times New Roman"/>
          <w:color w:val="000000"/>
          <w:sz w:val="24"/>
          <w:szCs w:val="24"/>
          <w:lang w:val="en-US"/>
        </w:rPr>
        <w:t xml:space="preserve">changes in the degree of transparency </w:t>
      </w:r>
      <w:r w:rsidR="004F7205" w:rsidRPr="0012454B">
        <w:rPr>
          <w:rFonts w:ascii="Times New Roman" w:hAnsi="Times New Roman" w:cs="Times New Roman"/>
          <w:color w:val="000000"/>
          <w:sz w:val="24"/>
          <w:szCs w:val="24"/>
          <w:lang w:val="en-US"/>
        </w:rPr>
        <w:t>affect the public’s perception on the monetary policy (</w:t>
      </w:r>
      <w:r w:rsidR="00914588" w:rsidRPr="0012454B">
        <w:rPr>
          <w:rFonts w:ascii="Times New Roman" w:hAnsi="Times New Roman" w:cs="Times New Roman"/>
          <w:sz w:val="24"/>
          <w:szCs w:val="24"/>
          <w:lang w:val="en-US"/>
        </w:rPr>
        <w:t>Woodford, 2005; d</w:t>
      </w:r>
      <w:r w:rsidR="00914588" w:rsidRPr="0012454B">
        <w:rPr>
          <w:rFonts w:ascii="Times New Roman" w:hAnsi="Times New Roman" w:cs="Times New Roman"/>
          <w:sz w:val="24"/>
          <w:szCs w:val="24"/>
          <w:lang w:val="fr-FR"/>
        </w:rPr>
        <w:t xml:space="preserve">e Haan, Eijffinger, and Rybinski, 2007; and </w:t>
      </w:r>
      <w:r w:rsidR="004F7205" w:rsidRPr="0012454B">
        <w:rPr>
          <w:rFonts w:ascii="Times New Roman" w:hAnsi="Times New Roman"/>
          <w:sz w:val="24"/>
          <w:szCs w:val="24"/>
          <w:lang w:val="en-US"/>
        </w:rPr>
        <w:t>Blinder et al, 2008).</w:t>
      </w:r>
    </w:p>
    <w:p w:rsidR="007164F7" w:rsidRPr="0012454B" w:rsidRDefault="00DF1F1D" w:rsidP="000A672F">
      <w:pPr>
        <w:widowControl w:val="0"/>
        <w:spacing w:after="0" w:line="360" w:lineRule="auto"/>
        <w:ind w:firstLine="708"/>
        <w:jc w:val="both"/>
        <w:rPr>
          <w:rFonts w:ascii="Times New Roman" w:hAnsi="Times New Roman" w:cs="Times New Roman"/>
          <w:sz w:val="24"/>
          <w:szCs w:val="24"/>
          <w:lang w:val="en-US"/>
        </w:rPr>
      </w:pPr>
      <w:r w:rsidRPr="0012454B">
        <w:rPr>
          <w:rFonts w:ascii="Times New Roman" w:hAnsi="Times New Roman" w:cs="Times New Roman"/>
          <w:sz w:val="24"/>
          <w:szCs w:val="24"/>
          <w:lang w:val="en-US"/>
        </w:rPr>
        <w:t xml:space="preserve">The </w:t>
      </w:r>
      <w:r w:rsidR="001559DE" w:rsidRPr="0012454B">
        <w:rPr>
          <w:rFonts w:ascii="Times New Roman" w:hAnsi="Times New Roman" w:cs="Times New Roman"/>
          <w:sz w:val="24"/>
          <w:szCs w:val="24"/>
          <w:lang w:val="en-US"/>
        </w:rPr>
        <w:t>impact</w:t>
      </w:r>
      <w:r w:rsidRPr="0012454B">
        <w:rPr>
          <w:rFonts w:ascii="Times New Roman" w:hAnsi="Times New Roman" w:cs="Times New Roman"/>
          <w:sz w:val="24"/>
          <w:szCs w:val="24"/>
          <w:lang w:val="en-US"/>
        </w:rPr>
        <w:t xml:space="preserve"> of </w:t>
      </w:r>
      <w:r w:rsidR="001559DE" w:rsidRPr="0012454B">
        <w:rPr>
          <w:rFonts w:ascii="Times New Roman" w:hAnsi="Times New Roman" w:cs="Times New Roman"/>
          <w:sz w:val="24"/>
          <w:szCs w:val="24"/>
          <w:lang w:val="en-US"/>
        </w:rPr>
        <w:t xml:space="preserve">central bank </w:t>
      </w:r>
      <w:r w:rsidRPr="0012454B">
        <w:rPr>
          <w:rFonts w:ascii="Times New Roman" w:hAnsi="Times New Roman" w:cs="Times New Roman"/>
          <w:sz w:val="24"/>
          <w:szCs w:val="24"/>
          <w:lang w:val="en-US"/>
        </w:rPr>
        <w:t xml:space="preserve">transparency on inflation is </w:t>
      </w:r>
      <w:r w:rsidR="000B14F3">
        <w:rPr>
          <w:rFonts w:ascii="Times New Roman" w:hAnsi="Times New Roman" w:cs="Times New Roman"/>
          <w:sz w:val="24"/>
          <w:szCs w:val="24"/>
          <w:lang w:val="en-US"/>
        </w:rPr>
        <w:t xml:space="preserve">an </w:t>
      </w:r>
      <w:r w:rsidRPr="0012454B">
        <w:rPr>
          <w:rFonts w:ascii="Times New Roman" w:hAnsi="Times New Roman" w:cs="Times New Roman"/>
          <w:sz w:val="24"/>
          <w:szCs w:val="24"/>
          <w:lang w:val="en-US"/>
        </w:rPr>
        <w:t xml:space="preserve">object of </w:t>
      </w:r>
      <w:r w:rsidR="001559DE" w:rsidRPr="0012454B">
        <w:rPr>
          <w:rFonts w:ascii="Times New Roman" w:hAnsi="Times New Roman" w:cs="Times New Roman"/>
          <w:sz w:val="24"/>
          <w:szCs w:val="24"/>
          <w:lang w:val="en-US"/>
        </w:rPr>
        <w:t xml:space="preserve">intense empirical analysis in the last years and the results </w:t>
      </w:r>
      <w:r w:rsidR="00BD56BB" w:rsidRPr="0012454B">
        <w:rPr>
          <w:rFonts w:ascii="Times New Roman" w:hAnsi="Times New Roman" w:cs="Times New Roman"/>
          <w:sz w:val="24"/>
          <w:szCs w:val="24"/>
          <w:lang w:val="en-US"/>
        </w:rPr>
        <w:t xml:space="preserve">of several studies </w:t>
      </w:r>
      <w:r w:rsidR="001559DE" w:rsidRPr="0012454B">
        <w:rPr>
          <w:rFonts w:ascii="Times New Roman" w:hAnsi="Times New Roman" w:cs="Times New Roman"/>
          <w:sz w:val="24"/>
          <w:szCs w:val="24"/>
          <w:lang w:val="en-US"/>
        </w:rPr>
        <w:t xml:space="preserve">indicate that the </w:t>
      </w:r>
      <w:r w:rsidR="001559DE" w:rsidRPr="0012454B">
        <w:rPr>
          <w:rFonts w:ascii="Times New Roman" w:hAnsi="Times New Roman" w:cs="Times New Roman"/>
          <w:sz w:val="24"/>
          <w:szCs w:val="24"/>
          <w:lang w:val="en-US"/>
        </w:rPr>
        <w:lastRenderedPageBreak/>
        <w:t>effects are positive. Evidence that central bank transparency is associated with lower inflation is supported, for example, by Chortareas</w:t>
      </w:r>
      <w:r w:rsidR="00DD7BB4" w:rsidRPr="0012454B">
        <w:rPr>
          <w:rFonts w:ascii="Times New Roman" w:hAnsi="Times New Roman" w:cs="Times New Roman"/>
          <w:sz w:val="24"/>
          <w:szCs w:val="24"/>
          <w:lang w:val="en-US"/>
        </w:rPr>
        <w:t>, Stasavage, and Sterne</w:t>
      </w:r>
      <w:r w:rsidR="001559DE" w:rsidRPr="0012454B">
        <w:rPr>
          <w:rFonts w:ascii="Times New Roman" w:hAnsi="Times New Roman" w:cs="Times New Roman"/>
          <w:sz w:val="24"/>
          <w:szCs w:val="24"/>
          <w:lang w:val="en-US"/>
        </w:rPr>
        <w:t>(2002)</w:t>
      </w:r>
      <w:r w:rsidR="00DD7BB4" w:rsidRPr="0012454B">
        <w:rPr>
          <w:rFonts w:ascii="Times New Roman" w:hAnsi="Times New Roman" w:cs="Times New Roman"/>
          <w:sz w:val="24"/>
          <w:szCs w:val="24"/>
          <w:lang w:val="en-US"/>
        </w:rPr>
        <w:t xml:space="preserve"> t</w:t>
      </w:r>
      <w:r w:rsidR="001559DE" w:rsidRPr="0012454B">
        <w:rPr>
          <w:rFonts w:ascii="Times New Roman" w:hAnsi="Times New Roman" w:cs="Times New Roman"/>
          <w:sz w:val="24"/>
          <w:szCs w:val="24"/>
          <w:lang w:val="en-US"/>
        </w:rPr>
        <w:t>hrough a</w:t>
      </w:r>
      <w:r w:rsidR="00DD7BB4" w:rsidRPr="0012454B">
        <w:rPr>
          <w:rFonts w:ascii="Times New Roman" w:hAnsi="Times New Roman" w:cs="Times New Roman"/>
          <w:sz w:val="24"/>
          <w:szCs w:val="24"/>
          <w:lang w:val="en-US"/>
        </w:rPr>
        <w:t xml:space="preserve">nindex for </w:t>
      </w:r>
      <w:r w:rsidR="001559DE" w:rsidRPr="0012454B">
        <w:rPr>
          <w:rFonts w:ascii="Times New Roman" w:hAnsi="Times New Roman" w:cs="Times New Roman"/>
          <w:sz w:val="24"/>
          <w:szCs w:val="24"/>
          <w:lang w:val="en-US"/>
        </w:rPr>
        <w:t xml:space="preserve">transparency </w:t>
      </w:r>
      <w:r w:rsidR="00DD7BB4" w:rsidRPr="0012454B">
        <w:rPr>
          <w:rFonts w:ascii="Times New Roman" w:hAnsi="Times New Roman" w:cs="Times New Roman"/>
          <w:sz w:val="24"/>
          <w:szCs w:val="24"/>
          <w:lang w:val="en-US"/>
        </w:rPr>
        <w:t>of forecasts and cross-section analysis based on 87 countries.</w:t>
      </w:r>
      <w:r w:rsidR="00EB0CAC">
        <w:rPr>
          <w:rFonts w:ascii="Times New Roman" w:hAnsi="Times New Roman" w:cs="Times New Roman"/>
          <w:sz w:val="24"/>
          <w:szCs w:val="24"/>
          <w:lang w:val="en-US"/>
        </w:rPr>
        <w:t xml:space="preserve"> </w:t>
      </w:r>
      <w:r w:rsidR="00DD7BB4" w:rsidRPr="0012454B">
        <w:rPr>
          <w:rFonts w:ascii="Times New Roman" w:hAnsi="Times New Roman" w:cs="Times New Roman"/>
          <w:sz w:val="24"/>
          <w:szCs w:val="24"/>
          <w:lang w:val="en-US"/>
        </w:rPr>
        <w:t xml:space="preserve">In the same vein, de Mendonça and SimãoFilho (2007) </w:t>
      </w:r>
      <w:r w:rsidR="00D967D4" w:rsidRPr="0012454B">
        <w:rPr>
          <w:rFonts w:ascii="Times New Roman" w:hAnsi="Times New Roman" w:cs="Times New Roman"/>
          <w:sz w:val="24"/>
          <w:szCs w:val="24"/>
          <w:lang w:val="en-US"/>
        </w:rPr>
        <w:t xml:space="preserve">based on data on economic transparency and inflation rate for 45 countries available in Fry </w:t>
      </w:r>
      <w:r w:rsidR="00D967D4" w:rsidRPr="0012454B">
        <w:rPr>
          <w:rFonts w:ascii="Times New Roman" w:hAnsi="Times New Roman" w:cs="Times New Roman"/>
          <w:i/>
          <w:snapToGrid w:val="0"/>
          <w:sz w:val="24"/>
          <w:szCs w:val="24"/>
          <w:lang w:val="en-US"/>
        </w:rPr>
        <w:t>et</w:t>
      </w:r>
      <w:r w:rsidR="00EB0CAC">
        <w:rPr>
          <w:rFonts w:ascii="Times New Roman" w:hAnsi="Times New Roman" w:cs="Times New Roman"/>
          <w:i/>
          <w:snapToGrid w:val="0"/>
          <w:sz w:val="24"/>
          <w:szCs w:val="24"/>
          <w:lang w:val="en-US"/>
        </w:rPr>
        <w:t xml:space="preserve"> </w:t>
      </w:r>
      <w:r w:rsidR="00D967D4" w:rsidRPr="0012454B">
        <w:rPr>
          <w:rFonts w:ascii="Times New Roman" w:hAnsi="Times New Roman" w:cs="Times New Roman"/>
          <w:i/>
          <w:snapToGrid w:val="0"/>
          <w:sz w:val="24"/>
          <w:szCs w:val="24"/>
          <w:lang w:val="en-US"/>
        </w:rPr>
        <w:t>alii</w:t>
      </w:r>
      <w:r w:rsidR="00D967D4" w:rsidRPr="0012454B">
        <w:rPr>
          <w:rFonts w:ascii="Times New Roman" w:hAnsi="Times New Roman" w:cs="Times New Roman"/>
          <w:sz w:val="24"/>
          <w:szCs w:val="24"/>
          <w:lang w:val="en-US"/>
        </w:rPr>
        <w:t xml:space="preserve"> (2000) found that </w:t>
      </w:r>
      <w:r w:rsidR="007164F7" w:rsidRPr="0012454B">
        <w:rPr>
          <w:rFonts w:ascii="Times New Roman" w:hAnsi="Times New Roman" w:cs="Times New Roman"/>
          <w:sz w:val="24"/>
          <w:szCs w:val="24"/>
          <w:lang w:val="en-US"/>
        </w:rPr>
        <w:t>a greater transparency contributes to a decrease in inflation.</w:t>
      </w:r>
      <w:r w:rsidR="00EB0CAC">
        <w:rPr>
          <w:rFonts w:ascii="Times New Roman" w:hAnsi="Times New Roman" w:cs="Times New Roman"/>
          <w:sz w:val="24"/>
          <w:szCs w:val="24"/>
          <w:lang w:val="en-US"/>
        </w:rPr>
        <w:t xml:space="preserve"> </w:t>
      </w:r>
      <w:r w:rsidR="007B778A" w:rsidRPr="0012454B">
        <w:rPr>
          <w:rFonts w:ascii="TimesNewRoman" w:hAnsi="TimesNewRoman" w:cs="TimesNewRoman"/>
          <w:sz w:val="24"/>
          <w:szCs w:val="24"/>
          <w:lang w:val="en-US"/>
        </w:rPr>
        <w:t>Demertzis and Hughes Hallett (200</w:t>
      </w:r>
      <w:r w:rsidR="005104E3">
        <w:rPr>
          <w:rFonts w:ascii="TimesNewRoman" w:hAnsi="TimesNewRoman" w:cs="TimesNewRoman"/>
          <w:sz w:val="24"/>
          <w:szCs w:val="24"/>
          <w:lang w:val="en-US"/>
        </w:rPr>
        <w:t>7</w:t>
      </w:r>
      <w:r w:rsidR="007B778A" w:rsidRPr="0012454B">
        <w:rPr>
          <w:rFonts w:ascii="TimesNewRoman" w:hAnsi="TimesNewRoman" w:cs="TimesNewRoman"/>
          <w:sz w:val="24"/>
          <w:szCs w:val="24"/>
          <w:lang w:val="en-US"/>
        </w:rPr>
        <w:t xml:space="preserve">), making use of Eijffinger and Geraats (2006) central bank index found a negative relationship between inflation variability and central bank transparency. In the same direction, </w:t>
      </w:r>
      <w:r w:rsidR="00D94D50" w:rsidRPr="0012454B">
        <w:rPr>
          <w:rStyle w:val="hps"/>
          <w:rFonts w:ascii="Times New Roman" w:hAnsi="Times New Roman" w:cs="Times New Roman"/>
          <w:color w:val="000000"/>
          <w:sz w:val="24"/>
          <w:szCs w:val="24"/>
          <w:lang w:val="en-US"/>
        </w:rPr>
        <w:t>Dincer</w:t>
      </w:r>
      <w:r w:rsidR="00EB0CAC">
        <w:rPr>
          <w:rStyle w:val="hps"/>
          <w:rFonts w:ascii="Times New Roman" w:hAnsi="Times New Roman" w:cs="Times New Roman"/>
          <w:color w:val="000000"/>
          <w:sz w:val="24"/>
          <w:szCs w:val="24"/>
          <w:lang w:val="en-US"/>
        </w:rPr>
        <w:t xml:space="preserve"> </w:t>
      </w:r>
      <w:r w:rsidR="00D94D50" w:rsidRPr="0012454B">
        <w:rPr>
          <w:rStyle w:val="hps"/>
          <w:rFonts w:ascii="Times New Roman" w:hAnsi="Times New Roman" w:cs="Times New Roman"/>
          <w:color w:val="000000"/>
          <w:sz w:val="24"/>
          <w:szCs w:val="24"/>
          <w:lang w:val="en-US"/>
        </w:rPr>
        <w:t>and</w:t>
      </w:r>
      <w:r w:rsidR="00EB0CAC">
        <w:rPr>
          <w:rStyle w:val="hps"/>
          <w:rFonts w:ascii="Times New Roman" w:hAnsi="Times New Roman" w:cs="Times New Roman"/>
          <w:color w:val="000000"/>
          <w:sz w:val="24"/>
          <w:szCs w:val="24"/>
          <w:lang w:val="en-US"/>
        </w:rPr>
        <w:t xml:space="preserve"> </w:t>
      </w:r>
      <w:r w:rsidR="00D94D50" w:rsidRPr="0012454B">
        <w:rPr>
          <w:rStyle w:val="hps"/>
          <w:rFonts w:ascii="Times New Roman" w:hAnsi="Times New Roman" w:cs="Times New Roman"/>
          <w:color w:val="000000"/>
          <w:sz w:val="24"/>
          <w:szCs w:val="24"/>
          <w:lang w:val="en-US"/>
        </w:rPr>
        <w:t>Eichengreen</w:t>
      </w:r>
      <w:r w:rsidR="00EB0CAC">
        <w:rPr>
          <w:rStyle w:val="hps"/>
          <w:rFonts w:ascii="Times New Roman" w:hAnsi="Times New Roman" w:cs="Times New Roman"/>
          <w:color w:val="000000"/>
          <w:sz w:val="24"/>
          <w:szCs w:val="24"/>
          <w:lang w:val="en-US"/>
        </w:rPr>
        <w:t xml:space="preserve"> </w:t>
      </w:r>
      <w:r w:rsidR="00D94D50" w:rsidRPr="0012454B">
        <w:rPr>
          <w:rStyle w:val="hps"/>
          <w:rFonts w:ascii="Times New Roman" w:hAnsi="Times New Roman" w:cs="Times New Roman"/>
          <w:color w:val="000000"/>
          <w:sz w:val="24"/>
          <w:szCs w:val="24"/>
          <w:lang w:val="en-US"/>
        </w:rPr>
        <w:t>(2009</w:t>
      </w:r>
      <w:r w:rsidR="00D94D50" w:rsidRPr="0012454B">
        <w:rPr>
          <w:rFonts w:ascii="Times New Roman" w:hAnsi="Times New Roman" w:cs="Times New Roman"/>
          <w:color w:val="000000"/>
          <w:sz w:val="24"/>
          <w:szCs w:val="24"/>
          <w:lang w:val="en-US"/>
        </w:rPr>
        <w:t xml:space="preserve">) taking into account a sample of </w:t>
      </w:r>
      <w:r w:rsidR="00D94D50" w:rsidRPr="0012454B">
        <w:rPr>
          <w:rStyle w:val="hps"/>
          <w:rFonts w:ascii="Times New Roman" w:hAnsi="Times New Roman" w:cs="Times New Roman"/>
          <w:color w:val="000000"/>
          <w:sz w:val="24"/>
          <w:szCs w:val="24"/>
          <w:lang w:val="en-US"/>
        </w:rPr>
        <w:t>100</w:t>
      </w:r>
      <w:r w:rsidR="00EB0CAC">
        <w:rPr>
          <w:rStyle w:val="hps"/>
          <w:rFonts w:ascii="Times New Roman" w:hAnsi="Times New Roman" w:cs="Times New Roman"/>
          <w:color w:val="000000"/>
          <w:sz w:val="24"/>
          <w:szCs w:val="24"/>
          <w:lang w:val="en-US"/>
        </w:rPr>
        <w:t xml:space="preserve"> </w:t>
      </w:r>
      <w:r w:rsidR="00D94D50" w:rsidRPr="0012454B">
        <w:rPr>
          <w:rStyle w:val="hps"/>
          <w:rFonts w:ascii="Times New Roman" w:hAnsi="Times New Roman" w:cs="Times New Roman"/>
          <w:color w:val="000000"/>
          <w:sz w:val="24"/>
          <w:szCs w:val="24"/>
          <w:lang w:val="en-US"/>
        </w:rPr>
        <w:t xml:space="preserve">centralbanks </w:t>
      </w:r>
      <w:r w:rsidR="007B778A" w:rsidRPr="0012454B">
        <w:rPr>
          <w:rStyle w:val="hps"/>
          <w:rFonts w:ascii="Times New Roman" w:hAnsi="Times New Roman" w:cs="Times New Roman"/>
          <w:color w:val="000000"/>
          <w:sz w:val="24"/>
          <w:szCs w:val="24"/>
          <w:lang w:val="en-US"/>
        </w:rPr>
        <w:t xml:space="preserve">also observed </w:t>
      </w:r>
      <w:r w:rsidR="00D94D50" w:rsidRPr="0012454B">
        <w:rPr>
          <w:rStyle w:val="hps"/>
          <w:rFonts w:ascii="Times New Roman" w:hAnsi="Times New Roman" w:cs="Times New Roman"/>
          <w:sz w:val="24"/>
          <w:szCs w:val="24"/>
          <w:lang w:val="en-US"/>
        </w:rPr>
        <w:t>that greater</w:t>
      </w:r>
      <w:r w:rsidR="00D94D50" w:rsidRPr="0012454B">
        <w:rPr>
          <w:rFonts w:ascii="Times New Roman" w:hAnsi="Times New Roman" w:cs="Times New Roman"/>
          <w:sz w:val="24"/>
          <w:szCs w:val="24"/>
          <w:lang w:val="en-US"/>
        </w:rPr>
        <w:t xml:space="preserve"> central bank </w:t>
      </w:r>
      <w:r w:rsidR="00D94D50" w:rsidRPr="0012454B">
        <w:rPr>
          <w:rStyle w:val="hps"/>
          <w:rFonts w:ascii="Times New Roman" w:hAnsi="Times New Roman" w:cs="Times New Roman"/>
          <w:sz w:val="24"/>
          <w:szCs w:val="24"/>
          <w:lang w:val="en-US"/>
        </w:rPr>
        <w:t>transparency</w:t>
      </w:r>
      <w:r w:rsidR="00EB0CAC">
        <w:rPr>
          <w:rStyle w:val="hps"/>
          <w:rFonts w:ascii="Times New Roman" w:hAnsi="Times New Roman" w:cs="Times New Roman"/>
          <w:sz w:val="24"/>
          <w:szCs w:val="24"/>
          <w:lang w:val="en-US"/>
        </w:rPr>
        <w:t xml:space="preserve"> </w:t>
      </w:r>
      <w:r w:rsidR="00D94D50" w:rsidRPr="0012454B">
        <w:rPr>
          <w:rStyle w:val="hps"/>
          <w:rFonts w:ascii="Times New Roman" w:hAnsi="Times New Roman" w:cs="Times New Roman"/>
          <w:sz w:val="24"/>
          <w:szCs w:val="24"/>
          <w:lang w:val="en-US"/>
        </w:rPr>
        <w:t>is associated with</w:t>
      </w:r>
      <w:r w:rsidR="00EB0CAC">
        <w:rPr>
          <w:rStyle w:val="hps"/>
          <w:rFonts w:ascii="Times New Roman" w:hAnsi="Times New Roman" w:cs="Times New Roman"/>
          <w:sz w:val="24"/>
          <w:szCs w:val="24"/>
          <w:lang w:val="en-US"/>
        </w:rPr>
        <w:t xml:space="preserve"> </w:t>
      </w:r>
      <w:r w:rsidR="00D94D50" w:rsidRPr="0012454B">
        <w:rPr>
          <w:rStyle w:val="hps"/>
          <w:rFonts w:ascii="Times New Roman" w:hAnsi="Times New Roman" w:cs="Times New Roman"/>
          <w:sz w:val="24"/>
          <w:szCs w:val="24"/>
          <w:lang w:val="en-US"/>
        </w:rPr>
        <w:t>lower</w:t>
      </w:r>
      <w:r w:rsidR="00EE47CD" w:rsidRPr="0012454B">
        <w:rPr>
          <w:rFonts w:ascii="Times New Roman" w:hAnsi="Times New Roman" w:cs="Times New Roman"/>
          <w:sz w:val="24"/>
          <w:szCs w:val="24"/>
          <w:lang w:val="en-US"/>
        </w:rPr>
        <w:t xml:space="preserve">inflation </w:t>
      </w:r>
      <w:r w:rsidR="00EE47CD" w:rsidRPr="0012454B">
        <w:rPr>
          <w:rStyle w:val="hps"/>
          <w:rFonts w:ascii="Times New Roman" w:hAnsi="Times New Roman" w:cs="Times New Roman"/>
          <w:sz w:val="24"/>
          <w:szCs w:val="24"/>
          <w:lang w:val="en-US"/>
        </w:rPr>
        <w:t>volatility</w:t>
      </w:r>
      <w:r w:rsidR="00D94D50" w:rsidRPr="0012454B">
        <w:rPr>
          <w:rFonts w:ascii="Times New Roman" w:hAnsi="Times New Roman" w:cs="Times New Roman"/>
          <w:color w:val="000000"/>
          <w:sz w:val="24"/>
          <w:szCs w:val="24"/>
          <w:lang w:val="en-US"/>
        </w:rPr>
        <w:t>.</w:t>
      </w:r>
    </w:p>
    <w:p w:rsidR="00AA0DDD" w:rsidRPr="0012454B" w:rsidRDefault="00BC08EC" w:rsidP="000A672F">
      <w:pPr>
        <w:widowControl w:val="0"/>
        <w:autoSpaceDE w:val="0"/>
        <w:autoSpaceDN w:val="0"/>
        <w:adjustRightInd w:val="0"/>
        <w:spacing w:after="0" w:line="360" w:lineRule="auto"/>
        <w:ind w:firstLine="708"/>
        <w:jc w:val="both"/>
        <w:rPr>
          <w:rFonts w:ascii="Times New Roman" w:hAnsi="Times New Roman" w:cs="Times New Roman"/>
          <w:sz w:val="24"/>
          <w:szCs w:val="24"/>
          <w:lang w:val="en-US"/>
        </w:rPr>
      </w:pPr>
      <w:r w:rsidRPr="0012454B">
        <w:rPr>
          <w:rFonts w:ascii="Times New Roman" w:hAnsi="Times New Roman" w:cs="Times New Roman"/>
          <w:color w:val="000000"/>
          <w:sz w:val="24"/>
          <w:szCs w:val="24"/>
          <w:lang w:val="en-US"/>
        </w:rPr>
        <w:t xml:space="preserve">As pointed out by </w:t>
      </w:r>
      <w:r w:rsidRPr="0012454B">
        <w:rPr>
          <w:rFonts w:ascii="Times New Roman" w:hAnsi="Times New Roman" w:cs="Times New Roman"/>
          <w:sz w:val="24"/>
          <w:szCs w:val="24"/>
          <w:lang w:val="en-US"/>
        </w:rPr>
        <w:t>Brand</w:t>
      </w:r>
      <w:r w:rsidR="006B59BA" w:rsidRPr="006B59BA">
        <w:rPr>
          <w:rFonts w:ascii="Times New Roman" w:hAnsi="Times New Roman" w:cs="Times New Roman"/>
          <w:color w:val="000000"/>
          <w:sz w:val="24"/>
          <w:szCs w:val="24"/>
          <w:lang w:val="en-US"/>
        </w:rPr>
        <w:t>, B</w:t>
      </w:r>
      <w:r w:rsidR="006B59BA">
        <w:rPr>
          <w:rFonts w:ascii="Times New Roman" w:hAnsi="Times New Roman" w:cs="Times New Roman"/>
          <w:color w:val="000000"/>
          <w:sz w:val="24"/>
          <w:szCs w:val="24"/>
          <w:lang w:val="en-US"/>
        </w:rPr>
        <w:t>uncic</w:t>
      </w:r>
      <w:r w:rsidR="006B59BA" w:rsidRPr="006B59BA">
        <w:rPr>
          <w:rFonts w:ascii="Times New Roman" w:hAnsi="Times New Roman" w:cs="Times New Roman"/>
          <w:color w:val="000000"/>
          <w:sz w:val="24"/>
          <w:szCs w:val="24"/>
          <w:lang w:val="en-US"/>
        </w:rPr>
        <w:t>, T</w:t>
      </w:r>
      <w:r w:rsidR="006B59BA">
        <w:rPr>
          <w:rFonts w:ascii="Times New Roman" w:hAnsi="Times New Roman" w:cs="Times New Roman"/>
          <w:color w:val="000000"/>
          <w:sz w:val="24"/>
          <w:szCs w:val="24"/>
          <w:lang w:val="en-US"/>
        </w:rPr>
        <w:t>urunem</w:t>
      </w:r>
      <w:r w:rsidR="006B59BA" w:rsidRPr="001B723B">
        <w:rPr>
          <w:rFonts w:ascii="Times New Roman" w:hAnsi="Times New Roman" w:cs="Times New Roman"/>
          <w:color w:val="000000"/>
          <w:sz w:val="24"/>
          <w:szCs w:val="24"/>
          <w:lang w:val="en-US"/>
        </w:rPr>
        <w:t>,</w:t>
      </w:r>
      <w:r w:rsidRPr="0012454B">
        <w:rPr>
          <w:rFonts w:ascii="Times New Roman" w:hAnsi="Times New Roman" w:cs="Times New Roman"/>
          <w:sz w:val="24"/>
          <w:szCs w:val="24"/>
          <w:lang w:val="en-US"/>
        </w:rPr>
        <w:t xml:space="preserve"> (2006)</w:t>
      </w:r>
      <w:r w:rsidRPr="0012454B">
        <w:rPr>
          <w:rFonts w:ascii="Times New Roman" w:hAnsi="Times New Roman" w:cs="Times New Roman"/>
          <w:color w:val="000000"/>
          <w:sz w:val="24"/>
          <w:szCs w:val="24"/>
          <w:lang w:val="en-US"/>
        </w:rPr>
        <w:t xml:space="preserve">, </w:t>
      </w:r>
      <w:r w:rsidRPr="0012454B">
        <w:rPr>
          <w:rFonts w:ascii="Times New Roman" w:hAnsi="Times New Roman" w:cs="Times New Roman"/>
          <w:sz w:val="24"/>
          <w:szCs w:val="24"/>
          <w:lang w:val="en-US"/>
        </w:rPr>
        <w:t>the correct combination of transparency and communication makes clear the central bank’s preferences and thus avoids this type of uncertainty, thereby stabilizing public expectations. Hence, a</w:t>
      </w:r>
      <w:r w:rsidR="00D94D50" w:rsidRPr="0012454B">
        <w:rPr>
          <w:rFonts w:ascii="Times New Roman" w:hAnsi="Times New Roman" w:cs="Times New Roman"/>
          <w:sz w:val="24"/>
          <w:szCs w:val="24"/>
          <w:lang w:val="en-US"/>
        </w:rPr>
        <w:t xml:space="preserve">nother type of empirical analysis regarding central banking transparency is the evaluation on inflation expectation. </w:t>
      </w:r>
      <w:r w:rsidR="008478EB" w:rsidRPr="0012454B">
        <w:rPr>
          <w:rFonts w:ascii="Times New Roman" w:hAnsi="Times New Roman" w:cs="Times New Roman"/>
          <w:sz w:val="24"/>
          <w:szCs w:val="24"/>
          <w:lang w:val="en-US"/>
        </w:rPr>
        <w:t xml:space="preserve">Some studies </w:t>
      </w:r>
      <w:r w:rsidR="000B14F3">
        <w:rPr>
          <w:rFonts w:ascii="Times New Roman" w:hAnsi="Times New Roman" w:cs="Times New Roman"/>
          <w:sz w:val="24"/>
          <w:szCs w:val="24"/>
          <w:lang w:val="en-US"/>
        </w:rPr>
        <w:t xml:space="preserve">such </w:t>
      </w:r>
      <w:r w:rsidR="008478EB" w:rsidRPr="0012454B">
        <w:rPr>
          <w:rFonts w:ascii="Times New Roman" w:hAnsi="Times New Roman" w:cs="Times New Roman"/>
          <w:sz w:val="24"/>
          <w:szCs w:val="24"/>
          <w:lang w:val="en-US"/>
        </w:rPr>
        <w:t xml:space="preserve">as Mankiw, Reis, and Wolfers (2004) and Levin, Natalucci, and Piger (2004) suggest that there is less variability and dispersion in inflation expectations due to </w:t>
      </w:r>
      <w:r w:rsidR="000B14F3">
        <w:rPr>
          <w:rFonts w:ascii="Times New Roman" w:hAnsi="Times New Roman" w:cs="Times New Roman"/>
          <w:sz w:val="24"/>
          <w:szCs w:val="24"/>
          <w:lang w:val="en-US"/>
        </w:rPr>
        <w:t xml:space="preserve">the </w:t>
      </w:r>
      <w:r w:rsidR="008478EB" w:rsidRPr="0012454B">
        <w:rPr>
          <w:rFonts w:ascii="Times New Roman" w:hAnsi="Times New Roman" w:cs="Times New Roman"/>
          <w:sz w:val="24"/>
          <w:szCs w:val="24"/>
          <w:lang w:val="en-US"/>
        </w:rPr>
        <w:t xml:space="preserve">publication of numerical targets for inflation by central banks. </w:t>
      </w:r>
      <w:r w:rsidR="00EE47CD" w:rsidRPr="0012454B">
        <w:rPr>
          <w:rFonts w:ascii="Times New Roman" w:hAnsi="Times New Roman" w:cs="Times New Roman"/>
          <w:sz w:val="24"/>
          <w:szCs w:val="24"/>
          <w:lang w:val="en-US"/>
        </w:rPr>
        <w:t xml:space="preserve">Based on a </w:t>
      </w:r>
      <w:r w:rsidR="006839F7" w:rsidRPr="0012454B">
        <w:rPr>
          <w:rFonts w:ascii="Times New Roman" w:hAnsi="Times New Roman" w:cs="Times New Roman"/>
          <w:sz w:val="24"/>
          <w:szCs w:val="24"/>
          <w:lang w:val="en-US"/>
        </w:rPr>
        <w:t>sample of Eurozone countries and 8 other industrialized economies</w:t>
      </w:r>
      <w:r w:rsidR="008478EB" w:rsidRPr="0012454B">
        <w:rPr>
          <w:rFonts w:ascii="Times New Roman" w:hAnsi="Times New Roman" w:cs="Times New Roman"/>
          <w:sz w:val="24"/>
          <w:szCs w:val="24"/>
          <w:lang w:val="en-US"/>
        </w:rPr>
        <w:t>, van der Cruijsen and Demertzis (2007)</w:t>
      </w:r>
      <w:r w:rsidR="00EB0CAC">
        <w:rPr>
          <w:rFonts w:ascii="Times New Roman" w:hAnsi="Times New Roman" w:cs="Times New Roman"/>
          <w:sz w:val="24"/>
          <w:szCs w:val="24"/>
          <w:lang w:val="en-US"/>
        </w:rPr>
        <w:t xml:space="preserve"> </w:t>
      </w:r>
      <w:r w:rsidR="008478EB" w:rsidRPr="0012454B">
        <w:rPr>
          <w:rFonts w:ascii="Times New Roman" w:hAnsi="Times New Roman" w:cs="Times New Roman"/>
          <w:sz w:val="24"/>
          <w:szCs w:val="24"/>
          <w:lang w:val="en-US"/>
        </w:rPr>
        <w:t xml:space="preserve">observed that transparency regarding inflation target is relevant for </w:t>
      </w:r>
      <w:r w:rsidR="006839F7" w:rsidRPr="0012454B">
        <w:rPr>
          <w:rFonts w:ascii="Times New Roman" w:hAnsi="Times New Roman" w:cs="Times New Roman"/>
          <w:sz w:val="24"/>
          <w:szCs w:val="24"/>
          <w:lang w:val="en-US"/>
        </w:rPr>
        <w:t>building public expectations</w:t>
      </w:r>
      <w:r w:rsidR="008478EB" w:rsidRPr="0012454B">
        <w:rPr>
          <w:rFonts w:ascii="Times New Roman" w:hAnsi="Times New Roman" w:cs="Times New Roman"/>
          <w:sz w:val="24"/>
          <w:szCs w:val="24"/>
          <w:lang w:val="en-US"/>
        </w:rPr>
        <w:t>.</w:t>
      </w:r>
      <w:r w:rsidR="006839F7" w:rsidRPr="0012454B">
        <w:rPr>
          <w:rFonts w:ascii="Times New Roman" w:hAnsi="Times New Roman" w:cs="Times New Roman"/>
          <w:sz w:val="24"/>
          <w:szCs w:val="24"/>
          <w:lang w:val="en-US"/>
        </w:rPr>
        <w:t xml:space="preserve"> Moreover, the authors making use of </w:t>
      </w:r>
      <w:r w:rsidR="00EE47CD" w:rsidRPr="0012454B">
        <w:rPr>
          <w:rFonts w:ascii="Times New Roman" w:hAnsi="Times New Roman" w:cs="Times New Roman"/>
          <w:sz w:val="24"/>
          <w:szCs w:val="24"/>
          <w:lang w:val="en-US"/>
        </w:rPr>
        <w:t xml:space="preserve">a </w:t>
      </w:r>
      <w:r w:rsidR="006839F7" w:rsidRPr="0012454B">
        <w:rPr>
          <w:rFonts w:ascii="Times New Roman" w:hAnsi="Times New Roman" w:cs="Times New Roman"/>
          <w:sz w:val="24"/>
          <w:szCs w:val="24"/>
          <w:lang w:val="en-US"/>
        </w:rPr>
        <w:t>central bank transparency index built by Eijffinger and Geraats (200</w:t>
      </w:r>
      <w:r w:rsidR="005104E3">
        <w:rPr>
          <w:rFonts w:ascii="Times New Roman" w:hAnsi="Times New Roman" w:cs="Times New Roman"/>
          <w:sz w:val="24"/>
          <w:szCs w:val="24"/>
          <w:lang w:val="en-US"/>
        </w:rPr>
        <w:t>6</w:t>
      </w:r>
      <w:r w:rsidR="006839F7" w:rsidRPr="0012454B">
        <w:rPr>
          <w:rFonts w:ascii="Times New Roman" w:hAnsi="Times New Roman" w:cs="Times New Roman"/>
          <w:sz w:val="24"/>
          <w:szCs w:val="24"/>
          <w:lang w:val="en-US"/>
        </w:rPr>
        <w:t>)</w:t>
      </w:r>
      <w:r w:rsidR="00EB0CAC">
        <w:rPr>
          <w:rFonts w:ascii="Times New Roman" w:hAnsi="Times New Roman" w:cs="Times New Roman"/>
          <w:sz w:val="24"/>
          <w:szCs w:val="24"/>
          <w:lang w:val="en-US"/>
        </w:rPr>
        <w:t xml:space="preserve"> </w:t>
      </w:r>
      <w:r w:rsidR="006839F7" w:rsidRPr="0012454B">
        <w:rPr>
          <w:rFonts w:ascii="Times New Roman" w:hAnsi="Times New Roman" w:cs="Times New Roman"/>
          <w:sz w:val="24"/>
          <w:szCs w:val="24"/>
          <w:lang w:val="en-US"/>
        </w:rPr>
        <w:t xml:space="preserve">observed </w:t>
      </w:r>
      <w:r w:rsidR="007164F7" w:rsidRPr="0012454B">
        <w:rPr>
          <w:rFonts w:ascii="Times New Roman" w:hAnsi="Times New Roman" w:cs="Times New Roman"/>
          <w:sz w:val="24"/>
          <w:szCs w:val="24"/>
          <w:lang w:val="en-US"/>
        </w:rPr>
        <w:t xml:space="preserve">that an increase in transparency makes </w:t>
      </w:r>
      <w:r w:rsidR="00241F16" w:rsidRPr="0012454B">
        <w:rPr>
          <w:rFonts w:ascii="Times New Roman" w:hAnsi="Times New Roman" w:cs="Times New Roman"/>
          <w:sz w:val="24"/>
          <w:szCs w:val="24"/>
          <w:lang w:val="en-US"/>
        </w:rPr>
        <w:t>inflation</w:t>
      </w:r>
      <w:r w:rsidR="007164F7" w:rsidRPr="0012454B">
        <w:rPr>
          <w:rFonts w:ascii="Times New Roman" w:hAnsi="Times New Roman" w:cs="Times New Roman"/>
          <w:sz w:val="24"/>
          <w:szCs w:val="24"/>
          <w:lang w:val="en-US"/>
        </w:rPr>
        <w:t xml:space="preserve"> expectations more anchored. </w:t>
      </w:r>
      <w:r w:rsidR="006A4D2C" w:rsidRPr="0012454B">
        <w:rPr>
          <w:rFonts w:ascii="Times New Roman" w:hAnsi="Times New Roman" w:cs="Times New Roman"/>
          <w:sz w:val="24"/>
          <w:szCs w:val="24"/>
          <w:lang w:val="en-US"/>
        </w:rPr>
        <w:t>T</w:t>
      </w:r>
      <w:r w:rsidR="002C2890" w:rsidRPr="0012454B">
        <w:rPr>
          <w:rFonts w:ascii="Times New Roman" w:hAnsi="Times New Roman" w:cs="Times New Roman"/>
          <w:sz w:val="24"/>
          <w:szCs w:val="24"/>
          <w:lang w:val="en-US"/>
        </w:rPr>
        <w:t xml:space="preserve">hrough an empirical analysis for </w:t>
      </w:r>
      <w:r w:rsidR="00AA0DDD" w:rsidRPr="0012454B">
        <w:rPr>
          <w:rFonts w:ascii="Times New Roman" w:hAnsi="Times New Roman" w:cs="Times New Roman"/>
          <w:sz w:val="24"/>
          <w:szCs w:val="24"/>
          <w:lang w:val="en-US"/>
        </w:rPr>
        <w:t xml:space="preserve">the Brazilian case after the adoption of </w:t>
      </w:r>
      <w:r w:rsidR="00241F16" w:rsidRPr="0012454B">
        <w:rPr>
          <w:rFonts w:ascii="Times New Roman" w:hAnsi="Times New Roman" w:cs="Times New Roman"/>
          <w:sz w:val="24"/>
          <w:szCs w:val="24"/>
          <w:lang w:val="en-US"/>
        </w:rPr>
        <w:t>IT</w:t>
      </w:r>
      <w:r w:rsidR="006A4D2C" w:rsidRPr="0012454B">
        <w:rPr>
          <w:rFonts w:ascii="Times New Roman" w:hAnsi="Times New Roman" w:cs="Times New Roman"/>
          <w:sz w:val="24"/>
          <w:szCs w:val="24"/>
          <w:lang w:val="en-US"/>
        </w:rPr>
        <w:t>, de Mendonça and Galveas (2013) observed</w:t>
      </w:r>
      <w:r w:rsidR="00EB0CAC">
        <w:rPr>
          <w:rFonts w:ascii="Times New Roman" w:hAnsi="Times New Roman" w:cs="Times New Roman"/>
          <w:sz w:val="24"/>
          <w:szCs w:val="24"/>
          <w:lang w:val="en-US"/>
        </w:rPr>
        <w:t xml:space="preserve"> </w:t>
      </w:r>
      <w:r w:rsidR="006A4D2C" w:rsidRPr="0012454B">
        <w:rPr>
          <w:rFonts w:ascii="Times New Roman" w:hAnsi="Times New Roman" w:cs="Times New Roman"/>
          <w:sz w:val="24"/>
          <w:szCs w:val="24"/>
          <w:lang w:val="en-US"/>
        </w:rPr>
        <w:t xml:space="preserve">that the Central Bank of Brazil has had success in the coordination of the private </w:t>
      </w:r>
      <w:r w:rsidR="00AA0DDD" w:rsidRPr="0012454B">
        <w:rPr>
          <w:rFonts w:ascii="Times New Roman" w:hAnsi="Times New Roman" w:cs="Times New Roman"/>
          <w:sz w:val="24"/>
          <w:szCs w:val="24"/>
          <w:lang w:val="en-US"/>
        </w:rPr>
        <w:t xml:space="preserve">inflation expectations. </w:t>
      </w:r>
    </w:p>
    <w:p w:rsidR="00986279" w:rsidRPr="0012454B" w:rsidRDefault="00A21202" w:rsidP="000A672F">
      <w:pPr>
        <w:widowControl w:val="0"/>
        <w:autoSpaceDE w:val="0"/>
        <w:autoSpaceDN w:val="0"/>
        <w:adjustRightInd w:val="0"/>
        <w:spacing w:after="0" w:line="360" w:lineRule="auto"/>
        <w:ind w:firstLine="708"/>
        <w:jc w:val="both"/>
        <w:rPr>
          <w:rFonts w:ascii="Times New Roman" w:hAnsi="Times New Roman" w:cs="Times New Roman"/>
          <w:bCs/>
          <w:sz w:val="24"/>
          <w:szCs w:val="24"/>
          <w:lang w:val="en-US"/>
        </w:rPr>
      </w:pPr>
      <w:r w:rsidRPr="0012454B">
        <w:rPr>
          <w:rFonts w:ascii="Times New Roman" w:hAnsi="Times New Roman" w:cs="Times New Roman"/>
          <w:sz w:val="24"/>
          <w:szCs w:val="24"/>
          <w:lang w:val="en-US"/>
        </w:rPr>
        <w:t>Therefore, s</w:t>
      </w:r>
      <w:r w:rsidR="00C66588" w:rsidRPr="0012454B">
        <w:rPr>
          <w:rFonts w:ascii="Times New Roman" w:hAnsi="Times New Roman" w:cs="Times New Roman"/>
          <w:sz w:val="24"/>
          <w:szCs w:val="24"/>
          <w:lang w:val="en-US"/>
        </w:rPr>
        <w:t xml:space="preserve">ince the adoption of </w:t>
      </w:r>
      <w:r w:rsidRPr="0012454B">
        <w:rPr>
          <w:rFonts w:ascii="Times New Roman" w:hAnsi="Times New Roman" w:cs="Times New Roman"/>
          <w:sz w:val="24"/>
          <w:szCs w:val="24"/>
          <w:lang w:val="en-US"/>
        </w:rPr>
        <w:t>IT</w:t>
      </w:r>
      <w:r w:rsidR="00EB0CAC">
        <w:rPr>
          <w:rFonts w:ascii="Times New Roman" w:hAnsi="Times New Roman" w:cs="Times New Roman"/>
          <w:sz w:val="24"/>
          <w:szCs w:val="24"/>
          <w:lang w:val="en-US"/>
        </w:rPr>
        <w:t xml:space="preserve"> </w:t>
      </w:r>
      <w:r w:rsidR="000B14F3">
        <w:rPr>
          <w:rFonts w:ascii="Times New Roman" w:hAnsi="Times New Roman" w:cs="Times New Roman"/>
          <w:sz w:val="24"/>
          <w:szCs w:val="24"/>
          <w:lang w:val="en-US"/>
        </w:rPr>
        <w:t>in the</w:t>
      </w:r>
      <w:r w:rsidR="00C66588" w:rsidRPr="0012454B">
        <w:rPr>
          <w:rFonts w:ascii="Times New Roman" w:hAnsi="Times New Roman" w:cs="Times New Roman"/>
          <w:sz w:val="24"/>
          <w:szCs w:val="24"/>
          <w:lang w:val="en-US"/>
        </w:rPr>
        <w:t xml:space="preserve"> 1990s there has been an increasing awareness of the importance of managing expectations in order to minimize systematic mistakes of forecasters</w:t>
      </w:r>
      <w:r w:rsidR="00347E98" w:rsidRPr="0012454B">
        <w:rPr>
          <w:rFonts w:ascii="Times New Roman" w:hAnsi="Times New Roman" w:cs="Times New Roman"/>
          <w:sz w:val="24"/>
          <w:szCs w:val="24"/>
          <w:lang w:val="en-US"/>
        </w:rPr>
        <w:t xml:space="preserve"> (de Mendonça and de Guimarães e Souza, 2012)</w:t>
      </w:r>
      <w:r w:rsidR="00C66588" w:rsidRPr="0012454B">
        <w:rPr>
          <w:rFonts w:ascii="Times New Roman" w:hAnsi="Times New Roman" w:cs="Times New Roman"/>
          <w:sz w:val="24"/>
          <w:szCs w:val="24"/>
          <w:lang w:val="en-US"/>
        </w:rPr>
        <w:t xml:space="preserve">. As highlighted by Chortareas, Jitmaneeroj, and Wood (2012) most studies concerning rational expectations hypothesis use an aggregate prediction, and thus can present an aggregation bias that conceals the heterogeneous behavior of forecasters and can result in misleading inferences (see Bonham and Cohen, 2001). In order to deal </w:t>
      </w:r>
      <w:r w:rsidR="000B14F3">
        <w:rPr>
          <w:rFonts w:ascii="Times New Roman" w:hAnsi="Times New Roman" w:cs="Times New Roman"/>
          <w:sz w:val="24"/>
          <w:szCs w:val="24"/>
          <w:lang w:val="en-US"/>
        </w:rPr>
        <w:t xml:space="preserve">with </w:t>
      </w:r>
      <w:r w:rsidR="00C66588" w:rsidRPr="0012454B">
        <w:rPr>
          <w:rFonts w:ascii="Times New Roman" w:hAnsi="Times New Roman" w:cs="Times New Roman"/>
          <w:sz w:val="24"/>
          <w:szCs w:val="24"/>
          <w:lang w:val="en-US"/>
        </w:rPr>
        <w:t>this problem</w:t>
      </w:r>
      <w:r w:rsidR="000B14F3">
        <w:rPr>
          <w:rFonts w:ascii="Times New Roman" w:hAnsi="Times New Roman" w:cs="Times New Roman"/>
          <w:sz w:val="24"/>
          <w:szCs w:val="24"/>
          <w:lang w:val="en-US"/>
        </w:rPr>
        <w:t>,</w:t>
      </w:r>
      <w:r w:rsidR="00EB0CAC">
        <w:rPr>
          <w:rFonts w:ascii="Times New Roman" w:hAnsi="Times New Roman" w:cs="Times New Roman"/>
          <w:sz w:val="24"/>
          <w:szCs w:val="24"/>
          <w:lang w:val="en-US"/>
        </w:rPr>
        <w:t xml:space="preserve"> </w:t>
      </w:r>
      <w:r w:rsidR="00C66588" w:rsidRPr="0012454B">
        <w:rPr>
          <w:rFonts w:ascii="Times New Roman" w:hAnsi="Times New Roman" w:cs="Times New Roman"/>
          <w:bCs/>
          <w:sz w:val="24"/>
          <w:szCs w:val="24"/>
          <w:lang w:val="en-US"/>
        </w:rPr>
        <w:t xml:space="preserve">time series of forecasts from individual forecasters may be used (Batchelorand </w:t>
      </w:r>
      <w:r w:rsidR="00C66588" w:rsidRPr="0012454B">
        <w:rPr>
          <w:rFonts w:ascii="Times New Roman" w:hAnsi="Times New Roman" w:cs="Times New Roman"/>
          <w:bCs/>
          <w:sz w:val="24"/>
          <w:szCs w:val="24"/>
          <w:lang w:val="en-US"/>
        </w:rPr>
        <w:lastRenderedPageBreak/>
        <w:t>Dua, 1991).</w:t>
      </w:r>
    </w:p>
    <w:p w:rsidR="001D0DE5" w:rsidRPr="0012454B" w:rsidRDefault="00C66588" w:rsidP="000A672F">
      <w:pPr>
        <w:widowControl w:val="0"/>
        <w:autoSpaceDE w:val="0"/>
        <w:autoSpaceDN w:val="0"/>
        <w:adjustRightInd w:val="0"/>
        <w:spacing w:after="0" w:line="360" w:lineRule="auto"/>
        <w:ind w:firstLine="708"/>
        <w:jc w:val="both"/>
        <w:rPr>
          <w:rFonts w:ascii="Times New Roman" w:eastAsiaTheme="minorEastAsia" w:hAnsi="Times New Roman" w:cs="Times New Roman"/>
          <w:sz w:val="24"/>
          <w:szCs w:val="24"/>
          <w:lang w:val="en-US"/>
        </w:rPr>
      </w:pPr>
      <w:r w:rsidRPr="0012454B">
        <w:rPr>
          <w:rFonts w:ascii="Times New Roman" w:hAnsi="Times New Roman" w:cs="Times New Roman"/>
          <w:bCs/>
          <w:sz w:val="24"/>
          <w:szCs w:val="24"/>
          <w:lang w:val="en-US"/>
        </w:rPr>
        <w:t>This paper is a contribution to the literature that</w:t>
      </w:r>
      <w:r w:rsidR="00A8590F" w:rsidRPr="0012454B">
        <w:rPr>
          <w:rFonts w:ascii="Times New Roman" w:hAnsi="Times New Roman" w:cs="Times New Roman"/>
          <w:bCs/>
          <w:sz w:val="24"/>
          <w:szCs w:val="24"/>
          <w:lang w:val="en-US"/>
        </w:rPr>
        <w:t xml:space="preserve"> deals </w:t>
      </w:r>
      <w:r w:rsidR="000B14F3">
        <w:rPr>
          <w:rFonts w:ascii="Times New Roman" w:hAnsi="Times New Roman" w:cs="Times New Roman"/>
          <w:bCs/>
          <w:sz w:val="24"/>
          <w:szCs w:val="24"/>
          <w:lang w:val="en-US"/>
        </w:rPr>
        <w:t xml:space="preserve">with </w:t>
      </w:r>
      <w:r w:rsidR="00122E51" w:rsidRPr="0012454B">
        <w:rPr>
          <w:rFonts w:ascii="Times New Roman" w:hAnsi="Times New Roman" w:cs="Times New Roman"/>
          <w:bCs/>
          <w:sz w:val="24"/>
          <w:szCs w:val="24"/>
          <w:lang w:val="en-US"/>
        </w:rPr>
        <w:t>the role of transparency in inflation targeting and expectations.</w:t>
      </w:r>
      <w:r w:rsidR="00A74086" w:rsidRPr="0012454B">
        <w:rPr>
          <w:rFonts w:ascii="Times New Roman" w:hAnsi="Times New Roman" w:cs="Times New Roman"/>
          <w:bCs/>
          <w:sz w:val="24"/>
          <w:szCs w:val="24"/>
          <w:lang w:val="en-US"/>
        </w:rPr>
        <w:t xml:space="preserve"> With this objective we develop an econometric framework </w:t>
      </w:r>
      <w:r w:rsidR="005B3807" w:rsidRPr="0012454B">
        <w:rPr>
          <w:rFonts w:ascii="Times New Roman" w:hAnsi="Times New Roman" w:cs="Times New Roman"/>
          <w:bCs/>
          <w:sz w:val="24"/>
          <w:szCs w:val="24"/>
          <w:lang w:val="en-US"/>
        </w:rPr>
        <w:t xml:space="preserve">that differs from Davies and Lahiri (1995) due to the fact that </w:t>
      </w:r>
      <w:r w:rsidR="0040795F" w:rsidRPr="0012454B">
        <w:rPr>
          <w:rFonts w:ascii="Times New Roman" w:hAnsi="Times New Roman" w:cs="Times New Roman"/>
          <w:bCs/>
          <w:sz w:val="24"/>
          <w:szCs w:val="24"/>
          <w:lang w:val="en-US"/>
        </w:rPr>
        <w:t xml:space="preserve">we consider multiple targets through </w:t>
      </w:r>
      <w:r w:rsidR="00881BA9" w:rsidRPr="0012454B">
        <w:rPr>
          <w:rFonts w:ascii="Times New Roman" w:hAnsi="Times New Roman" w:cs="Times New Roman"/>
          <w:bCs/>
          <w:sz w:val="24"/>
          <w:szCs w:val="24"/>
          <w:lang w:val="en-US"/>
        </w:rPr>
        <w:t xml:space="preserve">a </w:t>
      </w:r>
      <w:r w:rsidR="0040795F" w:rsidRPr="0012454B">
        <w:rPr>
          <w:rFonts w:ascii="Times New Roman" w:hAnsi="Times New Roman" w:cs="Times New Roman"/>
          <w:bCs/>
          <w:sz w:val="24"/>
          <w:szCs w:val="24"/>
          <w:lang w:val="en-US"/>
        </w:rPr>
        <w:t xml:space="preserve">rolling window and forecast horizons. </w:t>
      </w:r>
      <w:r w:rsidR="001D0DE5" w:rsidRPr="0012454B">
        <w:rPr>
          <w:rFonts w:ascii="Times New Roman" w:hAnsi="Times New Roman" w:cs="Times New Roman"/>
          <w:bCs/>
          <w:sz w:val="24"/>
          <w:szCs w:val="24"/>
          <w:lang w:val="en-US"/>
        </w:rPr>
        <w:t>The reason is that the main point in this study is to assess if the central bank actions and communications have informational content across individual forecasters. In short, orthogonality property is the essence of our analysis.</w:t>
      </w:r>
      <w:r w:rsidR="00EB0CAC">
        <w:rPr>
          <w:rFonts w:ascii="Times New Roman" w:hAnsi="Times New Roman" w:cs="Times New Roman"/>
          <w:bCs/>
          <w:sz w:val="24"/>
          <w:szCs w:val="24"/>
          <w:lang w:val="en-US"/>
        </w:rPr>
        <w:t xml:space="preserve"> </w:t>
      </w:r>
      <w:r w:rsidR="001D0DE5" w:rsidRPr="0012454B">
        <w:rPr>
          <w:rFonts w:ascii="Times New Roman" w:hAnsi="Times New Roman" w:cs="Times New Roman"/>
          <w:bCs/>
          <w:sz w:val="24"/>
          <w:szCs w:val="24"/>
          <w:lang w:val="en-US"/>
        </w:rPr>
        <w:t>One</w:t>
      </w:r>
      <w:r w:rsidR="000C4B8A" w:rsidRPr="0012454B">
        <w:rPr>
          <w:rFonts w:ascii="Times New Roman" w:hAnsi="Times New Roman" w:cs="Times New Roman"/>
          <w:bCs/>
          <w:sz w:val="24"/>
          <w:szCs w:val="24"/>
          <w:lang w:val="en-US"/>
        </w:rPr>
        <w:t xml:space="preserve"> advantage of th</w:t>
      </w:r>
      <w:r w:rsidR="001D0DE5" w:rsidRPr="0012454B">
        <w:rPr>
          <w:rFonts w:ascii="Times New Roman" w:hAnsi="Times New Roman" w:cs="Times New Roman"/>
          <w:bCs/>
          <w:sz w:val="24"/>
          <w:szCs w:val="24"/>
          <w:lang w:val="en-US"/>
        </w:rPr>
        <w:t>e</w:t>
      </w:r>
      <w:r w:rsidR="000C4B8A" w:rsidRPr="0012454B">
        <w:rPr>
          <w:rFonts w:ascii="Times New Roman" w:hAnsi="Times New Roman" w:cs="Times New Roman"/>
          <w:bCs/>
          <w:sz w:val="24"/>
          <w:szCs w:val="24"/>
          <w:lang w:val="en-US"/>
        </w:rPr>
        <w:t xml:space="preserve"> method </w:t>
      </w:r>
      <w:r w:rsidR="001D0DE5" w:rsidRPr="0012454B">
        <w:rPr>
          <w:rFonts w:ascii="Times New Roman" w:hAnsi="Times New Roman" w:cs="Times New Roman"/>
          <w:bCs/>
          <w:sz w:val="24"/>
          <w:szCs w:val="24"/>
          <w:lang w:val="en-US"/>
        </w:rPr>
        <w:t xml:space="preserve">developed in this paper </w:t>
      </w:r>
      <w:r w:rsidR="00C510DB" w:rsidRPr="0012454B">
        <w:rPr>
          <w:rFonts w:ascii="Times New Roman" w:hAnsi="Times New Roman" w:cs="Times New Roman"/>
          <w:bCs/>
          <w:sz w:val="24"/>
          <w:szCs w:val="24"/>
          <w:lang w:val="en-US"/>
        </w:rPr>
        <w:t>compared to</w:t>
      </w:r>
      <w:r w:rsidR="00EB0CAC">
        <w:rPr>
          <w:rFonts w:ascii="Times New Roman" w:hAnsi="Times New Roman" w:cs="Times New Roman"/>
          <w:bCs/>
          <w:sz w:val="24"/>
          <w:szCs w:val="24"/>
          <w:lang w:val="en-US"/>
        </w:rPr>
        <w:t xml:space="preserve"> </w:t>
      </w:r>
      <w:r w:rsidR="00561DA7" w:rsidRPr="0012454B">
        <w:rPr>
          <w:rFonts w:ascii="Times New Roman" w:hAnsi="Times New Roman" w:cs="Times New Roman"/>
          <w:bCs/>
          <w:sz w:val="24"/>
          <w:szCs w:val="24"/>
          <w:lang w:val="en-US"/>
        </w:rPr>
        <w:t>that</w:t>
      </w:r>
      <w:r w:rsidR="00C510DB" w:rsidRPr="0012454B">
        <w:rPr>
          <w:rFonts w:ascii="Times New Roman" w:hAnsi="Times New Roman" w:cs="Times New Roman"/>
          <w:bCs/>
          <w:sz w:val="24"/>
          <w:szCs w:val="24"/>
          <w:lang w:val="en-US"/>
        </w:rPr>
        <w:t>, for example,</w:t>
      </w:r>
      <w:r w:rsidR="00EB0CAC">
        <w:rPr>
          <w:rFonts w:ascii="Times New Roman" w:hAnsi="Times New Roman" w:cs="Times New Roman"/>
          <w:bCs/>
          <w:sz w:val="24"/>
          <w:szCs w:val="24"/>
          <w:lang w:val="en-US"/>
        </w:rPr>
        <w:t xml:space="preserve"> </w:t>
      </w:r>
      <w:r w:rsidR="000C4B8A" w:rsidRPr="0012454B">
        <w:rPr>
          <w:rFonts w:ascii="Times New Roman" w:hAnsi="Times New Roman" w:cs="Times New Roman"/>
          <w:bCs/>
          <w:sz w:val="24"/>
          <w:szCs w:val="24"/>
          <w:lang w:val="en-US"/>
        </w:rPr>
        <w:t xml:space="preserve">used by </w:t>
      </w:r>
      <w:r w:rsidR="001D0DE5" w:rsidRPr="0012454B">
        <w:rPr>
          <w:rFonts w:ascii="Times New Roman" w:hAnsi="Times New Roman" w:cs="Times New Roman"/>
          <w:sz w:val="24"/>
          <w:szCs w:val="24"/>
          <w:lang w:val="en-US"/>
        </w:rPr>
        <w:t xml:space="preserve">Chortareas, Jitmaneeroj, and Wood (2012) is that </w:t>
      </w:r>
      <w:r w:rsidR="007F7BB1" w:rsidRPr="0012454B">
        <w:rPr>
          <w:rFonts w:ascii="Times New Roman" w:hAnsi="Times New Roman" w:cs="Times New Roman"/>
          <w:sz w:val="24"/>
          <w:szCs w:val="24"/>
          <w:lang w:val="en-US"/>
        </w:rPr>
        <w:t xml:space="preserve">the use of the Newey-West matrix is not sufficient to consider the </w:t>
      </w:r>
      <w:r w:rsidR="001D0DE5" w:rsidRPr="0012454B">
        <w:rPr>
          <w:rFonts w:ascii="Times New Roman" w:eastAsiaTheme="minorEastAsia" w:hAnsi="Times New Roman" w:cs="Times New Roman"/>
          <w:sz w:val="24"/>
          <w:szCs w:val="24"/>
          <w:lang w:val="en-US"/>
        </w:rPr>
        <w:t>decline in the variances and covariances w</w:t>
      </w:r>
      <w:r w:rsidR="007F7BB1" w:rsidRPr="0012454B">
        <w:rPr>
          <w:rFonts w:ascii="Times New Roman" w:eastAsiaTheme="minorEastAsia" w:hAnsi="Times New Roman" w:cs="Times New Roman"/>
          <w:sz w:val="24"/>
          <w:szCs w:val="24"/>
          <w:lang w:val="en-US"/>
        </w:rPr>
        <w:t xml:space="preserve">hen </w:t>
      </w:r>
      <w:r w:rsidR="001D0DE5" w:rsidRPr="0012454B">
        <w:rPr>
          <w:rFonts w:ascii="Times New Roman" w:eastAsiaTheme="minorEastAsia" w:hAnsi="Times New Roman" w:cs="Times New Roman"/>
          <w:sz w:val="24"/>
          <w:szCs w:val="24"/>
          <w:lang w:val="en-US"/>
        </w:rPr>
        <w:t xml:space="preserve">the forecast horizon decreases towards the target date. </w:t>
      </w:r>
    </w:p>
    <w:p w:rsidR="00A8590F" w:rsidRPr="009B161D" w:rsidRDefault="00947E00" w:rsidP="000A672F">
      <w:pPr>
        <w:widowControl w:val="0"/>
        <w:autoSpaceDE w:val="0"/>
        <w:autoSpaceDN w:val="0"/>
        <w:adjustRightInd w:val="0"/>
        <w:spacing w:after="0" w:line="360" w:lineRule="auto"/>
        <w:ind w:firstLine="708"/>
        <w:jc w:val="both"/>
        <w:rPr>
          <w:rFonts w:ascii="Times New Roman" w:hAnsi="Times New Roman" w:cs="Times New Roman"/>
          <w:bCs/>
          <w:sz w:val="24"/>
          <w:szCs w:val="24"/>
          <w:lang w:val="en-US"/>
        </w:rPr>
      </w:pPr>
      <w:r w:rsidRPr="0012454B">
        <w:rPr>
          <w:rFonts w:ascii="Times New Roman" w:hAnsi="Times New Roman" w:cs="Times New Roman"/>
          <w:bCs/>
          <w:sz w:val="24"/>
          <w:szCs w:val="24"/>
          <w:lang w:val="en-US"/>
        </w:rPr>
        <w:t>In order to apply this new methodology the Brazilian case is considered. Brazil is a potential laboratory for th</w:t>
      </w:r>
      <w:r w:rsidR="00620E1A" w:rsidRPr="0012454B">
        <w:rPr>
          <w:rFonts w:ascii="Times New Roman" w:hAnsi="Times New Roman" w:cs="Times New Roman"/>
          <w:bCs/>
          <w:sz w:val="24"/>
          <w:szCs w:val="24"/>
          <w:lang w:val="en-US"/>
        </w:rPr>
        <w:t>is type of analysis because</w:t>
      </w:r>
      <w:r w:rsidR="00EB0CAC">
        <w:rPr>
          <w:rFonts w:ascii="Times New Roman" w:hAnsi="Times New Roman" w:cs="Times New Roman"/>
          <w:bCs/>
          <w:sz w:val="24"/>
          <w:szCs w:val="24"/>
          <w:lang w:val="en-US"/>
        </w:rPr>
        <w:t xml:space="preserve"> </w:t>
      </w:r>
      <w:r w:rsidR="000B14F3">
        <w:rPr>
          <w:rFonts w:ascii="Times New Roman" w:hAnsi="Times New Roman" w:cs="Times New Roman"/>
          <w:bCs/>
          <w:sz w:val="24"/>
          <w:szCs w:val="24"/>
          <w:lang w:val="en-US"/>
        </w:rPr>
        <w:t>it has been employing</w:t>
      </w:r>
      <w:r w:rsidR="00EB0CAC">
        <w:rPr>
          <w:rFonts w:ascii="Times New Roman" w:hAnsi="Times New Roman" w:cs="Times New Roman"/>
          <w:bCs/>
          <w:sz w:val="24"/>
          <w:szCs w:val="24"/>
          <w:lang w:val="en-US"/>
        </w:rPr>
        <w:t xml:space="preserve"> </w:t>
      </w:r>
      <w:r w:rsidR="000B14F3">
        <w:rPr>
          <w:rFonts w:ascii="Times New Roman" w:hAnsi="Times New Roman" w:cs="Times New Roman"/>
          <w:bCs/>
          <w:sz w:val="24"/>
          <w:szCs w:val="24"/>
          <w:lang w:val="en-US"/>
        </w:rPr>
        <w:t>IT</w:t>
      </w:r>
      <w:r w:rsidR="00391A29" w:rsidRPr="0012454B">
        <w:rPr>
          <w:rFonts w:ascii="Times New Roman" w:hAnsi="Times New Roman" w:cs="Times New Roman"/>
          <w:bCs/>
          <w:sz w:val="24"/>
          <w:szCs w:val="24"/>
          <w:lang w:val="en-US"/>
        </w:rPr>
        <w:t xml:space="preserve"> since 1999 and has an institutional design that </w:t>
      </w:r>
      <w:r w:rsidR="007045E2" w:rsidRPr="0012454B">
        <w:rPr>
          <w:rFonts w:ascii="Times New Roman" w:hAnsi="Times New Roman" w:cs="Times New Roman"/>
          <w:bCs/>
          <w:sz w:val="24"/>
          <w:szCs w:val="24"/>
          <w:lang w:val="en-US"/>
        </w:rPr>
        <w:t xml:space="preserve">allows one to see the effect </w:t>
      </w:r>
      <w:r w:rsidR="000C4B8A" w:rsidRPr="0012454B">
        <w:rPr>
          <w:rFonts w:ascii="Times New Roman" w:hAnsi="Times New Roman" w:cs="Times New Roman"/>
          <w:bCs/>
          <w:sz w:val="24"/>
          <w:szCs w:val="24"/>
          <w:lang w:val="en-US"/>
        </w:rPr>
        <w:t>of</w:t>
      </w:r>
      <w:r w:rsidR="007045E2" w:rsidRPr="0012454B">
        <w:rPr>
          <w:rFonts w:ascii="Times New Roman" w:hAnsi="Times New Roman" w:cs="Times New Roman"/>
          <w:bCs/>
          <w:sz w:val="24"/>
          <w:szCs w:val="24"/>
          <w:lang w:val="en-US"/>
        </w:rPr>
        <w:t xml:space="preserve"> central bank transparency. In particular</w:t>
      </w:r>
      <w:r w:rsidR="000C4B8A" w:rsidRPr="0012454B">
        <w:rPr>
          <w:rFonts w:ascii="Times New Roman" w:hAnsi="Times New Roman" w:cs="Times New Roman"/>
          <w:bCs/>
          <w:sz w:val="24"/>
          <w:szCs w:val="24"/>
          <w:lang w:val="en-US"/>
        </w:rPr>
        <w:t>,</w:t>
      </w:r>
      <w:r w:rsidR="007045E2" w:rsidRPr="0012454B">
        <w:rPr>
          <w:rFonts w:ascii="Times New Roman" w:hAnsi="Times New Roman" w:cs="Times New Roman"/>
          <w:bCs/>
          <w:sz w:val="24"/>
          <w:szCs w:val="24"/>
          <w:lang w:val="en-US"/>
        </w:rPr>
        <w:t xml:space="preserve"> the </w:t>
      </w:r>
      <w:r w:rsidR="000C4B8A" w:rsidRPr="0012454B">
        <w:rPr>
          <w:rFonts w:ascii="Times New Roman" w:hAnsi="Times New Roman" w:cs="Times New Roman"/>
          <w:bCs/>
          <w:sz w:val="24"/>
          <w:szCs w:val="24"/>
          <w:lang w:val="en-US"/>
        </w:rPr>
        <w:t xml:space="preserve">Central bank of Brazil through the release of the </w:t>
      </w:r>
      <w:r w:rsidR="00503365" w:rsidRPr="0012454B">
        <w:rPr>
          <w:rFonts w:ascii="Times New Roman" w:hAnsi="Times New Roman" w:cs="Times New Roman"/>
          <w:bCs/>
          <w:sz w:val="24"/>
          <w:szCs w:val="24"/>
          <w:lang w:val="en-US"/>
        </w:rPr>
        <w:t xml:space="preserve">Focus Market readout </w:t>
      </w:r>
      <w:r w:rsidR="000C4B8A" w:rsidRPr="0012454B">
        <w:rPr>
          <w:rFonts w:ascii="Times New Roman" w:hAnsi="Times New Roman" w:cs="Times New Roman"/>
          <w:bCs/>
          <w:sz w:val="24"/>
          <w:szCs w:val="24"/>
          <w:lang w:val="en-US"/>
        </w:rPr>
        <w:t xml:space="preserve">makes available </w:t>
      </w:r>
      <w:r w:rsidR="00650DC8" w:rsidRPr="0012454B">
        <w:rPr>
          <w:rFonts w:ascii="Times New Roman" w:hAnsi="Times New Roman" w:cs="Times New Roman"/>
          <w:bCs/>
          <w:sz w:val="24"/>
          <w:szCs w:val="24"/>
          <w:lang w:val="en-US"/>
        </w:rPr>
        <w:t>inflation market expectations</w:t>
      </w:r>
      <w:r w:rsidR="00A659CB" w:rsidRPr="0012454B">
        <w:rPr>
          <w:rFonts w:ascii="Times New Roman" w:hAnsi="Times New Roman" w:cs="Times New Roman"/>
          <w:bCs/>
          <w:sz w:val="24"/>
          <w:szCs w:val="24"/>
          <w:lang w:val="en-US"/>
        </w:rPr>
        <w:t xml:space="preserve"> from different </w:t>
      </w:r>
      <w:r w:rsidR="002A4BED" w:rsidRPr="0012454B">
        <w:rPr>
          <w:rFonts w:ascii="Times New Roman" w:hAnsi="Times New Roman" w:cs="Times New Roman"/>
          <w:bCs/>
          <w:sz w:val="24"/>
          <w:szCs w:val="24"/>
          <w:lang w:val="en-US"/>
        </w:rPr>
        <w:t>institutions</w:t>
      </w:r>
      <w:r w:rsidR="00650DC8" w:rsidRPr="0012454B">
        <w:rPr>
          <w:rFonts w:ascii="Times New Roman" w:hAnsi="Times New Roman" w:cs="Times New Roman"/>
          <w:bCs/>
          <w:sz w:val="24"/>
          <w:szCs w:val="24"/>
          <w:lang w:val="en-US"/>
        </w:rPr>
        <w:t xml:space="preserve">. This variable </w:t>
      </w:r>
      <w:r w:rsidR="002A4BED" w:rsidRPr="0012454B">
        <w:rPr>
          <w:rFonts w:ascii="Times New Roman" w:hAnsi="Times New Roman" w:cs="Times New Roman"/>
          <w:bCs/>
          <w:sz w:val="24"/>
          <w:szCs w:val="24"/>
          <w:lang w:val="en-US"/>
        </w:rPr>
        <w:t xml:space="preserve">is quite relevant because </w:t>
      </w:r>
      <w:r w:rsidR="000B14F3">
        <w:rPr>
          <w:rFonts w:ascii="Times New Roman" w:hAnsi="Times New Roman" w:cs="Times New Roman"/>
          <w:bCs/>
          <w:sz w:val="24"/>
          <w:szCs w:val="24"/>
          <w:lang w:val="en-US"/>
        </w:rPr>
        <w:t xml:space="preserve">it </w:t>
      </w:r>
      <w:r w:rsidR="002A4BED" w:rsidRPr="0012454B">
        <w:rPr>
          <w:rFonts w:ascii="Times New Roman" w:hAnsi="Times New Roman" w:cs="Times New Roman"/>
          <w:bCs/>
          <w:sz w:val="24"/>
          <w:szCs w:val="24"/>
          <w:lang w:val="en-US"/>
        </w:rPr>
        <w:t xml:space="preserve">allows one to observe how the central bank is guiding expectations through the difference between </w:t>
      </w:r>
      <w:r w:rsidR="000B14F3">
        <w:rPr>
          <w:rFonts w:ascii="Times New Roman" w:hAnsi="Times New Roman" w:cs="Times New Roman"/>
          <w:bCs/>
          <w:sz w:val="24"/>
          <w:szCs w:val="24"/>
          <w:lang w:val="en-US"/>
        </w:rPr>
        <w:t xml:space="preserve">the expectations from different institutions </w:t>
      </w:r>
      <w:r w:rsidR="00A71423" w:rsidRPr="0012454B">
        <w:rPr>
          <w:rFonts w:ascii="Times New Roman" w:hAnsi="Times New Roman" w:cs="Times New Roman"/>
          <w:bCs/>
          <w:sz w:val="24"/>
          <w:szCs w:val="24"/>
          <w:lang w:val="en-US"/>
        </w:rPr>
        <w:t>and the inflation target.</w:t>
      </w:r>
      <w:r w:rsidR="00EB0CAC">
        <w:rPr>
          <w:rFonts w:ascii="Times New Roman" w:hAnsi="Times New Roman" w:cs="Times New Roman"/>
          <w:bCs/>
          <w:sz w:val="24"/>
          <w:szCs w:val="24"/>
          <w:lang w:val="en-US"/>
        </w:rPr>
        <w:t xml:space="preserve"> </w:t>
      </w:r>
      <w:r w:rsidR="00BF2A9F" w:rsidRPr="0012454B">
        <w:rPr>
          <w:rFonts w:ascii="Times New Roman" w:hAnsi="Times New Roman" w:cs="Times New Roman"/>
          <w:bCs/>
          <w:sz w:val="24"/>
          <w:szCs w:val="24"/>
          <w:lang w:val="en-US"/>
        </w:rPr>
        <w:t>It is important to highlight that b</w:t>
      </w:r>
      <w:r w:rsidR="00965DFC" w:rsidRPr="0012454B">
        <w:rPr>
          <w:rFonts w:ascii="Times New Roman" w:hAnsi="Times New Roman" w:cs="Times New Roman"/>
          <w:bCs/>
          <w:sz w:val="24"/>
          <w:szCs w:val="24"/>
          <w:lang w:val="en-US"/>
        </w:rPr>
        <w:t>efore the application of the orthogonality</w:t>
      </w:r>
      <w:r w:rsidR="00EB0CAC">
        <w:rPr>
          <w:rFonts w:ascii="Times New Roman" w:hAnsi="Times New Roman" w:cs="Times New Roman"/>
          <w:bCs/>
          <w:sz w:val="24"/>
          <w:szCs w:val="24"/>
          <w:lang w:val="en-US"/>
        </w:rPr>
        <w:t xml:space="preserve"> </w:t>
      </w:r>
      <w:r w:rsidR="00EA6167" w:rsidRPr="0012454B">
        <w:rPr>
          <w:rFonts w:ascii="Times New Roman" w:hAnsi="Times New Roman" w:cs="Times New Roman"/>
          <w:bCs/>
          <w:sz w:val="24"/>
          <w:szCs w:val="24"/>
          <w:lang w:val="en-US"/>
        </w:rPr>
        <w:t>analysis</w:t>
      </w:r>
      <w:r w:rsidR="004B45A7" w:rsidRPr="0012454B">
        <w:rPr>
          <w:rFonts w:ascii="Times New Roman" w:hAnsi="Times New Roman" w:cs="Times New Roman"/>
          <w:bCs/>
          <w:sz w:val="24"/>
          <w:szCs w:val="24"/>
          <w:lang w:val="en-US"/>
        </w:rPr>
        <w:t>,</w:t>
      </w:r>
      <w:r w:rsidR="00965DFC" w:rsidRPr="0012454B">
        <w:rPr>
          <w:rFonts w:ascii="Times New Roman" w:hAnsi="Times New Roman" w:cs="Times New Roman"/>
          <w:bCs/>
          <w:sz w:val="24"/>
          <w:szCs w:val="24"/>
          <w:lang w:val="en-US"/>
        </w:rPr>
        <w:t xml:space="preserve"> a</w:t>
      </w:r>
      <w:r w:rsidR="00EA6167" w:rsidRPr="0012454B">
        <w:rPr>
          <w:rFonts w:ascii="Times New Roman" w:hAnsi="Times New Roman" w:cs="Times New Roman"/>
          <w:bCs/>
          <w:sz w:val="24"/>
          <w:szCs w:val="24"/>
          <w:lang w:val="en-US"/>
        </w:rPr>
        <w:t>n investigation on the possible bias on inflation expectations made by the institutional forecasters is made.</w:t>
      </w:r>
      <w:r w:rsidR="0053570D">
        <w:rPr>
          <w:rFonts w:ascii="Times New Roman" w:hAnsi="Times New Roman" w:cs="Times New Roman"/>
          <w:bCs/>
          <w:sz w:val="24"/>
          <w:szCs w:val="24"/>
          <w:lang w:val="en-US"/>
        </w:rPr>
        <w:t xml:space="preserve"> Another contribution for the application on the Brazilian analysis </w:t>
      </w:r>
      <w:r w:rsidR="00035A6F" w:rsidRPr="00C327C0">
        <w:rPr>
          <w:rStyle w:val="hps"/>
          <w:rFonts w:ascii="Times New Roman" w:hAnsi="Times New Roman" w:cs="Times New Roman"/>
          <w:sz w:val="24"/>
          <w:szCs w:val="24"/>
          <w:lang w:val="en-US"/>
        </w:rPr>
        <w:t>is the use</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w:t>
      </w:r>
      <w:r w:rsidR="00035A6F" w:rsidRPr="00C327C0">
        <w:rPr>
          <w:rFonts w:ascii="Times New Roman" w:hAnsi="Times New Roman" w:cs="Times New Roman"/>
          <w:sz w:val="24"/>
          <w:szCs w:val="24"/>
          <w:lang w:val="en-US"/>
        </w:rPr>
        <w:t xml:space="preserve"> </w:t>
      </w:r>
      <w:r w:rsidR="000178AE" w:rsidRPr="00C327C0">
        <w:rPr>
          <w:rStyle w:val="hps"/>
          <w:rFonts w:ascii="Times New Roman" w:hAnsi="Times New Roman" w:cs="Times New Roman"/>
          <w:sz w:val="24"/>
          <w:szCs w:val="24"/>
          <w:lang w:val="en-US"/>
        </w:rPr>
        <w:t xml:space="preserve">opacity </w:t>
      </w:r>
      <w:r w:rsidR="00035A6F" w:rsidRPr="00C327C0">
        <w:rPr>
          <w:rStyle w:val="hps"/>
          <w:rFonts w:ascii="Times New Roman" w:hAnsi="Times New Roman" w:cs="Times New Roman"/>
          <w:sz w:val="24"/>
          <w:szCs w:val="24"/>
          <w:lang w:val="en-US"/>
        </w:rPr>
        <w:t>index</w:t>
      </w:r>
      <w:r w:rsidR="00C327C0">
        <w:rPr>
          <w:rStyle w:val="hps"/>
          <w:rFonts w:ascii="Times New Roman" w:hAnsi="Times New Roman" w:cs="Times New Roman"/>
          <w:sz w:val="24"/>
          <w:szCs w:val="24"/>
          <w:lang w:val="en-US"/>
        </w:rPr>
        <w:t xml:space="preserve">es </w:t>
      </w:r>
      <w:r w:rsidR="00035A6F" w:rsidRPr="00C327C0">
        <w:rPr>
          <w:rFonts w:ascii="Times New Roman" w:hAnsi="Times New Roman" w:cs="Times New Roman"/>
          <w:sz w:val="24"/>
          <w:szCs w:val="24"/>
          <w:lang w:val="en-US"/>
        </w:rPr>
        <w:t xml:space="preserve">for the </w:t>
      </w:r>
      <w:r w:rsidR="00035A6F" w:rsidRPr="00C327C0">
        <w:rPr>
          <w:rStyle w:val="hps"/>
          <w:rFonts w:ascii="Times New Roman" w:hAnsi="Times New Roman" w:cs="Times New Roman"/>
          <w:sz w:val="24"/>
          <w:szCs w:val="24"/>
          <w:lang w:val="en-US"/>
        </w:rPr>
        <w:t>COPOM inflation report</w:t>
      </w:r>
      <w:r w:rsidR="009565C4" w:rsidRPr="00C327C0">
        <w:rPr>
          <w:rFonts w:ascii="Times New Roman" w:hAnsi="Times New Roman" w:cs="Times New Roman"/>
          <w:bCs/>
          <w:sz w:val="24"/>
          <w:szCs w:val="24"/>
          <w:lang w:val="en-US"/>
        </w:rPr>
        <w:t xml:space="preserve">. Our results indicate that the orthogonality hypothesis for the Brazilian case is valid when </w:t>
      </w:r>
      <w:r w:rsidR="009565C4" w:rsidRPr="00C327C0">
        <w:rPr>
          <w:rFonts w:ascii="Times New Roman" w:hAnsi="Times New Roman" w:cs="Times New Roman"/>
          <w:iCs/>
          <w:sz w:val="24"/>
          <w:szCs w:val="24"/>
          <w:lang w:val="en-US"/>
        </w:rPr>
        <w:t>inflation rate</w:t>
      </w:r>
      <w:r w:rsidR="000178AE" w:rsidRPr="00C327C0">
        <w:rPr>
          <w:rFonts w:ascii="Times New Roman" w:hAnsi="Times New Roman" w:cs="Times New Roman"/>
          <w:iCs/>
          <w:sz w:val="24"/>
          <w:szCs w:val="24"/>
          <w:lang w:val="en-US"/>
        </w:rPr>
        <w:t xml:space="preserve"> and</w:t>
      </w:r>
      <w:r w:rsidR="009565C4" w:rsidRPr="00C327C0">
        <w:rPr>
          <w:rFonts w:ascii="Times New Roman" w:hAnsi="Times New Roman" w:cs="Times New Roman"/>
          <w:iCs/>
          <w:sz w:val="24"/>
          <w:szCs w:val="24"/>
          <w:lang w:val="en-US"/>
        </w:rPr>
        <w:t xml:space="preserve"> interest rate </w:t>
      </w:r>
      <w:r w:rsidR="000178AE" w:rsidRPr="00C327C0">
        <w:rPr>
          <w:rFonts w:ascii="Times New Roman" w:hAnsi="Times New Roman" w:cs="Times New Roman"/>
          <w:iCs/>
          <w:sz w:val="24"/>
          <w:szCs w:val="24"/>
          <w:lang w:val="en-US"/>
        </w:rPr>
        <w:t xml:space="preserve">(represents the transparency of policy monetary decisions) </w:t>
      </w:r>
      <w:r w:rsidR="009565C4" w:rsidRPr="00C327C0">
        <w:rPr>
          <w:rFonts w:ascii="Times New Roman" w:hAnsi="Times New Roman" w:cs="Times New Roman"/>
          <w:iCs/>
          <w:sz w:val="24"/>
          <w:szCs w:val="24"/>
          <w:lang w:val="en-US"/>
        </w:rPr>
        <w:t>are considered in the model</w:t>
      </w:r>
      <w:r w:rsidR="009565C4" w:rsidRPr="00C327C0">
        <w:rPr>
          <w:rFonts w:ascii="Times New Roman" w:hAnsi="Times New Roman" w:cs="Times New Roman"/>
          <w:bCs/>
          <w:sz w:val="24"/>
          <w:szCs w:val="24"/>
          <w:lang w:val="en-US"/>
        </w:rPr>
        <w:t xml:space="preserve">. </w:t>
      </w:r>
      <w:r w:rsidR="00035A6F" w:rsidRPr="00C327C0">
        <w:rPr>
          <w:rStyle w:val="hps"/>
          <w:rFonts w:ascii="Times New Roman" w:hAnsi="Times New Roman" w:cs="Times New Roman"/>
          <w:sz w:val="24"/>
          <w:szCs w:val="24"/>
          <w:lang w:val="en-US"/>
        </w:rPr>
        <w:t>However</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with the use</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indices</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opacity</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 the report</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of</w:t>
      </w:r>
      <w:r w:rsidR="00035A6F" w:rsidRPr="00C327C0">
        <w:rPr>
          <w:rFonts w:ascii="Times New Roman" w:hAnsi="Times New Roman" w:cs="Times New Roman"/>
          <w:sz w:val="24"/>
          <w:szCs w:val="24"/>
          <w:lang w:val="en-US"/>
        </w:rPr>
        <w:t xml:space="preserve"> </w:t>
      </w:r>
      <w:r w:rsidR="00035A6F" w:rsidRPr="00C327C0">
        <w:rPr>
          <w:rStyle w:val="hps"/>
          <w:rFonts w:ascii="Times New Roman" w:hAnsi="Times New Roman" w:cs="Times New Roman"/>
          <w:sz w:val="24"/>
          <w:szCs w:val="24"/>
          <w:lang w:val="en-US"/>
        </w:rPr>
        <w:t>inflation</w:t>
      </w:r>
      <w:r w:rsidR="00035A6F" w:rsidRPr="00C327C0">
        <w:rPr>
          <w:rFonts w:ascii="Times New Roman" w:hAnsi="Times New Roman" w:cs="Times New Roman"/>
          <w:sz w:val="24"/>
          <w:szCs w:val="24"/>
          <w:lang w:val="en-US"/>
        </w:rPr>
        <w:t xml:space="preserve">, we obtain </w:t>
      </w:r>
      <w:r w:rsidR="00035A6F" w:rsidRPr="00C327C0">
        <w:rPr>
          <w:rStyle w:val="hps"/>
          <w:rFonts w:ascii="Times New Roman" w:hAnsi="Times New Roman" w:cs="Times New Roman"/>
          <w:sz w:val="24"/>
          <w:szCs w:val="24"/>
          <w:lang w:val="en-US"/>
        </w:rPr>
        <w:t>non-</w:t>
      </w:r>
      <w:r w:rsidR="00035A6F" w:rsidRPr="00C327C0">
        <w:rPr>
          <w:rFonts w:ascii="Times New Roman" w:hAnsi="Times New Roman" w:cs="Times New Roman"/>
          <w:sz w:val="24"/>
          <w:szCs w:val="24"/>
          <w:lang w:val="en-US"/>
        </w:rPr>
        <w:t>orthogonality.</w:t>
      </w:r>
    </w:p>
    <w:p w:rsidR="00BF2A9F" w:rsidRDefault="009565C4" w:rsidP="000A672F">
      <w:pPr>
        <w:widowControl w:val="0"/>
        <w:autoSpaceDE w:val="0"/>
        <w:autoSpaceDN w:val="0"/>
        <w:adjustRightInd w:val="0"/>
        <w:spacing w:after="0" w:line="360" w:lineRule="auto"/>
        <w:ind w:firstLine="708"/>
        <w:jc w:val="both"/>
        <w:rPr>
          <w:rFonts w:ascii="Times New Roman" w:hAnsi="Times New Roman" w:cs="Times New Roman"/>
          <w:bCs/>
          <w:sz w:val="24"/>
          <w:szCs w:val="24"/>
          <w:lang w:val="en-US"/>
        </w:rPr>
      </w:pPr>
      <w:r w:rsidRPr="009565C4">
        <w:rPr>
          <w:rFonts w:ascii="Times New Roman" w:hAnsi="Times New Roman" w:cs="Times New Roman"/>
          <w:sz w:val="24"/>
          <w:szCs w:val="24"/>
          <w:lang w:val="en-US"/>
        </w:rPr>
        <w:t>T</w:t>
      </w:r>
      <w:r w:rsidRPr="009565C4">
        <w:rPr>
          <w:rFonts w:ascii="Times New Roman" w:hAnsi="Times New Roman" w:cs="Times New Roman"/>
          <w:bCs/>
          <w:sz w:val="24"/>
          <w:szCs w:val="24"/>
          <w:lang w:val="en-US"/>
        </w:rPr>
        <w:t xml:space="preserve">he article is organized as follows: Section 2 </w:t>
      </w:r>
      <w:r w:rsidRPr="009565C4">
        <w:rPr>
          <w:rFonts w:ascii="Times New Roman" w:hAnsi="Times New Roman" w:cs="Times New Roman"/>
          <w:sz w:val="24"/>
          <w:szCs w:val="24"/>
          <w:lang w:val="en-US"/>
        </w:rPr>
        <w:t>presents how the econometric</w:t>
      </w:r>
      <w:r w:rsidR="006E049D" w:rsidRPr="004B2159">
        <w:rPr>
          <w:rFonts w:ascii="Times New Roman" w:hAnsi="Times New Roman"/>
          <w:sz w:val="24"/>
          <w:szCs w:val="24"/>
          <w:lang w:val="en-US"/>
        </w:rPr>
        <w:t xml:space="preserve"> framework is developed and how the tests can be made</w:t>
      </w:r>
      <w:r w:rsidR="00BF2A9F" w:rsidRPr="004B2159">
        <w:rPr>
          <w:rFonts w:ascii="Times New Roman" w:hAnsi="Times New Roman"/>
          <w:sz w:val="24"/>
          <w:szCs w:val="24"/>
          <w:lang w:val="en-US"/>
        </w:rPr>
        <w:t xml:space="preserve">. Section 3 describes the </w:t>
      </w:r>
      <w:r w:rsidR="006E049D" w:rsidRPr="004B2159">
        <w:rPr>
          <w:rFonts w:ascii="Times New Roman" w:hAnsi="Times New Roman"/>
          <w:sz w:val="24"/>
          <w:szCs w:val="24"/>
          <w:lang w:val="en-US"/>
        </w:rPr>
        <w:t xml:space="preserve">data and the </w:t>
      </w:r>
      <w:r w:rsidR="008530BC" w:rsidRPr="004B2159">
        <w:rPr>
          <w:rFonts w:ascii="Times New Roman" w:hAnsi="Times New Roman"/>
          <w:sz w:val="24"/>
          <w:szCs w:val="24"/>
          <w:lang w:val="en-US"/>
        </w:rPr>
        <w:t>empirical evidence from the application for the Brazilian case</w:t>
      </w:r>
      <w:r w:rsidR="00BF2A9F" w:rsidRPr="004B2159">
        <w:rPr>
          <w:rFonts w:ascii="Times New Roman" w:hAnsi="Times New Roman"/>
          <w:sz w:val="24"/>
          <w:szCs w:val="24"/>
          <w:lang w:val="en-US"/>
        </w:rPr>
        <w:t>. Section 4 concludes the article.</w:t>
      </w:r>
    </w:p>
    <w:p w:rsidR="008530BC" w:rsidDel="00C718DF" w:rsidRDefault="008530BC" w:rsidP="000A672F">
      <w:pPr>
        <w:widowControl w:val="0"/>
        <w:tabs>
          <w:tab w:val="left" w:pos="2129"/>
        </w:tabs>
        <w:spacing w:after="0" w:line="360" w:lineRule="auto"/>
        <w:jc w:val="both"/>
        <w:rPr>
          <w:del w:id="0" w:author="jose.simao" w:date="2013-07-22T17:32:00Z"/>
          <w:rFonts w:ascii="Times New Roman" w:hAnsi="Times New Roman" w:cs="Times New Roman"/>
          <w:sz w:val="24"/>
          <w:szCs w:val="24"/>
          <w:lang w:val="en-US"/>
        </w:rPr>
      </w:pPr>
    </w:p>
    <w:p w:rsidR="00C718DF" w:rsidRDefault="00C718DF" w:rsidP="000A672F">
      <w:pPr>
        <w:widowControl w:val="0"/>
        <w:tabs>
          <w:tab w:val="left" w:pos="2129"/>
        </w:tabs>
        <w:spacing w:after="0" w:line="360" w:lineRule="auto"/>
        <w:jc w:val="both"/>
        <w:rPr>
          <w:ins w:id="1" w:author="jose.simao" w:date="2013-07-22T17:32:00Z"/>
          <w:rFonts w:ascii="Times New Roman" w:hAnsi="Times New Roman" w:cs="Times New Roman"/>
          <w:sz w:val="24"/>
          <w:szCs w:val="24"/>
          <w:lang w:val="en-US"/>
        </w:rPr>
      </w:pPr>
    </w:p>
    <w:p w:rsidR="00C718DF" w:rsidRPr="0012454B" w:rsidRDefault="00C718DF" w:rsidP="000A672F">
      <w:pPr>
        <w:widowControl w:val="0"/>
        <w:tabs>
          <w:tab w:val="left" w:pos="2129"/>
        </w:tabs>
        <w:spacing w:after="0" w:line="360" w:lineRule="auto"/>
        <w:jc w:val="both"/>
        <w:rPr>
          <w:ins w:id="2" w:author="jose.simao" w:date="2013-07-22T17:32:00Z"/>
          <w:rFonts w:ascii="Times New Roman" w:hAnsi="Times New Roman" w:cs="Times New Roman"/>
          <w:sz w:val="24"/>
          <w:szCs w:val="24"/>
          <w:lang w:val="en-US"/>
        </w:rPr>
      </w:pPr>
    </w:p>
    <w:p w:rsidR="00E13BA0" w:rsidRPr="002C4A84" w:rsidRDefault="00F87DA6" w:rsidP="000A672F">
      <w:pPr>
        <w:widowControl w:val="0"/>
        <w:tabs>
          <w:tab w:val="left" w:pos="2129"/>
        </w:tabs>
        <w:spacing w:after="0" w:line="360" w:lineRule="auto"/>
        <w:jc w:val="both"/>
        <w:rPr>
          <w:rFonts w:ascii="Arial" w:hAnsi="Arial" w:cs="Arial"/>
          <w:b/>
          <w:sz w:val="24"/>
          <w:szCs w:val="24"/>
          <w:lang w:val="en-US"/>
        </w:rPr>
      </w:pPr>
      <w:r>
        <w:rPr>
          <w:rFonts w:ascii="Arial" w:hAnsi="Arial" w:cs="Arial"/>
          <w:b/>
          <w:sz w:val="24"/>
          <w:szCs w:val="24"/>
          <w:lang w:val="en-US"/>
        </w:rPr>
        <w:lastRenderedPageBreak/>
        <w:t>2</w:t>
      </w:r>
      <w:r w:rsidR="00E13BA0" w:rsidRPr="002C4A84">
        <w:rPr>
          <w:rFonts w:ascii="Arial" w:hAnsi="Arial" w:cs="Arial"/>
          <w:b/>
          <w:sz w:val="24"/>
          <w:szCs w:val="24"/>
          <w:lang w:val="en-US"/>
        </w:rPr>
        <w:t>.</w:t>
      </w:r>
      <w:r w:rsidR="009C3B18">
        <w:rPr>
          <w:rFonts w:ascii="Arial" w:hAnsi="Arial" w:cs="Arial"/>
          <w:b/>
          <w:sz w:val="24"/>
          <w:szCs w:val="24"/>
          <w:lang w:val="en-US"/>
        </w:rPr>
        <w:t>Analytical framework and methodology</w:t>
      </w:r>
    </w:p>
    <w:p w:rsidR="00E13BA0" w:rsidRDefault="00E13BA0" w:rsidP="000A672F">
      <w:pPr>
        <w:widowControl w:val="0"/>
        <w:tabs>
          <w:tab w:val="left" w:pos="2129"/>
        </w:tabs>
        <w:spacing w:after="0" w:line="360" w:lineRule="auto"/>
        <w:jc w:val="both"/>
        <w:rPr>
          <w:rFonts w:ascii="Times New Roman" w:hAnsi="Times New Roman" w:cs="Times New Roman"/>
          <w:b/>
          <w:sz w:val="24"/>
          <w:szCs w:val="24"/>
          <w:lang w:val="en-US"/>
        </w:rPr>
      </w:pPr>
    </w:p>
    <w:p w:rsidR="00331193" w:rsidRDefault="00AA36CE"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hAnsi="Times New Roman" w:cs="Times New Roman"/>
          <w:sz w:val="24"/>
          <w:szCs w:val="24"/>
          <w:lang w:val="en-US"/>
        </w:rPr>
        <w:t>Forecasting rationality tests are based on the rational expectations assumption that</w:t>
      </w:r>
      <w:r w:rsidR="00615BB8" w:rsidRPr="004A3C61">
        <w:rPr>
          <w:rFonts w:ascii="Times New Roman" w:hAnsi="Times New Roman" w:cs="Times New Roman"/>
          <w:sz w:val="24"/>
          <w:szCs w:val="24"/>
          <w:lang w:val="en-US"/>
        </w:rPr>
        <w:t xml:space="preserve"> the conditional probability distribution </w:t>
      </w:r>
      <w:r w:rsidR="00EE3E46">
        <w:rPr>
          <w:rFonts w:ascii="Times New Roman" w:hAnsi="Times New Roman" w:cs="Times New Roman"/>
          <w:sz w:val="24"/>
          <w:szCs w:val="24"/>
          <w:lang w:val="en-US"/>
        </w:rPr>
        <w:t>which in subject</w:t>
      </w:r>
      <w:r w:rsidR="00615BB8" w:rsidRPr="004A3C61">
        <w:rPr>
          <w:rFonts w:ascii="Times New Roman" w:hAnsi="Times New Roman" w:cs="Times New Roman"/>
          <w:sz w:val="24"/>
          <w:szCs w:val="24"/>
          <w:lang w:val="en-US"/>
        </w:rPr>
        <w:t xml:space="preserve"> to the information set available to the forecaster coincides with the own forecaster’s subjective probability distribution for the future values of the variable to be predicted. </w:t>
      </w:r>
      <w:r w:rsidR="004A02CE" w:rsidRPr="004A3C61">
        <w:rPr>
          <w:rFonts w:ascii="Times New Roman" w:hAnsi="Times New Roman" w:cs="Times New Roman"/>
          <w:sz w:val="24"/>
          <w:szCs w:val="24"/>
          <w:lang w:val="en-US"/>
        </w:rPr>
        <w:t>More formally</w:t>
      </w:r>
      <w:r w:rsidR="003D0C11" w:rsidRPr="004A3C61">
        <w:rPr>
          <w:rFonts w:ascii="Times New Roman" w:hAnsi="Times New Roman" w:cs="Times New Roman"/>
          <w:sz w:val="24"/>
          <w:szCs w:val="24"/>
          <w:lang w:val="en-US"/>
        </w:rPr>
        <w:t>,</w:t>
      </w:r>
      <w:r w:rsidR="004A02CE" w:rsidRPr="004A3C61">
        <w:rPr>
          <w:rFonts w:ascii="Times New Roman" w:hAnsi="Times New Roman" w:cs="Times New Roman"/>
          <w:sz w:val="24"/>
          <w:szCs w:val="24"/>
          <w:lang w:val="en-US"/>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w:rPr>
                <w:rFonts w:ascii="Cambria Math" w:hAnsi="Cambria Math" w:cs="Times New Roman"/>
                <w:sz w:val="24"/>
                <w:szCs w:val="24"/>
                <w:lang w:val="en-US"/>
              </w:rPr>
              <m:t>h|</m:t>
            </m:r>
            <m:r>
              <w:rPr>
                <w:rFonts w:ascii="Cambria Math" w:hAnsi="Cambria Math" w:cs="Times New Roman"/>
                <w:sz w:val="24"/>
                <w:szCs w:val="24"/>
              </w:rPr>
              <m:t>T</m:t>
            </m:r>
          </m:sub>
        </m:sSub>
      </m:oMath>
      <w:r w:rsidR="007619B3" w:rsidRPr="004A3C61">
        <w:rPr>
          <w:rFonts w:ascii="Times New Roman" w:eastAsiaTheme="minorEastAsia" w:hAnsi="Times New Roman" w:cs="Times New Roman"/>
          <w:sz w:val="24"/>
          <w:szCs w:val="24"/>
          <w:lang w:val="en-US"/>
        </w:rPr>
        <w:t xml:space="preserve"> repre</w:t>
      </w:r>
      <w:r w:rsidR="003D0C11" w:rsidRPr="004A3C61">
        <w:rPr>
          <w:rFonts w:ascii="Times New Roman" w:eastAsiaTheme="minorEastAsia" w:hAnsi="Times New Roman" w:cs="Times New Roman"/>
          <w:sz w:val="24"/>
          <w:szCs w:val="24"/>
          <w:lang w:val="en-US"/>
        </w:rPr>
        <w:t xml:space="preserve">sent inflation forecast made by individual </w:t>
      </w:r>
      <w:r w:rsidR="00EB0CAC">
        <w:rPr>
          <w:rFonts w:ascii="Times New Roman" w:eastAsiaTheme="minorEastAsia" w:hAnsi="Times New Roman" w:cs="Times New Roman"/>
          <w:i/>
          <w:sz w:val="24"/>
          <w:szCs w:val="24"/>
          <w:lang w:val="en-US"/>
        </w:rPr>
        <w:t xml:space="preserve">I </w:t>
      </w:r>
      <w:r w:rsidR="003D0C11" w:rsidRPr="004A3C61">
        <w:rPr>
          <w:rFonts w:ascii="Times New Roman" w:eastAsiaTheme="minorEastAsia" w:hAnsi="Times New Roman" w:cs="Times New Roman"/>
          <w:sz w:val="24"/>
          <w:szCs w:val="24"/>
          <w:lang w:val="en-US"/>
        </w:rPr>
        <w:t xml:space="preserve">in the forecast month </w:t>
      </w:r>
      <w:r w:rsidR="003D0C11" w:rsidRPr="004A3C61">
        <w:rPr>
          <w:rFonts w:ascii="Times New Roman" w:eastAsiaTheme="minorEastAsia" w:hAnsi="Times New Roman" w:cs="Times New Roman"/>
          <w:i/>
          <w:sz w:val="24"/>
          <w:szCs w:val="24"/>
          <w:lang w:val="en-US"/>
        </w:rPr>
        <w:t>T-h</w:t>
      </w:r>
      <w:r w:rsidR="00DA3C73" w:rsidRPr="004A3C61">
        <w:rPr>
          <w:rFonts w:ascii="Times New Roman" w:eastAsiaTheme="minorEastAsia" w:hAnsi="Times New Roman" w:cs="Times New Roman"/>
          <w:sz w:val="24"/>
          <w:szCs w:val="24"/>
          <w:lang w:val="en-US"/>
        </w:rPr>
        <w:t xml:space="preserv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T</m:t>
            </m:r>
          </m:sub>
        </m:sSub>
      </m:oMath>
      <w:r w:rsidR="00EB0CAC" w:rsidRPr="00EB0CAC">
        <w:rPr>
          <w:rFonts w:ascii="Times New Roman" w:eastAsiaTheme="minorEastAsia" w:hAnsi="Times New Roman" w:cs="Times New Roman"/>
          <w:sz w:val="24"/>
          <w:szCs w:val="24"/>
          <w:lang w:val="en-US"/>
        </w:rPr>
        <w:t xml:space="preserve"> </w:t>
      </w:r>
      <w:r w:rsidR="00DA3C73" w:rsidRPr="004A3C61">
        <w:rPr>
          <w:rFonts w:ascii="Times New Roman" w:eastAsiaTheme="minorEastAsia" w:hAnsi="Times New Roman" w:cs="Times New Roman"/>
          <w:sz w:val="24"/>
          <w:szCs w:val="24"/>
          <w:lang w:val="en-US"/>
        </w:rPr>
        <w:t>represent the actual inflation rate in the month T. The forecast error is defined as:</w:t>
      </w:r>
    </w:p>
    <w:p w:rsidR="00A745AE" w:rsidRPr="004A3C61" w:rsidRDefault="008D5264"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T</m:t>
            </m:r>
          </m:sub>
        </m:sSub>
      </m:oMath>
      <w:r w:rsidR="00DA3C73" w:rsidRPr="004A3C61">
        <w:rPr>
          <w:rFonts w:ascii="Times New Roman" w:eastAsiaTheme="minorEastAsia" w:hAnsi="Times New Roman" w:cs="Times New Roman"/>
          <w:sz w:val="24"/>
          <w:szCs w:val="24"/>
          <w:lang w:val="en-US"/>
        </w:rPr>
        <w:t>.</w:t>
      </w:r>
    </w:p>
    <w:p w:rsidR="006C58CF" w:rsidRPr="004A3C61" w:rsidRDefault="00DA3C73"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hAnsi="Times New Roman" w:cs="Times New Roman"/>
          <w:sz w:val="24"/>
          <w:szCs w:val="24"/>
          <w:lang w:val="en-US"/>
        </w:rPr>
        <w:t>If</w:t>
      </w:r>
      <w:r w:rsidR="00EB0CAC">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w:rPr>
                <w:rFonts w:ascii="Cambria Math" w:hAnsi="Cambria Math" w:cs="Times New Roman"/>
                <w:sz w:val="24"/>
                <w:szCs w:val="24"/>
                <w:lang w:val="en-US"/>
              </w:rPr>
              <m:t>h|</m:t>
            </m:r>
            <m:r>
              <w:rPr>
                <w:rFonts w:ascii="Cambria Math" w:hAnsi="Cambria Math" w:cs="Times New Roman"/>
                <w:sz w:val="24"/>
                <w:szCs w:val="24"/>
              </w:rPr>
              <m:t>T</m:t>
            </m:r>
          </m:sub>
        </m:sSub>
      </m:oMath>
      <w:r w:rsidR="00EB0CAC" w:rsidRPr="00EB0CAC">
        <w:rPr>
          <w:rFonts w:ascii="Times New Roman" w:eastAsiaTheme="minorEastAsia" w:hAnsi="Times New Roman" w:cs="Times New Roman"/>
          <w:sz w:val="24"/>
          <w:szCs w:val="24"/>
          <w:lang w:val="en-US"/>
        </w:rPr>
        <w:t xml:space="preserve"> </w:t>
      </w:r>
      <w:r w:rsidRPr="004A3C61">
        <w:rPr>
          <w:rFonts w:ascii="Times New Roman" w:eastAsiaTheme="minorEastAsia" w:hAnsi="Times New Roman" w:cs="Times New Roman"/>
          <w:sz w:val="24"/>
          <w:szCs w:val="24"/>
          <w:lang w:val="en-US"/>
        </w:rPr>
        <w:t>is a rational expectation of</w:t>
      </w:r>
      <w:r w:rsidR="009561C4" w:rsidRPr="004A3C61">
        <w:rPr>
          <w:rFonts w:ascii="Times New Roman" w:eastAsiaTheme="minorEastAsia" w:hAnsi="Times New Roman" w:cs="Times New Roman"/>
          <w:sz w:val="24"/>
          <w:szCs w:val="24"/>
          <w:lang w:val="en-US"/>
        </w:rPr>
        <w:t xml:space="preserve"> the mean value of</w:t>
      </w:r>
      <w:r w:rsidR="00EB0CAC">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T</m:t>
            </m:r>
          </m:sub>
        </m:sSub>
      </m:oMath>
      <w:r w:rsidR="00EE3E46" w:rsidRPr="00EE3E46">
        <w:rPr>
          <w:rFonts w:ascii="Times New Roman" w:eastAsiaTheme="minorEastAsia" w:hAnsi="Times New Roman" w:cs="Times New Roman"/>
          <w:sz w:val="24"/>
          <w:szCs w:val="24"/>
          <w:lang w:val="en-US"/>
        </w:rPr>
        <w:t>,</w:t>
      </w:r>
      <w:r w:rsidR="009561C4" w:rsidRPr="004A3C61">
        <w:rPr>
          <w:rFonts w:ascii="Times New Roman" w:eastAsiaTheme="minorEastAsia" w:hAnsi="Times New Roman" w:cs="Times New Roman"/>
          <w:sz w:val="24"/>
          <w:szCs w:val="24"/>
          <w:lang w:val="en-US"/>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w:rPr>
                <w:rFonts w:ascii="Cambria Math" w:hAnsi="Cambria Math" w:cs="Times New Roman"/>
                <w:sz w:val="24"/>
                <w:szCs w:val="24"/>
                <w:lang w:val="en-US"/>
              </w:rPr>
              <m:t>h|</m:t>
            </m:r>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r>
                  <w:rPr>
                    <w:rFonts w:ascii="Cambria Math" w:hAnsi="Cambria Math" w:cs="Times New Roman"/>
                    <w:sz w:val="24"/>
                    <w:szCs w:val="24"/>
                    <w:lang w:val="en-US"/>
                  </w:rPr>
                  <m:t xml:space="preserve">, </m:t>
                </m:r>
                <m:r>
                  <w:rPr>
                    <w:rFonts w:ascii="Cambria Math" w:hAnsi="Cambria Math" w:cs="Times New Roman"/>
                    <w:sz w:val="24"/>
                    <w:szCs w:val="24"/>
                  </w:rPr>
                  <m:t>T</m:t>
                </m:r>
                <m:r>
                  <w:rPr>
                    <w:rFonts w:ascii="Cambria Math" w:hAnsi="Cambria Math" w:cs="Times New Roman"/>
                    <w:sz w:val="24"/>
                    <w:szCs w:val="24"/>
                    <w:lang w:val="en-US"/>
                  </w:rPr>
                  <m:t>-h</m:t>
                </m:r>
              </m:sub>
            </m:sSub>
          </m:e>
        </m:d>
      </m:oMath>
      <w:r w:rsidR="00EB0CAC" w:rsidRPr="00EB0CAC">
        <w:rPr>
          <w:rFonts w:ascii="Times New Roman" w:eastAsiaTheme="minorEastAsia" w:hAnsi="Times New Roman" w:cs="Times New Roman"/>
          <w:sz w:val="24"/>
          <w:szCs w:val="24"/>
          <w:lang w:val="en-US"/>
        </w:rPr>
        <w:t xml:space="preserve"> </w:t>
      </w:r>
      <w:r w:rsidR="00C65B00" w:rsidRPr="004A3C61">
        <w:rPr>
          <w:rFonts w:ascii="Times New Roman" w:eastAsiaTheme="minorEastAsia" w:hAnsi="Times New Roman" w:cs="Times New Roman"/>
          <w:sz w:val="24"/>
          <w:szCs w:val="24"/>
          <w:lang w:val="en-US"/>
        </w:rPr>
        <w:t xml:space="preserve">where the information set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i,T-h</m:t>
            </m:r>
          </m:sub>
        </m:sSub>
      </m:oMath>
      <w:r w:rsidR="00C65B00" w:rsidRPr="004A3C61">
        <w:rPr>
          <w:rFonts w:ascii="Times New Roman" w:eastAsiaTheme="minorEastAsia" w:hAnsi="Times New Roman" w:cs="Times New Roman"/>
          <w:sz w:val="24"/>
          <w:szCs w:val="24"/>
          <w:lang w:val="en-US"/>
        </w:rPr>
        <w:t xml:space="preserve"> represents the information available to the individual at period </w:t>
      </w:r>
      <m:oMath>
        <m:r>
          <w:rPr>
            <w:rFonts w:ascii="Cambria Math" w:eastAsiaTheme="minorEastAsia" w:hAnsi="Cambria Math" w:cs="Times New Roman"/>
            <w:sz w:val="24"/>
            <w:szCs w:val="24"/>
            <w:lang w:val="en-US"/>
          </w:rPr>
          <m:t>T-h.</m:t>
        </m:r>
      </m:oMath>
      <w:r w:rsidR="00C65B00" w:rsidRPr="004A3C61">
        <w:rPr>
          <w:rFonts w:ascii="Times New Roman" w:eastAsiaTheme="minorEastAsia" w:hAnsi="Times New Roman" w:cs="Times New Roman"/>
          <w:sz w:val="24"/>
          <w:szCs w:val="24"/>
          <w:lang w:val="en-US"/>
        </w:rPr>
        <w:t xml:space="preserve"> We follow Batc</w:t>
      </w:r>
      <w:r w:rsidR="007261E0">
        <w:rPr>
          <w:rFonts w:ascii="Times New Roman" w:eastAsiaTheme="minorEastAsia" w:hAnsi="Times New Roman" w:cs="Times New Roman"/>
          <w:sz w:val="24"/>
          <w:szCs w:val="24"/>
          <w:lang w:val="en-US"/>
        </w:rPr>
        <w:t>h</w:t>
      </w:r>
      <w:r w:rsidR="00C65B00" w:rsidRPr="004A3C61">
        <w:rPr>
          <w:rFonts w:ascii="Times New Roman" w:eastAsiaTheme="minorEastAsia" w:hAnsi="Times New Roman" w:cs="Times New Roman"/>
          <w:sz w:val="24"/>
          <w:szCs w:val="24"/>
          <w:lang w:val="en-US"/>
        </w:rPr>
        <w:t xml:space="preserve">elor and Dua (1991) and assume that the information set can be represented by a set of variables known to individual </w:t>
      </w:r>
      <m:oMath>
        <m:r>
          <w:rPr>
            <w:rFonts w:ascii="Cambria Math" w:eastAsiaTheme="minorEastAsia" w:hAnsi="Cambria Math" w:cs="Times New Roman"/>
            <w:sz w:val="24"/>
            <w:szCs w:val="24"/>
            <w:lang w:val="en-US"/>
          </w:rPr>
          <m:t>i</m:t>
        </m:r>
      </m:oMath>
      <w:r w:rsidR="00C65B00" w:rsidRPr="004A3C61">
        <w:rPr>
          <w:rFonts w:ascii="Times New Roman" w:eastAsiaTheme="minorEastAsia" w:hAnsi="Times New Roman" w:cs="Times New Roman"/>
          <w:sz w:val="24"/>
          <w:szCs w:val="24"/>
          <w:lang w:val="en-US"/>
        </w:rPr>
        <w:t xml:space="preserve"> at period </w:t>
      </w:r>
      <m:oMath>
        <m:r>
          <w:rPr>
            <w:rFonts w:ascii="Cambria Math" w:eastAsiaTheme="minorEastAsia" w:hAnsi="Cambria Math" w:cs="Times New Roman"/>
            <w:sz w:val="24"/>
            <w:szCs w:val="24"/>
            <w:lang w:val="en-US"/>
          </w:rPr>
          <m:t>T-h</m:t>
        </m:r>
      </m:oMath>
      <w:r w:rsidR="00C65B00" w:rsidRPr="004A3C61">
        <w:rPr>
          <w:rFonts w:ascii="Times New Roman" w:eastAsiaTheme="minorEastAsia" w:hAnsi="Times New Roman" w:cs="Times New Roman"/>
          <w:sz w:val="24"/>
          <w:szCs w:val="24"/>
          <w:lang w:val="en-US"/>
        </w:rPr>
        <w:t xml:space="preserve"> such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i,T-h</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i,T-h</m:t>
                </m:r>
              </m:sub>
            </m:sSub>
          </m:e>
        </m:d>
      </m:oMath>
      <w:r w:rsidR="00E40C88" w:rsidRPr="004A3C61">
        <w:rPr>
          <w:rFonts w:ascii="Times New Roman" w:eastAsiaTheme="minorEastAsia" w:hAnsi="Times New Roman" w:cs="Times New Roman"/>
          <w:sz w:val="24"/>
          <w:szCs w:val="24"/>
          <w:lang w:val="en-US"/>
        </w:rPr>
        <w:t xml:space="preserve"> and that it cannot diminish over time.</w:t>
      </w:r>
      <w:r w:rsidR="006C58CF" w:rsidRPr="004A3C61">
        <w:rPr>
          <w:rFonts w:ascii="Times New Roman" w:eastAsiaTheme="minorEastAsia" w:hAnsi="Times New Roman" w:cs="Times New Roman"/>
          <w:sz w:val="24"/>
          <w:szCs w:val="24"/>
          <w:lang w:val="en-US"/>
        </w:rPr>
        <w:t xml:space="preserve"> The authors state that the errors from a rational forecast must obey the following conditions:</w:t>
      </w:r>
      <w:r w:rsidR="007261E0">
        <w:rPr>
          <w:rFonts w:ascii="Times New Roman" w:eastAsiaTheme="minorEastAsia" w:hAnsi="Times New Roman" w:cs="Times New Roman"/>
          <w:sz w:val="24"/>
          <w:szCs w:val="24"/>
          <w:lang w:val="en-US"/>
        </w:rPr>
        <w:t xml:space="preserve"> (i) </w:t>
      </w:r>
      <w:r w:rsidR="006C58CF" w:rsidRPr="004A3C61">
        <w:rPr>
          <w:rFonts w:ascii="Times New Roman" w:eastAsiaTheme="minorEastAsia" w:hAnsi="Times New Roman" w:cs="Times New Roman"/>
          <w:sz w:val="24"/>
          <w:szCs w:val="24"/>
          <w:lang w:val="en-US"/>
        </w:rPr>
        <w:t>Unbiasedness: Errors have zero mean</w:t>
      </w:r>
      <w:r w:rsidR="007261E0">
        <w:rPr>
          <w:rFonts w:ascii="Times New Roman" w:eastAsiaTheme="minorEastAsia" w:hAnsi="Times New Roman" w:cs="Times New Roman"/>
          <w:sz w:val="24"/>
          <w:szCs w:val="24"/>
          <w:lang w:val="en-US"/>
        </w:rPr>
        <w:t xml:space="preserve">; (ii) </w:t>
      </w:r>
      <w:r w:rsidR="006C58CF" w:rsidRPr="004A3C61">
        <w:rPr>
          <w:rFonts w:ascii="Times New Roman" w:eastAsiaTheme="minorEastAsia" w:hAnsi="Times New Roman" w:cs="Times New Roman"/>
          <w:sz w:val="24"/>
          <w:szCs w:val="24"/>
          <w:lang w:val="en-US"/>
        </w:rPr>
        <w:t>Orthogonality: Errors are uncorrelated with information known to the survey participants at the time the forecasts are made</w:t>
      </w:r>
      <w:r w:rsidR="007261E0">
        <w:rPr>
          <w:rFonts w:ascii="Times New Roman" w:eastAsiaTheme="minorEastAsia" w:hAnsi="Times New Roman" w:cs="Times New Roman"/>
          <w:sz w:val="24"/>
          <w:szCs w:val="24"/>
          <w:lang w:val="en-US"/>
        </w:rPr>
        <w:t xml:space="preserve">; (iii) </w:t>
      </w:r>
      <w:r w:rsidR="006C58CF" w:rsidRPr="004A3C61">
        <w:rPr>
          <w:rFonts w:ascii="Times New Roman" w:eastAsiaTheme="minorEastAsia" w:hAnsi="Times New Roman" w:cs="Times New Roman"/>
          <w:sz w:val="24"/>
          <w:szCs w:val="24"/>
          <w:lang w:val="en-US"/>
        </w:rPr>
        <w:t>Martingale: Forecast revisions are uncorrelated with information known to the survey participants at the time forecasts are made</w:t>
      </w:r>
      <w:r w:rsidR="007261E0">
        <w:rPr>
          <w:rFonts w:ascii="Times New Roman" w:eastAsiaTheme="minorEastAsia" w:hAnsi="Times New Roman" w:cs="Times New Roman"/>
          <w:sz w:val="24"/>
          <w:szCs w:val="24"/>
          <w:lang w:val="en-US"/>
        </w:rPr>
        <w:t xml:space="preserve">; and (iv) </w:t>
      </w:r>
      <w:r w:rsidR="006C58CF" w:rsidRPr="004A3C61">
        <w:rPr>
          <w:rFonts w:ascii="Times New Roman" w:eastAsiaTheme="minorEastAsia" w:hAnsi="Times New Roman" w:cs="Times New Roman"/>
          <w:sz w:val="24"/>
          <w:szCs w:val="24"/>
          <w:lang w:val="en-US"/>
        </w:rPr>
        <w:t xml:space="preserve">Convergence: </w:t>
      </w:r>
      <w:r w:rsidR="006B1767" w:rsidRPr="004A3C61">
        <w:rPr>
          <w:rFonts w:ascii="Times New Roman" w:eastAsiaTheme="minorEastAsia" w:hAnsi="Times New Roman" w:cs="Times New Roman"/>
          <w:sz w:val="24"/>
          <w:szCs w:val="24"/>
          <w:lang w:val="en-US"/>
        </w:rPr>
        <w:t>The variances</w:t>
      </w:r>
      <w:r w:rsidR="00EE3E46">
        <w:rPr>
          <w:rFonts w:ascii="Times New Roman" w:eastAsiaTheme="minorEastAsia" w:hAnsi="Times New Roman" w:cs="Times New Roman"/>
          <w:sz w:val="24"/>
          <w:szCs w:val="24"/>
          <w:lang w:val="en-US"/>
        </w:rPr>
        <w:t xml:space="preserve"> of the </w:t>
      </w:r>
      <w:r w:rsidR="00EE3E46" w:rsidRPr="004A3C61">
        <w:rPr>
          <w:rFonts w:ascii="Times New Roman" w:eastAsiaTheme="minorEastAsia" w:hAnsi="Times New Roman" w:cs="Times New Roman"/>
          <w:sz w:val="24"/>
          <w:szCs w:val="24"/>
          <w:lang w:val="en-US"/>
        </w:rPr>
        <w:t>errors</w:t>
      </w:r>
      <w:r w:rsidR="006B1767" w:rsidRPr="004A3C61">
        <w:rPr>
          <w:rFonts w:ascii="Times New Roman" w:eastAsiaTheme="minorEastAsia" w:hAnsi="Times New Roman" w:cs="Times New Roman"/>
          <w:sz w:val="24"/>
          <w:szCs w:val="24"/>
          <w:lang w:val="en-US"/>
        </w:rPr>
        <w:t xml:space="preserve"> are nonincreasing as the forecast horizons shorten.</w:t>
      </w:r>
    </w:p>
    <w:p w:rsidR="008D5264" w:rsidRDefault="006B1767"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Because our interest is on testing the hypothesis that the Brazilian Monetary Policy Committee</w:t>
      </w:r>
      <w:r w:rsidR="00EE3E46">
        <w:rPr>
          <w:rFonts w:ascii="Times New Roman" w:eastAsiaTheme="minorEastAsia" w:hAnsi="Times New Roman" w:cs="Times New Roman"/>
          <w:sz w:val="24"/>
          <w:szCs w:val="24"/>
          <w:lang w:val="en-US"/>
        </w:rPr>
        <w:t>’s</w:t>
      </w:r>
      <w:r w:rsidRPr="004A3C61">
        <w:rPr>
          <w:rFonts w:ascii="Times New Roman" w:eastAsiaTheme="minorEastAsia" w:hAnsi="Times New Roman" w:cs="Times New Roman"/>
          <w:sz w:val="24"/>
          <w:szCs w:val="24"/>
          <w:lang w:val="en-US"/>
        </w:rPr>
        <w:t xml:space="preserve"> (COPOM) actions and elements of communication policy have informational content regarding the rationality of the F</w:t>
      </w:r>
      <w:r w:rsidR="00314C03">
        <w:rPr>
          <w:rFonts w:ascii="Times New Roman" w:eastAsiaTheme="minorEastAsia" w:hAnsi="Times New Roman" w:cs="Times New Roman"/>
          <w:sz w:val="24"/>
          <w:szCs w:val="24"/>
          <w:lang w:val="en-US"/>
        </w:rPr>
        <w:t>ocus Market readout</w:t>
      </w:r>
      <w:r w:rsidR="00EB0CAC">
        <w:rPr>
          <w:rFonts w:ascii="Times New Roman" w:eastAsiaTheme="minorEastAsia" w:hAnsi="Times New Roman" w:cs="Times New Roman"/>
          <w:sz w:val="24"/>
          <w:szCs w:val="24"/>
          <w:lang w:val="en-US"/>
        </w:rPr>
        <w:t xml:space="preserve"> we dedicate attention to the o</w:t>
      </w:r>
      <w:r w:rsidRPr="004A3C61">
        <w:rPr>
          <w:rFonts w:ascii="Times New Roman" w:eastAsiaTheme="minorEastAsia" w:hAnsi="Times New Roman" w:cs="Times New Roman"/>
          <w:sz w:val="24"/>
          <w:szCs w:val="24"/>
          <w:lang w:val="en-US"/>
        </w:rPr>
        <w:t>rthogonality pr</w:t>
      </w:r>
      <w:r w:rsidR="008F3E93" w:rsidRPr="004A3C61">
        <w:rPr>
          <w:rFonts w:ascii="Times New Roman" w:eastAsiaTheme="minorEastAsia" w:hAnsi="Times New Roman" w:cs="Times New Roman"/>
          <w:sz w:val="24"/>
          <w:szCs w:val="24"/>
          <w:lang w:val="en-US"/>
        </w:rPr>
        <w:t>operty</w:t>
      </w:r>
      <w:r w:rsidR="00857B39" w:rsidRPr="004A3C61">
        <w:rPr>
          <w:rFonts w:ascii="Times New Roman" w:eastAsiaTheme="minorEastAsia" w:hAnsi="Times New Roman" w:cs="Times New Roman"/>
          <w:sz w:val="24"/>
          <w:szCs w:val="24"/>
          <w:lang w:val="en-US"/>
        </w:rPr>
        <w:t>. Our hypothesis is that if the elements of communication policy have informational content the information they carry will not explain the forecast errors. We assume that</w:t>
      </w:r>
      <w:r w:rsidR="0008075D" w:rsidRPr="004A3C61">
        <w:rPr>
          <w:rFonts w:ascii="Times New Roman" w:eastAsiaTheme="minorEastAsia" w:hAnsi="Times New Roman" w:cs="Times New Roman"/>
          <w:sz w:val="24"/>
          <w:szCs w:val="24"/>
          <w:lang w:val="en-US"/>
        </w:rPr>
        <w:t>,</w:t>
      </w:r>
      <w:r w:rsidR="00857B39" w:rsidRPr="004A3C61">
        <w:rPr>
          <w:rFonts w:ascii="Times New Roman" w:eastAsiaTheme="minorEastAsia" w:hAnsi="Times New Roman" w:cs="Times New Roman"/>
          <w:sz w:val="24"/>
          <w:szCs w:val="24"/>
          <w:lang w:val="en-US"/>
        </w:rPr>
        <w:t xml:space="preserve"> if the Central Bank is able </w:t>
      </w:r>
      <w:r w:rsidR="00F94F3B" w:rsidRPr="004A3C61">
        <w:rPr>
          <w:rFonts w:ascii="Times New Roman" w:eastAsiaTheme="minorEastAsia" w:hAnsi="Times New Roman" w:cs="Times New Roman"/>
          <w:sz w:val="24"/>
          <w:szCs w:val="24"/>
          <w:lang w:val="en-US"/>
        </w:rPr>
        <w:t>to guide market expectations</w:t>
      </w:r>
      <w:r w:rsidR="0008075D" w:rsidRPr="004A3C61">
        <w:rPr>
          <w:rFonts w:ascii="Times New Roman" w:eastAsiaTheme="minorEastAsia" w:hAnsi="Times New Roman" w:cs="Times New Roman"/>
          <w:sz w:val="24"/>
          <w:szCs w:val="24"/>
          <w:lang w:val="en-US"/>
        </w:rPr>
        <w:t>,</w:t>
      </w:r>
      <w:r w:rsidR="00857B39" w:rsidRPr="004A3C61">
        <w:rPr>
          <w:rFonts w:ascii="Times New Roman" w:eastAsiaTheme="minorEastAsia" w:hAnsi="Times New Roman" w:cs="Times New Roman"/>
          <w:sz w:val="24"/>
          <w:szCs w:val="24"/>
          <w:lang w:val="en-US"/>
        </w:rPr>
        <w:t xml:space="preserve"> the inf</w:t>
      </w:r>
      <w:r w:rsidR="00F94F3B" w:rsidRPr="004A3C61">
        <w:rPr>
          <w:rFonts w:ascii="Times New Roman" w:eastAsiaTheme="minorEastAsia" w:hAnsi="Times New Roman" w:cs="Times New Roman"/>
          <w:sz w:val="24"/>
          <w:szCs w:val="24"/>
          <w:lang w:val="en-US"/>
        </w:rPr>
        <w:t>ormation it produces</w:t>
      </w:r>
      <w:r w:rsidR="00857B39" w:rsidRPr="004A3C61">
        <w:rPr>
          <w:rFonts w:ascii="Times New Roman" w:eastAsiaTheme="minorEastAsia" w:hAnsi="Times New Roman" w:cs="Times New Roman"/>
          <w:sz w:val="24"/>
          <w:szCs w:val="24"/>
          <w:lang w:val="en-US"/>
        </w:rPr>
        <w:t xml:space="preserve"> will be</w:t>
      </w:r>
      <w:r w:rsidR="00F94F3B" w:rsidRPr="004A3C61">
        <w:rPr>
          <w:rFonts w:ascii="Times New Roman" w:eastAsiaTheme="minorEastAsia" w:hAnsi="Times New Roman" w:cs="Times New Roman"/>
          <w:sz w:val="24"/>
          <w:szCs w:val="24"/>
          <w:lang w:val="en-US"/>
        </w:rPr>
        <w:t xml:space="preserve"> used in full by the agents and we can</w:t>
      </w:r>
      <w:r w:rsidR="00857B39" w:rsidRPr="004A3C61">
        <w:rPr>
          <w:rFonts w:ascii="Times New Roman" w:eastAsiaTheme="minorEastAsia" w:hAnsi="Times New Roman" w:cs="Times New Roman"/>
          <w:sz w:val="24"/>
          <w:szCs w:val="24"/>
          <w:lang w:val="en-US"/>
        </w:rPr>
        <w:t xml:space="preserve"> expect that the information contained in the information set it releases will not explain the forecast errors. In other words if the relevant information is used by the agents we expect that the orthogonality condition holds</w:t>
      </w:r>
      <w:r w:rsidR="008D5264">
        <w:rPr>
          <w:rFonts w:ascii="Times New Roman" w:eastAsiaTheme="minorEastAsia" w:hAnsi="Times New Roman" w:cs="Times New Roman"/>
          <w:sz w:val="24"/>
          <w:szCs w:val="24"/>
          <w:lang w:val="en-US"/>
        </w:rPr>
        <w:t xml:space="preserve"> which formally states that:</w:t>
      </w:r>
    </w:p>
    <w:p w:rsidR="00273A40" w:rsidRPr="004A3C61" w:rsidRDefault="008D5264" w:rsidP="000A672F">
      <w:pPr>
        <w:widowControl w:val="0"/>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(2)       </w:t>
      </w:r>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ih/T</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i,T-h</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i,T-h</m:t>
                </m:r>
              </m:sub>
            </m:sSub>
          </m:e>
        </m:d>
        <m:r>
          <w:rPr>
            <w:rFonts w:ascii="Cambria Math" w:eastAsiaTheme="minorEastAsia" w:hAnsi="Cambria Math" w:cs="Times New Roman"/>
            <w:sz w:val="24"/>
            <w:szCs w:val="24"/>
            <w:lang w:val="en-US"/>
          </w:rPr>
          <m:t xml:space="preserve">=0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i,T-h</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i,T-h</m:t>
            </m:r>
          </m:sub>
        </m:sSub>
        <m:r>
          <w:rPr>
            <w:rFonts w:ascii="Cambria Math" w:eastAsiaTheme="minorEastAsia" w:hAnsi="Cambria Math" w:cs="Times New Roman"/>
            <w:sz w:val="24"/>
            <w:szCs w:val="24"/>
            <w:lang w:val="en-US"/>
          </w:rPr>
          <m:t>.</m:t>
        </m:r>
      </m:oMath>
    </w:p>
    <w:p w:rsidR="002753C3" w:rsidRDefault="008F3E93" w:rsidP="000A672F">
      <w:pPr>
        <w:widowControl w:val="0"/>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 xml:space="preserve">Following Batchelor and Dua (1991) we test individually the hypothesis that </w:t>
      </w:r>
      <m:oMath>
        <m:r>
          <w:rPr>
            <w:rFonts w:ascii="Cambria Math" w:eastAsiaTheme="minorEastAsia" w:hAnsi="Cambria Math" w:cs="Times New Roman"/>
            <w:sz w:val="24"/>
            <w:szCs w:val="24"/>
            <w:lang w:val="en-US"/>
          </w:rPr>
          <m:t>β=0</m:t>
        </m:r>
      </m:oMath>
      <w:r w:rsidR="0024409F" w:rsidRPr="004A3C61">
        <w:rPr>
          <w:rFonts w:ascii="Times New Roman" w:eastAsiaTheme="minorEastAsia" w:hAnsi="Times New Roman" w:cs="Times New Roman"/>
          <w:sz w:val="24"/>
          <w:szCs w:val="24"/>
          <w:lang w:val="en-US"/>
        </w:rPr>
        <w:t xml:space="preserve"> in equation</w:t>
      </w:r>
    </w:p>
    <w:p w:rsidR="008F3E93" w:rsidRPr="002753C3" w:rsidRDefault="0024409F" w:rsidP="000A672F">
      <w:pPr>
        <w:widowControl w:val="0"/>
        <w:tabs>
          <w:tab w:val="left" w:pos="720"/>
        </w:tabs>
        <w:spacing w:after="0" w:line="360" w:lineRule="auto"/>
        <w:rPr>
          <w:rFonts w:ascii="Times New Roman" w:eastAsiaTheme="minorEastAsia" w:hAnsi="Times New Roman" w:cs="Times New Roman"/>
          <w:b/>
          <w:sz w:val="24"/>
          <w:szCs w:val="24"/>
          <w:lang w:val="en-US"/>
        </w:rPr>
      </w:pPr>
      <w:r w:rsidRPr="004A3C61">
        <w:rPr>
          <w:rFonts w:ascii="Times New Roman" w:eastAsiaTheme="minorEastAsia" w:hAnsi="Times New Roman" w:cs="Times New Roman"/>
          <w:sz w:val="24"/>
          <w:szCs w:val="24"/>
          <w:lang w:val="en-US"/>
        </w:rPr>
        <w:lastRenderedPageBreak/>
        <w:t>(3)</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ih|t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i,t-h</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i,t-h,t</m:t>
            </m:r>
          </m:sub>
        </m:sSub>
        <m:r>
          <w:rPr>
            <w:rFonts w:ascii="Cambria Math" w:eastAsiaTheme="minorEastAsia" w:hAnsi="Cambria Math" w:cs="Times New Roman"/>
            <w:sz w:val="24"/>
            <w:szCs w:val="24"/>
            <w:lang w:val="en-US"/>
          </w:rPr>
          <m:t>.</m:t>
        </m:r>
      </m:oMath>
    </w:p>
    <w:p w:rsidR="009A5ADD" w:rsidRPr="004A3C61" w:rsidRDefault="002B64FE"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pt-BR"/>
        </w:rPr>
        <w:pict>
          <v:line id="Conector reto 38" o:spid="_x0000_s1026" style="position:absolute;left:0;text-align:left;z-index:251679744;visibility:visible" from="197.95pt,211.95pt" to="197.9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" strokecolor="#4579b8 [3044]"/>
        </w:pict>
      </w:r>
      <w:r>
        <w:rPr>
          <w:rFonts w:ascii="Times New Roman" w:eastAsiaTheme="minorEastAsia" w:hAnsi="Times New Roman" w:cs="Times New Roman"/>
          <w:noProof/>
          <w:sz w:val="24"/>
          <w:szCs w:val="24"/>
          <w:lang w:eastAsia="pt-BR"/>
        </w:rPr>
        <w:pict>
          <v:line id="Conector reto 37" o:spid="_x0000_s1116" style="position:absolute;left:0;text-align:left;flip:y;z-index:251678720;visibility:visible" from="197.95pt,211.95pt" to="197.9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" strokecolor="#4579b8 [3044]"/>
        </w:pict>
      </w:r>
      <w:r w:rsidR="0024409F" w:rsidRPr="004A3C61">
        <w:rPr>
          <w:rFonts w:ascii="Times New Roman" w:eastAsiaTheme="minorEastAsia" w:hAnsi="Times New Roman" w:cs="Times New Roman"/>
          <w:sz w:val="24"/>
          <w:szCs w:val="24"/>
          <w:lang w:val="en-US"/>
        </w:rPr>
        <w:t xml:space="preserve">We therefore </w:t>
      </w:r>
      <w:r w:rsidR="00A30B92" w:rsidRPr="004A3C61">
        <w:rPr>
          <w:rFonts w:ascii="Times New Roman" w:eastAsiaTheme="minorEastAsia" w:hAnsi="Times New Roman" w:cs="Times New Roman"/>
          <w:sz w:val="24"/>
          <w:szCs w:val="24"/>
          <w:lang w:val="en-US"/>
        </w:rPr>
        <w:t>consider</w:t>
      </w:r>
      <w:r w:rsidR="0024409F" w:rsidRPr="004A3C61">
        <w:rPr>
          <w:rFonts w:ascii="Times New Roman" w:eastAsiaTheme="minorEastAsia" w:hAnsi="Times New Roman" w:cs="Times New Roman"/>
          <w:sz w:val="24"/>
          <w:szCs w:val="24"/>
          <w:lang w:val="en-US"/>
        </w:rPr>
        <w:t xml:space="preserve"> in this paper</w:t>
      </w:r>
      <w:r w:rsidR="00A30B92" w:rsidRPr="004A3C61">
        <w:rPr>
          <w:rFonts w:ascii="Times New Roman" w:eastAsiaTheme="minorEastAsia" w:hAnsi="Times New Roman" w:cs="Times New Roman"/>
          <w:sz w:val="24"/>
          <w:szCs w:val="24"/>
          <w:lang w:val="en-US"/>
        </w:rPr>
        <w:t xml:space="preserve"> the rolling window variant of the rationality forecast test but with two forecast horizons </w:t>
      </w:r>
      <w:r w:rsidR="00225755">
        <w:rPr>
          <w:rFonts w:ascii="Times New Roman" w:eastAsiaTheme="minorEastAsia" w:hAnsi="Times New Roman" w:cs="Times New Roman"/>
          <w:sz w:val="24"/>
          <w:szCs w:val="24"/>
          <w:lang w:val="en-US"/>
        </w:rPr>
        <w:t xml:space="preserve">of </w:t>
      </w:r>
      <w:r w:rsidR="00A30B92" w:rsidRPr="004A3C61">
        <w:rPr>
          <w:rFonts w:ascii="Times New Roman" w:eastAsiaTheme="minorEastAsia" w:hAnsi="Times New Roman" w:cs="Times New Roman"/>
          <w:sz w:val="24"/>
          <w:szCs w:val="24"/>
          <w:lang w:val="en-US"/>
        </w:rPr>
        <w:t xml:space="preserve">3 and 6 months before the target month. In such </w:t>
      </w:r>
      <w:r w:rsidR="00225755">
        <w:rPr>
          <w:rFonts w:ascii="Times New Roman" w:eastAsiaTheme="minorEastAsia" w:hAnsi="Times New Roman" w:cs="Times New Roman"/>
          <w:sz w:val="24"/>
          <w:szCs w:val="24"/>
          <w:lang w:val="en-US"/>
        </w:rPr>
        <w:t xml:space="preserve">a </w:t>
      </w:r>
      <w:r w:rsidR="00A30B92" w:rsidRPr="004A3C61">
        <w:rPr>
          <w:rFonts w:ascii="Times New Roman" w:eastAsiaTheme="minorEastAsia" w:hAnsi="Times New Roman" w:cs="Times New Roman"/>
          <w:sz w:val="24"/>
          <w:szCs w:val="24"/>
          <w:lang w:val="en-US"/>
        </w:rPr>
        <w:t>framework it is likely we observe that the forecast errors</w:t>
      </w:r>
      <w:r w:rsidR="009A5ADD" w:rsidRPr="004A3C61">
        <w:rPr>
          <w:rFonts w:ascii="Times New Roman" w:eastAsiaTheme="minorEastAsia" w:hAnsi="Times New Roman" w:cs="Times New Roman"/>
          <w:sz w:val="24"/>
          <w:szCs w:val="24"/>
          <w:lang w:val="en-US"/>
        </w:rPr>
        <w:t xml:space="preserve"> in the survey</w:t>
      </w:r>
      <w:r w:rsidR="00A30B92" w:rsidRPr="004A3C61">
        <w:rPr>
          <w:rFonts w:ascii="Times New Roman" w:eastAsiaTheme="minorEastAsia" w:hAnsi="Times New Roman" w:cs="Times New Roman"/>
          <w:sz w:val="24"/>
          <w:szCs w:val="24"/>
          <w:lang w:val="en-US"/>
        </w:rPr>
        <w:t xml:space="preserve"> are heteroskedastic</w:t>
      </w:r>
      <w:r w:rsidR="00C93B86" w:rsidRPr="004A3C61">
        <w:rPr>
          <w:rFonts w:ascii="Times New Roman" w:eastAsiaTheme="minorEastAsia" w:hAnsi="Times New Roman" w:cs="Times New Roman"/>
          <w:sz w:val="24"/>
          <w:szCs w:val="24"/>
          <w:lang w:val="en-US"/>
        </w:rPr>
        <w:t>,</w:t>
      </w:r>
      <w:r w:rsidR="002B37CC" w:rsidRPr="004A3C61">
        <w:rPr>
          <w:rFonts w:ascii="Times New Roman" w:eastAsiaTheme="minorEastAsia" w:hAnsi="Times New Roman" w:cs="Times New Roman"/>
          <w:sz w:val="24"/>
          <w:szCs w:val="24"/>
          <w:lang w:val="en-US"/>
        </w:rPr>
        <w:t xml:space="preserve">as pointed </w:t>
      </w:r>
      <w:r w:rsidR="00225755">
        <w:rPr>
          <w:rFonts w:ascii="Times New Roman" w:eastAsiaTheme="minorEastAsia" w:hAnsi="Times New Roman" w:cs="Times New Roman"/>
          <w:sz w:val="24"/>
          <w:szCs w:val="24"/>
          <w:lang w:val="en-US"/>
        </w:rPr>
        <w:t xml:space="preserve">out </w:t>
      </w:r>
      <w:r w:rsidR="002B37CC" w:rsidRPr="004A3C61">
        <w:rPr>
          <w:rFonts w:ascii="Times New Roman" w:eastAsiaTheme="minorEastAsia" w:hAnsi="Times New Roman" w:cs="Times New Roman"/>
          <w:sz w:val="24"/>
          <w:szCs w:val="24"/>
          <w:lang w:val="en-US"/>
        </w:rPr>
        <w:t>by</w:t>
      </w:r>
      <w:r w:rsidR="00C93B86" w:rsidRPr="004A3C61">
        <w:rPr>
          <w:rFonts w:ascii="Times New Roman" w:eastAsiaTheme="minorEastAsia" w:hAnsi="Times New Roman" w:cs="Times New Roman"/>
          <w:sz w:val="24"/>
          <w:szCs w:val="24"/>
          <w:lang w:val="en-US"/>
        </w:rPr>
        <w:t xml:space="preserve">Batchelor and Dua (1991), </w:t>
      </w:r>
      <w:r w:rsidR="00733E5D" w:rsidRPr="004A3C61">
        <w:rPr>
          <w:rFonts w:ascii="Times New Roman" w:eastAsiaTheme="minorEastAsia" w:hAnsi="Times New Roman" w:cs="Times New Roman"/>
          <w:sz w:val="24"/>
          <w:szCs w:val="24"/>
          <w:lang w:val="en-US"/>
        </w:rPr>
        <w:t>because the variance of the forecast errors decline</w:t>
      </w:r>
      <w:r w:rsidR="00225755">
        <w:rPr>
          <w:rFonts w:ascii="Times New Roman" w:eastAsiaTheme="minorEastAsia" w:hAnsi="Times New Roman" w:cs="Times New Roman"/>
          <w:sz w:val="24"/>
          <w:szCs w:val="24"/>
          <w:lang w:val="en-US"/>
        </w:rPr>
        <w:t>s</w:t>
      </w:r>
      <w:r w:rsidR="00733E5D" w:rsidRPr="004A3C61">
        <w:rPr>
          <w:rFonts w:ascii="Times New Roman" w:eastAsiaTheme="minorEastAsia" w:hAnsi="Times New Roman" w:cs="Times New Roman"/>
          <w:sz w:val="24"/>
          <w:szCs w:val="24"/>
          <w:lang w:val="en-US"/>
        </w:rPr>
        <w:t xml:space="preserve"> as the </w:t>
      </w:r>
      <w:r w:rsidR="002B37CC" w:rsidRPr="004A3C61">
        <w:rPr>
          <w:rFonts w:ascii="Times New Roman" w:eastAsiaTheme="minorEastAsia" w:hAnsi="Times New Roman" w:cs="Times New Roman"/>
          <w:sz w:val="24"/>
          <w:szCs w:val="24"/>
          <w:lang w:val="en-US"/>
        </w:rPr>
        <w:t xml:space="preserve">forecast horizons </w:t>
      </w:r>
      <w:r w:rsidR="00225755">
        <w:rPr>
          <w:rFonts w:ascii="Times New Roman" w:eastAsiaTheme="minorEastAsia" w:hAnsi="Times New Roman" w:cs="Times New Roman"/>
          <w:sz w:val="24"/>
          <w:szCs w:val="24"/>
          <w:lang w:val="en-US"/>
        </w:rPr>
        <w:t>are</w:t>
      </w:r>
      <w:r w:rsidR="002B37CC" w:rsidRPr="004A3C61">
        <w:rPr>
          <w:rFonts w:ascii="Times New Roman" w:eastAsiaTheme="minorEastAsia" w:hAnsi="Times New Roman" w:cs="Times New Roman"/>
          <w:sz w:val="24"/>
          <w:szCs w:val="24"/>
          <w:lang w:val="en-US"/>
        </w:rPr>
        <w:t xml:space="preserve"> reduced. </w:t>
      </w:r>
      <w:r w:rsidR="004B5647" w:rsidRPr="004A3C61">
        <w:rPr>
          <w:rFonts w:ascii="Times New Roman" w:eastAsiaTheme="minorEastAsia" w:hAnsi="Times New Roman" w:cs="Times New Roman"/>
          <w:sz w:val="24"/>
          <w:szCs w:val="24"/>
          <w:lang w:val="en-US"/>
        </w:rPr>
        <w:t xml:space="preserve">Further the authors argue the forecast errors </w:t>
      </w:r>
      <w:r w:rsidR="003E0886" w:rsidRPr="004A3C61">
        <w:rPr>
          <w:rFonts w:ascii="Times New Roman" w:eastAsiaTheme="minorEastAsia" w:hAnsi="Times New Roman" w:cs="Times New Roman"/>
          <w:sz w:val="24"/>
          <w:szCs w:val="24"/>
          <w:lang w:val="en-US"/>
        </w:rPr>
        <w:t xml:space="preserve">for a specific target period </w:t>
      </w:r>
      <m:oMath>
        <m:r>
          <w:rPr>
            <w:rFonts w:ascii="Cambria Math" w:eastAsiaTheme="minorEastAsia" w:hAnsi="Cambria Math" w:cs="Times New Roman"/>
            <w:sz w:val="24"/>
            <w:szCs w:val="24"/>
            <w:lang w:val="en-US"/>
          </w:rPr>
          <m:t>T</m:t>
        </m:r>
      </m:oMath>
      <w:r w:rsidR="003E0886" w:rsidRPr="004A3C61">
        <w:rPr>
          <w:rFonts w:ascii="Times New Roman" w:eastAsiaTheme="minorEastAsia" w:hAnsi="Times New Roman" w:cs="Times New Roman"/>
          <w:sz w:val="24"/>
          <w:szCs w:val="24"/>
          <w:lang w:val="en-US"/>
        </w:rPr>
        <w:t xml:space="preserve"> made at period </w:t>
      </w:r>
      <m:oMath>
        <m:r>
          <w:rPr>
            <w:rFonts w:ascii="Cambria Math" w:eastAsiaTheme="minorEastAsia" w:hAnsi="Cambria Math" w:cs="Times New Roman"/>
            <w:sz w:val="24"/>
            <w:szCs w:val="24"/>
            <w:lang w:val="en-US"/>
          </w:rPr>
          <m:t>T-h</m:t>
        </m:r>
      </m:oMath>
      <w:r w:rsidR="003E0886" w:rsidRPr="004A3C61">
        <w:rPr>
          <w:rFonts w:ascii="Times New Roman" w:eastAsiaTheme="minorEastAsia" w:hAnsi="Times New Roman" w:cs="Times New Roman"/>
          <w:sz w:val="24"/>
          <w:szCs w:val="24"/>
          <w:lang w:val="en-US"/>
        </w:rPr>
        <w:t xml:space="preserve"> are correlated with the errors in the forecast in the subsequent months. </w:t>
      </w:r>
    </w:p>
    <w:p w:rsidR="00052543" w:rsidRPr="004A3C61" w:rsidRDefault="009A5ADD"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B7768E">
        <w:rPr>
          <w:rFonts w:ascii="Times New Roman" w:eastAsiaTheme="minorEastAsia" w:hAnsi="Times New Roman" w:cs="Times New Roman"/>
          <w:sz w:val="24"/>
          <w:szCs w:val="24"/>
          <w:lang w:val="en-US"/>
        </w:rPr>
        <w:t>Considering such</w:t>
      </w:r>
      <w:r w:rsidR="00B7768E">
        <w:rPr>
          <w:rFonts w:ascii="Times New Roman" w:eastAsiaTheme="minorEastAsia" w:hAnsi="Times New Roman" w:cs="Times New Roman"/>
          <w:sz w:val="24"/>
          <w:szCs w:val="24"/>
          <w:lang w:val="en-US"/>
        </w:rPr>
        <w:t xml:space="preserve"> a</w:t>
      </w:r>
      <w:r w:rsidRPr="00B7768E">
        <w:rPr>
          <w:rFonts w:ascii="Times New Roman" w:eastAsiaTheme="minorEastAsia" w:hAnsi="Times New Roman" w:cs="Times New Roman"/>
          <w:sz w:val="24"/>
          <w:szCs w:val="24"/>
          <w:lang w:val="en-US"/>
        </w:rPr>
        <w:t xml:space="preserve"> possible structure</w:t>
      </w:r>
      <w:r w:rsidR="00B7768E">
        <w:rPr>
          <w:rFonts w:ascii="Times New Roman" w:eastAsiaTheme="minorEastAsia" w:hAnsi="Times New Roman" w:cs="Times New Roman"/>
          <w:sz w:val="24"/>
          <w:szCs w:val="24"/>
          <w:lang w:val="en-US"/>
        </w:rPr>
        <w:t>,</w:t>
      </w:r>
      <w:r w:rsidRPr="00B7768E">
        <w:rPr>
          <w:rFonts w:ascii="Times New Roman" w:eastAsiaTheme="minorEastAsia" w:hAnsi="Times New Roman" w:cs="Times New Roman"/>
          <w:sz w:val="24"/>
          <w:szCs w:val="24"/>
          <w:lang w:val="en-US"/>
        </w:rPr>
        <w:t xml:space="preserve"> we use the Davies and Lahiri (1995) methodology to explicitly model the covariance structure of the forecast errors in survey based forecasts. Our objective is to decompose the forecast errors into two dimensions, a common macroeconomic aggregate shock and an individual bias</w:t>
      </w:r>
      <w:r w:rsidR="00B7768E">
        <w:rPr>
          <w:rFonts w:ascii="Times New Roman" w:eastAsiaTheme="minorEastAsia" w:hAnsi="Times New Roman" w:cs="Times New Roman"/>
          <w:sz w:val="24"/>
          <w:szCs w:val="24"/>
          <w:lang w:val="en-US"/>
        </w:rPr>
        <w:t xml:space="preserve">. Under this view </w:t>
      </w:r>
      <w:r w:rsidRPr="00B7768E">
        <w:rPr>
          <w:rFonts w:ascii="Times New Roman" w:eastAsiaTheme="minorEastAsia" w:hAnsi="Times New Roman" w:cs="Times New Roman"/>
          <w:sz w:val="24"/>
          <w:szCs w:val="24"/>
          <w:lang w:val="en-US"/>
        </w:rPr>
        <w:t>forecasters are not responsible for the forecast errors due to the macroeconomic shock but have an individual bias that is related to private information that makes their forecasts different among each other.</w:t>
      </w:r>
    </w:p>
    <w:p w:rsidR="0006081A" w:rsidRDefault="00052543"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hAnsi="Times New Roman" w:cs="Times New Roman"/>
          <w:sz w:val="24"/>
          <w:szCs w:val="24"/>
          <w:lang w:val="en-US"/>
        </w:rPr>
        <w:t xml:space="preserve">We assume that the participants forecast error can be decomposed between two dimensional structures. The first component assumes that there is a bias in each individual forecast and the second component represents cumulative monthly aggregate shocks which will be common to the two different forecast horizons </w:t>
      </w:r>
      <w:r w:rsidR="00B7768E">
        <w:rPr>
          <w:rFonts w:ascii="Times New Roman" w:hAnsi="Times New Roman" w:cs="Times New Roman"/>
          <w:sz w:val="24"/>
          <w:szCs w:val="24"/>
          <w:lang w:val="en-US"/>
        </w:rPr>
        <w:t xml:space="preserve">in which </w:t>
      </w:r>
      <w:r w:rsidRPr="004A3C61">
        <w:rPr>
          <w:rFonts w:ascii="Times New Roman" w:hAnsi="Times New Roman" w:cs="Times New Roman"/>
          <w:sz w:val="24"/>
          <w:szCs w:val="24"/>
          <w:lang w:val="en-US"/>
        </w:rPr>
        <w:t>we are in</w:t>
      </w:r>
      <w:r w:rsidR="0039490A" w:rsidRPr="004A3C61">
        <w:rPr>
          <w:rFonts w:ascii="Times New Roman" w:hAnsi="Times New Roman" w:cs="Times New Roman"/>
          <w:sz w:val="24"/>
          <w:szCs w:val="24"/>
          <w:lang w:val="en-US"/>
        </w:rPr>
        <w:t>terested. Formally</w:t>
      </w:r>
      <w:r w:rsidR="0039490A" w:rsidRPr="004A3C61">
        <w:rPr>
          <w:rFonts w:ascii="Times New Roman" w:eastAsiaTheme="minorEastAsia" w:hAnsi="Times New Roman" w:cs="Times New Roman"/>
          <w:sz w:val="24"/>
          <w:szCs w:val="24"/>
          <w:lang w:val="en-US"/>
        </w:rPr>
        <w:t xml:space="preserve"> let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hT</m:t>
            </m:r>
          </m:sub>
          <m:sup>
            <m:r>
              <w:rPr>
                <w:rFonts w:ascii="Cambria Math" w:eastAsiaTheme="minorEastAsia" w:hAnsi="Cambria Math" w:cs="Times New Roman"/>
                <w:sz w:val="24"/>
                <w:szCs w:val="24"/>
                <w:lang w:val="en-US"/>
              </w:rPr>
              <m:t>*</m:t>
            </m:r>
          </m:sup>
        </m:sSubSup>
      </m:oMath>
      <w:r w:rsidR="0039490A" w:rsidRPr="004A3C61">
        <w:rPr>
          <w:rFonts w:ascii="Times New Roman" w:eastAsiaTheme="minorEastAsia" w:hAnsi="Times New Roman" w:cs="Times New Roman"/>
          <w:sz w:val="24"/>
          <w:szCs w:val="24"/>
          <w:lang w:val="en-US"/>
        </w:rPr>
        <w:t xml:space="preserve"> represent the unobserved value that inflation would take for period </w:t>
      </w:r>
      <m:oMath>
        <m:r>
          <w:rPr>
            <w:rFonts w:ascii="Cambria Math" w:eastAsiaTheme="minorEastAsia" w:hAnsi="Cambria Math" w:cs="Times New Roman"/>
            <w:sz w:val="24"/>
            <w:szCs w:val="24"/>
            <w:lang w:val="en-US"/>
          </w:rPr>
          <m:t>T</m:t>
        </m:r>
      </m:oMath>
      <w:r w:rsidR="0039490A" w:rsidRPr="004A3C61">
        <w:rPr>
          <w:rFonts w:ascii="Times New Roman" w:eastAsiaTheme="minorEastAsia" w:hAnsi="Times New Roman" w:cs="Times New Roman"/>
          <w:sz w:val="24"/>
          <w:szCs w:val="24"/>
          <w:lang w:val="en-US"/>
        </w:rPr>
        <w:t xml:space="preserve"> if no shock had occurred from horizon </w:t>
      </w:r>
      <m:oMath>
        <m:r>
          <w:rPr>
            <w:rFonts w:ascii="Cambria Math" w:eastAsiaTheme="minorEastAsia" w:hAnsi="Cambria Math" w:cs="Times New Roman"/>
            <w:sz w:val="24"/>
            <w:szCs w:val="24"/>
            <w:lang w:val="en-US"/>
          </w:rPr>
          <m:t>h</m:t>
        </m:r>
      </m:oMath>
      <w:r w:rsidR="0039490A" w:rsidRPr="004A3C61">
        <w:rPr>
          <w:rFonts w:ascii="Times New Roman" w:eastAsiaTheme="minorEastAsia" w:hAnsi="Times New Roman" w:cs="Times New Roman"/>
          <w:sz w:val="24"/>
          <w:szCs w:val="24"/>
          <w:lang w:val="en-US"/>
        </w:rPr>
        <w:t xml:space="preserve"> until the target month.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hT</m:t>
            </m:r>
          </m:sub>
          <m:sup>
            <m:r>
              <w:rPr>
                <w:rFonts w:ascii="Cambria Math" w:eastAsiaTheme="minorEastAsia" w:hAnsi="Cambria Math" w:cs="Times New Roman"/>
                <w:sz w:val="24"/>
                <w:szCs w:val="24"/>
                <w:lang w:val="en-US"/>
              </w:rPr>
              <m:t>*</m:t>
            </m:r>
          </m:sup>
        </m:sSubSup>
      </m:oMath>
      <w:r w:rsidR="0039490A" w:rsidRPr="004A3C61">
        <w:rPr>
          <w:rFonts w:ascii="Times New Roman" w:eastAsiaTheme="minorEastAsia" w:hAnsi="Times New Roman" w:cs="Times New Roman"/>
          <w:sz w:val="24"/>
          <w:szCs w:val="24"/>
          <w:lang w:val="en-US"/>
        </w:rPr>
        <w:t xml:space="preserve"> represents therefore the value that the agents attempt to forecast. Nevertheless the agents produce biased forecasts which are represented by the individual specific biases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oMath>
      <w:r w:rsidR="0039490A" w:rsidRPr="004A3C61">
        <w:rPr>
          <w:rFonts w:ascii="Times New Roman" w:eastAsiaTheme="minorEastAsia" w:hAnsi="Times New Roman" w:cs="Times New Roman"/>
          <w:sz w:val="24"/>
          <w:szCs w:val="24"/>
          <w:lang w:val="en-US"/>
        </w:rPr>
        <w:t xml:space="preserve"> such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ih</m:t>
                </m:r>
              </m:num>
              <m:den>
                <m:r>
                  <w:rPr>
                    <w:rFonts w:ascii="Cambria Math" w:eastAsiaTheme="minorEastAsia" w:hAnsi="Cambria Math" w:cs="Times New Roman"/>
                    <w:sz w:val="24"/>
                    <w:szCs w:val="24"/>
                    <w:lang w:val="en-US"/>
                  </w:rPr>
                  <m:t>T</m:t>
                </m:r>
              </m:den>
            </m:f>
          </m:sub>
        </m:sSub>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hT</m:t>
            </m:r>
          </m:sub>
          <m:sup>
            <m:r>
              <w:rPr>
                <w:rFonts w:ascii="Cambria Math" w:eastAsiaTheme="minorEastAsia" w:hAnsi="Cambria Math" w:cs="Times New Roman"/>
                <w:sz w:val="24"/>
                <w:szCs w:val="24"/>
                <w:lang w:val="en-US"/>
              </w:rPr>
              <m:t>*</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oMath>
      <w:r w:rsidR="0039490A" w:rsidRPr="004A3C61">
        <w:rPr>
          <w:rFonts w:ascii="Times New Roman" w:eastAsiaTheme="minorEastAsia" w:hAnsi="Times New Roman" w:cs="Times New Roman"/>
          <w:sz w:val="24"/>
          <w:szCs w:val="24"/>
          <w:lang w:val="en-US"/>
        </w:rPr>
        <w:t xml:space="preserve">. At the same time the actual values for inflation are given by the unobserved values in the absence of shocks plus these shocks such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hT</m:t>
            </m:r>
          </m:sub>
          <m:sup>
            <m:r>
              <w:rPr>
                <w:rFonts w:ascii="Cambria Math" w:eastAsiaTheme="minorEastAsia" w:hAnsi="Cambria Math" w:cs="Times New Roman"/>
                <w:sz w:val="24"/>
                <w:szCs w:val="24"/>
                <w:lang w:val="en-US"/>
              </w:rPr>
              <m:t>*</m:t>
            </m:r>
          </m:sup>
        </m:sSubSup>
        <m:r>
          <w:rPr>
            <w:rFonts w:ascii="Cambria Math" w:eastAsiaTheme="minorEastAsia"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h</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υ</m:t>
                </m:r>
              </m:e>
              <m:sub>
                <m:r>
                  <w:rPr>
                    <w:rFonts w:ascii="Cambria Math" w:hAnsi="Cambria Math" w:cs="Times New Roman"/>
                    <w:sz w:val="24"/>
                    <w:szCs w:val="24"/>
                    <w:lang w:val="en-US"/>
                  </w:rPr>
                  <m:t>j</m:t>
                </m:r>
              </m:sub>
            </m:sSub>
          </m:e>
        </m:nary>
      </m:oMath>
      <w:r w:rsidR="0039490A" w:rsidRPr="004A3C61">
        <w:rPr>
          <w:rFonts w:ascii="Times New Roman" w:eastAsiaTheme="minorEastAsia" w:hAnsi="Times New Roman" w:cs="Times New Roman"/>
          <w:sz w:val="24"/>
          <w:szCs w:val="24"/>
          <w:lang w:val="en-US"/>
        </w:rPr>
        <w:t>. As a consequence we obtain the forecast error as proposed in equation</w:t>
      </w:r>
    </w:p>
    <w:p w:rsidR="00052543" w:rsidRPr="0006081A" w:rsidRDefault="0039490A"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(4)</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lang w:val="en-US"/>
              </w:rPr>
              <m:t>h</m:t>
            </m:r>
            <m:r>
              <w:rPr>
                <w:rFonts w:ascii="Cambria Math" w:eastAsiaTheme="minorEastAsia" w:hAnsi="Cambria Math" w:cs="Times New Roman"/>
                <w:sz w:val="24"/>
                <w:szCs w:val="24"/>
              </w:rPr>
              <m:t>t</m:t>
            </m:r>
          </m:sub>
        </m:sSub>
      </m:oMath>
      <w:r w:rsidR="0006081A" w:rsidRPr="0006081A">
        <w:rPr>
          <w:rFonts w:ascii="Times New Roman" w:eastAsiaTheme="minorEastAsia" w:hAnsi="Times New Roman" w:cs="Times New Roman"/>
          <w:sz w:val="24"/>
          <w:szCs w:val="24"/>
          <w:lang w:val="en-US"/>
        </w:rPr>
        <w:t xml:space="preserve"> and</w:t>
      </w:r>
    </w:p>
    <w:p w:rsidR="00052543" w:rsidRPr="004A3C61" w:rsidRDefault="0006081A"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(5)</w:t>
      </w:r>
      <w:r>
        <w:rPr>
          <w:rFonts w:ascii="Times New Roman" w:eastAsiaTheme="minorEastAsia"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ht</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h</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υ</m:t>
                </m:r>
              </m:e>
              <m:sub>
                <m:r>
                  <w:rPr>
                    <w:rFonts w:ascii="Cambria Math" w:hAnsi="Cambria Math" w:cs="Times New Roman"/>
                    <w:sz w:val="24"/>
                    <w:szCs w:val="24"/>
                    <w:lang w:val="en-US"/>
                  </w:rPr>
                  <m:t>j</m:t>
                </m:r>
              </m:sub>
            </m:sSub>
          </m:e>
        </m:nary>
      </m:oMath>
      <w:r>
        <w:rPr>
          <w:rFonts w:ascii="Times New Roman" w:eastAsiaTheme="minorEastAsia" w:hAnsi="Times New Roman" w:cs="Times New Roman"/>
          <w:sz w:val="24"/>
          <w:szCs w:val="24"/>
          <w:lang w:val="en-US"/>
        </w:rPr>
        <w:t>.</w:t>
      </w:r>
    </w:p>
    <w:p w:rsidR="00052543" w:rsidRPr="004A3C61" w:rsidRDefault="00052543"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 xml:space="preserve">In this setup the error component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t</m:t>
            </m:r>
          </m:sub>
        </m:sSub>
      </m:oMath>
      <w:r w:rsidRPr="004A3C61">
        <w:rPr>
          <w:rFonts w:ascii="Times New Roman" w:eastAsiaTheme="minorEastAsia" w:hAnsi="Times New Roman" w:cs="Times New Roman"/>
          <w:sz w:val="24"/>
          <w:szCs w:val="24"/>
          <w:lang w:val="en-US"/>
        </w:rPr>
        <w:t xml:space="preserve"> is the cumulative effect of </w:t>
      </w:r>
      <w:r w:rsidR="007F5CF1" w:rsidRPr="004A3C61">
        <w:rPr>
          <w:rFonts w:ascii="Times New Roman" w:eastAsiaTheme="minorEastAsia" w:hAnsi="Times New Roman" w:cs="Times New Roman"/>
          <w:sz w:val="24"/>
          <w:szCs w:val="24"/>
          <w:lang w:val="en-US"/>
        </w:rPr>
        <w:t xml:space="preserve">all shocks which occurred from </w:t>
      </w:r>
      <m:oMath>
        <m:r>
          <w:rPr>
            <w:rFonts w:ascii="Cambria Math" w:eastAsiaTheme="minorEastAsia" w:hAnsi="Cambria Math" w:cs="Times New Roman"/>
            <w:sz w:val="24"/>
            <w:szCs w:val="24"/>
            <w:lang w:val="en-US"/>
          </w:rPr>
          <m:t>h</m:t>
        </m:r>
      </m:oMath>
      <w:r w:rsidRPr="004A3C61">
        <w:rPr>
          <w:rFonts w:ascii="Times New Roman" w:eastAsiaTheme="minorEastAsia" w:hAnsi="Times New Roman" w:cs="Times New Roman"/>
          <w:sz w:val="24"/>
          <w:szCs w:val="24"/>
          <w:lang w:val="en-US"/>
        </w:rPr>
        <w:t xml:space="preserve"> months before the target month of interest to the month of interest. This cumulative effect is given simply by the summation of each monthly shock. </w:t>
      </w:r>
    </w:p>
    <w:p w:rsidR="00F04A45" w:rsidRPr="00B92941" w:rsidRDefault="00020284"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The common aggregate macroeconomic shock accounts for the autocorrelation present in the data and</w:t>
      </w:r>
      <w:r w:rsidR="0039490A" w:rsidRPr="004A3C61">
        <w:rPr>
          <w:rFonts w:ascii="Times New Roman" w:eastAsiaTheme="minorEastAsia" w:hAnsi="Times New Roman" w:cs="Times New Roman"/>
          <w:sz w:val="24"/>
          <w:szCs w:val="24"/>
          <w:lang w:val="en-US"/>
        </w:rPr>
        <w:t>,</w:t>
      </w:r>
      <w:r w:rsidRPr="004A3C61">
        <w:rPr>
          <w:rFonts w:ascii="Times New Roman" w:eastAsiaTheme="minorEastAsia" w:hAnsi="Times New Roman" w:cs="Times New Roman"/>
          <w:sz w:val="24"/>
          <w:szCs w:val="24"/>
          <w:lang w:val="en-US"/>
        </w:rPr>
        <w:t xml:space="preserve"> because it is common across the </w:t>
      </w:r>
      <w:r w:rsidR="009A5ADD" w:rsidRPr="004A3C61">
        <w:rPr>
          <w:rFonts w:ascii="Times New Roman" w:eastAsiaTheme="minorEastAsia" w:hAnsi="Times New Roman" w:cs="Times New Roman"/>
          <w:sz w:val="24"/>
          <w:szCs w:val="24"/>
          <w:lang w:val="en-US"/>
        </w:rPr>
        <w:t>survey participants</w:t>
      </w:r>
      <w:r w:rsidR="0039490A" w:rsidRPr="004A3C61">
        <w:rPr>
          <w:rFonts w:ascii="Times New Roman" w:eastAsiaTheme="minorEastAsia" w:hAnsi="Times New Roman" w:cs="Times New Roman"/>
          <w:sz w:val="24"/>
          <w:szCs w:val="24"/>
          <w:lang w:val="en-US"/>
        </w:rPr>
        <w:t>,</w:t>
      </w:r>
      <w:r w:rsidR="009A5ADD" w:rsidRPr="004A3C61">
        <w:rPr>
          <w:rFonts w:ascii="Times New Roman" w:eastAsiaTheme="minorEastAsia" w:hAnsi="Times New Roman" w:cs="Times New Roman"/>
          <w:sz w:val="24"/>
          <w:szCs w:val="24"/>
          <w:lang w:val="en-US"/>
        </w:rPr>
        <w:t xml:space="preserve"> it </w:t>
      </w:r>
      <w:r w:rsidR="00C93B86" w:rsidRPr="004A3C61">
        <w:rPr>
          <w:rFonts w:ascii="Times New Roman" w:eastAsiaTheme="minorEastAsia" w:hAnsi="Times New Roman" w:cs="Times New Roman"/>
          <w:sz w:val="24"/>
          <w:szCs w:val="24"/>
          <w:lang w:val="en-US"/>
        </w:rPr>
        <w:t xml:space="preserve">can be </w:t>
      </w:r>
      <w:r w:rsidR="00C93B86" w:rsidRPr="004A3C61">
        <w:rPr>
          <w:rFonts w:ascii="Times New Roman" w:eastAsiaTheme="minorEastAsia" w:hAnsi="Times New Roman" w:cs="Times New Roman"/>
          <w:sz w:val="24"/>
          <w:szCs w:val="24"/>
          <w:lang w:val="en-US"/>
        </w:rPr>
        <w:lastRenderedPageBreak/>
        <w:t>considered</w:t>
      </w:r>
      <w:r w:rsidR="00733E5D" w:rsidRPr="004A3C61">
        <w:rPr>
          <w:rFonts w:ascii="Times New Roman" w:eastAsiaTheme="minorEastAsia" w:hAnsi="Times New Roman" w:cs="Times New Roman"/>
          <w:sz w:val="24"/>
          <w:szCs w:val="24"/>
          <w:lang w:val="en-US"/>
        </w:rPr>
        <w:t xml:space="preserve"> to be present in bot</w:t>
      </w:r>
      <w:r w:rsidR="00F04A45" w:rsidRPr="004A3C61">
        <w:rPr>
          <w:rFonts w:ascii="Times New Roman" w:eastAsiaTheme="minorEastAsia" w:hAnsi="Times New Roman" w:cs="Times New Roman"/>
          <w:sz w:val="24"/>
          <w:szCs w:val="24"/>
          <w:lang w:val="en-US"/>
        </w:rPr>
        <w:t>h the sixth and the third month</w:t>
      </w:r>
      <w:r w:rsidR="00733E5D" w:rsidRPr="004A3C61">
        <w:rPr>
          <w:rFonts w:ascii="Times New Roman" w:eastAsiaTheme="minorEastAsia" w:hAnsi="Times New Roman" w:cs="Times New Roman"/>
          <w:sz w:val="24"/>
          <w:szCs w:val="24"/>
          <w:lang w:val="en-US"/>
        </w:rPr>
        <w:t xml:space="preserve"> horizons in such </w:t>
      </w:r>
      <w:r w:rsidR="00B7768E">
        <w:rPr>
          <w:rFonts w:ascii="Times New Roman" w:eastAsiaTheme="minorEastAsia" w:hAnsi="Times New Roman" w:cs="Times New Roman"/>
          <w:sz w:val="24"/>
          <w:szCs w:val="24"/>
          <w:lang w:val="en-US"/>
        </w:rPr>
        <w:t xml:space="preserve">a </w:t>
      </w:r>
      <w:r w:rsidR="00733E5D" w:rsidRPr="004A3C61">
        <w:rPr>
          <w:rFonts w:ascii="Times New Roman" w:eastAsiaTheme="minorEastAsia" w:hAnsi="Times New Roman" w:cs="Times New Roman"/>
          <w:sz w:val="24"/>
          <w:szCs w:val="24"/>
          <w:lang w:val="en-US"/>
        </w:rPr>
        <w:t xml:space="preserve">way that it follows a cumulative process that starts in the sixth </w:t>
      </w:r>
      <w:r w:rsidRPr="004A3C61">
        <w:rPr>
          <w:rFonts w:ascii="Times New Roman" w:eastAsiaTheme="minorEastAsia" w:hAnsi="Times New Roman" w:cs="Times New Roman"/>
          <w:sz w:val="24"/>
          <w:szCs w:val="24"/>
          <w:lang w:val="en-US"/>
        </w:rPr>
        <w:t xml:space="preserve">forecast </w:t>
      </w:r>
      <w:r w:rsidR="00733E5D" w:rsidRPr="004A3C61">
        <w:rPr>
          <w:rFonts w:ascii="Times New Roman" w:eastAsiaTheme="minorEastAsia" w:hAnsi="Times New Roman" w:cs="Times New Roman"/>
          <w:sz w:val="24"/>
          <w:szCs w:val="24"/>
          <w:lang w:val="en-US"/>
        </w:rPr>
        <w:t>horizon</w:t>
      </w:r>
      <w:r w:rsidRPr="004A3C61">
        <w:rPr>
          <w:rFonts w:ascii="Times New Roman" w:eastAsiaTheme="minorEastAsia" w:hAnsi="Times New Roman" w:cs="Times New Roman"/>
          <w:sz w:val="24"/>
          <w:szCs w:val="24"/>
          <w:lang w:val="en-US"/>
        </w:rPr>
        <w:t>, our longest horizon,</w:t>
      </w:r>
      <w:r w:rsidR="00733E5D" w:rsidRPr="004A3C61">
        <w:rPr>
          <w:rFonts w:ascii="Times New Roman" w:eastAsiaTheme="minorEastAsia" w:hAnsi="Times New Roman" w:cs="Times New Roman"/>
          <w:sz w:val="24"/>
          <w:szCs w:val="24"/>
          <w:lang w:val="en-US"/>
        </w:rPr>
        <w:t xml:space="preserve"> and ends in the target month itself. In this case </w:t>
      </w:r>
      <w:r w:rsidRPr="004A3C61">
        <w:rPr>
          <w:rFonts w:ascii="Times New Roman" w:eastAsiaTheme="minorEastAsia" w:hAnsi="Times New Roman" w:cs="Times New Roman"/>
          <w:sz w:val="24"/>
          <w:szCs w:val="24"/>
          <w:lang w:val="en-US"/>
        </w:rPr>
        <w:t>because</w:t>
      </w:r>
      <w:r w:rsidR="00733E5D" w:rsidRPr="004A3C61">
        <w:rPr>
          <w:rFonts w:ascii="Times New Roman" w:eastAsiaTheme="minorEastAsia" w:hAnsi="Times New Roman" w:cs="Times New Roman"/>
          <w:sz w:val="24"/>
          <w:szCs w:val="24"/>
          <w:lang w:val="en-US"/>
        </w:rPr>
        <w:t xml:space="preserve"> the </w:t>
      </w:r>
      <w:r w:rsidR="002B37CC" w:rsidRPr="004A3C61">
        <w:rPr>
          <w:rFonts w:ascii="Times New Roman" w:eastAsiaTheme="minorEastAsia" w:hAnsi="Times New Roman" w:cs="Times New Roman"/>
          <w:sz w:val="24"/>
          <w:szCs w:val="24"/>
          <w:lang w:val="en-US"/>
        </w:rPr>
        <w:t>periods are overlapping we can expect that they generate correlation between the</w:t>
      </w:r>
      <w:r w:rsidR="00C93B86" w:rsidRPr="004A3C61">
        <w:rPr>
          <w:rFonts w:ascii="Times New Roman" w:eastAsiaTheme="minorEastAsia" w:hAnsi="Times New Roman" w:cs="Times New Roman"/>
          <w:sz w:val="24"/>
          <w:szCs w:val="24"/>
          <w:lang w:val="en-US"/>
        </w:rPr>
        <w:t xml:space="preserve"> two</w:t>
      </w:r>
      <w:r w:rsidRPr="004A3C61">
        <w:rPr>
          <w:rFonts w:ascii="Times New Roman" w:eastAsiaTheme="minorEastAsia" w:hAnsi="Times New Roman" w:cs="Times New Roman"/>
          <w:sz w:val="24"/>
          <w:szCs w:val="24"/>
          <w:lang w:val="en-US"/>
        </w:rPr>
        <w:t xml:space="preserve"> forecast</w:t>
      </w:r>
      <w:r w:rsidR="00C93B86" w:rsidRPr="004A3C61">
        <w:rPr>
          <w:rFonts w:ascii="Times New Roman" w:eastAsiaTheme="minorEastAsia" w:hAnsi="Times New Roman" w:cs="Times New Roman"/>
          <w:sz w:val="24"/>
          <w:szCs w:val="24"/>
          <w:lang w:val="en-US"/>
        </w:rPr>
        <w:t xml:space="preserve"> horizons</w:t>
      </w:r>
      <w:r w:rsidRPr="004A3C61">
        <w:rPr>
          <w:rFonts w:ascii="Times New Roman" w:eastAsiaTheme="minorEastAsia" w:hAnsi="Times New Roman" w:cs="Times New Roman"/>
          <w:sz w:val="24"/>
          <w:szCs w:val="24"/>
          <w:lang w:val="en-US"/>
        </w:rPr>
        <w:t xml:space="preserve"> we are considering</w:t>
      </w:r>
      <w:r w:rsidR="00C93B86" w:rsidRPr="004A3C61">
        <w:rPr>
          <w:rFonts w:ascii="Times New Roman" w:eastAsiaTheme="minorEastAsia" w:hAnsi="Times New Roman" w:cs="Times New Roman"/>
          <w:sz w:val="24"/>
          <w:szCs w:val="24"/>
          <w:lang w:val="en-US"/>
        </w:rPr>
        <w:t xml:space="preserve">. </w:t>
      </w:r>
      <w:r w:rsidR="009A5ADD" w:rsidRPr="004A3C61">
        <w:rPr>
          <w:rFonts w:ascii="Times New Roman" w:eastAsiaTheme="minorEastAsia" w:hAnsi="Times New Roman" w:cs="Times New Roman"/>
          <w:sz w:val="24"/>
          <w:szCs w:val="24"/>
          <w:lang w:val="en-US"/>
        </w:rPr>
        <w:t>Furthermore,</w:t>
      </w:r>
      <w:r w:rsidR="002B37CC" w:rsidRPr="004A3C61">
        <w:rPr>
          <w:rFonts w:ascii="Times New Roman" w:eastAsiaTheme="minorEastAsia" w:hAnsi="Times New Roman" w:cs="Times New Roman"/>
          <w:sz w:val="24"/>
          <w:szCs w:val="24"/>
          <w:lang w:val="en-US"/>
        </w:rPr>
        <w:t xml:space="preserve"> because the rolling wind</w:t>
      </w:r>
      <w:r w:rsidR="00B7768E">
        <w:rPr>
          <w:rFonts w:ascii="Times New Roman" w:eastAsiaTheme="minorEastAsia" w:hAnsi="Times New Roman" w:cs="Times New Roman"/>
          <w:sz w:val="24"/>
          <w:szCs w:val="24"/>
          <w:lang w:val="en-US"/>
        </w:rPr>
        <w:t>ow test assumes adjacent target</w:t>
      </w:r>
      <w:r w:rsidR="002B37CC" w:rsidRPr="004A3C61">
        <w:rPr>
          <w:rFonts w:ascii="Times New Roman" w:eastAsiaTheme="minorEastAsia" w:hAnsi="Times New Roman" w:cs="Times New Roman"/>
          <w:sz w:val="24"/>
          <w:szCs w:val="24"/>
          <w:lang w:val="en-US"/>
        </w:rPr>
        <w:t xml:space="preserve"> months</w:t>
      </w:r>
      <w:r w:rsidR="00B7768E">
        <w:rPr>
          <w:rFonts w:ascii="Times New Roman" w:eastAsiaTheme="minorEastAsia" w:hAnsi="Times New Roman" w:cs="Times New Roman"/>
          <w:sz w:val="24"/>
          <w:szCs w:val="24"/>
          <w:lang w:val="en-US"/>
        </w:rPr>
        <w:t>,</w:t>
      </w:r>
      <w:r w:rsidR="002B37CC" w:rsidRPr="004A3C61">
        <w:rPr>
          <w:rFonts w:ascii="Times New Roman" w:eastAsiaTheme="minorEastAsia" w:hAnsi="Times New Roman" w:cs="Times New Roman"/>
          <w:sz w:val="24"/>
          <w:szCs w:val="24"/>
          <w:lang w:val="en-US"/>
        </w:rPr>
        <w:t xml:space="preserve"> the common component of the error appears in </w:t>
      </w:r>
      <w:r w:rsidR="00F04A45" w:rsidRPr="004A3C61">
        <w:rPr>
          <w:rFonts w:ascii="Times New Roman" w:eastAsiaTheme="minorEastAsia" w:hAnsi="Times New Roman" w:cs="Times New Roman"/>
          <w:sz w:val="24"/>
          <w:szCs w:val="24"/>
          <w:lang w:val="en-US"/>
        </w:rPr>
        <w:t>the different</w:t>
      </w:r>
      <w:r w:rsidR="002B37CC" w:rsidRPr="00B92941">
        <w:rPr>
          <w:rFonts w:ascii="Times New Roman" w:eastAsiaTheme="minorEastAsia" w:hAnsi="Times New Roman" w:cs="Times New Roman"/>
          <w:sz w:val="24"/>
          <w:szCs w:val="24"/>
          <w:lang w:val="en-US"/>
        </w:rPr>
        <w:t>targets</w:t>
      </w:r>
      <w:r w:rsidR="00F04A45" w:rsidRPr="00B92941">
        <w:rPr>
          <w:rFonts w:ascii="Times New Roman" w:eastAsiaTheme="minorEastAsia" w:hAnsi="Times New Roman" w:cs="Times New Roman"/>
          <w:sz w:val="24"/>
          <w:szCs w:val="24"/>
          <w:lang w:val="en-US"/>
        </w:rPr>
        <w:t xml:space="preserve"> for three and six month horizonscausing</w:t>
      </w:r>
      <w:r w:rsidR="002B37CC" w:rsidRPr="00B92941">
        <w:rPr>
          <w:rFonts w:ascii="Times New Roman" w:eastAsiaTheme="minorEastAsia" w:hAnsi="Times New Roman" w:cs="Times New Roman"/>
          <w:sz w:val="24"/>
          <w:szCs w:val="24"/>
          <w:lang w:val="en-US"/>
        </w:rPr>
        <w:t xml:space="preserve"> serial correlation as well. </w:t>
      </w:r>
    </w:p>
    <w:p w:rsidR="00554139" w:rsidRPr="00B92941" w:rsidRDefault="00554139"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B92941">
        <w:rPr>
          <w:rFonts w:ascii="Times New Roman" w:eastAsiaTheme="minorEastAsia" w:hAnsi="Times New Roman" w:cs="Times New Roman"/>
          <w:sz w:val="24"/>
          <w:szCs w:val="24"/>
          <w:lang w:val="en-US"/>
        </w:rPr>
        <w:t>Davies and Lahiri (1995) propose in their paper a framework to address the problem of heteroskedastic errors through explicitly modeling the covariance of forecast errors across three dimensions, namely: multiple individuals, multiple target years</w:t>
      </w:r>
      <w:r w:rsidR="0006081A" w:rsidRPr="00B92941">
        <w:rPr>
          <w:rFonts w:ascii="Times New Roman" w:eastAsiaTheme="minorEastAsia" w:hAnsi="Times New Roman" w:cs="Times New Roman"/>
          <w:sz w:val="24"/>
          <w:szCs w:val="24"/>
          <w:lang w:val="en-US"/>
        </w:rPr>
        <w:t>,</w:t>
      </w:r>
      <w:r w:rsidRPr="00B92941">
        <w:rPr>
          <w:rFonts w:ascii="Times New Roman" w:eastAsiaTheme="minorEastAsia" w:hAnsi="Times New Roman" w:cs="Times New Roman"/>
          <w:sz w:val="24"/>
          <w:szCs w:val="24"/>
          <w:lang w:val="en-US"/>
        </w:rPr>
        <w:t xml:space="preserve"> and multiple forecast horizons. Nevertheless the model setup we adopt in this paper </w:t>
      </w:r>
      <w:r w:rsidR="0008075D" w:rsidRPr="00B92941">
        <w:rPr>
          <w:rFonts w:ascii="Times New Roman" w:eastAsiaTheme="minorEastAsia" w:hAnsi="Times New Roman" w:cs="Times New Roman"/>
          <w:sz w:val="24"/>
          <w:szCs w:val="24"/>
          <w:lang w:val="en-US"/>
        </w:rPr>
        <w:t>is somewhat different from that</w:t>
      </w:r>
      <w:r w:rsidRPr="00B92941">
        <w:rPr>
          <w:rFonts w:ascii="Times New Roman" w:eastAsiaTheme="minorEastAsia" w:hAnsi="Times New Roman" w:cs="Times New Roman"/>
          <w:sz w:val="24"/>
          <w:szCs w:val="24"/>
          <w:lang w:val="en-US"/>
        </w:rPr>
        <w:t xml:space="preserve"> proposed by Davies and Lahiri (1995) </w:t>
      </w:r>
      <w:r w:rsidR="00B7768E">
        <w:rPr>
          <w:rFonts w:ascii="Times New Roman" w:eastAsiaTheme="minorEastAsia" w:hAnsi="Times New Roman" w:cs="Times New Roman"/>
          <w:sz w:val="24"/>
          <w:szCs w:val="24"/>
          <w:lang w:val="en-US"/>
        </w:rPr>
        <w:t>to</w:t>
      </w:r>
      <w:r w:rsidRPr="00B92941">
        <w:rPr>
          <w:rFonts w:ascii="Times New Roman" w:eastAsiaTheme="minorEastAsia" w:hAnsi="Times New Roman" w:cs="Times New Roman"/>
          <w:sz w:val="24"/>
          <w:szCs w:val="24"/>
          <w:lang w:val="en-US"/>
        </w:rPr>
        <w:t xml:space="preserve"> the extent that the authors aggregate over the survey participants whereas our model only takes account of the cumulative macroeconomic shocks without aggregation, or in other words</w:t>
      </w:r>
      <w:r w:rsidR="0008075D" w:rsidRPr="00B92941">
        <w:rPr>
          <w:rFonts w:ascii="Times New Roman" w:eastAsiaTheme="minorEastAsia" w:hAnsi="Times New Roman" w:cs="Times New Roman"/>
          <w:sz w:val="24"/>
          <w:szCs w:val="24"/>
          <w:lang w:val="en-US"/>
        </w:rPr>
        <w:t>,</w:t>
      </w:r>
      <w:r w:rsidRPr="00B92941">
        <w:rPr>
          <w:rFonts w:ascii="Times New Roman" w:eastAsiaTheme="minorEastAsia" w:hAnsi="Times New Roman" w:cs="Times New Roman"/>
          <w:sz w:val="24"/>
          <w:szCs w:val="24"/>
          <w:lang w:val="en-US"/>
        </w:rPr>
        <w:t xml:space="preserve"> we consider only the multiple targets represented by the rolling window and forecast horizons (three and six months in advance). We justify this choice by arguing that the objective of our paper is not </w:t>
      </w:r>
      <w:r w:rsidR="00B7768E">
        <w:rPr>
          <w:rFonts w:ascii="Times New Roman" w:eastAsiaTheme="minorEastAsia" w:hAnsi="Times New Roman" w:cs="Times New Roman"/>
          <w:sz w:val="24"/>
          <w:szCs w:val="24"/>
          <w:lang w:val="en-US"/>
        </w:rPr>
        <w:t xml:space="preserve">to </w:t>
      </w:r>
      <w:r w:rsidRPr="00B92941">
        <w:rPr>
          <w:rFonts w:ascii="Times New Roman" w:eastAsiaTheme="minorEastAsia" w:hAnsi="Times New Roman" w:cs="Times New Roman"/>
          <w:sz w:val="24"/>
          <w:szCs w:val="24"/>
          <w:lang w:val="en-US"/>
        </w:rPr>
        <w:t xml:space="preserve">test the rationality forecast hypothesis but only </w:t>
      </w:r>
      <w:r w:rsidR="00B7768E">
        <w:rPr>
          <w:rFonts w:ascii="Times New Roman" w:eastAsiaTheme="minorEastAsia" w:hAnsi="Times New Roman" w:cs="Times New Roman"/>
          <w:sz w:val="24"/>
          <w:szCs w:val="24"/>
          <w:lang w:val="en-US"/>
        </w:rPr>
        <w:t xml:space="preserve">to </w:t>
      </w:r>
      <w:r w:rsidRPr="00B92941">
        <w:rPr>
          <w:rFonts w:ascii="Times New Roman" w:eastAsiaTheme="minorEastAsia" w:hAnsi="Times New Roman" w:cs="Times New Roman"/>
          <w:sz w:val="24"/>
          <w:szCs w:val="24"/>
          <w:lang w:val="en-US"/>
        </w:rPr>
        <w:t>investigate if the COPOM actions and elements of communication policy have informational content</w:t>
      </w:r>
      <w:r w:rsidR="0008075D" w:rsidRPr="00B92941">
        <w:rPr>
          <w:rFonts w:ascii="Times New Roman" w:eastAsiaTheme="minorEastAsia" w:hAnsi="Times New Roman" w:cs="Times New Roman"/>
          <w:sz w:val="24"/>
          <w:szCs w:val="24"/>
          <w:lang w:val="en-US"/>
        </w:rPr>
        <w:t xml:space="preserve"> across individuals </w:t>
      </w:r>
      <w:r w:rsidR="00B7768E">
        <w:rPr>
          <w:rFonts w:ascii="Times New Roman" w:eastAsiaTheme="minorEastAsia" w:hAnsi="Times New Roman" w:cs="Times New Roman"/>
          <w:sz w:val="24"/>
          <w:szCs w:val="24"/>
          <w:lang w:val="en-US"/>
        </w:rPr>
        <w:t xml:space="preserve">thus </w:t>
      </w:r>
      <w:r w:rsidR="0008075D" w:rsidRPr="00B92941">
        <w:rPr>
          <w:rFonts w:ascii="Times New Roman" w:eastAsiaTheme="minorEastAsia" w:hAnsi="Times New Roman" w:cs="Times New Roman"/>
          <w:sz w:val="24"/>
          <w:szCs w:val="24"/>
          <w:lang w:val="en-US"/>
        </w:rPr>
        <w:t>not justifying the aggregation over individuals</w:t>
      </w:r>
      <w:r w:rsidRPr="00B92941">
        <w:rPr>
          <w:rFonts w:ascii="Times New Roman" w:eastAsiaTheme="minorEastAsia" w:hAnsi="Times New Roman" w:cs="Times New Roman"/>
          <w:sz w:val="24"/>
          <w:szCs w:val="24"/>
          <w:lang w:val="en-US"/>
        </w:rPr>
        <w:t xml:space="preserve">. </w:t>
      </w:r>
    </w:p>
    <w:p w:rsidR="00554139" w:rsidRPr="004A3C61" w:rsidRDefault="00554139"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B92941">
        <w:rPr>
          <w:rFonts w:ascii="Times New Roman" w:eastAsiaTheme="minorEastAsia" w:hAnsi="Times New Roman" w:cs="Times New Roman"/>
          <w:sz w:val="24"/>
          <w:szCs w:val="24"/>
          <w:lang w:val="en-US"/>
        </w:rPr>
        <w:t xml:space="preserve">Batchelor and Dua (1991) propose </w:t>
      </w:r>
      <w:r w:rsidR="00B7768E">
        <w:rPr>
          <w:rFonts w:ascii="Times New Roman" w:eastAsiaTheme="minorEastAsia" w:hAnsi="Times New Roman" w:cs="Times New Roman"/>
          <w:sz w:val="24"/>
          <w:szCs w:val="24"/>
          <w:lang w:val="en-US"/>
        </w:rPr>
        <w:t xml:space="preserve">to </w:t>
      </w:r>
      <w:r w:rsidRPr="00B92941">
        <w:rPr>
          <w:rFonts w:ascii="Times New Roman" w:eastAsiaTheme="minorEastAsia" w:hAnsi="Times New Roman" w:cs="Times New Roman"/>
          <w:sz w:val="24"/>
          <w:szCs w:val="24"/>
          <w:lang w:val="en-US"/>
        </w:rPr>
        <w:t xml:space="preserve">test the restriction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=0</m:t>
        </m:r>
      </m:oMath>
      <w:r w:rsidRPr="004A3C61">
        <w:rPr>
          <w:rFonts w:ascii="Times New Roman" w:eastAsiaTheme="minorEastAsia" w:hAnsi="Times New Roman" w:cs="Times New Roman"/>
          <w:sz w:val="24"/>
          <w:szCs w:val="24"/>
          <w:lang w:val="en-US"/>
        </w:rPr>
        <w:t xml:space="preserve"> in equation (3) using the result that under the hypothesis of rationality, or in our case under the null that the Brazilian Monetary Policy Committee (COPOM) actions and elements of communication policy have no informational content regarding the rationality of the F</w:t>
      </w:r>
      <w:r w:rsidR="00314C03">
        <w:rPr>
          <w:rFonts w:ascii="Times New Roman" w:eastAsiaTheme="minorEastAsia" w:hAnsi="Times New Roman" w:cs="Times New Roman"/>
          <w:sz w:val="24"/>
          <w:szCs w:val="24"/>
          <w:lang w:val="en-US"/>
        </w:rPr>
        <w:t>ocus Market readout</w:t>
      </w:r>
      <w:r w:rsidRPr="004A3C61">
        <w:rPr>
          <w:rFonts w:ascii="Times New Roman" w:eastAsiaTheme="minorEastAsia" w:hAnsi="Times New Roman" w:cs="Times New Roman"/>
          <w:sz w:val="24"/>
          <w:szCs w:val="24"/>
          <w:lang w:val="en-US"/>
        </w:rPr>
        <w:t xml:space="preserve"> through the following: </w:t>
      </w:r>
    </w:p>
    <w:p w:rsidR="00554139" w:rsidRDefault="00EF5F8C"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w:t>
      </w:r>
      <w:r>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i</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χ</m:t>
            </m:r>
          </m:e>
          <m:sub>
            <m:r>
              <w:rPr>
                <w:rFonts w:ascii="Cambria Math" w:eastAsiaTheme="minorEastAsia" w:hAnsi="Cambria Math" w:cs="Times New Roman"/>
                <w:sz w:val="24"/>
                <w:szCs w:val="24"/>
                <w:lang w:val="en-US"/>
              </w:rPr>
              <m:t>m</m:t>
            </m:r>
          </m:sub>
          <m:sup>
            <m:r>
              <w:rPr>
                <w:rFonts w:ascii="Cambria Math" w:eastAsiaTheme="minorEastAsia" w:hAnsi="Cambria Math" w:cs="Times New Roman"/>
                <w:sz w:val="24"/>
                <w:szCs w:val="24"/>
                <w:lang w:val="en-US"/>
              </w:rPr>
              <m:t>2</m:t>
            </m:r>
          </m:sup>
        </m:sSubSup>
      </m:oMath>
    </w:p>
    <w:p w:rsidR="00554139" w:rsidRPr="004A3C61" w:rsidRDefault="00EF5F8C" w:rsidP="000A672F">
      <w:pPr>
        <w:widowControl w:val="0"/>
        <w:tabs>
          <w:tab w:val="left" w:pos="720"/>
        </w:tabs>
        <w:spacing w:after="0" w:line="36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(7)</w:t>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V=</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X'X</m:t>
                </m:r>
              </m:e>
            </m:d>
          </m:e>
          <m:sup>
            <m:r>
              <w:rPr>
                <w:rFonts w:ascii="Cambria Math" w:eastAsiaTheme="minorEastAsia" w:hAnsi="Cambria Math" w:cs="Times New Roman"/>
                <w:sz w:val="24"/>
                <w:szCs w:val="24"/>
                <w:lang w:val="en-US"/>
              </w:rPr>
              <m:t>-1</m:t>
            </m:r>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CX</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X</m:t>
                </m:r>
              </m:e>
            </m:d>
          </m:e>
          <m:sup>
            <m:r>
              <w:rPr>
                <w:rFonts w:ascii="Cambria Math" w:eastAsiaTheme="minorEastAsia" w:hAnsi="Cambria Math" w:cs="Times New Roman"/>
                <w:sz w:val="24"/>
                <w:szCs w:val="24"/>
                <w:lang w:val="en-US"/>
              </w:rPr>
              <m:t>-1</m:t>
            </m:r>
          </m:sup>
        </m:sSup>
      </m:oMath>
      <w:r>
        <w:rPr>
          <w:rFonts w:ascii="Times New Roman" w:eastAsiaTheme="minorEastAsia" w:hAnsi="Times New Roman" w:cs="Times New Roman"/>
          <w:b/>
          <w:sz w:val="24"/>
          <w:szCs w:val="24"/>
          <w:lang w:val="en-US"/>
        </w:rPr>
        <w:t>.</w:t>
      </w:r>
    </w:p>
    <w:p w:rsidR="00554139" w:rsidRPr="004A3C61" w:rsidRDefault="00554139"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The test proposed in equation</w:t>
      </w:r>
      <w:r w:rsidR="00B7768E">
        <w:rPr>
          <w:rFonts w:ascii="Times New Roman" w:eastAsiaTheme="minorEastAsia" w:hAnsi="Times New Roman" w:cs="Times New Roman"/>
          <w:sz w:val="24"/>
          <w:szCs w:val="24"/>
          <w:lang w:val="en-US"/>
        </w:rPr>
        <w:t xml:space="preserve">s (6) </w:t>
      </w:r>
      <w:r w:rsidRPr="004A3C61">
        <w:rPr>
          <w:rFonts w:ascii="Times New Roman" w:eastAsiaTheme="minorEastAsia" w:hAnsi="Times New Roman" w:cs="Times New Roman"/>
          <w:sz w:val="24"/>
          <w:szCs w:val="24"/>
          <w:lang w:val="en-US"/>
        </w:rPr>
        <w:t xml:space="preserve">and </w:t>
      </w:r>
      <w:r w:rsidR="00B7768E">
        <w:rPr>
          <w:rFonts w:ascii="Times New Roman" w:eastAsiaTheme="minorEastAsia" w:hAnsi="Times New Roman" w:cs="Times New Roman"/>
          <w:sz w:val="24"/>
          <w:szCs w:val="24"/>
          <w:lang w:val="en-US"/>
        </w:rPr>
        <w:t>(</w:t>
      </w:r>
      <w:r w:rsidRPr="004A3C61">
        <w:rPr>
          <w:rFonts w:ascii="Times New Roman" w:eastAsiaTheme="minorEastAsia" w:hAnsi="Times New Roman" w:cs="Times New Roman"/>
          <w:sz w:val="24"/>
          <w:szCs w:val="24"/>
          <w:lang w:val="en-US"/>
        </w:rPr>
        <w:t>7</w:t>
      </w:r>
      <w:r w:rsidR="00B7768E">
        <w:rPr>
          <w:rFonts w:ascii="Times New Roman" w:eastAsiaTheme="minorEastAsia" w:hAnsi="Times New Roman" w:cs="Times New Roman"/>
          <w:sz w:val="24"/>
          <w:szCs w:val="24"/>
          <w:lang w:val="en-US"/>
        </w:rPr>
        <w:t>)</w:t>
      </w:r>
      <w:r w:rsidRPr="004A3C61">
        <w:rPr>
          <w:rFonts w:ascii="Times New Roman" w:eastAsiaTheme="minorEastAsia" w:hAnsi="Times New Roman" w:cs="Times New Roman"/>
          <w:sz w:val="24"/>
          <w:szCs w:val="24"/>
          <w:lang w:val="en-US"/>
        </w:rPr>
        <w:t xml:space="preserve"> is based on Hansen and Hodrick (1980) estimator. Its objective is to correct the variance-covariance estimator for the bias caused by serial correlation expected in overlapping forecast horizons. The estimator is based on estimating </w:t>
      </w:r>
      <m:oMath>
        <m:r>
          <w:rPr>
            <w:rFonts w:ascii="Cambria Math" w:eastAsiaTheme="minorEastAsia" w:hAnsi="Cambria Math" w:cs="Times New Roman"/>
            <w:sz w:val="24"/>
            <w:szCs w:val="24"/>
            <w:lang w:val="en-US"/>
          </w:rPr>
          <m:t xml:space="preserve">β </m:t>
        </m:r>
      </m:oMath>
      <w:r w:rsidRPr="004A3C61">
        <w:rPr>
          <w:rFonts w:ascii="Times New Roman" w:eastAsiaTheme="minorEastAsia" w:hAnsi="Times New Roman" w:cs="Times New Roman"/>
          <w:sz w:val="24"/>
          <w:szCs w:val="24"/>
          <w:lang w:val="en-US"/>
        </w:rPr>
        <w:t>using OLS and using the correction proposed in equation (7) instead of the usual variance-covariance estimator based on least squares residuals. The variance-covariance estimator based on equat</w:t>
      </w:r>
      <w:r w:rsidR="0008075D" w:rsidRPr="004A3C61">
        <w:rPr>
          <w:rFonts w:ascii="Times New Roman" w:eastAsiaTheme="minorEastAsia" w:hAnsi="Times New Roman" w:cs="Times New Roman"/>
          <w:sz w:val="24"/>
          <w:szCs w:val="24"/>
          <w:lang w:val="en-US"/>
        </w:rPr>
        <w:t xml:space="preserve">ion </w:t>
      </w:r>
      <w:r w:rsidR="00B7768E">
        <w:rPr>
          <w:rFonts w:ascii="Times New Roman" w:eastAsiaTheme="minorEastAsia" w:hAnsi="Times New Roman" w:cs="Times New Roman"/>
          <w:sz w:val="24"/>
          <w:szCs w:val="24"/>
          <w:lang w:val="en-US"/>
        </w:rPr>
        <w:t>(</w:t>
      </w:r>
      <w:r w:rsidR="0008075D" w:rsidRPr="004A3C61">
        <w:rPr>
          <w:rFonts w:ascii="Times New Roman" w:eastAsiaTheme="minorEastAsia" w:hAnsi="Times New Roman" w:cs="Times New Roman"/>
          <w:sz w:val="24"/>
          <w:szCs w:val="24"/>
          <w:lang w:val="en-US"/>
        </w:rPr>
        <w:t>7</w:t>
      </w:r>
      <w:r w:rsidR="00B7768E">
        <w:rPr>
          <w:rFonts w:ascii="Times New Roman" w:eastAsiaTheme="minorEastAsia" w:hAnsi="Times New Roman" w:cs="Times New Roman"/>
          <w:sz w:val="24"/>
          <w:szCs w:val="24"/>
          <w:lang w:val="en-US"/>
        </w:rPr>
        <w:t>)</w:t>
      </w:r>
      <w:r w:rsidR="0008075D" w:rsidRPr="004A3C61">
        <w:rPr>
          <w:rFonts w:ascii="Times New Roman" w:eastAsiaTheme="minorEastAsia" w:hAnsi="Times New Roman" w:cs="Times New Roman"/>
          <w:sz w:val="24"/>
          <w:szCs w:val="24"/>
          <w:lang w:val="en-US"/>
        </w:rPr>
        <w:t xml:space="preserve"> depends essentially on</w:t>
      </w:r>
      <w:r w:rsidRPr="004A3C61">
        <w:rPr>
          <w:rFonts w:ascii="Times New Roman" w:eastAsiaTheme="minorEastAsia" w:hAnsi="Times New Roman" w:cs="Times New Roman"/>
          <w:sz w:val="24"/>
          <w:szCs w:val="24"/>
          <w:lang w:val="en-US"/>
        </w:rPr>
        <w:t xml:space="preserve">matrix </w:t>
      </w:r>
      <m:oMath>
        <m:r>
          <w:rPr>
            <w:rFonts w:ascii="Cambria Math" w:eastAsiaTheme="minorEastAsia" w:hAnsi="Cambria Math" w:cs="Times New Roman"/>
            <w:sz w:val="24"/>
            <w:szCs w:val="24"/>
            <w:lang w:val="en-US"/>
          </w:rPr>
          <m:t>C</m:t>
        </m:r>
      </m:oMath>
      <w:r w:rsidRPr="004A3C61">
        <w:rPr>
          <w:rFonts w:ascii="Times New Roman" w:eastAsiaTheme="minorEastAsia" w:hAnsi="Times New Roman" w:cs="Times New Roman"/>
          <w:sz w:val="24"/>
          <w:szCs w:val="24"/>
          <w:lang w:val="en-US"/>
        </w:rPr>
        <w:t xml:space="preserve">, since the other matrices are those corresponding to the dependent variables </w:t>
      </w:r>
      <w:r w:rsidRPr="004A3C61">
        <w:rPr>
          <w:rFonts w:ascii="Times New Roman" w:eastAsiaTheme="minorEastAsia" w:hAnsi="Times New Roman" w:cs="Times New Roman"/>
          <w:sz w:val="24"/>
          <w:szCs w:val="24"/>
          <w:lang w:val="en-US"/>
        </w:rPr>
        <w:lastRenderedPageBreak/>
        <w:t>matrix</w:t>
      </w:r>
      <m:oMath>
        <m:r>
          <w:rPr>
            <w:rFonts w:ascii="Cambria Math" w:eastAsiaTheme="minorEastAsia" w:hAnsi="Cambria Math" w:cs="Times New Roman"/>
            <w:sz w:val="24"/>
            <w:szCs w:val="24"/>
            <w:lang w:val="en-US"/>
          </w:rPr>
          <m:t>X</m:t>
        </m:r>
      </m:oMath>
      <w:r w:rsidRPr="004A3C61">
        <w:rPr>
          <w:rFonts w:ascii="Times New Roman" w:eastAsiaTheme="minorEastAsia" w:hAnsi="Times New Roman" w:cs="Times New Roman"/>
          <w:sz w:val="24"/>
          <w:szCs w:val="24"/>
          <w:lang w:val="en-US"/>
        </w:rPr>
        <w:t xml:space="preserve">. Batchelor and Dua(1991) propose a symmetric form for </w:t>
      </w:r>
      <m:oMath>
        <m:r>
          <w:rPr>
            <w:rFonts w:ascii="Cambria Math" w:eastAsiaTheme="minorEastAsia" w:hAnsi="Cambria Math" w:cs="Times New Roman"/>
            <w:sz w:val="24"/>
            <w:szCs w:val="24"/>
            <w:lang w:val="en-US"/>
          </w:rPr>
          <m:t>C</m:t>
        </m:r>
      </m:oMath>
      <w:r w:rsidRPr="004A3C61">
        <w:rPr>
          <w:rFonts w:ascii="Times New Roman" w:eastAsiaTheme="minorEastAsia" w:hAnsi="Times New Roman" w:cs="Times New Roman"/>
          <w:sz w:val="24"/>
          <w:szCs w:val="24"/>
          <w:lang w:val="en-US"/>
        </w:rPr>
        <w:t xml:space="preserve"> based on the Bartlett weights arguing that Newey and West (1987) </w:t>
      </w:r>
      <w:r w:rsidR="00B7768E">
        <w:rPr>
          <w:rFonts w:ascii="Times New Roman" w:eastAsiaTheme="minorEastAsia" w:hAnsi="Times New Roman" w:cs="Times New Roman"/>
          <w:sz w:val="24"/>
          <w:szCs w:val="24"/>
          <w:lang w:val="en-US"/>
        </w:rPr>
        <w:t xml:space="preserve">is </w:t>
      </w:r>
      <w:r w:rsidRPr="004A3C61">
        <w:rPr>
          <w:rFonts w:ascii="Times New Roman" w:eastAsiaTheme="minorEastAsia" w:hAnsi="Times New Roman" w:cs="Times New Roman"/>
          <w:sz w:val="24"/>
          <w:szCs w:val="24"/>
          <w:lang w:val="en-US"/>
        </w:rPr>
        <w:t xml:space="preserve">a sufficient condition </w:t>
      </w:r>
      <w:r w:rsidR="00B7768E">
        <w:rPr>
          <w:rFonts w:ascii="Times New Roman" w:eastAsiaTheme="minorEastAsia" w:hAnsi="Times New Roman" w:cs="Times New Roman"/>
          <w:sz w:val="24"/>
          <w:szCs w:val="24"/>
          <w:lang w:val="en-US"/>
        </w:rPr>
        <w:t>for</w:t>
      </w:r>
      <m:oMath>
        <m:r>
          <w:rPr>
            <w:rFonts w:ascii="Cambria Math" w:eastAsiaTheme="minorEastAsia" w:hAnsi="Cambria Math" w:cs="Times New Roman"/>
            <w:sz w:val="24"/>
            <w:szCs w:val="24"/>
            <w:lang w:val="en-US"/>
          </w:rPr>
          <m:t>V</m:t>
        </m:r>
      </m:oMath>
      <w:r w:rsidRPr="004A3C61">
        <w:rPr>
          <w:rFonts w:ascii="Times New Roman" w:eastAsiaTheme="minorEastAsia" w:hAnsi="Times New Roman" w:cs="Times New Roman"/>
          <w:sz w:val="24"/>
          <w:szCs w:val="24"/>
          <w:lang w:val="en-US"/>
        </w:rPr>
        <w:t xml:space="preserve"> be</w:t>
      </w:r>
      <w:r w:rsidR="00B7768E">
        <w:rPr>
          <w:rFonts w:ascii="Times New Roman" w:eastAsiaTheme="minorEastAsia" w:hAnsi="Times New Roman" w:cs="Times New Roman"/>
          <w:sz w:val="24"/>
          <w:szCs w:val="24"/>
          <w:lang w:val="en-US"/>
        </w:rPr>
        <w:t>ing</w:t>
      </w:r>
      <w:r w:rsidRPr="004A3C61">
        <w:rPr>
          <w:rFonts w:ascii="Times New Roman" w:eastAsiaTheme="minorEastAsia" w:hAnsi="Times New Roman" w:cs="Times New Roman"/>
          <w:sz w:val="24"/>
          <w:szCs w:val="24"/>
          <w:lang w:val="en-US"/>
        </w:rPr>
        <w:t xml:space="preserve"> positive definite using the weights. Nevertheless as argued in Davies and Lahiri(1995), imposing the positive definite form to </w:t>
      </w:r>
      <m:oMath>
        <m:r>
          <w:rPr>
            <w:rFonts w:ascii="Cambria Math" w:eastAsiaTheme="minorEastAsia" w:hAnsi="Cambria Math" w:cs="Times New Roman"/>
            <w:sz w:val="24"/>
            <w:szCs w:val="24"/>
            <w:lang w:val="en-US"/>
          </w:rPr>
          <m:t>V</m:t>
        </m:r>
      </m:oMath>
      <w:r w:rsidR="00B7768E">
        <w:rPr>
          <w:rFonts w:ascii="Times New Roman" w:eastAsiaTheme="minorEastAsia" w:hAnsi="Times New Roman" w:cs="Times New Roman"/>
          <w:sz w:val="24"/>
          <w:szCs w:val="24"/>
          <w:lang w:val="en-US"/>
        </w:rPr>
        <w:t>is not sufficient to take into</w:t>
      </w:r>
      <w:r w:rsidRPr="004A3C61">
        <w:rPr>
          <w:rFonts w:ascii="Times New Roman" w:eastAsiaTheme="minorEastAsia" w:hAnsi="Times New Roman" w:cs="Times New Roman"/>
          <w:sz w:val="24"/>
          <w:szCs w:val="24"/>
          <w:lang w:val="en-US"/>
        </w:rPr>
        <w:t xml:space="preserve"> account the decline in the variances and covariances</w:t>
      </w:r>
      <w:r w:rsidR="00B7768E">
        <w:rPr>
          <w:rFonts w:ascii="Times New Roman" w:eastAsiaTheme="minorEastAsia" w:hAnsi="Times New Roman" w:cs="Times New Roman"/>
          <w:sz w:val="24"/>
          <w:szCs w:val="24"/>
          <w:lang w:val="en-US"/>
        </w:rPr>
        <w:t xml:space="preserve">that </w:t>
      </w:r>
      <w:r w:rsidRPr="004A3C61">
        <w:rPr>
          <w:rFonts w:ascii="Times New Roman" w:eastAsiaTheme="minorEastAsia" w:hAnsi="Times New Roman" w:cs="Times New Roman"/>
          <w:sz w:val="24"/>
          <w:szCs w:val="24"/>
          <w:lang w:val="en-US"/>
        </w:rPr>
        <w:t>we expect to occur as the forecast horizon decreases towards the target date implying that this estimator is not consistent</w:t>
      </w:r>
      <w:r w:rsidR="00A735B7">
        <w:rPr>
          <w:rFonts w:ascii="Times New Roman" w:eastAsiaTheme="minorEastAsia" w:hAnsi="Times New Roman" w:cs="Times New Roman"/>
          <w:sz w:val="24"/>
          <w:szCs w:val="24"/>
          <w:lang w:val="en-US"/>
        </w:rPr>
        <w:t>.</w:t>
      </w:r>
      <w:r w:rsidR="0008075D" w:rsidRPr="004A3C61">
        <w:rPr>
          <w:rStyle w:val="Refdenotaderodap"/>
          <w:rFonts w:ascii="Times New Roman" w:eastAsiaTheme="minorEastAsia" w:hAnsi="Times New Roman" w:cs="Times New Roman"/>
          <w:sz w:val="24"/>
          <w:szCs w:val="24"/>
          <w:lang w:val="en-US"/>
        </w:rPr>
        <w:footnoteReference w:id="3"/>
      </w:r>
    </w:p>
    <w:p w:rsidR="00554139" w:rsidRPr="004A3C61" w:rsidRDefault="00554139"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 xml:space="preserve">Their estimator proposes a very specific structure that accounts for the decline in the variances and covariances as the forecast horizon approaches the target date. Such </w:t>
      </w:r>
      <w:r w:rsidR="0010060D">
        <w:rPr>
          <w:rFonts w:ascii="Times New Roman" w:eastAsiaTheme="minorEastAsia" w:hAnsi="Times New Roman" w:cs="Times New Roman"/>
          <w:sz w:val="24"/>
          <w:szCs w:val="24"/>
          <w:lang w:val="en-US"/>
        </w:rPr>
        <w:t xml:space="preserve">a </w:t>
      </w:r>
      <w:r w:rsidRPr="004A3C61">
        <w:rPr>
          <w:rFonts w:ascii="Times New Roman" w:eastAsiaTheme="minorEastAsia" w:hAnsi="Times New Roman" w:cs="Times New Roman"/>
          <w:sz w:val="24"/>
          <w:szCs w:val="24"/>
          <w:lang w:val="en-US"/>
        </w:rPr>
        <w:t>problem is likely to impose severe autocorrelation in the forecast errors in the rolling window test in our case because when we move from the 6 to the 3 forecast horizon</w:t>
      </w:r>
      <w:r w:rsidR="0010060D">
        <w:rPr>
          <w:rFonts w:ascii="Times New Roman" w:eastAsiaTheme="minorEastAsia" w:hAnsi="Times New Roman" w:cs="Times New Roman"/>
          <w:sz w:val="24"/>
          <w:szCs w:val="24"/>
          <w:lang w:val="en-US"/>
        </w:rPr>
        <w:t>,</w:t>
      </w:r>
      <w:r w:rsidRPr="004A3C61">
        <w:rPr>
          <w:rFonts w:ascii="Times New Roman" w:eastAsiaTheme="minorEastAsia" w:hAnsi="Times New Roman" w:cs="Times New Roman"/>
          <w:sz w:val="24"/>
          <w:szCs w:val="24"/>
          <w:lang w:val="en-US"/>
        </w:rPr>
        <w:t xml:space="preserve"> and given the sequence of target dates</w:t>
      </w:r>
      <w:r w:rsidR="0010060D">
        <w:rPr>
          <w:rFonts w:ascii="Times New Roman" w:eastAsiaTheme="minorEastAsia" w:hAnsi="Times New Roman" w:cs="Times New Roman"/>
          <w:sz w:val="24"/>
          <w:szCs w:val="24"/>
          <w:lang w:val="en-US"/>
        </w:rPr>
        <w:t>,</w:t>
      </w:r>
      <w:r w:rsidRPr="004A3C61">
        <w:rPr>
          <w:rFonts w:ascii="Times New Roman" w:eastAsiaTheme="minorEastAsia" w:hAnsi="Times New Roman" w:cs="Times New Roman"/>
          <w:sz w:val="24"/>
          <w:szCs w:val="24"/>
          <w:lang w:val="en-US"/>
        </w:rPr>
        <w:t xml:space="preserve"> we have an intricate structure of correlation across the adjacent targets that is generated by the recursive process present in the rolling window. As a consequence we have to deal with two different structures for correlation. The first given by the decrease in the variance as the forecast horizon decreases and the second given by the common source of correlation present in the adjacent targets of the rolling window.</w:t>
      </w:r>
    </w:p>
    <w:p w:rsidR="00554139" w:rsidRPr="004A3C61" w:rsidRDefault="008B6ACF"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The structure of</w:t>
      </w:r>
      <w:r w:rsidR="00554139" w:rsidRPr="004A3C61">
        <w:rPr>
          <w:rFonts w:ascii="Times New Roman" w:eastAsiaTheme="minorEastAsia" w:hAnsi="Times New Roman" w:cs="Times New Roman"/>
          <w:sz w:val="24"/>
          <w:szCs w:val="24"/>
          <w:lang w:val="en-US"/>
        </w:rPr>
        <w:t xml:space="preserve"> matrix </w:t>
      </w:r>
      <m:oMath>
        <m:r>
          <w:rPr>
            <w:rFonts w:ascii="Cambria Math" w:eastAsiaTheme="minorEastAsia" w:hAnsi="Cambria Math" w:cs="Times New Roman"/>
            <w:sz w:val="24"/>
            <w:szCs w:val="24"/>
            <w:lang w:val="en-US"/>
          </w:rPr>
          <m:t>C</m:t>
        </m:r>
      </m:oMath>
      <w:r w:rsidR="00554139" w:rsidRPr="004A3C61">
        <w:rPr>
          <w:rFonts w:ascii="Times New Roman" w:eastAsiaTheme="minorEastAsia" w:hAnsi="Times New Roman" w:cs="Times New Roman"/>
          <w:sz w:val="24"/>
          <w:szCs w:val="24"/>
          <w:lang w:val="en-US"/>
        </w:rPr>
        <w:t xml:space="preserve">follows from assuming that the forecast errors can be decomposed as proposed in equations (4) and (5) and from assuming that the survey participants are taken individually. We follow such </w:t>
      </w:r>
      <w:r w:rsidR="0010060D">
        <w:rPr>
          <w:rFonts w:ascii="Times New Roman" w:eastAsiaTheme="minorEastAsia" w:hAnsi="Times New Roman" w:cs="Times New Roman"/>
          <w:sz w:val="24"/>
          <w:szCs w:val="24"/>
          <w:lang w:val="en-US"/>
        </w:rPr>
        <w:t xml:space="preserve">a </w:t>
      </w:r>
      <w:r w:rsidR="00554139" w:rsidRPr="004A3C61">
        <w:rPr>
          <w:rFonts w:ascii="Times New Roman" w:eastAsiaTheme="minorEastAsia" w:hAnsi="Times New Roman" w:cs="Times New Roman"/>
          <w:sz w:val="24"/>
          <w:szCs w:val="24"/>
          <w:lang w:val="en-US"/>
        </w:rPr>
        <w:t xml:space="preserve">structure and we explicitly model the forecast errors autocorrelations. </w:t>
      </w:r>
    </w:p>
    <w:p w:rsidR="00A30B92" w:rsidRDefault="002B37CC"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4A3C61">
        <w:rPr>
          <w:rFonts w:ascii="Times New Roman" w:eastAsiaTheme="minorEastAsia" w:hAnsi="Times New Roman" w:cs="Times New Roman"/>
          <w:sz w:val="24"/>
          <w:szCs w:val="24"/>
          <w:lang w:val="en-US"/>
        </w:rPr>
        <w:t>In order to clarify our point we p</w:t>
      </w:r>
      <w:r w:rsidR="00C93B86" w:rsidRPr="004A3C61">
        <w:rPr>
          <w:rFonts w:ascii="Times New Roman" w:eastAsiaTheme="minorEastAsia" w:hAnsi="Times New Roman" w:cs="Times New Roman"/>
          <w:sz w:val="24"/>
          <w:szCs w:val="24"/>
          <w:lang w:val="en-US"/>
        </w:rPr>
        <w:t>resent in figure 1 a schematic representation of the forecast error structure adapted from Davies and Lahiri (1995).</w:t>
      </w:r>
      <w:r w:rsidR="005871C9" w:rsidRPr="004A3C61">
        <w:rPr>
          <w:rFonts w:ascii="Times New Roman" w:eastAsiaTheme="minorEastAsia" w:hAnsi="Times New Roman" w:cs="Times New Roman"/>
          <w:sz w:val="24"/>
          <w:szCs w:val="24"/>
          <w:lang w:val="en-US"/>
        </w:rPr>
        <w:t xml:space="preserve"> The horizontal line represents a period of one year</w:t>
      </w:r>
      <w:r w:rsidR="004D7D7E" w:rsidRPr="004A3C61">
        <w:rPr>
          <w:rFonts w:ascii="Times New Roman" w:eastAsiaTheme="minorEastAsia" w:hAnsi="Times New Roman" w:cs="Times New Roman"/>
          <w:sz w:val="24"/>
          <w:szCs w:val="24"/>
          <w:lang w:val="en-US"/>
        </w:rPr>
        <w:t>, set from January 2002 to January 2003 as an illustration,</w:t>
      </w:r>
      <w:r w:rsidR="005871C9" w:rsidRPr="004A3C61">
        <w:rPr>
          <w:rFonts w:ascii="Times New Roman" w:eastAsiaTheme="minorEastAsia" w:hAnsi="Times New Roman" w:cs="Times New Roman"/>
          <w:sz w:val="24"/>
          <w:szCs w:val="24"/>
          <w:lang w:val="en-US"/>
        </w:rPr>
        <w:t xml:space="preserve"> with the vertical bars marked off in months. </w:t>
      </w:r>
      <w:r w:rsidR="004D7D7E" w:rsidRPr="004A3C61">
        <w:rPr>
          <w:rFonts w:ascii="Times New Roman" w:eastAsiaTheme="minorEastAsia" w:hAnsi="Times New Roman" w:cs="Times New Roman"/>
          <w:sz w:val="24"/>
          <w:szCs w:val="24"/>
          <w:lang w:val="en-US"/>
        </w:rPr>
        <w:t xml:space="preserve">Each vertical bar represents the date forecasts </w:t>
      </w:r>
      <w:r w:rsidR="0010060D">
        <w:rPr>
          <w:rFonts w:ascii="Times New Roman" w:eastAsiaTheme="minorEastAsia" w:hAnsi="Times New Roman" w:cs="Times New Roman"/>
          <w:sz w:val="24"/>
          <w:szCs w:val="24"/>
          <w:lang w:val="en-US"/>
        </w:rPr>
        <w:t xml:space="preserve">that </w:t>
      </w:r>
      <w:r w:rsidR="004D7D7E" w:rsidRPr="004A3C61">
        <w:rPr>
          <w:rFonts w:ascii="Times New Roman" w:eastAsiaTheme="minorEastAsia" w:hAnsi="Times New Roman" w:cs="Times New Roman"/>
          <w:sz w:val="24"/>
          <w:szCs w:val="24"/>
          <w:lang w:val="en-US"/>
        </w:rPr>
        <w:t>were collected by the F</w:t>
      </w:r>
      <w:r w:rsidR="00314C03">
        <w:rPr>
          <w:rFonts w:ascii="Times New Roman" w:eastAsiaTheme="minorEastAsia" w:hAnsi="Times New Roman" w:cs="Times New Roman"/>
          <w:sz w:val="24"/>
          <w:szCs w:val="24"/>
          <w:lang w:val="en-US"/>
        </w:rPr>
        <w:t xml:space="preserve">ocus </w:t>
      </w:r>
      <w:r w:rsidR="004D7D7E" w:rsidRPr="004A3C61">
        <w:rPr>
          <w:rFonts w:ascii="Times New Roman" w:eastAsiaTheme="minorEastAsia" w:hAnsi="Times New Roman" w:cs="Times New Roman"/>
          <w:sz w:val="24"/>
          <w:szCs w:val="24"/>
          <w:lang w:val="en-US"/>
        </w:rPr>
        <w:t>system in each month.</w:t>
      </w:r>
    </w:p>
    <w:p w:rsidR="00CF7CEF" w:rsidRDefault="00CF7CEF"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 xml:space="preserve">In the upper part of the figure we show in the brackets the range over which the aggregate shock can occur considering the two forecast horizons </w:t>
      </w:r>
      <w:r w:rsidR="0010060D">
        <w:rPr>
          <w:rFonts w:ascii="Times New Roman" w:eastAsiaTheme="minorEastAsia" w:hAnsi="Times New Roman" w:cs="Times New Roman"/>
          <w:sz w:val="24"/>
          <w:szCs w:val="24"/>
          <w:lang w:val="en-US"/>
        </w:rPr>
        <w:t xml:space="preserve">in which </w:t>
      </w:r>
      <w:r w:rsidRPr="006D59D4">
        <w:rPr>
          <w:rFonts w:ascii="Times New Roman" w:eastAsiaTheme="minorEastAsia" w:hAnsi="Times New Roman" w:cs="Times New Roman"/>
          <w:sz w:val="24"/>
          <w:szCs w:val="24"/>
          <w:lang w:val="en-US"/>
        </w:rPr>
        <w:t xml:space="preserve">we are interested, namely 3 and 6 months. These shocks will affect the error that each institution makes for the target month of January 2003. The common sub-range contains the source of autocorrelation that occurs across the two forecast horizons for the same </w:t>
      </w:r>
      <w:r w:rsidRPr="006D59D4">
        <w:rPr>
          <w:rFonts w:ascii="Times New Roman" w:eastAsiaTheme="minorEastAsia" w:hAnsi="Times New Roman" w:cs="Times New Roman"/>
          <w:sz w:val="24"/>
          <w:szCs w:val="24"/>
          <w:lang w:val="en-US"/>
        </w:rPr>
        <w:lastRenderedPageBreak/>
        <w:t>target date.</w:t>
      </w:r>
    </w:p>
    <w:p w:rsidR="00CF7CEF" w:rsidRDefault="00CF7CEF" w:rsidP="000A672F">
      <w:pPr>
        <w:widowControl w:val="0"/>
        <w:tabs>
          <w:tab w:val="left" w:pos="720"/>
        </w:tabs>
        <w:spacing w:after="0" w:line="360" w:lineRule="auto"/>
        <w:ind w:firstLine="720"/>
        <w:jc w:val="both"/>
        <w:rPr>
          <w:rFonts w:eastAsiaTheme="minorEastAsia"/>
          <w:lang w:val="en-US"/>
        </w:rPr>
      </w:pPr>
      <w:r w:rsidRPr="006D59D4">
        <w:rPr>
          <w:rFonts w:ascii="Times New Roman" w:eastAsiaTheme="minorEastAsia" w:hAnsi="Times New Roman" w:cs="Times New Roman"/>
          <w:sz w:val="24"/>
          <w:szCs w:val="24"/>
          <w:lang w:val="en-US"/>
        </w:rPr>
        <w:t>In the lower part of the figure we show in the brackets the range over which the aggregate shock can occur considering that the targets are adjacent. These shocks will affect the error that each institution makes for the target month of December 2002. In this case, since we are considering the rolling window regression, we observe that there are sub-ranges common to this range and those defined for the two forecast horizons in the upper part of the figure limited by the dotted vertical lines for illustrative purpose.</w:t>
      </w:r>
    </w:p>
    <w:p w:rsidR="00C07CAC" w:rsidRDefault="00C07CAC" w:rsidP="000A672F">
      <w:pPr>
        <w:widowControl w:val="0"/>
        <w:tabs>
          <w:tab w:val="left" w:pos="720"/>
        </w:tabs>
        <w:spacing w:after="0" w:line="360" w:lineRule="auto"/>
        <w:ind w:firstLine="720"/>
        <w:jc w:val="both"/>
        <w:rPr>
          <w:rFonts w:eastAsiaTheme="minorEastAsia"/>
          <w:lang w:val="en-US"/>
        </w:rPr>
      </w:pPr>
    </w:p>
    <w:p w:rsidR="00275F4E" w:rsidRPr="00275F4E" w:rsidRDefault="00275F4E" w:rsidP="000A672F">
      <w:pPr>
        <w:widowControl w:val="0"/>
        <w:spacing w:after="0"/>
        <w:jc w:val="center"/>
        <w:rPr>
          <w:rFonts w:ascii="Times New Roman" w:eastAsiaTheme="minorEastAsia" w:hAnsi="Times New Roman" w:cs="Times New Roman"/>
          <w:b/>
          <w:sz w:val="24"/>
          <w:szCs w:val="24"/>
          <w:lang w:val="en-US"/>
        </w:rPr>
      </w:pPr>
      <w:r w:rsidRPr="00275F4E">
        <w:rPr>
          <w:rFonts w:ascii="Times New Roman" w:eastAsiaTheme="minorEastAsia" w:hAnsi="Times New Roman" w:cs="Times New Roman"/>
          <w:b/>
          <w:sz w:val="24"/>
          <w:szCs w:val="24"/>
          <w:lang w:val="en-US"/>
        </w:rPr>
        <w:t>Figure 1</w:t>
      </w:r>
    </w:p>
    <w:p w:rsidR="00FC4D64" w:rsidRPr="00275F4E" w:rsidRDefault="00275F4E" w:rsidP="000A672F">
      <w:pPr>
        <w:widowControl w:val="0"/>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Schematic representation of the forecast error structure</w:t>
      </w:r>
    </w:p>
    <w:p w:rsidR="00C07CAC" w:rsidRDefault="00C07CAC" w:rsidP="000A672F">
      <w:pPr>
        <w:widowControl w:val="0"/>
        <w:tabs>
          <w:tab w:val="left" w:pos="720"/>
        </w:tabs>
        <w:spacing w:after="0"/>
        <w:jc w:val="both"/>
        <w:rPr>
          <w:rFonts w:eastAsiaTheme="minorEastAsia"/>
          <w:lang w:val="en-US"/>
        </w:rPr>
      </w:pPr>
    </w:p>
    <w:p w:rsidR="004818A7" w:rsidRDefault="002B64FE" w:rsidP="000A672F">
      <w:pPr>
        <w:widowControl w:val="0"/>
        <w:tabs>
          <w:tab w:val="left" w:pos="720"/>
        </w:tabs>
        <w:spacing w:after="0"/>
        <w:jc w:val="both"/>
        <w:rPr>
          <w:rFonts w:eastAsiaTheme="minorEastAsia"/>
          <w:lang w:val="en-US"/>
        </w:rPr>
      </w:pPr>
      <w:r>
        <w:rPr>
          <w:rFonts w:eastAsiaTheme="minorEastAsia"/>
          <w:noProof/>
          <w:lang w:eastAsia="pt-BR"/>
        </w:rPr>
        <w:pict>
          <v:line id="Conector reto 98" o:spid="_x0000_s1114" style="position:absolute;left:0;text-align:left;flip:x;z-index:251760640;visibility:visible;mso-height-relative:margin" from="305.95pt,14.65pt" to="306.25pt,5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" strokecolor="black [3213]">
            <v:stroke dashstyle="3 1"/>
          </v:line>
        </w:pict>
      </w:r>
      <w:bookmarkStart w:id="3" w:name="_GoBack"/>
      <w:bookmarkEnd w:id="3"/>
      <w:r>
        <w:rPr>
          <w:rFonts w:eastAsiaTheme="minorEastAsia"/>
          <w:noProof/>
          <w:lang w:eastAsia="pt-BR"/>
        </w:rPr>
        <w:pict>
          <v:group id="Grupo 7" o:spid="_x0000_s1115" style="position:absolute;left:0;text-align:left;margin-left:193.65pt;margin-top:-12.95pt;width:152pt;height:31.85pt;z-index:251692032" coordsize="19304,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">
            <v:line id="Conector reto 36" o:spid="_x0000_s1027" style="position:absolute;visibility:visible" from="635,2921" to="1435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line id="Conector reto 39" o:spid="_x0000_s1028" style="position:absolute;visibility:visible" from="635,2921" to="635,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t4gcMAAADbAAAADwAAAGRycy9kb3ducmV2LnhtbESPQWsCMRSE74X+h/AEb5q1i1JXo5RS&#10;qdSTW70/Ns/dxc3LbpJq+u+bQqHHYWa+YdbbaDpxI+dbywpm0wwEcWV1y7WC0+du8gzCB2SNnWVS&#10;8E0etpvHhzUW2t75SLcy1CJB2BeooAmhL6T0VUMG/dT2xMm7WGcwJOlqqR3eE9x08inLFtJgy2mh&#10;wZ5eG6qu5ZdJlNl5MPL9usTzhzu4t3wR53FQajyKLysQgWL4D/+191pBvoT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LeIHDAAAA2wAAAA8AAAAAAAAAAAAA&#10;AAAAoQIAAGRycy9kb3ducmV2LnhtbFBLBQYAAAAABAAEAPkAAACRAwAAAAA=&#10;" strokecolor="black [3040]"/>
            <v:line id="Conector reto 40" o:spid="_x0000_s1029" style="position:absolute;visibility:visible" from="14351,2921" to="14351,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iYcMAAADbAAAADwAAAGRycy9kb3ducmV2LnhtbESPTU/DMAyG70j8h8hI3Fg6PirWLZ0Q&#10;AoG2E4Pdrca0VRunS8IW/j0+TOJovX4f+1mtsxvVkULsPRuYzwpQxI23PbcGvj5fbx5BxYRscfRM&#10;Bn4pwrq+vFhhZf2JP+i4S60SCMcKDXQpTZXWsenIYZz5iViybx8cJhlDq23Ak8DdqG+LotQOe5YL&#10;HU703FEz7H6cUOb7g9NvwwL3m7ANL3dlfsgHY66v8tMSVKKc/pfP7Xdr4F6+Fx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3omHDAAAA2wAAAA8AAAAAAAAAAAAA&#10;AAAAoQIAAGRycy9kb3ducmV2LnhtbFBLBQYAAAAABAAEAPkAAACRAwAAAAA=&#10;" strokecolor="black [3040]"/>
            <v:shapetype id="_x0000_t202" coordsize="21600,21600" o:spt="202" path="m,l,21600r21600,l21600,xe">
              <v:stroke joinstyle="miter"/>
              <v:path gradientshapeok="t" o:connecttype="rect"/>
            </v:shapetype>
            <v:shape id="Caixa de texto 1" o:spid="_x0000_s1030" type="#_x0000_t202" style="position:absolute;width:19304;height:2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style="mso-next-textbox:#Caixa de texto 1">
                <w:txbxContent>
                  <w:p w:rsidR="00410BB8" w:rsidRPr="00E52BF7" w:rsidRDefault="00410BB8">
                    <w:pPr>
                      <w:rPr>
                        <w:sz w:val="16"/>
                        <w:szCs w:val="16"/>
                        <w:lang w:val="en-US"/>
                      </w:rPr>
                    </w:pPr>
                    <w:r w:rsidRPr="00E52BF7">
                      <w:rPr>
                        <w:sz w:val="16"/>
                        <w:szCs w:val="16"/>
                        <w:lang w:val="en-US"/>
                      </w:rPr>
                      <w:t>Monthly aggregate shock range for h = 6</w:t>
                    </w:r>
                  </w:p>
                </w:txbxContent>
              </v:textbox>
            </v:shape>
          </v:group>
        </w:pict>
      </w:r>
    </w:p>
    <w:p w:rsidR="00FC4D64" w:rsidRDefault="002B64FE" w:rsidP="000A672F">
      <w:pPr>
        <w:widowControl w:val="0"/>
        <w:tabs>
          <w:tab w:val="left" w:pos="720"/>
        </w:tabs>
        <w:spacing w:after="0"/>
        <w:jc w:val="both"/>
        <w:rPr>
          <w:rFonts w:eastAsiaTheme="minorEastAsia"/>
          <w:lang w:val="en-US"/>
        </w:rPr>
      </w:pPr>
      <w:r>
        <w:rPr>
          <w:rFonts w:eastAsiaTheme="minorEastAsia"/>
          <w:noProof/>
          <w:lang w:eastAsia="pt-BR"/>
        </w:rPr>
        <w:pict>
          <v:line id="Conector reto 97" o:spid="_x0000_s1041" style="position:absolute;left:0;text-align:left;flip:x;z-index:251774976;visibility:visible" from="197.8pt,3.45pt" to="197.95pt,512.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qo2sQAAADbAAAADwAAAGRycy9kb3ducmV2LnhtbESPT2vCQBTE74LfYXmCt7qpQrUxq4j0&#10;36GCVSHXZ/Y1CWbfht2tSb99Vyh4HGbmN0y27k0jruR8bVnB4yQBQVxYXXOp4HR8fViA8AFZY2OZ&#10;FPySh/VqOMgw1bbjL7oeQikihH2KCqoQ2lRKX1Rk0E9sSxy9b+sMhihdKbXDLsJNI6dJ8iQN1hwX&#10;KmxpW1FxOfwYBe8zc5LJZ+u63T7Pty/nt2OJU6XGo36zBBGoD/fwf/tDK3iew+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qjaxAAAANsAAAAPAAAAAAAAAAAA&#10;AAAAAKECAABkcnMvZG93bnJldi54bWxQSwUGAAAAAAQABAD5AAAAkgMAAAAA&#10;" strokecolor="black [3213]">
            <v:stroke dashstyle="3 1"/>
          </v:line>
        </w:pict>
      </w:r>
    </w:p>
    <w:p w:rsidR="006272A4"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Grupo 8" o:spid="_x0000_s1044" style="position:absolute;left:0;text-align:left;margin-left:189.45pt;margin-top:8.55pt;width:146pt;height:32.85pt;z-index:251695104" coordsize="18542,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">
            <v:line id="Conector reto 41" o:spid="_x0000_s1045" style="position:absolute;visibility:visible" from="7937,2921" to="14795,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2+AsMAAADbAAAADwAAAGRycy9kb3ducmV2LnhtbESP0WoCMRRE3wv+Q7iCbzWrSJHVKCIW&#10;6sNC1/YDrpvrJrq5WTdRt3/fFAo+DjNzhlmue9eIO3XBelYwGWcgiCuvLdcKvr/eX+cgQkTW2Hgm&#10;BT8UYL0avCwx1/7BJd0PsRYJwiFHBSbGNpcyVIYchrFviZN38p3DmGRXS93hI8FdI6dZ9iYdWk4L&#10;BlvaGqouh5tTcP6c+l0f9mZ/nR2Lrc1KWxSlUqNhv1mAiNTHZ/i//aEVzC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dvgLDAAAA2wAAAA8AAAAAAAAAAAAA&#10;AAAAoQIAAGRycy9kb3ducmV2LnhtbFBLBQYAAAAABAAEAPkAAACRAwAAAAA=&#10;" strokecolor="black [3040]" strokeweight="1pt"/>
            <v:line id="Conector reto 42" o:spid="_x0000_s1046" style="position:absolute;visibility:visible" from="7937,2857" to="7937,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Conector reto 43" o:spid="_x0000_s1047" style="position:absolute;visibility:visible" from="14795,2921" to="14795,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shape id="Caixa de texto 4" o:spid="_x0000_s1048" type="#_x0000_t202" style="position:absolute;width:18542;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style="mso-next-textbox:#Caixa de texto 4">
                <w:txbxContent>
                  <w:p w:rsidR="00410BB8" w:rsidRPr="00E52BF7" w:rsidRDefault="00410BB8">
                    <w:pPr>
                      <w:rPr>
                        <w:sz w:val="16"/>
                        <w:szCs w:val="16"/>
                        <w:lang w:val="en-US"/>
                      </w:rPr>
                    </w:pPr>
                    <w:r w:rsidRPr="00E52BF7">
                      <w:rPr>
                        <w:sz w:val="16"/>
                        <w:szCs w:val="16"/>
                        <w:lang w:val="en-US"/>
                      </w:rPr>
                      <w:t xml:space="preserve">Monthly aggregate shock range for h =3 </w:t>
                    </w:r>
                  </w:p>
                </w:txbxContent>
              </v:textbox>
            </v:shape>
          </v:group>
        </w:pict>
      </w:r>
    </w:p>
    <w:p w:rsidR="004818A7"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Grupo 9" o:spid="_x0000_s1049" style="position:absolute;left:0;text-align:left;margin-left:287.85pt;margin-top:2.55pt;width:131pt;height:48.35pt;z-index:251694080" coordsize="16637,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">
            <v:shape id="Caixa de texto 35" o:spid="_x0000_s1050" type="#_x0000_t202" style="position:absolute;left:3448;top:3873;width:5626;height:22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style="mso-next-textbox:#Caixa de texto 35">
                <w:txbxContent>
                  <w:p w:rsidR="00410BB8" w:rsidRPr="006272A4" w:rsidRDefault="00410BB8">
                    <w:pPr>
                      <w:rPr>
                        <w:sz w:val="16"/>
                        <w:szCs w:val="16"/>
                      </w:rPr>
                    </w:pPr>
                    <w:r>
                      <w:rPr>
                        <w:sz w:val="16"/>
                        <w:szCs w:val="16"/>
                      </w:rPr>
                      <w:t>Jan</w:t>
                    </w:r>
                    <w:r w:rsidRPr="006272A4">
                      <w:rPr>
                        <w:sz w:val="16"/>
                        <w:szCs w:val="16"/>
                      </w:rPr>
                      <w:t>/2003</w:t>
                    </w:r>
                  </w:p>
                </w:txbxContent>
              </v:textbox>
            </v:shape>
            <v:shapetype id="_x0000_t32" coordsize="21600,21600" o:spt="32" o:oned="t" path="m,l21600,21600e" filled="f">
              <v:path arrowok="t" fillok="f" o:connecttype="none"/>
              <o:lock v:ext="edit" shapetype="t"/>
            </v:shapetype>
            <v:shape id="Conector de seta reta 2" o:spid="_x0000_s1051" type="#_x0000_t32" style="position:absolute;top:1270;width:10223;height:21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nMcIAAADaAAAADwAAAGRycy9kb3ducmV2LnhtbESPT4vCMBTE78J+h/AWvNlUEZGuUUQo&#10;dPci/oFlb2+bZ1tsXkqT1vrtjSB4HGbmN8xqM5ha9NS6yrKCaRSDIM6trrhQcD6lkyUI55E11pZJ&#10;wZ0cbNYfoxUm2t74QP3RFyJA2CWooPS+SaR0eUkGXWQb4uBdbGvQB9kWUrd4C3BTy1kcL6TBisNC&#10;iQ3tSsqvx84o+M3SLJ2f9lJ3P9999j+lJf51So0/h+0XCE+Df4df7UwrmMHzSrg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jnMcIAAADaAAAADwAAAAAAAAAAAAAA&#10;AAChAgAAZHJzL2Rvd25yZXYueG1sUEsFBgAAAAAEAAQA+QAAAJADAAAAAA==&#10;" strokecolor="black [3040]" strokeweight=".5pt">
              <v:stroke endarrow="open"/>
            </v:shape>
            <v:shape id="Caixa de texto 3" o:spid="_x0000_s1052" type="#_x0000_t202" style="position:absolute;left:10223;width:6414;height:2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style="mso-next-textbox:#Caixa de texto 3">
                <w:txbxContent>
                  <w:p w:rsidR="00410BB8" w:rsidRPr="004818A7" w:rsidRDefault="00410BB8">
                    <w:pPr>
                      <w:rPr>
                        <w:sz w:val="16"/>
                        <w:szCs w:val="16"/>
                      </w:rPr>
                    </w:pPr>
                    <w:r>
                      <w:rPr>
                        <w:sz w:val="16"/>
                        <w:szCs w:val="16"/>
                      </w:rPr>
                      <w:t>Dec</w:t>
                    </w:r>
                    <w:r w:rsidRPr="004818A7">
                      <w:rPr>
                        <w:sz w:val="16"/>
                        <w:szCs w:val="16"/>
                      </w:rPr>
                      <w:t>/20</w:t>
                    </w:r>
                    <w:r>
                      <w:rPr>
                        <w:sz w:val="16"/>
                        <w:szCs w:val="16"/>
                      </w:rPr>
                      <w:t>02</w:t>
                    </w:r>
                  </w:p>
                </w:txbxContent>
              </v:textbox>
            </v:shape>
          </v:group>
        </w:pict>
      </w:r>
    </w:p>
    <w:p w:rsidR="00F85AF6"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Grupo 10" o:spid="_x0000_s1053" style="position:absolute;left:0;text-align:left;margin-left:40.25pt;margin-top:9pt;width:247.85pt;height:88.15pt;z-index:251697152;mso-width-relative:margin" coordsize="31473,1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">
            <v:shape id="Caixa de texto 34" o:spid="_x0000_s1054" type="#_x0000_t202" style="position:absolute;width:5721;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kccIA&#10;AADbAAAADwAAAGRycy9kb3ducmV2LnhtbESPUWvCMBSF34X9h3CFvchMO2W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GRxwgAAANsAAAAPAAAAAAAAAAAAAAAAAJgCAABkcnMvZG93&#10;bnJldi54bWxQSwUGAAAAAAQABAD1AAAAhwMAAAAA&#10;" fillcolor="white [3201]" stroked="f" strokeweight=".5pt">
              <v:textbox style="mso-next-textbox:#Caixa de texto 34">
                <w:txbxContent>
                  <w:p w:rsidR="00410BB8" w:rsidRPr="006272A4" w:rsidRDefault="00410BB8" w:rsidP="006272A4">
                    <w:pPr>
                      <w:jc w:val="both"/>
                      <w:rPr>
                        <w:sz w:val="16"/>
                        <w:szCs w:val="16"/>
                      </w:rPr>
                    </w:pPr>
                    <w:r>
                      <w:rPr>
                        <w:sz w:val="16"/>
                        <w:szCs w:val="16"/>
                      </w:rPr>
                      <w:t>Jan</w:t>
                    </w:r>
                    <w:r w:rsidRPr="006272A4">
                      <w:rPr>
                        <w:sz w:val="16"/>
                        <w:szCs w:val="16"/>
                      </w:rPr>
                      <w:t>/</w:t>
                    </w:r>
                    <w:r>
                      <w:rPr>
                        <w:sz w:val="16"/>
                        <w:szCs w:val="16"/>
                      </w:rPr>
                      <w:t>20</w:t>
                    </w:r>
                    <w:r w:rsidRPr="006272A4">
                      <w:rPr>
                        <w:sz w:val="16"/>
                        <w:szCs w:val="16"/>
                      </w:rPr>
                      <w:t>02</w:t>
                    </w:r>
                  </w:p>
                </w:txbxContent>
              </v:textbox>
            </v:shape>
            <v:line id="Conector reto 44" o:spid="_x0000_s1055" style="position:absolute;flip:x;visibility:visible" from="17716,7683" to="31432,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OscMAAADbAAAADwAAAGRycy9kb3ducmV2LnhtbESPS4sCMRCE7wv+h9CCtzWji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yDrHDAAAA2wAAAA8AAAAAAAAAAAAA&#10;AAAAoQIAAGRycy9kb3ducmV2LnhtbFBLBQYAAAAABAAEAPkAAACRAwAAAAA=&#10;" strokecolor="black [3040]"/>
            <v:line id="Conector reto 45" o:spid="_x0000_s1056" style="position:absolute;flip:x;visibility:visible" from="24574,3429" to="3142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line id="Conector reto 46" o:spid="_x0000_s1057" style="position:absolute;flip:x y;visibility:visible" from="31432,2286" to="31438,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sqsUAAADbAAAADwAAAGRycy9kb3ducmV2LnhtbESPQWvCQBSE7wX/w/KEXkrdWCR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NsqsUAAADbAAAADwAAAAAAAAAA&#10;AAAAAAChAgAAZHJzL2Rvd25yZXYueG1sUEsFBgAAAAAEAAQA+QAAAJMDAAAAAA==&#10;" strokecolor="black [3040]"/>
            <v:line id="Conector reto 47" o:spid="_x0000_s1058" style="position:absolute;flip:y;visibility:visible" from="24574,2286" to="24574,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line id="Conector reto 48" o:spid="_x0000_s1059" style="position:absolute;flip:x y;visibility:visible" from="31432,6540" to="31438,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dQ8IAAADbAAAADwAAAGRycy9kb3ducmV2LnhtbERPz2vCMBS+C/4P4Qm7iKYbQ6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BdQ8IAAADbAAAADwAAAAAAAAAAAAAA&#10;AAChAgAAZHJzL2Rvd25yZXYueG1sUEsFBgAAAAAEAAQA+QAAAJADAAAAAA==&#10;" strokecolor="black [3040]"/>
            <v:line id="Conector reto 49" o:spid="_x0000_s1060" style="position:absolute;flip:y;visibility:visible" from="17716,6540" to="17716,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hL8UAAADbAAAADwAAAGRycy9kb3ducmV2LnhtbESPT2vCQBTE7wW/w/KE3pqNp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OhL8UAAADbAAAADwAAAAAAAAAA&#10;AAAAAAChAgAAZHJzL2Rvd25yZXYueG1sUEsFBgAAAAAEAAQA+QAAAJMDAAAAAA==&#10;" strokecolor="black [3040]"/>
            <v:shape id="Caixa de texto 5" o:spid="_x0000_s1061" type="#_x0000_t202" style="position:absolute;left:13534;top:3788;width:17939;height:2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style="mso-next-textbox:#Caixa de texto 5">
                <w:txbxContent>
                  <w:p w:rsidR="00410BB8" w:rsidRPr="00E52BF7" w:rsidRDefault="00410BB8">
                    <w:pPr>
                      <w:rPr>
                        <w:sz w:val="16"/>
                        <w:szCs w:val="16"/>
                        <w:lang w:val="en-US"/>
                      </w:rPr>
                    </w:pPr>
                    <w:r>
                      <w:rPr>
                        <w:sz w:val="16"/>
                        <w:szCs w:val="16"/>
                        <w:lang w:val="en-US"/>
                      </w:rPr>
                      <w:t>S</w:t>
                    </w:r>
                    <w:r w:rsidRPr="00E52BF7">
                      <w:rPr>
                        <w:sz w:val="16"/>
                        <w:szCs w:val="16"/>
                        <w:lang w:val="en-US"/>
                      </w:rPr>
                      <w:t>hock range for 12/</w:t>
                    </w:r>
                    <w:r>
                      <w:rPr>
                        <w:sz w:val="16"/>
                        <w:szCs w:val="16"/>
                        <w:lang w:val="en-US"/>
                      </w:rPr>
                      <w:t>20</w:t>
                    </w:r>
                    <w:r w:rsidRPr="00E52BF7">
                      <w:rPr>
                        <w:sz w:val="16"/>
                        <w:szCs w:val="16"/>
                        <w:lang w:val="en-US"/>
                      </w:rPr>
                      <w:t xml:space="preserve">03 target, h= 3 </w:t>
                    </w:r>
                  </w:p>
                </w:txbxContent>
              </v:textbox>
            </v:shape>
            <v:shape id="Caixa de texto 6" o:spid="_x0000_s1062" type="#_x0000_t202" style="position:absolute;left:16651;top:8657;width:14822;height:2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style="mso-next-textbox:#Caixa de texto 6">
                <w:txbxContent>
                  <w:p w:rsidR="00410BB8" w:rsidRPr="00E52BF7" w:rsidRDefault="00410BB8">
                    <w:pPr>
                      <w:rPr>
                        <w:sz w:val="16"/>
                        <w:szCs w:val="16"/>
                        <w:lang w:val="en-US"/>
                      </w:rPr>
                    </w:pPr>
                    <w:r>
                      <w:rPr>
                        <w:sz w:val="16"/>
                        <w:szCs w:val="16"/>
                        <w:lang w:val="en-US"/>
                      </w:rPr>
                      <w:t xml:space="preserve">Shock </w:t>
                    </w:r>
                    <w:r w:rsidRPr="00E52BF7">
                      <w:rPr>
                        <w:sz w:val="16"/>
                        <w:szCs w:val="16"/>
                        <w:lang w:val="en-US"/>
                      </w:rPr>
                      <w:t>range for 12/</w:t>
                    </w:r>
                    <w:r>
                      <w:rPr>
                        <w:sz w:val="16"/>
                        <w:szCs w:val="16"/>
                        <w:lang w:val="en-US"/>
                      </w:rPr>
                      <w:t>20</w:t>
                    </w:r>
                    <w:r w:rsidRPr="00E52BF7">
                      <w:rPr>
                        <w:sz w:val="16"/>
                        <w:szCs w:val="16"/>
                        <w:lang w:val="en-US"/>
                      </w:rPr>
                      <w:t>03, h = 6</w:t>
                    </w:r>
                  </w:p>
                </w:txbxContent>
              </v:textbox>
            </v:shape>
          </v:group>
        </w:pict>
      </w:r>
      <w:r>
        <w:rPr>
          <w:rFonts w:eastAsiaTheme="minorEastAsia"/>
          <w:noProof/>
          <w:lang w:eastAsia="pt-BR"/>
        </w:rPr>
        <w:pict>
          <v:group id="Grupo 11" o:spid="_x0000_s1099" style="position:absolute;left:0;text-align:left;margin-left:89.95pt;margin-top:13.65pt;width:3in;height:14.2pt;z-index:251673600" coordsize="27432,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">
            <v:line id="Conector reto 18" o:spid="_x0000_s1113" style="position:absolute;visibility:visible" from="0,889" to="2743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to 19" o:spid="_x0000_s1112" style="position:absolute;flip:y;visibility:visible" from="2286,0" to="228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RBzcMAAADbAAAADwAAAGRycy9kb3ducmV2LnhtbERPTWvCQBC9F/wPywi91U2FSo2uUgsS&#10;vTUaUG/T7Jikzc7G7GrSf98VCr3N433OfNmbWtyodZVlBc+jCARxbnXFhYJsv356BeE8ssbaMin4&#10;IQfLxeBhjrG2Had02/lChBB2MSoovW9iKV1ekkE3sg1x4M62NegDbAupW+xCuKnlOIom0mDFoaHE&#10;ht5Lyr93V6PgdEi+Vi/nY5IndvXxebHZ9pJGSj0O+7cZCE+9/xf/uTc6zJ/C/Zdw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EQc3DAAAA2wAAAA8AAAAAAAAAAAAA&#10;AAAAoQIAAGRycy9kb3ducmV2LnhtbFBLBQYAAAAABAAEAPkAAACRAwAAAAA=&#10;" strokecolor="black [3040]" strokeweight="1.5pt"/>
            <v:line id="Conector reto 20" o:spid="_x0000_s1111" style="position:absolute;flip:y;visibility:visible" from="4572,63" to="457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Ii7cIAAADbAAAADwAAAGRycy9kb3ducmV2LnhtbERPy2rCQBTdF/oPwxXc1YmCRaJjaAol&#10;dVcf0Lq7zVyTtJk7MTMm8e+dheDycN6rZDC16Kh1lWUF00kEgji3uuJCwWH/8bIA4TyyxtoyKbiS&#10;g2T9/LTCWNuet9TtfCFCCLsYFZTeN7GULi/JoJvYhjhwJ9sa9AG2hdQt9iHc1HIWRa/SYMWhocSG&#10;3kvK/3cXo+D4nf2l89NPlmc2/fo928PmvI2UGo+GtyUIT4N/iO/uT61gFtaHL+E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BIi7cIAAADbAAAADwAAAAAAAAAAAAAA&#10;AAChAgAAZHJzL2Rvd25yZXYueG1sUEsFBgAAAAAEAAQA+QAAAJADAAAAAA==&#10;" strokecolor="black [3040]" strokeweight="1.5pt"/>
            <v:line id="Conector reto 21" o:spid="_x0000_s1110" style="position:absolute;flip:y;visibility:visible" from="6858,63" to="6858,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6HdsQAAADbAAAADwAAAGRycy9kb3ducmV2LnhtbESPT4vCMBTE7wt+h/AEb2uqoCxdo6yC&#10;VG/+A93b2+bZVpuX2kSt394ICx6HmfkNM5o0phQ3ql1hWUGvG4EgTq0uOFOw284/v0A4j6yxtEwK&#10;HuRgMm59jDDW9s5rum18JgKEXYwKcu+rWEqX5mTQdW1FHLyjrQ36IOtM6hrvAW5K2Y+ioTRYcFjI&#10;saJZTul5czUKfvfJaTo4HpI0sdPV38Xulpd1pFSn3fx8g/DU+Hf4v73QCvo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od2xAAAANsAAAAPAAAAAAAAAAAA&#10;AAAAAKECAABkcnMvZG93bnJldi54bWxQSwUGAAAAAAQABAD5AAAAkgMAAAAA&#10;" strokecolor="black [3040]" strokeweight="1.5pt"/>
            <v:line id="Conector reto 22" o:spid="_x0000_s1109" style="position:absolute;flip:y;visibility:visible" from="9144,63" to="914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line id="Conector reto 23" o:spid="_x0000_s1108" style="position:absolute;flip:y;visibility:visible" from="11430,63" to="1143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C8msUAAADbAAAADwAAAGRycy9kb3ducmV2LnhtbESPQWvCQBSE7wX/w/IEb3WjUpHoKloo&#10;aW9VA+rtmX0m0ezbmN1q+u9dodDjMDPfMLNFaypxo8aVlhUM+hEI4szqknMF6fbjdQLCeWSNlWVS&#10;8EsOFvPOywxjbe+8ptvG5yJA2MWooPC+jqV0WUEGXd/WxME72cagD7LJpW7wHuCmksMoGkuDJYeF&#10;Amt6Lyi7bH6MgsMuOa/eTvskS+zq+3i16dd1HSnV67bLKQhPrf8P/7U/tYLhC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C8msUAAADbAAAADwAAAAAAAAAA&#10;AAAAAAChAgAAZHJzL2Rvd25yZXYueG1sUEsFBgAAAAAEAAQA+QAAAJMDAAAAAA==&#10;" strokecolor="black [3040]" strokeweight="1.5pt"/>
            <v:line id="Conector reto 24" o:spid="_x0000_s1107" style="position:absolute;flip:y;visibility:visible" from="13716,63" to="1371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rEcUAAADbAAAADwAAAGRycy9kb3ducmV2LnhtbESPS2vDMBCE74H8B7GB3hK5o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3rEcUAAADbAAAADwAAAAAAAAAA&#10;AAAAAAChAgAAZHJzL2Rvd25yZXYueG1sUEsFBgAAAAAEAAQA+QAAAJMDAAAAAA==&#10;" strokecolor="black [3040]"/>
            <v:line id="Conector reto 25" o:spid="_x0000_s1106" style="position:absolute;flip:y;visibility:visible" from="16002,63" to="1600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WBdcUAAADbAAAADwAAAGRycy9kb3ducmV2LnhtbESPQWvCQBSE70L/w/IKvemmgYhEVzEF&#10;ib1VK7Tentlnkjb7NsluNf77bkHocZiZb5jFajCNuFDvassKnicRCOLC6ppLBYf3zXgGwnlkjY1l&#10;UnAjB6vlw2iBqbZX3tFl70sRIOxSVFB536ZSuqIig25iW+LgnW1v0AfZl1L3eA1w08g4iqbSYM1h&#10;ocKWXioqvvc/RsHxI//KkvNnXuQ2ezt19vDa7SKlnh6H9RyEp8H/h+/trVYQJ/D3Jfw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WBdcUAAADbAAAADwAAAAAAAAAA&#10;AAAAAAChAgAAZHJzL2Rvd25yZXYueG1sUEsFBgAAAAAEAAQA+QAAAJMDAAAAAA==&#10;" strokecolor="black [3040]" strokeweight="1.5pt"/>
            <v:line id="Conector reto 26" o:spid="_x0000_s1105" style="position:absolute;flip:y;visibility:visible" from="18288,63" to="18288,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to 27" o:spid="_x0000_s1104" style="position:absolute;flip:y;visibility:visible" from="20574,63" to="2057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6mcUAAADbAAAADwAAAGRycy9kb3ducmV2LnhtbESPQWvCQBSE7wX/w/IEb3WjYJXoKloo&#10;aW9VA+rtmX0m0ezbmN1q+u9dodDjMDPfMLNFaypxo8aVlhUM+hEI4szqknMF6fbjdQLCeWSNlWVS&#10;8EsOFvPOywxjbe+8ptvG5yJA2MWooPC+jqV0WUEGXd/WxME72cagD7LJpW7wHuCmksMoepMGSw4L&#10;Bdb0XlB22fwYBYddcl6NTvskS+zq+3i16dd1HSnV67bLKQhPrf8P/7U/tYLhG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6mcUAAADbAAAADwAAAAAAAAAA&#10;AAAAAAChAgAAZHJzL2Rvd25yZXYueG1sUEsFBgAAAAAEAAQA+QAAAJMDAAAAAA==&#10;" strokecolor="black [3040]" strokeweight="1.5pt"/>
            <v:line id="Conector reto 28" o:spid="_x0000_s1103" style="position:absolute;flip:y;visibility:visible" from="22860,63" to="2286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u68IAAADbAAAADwAAAGRycy9kb3ducmV2LnhtbERPy2rCQBTdF/oPwxXc1YmCRaJjaAol&#10;dVcf0Lq7zVyTtJk7MTMm8e+dheDycN6rZDC16Kh1lWUF00kEgji3uuJCwWH/8bIA4TyyxtoyKbiS&#10;g2T9/LTCWNuet9TtfCFCCLsYFZTeN7GULi/JoJvYhjhwJ9sa9AG2hdQt9iHc1HIWRa/SYMWhocSG&#10;3kvK/3cXo+D4nf2l89NPlmc2/fo928PmvI2UGo+GtyUIT4N/iO/uT61gFsaGL+E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Qu68IAAADbAAAADwAAAAAAAAAAAAAA&#10;AAChAgAAZHJzL2Rvd25yZXYueG1sUEsFBgAAAAAEAAQA+QAAAJADAAAAAA==&#10;" strokecolor="black [3040]" strokeweight="1.5pt"/>
            <v:line id="Conector reto 29" o:spid="_x0000_s1102" style="position:absolute;flip:y;visibility:visible" from="25146,63" to="2514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line id="Conector reto 31" o:spid="_x0000_s1101" style="position:absolute;flip:y;visibility:visible" from="0,63" to="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cRq8QAAADbAAAADwAAAGRycy9kb3ducmV2LnhtbESPQWvCQBSE7wX/w/IEb7pRqUjqKipI&#10;7E2tYHt7zT6TaPZtzK4a/71bEHocZuYbZjJrTCluVLvCsoJ+LwJBnFpdcKZg/7XqjkE4j6yxtEwK&#10;HuRgNm29TTDW9s5buu18JgKEXYwKcu+rWEqX5mTQ9WxFHLyjrQ36IOtM6hrvAW5KOYiikTRYcFjI&#10;saJlTul5dzUKfg7JafF+/E7SxC42vxe7/7xsI6U67Wb+AcJT4//Dr/ZaKxj24e9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xGrxAAAANsAAAAPAAAAAAAAAAAA&#10;AAAAAKECAABkcnMvZG93bnJldi54bWxQSwUGAAAAAAQABAD5AAAAkgMAAAAA&#10;" strokecolor="black [3040]" strokeweight="1.5pt"/>
            <v:line id="Conector reto 32" o:spid="_x0000_s1100" style="position:absolute;visibility:visible" from="0,889" to="0,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kY2sEAAADbAAAADwAAAGRycy9kb3ducmV2LnhtbESPQWvCQBSE74X+h+UVvNVNFEqIrqFY&#10;pL0aBT0+sq/Z0OzbkH3V9N+7QsHjMDPfMOtq8r260Bi7wAbyeQaKuAm249bA8bB7LUBFQbbYByYD&#10;fxSh2jw/rbG04cp7utTSqgThWKIBJzKUWsfGkcc4DwNx8r7D6FGSHFttR7wmuO/1IsvetMeO04LD&#10;gbaOmp/61xvwp65vcpLDh/C53RW12xafe2NmL9P7CpTQJI/wf/vLGlgu4P4l/QC9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RjawQAAANsAAAAPAAAAAAAAAAAAAAAA&#10;AKECAABkcnMvZG93bnJldi54bWxQSwUGAAAAAAQABAD5AAAAjwMAAAAA&#10;" strokecolor="black [3040]" strokeweight="1.5pt"/>
          </v:group>
        </w:pict>
      </w:r>
      <w:r>
        <w:rPr>
          <w:rFonts w:eastAsiaTheme="minorEastAsia"/>
          <w:noProof/>
          <w:lang w:eastAsia="pt-BR"/>
        </w:rPr>
        <w:pict>
          <v:line id="Conector reto 30" o:spid="_x0000_s1098" style="position:absolute;left:0;text-align:left;flip:y;z-index:251671552;visibility:visible" from="306pt,13.95pt" to="3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" strokecolor="black [3040]" strokeweight="1.5pt"/>
        </w:pict>
      </w:r>
    </w:p>
    <w:p w:rsidR="00F85AF6" w:rsidRDefault="002B64FE" w:rsidP="000A672F">
      <w:pPr>
        <w:widowControl w:val="0"/>
        <w:tabs>
          <w:tab w:val="left" w:pos="720"/>
          <w:tab w:val="left" w:pos="3245"/>
        </w:tabs>
        <w:spacing w:after="0"/>
        <w:ind w:firstLine="720"/>
        <w:jc w:val="both"/>
        <w:rPr>
          <w:rFonts w:eastAsiaTheme="minorEastAsia"/>
          <w:lang w:val="en-US"/>
        </w:rPr>
      </w:pPr>
      <w:r>
        <w:rPr>
          <w:rFonts w:eastAsiaTheme="minorEastAsia"/>
          <w:noProof/>
          <w:lang w:eastAsia="pt-BR"/>
        </w:rPr>
        <w:pict>
          <v:line id="Conector reto 33" o:spid="_x0000_s1097" style="position:absolute;left:0;text-align:left;z-index:251674624;visibility:visible" from="305.95pt,5.15pt" to="305.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" strokecolor="black [3040]" strokeweight="1.5pt"/>
        </w:pict>
      </w:r>
      <w:r w:rsidR="00B40021">
        <w:rPr>
          <w:rFonts w:eastAsiaTheme="minorEastAsia"/>
          <w:lang w:val="en-US"/>
        </w:rPr>
        <w:tab/>
      </w:r>
    </w:p>
    <w:p w:rsidR="00F85AF6" w:rsidRDefault="00F85AF6" w:rsidP="000A672F">
      <w:pPr>
        <w:widowControl w:val="0"/>
        <w:tabs>
          <w:tab w:val="left" w:pos="720"/>
        </w:tabs>
        <w:spacing w:after="0"/>
        <w:ind w:firstLine="720"/>
        <w:jc w:val="both"/>
        <w:rPr>
          <w:rFonts w:eastAsiaTheme="minorEastAsia"/>
          <w:lang w:val="en-US"/>
        </w:rPr>
      </w:pPr>
    </w:p>
    <w:p w:rsidR="004818A7" w:rsidRDefault="004818A7" w:rsidP="000A672F">
      <w:pPr>
        <w:widowControl w:val="0"/>
        <w:tabs>
          <w:tab w:val="left" w:pos="720"/>
        </w:tabs>
        <w:spacing w:after="0"/>
        <w:ind w:firstLine="720"/>
        <w:jc w:val="both"/>
        <w:rPr>
          <w:rFonts w:eastAsiaTheme="minorEastAsia"/>
          <w:lang w:val="en-US"/>
        </w:rPr>
      </w:pPr>
    </w:p>
    <w:p w:rsidR="00F85AF6" w:rsidRDefault="00D4040D" w:rsidP="000A672F">
      <w:pPr>
        <w:widowControl w:val="0"/>
        <w:tabs>
          <w:tab w:val="left" w:pos="720"/>
        </w:tabs>
        <w:spacing w:after="0"/>
        <w:jc w:val="both"/>
        <w:rPr>
          <w:rFonts w:eastAsiaTheme="minorEastAsia"/>
          <w:lang w:val="en-US"/>
        </w:rPr>
      </w:pPr>
      <w:r>
        <w:rPr>
          <w:rFonts w:eastAsiaTheme="minorEastAsia"/>
          <w:lang w:val="en-US"/>
        </w:rPr>
        <w:tab/>
      </w:r>
    </w:p>
    <w:p w:rsidR="006272A4" w:rsidRDefault="006272A4" w:rsidP="000A672F">
      <w:pPr>
        <w:widowControl w:val="0"/>
        <w:tabs>
          <w:tab w:val="left" w:pos="720"/>
        </w:tabs>
        <w:spacing w:after="0"/>
        <w:ind w:firstLine="720"/>
        <w:jc w:val="both"/>
        <w:rPr>
          <w:rFonts w:eastAsiaTheme="minorEastAsia"/>
          <w:lang w:val="en-US"/>
        </w:rPr>
      </w:pPr>
    </w:p>
    <w:p w:rsidR="00E52BF7"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Grupo 101" o:spid="_x0000_s1063" style="position:absolute;left:0;text-align:left;margin-left:133.2pt;margin-top:11.3pt;width:137.25pt;height:71.4pt;z-index:251746304" coordsize="17430,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">
            <v:line id="Conector reto 13" o:spid="_x0000_s1064" style="position:absolute;flip:x;visibility:visible" from="10477,1143" to="1733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Conector reto 14" o:spid="_x0000_s1065" style="position:absolute;flip:x;visibility:visible" from="3619,5048" to="1733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Conector reto 15" o:spid="_x0000_s1066" style="position:absolute;flip:y;visibility:visible" from="17335,0" to="17335,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line id="Conector reto 16" o:spid="_x0000_s1067" style="position:absolute;flip:y;visibility:visible" from="10477,0" to="1047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Conector reto 17" o:spid="_x0000_s1068" style="position:absolute;flip:y;visibility:visible" from="17430,3905" to="17430,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O/28EAAADbAAAADwAAAGRycy9kb3ducmV2LnhtbERPS2vCQBC+F/oflil4q5t6UEmzEREK&#10;oihV20NvQ3bywOxsyG4e/ntXKHibj+85yWo0teipdZVlBR/TCARxZnXFhYKfy9f7EoTzyBpry6Tg&#10;Rg5W6etLgrG2A5+oP/tChBB2MSoovW9iKV1WkkE3tQ1x4HLbGvQBtoXULQ4h3NRyFkVzabDi0FBi&#10;Q5uSsuu5Mwpy1zWbv1/t88XucDrk++KIw7dSk7dx/QnC0+if4n/3Vof5C3j8Eg6Q6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07/bwQAAANsAAAAPAAAAAAAAAAAAAAAA&#10;AKECAABkcnMvZG93bnJldi54bWxQSwUGAAAAAAQABAD5AAAAjwMAAAAA&#10;" strokecolor="black [3040]"/>
            <v:line id="Conector reto 50" o:spid="_x0000_s1069" style="position:absolute;flip:y;visibility:visible" from="3619,3905" to="3619,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eb78AAADbAAAADwAAAGRycy9kb3ducmV2LnhtbERPy4rCMBTdC/5DuII7TR3Q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Ceb78AAADbAAAADwAAAAAAAAAAAAAAAACh&#10;AgAAZHJzL2Rvd25yZXYueG1sUEsFBgAAAAAEAAQA+QAAAI0DAAAAAA==&#10;" strokecolor="black [3040]"/>
            <v:line id="Conector reto 53" o:spid="_x0000_s1070" style="position:absolute;flip:x;visibility:visible" from="8286,9048" to="1513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IAGMUAAADbAAAADwAAAGRycy9kb3ducmV2LnhtbESPT2vCQBTE7wW/w/KE3pqNL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IAGMUAAADbAAAADwAAAAAAAAAA&#10;AAAAAAChAgAAZHJzL2Rvd25yZXYueG1sUEsFBgAAAAAEAAQA+QAAAJMDAAAAAA==&#10;" strokecolor="black [3040]"/>
            <v:line id="Conector reto 54" o:spid="_x0000_s1071" style="position:absolute;flip:y;visibility:visible" from="15049,7905" to="15049,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uYbMUAAADbAAAADwAAAGRycy9kb3ducmV2LnhtbESPT2vCQBTE7wW/w/KE3pqNp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uYbMUAAADbAAAADwAAAAAAAAAA&#10;AAAAAAChAgAAZHJzL2Rvd25yZXYueG1sUEsFBgAAAAAEAAQA+QAAAJMDAAAAAA==&#10;" strokecolor="black [3040]"/>
            <v:shape id="Caixa de texto 89" o:spid="_x0000_s1072" type="#_x0000_t202" style="position:absolute;top:1619;width:17397;height:2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style="mso-next-textbox:#Caixa de texto 89">
                <w:txbxContent>
                  <w:p w:rsidR="00410BB8" w:rsidRPr="00E52BF7" w:rsidRDefault="00410BB8" w:rsidP="0014667A">
                    <w:pPr>
                      <w:rPr>
                        <w:sz w:val="16"/>
                        <w:szCs w:val="16"/>
                        <w:lang w:val="en-US"/>
                      </w:rPr>
                    </w:pPr>
                    <w:r>
                      <w:rPr>
                        <w:sz w:val="16"/>
                        <w:szCs w:val="16"/>
                        <w:lang w:val="en-US"/>
                      </w:rPr>
                      <w:t>Shock range for 11</w:t>
                    </w:r>
                    <w:r w:rsidRPr="00E52BF7">
                      <w:rPr>
                        <w:sz w:val="16"/>
                        <w:szCs w:val="16"/>
                        <w:lang w:val="en-US"/>
                      </w:rPr>
                      <w:t>/</w:t>
                    </w:r>
                    <w:r>
                      <w:rPr>
                        <w:sz w:val="16"/>
                        <w:szCs w:val="16"/>
                        <w:lang w:val="en-US"/>
                      </w:rPr>
                      <w:t>20</w:t>
                    </w:r>
                    <w:r w:rsidRPr="00E52BF7">
                      <w:rPr>
                        <w:sz w:val="16"/>
                        <w:szCs w:val="16"/>
                        <w:lang w:val="en-US"/>
                      </w:rPr>
                      <w:t xml:space="preserve">03 target, h= 3 </w:t>
                    </w:r>
                  </w:p>
                </w:txbxContent>
              </v:textbox>
            </v:shape>
            <v:shape id="Caixa de texto 90" o:spid="_x0000_s1073" type="#_x0000_t202" style="position:absolute;top:5524;width:17430;height:2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style="mso-next-textbox:#Caixa de texto 90">
                <w:txbxContent>
                  <w:p w:rsidR="00410BB8" w:rsidRPr="00E52BF7" w:rsidRDefault="00410BB8" w:rsidP="0014667A">
                    <w:pPr>
                      <w:rPr>
                        <w:sz w:val="16"/>
                        <w:szCs w:val="16"/>
                        <w:lang w:val="en-US"/>
                      </w:rPr>
                    </w:pPr>
                    <w:r>
                      <w:rPr>
                        <w:sz w:val="16"/>
                        <w:szCs w:val="16"/>
                        <w:lang w:val="en-US"/>
                      </w:rPr>
                      <w:t>Shock range for 11</w:t>
                    </w:r>
                    <w:r w:rsidRPr="00E52BF7">
                      <w:rPr>
                        <w:sz w:val="16"/>
                        <w:szCs w:val="16"/>
                        <w:lang w:val="en-US"/>
                      </w:rPr>
                      <w:t>/</w:t>
                    </w:r>
                    <w:r>
                      <w:rPr>
                        <w:sz w:val="16"/>
                        <w:szCs w:val="16"/>
                        <w:lang w:val="en-US"/>
                      </w:rPr>
                      <w:t>20</w:t>
                    </w:r>
                    <w:r w:rsidRPr="00E52BF7">
                      <w:rPr>
                        <w:sz w:val="16"/>
                        <w:szCs w:val="16"/>
                        <w:lang w:val="en-US"/>
                      </w:rPr>
                      <w:t>03 target</w:t>
                    </w:r>
                    <w:r>
                      <w:rPr>
                        <w:sz w:val="16"/>
                        <w:szCs w:val="16"/>
                        <w:lang w:val="en-US"/>
                      </w:rPr>
                      <w:t>, h= 6</w:t>
                    </w:r>
                  </w:p>
                </w:txbxContent>
              </v:textbox>
            </v:shape>
          </v:group>
        </w:pict>
      </w:r>
    </w:p>
    <w:p w:rsidR="00F147B4"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line id="Conector reto 12" o:spid="_x0000_s1096" style="position:absolute;left:0;text-align:left;z-index:251698176;visibility:visible" from="279pt,4.6pt" to="27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" strokecolor="#4579b8 [3044]"/>
        </w:pict>
      </w:r>
    </w:p>
    <w:p w:rsidR="00F147B4" w:rsidRDefault="00F147B4" w:rsidP="000A672F">
      <w:pPr>
        <w:widowControl w:val="0"/>
        <w:tabs>
          <w:tab w:val="left" w:pos="720"/>
        </w:tabs>
        <w:spacing w:after="0"/>
        <w:ind w:firstLine="720"/>
        <w:jc w:val="both"/>
        <w:rPr>
          <w:rFonts w:eastAsiaTheme="minorEastAsia"/>
          <w:lang w:val="en-US"/>
        </w:rPr>
      </w:pPr>
    </w:p>
    <w:p w:rsidR="00F147B4" w:rsidRDefault="00F147B4" w:rsidP="000A672F">
      <w:pPr>
        <w:widowControl w:val="0"/>
        <w:tabs>
          <w:tab w:val="left" w:pos="720"/>
        </w:tabs>
        <w:spacing w:after="0"/>
        <w:ind w:firstLine="720"/>
        <w:jc w:val="both"/>
        <w:rPr>
          <w:rFonts w:eastAsiaTheme="minorEastAsia"/>
          <w:lang w:val="en-US"/>
        </w:rPr>
      </w:pPr>
    </w:p>
    <w:p w:rsidR="00F147B4"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line id="Conector reto 55" o:spid="_x0000_s1095" style="position:absolute;left:0;text-align:left;flip:y;z-index:251708416;visibility:visible" from="198.4pt,11.5pt" to="198.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" strokecolor="black [3040]"/>
        </w:pict>
      </w:r>
      <w:r>
        <w:rPr>
          <w:rFonts w:eastAsiaTheme="minorEastAsia"/>
          <w:noProof/>
          <w:lang w:eastAsia="pt-BR"/>
        </w:rPr>
        <w:pict>
          <v:line id="Conector reto 51" o:spid="_x0000_s1094" style="position:absolute;left:0;text-align:left;z-index:251705344;visibility:visible" from="251.95pt,12.25pt" to="251.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" strokecolor="black [3040]"/>
        </w:pict>
      </w:r>
    </w:p>
    <w:p w:rsidR="0014667A"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Grupo 102" o:spid="_x0000_s1074" style="position:absolute;left:0;text-align:left;margin-left:115.2pt;margin-top:14.35pt;width:145.5pt;height:1in;z-index:251750400" coordsize="1847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">
            <v:line id="Conector reto 62" o:spid="_x0000_s1075" style="position:absolute;flip:x y;visibility:visible" from="3619,4191" to="17335,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02ycUAAADbAAAADwAAAGRycy9kb3ducmV2LnhtbESPzWrDMBCE74W+g9hCL6WRk4MJbmRT&#10;2gSaU35aH3pbrK1taq0cSXGct48CgRyHmfmGWRSj6cRAzreWFUwnCQjiyuqWawU/36vXOQgfkDV2&#10;lknBmTwU+ePDAjNtT7yjYR9qESHsM1TQhNBnUvqqIYN+Ynvi6P1ZZzBE6WqpHZ4i3HRyliSpNNhy&#10;XGiwp4+Gqv/90Sjo57VLN4dtsiw/h9/1C5WuNCulnp/G9zcQgcZwD9/aX1pBOoPrl/gD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02ycUAAADbAAAADwAAAAAAAAAA&#10;AAAAAAChAgAAZHJzL2Rvd25yZXYueG1sUEsFBgAAAAAEAAQA+QAAAJMDAAAAAA==&#10;" strokecolor="black [3040]"/>
            <v:line id="Conector reto 69" o:spid="_x0000_s1076" style="position:absolute;flip:y;visibility:visible" from="3619,3048" to="3621,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b9T8MAAADbAAAADwAAAGRycy9kb3ducmV2LnhtbESPS4sCMRCE7wv+h9CCtzWjB90djSKC&#10;IIqyvg7emknPAyedYRKd8d8bQdhjUVVfUdN5a0rxoNoVlhUM+hEI4sTqgjMF59Pq+weE88gaS8uk&#10;4EkO5rPO1xRjbRs+0OPoMxEg7GJUkHtfxVK6JCeDrm8r4uCltjbog6wzqWtsAtyUchhFI2mw4LCQ&#10;Y0XLnJLb8W4UpO5eLa8X7dPxZnfYpdtsj82fUr1uu5iA8NT6//CnvdYKR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G/U/DAAAA2wAAAA8AAAAAAAAAAAAA&#10;AAAAoQIAAGRycy9kb3ducmV2LnhtbFBLBQYAAAAABAAEAPkAAACRAwAAAAA=&#10;" strokecolor="black [3040]"/>
            <v:line id="Conector reto 70" o:spid="_x0000_s1077" style="position:absolute;flip:y;visibility:visible" from="17240,3143" to="17246,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Conector reto 71" o:spid="_x0000_s1078" style="position:absolute;flip:x;visibility:visible" from="8286,9144" to="15125,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nlMMAAADbAAAADwAAAGRycy9kb3ducmV2LnhtbESPS4vCQBCE74L/YWjBm07iQZfoGEQQ&#10;ZBcXnwdvTabzwExPyIwm++93FoQ9FlX1FbVKe1OLF7WusqwgnkYgiDOrKy4UXC+7yQcI55E11pZJ&#10;wQ85SNfDwQoTbTs+0evsCxEg7BJUUHrfJFK6rCSDbmob4uDltjXog2wLqVvsAtzUchZFc2mw4rBQ&#10;YkPbkrLH+WkU5O7ZbO837fPF5+F0yL+Kb+yOSo1H/WYJwlPv/8Pv9l4rWMTw9y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pZ5TDAAAA2wAAAA8AAAAAAAAAAAAA&#10;AAAAoQIAAGRycy9kb3ducmV2LnhtbFBLBQYAAAAABAAEAPkAAACRAwAAAAA=&#10;" strokecolor="black [3040]"/>
            <v:line id="Conector reto 72" o:spid="_x0000_s1079" style="position:absolute;flip:y;visibility:visible" from="8191,7905" to="8191,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line id="Conector reto 73" o:spid="_x0000_s1080" style="position:absolute;flip:x y;visibility:visible" from="15049,7905" to="15059,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j8UAAADbAAAADwAAAGRycy9kb3ducmV2LnhtbESPT2vCQBTE7wW/w/IEL0U3WlC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gFj8UAAADbAAAADwAAAAAAAAAA&#10;AAAAAAChAgAAZHJzL2Rvd25yZXYueG1sUEsFBgAAAAAEAAQA+QAAAJMDAAAAAA==&#10;" strokecolor="black [3040]"/>
            <v:shape id="Caixa de texto 91" o:spid="_x0000_s1081" type="#_x0000_t202" style="position:absolute;left:476;width:18001;height:2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style="mso-next-textbox:#Caixa de texto 91">
                <w:txbxContent>
                  <w:p w:rsidR="00410BB8" w:rsidRPr="00E52BF7" w:rsidRDefault="00410BB8" w:rsidP="0014667A">
                    <w:pPr>
                      <w:rPr>
                        <w:sz w:val="16"/>
                        <w:szCs w:val="16"/>
                        <w:lang w:val="en-US"/>
                      </w:rPr>
                    </w:pPr>
                    <w:r>
                      <w:rPr>
                        <w:sz w:val="16"/>
                        <w:szCs w:val="16"/>
                        <w:lang w:val="en-US"/>
                      </w:rPr>
                      <w:t>Shock range for 10</w:t>
                    </w:r>
                    <w:r w:rsidRPr="00E52BF7">
                      <w:rPr>
                        <w:sz w:val="16"/>
                        <w:szCs w:val="16"/>
                        <w:lang w:val="en-US"/>
                      </w:rPr>
                      <w:t>/</w:t>
                    </w:r>
                    <w:r>
                      <w:rPr>
                        <w:sz w:val="16"/>
                        <w:szCs w:val="16"/>
                        <w:lang w:val="en-US"/>
                      </w:rPr>
                      <w:t>20</w:t>
                    </w:r>
                    <w:r w:rsidRPr="00E52BF7">
                      <w:rPr>
                        <w:sz w:val="16"/>
                        <w:szCs w:val="16"/>
                        <w:lang w:val="en-US"/>
                      </w:rPr>
                      <w:t xml:space="preserve">03 target, h= 3 </w:t>
                    </w:r>
                  </w:p>
                </w:txbxContent>
              </v:textbox>
            </v:shape>
            <v:shape id="Caixa de texto 92" o:spid="_x0000_s1082" type="#_x0000_t202" style="position:absolute;top:4476;width:17273;height:2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style="mso-next-textbox:#Caixa de texto 92">
                <w:txbxContent>
                  <w:p w:rsidR="00410BB8" w:rsidRPr="00E52BF7" w:rsidRDefault="00410BB8" w:rsidP="0014667A">
                    <w:pPr>
                      <w:rPr>
                        <w:sz w:val="16"/>
                        <w:szCs w:val="16"/>
                        <w:lang w:val="en-US"/>
                      </w:rPr>
                    </w:pPr>
                    <w:r>
                      <w:rPr>
                        <w:sz w:val="16"/>
                        <w:szCs w:val="16"/>
                        <w:lang w:val="en-US"/>
                      </w:rPr>
                      <w:t>Shock range for 10</w:t>
                    </w:r>
                    <w:r w:rsidRPr="00E52BF7">
                      <w:rPr>
                        <w:sz w:val="16"/>
                        <w:szCs w:val="16"/>
                        <w:lang w:val="en-US"/>
                      </w:rPr>
                      <w:t>/</w:t>
                    </w:r>
                    <w:r>
                      <w:rPr>
                        <w:sz w:val="16"/>
                        <w:szCs w:val="16"/>
                        <w:lang w:val="en-US"/>
                      </w:rPr>
                      <w:t>20</w:t>
                    </w:r>
                    <w:r w:rsidRPr="00E52BF7">
                      <w:rPr>
                        <w:sz w:val="16"/>
                        <w:szCs w:val="16"/>
                        <w:lang w:val="en-US"/>
                      </w:rPr>
                      <w:t>03 target</w:t>
                    </w:r>
                    <w:r>
                      <w:rPr>
                        <w:sz w:val="16"/>
                        <w:szCs w:val="16"/>
                        <w:lang w:val="en-US"/>
                      </w:rPr>
                      <w:t>, h= 6</w:t>
                    </w:r>
                  </w:p>
                </w:txbxContent>
              </v:textbox>
            </v:shape>
          </v:group>
        </w:pict>
      </w:r>
    </w:p>
    <w:p w:rsidR="00F147B4" w:rsidRDefault="00F147B4" w:rsidP="000A672F">
      <w:pPr>
        <w:widowControl w:val="0"/>
        <w:tabs>
          <w:tab w:val="left" w:pos="720"/>
        </w:tabs>
        <w:spacing w:after="0"/>
        <w:ind w:firstLine="720"/>
        <w:jc w:val="both"/>
        <w:rPr>
          <w:rFonts w:eastAsiaTheme="minorEastAsia"/>
          <w:lang w:val="en-US"/>
        </w:rPr>
      </w:pPr>
    </w:p>
    <w:p w:rsidR="00F147B4" w:rsidRDefault="00F147B4" w:rsidP="000A672F">
      <w:pPr>
        <w:widowControl w:val="0"/>
        <w:tabs>
          <w:tab w:val="left" w:pos="720"/>
        </w:tabs>
        <w:spacing w:after="0"/>
        <w:ind w:firstLine="720"/>
        <w:jc w:val="both"/>
        <w:rPr>
          <w:rFonts w:eastAsiaTheme="minorEastAsia"/>
          <w:lang w:val="en-US"/>
        </w:rPr>
      </w:pPr>
    </w:p>
    <w:p w:rsidR="00F147B4" w:rsidRDefault="00F147B4" w:rsidP="000A672F">
      <w:pPr>
        <w:widowControl w:val="0"/>
        <w:tabs>
          <w:tab w:val="left" w:pos="720"/>
        </w:tabs>
        <w:spacing w:after="0"/>
        <w:ind w:firstLine="720"/>
        <w:jc w:val="both"/>
        <w:rPr>
          <w:rFonts w:eastAsiaTheme="minorEastAsia"/>
          <w:lang w:val="en-US"/>
        </w:rPr>
      </w:pPr>
    </w:p>
    <w:p w:rsidR="00040B68" w:rsidRDefault="00040B68" w:rsidP="000A672F">
      <w:pPr>
        <w:widowControl w:val="0"/>
        <w:tabs>
          <w:tab w:val="left" w:pos="720"/>
        </w:tabs>
        <w:spacing w:after="0"/>
        <w:ind w:firstLine="720"/>
        <w:jc w:val="both"/>
        <w:rPr>
          <w:rFonts w:eastAsiaTheme="minorEastAsia"/>
          <w:lang w:val="en-US"/>
        </w:rPr>
      </w:pPr>
    </w:p>
    <w:p w:rsidR="00040B68"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Grupo 103" o:spid="_x0000_s1083" style="position:absolute;left:0;text-align:left;margin-left:97.95pt;margin-top:12.85pt;width:139.6pt;height:68.1pt;z-index:251754496" coordsize="17731,8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">
            <v:line id="Conector reto 74" o:spid="_x0000_s1084" style="position:absolute;flip:x;visibility:visible" from="3619,4000" to="17348,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EDMUAAADbAAAADwAAAGRycy9kb3ducmV2LnhtbESPT2vCQBTE74LfYXlCb2bTU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EDMUAAADbAAAADwAAAAAAAAAA&#10;AAAAAAChAgAAZHJzL2Rvd25yZXYueG1sUEsFBgAAAAAEAAQA+QAAAJMDAAAAAA==&#10;" strokecolor="black [3040]"/>
            <v:line id="Conector reto 75" o:spid="_x0000_s1085" style="position:absolute;flip:x y;visibility:visible" from="17335,2952" to="17354,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4YMUAAADbAAAADwAAAGRycy9kb3ducmV2LnhtbESPT2vCQBTE7wW/w/IEL0U3ClW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04YMUAAADbAAAADwAAAAAAAAAA&#10;AAAAAAChAgAAZHJzL2Rvd25yZXYueG1sUEsFBgAAAAAEAAQA+QAAAJMDAAAAAA==&#10;" strokecolor="black [3040]"/>
            <v:line id="Conector reto 76" o:spid="_x0000_s1086" style="position:absolute;flip:y;visibility:visible" from="3619,2952" to="3619,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4MQAAADbAAAADwAAAGRycy9kb3ducmV2LnhtbESPT2vCQBTE7wW/w/IEb3VjD7HEbESE&#10;QqmkqK0Hb4/syx/Mvg3Z1cRv7xaEHoeZ+Q2TrkfTihv1rrGsYDGPQBAXVjdcKfj9+Xh9B+E8ssbW&#10;Mim4k4N1NnlJMdF24APdjr4SAcIuQQW1910ipStqMujmtiMOXml7gz7IvpK6xyHATSvfoiiWBhsO&#10;CzV2tK2puByvRkHprt32fNK+XH7lh7zcVd847JWaTcfNCoSn0f+Hn+1PrWAZw9+X8ANk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QP/gxAAAANsAAAAPAAAAAAAAAAAA&#10;AAAAAKECAABkcnMvZG93bnJldi54bWxQSwUGAAAAAAQABAD5AAAAkgMAAAAA&#10;" strokecolor="black [3040]"/>
            <v:line id="Conector reto 77" o:spid="_x0000_s1087" style="position:absolute;flip:x;visibility:visible" from="8096,8572" to="14979,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WnvDAAAA2wAAAA8AAAAAAAAAAAAA&#10;AAAAoQIAAGRycy9kb3ducmV2LnhtbFBLBQYAAAAABAAEAPkAAACRAwAAAAA=&#10;" strokecolor="black [3040]"/>
            <v:line id="Conector reto 78" o:spid="_x0000_s1088" style="position:absolute;flip:y;visibility:visible" from="8096,7524" to="8096,8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line id="Conector reto 79" o:spid="_x0000_s1089" style="position:absolute;flip:y;visibility:visible" from="14954,7524" to="14954,8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rksMAAADbAAAADwAAAGRycy9kb3ducmV2LnhtbESPS4sCMRCE7wv+h9CCtzWjB11Ho4gg&#10;iOKyvg7emknPAyedYRKd8d9vBMFjUVVfUbNFa0rxoNoVlhUM+hEI4sTqgjMF59P6+weE88gaS8uk&#10;4EkOFvPO1wxjbRs+0OPoMxEg7GJUkHtfxVK6JCeDrm8r4uCltjbog6wzqWtsAtyUchhFI2mw4LCQ&#10;Y0WrnJLb8W4UpO5era4X7dPxdn/Yp7vsF5s/pXrddjkF4an1n/C7vdEKxh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5LDAAAA2wAAAA8AAAAAAAAAAAAA&#10;AAAAoQIAAGRycy9kb3ducmV2LnhtbFBLBQYAAAAABAAEAPkAAACRAwAAAAA=&#10;" strokecolor="black [3040]"/>
            <v:shape id="Caixa de texto 93" o:spid="_x0000_s1090" type="#_x0000_t202" style="position:absolute;width:17699;height:2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style="mso-next-textbox:#Caixa de texto 93">
                <w:txbxContent>
                  <w:p w:rsidR="00410BB8" w:rsidRPr="00E52BF7" w:rsidRDefault="00410BB8" w:rsidP="00A94309">
                    <w:pPr>
                      <w:rPr>
                        <w:sz w:val="16"/>
                        <w:szCs w:val="16"/>
                        <w:lang w:val="en-US"/>
                      </w:rPr>
                    </w:pPr>
                    <w:r>
                      <w:rPr>
                        <w:sz w:val="16"/>
                        <w:szCs w:val="16"/>
                        <w:lang w:val="en-US"/>
                      </w:rPr>
                      <w:t>Shock range for 09</w:t>
                    </w:r>
                    <w:r w:rsidRPr="00E52BF7">
                      <w:rPr>
                        <w:sz w:val="16"/>
                        <w:szCs w:val="16"/>
                        <w:lang w:val="en-US"/>
                      </w:rPr>
                      <w:t>/</w:t>
                    </w:r>
                    <w:r>
                      <w:rPr>
                        <w:sz w:val="16"/>
                        <w:szCs w:val="16"/>
                        <w:lang w:val="en-US"/>
                      </w:rPr>
                      <w:t>20</w:t>
                    </w:r>
                    <w:r w:rsidRPr="00E52BF7">
                      <w:rPr>
                        <w:sz w:val="16"/>
                        <w:szCs w:val="16"/>
                        <w:lang w:val="en-US"/>
                      </w:rPr>
                      <w:t xml:space="preserve">03 target, h= 3 </w:t>
                    </w:r>
                  </w:p>
                </w:txbxContent>
              </v:textbox>
            </v:shape>
            <v:shape id="Caixa de texto 94" o:spid="_x0000_s1091" type="#_x0000_t202" style="position:absolute;left:571;top:4095;width:17160;height:2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style="mso-next-textbox:#Caixa de texto 94">
                <w:txbxContent>
                  <w:p w:rsidR="00410BB8" w:rsidRPr="00E52BF7" w:rsidRDefault="00410BB8" w:rsidP="00A94309">
                    <w:pPr>
                      <w:rPr>
                        <w:sz w:val="16"/>
                        <w:szCs w:val="16"/>
                        <w:lang w:val="en-US"/>
                      </w:rPr>
                    </w:pPr>
                    <w:r>
                      <w:rPr>
                        <w:sz w:val="16"/>
                        <w:szCs w:val="16"/>
                        <w:lang w:val="en-US"/>
                      </w:rPr>
                      <w:t>Shock range for 09</w:t>
                    </w:r>
                    <w:r w:rsidRPr="00E52BF7">
                      <w:rPr>
                        <w:sz w:val="16"/>
                        <w:szCs w:val="16"/>
                        <w:lang w:val="en-US"/>
                      </w:rPr>
                      <w:t>/</w:t>
                    </w:r>
                    <w:r>
                      <w:rPr>
                        <w:sz w:val="16"/>
                        <w:szCs w:val="16"/>
                        <w:lang w:val="en-US"/>
                      </w:rPr>
                      <w:t>20</w:t>
                    </w:r>
                    <w:r w:rsidRPr="00E52BF7">
                      <w:rPr>
                        <w:sz w:val="16"/>
                        <w:szCs w:val="16"/>
                        <w:lang w:val="en-US"/>
                      </w:rPr>
                      <w:t>03 target</w:t>
                    </w:r>
                    <w:r>
                      <w:rPr>
                        <w:sz w:val="16"/>
                        <w:szCs w:val="16"/>
                        <w:lang w:val="en-US"/>
                      </w:rPr>
                      <w:t>, h= 6</w:t>
                    </w:r>
                  </w:p>
                </w:txbxContent>
              </v:textbox>
            </v:shape>
          </v:group>
        </w:pict>
      </w:r>
    </w:p>
    <w:p w:rsidR="00040B68" w:rsidRDefault="00040B68" w:rsidP="000A672F">
      <w:pPr>
        <w:widowControl w:val="0"/>
        <w:tabs>
          <w:tab w:val="left" w:pos="720"/>
        </w:tabs>
        <w:spacing w:after="0"/>
        <w:ind w:firstLine="720"/>
        <w:jc w:val="both"/>
        <w:rPr>
          <w:rFonts w:eastAsiaTheme="minorEastAsia"/>
          <w:lang w:val="en-US"/>
        </w:rPr>
      </w:pPr>
    </w:p>
    <w:p w:rsidR="00040B68" w:rsidRDefault="00040B68" w:rsidP="000A672F">
      <w:pPr>
        <w:widowControl w:val="0"/>
        <w:tabs>
          <w:tab w:val="left" w:pos="720"/>
        </w:tabs>
        <w:spacing w:after="0"/>
        <w:ind w:firstLine="720"/>
        <w:jc w:val="both"/>
        <w:rPr>
          <w:rFonts w:eastAsiaTheme="minorEastAsia"/>
          <w:lang w:val="en-US"/>
        </w:rPr>
      </w:pPr>
    </w:p>
    <w:p w:rsidR="00040B68" w:rsidRDefault="00040B68" w:rsidP="000A672F">
      <w:pPr>
        <w:widowControl w:val="0"/>
        <w:tabs>
          <w:tab w:val="left" w:pos="720"/>
        </w:tabs>
        <w:spacing w:after="0"/>
        <w:ind w:firstLine="720"/>
        <w:jc w:val="both"/>
        <w:rPr>
          <w:rFonts w:eastAsiaTheme="minorEastAsia"/>
          <w:lang w:val="en-US"/>
        </w:rPr>
      </w:pPr>
    </w:p>
    <w:p w:rsidR="00040B68" w:rsidRDefault="00040B68" w:rsidP="000A672F">
      <w:pPr>
        <w:widowControl w:val="0"/>
        <w:tabs>
          <w:tab w:val="left" w:pos="720"/>
        </w:tabs>
        <w:spacing w:after="0"/>
        <w:ind w:firstLine="720"/>
        <w:jc w:val="both"/>
        <w:rPr>
          <w:rFonts w:eastAsiaTheme="minorEastAsia"/>
          <w:lang w:val="en-US"/>
        </w:rPr>
      </w:pPr>
    </w:p>
    <w:p w:rsidR="00040B68" w:rsidRDefault="002B64FE" w:rsidP="000A672F">
      <w:pPr>
        <w:widowControl w:val="0"/>
        <w:tabs>
          <w:tab w:val="left" w:pos="720"/>
        </w:tabs>
        <w:spacing w:after="0"/>
        <w:ind w:firstLine="720"/>
        <w:jc w:val="both"/>
        <w:rPr>
          <w:rFonts w:eastAsiaTheme="minorEastAsia"/>
          <w:lang w:val="en-US"/>
        </w:rPr>
      </w:pPr>
      <w:r>
        <w:rPr>
          <w:rFonts w:eastAsiaTheme="minorEastAsia"/>
          <w:noProof/>
          <w:lang w:eastAsia="pt-BR"/>
        </w:rPr>
        <w:pict>
          <v:group id="_x0000_s1119" style="position:absolute;left:0;text-align:left;margin-left:61.2pt;margin-top:11.75pt;width:157.45pt;height:123.65pt;z-index:251670527" coordorigin="2925,10608" coordsize="3149,2473">
            <v:line id="Conector reto 80" o:spid="_x0000_s1032" style="position:absolute;flip:x;visibility:visible" from="3855,11157" to="6015,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Conector reto 81" o:spid="_x0000_s1033" style="position:absolute;flip:y;visibility:visible" from="6015,10978" to="6015,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Conector reto 82" o:spid="_x0000_s1034" style="position:absolute;flip:y;visibility:visible" from="3860,10980" to="3860,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6JxMIAAADbAAAADwAAAGRycy9kb3ducmV2LnhtbESPS6vCMBSE9xf8D+EI7q6pLrxSjSKC&#10;IIoXnwt3h+b0gc1JaaKt/94IgsthZr5hpvPWlOJBtSssKxj0IxDEidUFZwrOp9XvGITzyBpLy6Tg&#10;SQ7ms87PFGNtGz7Q4+gzESDsYlSQe1/FUrokJ4Oubyvi4KW2NuiDrDOpa2wC3JRyGEUjabDgsJBj&#10;RcucktvxbhSk7l4trxft07/N7rBLt9k/Nnulet12MQHhqfXf8Ke91grGQ3h/CT9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66JxMIAAADbAAAADwAAAAAAAAAAAAAA&#10;AAChAgAAZHJzL2Rvd25yZXYueG1sUEsFBgAAAAAEAAQA+QAAAJADAAAAAA==&#10;" strokecolor="black [3040]"/>
            <v:line id="Conector reto 83" o:spid="_x0000_s1035" style="position:absolute;flip:x;visibility:visible" from="4575,11823" to="5657,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sX8UAAADbAAAADwAAAGRycy9kb3ducmV2LnhtbESPT2vCQBTE7wW/w/IEb81GC1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sX8UAAADbAAAADwAAAAAAAAAA&#10;AAAAAAChAgAAZHJzL2Rvd25yZXYueG1sUEsFBgAAAAAEAAQA+QAAAJMDAAAAAA==&#10;" strokecolor="black [3040]"/>
            <v:line id="Conector reto 85" o:spid="_x0000_s1036" style="position:absolute;flip:y;visibility:visible" from="4575,11646" to="4575,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line id="Conector reto 86" o:spid="_x0000_s1037" style="position:absolute;flip:x;visibility:visible" from="3507,12616" to="5676,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WPx8MAAADbAAAADwAAAGRycy9kb3ducmV2LnhtbESPS4vCQBCE74L/YWhhbzpZDypZx7AE&#10;BHFRfO3BW5PpPDDTEzKjif/eERb2WFTVV9Qy6U0tHtS6yrKCz0kEgjizuuJCweW8Hi9AOI+ssbZM&#10;Cp7kIFkNB0uMte34SI+TL0SAsItRQel9E0vpspIMuoltiIOX29agD7ItpG6xC3BTy2kUzaTBisNC&#10;iQ2lJWW3090oyN29Sa+/2ufz7e64y3+KPXYHpT5G/fcXCE+9/w//tTdawWIG7y/hB8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Vj8fDAAAA2wAAAA8AAAAAAAAAAAAA&#10;AAAAoQIAAGRycy9kb3ducmV2LnhtbFBLBQYAAAAABAAEAPkAAACRAwAAAAA=&#10;" strokecolor="black [3040]"/>
            <v:line id="Conector reto 88" o:spid="_x0000_s1038" style="position:absolute;flip:y;visibility:visible" from="3507,12438" to="3507,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Caixa de texto 95" o:spid="_x0000_s1039" type="#_x0000_t202" style="position:absolute;left:3239;top:10608;width:2835;height:3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style="mso-next-textbox:#Caixa de texto 95">
                <w:txbxContent>
                  <w:p w:rsidR="00410BB8" w:rsidRPr="00E52BF7" w:rsidRDefault="00410BB8" w:rsidP="00A94309">
                    <w:pPr>
                      <w:rPr>
                        <w:sz w:val="16"/>
                        <w:szCs w:val="16"/>
                        <w:lang w:val="en-US"/>
                      </w:rPr>
                    </w:pPr>
                    <w:r>
                      <w:rPr>
                        <w:sz w:val="16"/>
                        <w:szCs w:val="16"/>
                        <w:lang w:val="en-US"/>
                      </w:rPr>
                      <w:t>Shock range for 08</w:t>
                    </w:r>
                    <w:r w:rsidRPr="00E52BF7">
                      <w:rPr>
                        <w:sz w:val="16"/>
                        <w:szCs w:val="16"/>
                        <w:lang w:val="en-US"/>
                      </w:rPr>
                      <w:t>/</w:t>
                    </w:r>
                    <w:r>
                      <w:rPr>
                        <w:sz w:val="16"/>
                        <w:szCs w:val="16"/>
                        <w:lang w:val="en-US"/>
                      </w:rPr>
                      <w:t>20</w:t>
                    </w:r>
                    <w:r w:rsidRPr="00E52BF7">
                      <w:rPr>
                        <w:sz w:val="16"/>
                        <w:szCs w:val="16"/>
                        <w:lang w:val="en-US"/>
                      </w:rPr>
                      <w:t xml:space="preserve">03 target, h= 3 </w:t>
                    </w:r>
                  </w:p>
                </w:txbxContent>
              </v:textbox>
            </v:shape>
            <v:shape id="Caixa de texto 96" o:spid="_x0000_s1040" type="#_x0000_t202" style="position:absolute;left:3297;top:11276;width:2718;height:3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5bcYA&#10;AADbAAAADwAAAGRycy9kb3ducmV2LnhtbESPT2vCQBTE74V+h+UVvIhuqvin0VVEWiveNNrS2yP7&#10;TEKzb0N2m8Rv3y0IPQ4z8xtmue5MKRqqXWFZwfMwAkGcWl1wpuCcvA3mIJxH1lhaJgU3crBePT4s&#10;Mda25SM1J5+JAGEXo4Lc+yqW0qU5GXRDWxEH72prgz7IOpO6xjbATSlHUTSVBgsOCzlWtM0p/T79&#10;GAVf/ezz4LrdpR1PxtXre5PMPnSiVO+p2yxAeOr8f/je3msFL1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V5bcYAAADbAAAADwAAAAAAAAAAAAAAAACYAgAAZHJz&#10;L2Rvd25yZXYueG1sUEsFBgAAAAAEAAQA9QAAAIsDAAAAAA==&#10;" fillcolor="white [3201]" stroked="f" strokeweight=".5pt">
              <v:textbox style="mso-next-textbox:#Caixa de texto 96">
                <w:txbxContent>
                  <w:p w:rsidR="00410BB8" w:rsidRPr="00E52BF7" w:rsidRDefault="00410BB8" w:rsidP="00992533">
                    <w:pPr>
                      <w:rPr>
                        <w:sz w:val="16"/>
                        <w:szCs w:val="16"/>
                        <w:lang w:val="en-US"/>
                      </w:rPr>
                    </w:pPr>
                    <w:r>
                      <w:rPr>
                        <w:sz w:val="16"/>
                        <w:szCs w:val="16"/>
                        <w:lang w:val="en-US"/>
                      </w:rPr>
                      <w:t>Shock range for 08</w:t>
                    </w:r>
                    <w:r w:rsidRPr="00E52BF7">
                      <w:rPr>
                        <w:sz w:val="16"/>
                        <w:szCs w:val="16"/>
                        <w:lang w:val="en-US"/>
                      </w:rPr>
                      <w:t>/</w:t>
                    </w:r>
                    <w:r>
                      <w:rPr>
                        <w:sz w:val="16"/>
                        <w:szCs w:val="16"/>
                        <w:lang w:val="en-US"/>
                      </w:rPr>
                      <w:t>20</w:t>
                    </w:r>
                    <w:r w:rsidRPr="00E52BF7">
                      <w:rPr>
                        <w:sz w:val="16"/>
                        <w:szCs w:val="16"/>
                        <w:lang w:val="en-US"/>
                      </w:rPr>
                      <w:t>03 target</w:t>
                    </w:r>
                    <w:r>
                      <w:rPr>
                        <w:sz w:val="16"/>
                        <w:szCs w:val="16"/>
                        <w:lang w:val="en-US"/>
                      </w:rPr>
                      <w:t>, h= 6</w:t>
                    </w:r>
                  </w:p>
                </w:txbxContent>
              </v:textbox>
            </v:shape>
            <v:shape id="Caixa de texto 99" o:spid="_x0000_s1042" type="#_x0000_t202" style="position:absolute;left:2925;top:11909;width:2713;height:3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tH8YA&#10;AADbAAAADwAAAGRycy9kb3ducmV2LnhtbESPT2vCQBTE74LfYXmCF9FNK/1jdJVStJXeaqzi7ZF9&#10;JsHs25Bdk/TbdwuCx2FmfsMsVp0pRUO1KywreJhEIIhTqwvOFOyTzfgVhPPIGkvLpOCXHKyW/d4C&#10;Y21b/qZm5zMRIOxiVJB7X8VSujQng25iK+LgnW1t0AdZZ1LX2Aa4KeVjFD1LgwWHhRwres8pveyu&#10;RsFplB2/XPfx006fptX6s0leDjpRajjo3uYgPHX+Hr61t1rBb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tH8YAAADbAAAADwAAAAAAAAAAAAAAAACYAgAAZHJz&#10;L2Rvd25yZXYueG1sUEsFBgAAAAAEAAQA9QAAAIsDAAAAAA==&#10;" fillcolor="white [3201]" stroked="f" strokeweight=".5pt">
              <v:textbox style="mso-next-textbox:#Caixa de texto 99">
                <w:txbxContent>
                  <w:p w:rsidR="00410BB8" w:rsidRPr="00E52BF7" w:rsidRDefault="00410BB8" w:rsidP="00584418">
                    <w:pPr>
                      <w:rPr>
                        <w:sz w:val="16"/>
                        <w:szCs w:val="16"/>
                        <w:lang w:val="en-US"/>
                      </w:rPr>
                    </w:pPr>
                    <w:r>
                      <w:rPr>
                        <w:sz w:val="16"/>
                        <w:szCs w:val="16"/>
                        <w:lang w:val="en-US"/>
                      </w:rPr>
                      <w:t>Shock range for 07</w:t>
                    </w:r>
                    <w:r w:rsidRPr="00E52BF7">
                      <w:rPr>
                        <w:sz w:val="16"/>
                        <w:szCs w:val="16"/>
                        <w:lang w:val="en-US"/>
                      </w:rPr>
                      <w:t>/</w:t>
                    </w:r>
                    <w:r>
                      <w:rPr>
                        <w:sz w:val="16"/>
                        <w:szCs w:val="16"/>
                        <w:lang w:val="en-US"/>
                      </w:rPr>
                      <w:t>20</w:t>
                    </w:r>
                    <w:r w:rsidRPr="00E52BF7">
                      <w:rPr>
                        <w:sz w:val="16"/>
                        <w:szCs w:val="16"/>
                        <w:lang w:val="en-US"/>
                      </w:rPr>
                      <w:t xml:space="preserve">03 target, h= 3 </w:t>
                    </w:r>
                  </w:p>
                </w:txbxContent>
              </v:textbox>
            </v:shape>
            <v:shape id="Caixa de texto 100" o:spid="_x0000_s1043" type="#_x0000_t202" style="position:absolute;left:2927;top:12711;width:2749;height:3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scA&#10;AADcAAAADwAAAGRycy9kb3ducmV2LnhtbESPS2vDQAyE74H+h0WFXkqybkOT4GQTSumL3hrnQW7C&#10;q9qmXq3xbm3n30eHQm4SM5r5tNoMrlYdtaHybOBhkoAizr2tuDCwy97GC1AhIlusPZOBMwXYrG9G&#10;K0yt7/mbum0slIRwSNFAGWOTah3ykhyGiW+IRfvxrcMoa1to22Iv4a7Wj0ky0w4rloYSG3opKf/d&#10;/jkDp/vi+BWG930/fZo2rx9dNj/YzJi72+F5CSrSEK/m/+tPK/iJ4Ms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P/7HAAAA3AAAAA8AAAAAAAAAAAAAAAAAmAIAAGRy&#10;cy9kb3ducmV2LnhtbFBLBQYAAAAABAAEAPUAAACMAwAAAAA=&#10;" fillcolor="white [3201]" stroked="f" strokeweight=".5pt">
              <v:textbox style="mso-next-textbox:#Caixa de texto 100">
                <w:txbxContent>
                  <w:p w:rsidR="00410BB8" w:rsidRPr="00E52BF7" w:rsidRDefault="00410BB8" w:rsidP="00584418">
                    <w:pPr>
                      <w:rPr>
                        <w:sz w:val="16"/>
                        <w:szCs w:val="16"/>
                        <w:lang w:val="en-US"/>
                      </w:rPr>
                    </w:pPr>
                    <w:r>
                      <w:rPr>
                        <w:sz w:val="16"/>
                        <w:szCs w:val="16"/>
                        <w:lang w:val="en-US"/>
                      </w:rPr>
                      <w:t>Shock range for 07</w:t>
                    </w:r>
                    <w:r w:rsidRPr="00E52BF7">
                      <w:rPr>
                        <w:sz w:val="16"/>
                        <w:szCs w:val="16"/>
                        <w:lang w:val="en-US"/>
                      </w:rPr>
                      <w:t>/</w:t>
                    </w:r>
                    <w:r>
                      <w:rPr>
                        <w:sz w:val="16"/>
                        <w:szCs w:val="16"/>
                        <w:lang w:val="en-US"/>
                      </w:rPr>
                      <w:t>20</w:t>
                    </w:r>
                    <w:r w:rsidRPr="00E52BF7">
                      <w:rPr>
                        <w:sz w:val="16"/>
                        <w:szCs w:val="16"/>
                        <w:lang w:val="en-US"/>
                      </w:rPr>
                      <w:t>03 target</w:t>
                    </w:r>
                    <w:r>
                      <w:rPr>
                        <w:sz w:val="16"/>
                        <w:szCs w:val="16"/>
                        <w:lang w:val="en-US"/>
                      </w:rPr>
                      <w:t>, h= 6</w:t>
                    </w:r>
                  </w:p>
                </w:txbxContent>
              </v:textbox>
            </v:shape>
            <v:shape id="_x0000_s1118" type="#_x0000_t32" style="position:absolute;left:5660;top:11646;width:0;height:177;flip:y" o:connectortype="straight"/>
          </v:group>
        </w:pict>
      </w:r>
    </w:p>
    <w:p w:rsidR="00040B68" w:rsidRDefault="00040B68" w:rsidP="000A672F">
      <w:pPr>
        <w:widowControl w:val="0"/>
        <w:tabs>
          <w:tab w:val="left" w:pos="720"/>
        </w:tabs>
        <w:spacing w:after="0"/>
        <w:ind w:firstLine="720"/>
        <w:jc w:val="both"/>
        <w:rPr>
          <w:rFonts w:eastAsiaTheme="minorEastAsia"/>
          <w:lang w:val="en-US"/>
        </w:rPr>
      </w:pPr>
    </w:p>
    <w:p w:rsidR="00040B68" w:rsidRDefault="00040B68" w:rsidP="000A672F">
      <w:pPr>
        <w:widowControl w:val="0"/>
        <w:tabs>
          <w:tab w:val="left" w:pos="720"/>
        </w:tabs>
        <w:spacing w:after="0"/>
        <w:ind w:firstLine="720"/>
        <w:jc w:val="both"/>
        <w:rPr>
          <w:rFonts w:eastAsiaTheme="minorEastAsia"/>
          <w:lang w:val="en-US"/>
        </w:rPr>
      </w:pPr>
    </w:p>
    <w:p w:rsidR="0014667A" w:rsidRDefault="0014667A" w:rsidP="000A672F">
      <w:pPr>
        <w:widowControl w:val="0"/>
        <w:tabs>
          <w:tab w:val="left" w:pos="720"/>
        </w:tabs>
        <w:spacing w:after="0"/>
        <w:ind w:firstLine="720"/>
        <w:jc w:val="both"/>
        <w:rPr>
          <w:rFonts w:eastAsiaTheme="minorEastAsia"/>
          <w:lang w:val="en-US"/>
        </w:rPr>
      </w:pPr>
    </w:p>
    <w:p w:rsidR="0014667A" w:rsidRDefault="0014667A" w:rsidP="000A672F">
      <w:pPr>
        <w:widowControl w:val="0"/>
        <w:tabs>
          <w:tab w:val="left" w:pos="720"/>
        </w:tabs>
        <w:spacing w:after="0"/>
        <w:ind w:firstLine="720"/>
        <w:jc w:val="both"/>
        <w:rPr>
          <w:rFonts w:eastAsiaTheme="minorEastAsia"/>
          <w:lang w:val="en-US"/>
        </w:rPr>
      </w:pPr>
    </w:p>
    <w:p w:rsidR="0014667A" w:rsidRDefault="0014667A" w:rsidP="000A672F">
      <w:pPr>
        <w:widowControl w:val="0"/>
        <w:tabs>
          <w:tab w:val="left" w:pos="720"/>
        </w:tabs>
        <w:spacing w:after="0"/>
        <w:ind w:firstLine="720"/>
        <w:jc w:val="both"/>
        <w:rPr>
          <w:rFonts w:eastAsiaTheme="minorEastAsia"/>
          <w:lang w:val="en-US"/>
        </w:rPr>
      </w:pPr>
    </w:p>
    <w:p w:rsidR="00554139" w:rsidRPr="006D59D4" w:rsidRDefault="00554139"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lastRenderedPageBreak/>
        <w:t>From equation (4)</w:t>
      </w:r>
      <w:r w:rsidR="008B6ACF" w:rsidRPr="006D59D4">
        <w:rPr>
          <w:rFonts w:ascii="Times New Roman" w:eastAsiaTheme="minorEastAsia" w:hAnsi="Times New Roman" w:cs="Times New Roman"/>
          <w:sz w:val="24"/>
          <w:szCs w:val="24"/>
          <w:lang w:val="en-US"/>
        </w:rPr>
        <w:t xml:space="preserve"> and observing figure 1 we can infer that</w:t>
      </w:r>
      <w:r w:rsidRPr="006D59D4">
        <w:rPr>
          <w:rFonts w:ascii="Times New Roman" w:eastAsiaTheme="minorEastAsia" w:hAnsi="Times New Roman" w:cs="Times New Roman"/>
          <w:sz w:val="24"/>
          <w:szCs w:val="24"/>
          <w:lang w:val="en-US"/>
        </w:rPr>
        <w:t xml:space="preserve"> the covariance between two typical forecast errors has two components. The first one given by the correlation present in the forecast horizons for the same target date, which in our case is simply given by:</w:t>
      </w:r>
    </w:p>
    <w:p w:rsidR="00554139" w:rsidRPr="006D59D4" w:rsidRDefault="00097869"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w:t>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cov</m:t>
        </m:r>
        <m:d>
          <m:dPr>
            <m:begChr m:val="["/>
            <m:endChr m:val="]"/>
            <m:ctrlPr>
              <w:rPr>
                <w:rFonts w:ascii="Cambria Math" w:eastAsiaTheme="minorEastAsia" w:hAnsi="Times New Roman" w:cs="Times New Roman"/>
                <w:i/>
                <w:sz w:val="24"/>
                <w:szCs w:val="24"/>
                <w:lang w:val="en-US"/>
              </w:rPr>
            </m:ctrlPr>
          </m:dPr>
          <m:e>
            <m:d>
              <m:dPr>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e</m:t>
                    </m:r>
                  </m:e>
                  <m:sub>
                    <m:f>
                      <m:fPr>
                        <m:type m:val="lin"/>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i</m:t>
                        </m:r>
                        <m:sSub>
                          <m:sSubPr>
                            <m:ctrlPr>
                              <w:rPr>
                                <w:rFonts w:ascii="Cambria Math" w:eastAsiaTheme="minorEastAsia" w:hAnsi="Times New Roman" w:cs="Times New Roman"/>
                                <w:i/>
                                <w:sz w:val="24"/>
                                <w:szCs w:val="24"/>
                                <w:lang w:val="en-US"/>
                              </w:rPr>
                            </m:ctrlPr>
                          </m:sSubPr>
                          <m:e>
                            <m:r>
                              <w:rPr>
                                <w:rFonts w:ascii="Times New Roman" w:eastAsiaTheme="minorEastAsia" w:hAnsi="Cambria Math" w:cs="Times New Roman"/>
                                <w:sz w:val="24"/>
                                <w:szCs w:val="24"/>
                                <w:lang w:val="en-US"/>
                              </w:rPr>
                              <m:t>h</m:t>
                            </m:r>
                          </m:e>
                          <m:sub>
                            <m:r>
                              <w:rPr>
                                <w:rFonts w:ascii="Cambria Math" w:eastAsiaTheme="minorEastAsia" w:hAnsi="Times New Roman" w:cs="Times New Roman"/>
                                <w:sz w:val="24"/>
                                <w:szCs w:val="24"/>
                                <w:lang w:val="en-US"/>
                              </w:rPr>
                              <m:t>1</m:t>
                            </m:r>
                          </m:sub>
                        </m:sSub>
                      </m:num>
                      <m:den>
                        <m:r>
                          <w:rPr>
                            <w:rFonts w:ascii="Cambria Math" w:eastAsiaTheme="minorEastAsia" w:hAnsi="Cambria Math" w:cs="Times New Roman"/>
                            <w:sz w:val="24"/>
                            <w:szCs w:val="24"/>
                            <w:lang w:val="en-US"/>
                          </w:rPr>
                          <m:t>T</m:t>
                        </m:r>
                      </m:den>
                    </m:f>
                    <m:r>
                      <w:rPr>
                        <w:rFonts w:ascii="Cambria Math" w:eastAsiaTheme="minorEastAsia" w:hAnsi="Times New Roman" w:cs="Times New Roman"/>
                        <w:sz w:val="24"/>
                        <w:szCs w:val="24"/>
                        <w:lang w:val="en-US"/>
                      </w:rPr>
                      <m:t>;</m:t>
                    </m:r>
                  </m:sub>
                </m:sSub>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e</m:t>
                    </m:r>
                  </m:e>
                  <m:sub>
                    <m:f>
                      <m:fPr>
                        <m:type m:val="lin"/>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i</m:t>
                        </m:r>
                        <m:sSub>
                          <m:sSubPr>
                            <m:ctrlPr>
                              <w:rPr>
                                <w:rFonts w:ascii="Cambria Math" w:eastAsiaTheme="minorEastAsia" w:hAnsi="Times New Roman" w:cs="Times New Roman"/>
                                <w:i/>
                                <w:sz w:val="24"/>
                                <w:szCs w:val="24"/>
                                <w:lang w:val="en-US"/>
                              </w:rPr>
                            </m:ctrlPr>
                          </m:sSubPr>
                          <m:e>
                            <m:r>
                              <w:rPr>
                                <w:rFonts w:ascii="Times New Roman" w:eastAsiaTheme="minorEastAsia" w:hAnsi="Cambria Math" w:cs="Times New Roman"/>
                                <w:sz w:val="24"/>
                                <w:szCs w:val="24"/>
                                <w:lang w:val="en-US"/>
                              </w:rPr>
                              <m:t>h</m:t>
                            </m:r>
                          </m:e>
                          <m:sub>
                            <m:r>
                              <w:rPr>
                                <w:rFonts w:ascii="Cambria Math" w:eastAsiaTheme="minorEastAsia" w:hAnsi="Times New Roman" w:cs="Times New Roman"/>
                                <w:sz w:val="24"/>
                                <w:szCs w:val="24"/>
                                <w:lang w:val="en-US"/>
                              </w:rPr>
                              <m:t>2</m:t>
                            </m:r>
                          </m:sub>
                        </m:sSub>
                      </m:num>
                      <m:den>
                        <m:r>
                          <w:rPr>
                            <w:rFonts w:ascii="Cambria Math" w:eastAsiaTheme="minorEastAsia" w:hAnsi="Cambria Math" w:cs="Times New Roman"/>
                            <w:sz w:val="24"/>
                            <w:szCs w:val="24"/>
                            <w:lang w:val="en-US"/>
                          </w:rPr>
                          <m:t>T</m:t>
                        </m:r>
                      </m:den>
                    </m:f>
                  </m:sub>
                </m:sSub>
              </m:e>
            </m:d>
          </m:e>
        </m:d>
        <m:r>
          <w:rPr>
            <w:rFonts w:ascii="Cambria Math" w:eastAsiaTheme="minorEastAsia" w:hAnsi="Times New Roman" w:cs="Times New Roman"/>
            <w:sz w:val="24"/>
            <w:szCs w:val="24"/>
            <w:lang w:val="en-US"/>
          </w:rPr>
          <m:t>=3</m:t>
        </m:r>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σ</m:t>
            </m:r>
          </m:e>
          <m:sub>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υ</m:t>
                </m:r>
              </m:e>
              <m:sub>
                <m:r>
                  <w:rPr>
                    <w:rFonts w:ascii="Times New Roman" w:eastAsiaTheme="minorEastAsia" w:hAnsi="Cambria Math" w:cs="Times New Roman"/>
                    <w:sz w:val="24"/>
                    <w:szCs w:val="24"/>
                    <w:lang w:val="en-US"/>
                  </w:rPr>
                  <m:t>h</m:t>
                </m:r>
                <m:r>
                  <w:rPr>
                    <w:rFonts w:ascii="Cambria Math" w:eastAsiaTheme="minorEastAsia" w:hAnsi="Cambria Math" w:cs="Times New Roman"/>
                    <w:sz w:val="24"/>
                    <w:szCs w:val="24"/>
                    <w:lang w:val="en-US"/>
                  </w:rPr>
                  <m:t>t</m:t>
                </m:r>
              </m:sub>
            </m:sSub>
          </m:sub>
          <m:sup>
            <m:r>
              <w:rPr>
                <w:rFonts w:ascii="Cambria Math" w:eastAsiaTheme="minorEastAsia" w:hAnsi="Times New Roman" w:cs="Times New Roman"/>
                <w:sz w:val="24"/>
                <w:szCs w:val="24"/>
                <w:lang w:val="en-US"/>
              </w:rPr>
              <m:t>2</m:t>
            </m:r>
          </m:sup>
        </m:sSubSup>
        <m:r>
          <w:rPr>
            <w:rFonts w:ascii="Cambria Math" w:eastAsiaTheme="minorEastAsia" w:hAnsi="Times New Roman" w:cs="Times New Roman"/>
            <w:sz w:val="24"/>
            <w:szCs w:val="24"/>
            <w:lang w:val="en-US"/>
          </w:rPr>
          <m:t xml:space="preserve">. </m:t>
        </m:r>
      </m:oMath>
    </w:p>
    <w:p w:rsidR="00554139" w:rsidRPr="006D59D4" w:rsidRDefault="00E9043D"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Equation (8) shows that because</w:t>
      </w:r>
      <w:r w:rsidR="00554139" w:rsidRPr="006D59D4">
        <w:rPr>
          <w:rFonts w:ascii="Times New Roman" w:eastAsiaTheme="minorEastAsia" w:hAnsi="Times New Roman" w:cs="Times New Roman"/>
          <w:sz w:val="24"/>
          <w:szCs w:val="24"/>
          <w:lang w:val="en-US"/>
        </w:rPr>
        <w:t xml:space="preserve"> we have only two different forecast horizons, namely 3 and 6 months accordi</w:t>
      </w:r>
      <w:r w:rsidRPr="006D59D4">
        <w:rPr>
          <w:rFonts w:ascii="Times New Roman" w:eastAsiaTheme="minorEastAsia" w:hAnsi="Times New Roman" w:cs="Times New Roman"/>
          <w:sz w:val="24"/>
          <w:szCs w:val="24"/>
          <w:lang w:val="en-US"/>
        </w:rPr>
        <w:t>ng the upper part of figure 1</w:t>
      </w:r>
      <w:r w:rsidR="006B70AA">
        <w:rPr>
          <w:rFonts w:ascii="Times New Roman" w:eastAsiaTheme="minorEastAsia" w:hAnsi="Times New Roman" w:cs="Times New Roman"/>
          <w:sz w:val="24"/>
          <w:szCs w:val="24"/>
          <w:lang w:val="en-US"/>
        </w:rPr>
        <w:t>,</w:t>
      </w:r>
      <w:r w:rsidRPr="006D59D4">
        <w:rPr>
          <w:rFonts w:ascii="Times New Roman" w:eastAsiaTheme="minorEastAsia" w:hAnsi="Times New Roman" w:cs="Times New Roman"/>
          <w:sz w:val="24"/>
          <w:szCs w:val="24"/>
          <w:lang w:val="en-US"/>
        </w:rPr>
        <w:t xml:space="preserve"> there are</w:t>
      </w:r>
      <w:r w:rsidR="00554139" w:rsidRPr="006D59D4">
        <w:rPr>
          <w:rFonts w:ascii="Times New Roman" w:eastAsiaTheme="minorEastAsia" w:hAnsi="Times New Roman" w:cs="Times New Roman"/>
          <w:sz w:val="24"/>
          <w:szCs w:val="24"/>
          <w:lang w:val="en-US"/>
        </w:rPr>
        <w:t xml:space="preserve"> only three common months in the range for the same target date </w:t>
      </w:r>
      <w:r w:rsidR="006B70AA">
        <w:rPr>
          <w:rFonts w:ascii="Times New Roman" w:eastAsiaTheme="minorEastAsia" w:hAnsi="Times New Roman" w:cs="Times New Roman"/>
          <w:sz w:val="24"/>
          <w:szCs w:val="24"/>
          <w:lang w:val="en-US"/>
        </w:rPr>
        <w:t>in</w:t>
      </w:r>
      <w:r w:rsidR="00554139" w:rsidRPr="006D59D4">
        <w:rPr>
          <w:rFonts w:ascii="Times New Roman" w:eastAsiaTheme="minorEastAsia" w:hAnsi="Times New Roman" w:cs="Times New Roman"/>
          <w:sz w:val="24"/>
          <w:szCs w:val="24"/>
          <w:lang w:val="en-US"/>
        </w:rPr>
        <w:t xml:space="preserve"> which we observe shocks </w:t>
      </w:r>
      <w:r w:rsidR="006B70AA">
        <w:rPr>
          <w:rFonts w:ascii="Times New Roman" w:eastAsiaTheme="minorEastAsia" w:hAnsi="Times New Roman" w:cs="Times New Roman"/>
          <w:sz w:val="24"/>
          <w:szCs w:val="24"/>
          <w:lang w:val="en-US"/>
        </w:rPr>
        <w:t>affecting</w:t>
      </w:r>
      <w:r w:rsidR="00554139" w:rsidRPr="006D59D4">
        <w:rPr>
          <w:rFonts w:ascii="Times New Roman" w:eastAsiaTheme="minorEastAsia" w:hAnsi="Times New Roman" w:cs="Times New Roman"/>
          <w:sz w:val="24"/>
          <w:szCs w:val="24"/>
          <w:lang w:val="en-US"/>
        </w:rPr>
        <w:t xml:space="preserve"> the forecasts.</w:t>
      </w:r>
    </w:p>
    <w:p w:rsidR="00437663" w:rsidRDefault="00437663"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8A5481">
        <w:rPr>
          <w:rFonts w:ascii="Times New Roman" w:eastAsiaTheme="minorEastAsia" w:hAnsi="Times New Roman" w:cs="Times New Roman"/>
          <w:sz w:val="24"/>
          <w:szCs w:val="24"/>
          <w:lang w:val="en-US"/>
        </w:rPr>
        <w:t xml:space="preserve">Matrix </w:t>
      </w:r>
      <m:oMath>
        <m:r>
          <w:rPr>
            <w:rFonts w:ascii="Cambria Math" w:eastAsiaTheme="minorEastAsia" w:hAnsi="Cambria Math" w:cs="Times New Roman"/>
            <w:sz w:val="24"/>
            <w:szCs w:val="24"/>
            <w:lang w:val="en-US"/>
          </w:rPr>
          <m:t>b</m:t>
        </m:r>
      </m:oMath>
      <w:r w:rsidRPr="008A5481">
        <w:rPr>
          <w:rFonts w:ascii="Times New Roman" w:eastAsiaTheme="minorEastAsia" w:hAnsi="Times New Roman" w:cs="Times New Roman"/>
          <w:sz w:val="24"/>
          <w:szCs w:val="24"/>
          <w:lang w:val="en-US"/>
        </w:rPr>
        <w:t xml:space="preserve"> represents the variance covariance for this first component:</w:t>
      </w:r>
    </w:p>
    <w:p w:rsidR="00437663" w:rsidRPr="006D59D4" w:rsidRDefault="008A5481"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w:t>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υ</m:t>
            </m:r>
          </m:sub>
          <m:sup>
            <m:r>
              <w:rPr>
                <w:rFonts w:ascii="Cambria Math" w:eastAsiaTheme="minorEastAsia" w:hAnsi="Cambria Math" w:cs="Times New Roman"/>
                <w:sz w:val="24"/>
                <w:szCs w:val="24"/>
                <w:lang w:val="en-US"/>
              </w:rPr>
              <m:t>2</m:t>
            </m:r>
          </m:sup>
        </m:sSubSup>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 xml:space="preserve">6  3 </m:t>
                </m:r>
              </m:e>
              <m:e>
                <m:r>
                  <w:rPr>
                    <w:rFonts w:ascii="Cambria Math" w:eastAsiaTheme="minorEastAsia" w:hAnsi="Cambria Math" w:cs="Times New Roman"/>
                    <w:sz w:val="24"/>
                    <w:szCs w:val="24"/>
                    <w:lang w:val="en-US"/>
                  </w:rPr>
                  <m:t>3  3</m:t>
                </m:r>
              </m:e>
            </m:eqArr>
          </m:e>
        </m:d>
        <m:r>
          <w:rPr>
            <w:rFonts w:ascii="Cambria Math" w:eastAsiaTheme="minorEastAsia" w:hAnsi="Cambria Math" w:cs="Times New Roman"/>
            <w:sz w:val="24"/>
            <w:szCs w:val="24"/>
            <w:lang w:val="en-US"/>
          </w:rPr>
          <m:t xml:space="preserve">  .</m:t>
        </m:r>
      </m:oMath>
    </w:p>
    <w:p w:rsidR="000F2CA0" w:rsidRPr="006D59D4" w:rsidRDefault="000F2CA0"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 xml:space="preserve">Our matrix </w:t>
      </w:r>
      <m:oMath>
        <m:r>
          <w:rPr>
            <w:rFonts w:ascii="Cambria Math" w:eastAsiaTheme="minorEastAsia" w:hAnsi="Cambria Math" w:cs="Times New Roman"/>
            <w:sz w:val="24"/>
            <w:szCs w:val="24"/>
            <w:lang w:val="en-US"/>
          </w:rPr>
          <m:t>b</m:t>
        </m:r>
      </m:oMath>
      <w:r w:rsidRPr="006D59D4">
        <w:rPr>
          <w:rFonts w:ascii="Times New Roman" w:eastAsiaTheme="minorEastAsia" w:hAnsi="Times New Roman" w:cs="Times New Roman"/>
          <w:sz w:val="24"/>
          <w:szCs w:val="24"/>
          <w:lang w:val="en-US"/>
        </w:rPr>
        <w:t xml:space="preserve"> has a similar structure of that proposed by Davies and Lahiri (1995). The only difference is that the authors use eleven forecast horizons whereas we have only two.</w:t>
      </w:r>
    </w:p>
    <w:p w:rsidR="008A5481" w:rsidRDefault="00437663"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The second component</w:t>
      </w:r>
      <w:r w:rsidR="00554139" w:rsidRPr="006D59D4">
        <w:rPr>
          <w:rFonts w:ascii="Times New Roman" w:eastAsiaTheme="minorEastAsia" w:hAnsi="Times New Roman" w:cs="Times New Roman"/>
          <w:sz w:val="24"/>
          <w:szCs w:val="24"/>
          <w:lang w:val="en-US"/>
        </w:rPr>
        <w:t xml:space="preserve"> is more intricate since the correlations are generated by the rolling window structure, therefore considering the adjacent target dates</w:t>
      </w:r>
      <w:r w:rsidR="00E9043D" w:rsidRPr="006D59D4">
        <w:rPr>
          <w:rFonts w:ascii="Times New Roman" w:eastAsiaTheme="minorEastAsia" w:hAnsi="Times New Roman" w:cs="Times New Roman"/>
          <w:sz w:val="24"/>
          <w:szCs w:val="24"/>
          <w:lang w:val="en-US"/>
        </w:rPr>
        <w:t xml:space="preserve"> and</w:t>
      </w:r>
      <w:r w:rsidR="000F79C6" w:rsidRPr="006D59D4">
        <w:rPr>
          <w:rFonts w:ascii="Times New Roman" w:eastAsiaTheme="minorEastAsia" w:hAnsi="Times New Roman" w:cs="Times New Roman"/>
          <w:sz w:val="24"/>
          <w:szCs w:val="24"/>
          <w:lang w:val="en-US"/>
        </w:rPr>
        <w:t xml:space="preserve"> also</w:t>
      </w:r>
      <w:r w:rsidR="00E9043D" w:rsidRPr="006D59D4">
        <w:rPr>
          <w:rFonts w:ascii="Times New Roman" w:eastAsiaTheme="minorEastAsia" w:hAnsi="Times New Roman" w:cs="Times New Roman"/>
          <w:sz w:val="24"/>
          <w:szCs w:val="24"/>
          <w:lang w:val="en-US"/>
        </w:rPr>
        <w:t xml:space="preserve"> the different forecast horizons</w:t>
      </w:r>
      <w:r w:rsidR="00554139" w:rsidRPr="006D59D4">
        <w:rPr>
          <w:rFonts w:ascii="Times New Roman" w:eastAsiaTheme="minorEastAsia" w:hAnsi="Times New Roman" w:cs="Times New Roman"/>
          <w:sz w:val="24"/>
          <w:szCs w:val="24"/>
          <w:lang w:val="en-US"/>
        </w:rPr>
        <w:t xml:space="preserve">. </w:t>
      </w:r>
      <w:r w:rsidR="000F79C6" w:rsidRPr="006D59D4">
        <w:rPr>
          <w:rFonts w:ascii="Times New Roman" w:eastAsiaTheme="minorEastAsia" w:hAnsi="Times New Roman" w:cs="Times New Roman"/>
          <w:sz w:val="24"/>
          <w:szCs w:val="24"/>
          <w:lang w:val="en-US"/>
        </w:rPr>
        <w:t>In this case we have correlations that are generated by the adjacent targets keeping the same forecast horizon as well as by adjacent targets but with different forecasts horizons.</w:t>
      </w:r>
    </w:p>
    <w:p w:rsidR="004C2CFF" w:rsidRPr="006D59D4" w:rsidRDefault="008B6ACF"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Again u</w:t>
      </w:r>
      <w:r w:rsidR="00554139" w:rsidRPr="006D59D4">
        <w:rPr>
          <w:rFonts w:ascii="Times New Roman" w:eastAsiaTheme="minorEastAsia" w:hAnsi="Times New Roman" w:cs="Times New Roman"/>
          <w:sz w:val="24"/>
          <w:szCs w:val="24"/>
          <w:lang w:val="en-US"/>
        </w:rPr>
        <w:t>sing figure 1</w:t>
      </w:r>
      <w:r w:rsidR="006B70AA">
        <w:rPr>
          <w:rFonts w:ascii="Times New Roman" w:eastAsiaTheme="minorEastAsia" w:hAnsi="Times New Roman" w:cs="Times New Roman"/>
          <w:sz w:val="24"/>
          <w:szCs w:val="24"/>
          <w:lang w:val="en-US"/>
        </w:rPr>
        <w:t>, one can gain</w:t>
      </w:r>
      <w:r w:rsidR="00554139" w:rsidRPr="006D59D4">
        <w:rPr>
          <w:rFonts w:ascii="Times New Roman" w:eastAsiaTheme="minorEastAsia" w:hAnsi="Times New Roman" w:cs="Times New Roman"/>
          <w:sz w:val="24"/>
          <w:szCs w:val="24"/>
          <w:lang w:val="en-US"/>
        </w:rPr>
        <w:t xml:space="preserve"> an insight on the structure.</w:t>
      </w:r>
      <w:r w:rsidR="00BA410A" w:rsidRPr="006D59D4">
        <w:rPr>
          <w:rFonts w:ascii="Times New Roman" w:eastAsiaTheme="minorEastAsia" w:hAnsi="Times New Roman" w:cs="Times New Roman"/>
          <w:sz w:val="24"/>
          <w:szCs w:val="24"/>
          <w:lang w:val="en-US"/>
        </w:rPr>
        <w:t xml:space="preserve"> For example consider</w:t>
      </w:r>
      <w:r w:rsidR="008D368D" w:rsidRPr="006D59D4">
        <w:rPr>
          <w:rFonts w:ascii="Times New Roman" w:eastAsiaTheme="minorEastAsia" w:hAnsi="Times New Roman" w:cs="Times New Roman"/>
          <w:sz w:val="24"/>
          <w:szCs w:val="24"/>
          <w:lang w:val="en-US"/>
        </w:rPr>
        <w:t xml:space="preserve"> initially the problem of the same forecast horizon for adjacent targets, namely</w:t>
      </w:r>
      <w:r w:rsidR="00B720AD" w:rsidRPr="006D59D4">
        <w:rPr>
          <w:rFonts w:ascii="Times New Roman" w:eastAsiaTheme="minorEastAsia" w:hAnsi="Times New Roman" w:cs="Times New Roman"/>
          <w:sz w:val="24"/>
          <w:szCs w:val="24"/>
          <w:lang w:val="en-US"/>
        </w:rPr>
        <w:t xml:space="preserve"> the six horizon</w:t>
      </w:r>
      <w:r w:rsidR="00B40021" w:rsidRPr="006D59D4">
        <w:rPr>
          <w:rFonts w:ascii="Times New Roman" w:eastAsiaTheme="minorEastAsia" w:hAnsi="Times New Roman" w:cs="Times New Roman"/>
          <w:sz w:val="24"/>
          <w:szCs w:val="24"/>
          <w:lang w:val="en-US"/>
        </w:rPr>
        <w:t>s</w:t>
      </w:r>
      <w:r w:rsidR="00B720AD" w:rsidRPr="006D59D4">
        <w:rPr>
          <w:rFonts w:ascii="Times New Roman" w:eastAsiaTheme="minorEastAsia" w:hAnsi="Times New Roman" w:cs="Times New Roman"/>
          <w:sz w:val="24"/>
          <w:szCs w:val="24"/>
          <w:lang w:val="en-US"/>
        </w:rPr>
        <w:t xml:space="preserve"> forecast and assume that we are interested </w:t>
      </w:r>
      <w:r w:rsidR="006B70AA">
        <w:rPr>
          <w:rFonts w:ascii="Times New Roman" w:eastAsiaTheme="minorEastAsia" w:hAnsi="Times New Roman" w:cs="Times New Roman"/>
          <w:sz w:val="24"/>
          <w:szCs w:val="24"/>
          <w:lang w:val="en-US"/>
        </w:rPr>
        <w:t>i</w:t>
      </w:r>
      <w:r w:rsidR="00B720AD" w:rsidRPr="006D59D4">
        <w:rPr>
          <w:rFonts w:ascii="Times New Roman" w:eastAsiaTheme="minorEastAsia" w:hAnsi="Times New Roman" w:cs="Times New Roman"/>
          <w:sz w:val="24"/>
          <w:szCs w:val="24"/>
          <w:lang w:val="en-US"/>
        </w:rPr>
        <w:t>n</w:t>
      </w:r>
      <w:r w:rsidR="00BA410A" w:rsidRPr="006D59D4">
        <w:rPr>
          <w:rFonts w:ascii="Times New Roman" w:eastAsiaTheme="minorEastAsia" w:hAnsi="Times New Roman" w:cs="Times New Roman"/>
          <w:sz w:val="24"/>
          <w:szCs w:val="24"/>
          <w:lang w:val="en-US"/>
        </w:rPr>
        <w:t xml:space="preserve"> the October 2002 target. </w:t>
      </w:r>
      <w:r w:rsidR="00B720AD" w:rsidRPr="006D59D4">
        <w:rPr>
          <w:rFonts w:ascii="Times New Roman" w:eastAsiaTheme="minorEastAsia" w:hAnsi="Times New Roman" w:cs="Times New Roman"/>
          <w:sz w:val="24"/>
          <w:szCs w:val="24"/>
          <w:lang w:val="en-US"/>
        </w:rPr>
        <w:t>For this target we can observe</w:t>
      </w:r>
      <w:r w:rsidR="00BA410A" w:rsidRPr="006D59D4">
        <w:rPr>
          <w:rFonts w:ascii="Times New Roman" w:eastAsiaTheme="minorEastAsia" w:hAnsi="Times New Roman" w:cs="Times New Roman"/>
          <w:sz w:val="24"/>
          <w:szCs w:val="24"/>
          <w:lang w:val="en-US"/>
        </w:rPr>
        <w:t xml:space="preserve"> shock</w:t>
      </w:r>
      <w:r w:rsidR="00437663" w:rsidRPr="006D59D4">
        <w:rPr>
          <w:rFonts w:ascii="Times New Roman" w:eastAsiaTheme="minorEastAsia" w:hAnsi="Times New Roman" w:cs="Times New Roman"/>
          <w:sz w:val="24"/>
          <w:szCs w:val="24"/>
          <w:lang w:val="en-US"/>
        </w:rPr>
        <w:t>s from April 2002 through September</w:t>
      </w:r>
      <w:r w:rsidR="00BA410A" w:rsidRPr="006D59D4">
        <w:rPr>
          <w:rFonts w:ascii="Times New Roman" w:eastAsiaTheme="minorEastAsia" w:hAnsi="Times New Roman" w:cs="Times New Roman"/>
          <w:sz w:val="24"/>
          <w:szCs w:val="24"/>
          <w:lang w:val="en-US"/>
        </w:rPr>
        <w:t xml:space="preserve"> 2002, whereas the forecasts for January 2003 are subject to the shocks from July 2002 through December 2002. Therefore we have two common months</w:t>
      </w:r>
      <w:r w:rsidR="006B70AA">
        <w:rPr>
          <w:rFonts w:ascii="Times New Roman" w:eastAsiaTheme="minorEastAsia" w:hAnsi="Times New Roman" w:cs="Times New Roman"/>
          <w:sz w:val="24"/>
          <w:szCs w:val="24"/>
          <w:lang w:val="en-US"/>
        </w:rPr>
        <w:t xml:space="preserve"> (</w:t>
      </w:r>
      <w:r w:rsidR="00BA410A" w:rsidRPr="006D59D4">
        <w:rPr>
          <w:rFonts w:ascii="Times New Roman" w:eastAsiaTheme="minorEastAsia" w:hAnsi="Times New Roman" w:cs="Times New Roman"/>
          <w:sz w:val="24"/>
          <w:szCs w:val="24"/>
          <w:lang w:val="en-US"/>
        </w:rPr>
        <w:t>August and September 2002</w:t>
      </w:r>
      <w:r w:rsidR="006B70AA">
        <w:rPr>
          <w:rFonts w:ascii="Times New Roman" w:eastAsiaTheme="minorEastAsia" w:hAnsi="Times New Roman" w:cs="Times New Roman"/>
          <w:sz w:val="24"/>
          <w:szCs w:val="24"/>
          <w:lang w:val="en-US"/>
        </w:rPr>
        <w:t xml:space="preserve">) </w:t>
      </w:r>
      <w:r w:rsidR="00BA410A" w:rsidRPr="006D59D4">
        <w:rPr>
          <w:rFonts w:ascii="Times New Roman" w:eastAsiaTheme="minorEastAsia" w:hAnsi="Times New Roman" w:cs="Times New Roman"/>
          <w:sz w:val="24"/>
          <w:szCs w:val="24"/>
          <w:lang w:val="en-US"/>
        </w:rPr>
        <w:t xml:space="preserve">that represent a source of correlation across adjacent targets. </w:t>
      </w:r>
      <w:r w:rsidR="006B70AA">
        <w:rPr>
          <w:rFonts w:ascii="Times New Roman" w:eastAsiaTheme="minorEastAsia" w:hAnsi="Times New Roman" w:cs="Times New Roman"/>
          <w:sz w:val="24"/>
          <w:szCs w:val="24"/>
          <w:lang w:val="en-US"/>
        </w:rPr>
        <w:t>T</w:t>
      </w:r>
      <w:r w:rsidR="00BA410A" w:rsidRPr="006D59D4">
        <w:rPr>
          <w:rFonts w:ascii="Times New Roman" w:eastAsiaTheme="minorEastAsia" w:hAnsi="Times New Roman" w:cs="Times New Roman"/>
          <w:sz w:val="24"/>
          <w:szCs w:val="24"/>
          <w:lang w:val="en-US"/>
        </w:rPr>
        <w:t>he vertical dotted line shows the maximum range of common shocks i</w:t>
      </w:r>
      <w:r w:rsidR="00B720AD" w:rsidRPr="006D59D4">
        <w:rPr>
          <w:rFonts w:ascii="Times New Roman" w:eastAsiaTheme="minorEastAsia" w:hAnsi="Times New Roman" w:cs="Times New Roman"/>
          <w:sz w:val="24"/>
          <w:szCs w:val="24"/>
          <w:lang w:val="en-US"/>
        </w:rPr>
        <w:t>s five for the three and</w:t>
      </w:r>
      <w:r w:rsidR="00BA410A" w:rsidRPr="006D59D4">
        <w:rPr>
          <w:rFonts w:ascii="Times New Roman" w:eastAsiaTheme="minorEastAsia" w:hAnsi="Times New Roman" w:cs="Times New Roman"/>
          <w:sz w:val="24"/>
          <w:szCs w:val="24"/>
          <w:lang w:val="en-US"/>
        </w:rPr>
        <w:t xml:space="preserve"> six horizons, namely from August 2002 through December 2002 in figure 1. </w:t>
      </w:r>
      <w:r w:rsidR="00E9043D" w:rsidRPr="006D59D4">
        <w:rPr>
          <w:rFonts w:ascii="Times New Roman" w:eastAsiaTheme="minorEastAsia" w:hAnsi="Times New Roman" w:cs="Times New Roman"/>
          <w:sz w:val="24"/>
          <w:szCs w:val="24"/>
          <w:lang w:val="en-US"/>
        </w:rPr>
        <w:t>T</w:t>
      </w:r>
      <w:r w:rsidR="00BA410A" w:rsidRPr="006D59D4">
        <w:rPr>
          <w:rFonts w:ascii="Times New Roman" w:eastAsiaTheme="minorEastAsia" w:hAnsi="Times New Roman" w:cs="Times New Roman"/>
          <w:sz w:val="24"/>
          <w:szCs w:val="24"/>
          <w:lang w:val="en-US"/>
        </w:rPr>
        <w:t>he minimum range of common shocks</w:t>
      </w:r>
      <w:r w:rsidR="00E9043D" w:rsidRPr="006D59D4">
        <w:rPr>
          <w:rFonts w:ascii="Times New Roman" w:eastAsiaTheme="minorEastAsia" w:hAnsi="Times New Roman" w:cs="Times New Roman"/>
          <w:sz w:val="24"/>
          <w:szCs w:val="24"/>
          <w:lang w:val="en-US"/>
        </w:rPr>
        <w:t xml:space="preserve"> is therefore one,which corresponds to </w:t>
      </w:r>
      <w:r w:rsidR="004C2CFF" w:rsidRPr="006D59D4">
        <w:rPr>
          <w:rFonts w:ascii="Times New Roman" w:eastAsiaTheme="minorEastAsia" w:hAnsi="Times New Roman" w:cs="Times New Roman"/>
          <w:sz w:val="24"/>
          <w:szCs w:val="24"/>
          <w:lang w:val="en-US"/>
        </w:rPr>
        <w:t xml:space="preserve">the </w:t>
      </w:r>
      <w:r w:rsidR="00E9043D" w:rsidRPr="006D59D4">
        <w:rPr>
          <w:rFonts w:ascii="Times New Roman" w:eastAsiaTheme="minorEastAsia" w:hAnsi="Times New Roman" w:cs="Times New Roman"/>
          <w:sz w:val="24"/>
          <w:szCs w:val="24"/>
          <w:lang w:val="en-US"/>
        </w:rPr>
        <w:t>December 2002</w:t>
      </w:r>
      <w:r w:rsidR="004C2CFF" w:rsidRPr="006D59D4">
        <w:rPr>
          <w:rFonts w:ascii="Times New Roman" w:eastAsiaTheme="minorEastAsia" w:hAnsi="Times New Roman" w:cs="Times New Roman"/>
          <w:sz w:val="24"/>
          <w:szCs w:val="24"/>
          <w:lang w:val="en-US"/>
        </w:rPr>
        <w:t xml:space="preserve"> target</w:t>
      </w:r>
      <w:r w:rsidR="00E9043D" w:rsidRPr="006D59D4">
        <w:rPr>
          <w:rFonts w:ascii="Times New Roman" w:eastAsiaTheme="minorEastAsia" w:hAnsi="Times New Roman" w:cs="Times New Roman"/>
          <w:sz w:val="24"/>
          <w:szCs w:val="24"/>
          <w:lang w:val="en-US"/>
        </w:rPr>
        <w:t xml:space="preserve"> itself.</w:t>
      </w:r>
    </w:p>
    <w:p w:rsidR="000178AE" w:rsidRDefault="00B720AD" w:rsidP="00D35377">
      <w:pPr>
        <w:widowControl w:val="0"/>
        <w:tabs>
          <w:tab w:val="left" w:pos="720"/>
        </w:tabs>
        <w:spacing w:after="0" w:line="360" w:lineRule="auto"/>
        <w:ind w:right="-1"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Now assume tha</w:t>
      </w:r>
      <w:r w:rsidR="00E62DA3" w:rsidRPr="006D59D4">
        <w:rPr>
          <w:rFonts w:ascii="Times New Roman" w:eastAsiaTheme="minorEastAsia" w:hAnsi="Times New Roman" w:cs="Times New Roman"/>
          <w:sz w:val="24"/>
          <w:szCs w:val="24"/>
          <w:lang w:val="en-US"/>
        </w:rPr>
        <w:t xml:space="preserve">t we </w:t>
      </w:r>
      <w:r w:rsidR="006B70AA">
        <w:rPr>
          <w:rFonts w:ascii="Times New Roman" w:eastAsiaTheme="minorEastAsia" w:hAnsi="Times New Roman" w:cs="Times New Roman"/>
          <w:sz w:val="24"/>
          <w:szCs w:val="24"/>
          <w:lang w:val="en-US"/>
        </w:rPr>
        <w:t xml:space="preserve">are </w:t>
      </w:r>
      <w:r w:rsidR="00E62DA3" w:rsidRPr="006D59D4">
        <w:rPr>
          <w:rFonts w:ascii="Times New Roman" w:eastAsiaTheme="minorEastAsia" w:hAnsi="Times New Roman" w:cs="Times New Roman"/>
          <w:sz w:val="24"/>
          <w:szCs w:val="24"/>
          <w:lang w:val="en-US"/>
        </w:rPr>
        <w:t xml:space="preserve">still interested </w:t>
      </w:r>
      <w:r w:rsidR="006B70AA">
        <w:rPr>
          <w:rFonts w:ascii="Times New Roman" w:eastAsiaTheme="minorEastAsia" w:hAnsi="Times New Roman" w:cs="Times New Roman"/>
          <w:sz w:val="24"/>
          <w:szCs w:val="24"/>
          <w:lang w:val="en-US"/>
        </w:rPr>
        <w:t>i</w:t>
      </w:r>
      <w:r w:rsidR="00E62DA3" w:rsidRPr="006D59D4">
        <w:rPr>
          <w:rFonts w:ascii="Times New Roman" w:eastAsiaTheme="minorEastAsia" w:hAnsi="Times New Roman" w:cs="Times New Roman"/>
          <w:sz w:val="24"/>
          <w:szCs w:val="24"/>
          <w:lang w:val="en-US"/>
        </w:rPr>
        <w:t>n the</w:t>
      </w:r>
      <w:r w:rsidRPr="006D59D4">
        <w:rPr>
          <w:rFonts w:ascii="Times New Roman" w:eastAsiaTheme="minorEastAsia" w:hAnsi="Times New Roman" w:cs="Times New Roman"/>
          <w:sz w:val="24"/>
          <w:szCs w:val="24"/>
          <w:lang w:val="en-US"/>
        </w:rPr>
        <w:t xml:space="preserve"> October 2002 target but consider the three horizon forecast</w:t>
      </w:r>
      <w:r w:rsidR="008D368D" w:rsidRPr="006D59D4">
        <w:rPr>
          <w:rFonts w:ascii="Times New Roman" w:eastAsiaTheme="minorEastAsia" w:hAnsi="Times New Roman" w:cs="Times New Roman"/>
          <w:sz w:val="24"/>
          <w:szCs w:val="24"/>
          <w:lang w:val="en-US"/>
        </w:rPr>
        <w:t xml:space="preserve"> and adjacent targets</w:t>
      </w:r>
      <w:r w:rsidRPr="006D59D4">
        <w:rPr>
          <w:rFonts w:ascii="Times New Roman" w:eastAsiaTheme="minorEastAsia" w:hAnsi="Times New Roman" w:cs="Times New Roman"/>
          <w:sz w:val="24"/>
          <w:szCs w:val="24"/>
          <w:lang w:val="en-US"/>
        </w:rPr>
        <w:t>. For this target we can observe shocks from</w:t>
      </w:r>
      <w:r w:rsidR="00E62DA3" w:rsidRPr="006D59D4">
        <w:rPr>
          <w:rFonts w:ascii="Times New Roman" w:eastAsiaTheme="minorEastAsia" w:hAnsi="Times New Roman" w:cs="Times New Roman"/>
          <w:sz w:val="24"/>
          <w:szCs w:val="24"/>
          <w:lang w:val="en-US"/>
        </w:rPr>
        <w:t xml:space="preserve"> July 2002 through September 2002 but for the January 2003 target the shocks run from October 2002 through December 2002. As a consequence the correlation is zero. </w:t>
      </w:r>
      <w:r w:rsidR="00E62DA3" w:rsidRPr="006D59D4">
        <w:rPr>
          <w:rFonts w:ascii="Times New Roman" w:eastAsiaTheme="minorEastAsia" w:hAnsi="Times New Roman" w:cs="Times New Roman"/>
          <w:sz w:val="24"/>
          <w:szCs w:val="24"/>
          <w:lang w:val="en-US"/>
        </w:rPr>
        <w:lastRenderedPageBreak/>
        <w:t xml:space="preserve">The first correlation </w:t>
      </w:r>
      <w:r w:rsidR="008B6ACF" w:rsidRPr="006D59D4">
        <w:rPr>
          <w:rFonts w:ascii="Times New Roman" w:eastAsiaTheme="minorEastAsia" w:hAnsi="Times New Roman" w:cs="Times New Roman"/>
          <w:sz w:val="24"/>
          <w:szCs w:val="24"/>
          <w:lang w:val="en-US"/>
        </w:rPr>
        <w:t xml:space="preserve">only </w:t>
      </w:r>
      <w:r w:rsidR="00E62DA3" w:rsidRPr="006D59D4">
        <w:rPr>
          <w:rFonts w:ascii="Times New Roman" w:eastAsiaTheme="minorEastAsia" w:hAnsi="Times New Roman" w:cs="Times New Roman"/>
          <w:sz w:val="24"/>
          <w:szCs w:val="24"/>
          <w:lang w:val="en-US"/>
        </w:rPr>
        <w:t>appears for the November 2002 target when the shocks r</w:t>
      </w:r>
      <w:r w:rsidR="00071788" w:rsidRPr="006D59D4">
        <w:rPr>
          <w:rFonts w:ascii="Times New Roman" w:eastAsiaTheme="minorEastAsia" w:hAnsi="Times New Roman" w:cs="Times New Roman"/>
          <w:sz w:val="24"/>
          <w:szCs w:val="24"/>
          <w:lang w:val="en-US"/>
        </w:rPr>
        <w:t xml:space="preserve">un from August through October 2002 whereas for the January 2003 target the shocks run from October through December 2002. </w:t>
      </w:r>
      <w:r w:rsidR="004C2CFF" w:rsidRPr="006D59D4">
        <w:rPr>
          <w:rFonts w:ascii="Times New Roman" w:eastAsiaTheme="minorEastAsia" w:hAnsi="Times New Roman" w:cs="Times New Roman"/>
          <w:sz w:val="24"/>
          <w:szCs w:val="24"/>
          <w:lang w:val="en-US"/>
        </w:rPr>
        <w:t>As we can infer from figure 1 t</w:t>
      </w:r>
      <w:r w:rsidR="00071788" w:rsidRPr="006D59D4">
        <w:rPr>
          <w:rFonts w:ascii="Times New Roman" w:eastAsiaTheme="minorEastAsia" w:hAnsi="Times New Roman" w:cs="Times New Roman"/>
          <w:sz w:val="24"/>
          <w:szCs w:val="24"/>
          <w:lang w:val="en-US"/>
        </w:rPr>
        <w:t>he minimum range of common shocks for the three steps horizon is ther</w:t>
      </w:r>
      <w:r w:rsidR="00FB363E" w:rsidRPr="006D59D4">
        <w:rPr>
          <w:rFonts w:ascii="Times New Roman" w:eastAsiaTheme="minorEastAsia" w:hAnsi="Times New Roman" w:cs="Times New Roman"/>
          <w:sz w:val="24"/>
          <w:szCs w:val="24"/>
          <w:lang w:val="en-US"/>
        </w:rPr>
        <w:t>ef</w:t>
      </w:r>
      <w:r w:rsidR="000F79C6" w:rsidRPr="006D59D4">
        <w:rPr>
          <w:rFonts w:ascii="Times New Roman" w:eastAsiaTheme="minorEastAsia" w:hAnsi="Times New Roman" w:cs="Times New Roman"/>
          <w:sz w:val="24"/>
          <w:szCs w:val="24"/>
          <w:lang w:val="en-US"/>
        </w:rPr>
        <w:t>ore one and the maximum is two</w:t>
      </w:r>
      <w:r w:rsidR="00071788" w:rsidRPr="006D59D4">
        <w:rPr>
          <w:rFonts w:ascii="Times New Roman" w:eastAsiaTheme="minorEastAsia" w:hAnsi="Times New Roman" w:cs="Times New Roman"/>
          <w:sz w:val="24"/>
          <w:szCs w:val="24"/>
          <w:lang w:val="en-US"/>
        </w:rPr>
        <w:t>.</w:t>
      </w:r>
    </w:p>
    <w:p w:rsidR="00BA410A" w:rsidRPr="006D59D4" w:rsidRDefault="008D368D"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Finally</w:t>
      </w:r>
      <w:r w:rsidR="006B70AA">
        <w:rPr>
          <w:rFonts w:ascii="Times New Roman" w:eastAsiaTheme="minorEastAsia" w:hAnsi="Times New Roman" w:cs="Times New Roman"/>
          <w:sz w:val="24"/>
          <w:szCs w:val="24"/>
          <w:lang w:val="en-US"/>
        </w:rPr>
        <w:t>,</w:t>
      </w:r>
      <w:r w:rsidRPr="006D59D4">
        <w:rPr>
          <w:rFonts w:ascii="Times New Roman" w:eastAsiaTheme="minorEastAsia" w:hAnsi="Times New Roman" w:cs="Times New Roman"/>
          <w:sz w:val="24"/>
          <w:szCs w:val="24"/>
          <w:lang w:val="en-US"/>
        </w:rPr>
        <w:t xml:space="preserve"> consider the third</w:t>
      </w:r>
      <w:r w:rsidR="000F79C6" w:rsidRPr="006D59D4">
        <w:rPr>
          <w:rFonts w:ascii="Times New Roman" w:eastAsiaTheme="minorEastAsia" w:hAnsi="Times New Roman" w:cs="Times New Roman"/>
          <w:sz w:val="24"/>
          <w:szCs w:val="24"/>
          <w:lang w:val="en-US"/>
        </w:rPr>
        <w:t xml:space="preserve"> source of correlation that corresponds to the correlation between the two different forecast horizons when we are dealing with adjacent targets. For example the six steps horizon for the January 2003 target and the three steps horizon for the </w:t>
      </w:r>
      <w:r w:rsidRPr="006D59D4">
        <w:rPr>
          <w:rFonts w:ascii="Times New Roman" w:eastAsiaTheme="minorEastAsia" w:hAnsi="Times New Roman" w:cs="Times New Roman"/>
          <w:sz w:val="24"/>
          <w:szCs w:val="24"/>
          <w:lang w:val="en-US"/>
        </w:rPr>
        <w:t>November 2002 target</w:t>
      </w:r>
      <w:r w:rsidR="000F79C6" w:rsidRPr="006D59D4">
        <w:rPr>
          <w:rFonts w:ascii="Times New Roman" w:eastAsiaTheme="minorEastAsia" w:hAnsi="Times New Roman" w:cs="Times New Roman"/>
          <w:sz w:val="24"/>
          <w:szCs w:val="24"/>
          <w:lang w:val="en-US"/>
        </w:rPr>
        <w:t xml:space="preserve">. </w:t>
      </w:r>
      <w:r w:rsidR="008B6ACF" w:rsidRPr="006D59D4">
        <w:rPr>
          <w:rFonts w:ascii="Times New Roman" w:eastAsiaTheme="minorEastAsia" w:hAnsi="Times New Roman" w:cs="Times New Roman"/>
          <w:sz w:val="24"/>
          <w:szCs w:val="24"/>
          <w:lang w:val="en-US"/>
        </w:rPr>
        <w:t xml:space="preserve">As we </w:t>
      </w:r>
      <w:r w:rsidR="000F2CA0" w:rsidRPr="006D59D4">
        <w:rPr>
          <w:rFonts w:ascii="Times New Roman" w:eastAsiaTheme="minorEastAsia" w:hAnsi="Times New Roman" w:cs="Times New Roman"/>
          <w:sz w:val="24"/>
          <w:szCs w:val="24"/>
          <w:lang w:val="en-US"/>
        </w:rPr>
        <w:t>notice above the shocks for January 2003</w:t>
      </w:r>
      <w:r w:rsidR="008B6ACF" w:rsidRPr="006D59D4">
        <w:rPr>
          <w:rFonts w:ascii="Times New Roman" w:eastAsiaTheme="minorEastAsia" w:hAnsi="Times New Roman" w:cs="Times New Roman"/>
          <w:sz w:val="24"/>
          <w:szCs w:val="24"/>
          <w:lang w:val="en-US"/>
        </w:rPr>
        <w:t xml:space="preserve"> target run from July 2002 through December 2002. </w:t>
      </w:r>
      <w:r w:rsidR="000F2CA0" w:rsidRPr="006D59D4">
        <w:rPr>
          <w:rFonts w:ascii="Times New Roman" w:eastAsiaTheme="minorEastAsia" w:hAnsi="Times New Roman" w:cs="Times New Roman"/>
          <w:sz w:val="24"/>
          <w:szCs w:val="24"/>
          <w:lang w:val="en-US"/>
        </w:rPr>
        <w:t>The shocks for the November 2002 target correspond to August, September</w:t>
      </w:r>
      <w:r w:rsidR="008A5481">
        <w:rPr>
          <w:rFonts w:ascii="Times New Roman" w:eastAsiaTheme="minorEastAsia" w:hAnsi="Times New Roman" w:cs="Times New Roman"/>
          <w:sz w:val="24"/>
          <w:szCs w:val="24"/>
          <w:lang w:val="en-US"/>
        </w:rPr>
        <w:t>,</w:t>
      </w:r>
      <w:r w:rsidR="000F2CA0" w:rsidRPr="006D59D4">
        <w:rPr>
          <w:rFonts w:ascii="Times New Roman" w:eastAsiaTheme="minorEastAsia" w:hAnsi="Times New Roman" w:cs="Times New Roman"/>
          <w:sz w:val="24"/>
          <w:szCs w:val="24"/>
          <w:lang w:val="en-US"/>
        </w:rPr>
        <w:t xml:space="preserve"> and October. Overall we</w:t>
      </w:r>
      <w:r w:rsidRPr="006D59D4">
        <w:rPr>
          <w:rFonts w:ascii="Times New Roman" w:eastAsiaTheme="minorEastAsia" w:hAnsi="Times New Roman" w:cs="Times New Roman"/>
          <w:sz w:val="24"/>
          <w:szCs w:val="24"/>
          <w:lang w:val="en-US"/>
        </w:rPr>
        <w:t>observe three common shocks.</w:t>
      </w:r>
      <w:r w:rsidR="0049349E" w:rsidRPr="006D59D4">
        <w:rPr>
          <w:rFonts w:ascii="Times New Roman" w:eastAsiaTheme="minorEastAsia" w:hAnsi="Times New Roman" w:cs="Times New Roman"/>
          <w:sz w:val="24"/>
          <w:szCs w:val="24"/>
          <w:lang w:val="en-US"/>
        </w:rPr>
        <w:t xml:space="preserve"> As we can infer from figure 1</w:t>
      </w:r>
      <w:r w:rsidR="006B70AA">
        <w:rPr>
          <w:rFonts w:ascii="Times New Roman" w:eastAsiaTheme="minorEastAsia" w:hAnsi="Times New Roman" w:cs="Times New Roman"/>
          <w:sz w:val="24"/>
          <w:szCs w:val="24"/>
          <w:lang w:val="en-US"/>
        </w:rPr>
        <w:t>,</w:t>
      </w:r>
      <w:r w:rsidR="000F2CA0" w:rsidRPr="006D59D4">
        <w:rPr>
          <w:rFonts w:ascii="Times New Roman" w:eastAsiaTheme="minorEastAsia" w:hAnsi="Times New Roman" w:cs="Times New Roman"/>
          <w:sz w:val="24"/>
          <w:szCs w:val="24"/>
          <w:lang w:val="en-US"/>
        </w:rPr>
        <w:t>extending the same logic structure to the other targets</w:t>
      </w:r>
      <w:r w:rsidR="006B70AA">
        <w:rPr>
          <w:rFonts w:ascii="Times New Roman" w:eastAsiaTheme="minorEastAsia" w:hAnsi="Times New Roman" w:cs="Times New Roman"/>
          <w:sz w:val="24"/>
          <w:szCs w:val="24"/>
          <w:lang w:val="en-US"/>
        </w:rPr>
        <w:t>,</w:t>
      </w:r>
      <w:r w:rsidR="000F2CA0" w:rsidRPr="006D59D4">
        <w:rPr>
          <w:rFonts w:ascii="Times New Roman" w:eastAsiaTheme="minorEastAsia" w:hAnsi="Times New Roman" w:cs="Times New Roman"/>
          <w:sz w:val="24"/>
          <w:szCs w:val="24"/>
          <w:lang w:val="en-US"/>
        </w:rPr>
        <w:t xml:space="preserve"> the maximum</w:t>
      </w:r>
      <w:r w:rsidR="0049349E" w:rsidRPr="006D59D4">
        <w:rPr>
          <w:rFonts w:ascii="Times New Roman" w:eastAsiaTheme="minorEastAsia" w:hAnsi="Times New Roman" w:cs="Times New Roman"/>
          <w:sz w:val="24"/>
          <w:szCs w:val="24"/>
          <w:lang w:val="en-US"/>
        </w:rPr>
        <w:t xml:space="preserve"> range of common shocks is three and the minimum is one.</w:t>
      </w:r>
    </w:p>
    <w:p w:rsidR="004C2CFF" w:rsidRDefault="004C2CFF"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 xml:space="preserve">Matrix </w:t>
      </w:r>
      <m:oMath>
        <m:r>
          <w:rPr>
            <w:rFonts w:ascii="Cambria Math" w:eastAsiaTheme="minorEastAsia" w:hAnsi="Cambria Math" w:cs="Times New Roman"/>
            <w:sz w:val="24"/>
            <w:szCs w:val="24"/>
            <w:lang w:val="en-US"/>
          </w:rPr>
          <m:t>c</m:t>
        </m:r>
      </m:oMath>
      <w:r w:rsidR="00C0594F" w:rsidRPr="006D59D4">
        <w:rPr>
          <w:rFonts w:ascii="Times New Roman" w:eastAsiaTheme="minorEastAsia" w:hAnsi="Times New Roman" w:cs="Times New Roman"/>
          <w:sz w:val="24"/>
          <w:szCs w:val="24"/>
          <w:lang w:val="en-US"/>
        </w:rPr>
        <w:t xml:space="preserve"> represents the</w:t>
      </w:r>
      <w:r w:rsidRPr="006D59D4">
        <w:rPr>
          <w:rFonts w:ascii="Times New Roman" w:eastAsiaTheme="minorEastAsia" w:hAnsi="Times New Roman" w:cs="Times New Roman"/>
          <w:sz w:val="24"/>
          <w:szCs w:val="24"/>
          <w:lang w:val="en-US"/>
        </w:rPr>
        <w:t xml:space="preserve"> covariance for this second component:</w:t>
      </w:r>
    </w:p>
    <w:p w:rsidR="004C2CFF" w:rsidRPr="006D59D4" w:rsidRDefault="008A5481"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(10)</w:t>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lang w:val="en-US"/>
          </w:rPr>
          <m:t>=</m:t>
        </m:r>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υ</m:t>
            </m:r>
          </m:sub>
          <m:sup>
            <m:r>
              <w:rPr>
                <w:rFonts w:ascii="Cambria Math" w:eastAsiaTheme="minorEastAsia" w:hAnsi="Times New Roman" w:cs="Times New Roman"/>
                <w:sz w:val="24"/>
                <w:szCs w:val="24"/>
                <w:lang w:val="en-US"/>
              </w:rPr>
              <m:t>2</m:t>
            </m:r>
          </m:sup>
        </m:sSubSup>
        <m:d>
          <m:dPr>
            <m:begChr m:val="["/>
            <m:endChr m:val="]"/>
            <m:ctrlPr>
              <w:rPr>
                <w:rFonts w:ascii="Cambria Math" w:eastAsiaTheme="minorEastAsia" w:hAnsi="Times New Roman" w:cs="Times New Roman"/>
                <w:i/>
                <w:sz w:val="24"/>
                <w:szCs w:val="24"/>
                <w:lang w:val="en-US"/>
              </w:rPr>
            </m:ctrlPr>
          </m:dPr>
          <m:e>
            <m:m>
              <m:mPr>
                <m:mcs>
                  <m:mc>
                    <m:mcPr>
                      <m:count m:val="5"/>
                      <m:mcJc m:val="center"/>
                    </m:mcPr>
                  </m:mc>
                </m:mcs>
                <m:ctrlPr>
                  <w:rPr>
                    <w:rFonts w:ascii="Cambria Math" w:eastAsiaTheme="minorEastAsia" w:hAnsi="Times New Roman" w:cs="Times New Roman"/>
                    <w:i/>
                    <w:sz w:val="24"/>
                    <w:szCs w:val="24"/>
                    <w:lang w:val="en-US"/>
                  </w:rPr>
                </m:ctrlPr>
              </m:mPr>
              <m:mr>
                <m:e>
                  <m:r>
                    <w:rPr>
                      <w:rFonts w:ascii="Cambria Math" w:eastAsiaTheme="minorEastAsia" w:hAnsi="Times New Roman" w:cs="Times New Roman"/>
                      <w:sz w:val="24"/>
                      <w:szCs w:val="24"/>
                      <w:lang w:val="en-US"/>
                    </w:rPr>
                    <m:t>5</m:t>
                  </m:r>
                </m:e>
                <m:e>
                  <m:r>
                    <w:rPr>
                      <w:rFonts w:ascii="Cambria Math" w:eastAsiaTheme="minorEastAsia" w:hAnsi="Times New Roman" w:cs="Times New Roman"/>
                      <w:sz w:val="24"/>
                      <w:szCs w:val="24"/>
                      <w:lang w:val="en-US"/>
                    </w:rPr>
                    <m:t>4</m:t>
                  </m:r>
                </m:e>
                <m:e>
                  <m:r>
                    <w:rPr>
                      <w:rFonts w:ascii="Cambria Math" w:eastAsiaTheme="minorEastAsia" w:hAnsi="Times New Roman" w:cs="Times New Roman"/>
                      <w:sz w:val="24"/>
                      <w:szCs w:val="24"/>
                      <w:lang w:val="en-US"/>
                    </w:rPr>
                    <m:t>3</m:t>
                  </m:r>
                </m:e>
                <m:e>
                  <m:r>
                    <w:rPr>
                      <w:rFonts w:ascii="Cambria Math" w:eastAsiaTheme="minorEastAsia" w:hAnsi="Times New Roman" w:cs="Times New Roman"/>
                      <w:sz w:val="24"/>
                      <w:szCs w:val="24"/>
                      <w:lang w:val="en-US"/>
                    </w:rPr>
                    <m:t>2</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1</m:t>
                  </m:r>
                  <m:ctrlPr>
                    <w:rPr>
                      <w:rFonts w:ascii="Cambria Math" w:eastAsia="Cambria Math" w:hAnsi="Times New Roman" w:cs="Times New Roman"/>
                      <w:i/>
                      <w:sz w:val="24"/>
                      <w:szCs w:val="24"/>
                      <w:lang w:val="en-US"/>
                    </w:rPr>
                  </m:ctrlPr>
                </m:e>
              </m:mr>
              <m:mr>
                <m:e>
                  <m:r>
                    <w:rPr>
                      <w:rFonts w:ascii="Cambria Math" w:eastAsia="Cambria Math" w:hAnsi="Times New Roman" w:cs="Times New Roman"/>
                      <w:sz w:val="24"/>
                      <w:szCs w:val="24"/>
                      <w:lang w:val="en-US"/>
                    </w:rPr>
                    <m:t>2</m:t>
                  </m:r>
                </m:e>
                <m:e>
                  <m:r>
                    <w:rPr>
                      <w:rFonts w:ascii="Cambria Math" w:eastAsiaTheme="minorEastAsia" w:hAnsi="Times New Roman" w:cs="Times New Roman"/>
                      <w:sz w:val="24"/>
                      <w:szCs w:val="24"/>
                      <w:lang w:val="en-US"/>
                    </w:rPr>
                    <m:t>1</m:t>
                  </m:r>
                </m:e>
                <m:e>
                  <m:r>
                    <w:rPr>
                      <w:rFonts w:ascii="Cambria Math" w:eastAsiaTheme="minorEastAsia" w:hAnsi="Times New Roman" w:cs="Times New Roman"/>
                      <w:sz w:val="24"/>
                      <w:szCs w:val="24"/>
                      <w:lang w:val="en-US"/>
                    </w:rPr>
                    <m:t>3</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2</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1</m:t>
                  </m:r>
                </m:e>
              </m:mr>
            </m:m>
          </m:e>
        </m:d>
        <m:r>
          <w:rPr>
            <w:rFonts w:ascii="Cambria Math" w:eastAsiaTheme="minorEastAsia" w:hAnsi="Times New Roman" w:cs="Times New Roman"/>
            <w:sz w:val="24"/>
            <w:szCs w:val="24"/>
            <w:lang w:val="en-US"/>
          </w:rPr>
          <m:t>.</m:t>
        </m:r>
      </m:oMath>
    </w:p>
    <w:p w:rsidR="001909CF" w:rsidRPr="006D59D4" w:rsidRDefault="00991FC6" w:rsidP="000A672F">
      <w:pPr>
        <w:widowControl w:val="0"/>
        <w:spacing w:after="0" w:line="360" w:lineRule="auto"/>
        <w:ind w:firstLine="709"/>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O</w:t>
      </w:r>
      <w:r w:rsidR="000F2CA0" w:rsidRPr="006D59D4">
        <w:rPr>
          <w:rFonts w:ascii="Times New Roman" w:eastAsiaTheme="minorEastAsia" w:hAnsi="Times New Roman" w:cs="Times New Roman"/>
          <w:sz w:val="24"/>
          <w:szCs w:val="24"/>
          <w:lang w:val="en-US"/>
        </w:rPr>
        <w:t xml:space="preserve">ur matrix </w:t>
      </w:r>
      <m:oMath>
        <m:r>
          <w:rPr>
            <w:rFonts w:ascii="Cambria Math" w:eastAsiaTheme="minorEastAsia" w:hAnsi="Cambria Math" w:cs="Times New Roman"/>
            <w:sz w:val="24"/>
            <w:szCs w:val="24"/>
            <w:lang w:val="en-US"/>
          </w:rPr>
          <m:t>c</m:t>
        </m:r>
      </m:oMath>
      <w:r w:rsidR="000F2CA0" w:rsidRPr="006D59D4">
        <w:rPr>
          <w:rFonts w:ascii="Times New Roman" w:eastAsiaTheme="minorEastAsia" w:hAnsi="Times New Roman" w:cs="Times New Roman"/>
          <w:sz w:val="24"/>
          <w:szCs w:val="24"/>
          <w:lang w:val="en-US"/>
        </w:rPr>
        <w:t xml:space="preserve"> is quite different from that proposed by Davies and Lahiri (19</w:t>
      </w:r>
      <w:r w:rsidR="00C755F5" w:rsidRPr="006D59D4">
        <w:rPr>
          <w:rFonts w:ascii="Times New Roman" w:eastAsiaTheme="minorEastAsia" w:hAnsi="Times New Roman" w:cs="Times New Roman"/>
          <w:sz w:val="24"/>
          <w:szCs w:val="24"/>
          <w:lang w:val="en-US"/>
        </w:rPr>
        <w:t xml:space="preserve">95). The main difference </w:t>
      </w:r>
      <w:r w:rsidR="006B70AA">
        <w:rPr>
          <w:rFonts w:ascii="Times New Roman" w:eastAsiaTheme="minorEastAsia" w:hAnsi="Times New Roman" w:cs="Times New Roman"/>
          <w:sz w:val="24"/>
          <w:szCs w:val="24"/>
          <w:lang w:val="en-US"/>
        </w:rPr>
        <w:t>i</w:t>
      </w:r>
      <w:r w:rsidR="00C755F5" w:rsidRPr="006D59D4">
        <w:rPr>
          <w:rFonts w:ascii="Times New Roman" w:eastAsiaTheme="minorEastAsia" w:hAnsi="Times New Roman" w:cs="Times New Roman"/>
          <w:sz w:val="24"/>
          <w:szCs w:val="24"/>
          <w:lang w:val="en-US"/>
        </w:rPr>
        <w:t>s</w:t>
      </w:r>
      <w:r w:rsidR="000F2CA0" w:rsidRPr="006D59D4">
        <w:rPr>
          <w:rFonts w:ascii="Times New Roman" w:eastAsiaTheme="minorEastAsia" w:hAnsi="Times New Roman" w:cs="Times New Roman"/>
          <w:sz w:val="24"/>
          <w:szCs w:val="24"/>
          <w:lang w:val="en-US"/>
        </w:rPr>
        <w:t xml:space="preserve"> in the fact that in our case there </w:t>
      </w:r>
      <w:r w:rsidR="006B70AA">
        <w:rPr>
          <w:rFonts w:ascii="Times New Roman" w:eastAsiaTheme="minorEastAsia" w:hAnsi="Times New Roman" w:cs="Times New Roman"/>
          <w:sz w:val="24"/>
          <w:szCs w:val="24"/>
          <w:lang w:val="en-US"/>
        </w:rPr>
        <w:t>is</w:t>
      </w:r>
      <w:r w:rsidR="000F2CA0" w:rsidRPr="006D59D4">
        <w:rPr>
          <w:rFonts w:ascii="Times New Roman" w:eastAsiaTheme="minorEastAsia" w:hAnsi="Times New Roman" w:cs="Times New Roman"/>
          <w:sz w:val="24"/>
          <w:szCs w:val="24"/>
          <w:lang w:val="en-US"/>
        </w:rPr>
        <w:t xml:space="preserve"> an extra source of correlation</w:t>
      </w:r>
      <w:r w:rsidR="006B70AA">
        <w:rPr>
          <w:rFonts w:ascii="Times New Roman" w:eastAsiaTheme="minorEastAsia" w:hAnsi="Times New Roman" w:cs="Times New Roman"/>
          <w:sz w:val="24"/>
          <w:szCs w:val="24"/>
          <w:lang w:val="en-US"/>
        </w:rPr>
        <w:t>s</w:t>
      </w:r>
      <w:r w:rsidR="000F2CA0" w:rsidRPr="006D59D4">
        <w:rPr>
          <w:rFonts w:ascii="Times New Roman" w:eastAsiaTheme="minorEastAsia" w:hAnsi="Times New Roman" w:cs="Times New Roman"/>
          <w:sz w:val="24"/>
          <w:szCs w:val="24"/>
          <w:lang w:val="en-US"/>
        </w:rPr>
        <w:t xml:space="preserve"> present in the consecutive adjacent targets that is represented by elements</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Times New Roman" w:cs="Times New Roman"/>
                <w:sz w:val="24"/>
                <w:szCs w:val="24"/>
                <w:lang w:val="en-US"/>
              </w:rPr>
              <m:t>23</m:t>
            </m:r>
          </m:sub>
        </m:sSub>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Times New Roman" w:cs="Times New Roman"/>
                <w:sz w:val="24"/>
                <w:szCs w:val="24"/>
                <w:lang w:val="en-US"/>
              </w:rPr>
              <m:t>24</m:t>
            </m:r>
          </m:sub>
        </m:sSub>
        <m:r>
          <w:rPr>
            <w:rFonts w:ascii="Cambria Math" w:eastAsiaTheme="minorEastAsia" w:hAnsi="Times New Roman" w:cs="Times New Roman"/>
            <w:sz w:val="24"/>
            <w:szCs w:val="24"/>
            <w:lang w:val="en-US"/>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Times New Roman" w:cs="Times New Roman"/>
                <w:sz w:val="24"/>
                <w:szCs w:val="24"/>
                <w:lang w:val="en-US"/>
              </w:rPr>
              <m:t>25</m:t>
            </m:r>
          </m:sub>
        </m:sSub>
      </m:oMath>
      <w:r w:rsidR="002B5D8C" w:rsidRPr="006D59D4">
        <w:rPr>
          <w:rFonts w:ascii="Times New Roman" w:eastAsiaTheme="minorEastAsia" w:hAnsi="Times New Roman" w:cs="Times New Roman"/>
          <w:sz w:val="24"/>
          <w:szCs w:val="24"/>
          <w:lang w:val="en-US"/>
        </w:rPr>
        <w:t xml:space="preserve"> which is not present in their case because they a</w:t>
      </w:r>
      <w:r w:rsidR="00DF2114" w:rsidRPr="006D59D4">
        <w:rPr>
          <w:rFonts w:ascii="Times New Roman" w:eastAsiaTheme="minorEastAsia" w:hAnsi="Times New Roman" w:cs="Times New Roman"/>
          <w:sz w:val="24"/>
          <w:szCs w:val="24"/>
          <w:lang w:val="en-US"/>
        </w:rPr>
        <w:t xml:space="preserve">re considering only a specific sequence of </w:t>
      </w:r>
      <w:r w:rsidR="001909CF" w:rsidRPr="006D59D4">
        <w:rPr>
          <w:rFonts w:ascii="Times New Roman" w:eastAsiaTheme="minorEastAsia" w:hAnsi="Times New Roman" w:cs="Times New Roman"/>
          <w:sz w:val="24"/>
          <w:szCs w:val="24"/>
          <w:lang w:val="en-US"/>
        </w:rPr>
        <w:t>targets from 18</w:t>
      </w:r>
      <w:r w:rsidR="00DF2114" w:rsidRPr="006D59D4">
        <w:rPr>
          <w:rFonts w:ascii="Times New Roman" w:eastAsiaTheme="minorEastAsia" w:hAnsi="Times New Roman" w:cs="Times New Roman"/>
          <w:sz w:val="24"/>
          <w:szCs w:val="24"/>
          <w:lang w:val="en-US"/>
        </w:rPr>
        <w:t xml:space="preserve"> to 11 mont</w:t>
      </w:r>
      <w:r w:rsidR="001909CF" w:rsidRPr="006D59D4">
        <w:rPr>
          <w:rFonts w:ascii="Times New Roman" w:eastAsiaTheme="minorEastAsia" w:hAnsi="Times New Roman" w:cs="Times New Roman"/>
          <w:sz w:val="24"/>
          <w:szCs w:val="24"/>
          <w:lang w:val="en-US"/>
        </w:rPr>
        <w:t>hs horizons</w:t>
      </w:r>
      <w:r w:rsidR="00DF2114" w:rsidRPr="006D59D4">
        <w:rPr>
          <w:rFonts w:ascii="Times New Roman" w:eastAsiaTheme="minorEastAsia" w:hAnsi="Times New Roman" w:cs="Times New Roman"/>
          <w:sz w:val="24"/>
          <w:szCs w:val="24"/>
          <w:lang w:val="en-US"/>
        </w:rPr>
        <w:t xml:space="preserve"> which are annual</w:t>
      </w:r>
      <w:r w:rsidR="008A5481">
        <w:rPr>
          <w:rFonts w:ascii="Times New Roman" w:eastAsiaTheme="minorEastAsia" w:hAnsi="Times New Roman" w:cs="Times New Roman"/>
          <w:sz w:val="24"/>
          <w:szCs w:val="24"/>
          <w:lang w:val="en-US"/>
        </w:rPr>
        <w:t>. T</w:t>
      </w:r>
      <w:r w:rsidR="00C755F5" w:rsidRPr="006D59D4">
        <w:rPr>
          <w:rFonts w:ascii="Times New Roman" w:eastAsiaTheme="minorEastAsia" w:hAnsi="Times New Roman" w:cs="Times New Roman"/>
          <w:sz w:val="24"/>
          <w:szCs w:val="24"/>
          <w:lang w:val="en-US"/>
        </w:rPr>
        <w:t>herefore two consecutive targets present a gap of 12 observations between them,</w:t>
      </w:r>
      <w:r w:rsidR="00DF2114" w:rsidRPr="006D59D4">
        <w:rPr>
          <w:rFonts w:ascii="Times New Roman" w:eastAsiaTheme="minorEastAsia" w:hAnsi="Times New Roman" w:cs="Times New Roman"/>
          <w:sz w:val="24"/>
          <w:szCs w:val="24"/>
          <w:lang w:val="en-US"/>
        </w:rPr>
        <w:t xml:space="preserve"> whereas our targets are</w:t>
      </w:r>
      <w:r w:rsidR="00C755F5" w:rsidRPr="006D59D4">
        <w:rPr>
          <w:rFonts w:ascii="Times New Roman" w:eastAsiaTheme="minorEastAsia" w:hAnsi="Times New Roman" w:cs="Times New Roman"/>
          <w:sz w:val="24"/>
          <w:szCs w:val="24"/>
          <w:lang w:val="en-US"/>
        </w:rPr>
        <w:t xml:space="preserve"> consecutive months</w:t>
      </w:r>
      <w:r w:rsidR="00DF2114" w:rsidRPr="006D59D4">
        <w:rPr>
          <w:rFonts w:ascii="Times New Roman" w:eastAsiaTheme="minorEastAsia" w:hAnsi="Times New Roman" w:cs="Times New Roman"/>
          <w:sz w:val="24"/>
          <w:szCs w:val="24"/>
          <w:lang w:val="en-US"/>
        </w:rPr>
        <w:t>. Because of our use of the monthly targets there is a</w:t>
      </w:r>
      <w:r w:rsidR="00C755F5" w:rsidRPr="006D59D4">
        <w:rPr>
          <w:rFonts w:ascii="Times New Roman" w:eastAsiaTheme="minorEastAsia" w:hAnsi="Times New Roman" w:cs="Times New Roman"/>
          <w:sz w:val="24"/>
          <w:szCs w:val="24"/>
          <w:lang w:val="en-US"/>
        </w:rPr>
        <w:t>n</w:t>
      </w:r>
      <w:r w:rsidR="00DF2114" w:rsidRPr="006D59D4">
        <w:rPr>
          <w:rFonts w:ascii="Times New Roman" w:eastAsiaTheme="minorEastAsia" w:hAnsi="Times New Roman" w:cs="Times New Roman"/>
          <w:sz w:val="24"/>
          <w:szCs w:val="24"/>
          <w:lang w:val="en-US"/>
        </w:rPr>
        <w:t xml:space="preserve"> overlapping structure represented in our case by the correlations between the three and six horizons for different consecutive target dates that is not present in the Davies and Lahiri (1995)</w:t>
      </w:r>
      <w:r w:rsidR="004668FB" w:rsidRPr="006D59D4">
        <w:rPr>
          <w:rFonts w:ascii="Times New Roman" w:eastAsiaTheme="minorEastAsia" w:hAnsi="Times New Roman" w:cs="Times New Roman"/>
          <w:sz w:val="24"/>
          <w:szCs w:val="24"/>
          <w:lang w:val="en-US"/>
        </w:rPr>
        <w:t xml:space="preserve"> structure</w:t>
      </w:r>
      <w:r w:rsidR="00DF2114" w:rsidRPr="006D59D4">
        <w:rPr>
          <w:rFonts w:ascii="Times New Roman" w:eastAsiaTheme="minorEastAsia" w:hAnsi="Times New Roman" w:cs="Times New Roman"/>
          <w:sz w:val="24"/>
          <w:szCs w:val="24"/>
          <w:lang w:val="en-US"/>
        </w:rPr>
        <w:t>.</w:t>
      </w:r>
    </w:p>
    <w:p w:rsidR="00B40021" w:rsidRDefault="00D73600" w:rsidP="000A672F">
      <w:pPr>
        <w:widowControl w:val="0"/>
        <w:spacing w:after="0" w:line="360" w:lineRule="auto"/>
        <w:ind w:firstLine="709"/>
        <w:rPr>
          <w:rFonts w:ascii="Times New Roman" w:hAnsi="Times New Roman" w:cs="Times New Roman"/>
          <w:sz w:val="24"/>
          <w:szCs w:val="24"/>
          <w:lang w:val="en-US"/>
        </w:rPr>
      </w:pPr>
      <w:r w:rsidRPr="006D59D4">
        <w:rPr>
          <w:rFonts w:ascii="Times New Roman" w:hAnsi="Times New Roman" w:cs="Times New Roman"/>
          <w:sz w:val="24"/>
          <w:szCs w:val="24"/>
          <w:lang w:val="en-US"/>
        </w:rPr>
        <w:t>Finally u</w:t>
      </w:r>
      <w:r w:rsidR="00B40021" w:rsidRPr="006D59D4">
        <w:rPr>
          <w:rFonts w:ascii="Times New Roman" w:hAnsi="Times New Roman" w:cs="Times New Roman"/>
          <w:sz w:val="24"/>
          <w:szCs w:val="24"/>
          <w:lang w:val="en-US"/>
        </w:rPr>
        <w:t xml:space="preserve">sing both sub-matrices we can construct matrix </w:t>
      </w:r>
      <m:oMath>
        <m:r>
          <w:rPr>
            <w:rFonts w:ascii="Cambria Math" w:hAnsi="Cambria Math" w:cs="Times New Roman"/>
            <w:sz w:val="24"/>
            <w:szCs w:val="24"/>
            <w:lang w:val="en-US"/>
          </w:rPr>
          <m:t>C</m:t>
        </m:r>
      </m:oMath>
      <w:r w:rsidR="00B40021" w:rsidRPr="006D59D4">
        <w:rPr>
          <w:rFonts w:ascii="Times New Roman" w:hAnsi="Times New Roman" w:cs="Times New Roman"/>
          <w:sz w:val="24"/>
          <w:szCs w:val="24"/>
          <w:lang w:val="en-US"/>
        </w:rPr>
        <w:t xml:space="preserve"> which is given by:</w:t>
      </w:r>
    </w:p>
    <w:p w:rsidR="00B40021" w:rsidRPr="006D59D4" w:rsidRDefault="008A5481" w:rsidP="000A672F">
      <w:pPr>
        <w:widowControl w:val="0"/>
        <w:spacing w:after="0" w:line="36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r>
      <m:oMath>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lang w:val="en-US"/>
          </w:rPr>
          <m:t xml:space="preserve">= </m:t>
        </m:r>
        <m:sSub>
          <m:sSubPr>
            <m:ctrlPr>
              <w:rPr>
                <w:rFonts w:ascii="Cambria Math" w:eastAsiaTheme="minorEastAsia" w:hAnsi="Times New Roman" w:cs="Times New Roman"/>
                <w:i/>
                <w:sz w:val="24"/>
                <w:szCs w:val="24"/>
                <w:lang w:val="en-US"/>
              </w:rPr>
            </m:ctrlPr>
          </m:sSubPr>
          <m:e>
            <m:d>
              <m:dPr>
                <m:begChr m:val="["/>
                <m:endChr m:val="]"/>
                <m:ctrlPr>
                  <w:rPr>
                    <w:rFonts w:ascii="Cambria Math" w:eastAsiaTheme="minorEastAsia" w:hAnsi="Times New Roman" w:cs="Times New Roman"/>
                    <w:i/>
                    <w:sz w:val="24"/>
                    <w:szCs w:val="24"/>
                    <w:lang w:val="en-US"/>
                  </w:rPr>
                </m:ctrlPr>
              </m:dPr>
              <m:e>
                <m:m>
                  <m:mPr>
                    <m:mcs>
                      <m:mc>
                        <m:mcPr>
                          <m:count m:val="7"/>
                          <m:mcJc m:val="center"/>
                        </m:mcPr>
                      </m:mc>
                    </m:mcs>
                    <m:ctrlPr>
                      <w:rPr>
                        <w:rFonts w:ascii="Cambria Math" w:eastAsiaTheme="minorEastAsia" w:hAnsi="Times New Roman" w:cs="Times New Roman"/>
                        <w:i/>
                        <w:sz w:val="24"/>
                        <w:szCs w:val="24"/>
                        <w:lang w:val="en-US"/>
                      </w:rPr>
                    </m:ctrlPr>
                  </m:mPr>
                  <m:mr>
                    <m:e>
                      <m:r>
                        <w:rPr>
                          <w:rFonts w:ascii="Cambria Math" w:eastAsiaTheme="minorEastAsia" w:hAnsi="Cambria Math" w:cs="Times New Roman"/>
                          <w:sz w:val="24"/>
                          <w:szCs w:val="24"/>
                          <w:lang w:val="en-US"/>
                        </w:rPr>
                        <m:t>b</m:t>
                      </m:r>
                    </m:e>
                    <m:e>
                      <m:r>
                        <w:rPr>
                          <w:rFonts w:ascii="Cambria Math" w:eastAsiaTheme="minorEastAsia" w:hAnsi="Cambria Math" w:cs="Times New Roman"/>
                          <w:sz w:val="24"/>
                          <w:szCs w:val="24"/>
                          <w:lang w:val="en-US"/>
                        </w:rPr>
                        <m:t>c</m:t>
                      </m:r>
                    </m:e>
                    <m:e>
                      <m:r>
                        <w:rPr>
                          <w:rFonts w:ascii="Cambria Math" w:eastAsiaTheme="minorEastAsia"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Theme="minorEastAsia" w:hAnsi="Times New Roman" w:cs="Times New Roman"/>
                          <w:sz w:val="24"/>
                          <w:szCs w:val="24"/>
                          <w:lang w:val="en-US"/>
                        </w:rPr>
                        <m:t>0</m:t>
                      </m:r>
                    </m:e>
                    <m:e>
                      <m:r>
                        <w:rPr>
                          <w:rFonts w:ascii="Times New Roman" w:eastAsiaTheme="minorEastAsia"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mr>
                  <m:mr>
                    <m:e>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lang w:val="en-US"/>
                        </w:rPr>
                        <m:t>'</m:t>
                      </m:r>
                    </m:e>
                    <m:e>
                      <m:r>
                        <w:rPr>
                          <w:rFonts w:ascii="Cambria Math" w:eastAsiaTheme="minorEastAsia" w:hAnsi="Cambria Math" w:cs="Times New Roman"/>
                          <w:sz w:val="24"/>
                          <w:szCs w:val="24"/>
                          <w:lang w:val="en-US"/>
                        </w:rPr>
                        <m:t>b</m:t>
                      </m:r>
                    </m:e>
                    <m:e>
                      <m:r>
                        <w:rPr>
                          <w:rFonts w:ascii="Cambria Math" w:eastAsiaTheme="minorEastAsia" w:hAnsi="Cambria Math" w:cs="Times New Roman"/>
                          <w:sz w:val="24"/>
                          <w:szCs w:val="24"/>
                          <w:lang w:val="en-US"/>
                        </w:rPr>
                        <m:t>c</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e>
                    <m:e>
                      <m:r>
                        <w:rPr>
                          <w:rFonts w:ascii="Times New Roman" w:eastAsiaTheme="minorEastAsia"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mr>
                  <m:mr>
                    <m:e>
                      <m:r>
                        <w:rPr>
                          <w:rFonts w:ascii="Cambria Math" w:eastAsia="Cambria Math" w:hAnsi="Times New Roman" w:cs="Times New Roman"/>
                          <w:sz w:val="24"/>
                          <w:szCs w:val="24"/>
                          <w:lang w:val="en-US"/>
                        </w:rPr>
                        <m:t>0</m:t>
                      </m:r>
                    </m:e>
                    <m:e>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lang w:val="en-US"/>
                        </w:rPr>
                        <m:t>'</m:t>
                      </m:r>
                    </m:e>
                    <m:e>
                      <m:r>
                        <w:rPr>
                          <w:rFonts w:ascii="Cambria Math" w:eastAsiaTheme="minorEastAsia" w:hAnsi="Cambria Math" w:cs="Times New Roman"/>
                          <w:sz w:val="24"/>
                          <w:szCs w:val="24"/>
                          <w:lang w:val="en-US"/>
                        </w:rPr>
                        <m:t>b</m:t>
                      </m:r>
                      <m:ctrlPr>
                        <w:rPr>
                          <w:rFonts w:ascii="Cambria Math" w:eastAsia="Cambria Math" w:hAnsi="Times New Roman" w:cs="Times New Roman"/>
                          <w:i/>
                          <w:sz w:val="24"/>
                          <w:szCs w:val="24"/>
                          <w:lang w:val="en-US"/>
                        </w:rPr>
                      </m:ctrlPr>
                    </m:e>
                    <m:e>
                      <m:r>
                        <w:rPr>
                          <w:rFonts w:ascii="Cambria Math" w:eastAsia="Cambria Math" w:hAnsi="Cambria Math" w:cs="Times New Roman"/>
                          <w:sz w:val="24"/>
                          <w:szCs w:val="24"/>
                          <w:lang w:val="en-US"/>
                        </w:rPr>
                        <m:t>c</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mr>
                  <m:mr>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mr>
                  <m:mr>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mr>
                  <m:mr>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Times New Roman" w:eastAsia="Cambria Math" w:hAnsi="Cambria Math" w:cs="Times New Roman"/>
                          <w:sz w:val="24"/>
                          <w:szCs w:val="24"/>
                          <w:lang w:val="en-US"/>
                        </w:rPr>
                        <m:t>⋱</m:t>
                      </m:r>
                      <m:ctrlPr>
                        <w:rPr>
                          <w:rFonts w:ascii="Cambria Math" w:eastAsia="Cambria Math" w:hAnsi="Times New Roman" w:cs="Times New Roman"/>
                          <w:i/>
                          <w:sz w:val="24"/>
                          <w:szCs w:val="24"/>
                          <w:lang w:val="en-US"/>
                        </w:rPr>
                      </m:ctrlPr>
                    </m:e>
                    <m:e>
                      <m:r>
                        <w:rPr>
                          <w:rFonts w:ascii="Cambria Math" w:eastAsia="Cambria Math" w:hAnsi="Cambria Math" w:cs="Times New Roman"/>
                          <w:sz w:val="24"/>
                          <w:szCs w:val="24"/>
                          <w:lang w:val="en-US"/>
                        </w:rPr>
                        <m:t>c</m:t>
                      </m:r>
                      <m:r>
                        <w:rPr>
                          <w:rFonts w:ascii="Cambria Math" w:eastAsia="Cambria Math" w:hAnsi="Times New Roman" w:cs="Times New Roman"/>
                          <w:sz w:val="24"/>
                          <w:szCs w:val="24"/>
                          <w:lang w:val="en-US"/>
                        </w:rPr>
                        <m:t>'</m:t>
                      </m:r>
                      <m:ctrlPr>
                        <w:rPr>
                          <w:rFonts w:ascii="Cambria Math" w:eastAsia="Cambria Math" w:hAnsi="Times New Roman" w:cs="Times New Roman"/>
                          <w:i/>
                          <w:sz w:val="24"/>
                          <w:szCs w:val="24"/>
                          <w:lang w:val="en-US"/>
                        </w:rPr>
                      </m:ctrlPr>
                    </m:e>
                    <m:e>
                      <m:r>
                        <w:rPr>
                          <w:rFonts w:ascii="Cambria Math" w:eastAsia="Cambria Math" w:hAnsi="Cambria Math" w:cs="Times New Roman"/>
                          <w:sz w:val="24"/>
                          <w:szCs w:val="24"/>
                          <w:lang w:val="en-US"/>
                        </w:rPr>
                        <m:t>b</m:t>
                      </m:r>
                      <m:ctrlPr>
                        <w:rPr>
                          <w:rFonts w:ascii="Cambria Math" w:eastAsia="Cambria Math" w:hAnsi="Times New Roman" w:cs="Times New Roman"/>
                          <w:i/>
                          <w:sz w:val="24"/>
                          <w:szCs w:val="24"/>
                          <w:lang w:val="en-US"/>
                        </w:rPr>
                      </m:ctrlPr>
                    </m:e>
                    <m:e>
                      <m:r>
                        <w:rPr>
                          <w:rFonts w:ascii="Cambria Math" w:eastAsia="Cambria Math" w:hAnsi="Cambria Math" w:cs="Times New Roman"/>
                          <w:sz w:val="24"/>
                          <w:szCs w:val="24"/>
                          <w:lang w:val="en-US"/>
                        </w:rPr>
                        <m:t>c</m:t>
                      </m:r>
                      <m:ctrlPr>
                        <w:rPr>
                          <w:rFonts w:ascii="Cambria Math" w:eastAsia="Cambria Math" w:hAnsi="Times New Roman" w:cs="Times New Roman"/>
                          <w:i/>
                          <w:sz w:val="24"/>
                          <w:szCs w:val="24"/>
                          <w:lang w:val="en-US"/>
                        </w:rPr>
                      </m:ctrlPr>
                    </m:e>
                  </m:mr>
                  <m:mr>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Cambria Math" w:hAnsi="Times New Roman" w:cs="Times New Roman"/>
                          <w:sz w:val="24"/>
                          <w:szCs w:val="24"/>
                          <w:lang w:val="en-US"/>
                        </w:rPr>
                        <m:t>0</m:t>
                      </m:r>
                      <m:ctrlPr>
                        <w:rPr>
                          <w:rFonts w:ascii="Cambria Math" w:eastAsia="Cambria Math" w:hAnsi="Times New Roman" w:cs="Times New Roman"/>
                          <w:i/>
                          <w:sz w:val="24"/>
                          <w:szCs w:val="24"/>
                          <w:lang w:val="en-US"/>
                        </w:rPr>
                      </m:ctrlPr>
                    </m:e>
                    <m:e>
                      <m:r>
                        <w:rPr>
                          <w:rFonts w:ascii="Cambria Math" w:eastAsia="Cambria Math" w:hAnsi="Cambria Math" w:cs="Times New Roman"/>
                          <w:sz w:val="24"/>
                          <w:szCs w:val="24"/>
                          <w:lang w:val="en-US"/>
                        </w:rPr>
                        <m:t>c</m:t>
                      </m:r>
                      <m:r>
                        <w:rPr>
                          <w:rFonts w:ascii="Cambria Math" w:eastAsia="Cambria Math" w:hAnsi="Times New Roman" w:cs="Times New Roman"/>
                          <w:sz w:val="24"/>
                          <w:szCs w:val="24"/>
                          <w:lang w:val="en-US"/>
                        </w:rPr>
                        <m:t>'</m:t>
                      </m:r>
                      <m:ctrlPr>
                        <w:rPr>
                          <w:rFonts w:ascii="Cambria Math" w:eastAsia="Cambria Math" w:hAnsi="Times New Roman" w:cs="Times New Roman"/>
                          <w:i/>
                          <w:sz w:val="24"/>
                          <w:szCs w:val="24"/>
                          <w:lang w:val="en-US"/>
                        </w:rPr>
                      </m:ctrlPr>
                    </m:e>
                    <m:e>
                      <m:r>
                        <w:rPr>
                          <w:rFonts w:ascii="Cambria Math" w:eastAsia="Cambria Math" w:hAnsi="Cambria Math" w:cs="Times New Roman"/>
                          <w:sz w:val="24"/>
                          <w:szCs w:val="24"/>
                          <w:lang w:val="en-US"/>
                        </w:rPr>
                        <m:t>b</m:t>
                      </m:r>
                    </m:e>
                  </m:mr>
                </m:m>
              </m:e>
            </m:d>
          </m:e>
          <m:sub>
            <m:r>
              <w:rPr>
                <w:rFonts w:ascii="Cambria Math" w:eastAsiaTheme="minorEastAsia" w:hAnsi="Cambria Math" w:cs="Times New Roman"/>
                <w:sz w:val="24"/>
                <w:szCs w:val="24"/>
                <w:lang w:val="en-US"/>
              </w:rPr>
              <m:t>T</m:t>
            </m:r>
            <m:r>
              <w:rPr>
                <w:rFonts w:ascii="Cambria Math" w:eastAsiaTheme="minorEastAsia" w:hAnsi="Times New Roman" w:cs="Times New Roman"/>
                <w:sz w:val="24"/>
                <w:szCs w:val="24"/>
                <w:lang w:val="en-US"/>
              </w:rPr>
              <m:t>×</m:t>
            </m:r>
            <m:r>
              <w:rPr>
                <w:rFonts w:ascii="Cambria Math" w:eastAsiaTheme="minorEastAsia" w:hAnsi="Cambria Math" w:cs="Times New Roman"/>
                <w:sz w:val="24"/>
                <w:szCs w:val="24"/>
                <w:lang w:val="en-US"/>
              </w:rPr>
              <m:t>T</m:t>
            </m:r>
          </m:sub>
        </m:sSub>
        <m:r>
          <w:rPr>
            <w:rFonts w:ascii="Cambria Math" w:eastAsiaTheme="minorEastAsia" w:hAnsi="Times New Roman" w:cs="Times New Roman"/>
            <w:sz w:val="24"/>
            <w:szCs w:val="24"/>
            <w:lang w:val="en-US"/>
          </w:rPr>
          <m:t>.</m:t>
        </m:r>
      </m:oMath>
    </w:p>
    <w:p w:rsidR="001D626A" w:rsidRDefault="001D626A" w:rsidP="000A672F">
      <w:pPr>
        <w:widowControl w:val="0"/>
        <w:tabs>
          <w:tab w:val="left" w:pos="720"/>
        </w:tabs>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 xml:space="preserve">It should be noticed that matrix </w:t>
      </w:r>
      <m:oMath>
        <m:r>
          <w:rPr>
            <w:rFonts w:ascii="Cambria Math" w:eastAsiaTheme="minorEastAsia" w:hAnsi="Cambria Math" w:cs="Times New Roman"/>
            <w:sz w:val="24"/>
            <w:szCs w:val="24"/>
            <w:lang w:val="en-US"/>
          </w:rPr>
          <m:t>C</m:t>
        </m:r>
      </m:oMath>
      <w:r w:rsidRPr="006D59D4">
        <w:rPr>
          <w:rFonts w:ascii="Times New Roman" w:eastAsiaTheme="minorEastAsia" w:hAnsi="Times New Roman" w:cs="Times New Roman"/>
          <w:sz w:val="24"/>
          <w:szCs w:val="24"/>
          <w:lang w:val="en-US"/>
        </w:rPr>
        <w:t xml:space="preserve"> depends on the estimation of the fundamental </w:t>
      </w:r>
      <w:r w:rsidRPr="006D59D4">
        <w:rPr>
          <w:rFonts w:ascii="Times New Roman" w:eastAsiaTheme="minorEastAsia" w:hAnsi="Times New Roman" w:cs="Times New Roman"/>
          <w:sz w:val="24"/>
          <w:szCs w:val="24"/>
          <w:lang w:val="en-US"/>
        </w:rPr>
        <w:lastRenderedPageBreak/>
        <w:t xml:space="preserve">parameter </w:t>
      </w:r>
      <m:oMath>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υ</m:t>
            </m:r>
          </m:sub>
          <m:sup>
            <m:r>
              <w:rPr>
                <w:rFonts w:ascii="Cambria Math" w:eastAsiaTheme="minorEastAsia" w:hAnsi="Times New Roman" w:cs="Times New Roman"/>
                <w:sz w:val="24"/>
                <w:szCs w:val="24"/>
                <w:lang w:val="en-US"/>
              </w:rPr>
              <m:t>2</m:t>
            </m:r>
          </m:sup>
        </m:sSubSup>
      </m:oMath>
      <w:r w:rsidRPr="006D59D4">
        <w:rPr>
          <w:rFonts w:ascii="Times New Roman" w:eastAsiaTheme="minorEastAsia" w:hAnsi="Times New Roman" w:cs="Times New Roman"/>
          <w:sz w:val="24"/>
          <w:szCs w:val="24"/>
          <w:lang w:val="en-US"/>
        </w:rPr>
        <w:t xml:space="preserve">. </w:t>
      </w:r>
      <w:r w:rsidR="00D73600" w:rsidRPr="006D59D4">
        <w:rPr>
          <w:rFonts w:ascii="Times New Roman" w:eastAsiaTheme="minorEastAsia" w:hAnsi="Times New Roman" w:cs="Times New Roman"/>
          <w:sz w:val="24"/>
          <w:szCs w:val="24"/>
          <w:lang w:val="en-US"/>
        </w:rPr>
        <w:t>We use the estimator proposed in Davies and Lahiri (1995)</w:t>
      </w:r>
      <w:r w:rsidR="0083316C" w:rsidRPr="006D59D4">
        <w:rPr>
          <w:rFonts w:ascii="Times New Roman" w:eastAsiaTheme="minorEastAsia" w:hAnsi="Times New Roman" w:cs="Times New Roman"/>
          <w:sz w:val="24"/>
          <w:szCs w:val="24"/>
          <w:lang w:val="en-US"/>
        </w:rPr>
        <w:t xml:space="preserve">. Let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r>
              <w:rPr>
                <w:rFonts w:ascii="Times New Roman" w:eastAsiaTheme="minorEastAsia" w:hAnsi="Cambria Math" w:cs="Times New Roman"/>
                <w:sz w:val="24"/>
                <w:szCs w:val="24"/>
                <w:lang w:val="en-US"/>
              </w:rPr>
              <m:t>h</m:t>
            </m:r>
          </m:sub>
        </m:sSub>
      </m:oMath>
      <w:r w:rsidR="0083316C" w:rsidRPr="006D59D4">
        <w:rPr>
          <w:rFonts w:ascii="Times New Roman" w:eastAsiaTheme="minorEastAsia" w:hAnsi="Times New Roman" w:cs="Times New Roman"/>
          <w:sz w:val="24"/>
          <w:szCs w:val="24"/>
          <w:lang w:val="en-US"/>
        </w:rPr>
        <w:t xml:space="preserve"> to represent the individual’s </w:t>
      </w:r>
      <m:oMath>
        <m:r>
          <w:rPr>
            <w:rFonts w:ascii="Cambria Math" w:eastAsiaTheme="minorEastAsia" w:hAnsi="Cambria Math" w:cs="Times New Roman"/>
            <w:sz w:val="24"/>
            <w:szCs w:val="24"/>
            <w:lang w:val="en-US"/>
          </w:rPr>
          <m:t>i</m:t>
        </m:r>
      </m:oMath>
      <w:r w:rsidR="0083316C" w:rsidRPr="006D59D4">
        <w:rPr>
          <w:rFonts w:ascii="Times New Roman" w:eastAsiaTheme="minorEastAsia" w:hAnsi="Times New Roman" w:cs="Times New Roman"/>
          <w:sz w:val="24"/>
          <w:szCs w:val="24"/>
          <w:lang w:val="en-US"/>
        </w:rPr>
        <w:t xml:space="preserve"> vector of forecasts. The vector is constructed in such</w:t>
      </w:r>
      <w:r w:rsidR="006B70AA">
        <w:rPr>
          <w:rFonts w:ascii="Times New Roman" w:eastAsiaTheme="minorEastAsia" w:hAnsi="Times New Roman" w:cs="Times New Roman"/>
          <w:sz w:val="24"/>
          <w:szCs w:val="24"/>
          <w:lang w:val="en-US"/>
        </w:rPr>
        <w:t xml:space="preserve"> a</w:t>
      </w:r>
      <w:r w:rsidR="0083316C" w:rsidRPr="006D59D4">
        <w:rPr>
          <w:rFonts w:ascii="Times New Roman" w:eastAsiaTheme="minorEastAsia" w:hAnsi="Times New Roman" w:cs="Times New Roman"/>
          <w:sz w:val="24"/>
          <w:szCs w:val="24"/>
          <w:lang w:val="en-US"/>
        </w:rPr>
        <w:t xml:space="preserve"> waythat we have first the target month and second the forecasts horizons and takes the following form: </w:t>
      </w:r>
      <m:oMath>
        <m:sSup>
          <m:sSupPr>
            <m:ctrlPr>
              <w:rPr>
                <w:rFonts w:ascii="Cambria Math" w:eastAsiaTheme="minorEastAsia" w:hAnsi="Times New Roman" w:cs="Times New Roman"/>
                <w:i/>
                <w:sz w:val="24"/>
                <w:szCs w:val="24"/>
                <w:lang w:val="en-US"/>
              </w:rPr>
            </m:ctrlPr>
          </m:sSup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r>
                  <w:rPr>
                    <w:rFonts w:ascii="Times New Roman" w:eastAsiaTheme="minorEastAsia" w:hAnsi="Cambria Math" w:cs="Times New Roman"/>
                    <w:sz w:val="24"/>
                    <w:szCs w:val="24"/>
                    <w:lang w:val="en-US"/>
                  </w:rPr>
                  <m:t>h</m:t>
                </m:r>
              </m:sub>
            </m:sSub>
          </m:e>
          <m:sup>
            <m:r>
              <w:rPr>
                <w:rFonts w:ascii="Cambria Math" w:eastAsiaTheme="minorEastAsia" w:hAnsi="Times New Roman" w:cs="Times New Roman"/>
                <w:sz w:val="24"/>
                <w:szCs w:val="24"/>
                <w:lang w:val="en-US"/>
              </w:rPr>
              <m:t>'</m:t>
            </m:r>
          </m:sup>
        </m:sSup>
        <m:r>
          <w:rPr>
            <w:rFonts w:ascii="Cambria Math" w:eastAsiaTheme="minorEastAsia" w:hAnsi="Times New Roman" w:cs="Times New Roman"/>
            <w:sz w:val="24"/>
            <w:szCs w:val="24"/>
            <w:lang w:val="en-US"/>
          </w:rPr>
          <m:t>=</m:t>
        </m:r>
        <m:d>
          <m:dPr>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6,1</m:t>
                </m:r>
              </m:sub>
            </m:sSub>
            <m:r>
              <w:rPr>
                <w:rFonts w:ascii="Cambria Math" w:eastAsiaTheme="minorEastAsia" w:hAnsi="Times New Roman" w:cs="Times New Roman"/>
                <w:sz w:val="24"/>
                <w:szCs w:val="24"/>
                <w:lang w:val="en-US"/>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6,2</m:t>
                </m:r>
              </m:sub>
            </m:sSub>
            <m:r>
              <w:rPr>
                <w:rFonts w:ascii="Cambria Math" w:eastAsiaTheme="minorEastAsia" w:hAnsi="Times New Roman" w:cs="Times New Roman"/>
                <w:sz w:val="24"/>
                <w:szCs w:val="24"/>
                <w:lang w:val="en-US"/>
              </w:rPr>
              <m:t>,</m:t>
            </m:r>
            <m:r>
              <w:rPr>
                <w:rFonts w:ascii="Cambria Math" w:eastAsiaTheme="minorEastAsia" w:hAnsi="Cambria Math"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6,52</m:t>
                </m:r>
              </m:sub>
            </m:sSub>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3,1</m:t>
                </m:r>
              </m:sub>
            </m:sSub>
            <m:r>
              <w:rPr>
                <w:rFonts w:ascii="Cambria Math" w:eastAsiaTheme="minorEastAsia" w:hAnsi="Times New Roman" w:cs="Times New Roman"/>
                <w:sz w:val="24"/>
                <w:szCs w:val="24"/>
                <w:lang w:val="en-US"/>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3,2</m:t>
                </m:r>
              </m:sub>
            </m:sSub>
            <m:r>
              <w:rPr>
                <w:rFonts w:ascii="Times New Roman" w:eastAsiaTheme="minorEastAsia" w:hAnsi="Cambria Math"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3,</m:t>
                </m:r>
                <m:r>
                  <w:rPr>
                    <w:rFonts w:ascii="Cambria Math" w:eastAsiaTheme="minorEastAsia" w:hAnsi="Cambria Math" w:cs="Times New Roman"/>
                    <w:sz w:val="24"/>
                    <w:szCs w:val="24"/>
                    <w:lang w:val="en-US"/>
                  </w:rPr>
                  <m:t>T</m:t>
                </m:r>
              </m:sub>
            </m:sSub>
          </m:e>
        </m:d>
      </m:oMath>
      <w:r w:rsidR="0083316C" w:rsidRPr="006D59D4">
        <w:rPr>
          <w:rFonts w:ascii="Times New Roman" w:eastAsiaTheme="minorEastAsia" w:hAnsi="Times New Roman" w:cs="Times New Roman"/>
          <w:sz w:val="24"/>
          <w:szCs w:val="24"/>
          <w:lang w:val="en-US"/>
        </w:rPr>
        <w:t xml:space="preserve"> where the first target month corresponds to April 2002 for </w:t>
      </w:r>
      <m:oMath>
        <m:r>
          <w:rPr>
            <w:rFonts w:ascii="Times New Roman" w:eastAsiaTheme="minorEastAsia" w:hAnsi="Cambria Math" w:cs="Times New Roman"/>
            <w:sz w:val="24"/>
            <w:szCs w:val="24"/>
            <w:lang w:val="en-US"/>
          </w:rPr>
          <m:t>h</m:t>
        </m:r>
        <m:r>
          <w:rPr>
            <w:rFonts w:ascii="Cambria Math" w:eastAsiaTheme="minorEastAsia" w:hAnsi="Times New Roman" w:cs="Times New Roman"/>
            <w:sz w:val="24"/>
            <w:szCs w:val="24"/>
            <w:lang w:val="en-US"/>
          </w:rPr>
          <m:t>=3</m:t>
        </m:r>
      </m:oMath>
      <w:r w:rsidR="0083316C" w:rsidRPr="006D59D4">
        <w:rPr>
          <w:rFonts w:ascii="Times New Roman" w:eastAsiaTheme="minorEastAsia" w:hAnsi="Times New Roman" w:cs="Times New Roman"/>
          <w:sz w:val="24"/>
          <w:szCs w:val="24"/>
          <w:lang w:val="en-US"/>
        </w:rPr>
        <w:t xml:space="preserve"> and to July 2002 for </w:t>
      </w:r>
      <m:oMath>
        <m:r>
          <w:rPr>
            <w:rFonts w:ascii="Times New Roman" w:eastAsiaTheme="minorEastAsia" w:hAnsi="Cambria Math" w:cs="Times New Roman"/>
            <w:sz w:val="24"/>
            <w:szCs w:val="24"/>
            <w:lang w:val="en-US"/>
          </w:rPr>
          <m:t>h</m:t>
        </m:r>
        <m:r>
          <w:rPr>
            <w:rFonts w:ascii="Cambria Math" w:eastAsiaTheme="minorEastAsia" w:hAnsi="Times New Roman" w:cs="Times New Roman"/>
            <w:sz w:val="24"/>
            <w:szCs w:val="24"/>
            <w:lang w:val="en-US"/>
          </w:rPr>
          <m:t>=6</m:t>
        </m:r>
      </m:oMath>
      <w:r w:rsidR="0083316C" w:rsidRPr="006D59D4">
        <w:rPr>
          <w:rFonts w:ascii="Times New Roman" w:eastAsiaTheme="minorEastAsia" w:hAnsi="Times New Roman" w:cs="Times New Roman"/>
          <w:sz w:val="24"/>
          <w:szCs w:val="24"/>
          <w:lang w:val="en-US"/>
        </w:rPr>
        <w:t xml:space="preserve"> whereas the last target month corresponds to September 2006 for </w:t>
      </w:r>
      <m:oMath>
        <m:r>
          <w:rPr>
            <w:rFonts w:ascii="Times New Roman" w:eastAsiaTheme="minorEastAsia" w:hAnsi="Cambria Math" w:cs="Times New Roman"/>
            <w:sz w:val="24"/>
            <w:szCs w:val="24"/>
            <w:lang w:val="en-US"/>
          </w:rPr>
          <m:t>h</m:t>
        </m:r>
        <m:r>
          <w:rPr>
            <w:rFonts w:ascii="Cambria Math" w:eastAsiaTheme="minorEastAsia" w:hAnsi="Times New Roman" w:cs="Times New Roman"/>
            <w:sz w:val="24"/>
            <w:szCs w:val="24"/>
            <w:lang w:val="en-US"/>
          </w:rPr>
          <m:t>=3</m:t>
        </m:r>
      </m:oMath>
      <w:r w:rsidR="0083316C" w:rsidRPr="006D59D4">
        <w:rPr>
          <w:rFonts w:ascii="Times New Roman" w:eastAsiaTheme="minorEastAsia" w:hAnsi="Times New Roman" w:cs="Times New Roman"/>
          <w:sz w:val="24"/>
          <w:szCs w:val="24"/>
          <w:lang w:val="en-US"/>
        </w:rPr>
        <w:t xml:space="preserve"> and to December 2006 for </w:t>
      </w:r>
      <m:oMath>
        <m:r>
          <w:rPr>
            <w:rFonts w:ascii="Times New Roman" w:eastAsiaTheme="minorEastAsia" w:hAnsi="Cambria Math" w:cs="Times New Roman"/>
            <w:sz w:val="24"/>
            <w:szCs w:val="24"/>
            <w:lang w:val="en-US"/>
          </w:rPr>
          <m:t>h</m:t>
        </m:r>
        <m:r>
          <w:rPr>
            <w:rFonts w:ascii="Cambria Math" w:eastAsiaTheme="minorEastAsia" w:hAnsi="Times New Roman" w:cs="Times New Roman"/>
            <w:sz w:val="24"/>
            <w:szCs w:val="24"/>
            <w:lang w:val="en-US"/>
          </w:rPr>
          <m:t>=6</m:t>
        </m:r>
      </m:oMath>
      <w:r w:rsidR="0083316C" w:rsidRPr="006D59D4">
        <w:rPr>
          <w:rFonts w:ascii="Times New Roman" w:eastAsiaTheme="minorEastAsia" w:hAnsi="Times New Roman" w:cs="Times New Roman"/>
          <w:sz w:val="24"/>
          <w:szCs w:val="24"/>
          <w:lang w:val="en-US"/>
        </w:rPr>
        <w:t xml:space="preserve">. We </w:t>
      </w:r>
      <w:r w:rsidR="00D73600" w:rsidRPr="006D59D4">
        <w:rPr>
          <w:rFonts w:ascii="Times New Roman" w:eastAsiaTheme="minorEastAsia" w:hAnsi="Times New Roman" w:cs="Times New Roman"/>
          <w:sz w:val="24"/>
          <w:szCs w:val="24"/>
          <w:lang w:val="en-US"/>
        </w:rPr>
        <w:t>estimate the variance of the monthly aggregate shocks using the following:</w:t>
      </w:r>
    </w:p>
    <w:p w:rsidR="00D73600" w:rsidRDefault="008A5481"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Pr>
          <w:rFonts w:ascii="Times New Roman" w:eastAsiaTheme="minorEastAsia" w:hAnsi="Times New Roman" w:cs="Times New Roman"/>
          <w:sz w:val="24"/>
          <w:szCs w:val="24"/>
          <w:lang w:val="en-US"/>
        </w:rPr>
        <w:tab/>
      </w:r>
      <m:oMath>
        <m:acc>
          <m:accPr>
            <m:ctrlPr>
              <w:rPr>
                <w:rFonts w:ascii="Cambria Math" w:eastAsiaTheme="minorEastAsia" w:hAnsi="Times New Roman" w:cs="Times New Roman"/>
                <w:i/>
                <w:sz w:val="24"/>
                <w:szCs w:val="24"/>
                <w:lang w:val="en-US"/>
              </w:rPr>
            </m:ctrlPr>
          </m:acc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e>
        </m:acc>
        <m:r>
          <w:rPr>
            <w:rFonts w:ascii="Cambria Math" w:eastAsiaTheme="minorEastAsia" w:hAnsi="Times New Roman" w:cs="Times New Roman"/>
            <w:sz w:val="24"/>
            <w:szCs w:val="24"/>
            <w:lang w:val="en-US"/>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lang w:val="en-US"/>
              </w:rPr>
              <m:t>1</m:t>
            </m:r>
          </m:num>
          <m:den>
            <m:r>
              <w:rPr>
                <w:rFonts w:ascii="Cambria Math" w:eastAsiaTheme="minorEastAsia" w:hAnsi="Cambria Math" w:cs="Times New Roman"/>
                <w:sz w:val="24"/>
                <w:szCs w:val="24"/>
                <w:lang w:val="en-US"/>
              </w:rPr>
              <m:t>TH</m:t>
            </m:r>
          </m:den>
        </m:f>
        <m:nary>
          <m:naryPr>
            <m:chr m:val="∑"/>
            <m:limLoc m:val="undOvr"/>
            <m:ctrlPr>
              <w:rPr>
                <w:rFonts w:ascii="Cambria Math" w:eastAsiaTheme="minorEastAsia" w:hAnsi="Times New Roman" w:cs="Times New Roman"/>
                <w:i/>
                <w:sz w:val="24"/>
                <w:szCs w:val="24"/>
                <w:lang w:val="en-US"/>
              </w:rPr>
            </m:ctrlPr>
          </m:naryPr>
          <m:sub>
            <m:r>
              <w:rPr>
                <w:rFonts w:ascii="Cambria Math" w:eastAsiaTheme="minorEastAsia" w:hAnsi="Cambria Math" w:cs="Times New Roman"/>
                <w:sz w:val="24"/>
                <w:szCs w:val="24"/>
                <w:lang w:val="en-US"/>
              </w:rPr>
              <m:t>j</m:t>
            </m:r>
            <m:r>
              <w:rPr>
                <w:rFonts w:ascii="Cambria Math" w:eastAsiaTheme="minorEastAsia" w:hAnsi="Times New Roman" w:cs="Times New Roman"/>
                <w:sz w:val="24"/>
                <w:szCs w:val="24"/>
                <w:lang w:val="en-US"/>
              </w:rPr>
              <m:t>=1</m:t>
            </m:r>
          </m:sub>
          <m:sup>
            <m:r>
              <w:rPr>
                <w:rFonts w:ascii="Cambria Math" w:eastAsiaTheme="minorEastAsia" w:hAnsi="Cambria Math" w:cs="Times New Roman"/>
                <w:sz w:val="24"/>
                <w:szCs w:val="24"/>
                <w:lang w:val="en-US"/>
              </w:rPr>
              <m:t>T</m:t>
            </m:r>
          </m:sup>
          <m:e>
            <m:nary>
              <m:naryPr>
                <m:chr m:val="∑"/>
                <m:limLoc m:val="undOvr"/>
                <m:ctrlPr>
                  <w:rPr>
                    <w:rFonts w:ascii="Cambria Math" w:eastAsiaTheme="minorEastAsia" w:hAnsi="Times New Roman" w:cs="Times New Roman"/>
                    <w:i/>
                    <w:sz w:val="24"/>
                    <w:szCs w:val="24"/>
                    <w:lang w:val="en-US"/>
                  </w:rPr>
                </m:ctrlPr>
              </m:naryPr>
              <m:sub>
                <m:r>
                  <w:rPr>
                    <w:rFonts w:ascii="Times New Roman" w:eastAsiaTheme="minorEastAsia" w:hAnsi="Cambria Math" w:cs="Times New Roman"/>
                    <w:sz w:val="24"/>
                    <w:szCs w:val="24"/>
                    <w:lang w:val="en-US"/>
                  </w:rPr>
                  <m:t>h</m:t>
                </m:r>
                <m:r>
                  <w:rPr>
                    <w:rFonts w:ascii="Cambria Math" w:eastAsiaTheme="minorEastAsia" w:hAnsi="Times New Roman" w:cs="Times New Roman"/>
                    <w:sz w:val="24"/>
                    <w:szCs w:val="24"/>
                    <w:lang w:val="en-US"/>
                  </w:rPr>
                  <m:t>=1</m:t>
                </m:r>
              </m:sub>
              <m:sup>
                <m:r>
                  <w:rPr>
                    <w:rFonts w:ascii="Cambria Math" w:eastAsiaTheme="minorEastAsia" w:hAnsi="Cambria Math" w:cs="Times New Roman"/>
                    <w:sz w:val="24"/>
                    <w:szCs w:val="24"/>
                    <w:lang w:val="en-US"/>
                  </w:rPr>
                  <m:t>H</m:t>
                </m:r>
              </m:sup>
              <m:e>
                <m:d>
                  <m:dPr>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Times New Roman"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T</m:t>
                        </m:r>
                      </m:sub>
                    </m:sSub>
                  </m:e>
                </m:d>
              </m:e>
            </m:nary>
          </m:e>
        </m:nary>
      </m:oMath>
      <w:r>
        <w:rPr>
          <w:rFonts w:ascii="Times New Roman" w:eastAsiaTheme="minorEastAsia" w:hAnsi="Times New Roman" w:cs="Times New Roman"/>
          <w:sz w:val="24"/>
          <w:szCs w:val="24"/>
          <w:lang w:val="en-US"/>
        </w:rPr>
        <w:t xml:space="preserve"> and</w:t>
      </w:r>
    </w:p>
    <w:p w:rsidR="00D73600" w:rsidRPr="006D59D4" w:rsidRDefault="008A5481"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(13)</w:t>
      </w:r>
      <w:r>
        <w:rPr>
          <w:rFonts w:ascii="Times New Roman" w:eastAsiaTheme="minorEastAsia" w:hAnsi="Times New Roman" w:cs="Times New Roman"/>
          <w:sz w:val="24"/>
          <w:szCs w:val="24"/>
          <w:lang w:val="en-US"/>
        </w:rPr>
        <w:tab/>
      </w:r>
      <m:oMath>
        <m:acc>
          <m:accPr>
            <m:ctrlPr>
              <w:rPr>
                <w:rFonts w:ascii="Cambria Math" w:eastAsiaTheme="minorEastAsia" w:hAnsi="Times New Roman" w:cs="Times New Roman"/>
                <w:i/>
                <w:sz w:val="24"/>
                <w:szCs w:val="24"/>
                <w:lang w:val="en-US"/>
              </w:rPr>
            </m:ctrlPr>
          </m:acc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ω</m:t>
                </m:r>
              </m:e>
              <m:sub>
                <m:r>
                  <w:rPr>
                    <w:rFonts w:ascii="Times New Roman" w:eastAsiaTheme="minorEastAsia" w:hAnsi="Cambria Math" w:cs="Times New Roman"/>
                    <w:sz w:val="24"/>
                    <w:szCs w:val="24"/>
                    <w:lang w:val="en-US"/>
                  </w:rPr>
                  <m:t>h</m:t>
                </m:r>
                <m:r>
                  <w:rPr>
                    <w:rFonts w:ascii="Cambria Math" w:eastAsiaTheme="minorEastAsia" w:hAnsi="Cambria Math" w:cs="Times New Roman"/>
                    <w:sz w:val="24"/>
                    <w:szCs w:val="24"/>
                    <w:lang w:val="en-US"/>
                  </w:rPr>
                  <m:t>t</m:t>
                </m:r>
              </m:sub>
            </m:sSub>
          </m:e>
        </m:acc>
        <m:r>
          <w:rPr>
            <w:rFonts w:ascii="Cambria Math" w:eastAsiaTheme="minorEastAsia" w:hAnsi="Times New Roman" w:cs="Times New Roman"/>
            <w:sz w:val="24"/>
            <w:szCs w:val="24"/>
            <w:lang w:val="en-US"/>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Times New Roman"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Times New Roman" w:cs="Times New Roman"/>
                <w:sz w:val="24"/>
                <w:szCs w:val="24"/>
                <w:lang w:val="en-US"/>
              </w:rPr>
              <m:t>=1</m:t>
            </m:r>
          </m:sub>
          <m:sup>
            <m:r>
              <w:rPr>
                <w:rFonts w:ascii="Cambria Math" w:eastAsiaTheme="minorEastAsia" w:hAnsi="Cambria Math" w:cs="Times New Roman"/>
                <w:sz w:val="24"/>
                <w:szCs w:val="24"/>
                <w:lang w:val="en-US"/>
              </w:rPr>
              <m:t>N</m:t>
            </m:r>
          </m:sup>
          <m:e>
            <m:d>
              <m:dPr>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Times New Roman"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π</m:t>
                    </m:r>
                  </m:e>
                  <m:sub>
                    <m:r>
                      <w:rPr>
                        <w:rFonts w:ascii="Cambria Math" w:eastAsiaTheme="minorEastAsia" w:hAnsi="Cambria Math" w:cs="Times New Roman"/>
                        <w:sz w:val="24"/>
                        <w:szCs w:val="24"/>
                        <w:lang w:val="en-US"/>
                      </w:rPr>
                      <m:t>T</m:t>
                    </m:r>
                  </m:sub>
                </m:sSub>
                <m:r>
                  <w:rPr>
                    <w:rFonts w:ascii="Times New Roman" w:eastAsiaTheme="minorEastAsia" w:hAnsi="Times New Roman" w:cs="Times New Roman"/>
                    <w:sz w:val="24"/>
                    <w:szCs w:val="24"/>
                    <w:lang w:val="en-US"/>
                  </w:rPr>
                  <m:t>-</m:t>
                </m:r>
                <m:acc>
                  <m:accPr>
                    <m:ctrlPr>
                      <w:rPr>
                        <w:rFonts w:ascii="Cambria Math" w:eastAsiaTheme="minorEastAsia" w:hAnsi="Times New Roman" w:cs="Times New Roman"/>
                        <w:i/>
                        <w:sz w:val="24"/>
                        <w:szCs w:val="24"/>
                        <w:lang w:val="en-US"/>
                      </w:rPr>
                    </m:ctrlPr>
                  </m:acc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m:t>
                        </m:r>
                      </m:sub>
                    </m:sSub>
                  </m:e>
                </m:acc>
              </m:e>
            </m:d>
          </m:e>
        </m:nary>
        <m:r>
          <w:rPr>
            <w:rFonts w:ascii="Cambria Math" w:eastAsiaTheme="minorEastAsia" w:hAnsi="Times New Roman" w:cs="Times New Roman"/>
            <w:sz w:val="24"/>
            <w:szCs w:val="24"/>
            <w:lang w:val="en-US"/>
          </w:rPr>
          <m:t>,</m:t>
        </m:r>
      </m:oMath>
    </w:p>
    <w:p w:rsidR="0083316C" w:rsidRPr="006D59D4" w:rsidRDefault="006D1BE1" w:rsidP="000A672F">
      <w:pPr>
        <w:widowControl w:val="0"/>
        <w:tabs>
          <w:tab w:val="left" w:pos="720"/>
        </w:tabs>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w:t>
      </w:r>
      <w:r w:rsidR="0083316C" w:rsidRPr="006D59D4">
        <w:rPr>
          <w:rFonts w:ascii="Times New Roman" w:eastAsiaTheme="minorEastAsia" w:hAnsi="Times New Roman" w:cs="Times New Roman"/>
          <w:sz w:val="24"/>
          <w:szCs w:val="24"/>
          <w:lang w:val="en-US"/>
        </w:rPr>
        <w:t>here in equation (9) the first sum runs across the fore</w:t>
      </w:r>
      <w:r w:rsidR="00A5502D" w:rsidRPr="006D59D4">
        <w:rPr>
          <w:rFonts w:ascii="Times New Roman" w:eastAsiaTheme="minorEastAsia" w:hAnsi="Times New Roman" w:cs="Times New Roman"/>
          <w:sz w:val="24"/>
          <w:szCs w:val="24"/>
          <w:lang w:val="en-US"/>
        </w:rPr>
        <w:t>cast horizons and after that over</w:t>
      </w:r>
      <w:r w:rsidR="006B70AA">
        <w:rPr>
          <w:rFonts w:ascii="Times New Roman" w:eastAsiaTheme="minorEastAsia" w:hAnsi="Times New Roman" w:cs="Times New Roman"/>
          <w:sz w:val="24"/>
          <w:szCs w:val="24"/>
          <w:lang w:val="en-US"/>
        </w:rPr>
        <w:t>all</w:t>
      </w:r>
      <w:r w:rsidR="00A5502D" w:rsidRPr="006D59D4">
        <w:rPr>
          <w:rFonts w:ascii="Times New Roman" w:eastAsiaTheme="minorEastAsia" w:hAnsi="Times New Roman" w:cs="Times New Roman"/>
          <w:sz w:val="24"/>
          <w:szCs w:val="24"/>
          <w:lang w:val="en-US"/>
        </w:rPr>
        <w:t xml:space="preserve"> target months</w:t>
      </w:r>
      <w:r w:rsidR="0083316C" w:rsidRPr="006D59D4">
        <w:rPr>
          <w:rFonts w:ascii="Times New Roman" w:eastAsiaTheme="minorEastAsia" w:hAnsi="Times New Roman" w:cs="Times New Roman"/>
          <w:sz w:val="24"/>
          <w:szCs w:val="24"/>
          <w:lang w:val="en-US"/>
        </w:rPr>
        <w:t xml:space="preserve"> and i</w:t>
      </w:r>
      <w:r w:rsidR="00A5502D" w:rsidRPr="006D59D4">
        <w:rPr>
          <w:rFonts w:ascii="Times New Roman" w:eastAsiaTheme="minorEastAsia" w:hAnsi="Times New Roman" w:cs="Times New Roman"/>
          <w:sz w:val="24"/>
          <w:szCs w:val="24"/>
          <w:lang w:val="en-US"/>
        </w:rPr>
        <w:t>n equation (10) the sum runs over</w:t>
      </w:r>
      <w:r w:rsidR="0083316C" w:rsidRPr="006D59D4">
        <w:rPr>
          <w:rFonts w:ascii="Times New Roman" w:eastAsiaTheme="minorEastAsia" w:hAnsi="Times New Roman" w:cs="Times New Roman"/>
          <w:sz w:val="24"/>
          <w:szCs w:val="24"/>
          <w:lang w:val="en-US"/>
        </w:rPr>
        <w:t xml:space="preserve"> the survey participants.</w:t>
      </w:r>
    </w:p>
    <w:p w:rsidR="001D626A" w:rsidRPr="006D59D4" w:rsidRDefault="006C6A74" w:rsidP="000A672F">
      <w:pPr>
        <w:widowControl w:val="0"/>
        <w:spacing w:after="0" w:line="360" w:lineRule="auto"/>
        <w:ind w:firstLine="720"/>
        <w:jc w:val="both"/>
        <w:rPr>
          <w:rFonts w:ascii="Times New Roman" w:eastAsiaTheme="minorEastAsia" w:hAnsi="Times New Roman" w:cs="Times New Roman"/>
          <w:sz w:val="24"/>
          <w:szCs w:val="24"/>
          <w:lang w:val="en-US"/>
        </w:rPr>
      </w:pPr>
      <w:r w:rsidRPr="006D59D4">
        <w:rPr>
          <w:rFonts w:ascii="Times New Roman" w:eastAsiaTheme="minorEastAsia" w:hAnsi="Times New Roman" w:cs="Times New Roman"/>
          <w:sz w:val="24"/>
          <w:szCs w:val="24"/>
          <w:lang w:val="en-US"/>
        </w:rPr>
        <w:t>According to Davies and Lahiri (1995)</w:t>
      </w:r>
      <w:r w:rsidR="001909CF" w:rsidRPr="006D59D4">
        <w:rPr>
          <w:rFonts w:ascii="Times New Roman" w:eastAsiaTheme="minorEastAsia" w:hAnsi="Times New Roman" w:cs="Times New Roman"/>
          <w:sz w:val="24"/>
          <w:szCs w:val="24"/>
          <w:lang w:val="en-US"/>
        </w:rPr>
        <w:t>,</w:t>
      </w:r>
      <w:r w:rsidRPr="006D59D4">
        <w:rPr>
          <w:rFonts w:ascii="Times New Roman" w:eastAsiaTheme="minorEastAsia" w:hAnsi="Times New Roman" w:cs="Times New Roman"/>
          <w:sz w:val="24"/>
          <w:szCs w:val="24"/>
          <w:lang w:val="en-US"/>
        </w:rPr>
        <w:t xml:space="preserve"> because</w:t>
      </w:r>
      <w:r w:rsidR="00A5502D" w:rsidRPr="006D59D4">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E</m:t>
        </m:r>
        <m:d>
          <m:dPr>
            <m:ctrlPr>
              <w:rPr>
                <w:rFonts w:ascii="Cambria Math" w:eastAsiaTheme="minorEastAsia" w:hAnsi="Times New Roman" w:cs="Times New Roman"/>
                <w:i/>
                <w:sz w:val="24"/>
                <w:szCs w:val="24"/>
                <w:lang w:val="en-US"/>
              </w:rPr>
            </m:ctrlPr>
          </m:dPr>
          <m:e>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ω</m:t>
                </m:r>
              </m:e>
              <m:sub>
                <m:r>
                  <w:rPr>
                    <w:rFonts w:ascii="Times New Roman" w:eastAsiaTheme="minorEastAsia" w:hAnsi="Cambria Math" w:cs="Times New Roman"/>
                    <w:sz w:val="24"/>
                    <w:szCs w:val="24"/>
                    <w:lang w:val="en-US"/>
                  </w:rPr>
                  <m:t>h</m:t>
                </m:r>
                <m:r>
                  <w:rPr>
                    <w:rFonts w:ascii="Cambria Math" w:eastAsiaTheme="minorEastAsia" w:hAnsi="Cambria Math" w:cs="Times New Roman"/>
                    <w:sz w:val="24"/>
                    <w:szCs w:val="24"/>
                    <w:lang w:val="en-US"/>
                  </w:rPr>
                  <m:t>t</m:t>
                </m:r>
              </m:sub>
              <m:sup>
                <m:r>
                  <w:rPr>
                    <w:rFonts w:ascii="Cambria Math" w:eastAsiaTheme="minorEastAsia" w:hAnsi="Times New Roman" w:cs="Times New Roman"/>
                    <w:sz w:val="24"/>
                    <w:szCs w:val="24"/>
                    <w:lang w:val="en-US"/>
                  </w:rPr>
                  <m:t>2</m:t>
                </m:r>
              </m:sup>
            </m:sSubSup>
          </m:e>
        </m:d>
        <m:r>
          <w:rPr>
            <w:rFonts w:ascii="Cambria Math" w:eastAsiaTheme="minorEastAsia" w:hAnsi="Times New Roman" w:cs="Times New Roman"/>
            <w:sz w:val="24"/>
            <w:szCs w:val="24"/>
            <w:lang w:val="en-US"/>
          </w:rPr>
          <m:t>=</m:t>
        </m:r>
        <m:r>
          <w:rPr>
            <w:rFonts w:ascii="Cambria Math" w:eastAsiaTheme="minorEastAsia" w:hAnsi="Cambria Math" w:cs="Times New Roman"/>
            <w:sz w:val="24"/>
            <w:szCs w:val="24"/>
            <w:lang w:val="en-US"/>
          </w:rPr>
          <m:t>h</m:t>
        </m:r>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υ</m:t>
            </m:r>
          </m:sub>
          <m:sup>
            <m:r>
              <w:rPr>
                <w:rFonts w:ascii="Cambria Math" w:eastAsiaTheme="minorEastAsia" w:hAnsi="Times New Roman" w:cs="Times New Roman"/>
                <w:sz w:val="24"/>
                <w:szCs w:val="24"/>
                <w:lang w:val="en-US"/>
              </w:rPr>
              <m:t>2</m:t>
            </m:r>
          </m:sup>
        </m:sSubSup>
      </m:oMath>
      <w:r w:rsidR="001909CF" w:rsidRPr="006D59D4">
        <w:rPr>
          <w:rFonts w:ascii="Times New Roman" w:eastAsiaTheme="minorEastAsia" w:hAnsi="Times New Roman" w:cs="Times New Roman"/>
          <w:sz w:val="24"/>
          <w:szCs w:val="24"/>
          <w:lang w:val="en-US"/>
        </w:rPr>
        <w:t>,</w:t>
      </w:r>
      <w:r w:rsidRPr="006D59D4">
        <w:rPr>
          <w:rFonts w:ascii="Times New Roman" w:eastAsiaTheme="minorEastAsia" w:hAnsi="Times New Roman" w:cs="Times New Roman"/>
          <w:sz w:val="24"/>
          <w:szCs w:val="24"/>
          <w:lang w:val="en-US"/>
        </w:rPr>
        <w:t xml:space="preserve"> a consistent estimator for </w:t>
      </w:r>
      <m:oMath>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υ</m:t>
            </m:r>
          </m:sub>
          <m:sup>
            <m:r>
              <w:rPr>
                <w:rFonts w:ascii="Cambria Math" w:eastAsiaTheme="minorEastAsia" w:hAnsi="Times New Roman" w:cs="Times New Roman"/>
                <w:sz w:val="24"/>
                <w:szCs w:val="24"/>
                <w:lang w:val="en-US"/>
              </w:rPr>
              <m:t>2</m:t>
            </m:r>
          </m:sup>
        </m:sSubSup>
      </m:oMath>
      <w:r w:rsidRPr="006D59D4">
        <w:rPr>
          <w:rFonts w:ascii="Times New Roman" w:eastAsiaTheme="minorEastAsia" w:hAnsi="Times New Roman" w:cs="Times New Roman"/>
          <w:sz w:val="24"/>
          <w:szCs w:val="24"/>
          <w:lang w:val="en-US"/>
        </w:rPr>
        <w:t xml:space="preserve"> is obtained regressing</w:t>
      </w:r>
      <w:r w:rsidR="0083316C" w:rsidRPr="006D59D4">
        <w:rPr>
          <w:rFonts w:ascii="Times New Roman" w:eastAsiaTheme="minorEastAsia" w:hAnsi="Times New Roman" w:cs="Times New Roman"/>
          <w:sz w:val="24"/>
          <w:szCs w:val="24"/>
          <w:lang w:val="en-US"/>
        </w:rPr>
        <w:t xml:space="preserve"> the vector</w:t>
      </w:r>
      <m:oMath>
        <m:acc>
          <m:accPr>
            <m:ctrlPr>
              <w:rPr>
                <w:rFonts w:ascii="Cambria Math" w:eastAsiaTheme="minorEastAsia" w:hAnsi="Times New Roman" w:cs="Times New Roman"/>
                <w:i/>
                <w:sz w:val="24"/>
                <w:szCs w:val="24"/>
                <w:lang w:val="en-US"/>
              </w:rPr>
            </m:ctrlPr>
          </m:accPr>
          <m:e>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ω</m:t>
                </m:r>
              </m:e>
              <m:sub>
                <m:r>
                  <w:rPr>
                    <w:rFonts w:ascii="Times New Roman" w:eastAsiaTheme="minorEastAsia" w:hAnsi="Cambria Math" w:cs="Times New Roman"/>
                    <w:sz w:val="24"/>
                    <w:szCs w:val="24"/>
                    <w:lang w:val="en-US"/>
                  </w:rPr>
                  <m:t>h</m:t>
                </m:r>
                <m:r>
                  <w:rPr>
                    <w:rFonts w:ascii="Cambria Math" w:eastAsiaTheme="minorEastAsia" w:hAnsi="Cambria Math" w:cs="Times New Roman"/>
                    <w:sz w:val="24"/>
                    <w:szCs w:val="24"/>
                    <w:lang w:val="en-US"/>
                  </w:rPr>
                  <m:t>t</m:t>
                </m:r>
              </m:sub>
              <m:sup>
                <m:r>
                  <w:rPr>
                    <w:rFonts w:ascii="Cambria Math" w:eastAsiaTheme="minorEastAsia" w:hAnsi="Times New Roman" w:cs="Times New Roman"/>
                    <w:sz w:val="24"/>
                    <w:szCs w:val="24"/>
                    <w:lang w:val="en-US"/>
                  </w:rPr>
                  <m:t>2</m:t>
                </m:r>
              </m:sup>
            </m:sSubSup>
          </m:e>
        </m:acc>
      </m:oMath>
      <w:r w:rsidR="0083316C" w:rsidRPr="006D59D4">
        <w:rPr>
          <w:rFonts w:ascii="Times New Roman" w:eastAsiaTheme="minorEastAsia" w:hAnsi="Times New Roman" w:cs="Times New Roman"/>
          <w:sz w:val="24"/>
          <w:szCs w:val="24"/>
          <w:lang w:val="en-US"/>
        </w:rPr>
        <w:t xml:space="preserve"> of dimension </w:t>
      </w:r>
      <m:oMath>
        <m:r>
          <w:rPr>
            <w:rFonts w:ascii="Cambria Math" w:eastAsiaTheme="minorEastAsia" w:hAnsi="Cambria Math" w:cs="Times New Roman"/>
            <w:sz w:val="24"/>
            <w:szCs w:val="24"/>
            <w:lang w:val="en-US"/>
          </w:rPr>
          <m:t>TH</m:t>
        </m:r>
      </m:oMath>
      <w:r w:rsidRPr="006D59D4">
        <w:rPr>
          <w:rFonts w:ascii="Times New Roman" w:eastAsiaTheme="minorEastAsia" w:hAnsi="Times New Roman" w:cs="Times New Roman"/>
          <w:sz w:val="24"/>
          <w:szCs w:val="24"/>
          <w:lang w:val="en-US"/>
        </w:rPr>
        <w:t xml:space="preserve"> on a vector of horizon indices </w:t>
      </w:r>
      <m:oMath>
        <m:r>
          <w:rPr>
            <w:rFonts w:ascii="Times New Roman" w:eastAsiaTheme="minorEastAsia" w:hAnsi="Cambria Math" w:cs="Times New Roman"/>
            <w:sz w:val="24"/>
            <w:szCs w:val="24"/>
            <w:lang w:val="en-US"/>
          </w:rPr>
          <m:t>h</m:t>
        </m:r>
      </m:oMath>
      <w:r w:rsidRPr="006D59D4">
        <w:rPr>
          <w:rFonts w:ascii="Times New Roman" w:eastAsiaTheme="minorEastAsia" w:hAnsi="Times New Roman" w:cs="Times New Roman"/>
          <w:sz w:val="24"/>
          <w:szCs w:val="24"/>
          <w:lang w:val="en-US"/>
        </w:rPr>
        <w:t>. In our case this vector is simply 6 and 3.</w:t>
      </w:r>
    </w:p>
    <w:p w:rsidR="006C6A74" w:rsidRDefault="006C6A74" w:rsidP="000A672F">
      <w:pPr>
        <w:widowControl w:val="0"/>
        <w:spacing w:after="0" w:line="360" w:lineRule="auto"/>
        <w:jc w:val="both"/>
        <w:rPr>
          <w:rFonts w:eastAsiaTheme="minorEastAsia"/>
          <w:lang w:val="en-US"/>
        </w:rPr>
      </w:pPr>
    </w:p>
    <w:p w:rsidR="00AD23FF" w:rsidRPr="002C4A84" w:rsidRDefault="00AD23FF" w:rsidP="000A672F">
      <w:pPr>
        <w:widowControl w:val="0"/>
        <w:spacing w:after="0" w:line="360" w:lineRule="auto"/>
        <w:jc w:val="both"/>
        <w:rPr>
          <w:rFonts w:ascii="Arial" w:hAnsi="Arial" w:cs="Arial"/>
          <w:b/>
          <w:sz w:val="24"/>
          <w:szCs w:val="24"/>
          <w:lang w:val="en-US"/>
        </w:rPr>
      </w:pPr>
      <w:r>
        <w:rPr>
          <w:rFonts w:ascii="Arial" w:hAnsi="Arial" w:cs="Arial"/>
          <w:b/>
          <w:sz w:val="24"/>
          <w:szCs w:val="24"/>
          <w:lang w:val="en-US"/>
        </w:rPr>
        <w:t>3</w:t>
      </w:r>
      <w:r w:rsidRPr="002C4A84">
        <w:rPr>
          <w:rFonts w:ascii="Arial" w:hAnsi="Arial" w:cs="Arial"/>
          <w:b/>
          <w:sz w:val="24"/>
          <w:szCs w:val="24"/>
          <w:lang w:val="en-US"/>
        </w:rPr>
        <w:t>.</w:t>
      </w:r>
      <w:r w:rsidR="005B724E">
        <w:rPr>
          <w:rFonts w:ascii="Arial" w:hAnsi="Arial" w:cs="Arial"/>
          <w:b/>
          <w:sz w:val="24"/>
          <w:szCs w:val="24"/>
          <w:lang w:val="en-US"/>
        </w:rPr>
        <w:t>Data and empirical results</w:t>
      </w:r>
    </w:p>
    <w:p w:rsidR="00AD23FF" w:rsidRPr="00561462" w:rsidRDefault="00AD23FF" w:rsidP="000A672F">
      <w:pPr>
        <w:widowControl w:val="0"/>
        <w:spacing w:after="0" w:line="360" w:lineRule="auto"/>
        <w:jc w:val="both"/>
        <w:rPr>
          <w:rFonts w:eastAsiaTheme="minorEastAsia"/>
          <w:sz w:val="24"/>
          <w:szCs w:val="24"/>
          <w:lang w:val="en-US"/>
        </w:rPr>
      </w:pPr>
    </w:p>
    <w:p w:rsidR="00561462" w:rsidRPr="00561462" w:rsidRDefault="00A24913" w:rsidP="000A672F">
      <w:pPr>
        <w:widowControl w:val="0"/>
        <w:autoSpaceDE w:val="0"/>
        <w:autoSpaceDN w:val="0"/>
        <w:adjustRightInd w:val="0"/>
        <w:spacing w:after="0" w:line="360" w:lineRule="auto"/>
        <w:ind w:firstLine="708"/>
        <w:jc w:val="both"/>
        <w:rPr>
          <w:rFonts w:ascii="Times New Roman" w:hAnsi="Times New Roman" w:cs="Times New Roman"/>
          <w:sz w:val="24"/>
          <w:szCs w:val="24"/>
          <w:lang w:val="en-US"/>
        </w:rPr>
      </w:pPr>
      <w:r w:rsidRPr="00561462">
        <w:rPr>
          <w:rFonts w:ascii="Times New Roman" w:hAnsi="Times New Roman" w:cs="Times New Roman"/>
          <w:sz w:val="24"/>
          <w:szCs w:val="24"/>
          <w:lang w:val="en-US"/>
        </w:rPr>
        <w:t>I</w:t>
      </w:r>
      <w:r w:rsidR="00452B0E" w:rsidRPr="00561462">
        <w:rPr>
          <w:rFonts w:ascii="Times New Roman" w:hAnsi="Times New Roman" w:cs="Times New Roman"/>
          <w:sz w:val="24"/>
          <w:szCs w:val="24"/>
          <w:lang w:val="en-US"/>
        </w:rPr>
        <w:t>nflation targeting was adopted by the C</w:t>
      </w:r>
      <w:r w:rsidRPr="00561462">
        <w:rPr>
          <w:rFonts w:ascii="Times New Roman" w:hAnsi="Times New Roman" w:cs="Times New Roman"/>
          <w:sz w:val="24"/>
          <w:szCs w:val="24"/>
          <w:lang w:val="en-US"/>
        </w:rPr>
        <w:t xml:space="preserve">entral </w:t>
      </w:r>
      <w:r w:rsidR="00452B0E" w:rsidRPr="00561462">
        <w:rPr>
          <w:rFonts w:ascii="Times New Roman" w:hAnsi="Times New Roman" w:cs="Times New Roman"/>
          <w:sz w:val="24"/>
          <w:szCs w:val="24"/>
          <w:lang w:val="en-US"/>
        </w:rPr>
        <w:t>B</w:t>
      </w:r>
      <w:r w:rsidRPr="00561462">
        <w:rPr>
          <w:rFonts w:ascii="Times New Roman" w:hAnsi="Times New Roman" w:cs="Times New Roman"/>
          <w:sz w:val="24"/>
          <w:szCs w:val="24"/>
          <w:lang w:val="en-US"/>
        </w:rPr>
        <w:t xml:space="preserve">ank of </w:t>
      </w:r>
      <w:r w:rsidR="00452B0E" w:rsidRPr="00561462">
        <w:rPr>
          <w:rFonts w:ascii="Times New Roman" w:hAnsi="Times New Roman" w:cs="Times New Roman"/>
          <w:sz w:val="24"/>
          <w:szCs w:val="24"/>
          <w:lang w:val="en-US"/>
        </w:rPr>
        <w:t>B</w:t>
      </w:r>
      <w:r w:rsidRPr="00561462">
        <w:rPr>
          <w:rFonts w:ascii="Times New Roman" w:hAnsi="Times New Roman" w:cs="Times New Roman"/>
          <w:sz w:val="24"/>
          <w:szCs w:val="24"/>
          <w:lang w:val="en-US"/>
        </w:rPr>
        <w:t>razil (CBB) in June of 1999</w:t>
      </w:r>
      <w:r w:rsidR="00452B0E" w:rsidRPr="00561462">
        <w:rPr>
          <w:rFonts w:ascii="Times New Roman" w:hAnsi="Times New Roman" w:cs="Times New Roman"/>
          <w:sz w:val="24"/>
          <w:szCs w:val="24"/>
          <w:lang w:val="en-US"/>
        </w:rPr>
        <w:t>, with the objective of monetary policy being the achievement of an explicit inflation target as defined by the National Monetary Council.</w:t>
      </w:r>
      <w:r w:rsidR="00E759C9">
        <w:rPr>
          <w:rStyle w:val="Refdenotaderodap"/>
          <w:rFonts w:ascii="Times New Roman" w:hAnsi="Times New Roman" w:cs="Times New Roman"/>
          <w:sz w:val="24"/>
          <w:szCs w:val="24"/>
          <w:lang w:val="en-US"/>
        </w:rPr>
        <w:footnoteReference w:id="4"/>
      </w:r>
      <w:r w:rsidR="00561462" w:rsidRPr="00561462">
        <w:rPr>
          <w:rFonts w:ascii="Times New Roman" w:hAnsi="Times New Roman" w:cs="Times New Roman"/>
          <w:sz w:val="24"/>
          <w:szCs w:val="24"/>
          <w:lang w:val="en-US"/>
        </w:rPr>
        <w:t xml:space="preserve">In practice, the main task of CBB in the management of monetary policy is to set the Selic rate (this rate is associated with domestic public bonds issued by government, and it is equivalent to the American Federal Fund rate) in order to achieve the target of 4.5%, plus or minus 2 percentage points for annual inflation measured by IPCA (National Consumer Price Index (extended) – official price index). </w:t>
      </w:r>
      <w:r w:rsidRPr="00561462">
        <w:rPr>
          <w:rFonts w:ascii="Times New Roman" w:hAnsi="Times New Roman" w:cs="Times New Roman"/>
          <w:sz w:val="24"/>
          <w:szCs w:val="24"/>
          <w:lang w:val="en-US"/>
        </w:rPr>
        <w:t xml:space="preserve">As stated by the current governor of the CBB – AlexandreTombini – the main task is </w:t>
      </w:r>
      <w:r w:rsidR="00673D8B" w:rsidRPr="00561462">
        <w:rPr>
          <w:rFonts w:ascii="Times New Roman" w:hAnsi="Times New Roman" w:cs="Times New Roman"/>
          <w:sz w:val="24"/>
          <w:szCs w:val="24"/>
          <w:lang w:val="en-US"/>
        </w:rPr>
        <w:t xml:space="preserve">to </w:t>
      </w:r>
      <w:r w:rsidRPr="00561462">
        <w:rPr>
          <w:rFonts w:ascii="Times New Roman" w:hAnsi="Times New Roman" w:cs="Times New Roman"/>
          <w:sz w:val="24"/>
          <w:szCs w:val="24"/>
          <w:lang w:val="en-US"/>
        </w:rPr>
        <w:t xml:space="preserve">coordinate the expectations. </w:t>
      </w:r>
    </w:p>
    <w:p w:rsidR="00452B0E" w:rsidRDefault="00561462" w:rsidP="000A672F">
      <w:pPr>
        <w:widowControl w:val="0"/>
        <w:autoSpaceDE w:val="0"/>
        <w:autoSpaceDN w:val="0"/>
        <w:adjustRightInd w:val="0"/>
        <w:spacing w:after="0" w:line="360" w:lineRule="auto"/>
        <w:ind w:firstLine="708"/>
        <w:jc w:val="both"/>
        <w:rPr>
          <w:rFonts w:ascii="Times New Roman" w:hAnsi="Times New Roman" w:cs="Times New Roman"/>
          <w:iCs/>
          <w:sz w:val="24"/>
          <w:szCs w:val="24"/>
          <w:lang w:val="en-US"/>
        </w:rPr>
      </w:pPr>
      <w:r w:rsidRPr="00561462">
        <w:rPr>
          <w:rFonts w:ascii="Times New Roman" w:hAnsi="Times New Roman" w:cs="Times New Roman"/>
          <w:sz w:val="24"/>
          <w:szCs w:val="24"/>
          <w:lang w:val="en-US"/>
        </w:rPr>
        <w:t>S</w:t>
      </w:r>
      <w:r w:rsidR="00673D8B" w:rsidRPr="00561462">
        <w:rPr>
          <w:rFonts w:ascii="Times New Roman" w:hAnsi="Times New Roman" w:cs="Times New Roman"/>
          <w:sz w:val="24"/>
          <w:szCs w:val="24"/>
          <w:lang w:val="en-US"/>
        </w:rPr>
        <w:t xml:space="preserve">ince June 21, 1999 (Decree No. 3088), CBB is committed </w:t>
      </w:r>
      <w:r w:rsidR="006B70AA">
        <w:rPr>
          <w:rFonts w:ascii="Times New Roman" w:hAnsi="Times New Roman" w:cs="Times New Roman"/>
          <w:sz w:val="24"/>
          <w:szCs w:val="24"/>
          <w:lang w:val="en-US"/>
        </w:rPr>
        <w:t>to a</w:t>
      </w:r>
      <w:r w:rsidR="00A24913" w:rsidRPr="00561462">
        <w:rPr>
          <w:rFonts w:ascii="Times New Roman" w:hAnsi="Times New Roman" w:cs="Times New Roman"/>
          <w:sz w:val="24"/>
          <w:szCs w:val="24"/>
          <w:lang w:val="en-US"/>
        </w:rPr>
        <w:t xml:space="preserve">transparency </w:t>
      </w:r>
      <w:r w:rsidR="00673D8B" w:rsidRPr="00561462">
        <w:rPr>
          <w:rFonts w:ascii="Times New Roman" w:hAnsi="Times New Roman" w:cs="Times New Roman"/>
          <w:sz w:val="24"/>
          <w:szCs w:val="24"/>
          <w:lang w:val="en-US"/>
        </w:rPr>
        <w:t xml:space="preserve">based on three points: </w:t>
      </w:r>
      <w:r w:rsidR="005A0EC6" w:rsidRPr="00561462">
        <w:rPr>
          <w:rFonts w:ascii="Times New Roman" w:hAnsi="Times New Roman" w:cs="Times New Roman"/>
          <w:sz w:val="24"/>
          <w:szCs w:val="24"/>
          <w:lang w:val="en-US"/>
        </w:rPr>
        <w:t xml:space="preserve">(i) </w:t>
      </w:r>
      <w:r w:rsidR="005E31DB" w:rsidRPr="00561462">
        <w:rPr>
          <w:rFonts w:ascii="Times New Roman" w:hAnsi="Times New Roman" w:cs="Times New Roman"/>
          <w:sz w:val="24"/>
          <w:szCs w:val="24"/>
          <w:lang w:val="en-US"/>
        </w:rPr>
        <w:t>t</w:t>
      </w:r>
      <w:r w:rsidR="00452B0E" w:rsidRPr="00561462">
        <w:rPr>
          <w:rFonts w:ascii="Times New Roman" w:hAnsi="Times New Roman" w:cs="Times New Roman"/>
          <w:iCs/>
          <w:sz w:val="24"/>
          <w:szCs w:val="24"/>
          <w:lang w:val="en-US"/>
        </w:rPr>
        <w:t>he targets will be considered to have been met whenever the observed accumulated inflation during the period January-December of each year falls within the respective tolerance range;</w:t>
      </w:r>
      <w:r w:rsidR="005E31DB" w:rsidRPr="00561462">
        <w:rPr>
          <w:rFonts w:ascii="Times New Roman" w:hAnsi="Times New Roman" w:cs="Times New Roman"/>
          <w:iCs/>
          <w:sz w:val="24"/>
          <w:szCs w:val="24"/>
          <w:lang w:val="en-US"/>
        </w:rPr>
        <w:t xml:space="preserve"> (ii)i</w:t>
      </w:r>
      <w:r w:rsidR="00452B0E" w:rsidRPr="00561462">
        <w:rPr>
          <w:rFonts w:ascii="Times New Roman" w:hAnsi="Times New Roman" w:cs="Times New Roman"/>
          <w:iCs/>
          <w:sz w:val="24"/>
          <w:szCs w:val="24"/>
          <w:lang w:val="en-US"/>
        </w:rPr>
        <w:t xml:space="preserve">n the event of failure to achieve targets, the Chairman of CBB will publish an open letter to the Finance Minister explaining the </w:t>
      </w:r>
      <w:r w:rsidR="00452B0E" w:rsidRPr="00561462">
        <w:rPr>
          <w:rFonts w:ascii="Times New Roman" w:hAnsi="Times New Roman" w:cs="Times New Roman"/>
          <w:iCs/>
          <w:sz w:val="24"/>
          <w:szCs w:val="24"/>
          <w:lang w:val="en-US"/>
        </w:rPr>
        <w:lastRenderedPageBreak/>
        <w:t>causes of the failure, the measures to be adopted to ensure that inflation rates return to established</w:t>
      </w:r>
      <w:r w:rsidR="007372BD">
        <w:rPr>
          <w:rFonts w:ascii="Times New Roman" w:hAnsi="Times New Roman" w:cs="Times New Roman"/>
          <w:iCs/>
          <w:sz w:val="24"/>
          <w:szCs w:val="24"/>
          <w:lang w:val="en-US"/>
        </w:rPr>
        <w:t xml:space="preserve"> </w:t>
      </w:r>
      <w:r w:rsidR="00452B0E" w:rsidRPr="00561462">
        <w:rPr>
          <w:rFonts w:ascii="Times New Roman" w:hAnsi="Times New Roman" w:cs="Times New Roman"/>
          <w:iCs/>
          <w:sz w:val="24"/>
          <w:szCs w:val="24"/>
          <w:lang w:val="en-US"/>
        </w:rPr>
        <w:t>limits, and the expected period for such measures to be achieved; and</w:t>
      </w:r>
      <w:r w:rsidR="005E31DB" w:rsidRPr="00561462">
        <w:rPr>
          <w:rFonts w:ascii="Times New Roman" w:hAnsi="Times New Roman" w:cs="Times New Roman"/>
          <w:iCs/>
          <w:sz w:val="24"/>
          <w:szCs w:val="24"/>
          <w:lang w:val="en-US"/>
        </w:rPr>
        <w:t xml:space="preserve"> (iii) </w:t>
      </w:r>
      <w:r w:rsidR="005E31DB" w:rsidRPr="00561462">
        <w:rPr>
          <w:rFonts w:ascii="Times New Roman" w:hAnsi="Times New Roman" w:cs="Times New Roman"/>
          <w:sz w:val="24"/>
          <w:szCs w:val="24"/>
          <w:lang w:val="en-US"/>
        </w:rPr>
        <w:t>t</w:t>
      </w:r>
      <w:r w:rsidR="00452B0E" w:rsidRPr="00561462">
        <w:rPr>
          <w:rFonts w:ascii="Times New Roman" w:hAnsi="Times New Roman" w:cs="Times New Roman"/>
          <w:iCs/>
          <w:sz w:val="24"/>
          <w:szCs w:val="24"/>
          <w:lang w:val="en-US"/>
        </w:rPr>
        <w:t xml:space="preserve">he </w:t>
      </w:r>
      <w:r w:rsidR="005E31DB" w:rsidRPr="00561462">
        <w:rPr>
          <w:rFonts w:ascii="Times New Roman" w:hAnsi="Times New Roman" w:cs="Times New Roman"/>
          <w:iCs/>
          <w:sz w:val="24"/>
          <w:szCs w:val="24"/>
          <w:lang w:val="en-US"/>
        </w:rPr>
        <w:t>CBB</w:t>
      </w:r>
      <w:r w:rsidR="00452B0E" w:rsidRPr="00561462">
        <w:rPr>
          <w:rFonts w:ascii="Times New Roman" w:hAnsi="Times New Roman" w:cs="Times New Roman"/>
          <w:iCs/>
          <w:sz w:val="24"/>
          <w:szCs w:val="24"/>
          <w:lang w:val="en-US"/>
        </w:rPr>
        <w:t xml:space="preserve"> will issue a quarterly inflation report that will provide information on the performance of the inflation targeting regime, the results of the monetary policy actions, and the inflation outlook.</w:t>
      </w:r>
    </w:p>
    <w:p w:rsidR="00A42CBF" w:rsidRDefault="00561462" w:rsidP="000A672F">
      <w:pPr>
        <w:widowControl w:val="0"/>
        <w:autoSpaceDE w:val="0"/>
        <w:autoSpaceDN w:val="0"/>
        <w:adjustRightInd w:val="0"/>
        <w:spacing w:after="0" w:line="360" w:lineRule="auto"/>
        <w:ind w:firstLine="708"/>
        <w:jc w:val="both"/>
        <w:rPr>
          <w:rFonts w:ascii="Times New Roman" w:hAnsi="Times New Roman" w:cs="Times New Roman"/>
          <w:iCs/>
          <w:sz w:val="24"/>
          <w:szCs w:val="24"/>
          <w:lang w:val="en-US"/>
        </w:rPr>
      </w:pPr>
      <w:r w:rsidRPr="005A0AC9">
        <w:rPr>
          <w:rFonts w:ascii="Times New Roman" w:hAnsi="Times New Roman" w:cs="Times New Roman"/>
          <w:iCs/>
          <w:sz w:val="24"/>
          <w:szCs w:val="24"/>
          <w:lang w:val="en-US"/>
        </w:rPr>
        <w:t>With the objective of</w:t>
      </w:r>
      <w:r w:rsidR="00314C03" w:rsidRPr="005A0AC9">
        <w:rPr>
          <w:rFonts w:ascii="Times New Roman" w:hAnsi="Times New Roman" w:cs="Times New Roman"/>
          <w:iCs/>
          <w:sz w:val="24"/>
          <w:szCs w:val="24"/>
          <w:lang w:val="en-US"/>
        </w:rPr>
        <w:t xml:space="preserve"> evaluating</w:t>
      </w:r>
      <w:r w:rsidR="00314C03">
        <w:rPr>
          <w:rFonts w:ascii="Times New Roman" w:hAnsi="Times New Roman" w:cs="Times New Roman"/>
          <w:iCs/>
          <w:sz w:val="24"/>
          <w:szCs w:val="24"/>
          <w:lang w:val="en-US"/>
        </w:rPr>
        <w:t xml:space="preserve"> if the forecasters</w:t>
      </w:r>
      <w:r w:rsidR="00F50804">
        <w:rPr>
          <w:rFonts w:ascii="Times New Roman" w:hAnsi="Times New Roman" w:cs="Times New Roman"/>
          <w:iCs/>
          <w:sz w:val="24"/>
          <w:szCs w:val="24"/>
          <w:lang w:val="en-US"/>
        </w:rPr>
        <w:t>,</w:t>
      </w:r>
      <w:r w:rsidR="007372BD">
        <w:rPr>
          <w:rFonts w:ascii="Times New Roman" w:hAnsi="Times New Roman" w:cs="Times New Roman"/>
          <w:iCs/>
          <w:sz w:val="24"/>
          <w:szCs w:val="24"/>
          <w:lang w:val="en-US"/>
        </w:rPr>
        <w:t xml:space="preserve"> </w:t>
      </w:r>
      <w:r w:rsidR="00F50804">
        <w:rPr>
          <w:rFonts w:ascii="Times New Roman" w:hAnsi="Times New Roman" w:cs="Times New Roman"/>
          <w:iCs/>
          <w:sz w:val="24"/>
          <w:szCs w:val="24"/>
          <w:lang w:val="en-US"/>
        </w:rPr>
        <w:t xml:space="preserve">through observation of institutions in the Focus Market </w:t>
      </w:r>
      <w:r w:rsidR="005A0AC9">
        <w:rPr>
          <w:rFonts w:ascii="Times New Roman" w:hAnsi="Times New Roman" w:cs="Times New Roman"/>
          <w:iCs/>
          <w:sz w:val="24"/>
          <w:szCs w:val="24"/>
          <w:lang w:val="en-US"/>
        </w:rPr>
        <w:t>r</w:t>
      </w:r>
      <w:r w:rsidR="00F50804">
        <w:rPr>
          <w:rFonts w:ascii="Times New Roman" w:hAnsi="Times New Roman" w:cs="Times New Roman"/>
          <w:iCs/>
          <w:sz w:val="24"/>
          <w:szCs w:val="24"/>
          <w:lang w:val="en-US"/>
        </w:rPr>
        <w:t>eadout use information released by the CBB</w:t>
      </w:r>
      <w:r w:rsidR="006B70AA">
        <w:rPr>
          <w:rFonts w:ascii="Times New Roman" w:hAnsi="Times New Roman" w:cs="Times New Roman"/>
          <w:iCs/>
          <w:sz w:val="24"/>
          <w:szCs w:val="24"/>
          <w:lang w:val="en-US"/>
        </w:rPr>
        <w:t>, an empirical analysis is performed</w:t>
      </w:r>
      <w:r w:rsidR="002117F8">
        <w:rPr>
          <w:rFonts w:ascii="Times New Roman" w:hAnsi="Times New Roman" w:cs="Times New Roman"/>
          <w:iCs/>
          <w:sz w:val="24"/>
          <w:szCs w:val="24"/>
          <w:lang w:val="en-US"/>
        </w:rPr>
        <w:t>. In other words the orthogonality property as presented in the previous section is tested.</w:t>
      </w:r>
      <w:r w:rsidR="005A0AC9">
        <w:rPr>
          <w:rFonts w:ascii="Times New Roman" w:hAnsi="Times New Roman" w:cs="Times New Roman"/>
          <w:iCs/>
          <w:sz w:val="24"/>
          <w:szCs w:val="24"/>
          <w:lang w:val="en-US"/>
        </w:rPr>
        <w:t xml:space="preserve"> The idea is to observe if there exists some relation between inflation forecast errors from institutions in the Focus Market readout and the set of information in the period surrounding the release of the COPOM minutes. </w:t>
      </w:r>
    </w:p>
    <w:p w:rsidR="00561462" w:rsidRPr="00F73404" w:rsidRDefault="005A0AC9" w:rsidP="000A672F">
      <w:pPr>
        <w:widowControl w:val="0"/>
        <w:autoSpaceDE w:val="0"/>
        <w:autoSpaceDN w:val="0"/>
        <w:adjustRightInd w:val="0"/>
        <w:spacing w:after="0" w:line="360" w:lineRule="auto"/>
        <w:ind w:firstLine="708"/>
        <w:jc w:val="both"/>
        <w:rPr>
          <w:rFonts w:ascii="Times New Roman" w:hAnsi="Times New Roman" w:cs="Times New Roman"/>
          <w:sz w:val="24"/>
          <w:szCs w:val="24"/>
          <w:lang w:val="en-US"/>
        </w:rPr>
      </w:pPr>
      <w:r w:rsidRPr="00972EA6">
        <w:rPr>
          <w:rFonts w:ascii="Times New Roman" w:hAnsi="Times New Roman" w:cs="Times New Roman"/>
          <w:iCs/>
          <w:sz w:val="24"/>
          <w:szCs w:val="24"/>
          <w:lang w:val="en-US"/>
        </w:rPr>
        <w:t xml:space="preserve">Therefore </w:t>
      </w:r>
      <w:r w:rsidR="00E10E50" w:rsidRPr="00972EA6">
        <w:rPr>
          <w:rFonts w:ascii="Times New Roman" w:hAnsi="Times New Roman" w:cs="Times New Roman"/>
          <w:iCs/>
          <w:sz w:val="24"/>
          <w:szCs w:val="24"/>
          <w:lang w:val="en-US"/>
        </w:rPr>
        <w:t>in order to preserve the difference among the institutions</w:t>
      </w:r>
      <w:r w:rsidR="006B70AA">
        <w:rPr>
          <w:rFonts w:ascii="Times New Roman" w:hAnsi="Times New Roman" w:cs="Times New Roman"/>
          <w:iCs/>
          <w:sz w:val="24"/>
          <w:szCs w:val="24"/>
          <w:lang w:val="en-US"/>
        </w:rPr>
        <w:t>,</w:t>
      </w:r>
      <w:r w:rsidR="00E10E50" w:rsidRPr="00972EA6">
        <w:rPr>
          <w:rFonts w:ascii="Times New Roman" w:hAnsi="Times New Roman" w:cs="Times New Roman"/>
          <w:iCs/>
          <w:sz w:val="24"/>
          <w:szCs w:val="24"/>
          <w:lang w:val="en-US"/>
        </w:rPr>
        <w:t xml:space="preserve"> the estimatio</w:t>
      </w:r>
      <w:r w:rsidR="00E10E50" w:rsidRPr="004B2159">
        <w:rPr>
          <w:rFonts w:ascii="Times New Roman" w:hAnsi="Times New Roman" w:cs="Times New Roman"/>
          <w:iCs/>
          <w:sz w:val="24"/>
          <w:szCs w:val="24"/>
          <w:lang w:val="en-US"/>
        </w:rPr>
        <w:t xml:space="preserve">n was made separately for each of the </w:t>
      </w:r>
      <w:r w:rsidRPr="004B2159">
        <w:rPr>
          <w:rFonts w:ascii="Times New Roman" w:hAnsi="Times New Roman" w:cs="Times New Roman"/>
          <w:iCs/>
          <w:sz w:val="24"/>
          <w:szCs w:val="24"/>
          <w:lang w:val="en-US"/>
        </w:rPr>
        <w:t>1</w:t>
      </w:r>
      <w:r w:rsidR="00F03E0D" w:rsidRPr="004B2159">
        <w:rPr>
          <w:rFonts w:ascii="Times New Roman" w:hAnsi="Times New Roman" w:cs="Times New Roman"/>
          <w:iCs/>
          <w:sz w:val="24"/>
          <w:szCs w:val="24"/>
          <w:lang w:val="en-US"/>
        </w:rPr>
        <w:t>7</w:t>
      </w:r>
      <w:r w:rsidRPr="004B2159">
        <w:rPr>
          <w:rFonts w:ascii="Times New Roman" w:hAnsi="Times New Roman" w:cs="Times New Roman"/>
          <w:iCs/>
          <w:sz w:val="24"/>
          <w:szCs w:val="24"/>
          <w:lang w:val="en-US"/>
        </w:rPr>
        <w:t xml:space="preserve"> institutions </w:t>
      </w:r>
      <w:r w:rsidR="00E10E50" w:rsidRPr="004B2159">
        <w:rPr>
          <w:rFonts w:ascii="Times New Roman" w:hAnsi="Times New Roman" w:cs="Times New Roman"/>
          <w:iCs/>
          <w:sz w:val="24"/>
          <w:szCs w:val="24"/>
          <w:lang w:val="en-US"/>
        </w:rPr>
        <w:t>in this sample (</w:t>
      </w:r>
      <w:r w:rsidRPr="004B2159">
        <w:rPr>
          <w:rFonts w:ascii="Times New Roman" w:hAnsi="Times New Roman" w:cs="Times New Roman"/>
          <w:iCs/>
          <w:sz w:val="24"/>
          <w:szCs w:val="24"/>
          <w:lang w:val="en-US"/>
        </w:rPr>
        <w:t>5</w:t>
      </w:r>
      <w:r w:rsidR="009743FB" w:rsidRPr="004B2159">
        <w:rPr>
          <w:rFonts w:ascii="Times New Roman" w:hAnsi="Times New Roman" w:cs="Times New Roman"/>
          <w:iCs/>
          <w:sz w:val="24"/>
          <w:szCs w:val="24"/>
          <w:lang w:val="en-US"/>
        </w:rPr>
        <w:t>2</w:t>
      </w:r>
      <w:r w:rsidRPr="004B2159">
        <w:rPr>
          <w:rFonts w:ascii="Times New Roman" w:hAnsi="Times New Roman" w:cs="Times New Roman"/>
          <w:iCs/>
          <w:sz w:val="24"/>
          <w:szCs w:val="24"/>
          <w:lang w:val="en-US"/>
        </w:rPr>
        <w:t xml:space="preserve"> observations</w:t>
      </w:r>
      <w:r w:rsidR="006B70AA" w:rsidRPr="004B2159">
        <w:rPr>
          <w:rFonts w:ascii="Times New Roman" w:hAnsi="Times New Roman" w:cs="Times New Roman"/>
          <w:iCs/>
          <w:sz w:val="24"/>
          <w:szCs w:val="24"/>
          <w:lang w:val="en-US"/>
        </w:rPr>
        <w:t>,</w:t>
      </w:r>
      <w:r w:rsidRPr="004B2159">
        <w:rPr>
          <w:rFonts w:ascii="Times New Roman" w:hAnsi="Times New Roman" w:cs="Times New Roman"/>
          <w:iCs/>
          <w:sz w:val="24"/>
          <w:szCs w:val="24"/>
          <w:lang w:val="en-US"/>
        </w:rPr>
        <w:t xml:space="preserve"> each one for the period from </w:t>
      </w:r>
      <w:r w:rsidR="009743FB" w:rsidRPr="004B2159">
        <w:rPr>
          <w:rFonts w:ascii="Times New Roman" w:hAnsi="Times New Roman" w:cs="Times New Roman"/>
          <w:iCs/>
          <w:sz w:val="24"/>
          <w:szCs w:val="24"/>
          <w:lang w:val="en-US"/>
        </w:rPr>
        <w:t xml:space="preserve">January </w:t>
      </w:r>
      <w:r w:rsidR="00972EA6" w:rsidRPr="004B2159">
        <w:rPr>
          <w:rFonts w:ascii="Times New Roman" w:hAnsi="Times New Roman" w:cs="Times New Roman"/>
          <w:iCs/>
          <w:sz w:val="24"/>
          <w:szCs w:val="24"/>
          <w:lang w:val="en-US"/>
        </w:rPr>
        <w:t>2002</w:t>
      </w:r>
      <w:r w:rsidRPr="004B2159">
        <w:rPr>
          <w:rFonts w:ascii="Times New Roman" w:hAnsi="Times New Roman" w:cs="Times New Roman"/>
          <w:iCs/>
          <w:sz w:val="24"/>
          <w:szCs w:val="24"/>
          <w:lang w:val="en-US"/>
        </w:rPr>
        <w:t xml:space="preserve"> to </w:t>
      </w:r>
      <w:r w:rsidR="00972EA6" w:rsidRPr="004B2159">
        <w:rPr>
          <w:rFonts w:ascii="Times New Roman" w:hAnsi="Times New Roman" w:cs="Times New Roman"/>
          <w:iCs/>
          <w:sz w:val="24"/>
          <w:szCs w:val="24"/>
          <w:lang w:val="en-US"/>
        </w:rPr>
        <w:t>April 2006</w:t>
      </w:r>
      <w:r w:rsidR="00E10E50" w:rsidRPr="004B2159">
        <w:rPr>
          <w:rFonts w:ascii="Times New Roman" w:hAnsi="Times New Roman" w:cs="Times New Roman"/>
          <w:iCs/>
          <w:sz w:val="24"/>
          <w:szCs w:val="24"/>
          <w:lang w:val="en-US"/>
        </w:rPr>
        <w:t>) taking into account to account two forecasts horizons (three and six months ahead)</w:t>
      </w:r>
      <w:r w:rsidRPr="004B2159">
        <w:rPr>
          <w:rFonts w:ascii="Times New Roman" w:hAnsi="Times New Roman" w:cs="Times New Roman"/>
          <w:iCs/>
          <w:sz w:val="24"/>
          <w:szCs w:val="24"/>
          <w:lang w:val="en-US"/>
        </w:rPr>
        <w:t>.</w:t>
      </w:r>
      <w:r w:rsidR="009743FB" w:rsidRPr="004B2159">
        <w:rPr>
          <w:rFonts w:ascii="Times New Roman" w:hAnsi="Times New Roman" w:cs="Times New Roman"/>
          <w:sz w:val="24"/>
          <w:szCs w:val="24"/>
          <w:lang w:val="en-US"/>
        </w:rPr>
        <w:t>Figure 2 shows the existence of disagreement among individual forecasts</w:t>
      </w:r>
      <w:r w:rsidR="00972EA6" w:rsidRPr="004B2159">
        <w:rPr>
          <w:rFonts w:ascii="Times New Roman" w:hAnsi="Times New Roman" w:cs="Times New Roman"/>
          <w:sz w:val="24"/>
          <w:szCs w:val="24"/>
          <w:lang w:val="en-US"/>
        </w:rPr>
        <w:t xml:space="preserve"> for both horizons (3 and 6 months) before and after the release of the minutes</w:t>
      </w:r>
      <w:r w:rsidR="009743FB" w:rsidRPr="004B2159">
        <w:rPr>
          <w:rFonts w:ascii="Times New Roman" w:hAnsi="Times New Roman" w:cs="Times New Roman"/>
          <w:sz w:val="24"/>
          <w:szCs w:val="24"/>
          <w:lang w:val="en-US"/>
        </w:rPr>
        <w:t>.</w:t>
      </w:r>
      <w:ins w:id="4" w:author="jose.simao" w:date="2013-07-22T17:31:00Z">
        <w:r w:rsidR="00C718DF">
          <w:rPr>
            <w:rFonts w:ascii="Times New Roman" w:hAnsi="Times New Roman" w:cs="Times New Roman"/>
            <w:sz w:val="24"/>
            <w:szCs w:val="24"/>
            <w:lang w:val="en-US"/>
          </w:rPr>
          <w:t xml:space="preserve"> </w:t>
        </w:r>
      </w:ins>
      <w:r w:rsidR="009D336E" w:rsidRPr="004B2159">
        <w:rPr>
          <w:rFonts w:ascii="Times New Roman" w:hAnsi="Times New Roman" w:cs="Times New Roman"/>
          <w:iCs/>
          <w:sz w:val="24"/>
          <w:szCs w:val="24"/>
          <w:lang w:val="en-US"/>
        </w:rPr>
        <w:t>It is important to highlight that the period u</w:t>
      </w:r>
      <w:r w:rsidR="009D336E" w:rsidRPr="00F73404">
        <w:rPr>
          <w:rFonts w:ascii="Times New Roman" w:hAnsi="Times New Roman" w:cs="Times New Roman"/>
          <w:iCs/>
          <w:sz w:val="24"/>
          <w:szCs w:val="24"/>
          <w:lang w:val="en-US"/>
        </w:rPr>
        <w:t xml:space="preserve">nder analysis cannot be updated because the </w:t>
      </w:r>
      <w:r w:rsidR="00A16D81" w:rsidRPr="00F73404">
        <w:rPr>
          <w:rFonts w:ascii="Times New Roman" w:hAnsi="Times New Roman" w:cs="Times New Roman"/>
          <w:iCs/>
          <w:sz w:val="24"/>
          <w:szCs w:val="24"/>
          <w:lang w:val="en-US"/>
        </w:rPr>
        <w:t xml:space="preserve">disaggregated </w:t>
      </w:r>
      <w:r w:rsidR="009D336E" w:rsidRPr="00F73404">
        <w:rPr>
          <w:rFonts w:ascii="Times New Roman" w:hAnsi="Times New Roman" w:cs="Times New Roman"/>
          <w:iCs/>
          <w:sz w:val="24"/>
          <w:szCs w:val="24"/>
          <w:lang w:val="en-US"/>
        </w:rPr>
        <w:t xml:space="preserve">information </w:t>
      </w:r>
      <w:r w:rsidR="00A16D81" w:rsidRPr="00F73404">
        <w:rPr>
          <w:rFonts w:ascii="Times New Roman" w:hAnsi="Times New Roman" w:cs="Times New Roman"/>
          <w:iCs/>
          <w:sz w:val="24"/>
          <w:szCs w:val="24"/>
          <w:lang w:val="en-US"/>
        </w:rPr>
        <w:t xml:space="preserve">for each institution is not </w:t>
      </w:r>
      <w:r w:rsidR="00F73404" w:rsidRPr="00F73404">
        <w:rPr>
          <w:rFonts w:ascii="Times New Roman" w:hAnsi="Times New Roman" w:cs="Times New Roman"/>
          <w:iCs/>
          <w:sz w:val="24"/>
          <w:szCs w:val="24"/>
          <w:lang w:val="en-US"/>
        </w:rPr>
        <w:t xml:space="preserve">available </w:t>
      </w:r>
      <w:r w:rsidR="006B70AA">
        <w:rPr>
          <w:rFonts w:ascii="Times New Roman" w:hAnsi="Times New Roman" w:cs="Times New Roman"/>
          <w:iCs/>
          <w:sz w:val="24"/>
          <w:szCs w:val="24"/>
          <w:lang w:val="en-US"/>
        </w:rPr>
        <w:t>from</w:t>
      </w:r>
      <w:r w:rsidR="00F73404" w:rsidRPr="00F73404">
        <w:rPr>
          <w:rFonts w:ascii="Times New Roman" w:hAnsi="Times New Roman" w:cs="Times New Roman"/>
          <w:iCs/>
          <w:sz w:val="24"/>
          <w:szCs w:val="24"/>
          <w:lang w:val="en-US"/>
        </w:rPr>
        <w:t xml:space="preserve"> the CBB after this period.</w:t>
      </w:r>
    </w:p>
    <w:p w:rsidR="00FD5372" w:rsidRDefault="00452B0E" w:rsidP="000A672F">
      <w:pPr>
        <w:widowControl w:val="0"/>
        <w:spacing w:after="0" w:line="360" w:lineRule="auto"/>
        <w:jc w:val="both"/>
        <w:rPr>
          <w:rFonts w:ascii="Times New Roman" w:hAnsi="Times New Roman" w:cs="Times New Roman"/>
          <w:sz w:val="24"/>
          <w:szCs w:val="24"/>
          <w:lang w:val="en-US"/>
        </w:rPr>
      </w:pPr>
      <w:r w:rsidRPr="00F73404">
        <w:rPr>
          <w:rFonts w:ascii="Times New Roman" w:hAnsi="Times New Roman" w:cs="Times New Roman"/>
          <w:sz w:val="24"/>
          <w:szCs w:val="24"/>
          <w:lang w:val="en-US"/>
        </w:rPr>
        <w:tab/>
      </w:r>
      <w:r w:rsidR="0078589E" w:rsidRPr="00F73404">
        <w:rPr>
          <w:rFonts w:ascii="Times New Roman" w:hAnsi="Times New Roman" w:cs="Times New Roman"/>
          <w:sz w:val="24"/>
          <w:szCs w:val="24"/>
          <w:lang w:val="en-US"/>
        </w:rPr>
        <w:t xml:space="preserve">The inflation forecast error is </w:t>
      </w:r>
      <w:r w:rsidR="00F73404" w:rsidRPr="00F73404">
        <w:rPr>
          <w:rFonts w:ascii="Times New Roman" w:hAnsi="Times New Roman" w:cs="Times New Roman"/>
          <w:sz w:val="24"/>
          <w:szCs w:val="24"/>
          <w:lang w:val="en-US"/>
        </w:rPr>
        <w:t xml:space="preserve">the </w:t>
      </w:r>
      <w:r w:rsidR="0078589E" w:rsidRPr="00F73404">
        <w:rPr>
          <w:rFonts w:ascii="Times New Roman" w:hAnsi="Times New Roman" w:cs="Times New Roman"/>
          <w:sz w:val="24"/>
          <w:szCs w:val="24"/>
          <w:lang w:val="en-US"/>
        </w:rPr>
        <w:t xml:space="preserve">result of the difference between </w:t>
      </w:r>
      <w:r w:rsidR="00F73404" w:rsidRPr="00F73404">
        <w:rPr>
          <w:rFonts w:ascii="Times New Roman" w:hAnsi="Times New Roman" w:cs="Times New Roman"/>
          <w:sz w:val="24"/>
          <w:szCs w:val="24"/>
          <w:lang w:val="en-US"/>
        </w:rPr>
        <w:t>observed</w:t>
      </w:r>
      <w:r w:rsidR="00F73404">
        <w:rPr>
          <w:rFonts w:ascii="Times New Roman" w:hAnsi="Times New Roman" w:cs="Times New Roman"/>
          <w:sz w:val="24"/>
          <w:szCs w:val="24"/>
          <w:lang w:val="en-US"/>
        </w:rPr>
        <w:t xml:space="preserve"> inflation and inflation expectations collected in the week immediately after the release of the minutes.</w:t>
      </w:r>
      <w:r w:rsidR="00CD2D87">
        <w:rPr>
          <w:rFonts w:ascii="Times New Roman" w:hAnsi="Times New Roman" w:cs="Times New Roman"/>
          <w:sz w:val="24"/>
          <w:szCs w:val="24"/>
          <w:lang w:val="en-US"/>
        </w:rPr>
        <w:t xml:space="preserve"> In addition of this variable, the empirical analysis uses the following as control variables:</w:t>
      </w:r>
    </w:p>
    <w:p w:rsidR="00C718DF" w:rsidRDefault="00C718DF" w:rsidP="00C718DF">
      <w:pPr>
        <w:widowControl w:val="0"/>
        <w:spacing w:after="0" w:line="360" w:lineRule="auto"/>
        <w:jc w:val="both"/>
        <w:rPr>
          <w:rFonts w:ascii="Times New Roman" w:hAnsi="Times New Roman" w:cs="Times New Roman"/>
          <w:sz w:val="24"/>
          <w:szCs w:val="24"/>
          <w:lang w:val="en-US"/>
        </w:rPr>
      </w:pPr>
      <w:r w:rsidRPr="00466B2E">
        <w:rPr>
          <w:rFonts w:ascii="Times New Roman" w:hAnsi="Times New Roman" w:cs="Times New Roman"/>
          <w:bCs/>
          <w:sz w:val="24"/>
          <w:szCs w:val="24"/>
          <w:lang w:val="en-US"/>
        </w:rPr>
        <w:t xml:space="preserve">(i) </w:t>
      </w:r>
      <w:r w:rsidRPr="00466B2E">
        <w:rPr>
          <w:rFonts w:ascii="Times New Roman" w:hAnsi="Times New Roman" w:cs="Times New Roman"/>
          <w:sz w:val="24"/>
          <w:szCs w:val="24"/>
          <w:lang w:val="en-US"/>
        </w:rPr>
        <w:t>In Brazil, the basic interest rate level (</w:t>
      </w:r>
      <w:r>
        <w:rPr>
          <w:rFonts w:ascii="Times New Roman" w:hAnsi="Times New Roman" w:cs="Times New Roman"/>
          <w:i/>
          <w:sz w:val="24"/>
          <w:szCs w:val="24"/>
          <w:lang w:val="en-US"/>
        </w:rPr>
        <w:t>IR</w:t>
      </w:r>
      <w:r>
        <w:rPr>
          <w:rFonts w:ascii="Times New Roman" w:hAnsi="Times New Roman" w:cs="Times New Roman"/>
          <w:sz w:val="24"/>
          <w:szCs w:val="24"/>
          <w:lang w:val="en-US"/>
        </w:rPr>
        <w:t>–Over/</w:t>
      </w:r>
      <w:r w:rsidRPr="00466B2E">
        <w:rPr>
          <w:rFonts w:ascii="Times New Roman" w:hAnsi="Times New Roman" w:cs="Times New Roman"/>
          <w:sz w:val="24"/>
          <w:szCs w:val="24"/>
          <w:lang w:val="en-US"/>
        </w:rPr>
        <w:t>Selic</w:t>
      </w:r>
      <w:r>
        <w:rPr>
          <w:rFonts w:ascii="Times New Roman" w:hAnsi="Times New Roman" w:cs="Times New Roman"/>
          <w:sz w:val="24"/>
          <w:szCs w:val="24"/>
          <w:lang w:val="en-US"/>
        </w:rPr>
        <w:t xml:space="preserve"> rate</w:t>
      </w:r>
      <w:r w:rsidRPr="00466B2E">
        <w:rPr>
          <w:rFonts w:ascii="Times New Roman" w:hAnsi="Times New Roman" w:cs="Times New Roman"/>
          <w:sz w:val="24"/>
          <w:szCs w:val="24"/>
          <w:lang w:val="en-US"/>
        </w:rPr>
        <w:t xml:space="preserve"> - accumulated in the month in annual terms gathered from CBB’s Time Series Management System) is defined</w:t>
      </w:r>
      <w:r>
        <w:rPr>
          <w:rFonts w:ascii="Times New Roman" w:hAnsi="Times New Roman" w:cs="Times New Roman"/>
          <w:sz w:val="24"/>
          <w:szCs w:val="24"/>
          <w:lang w:val="en-US"/>
        </w:rPr>
        <w:t xml:space="preserve"> </w:t>
      </w:r>
      <w:r w:rsidRPr="00466B2E">
        <w:rPr>
          <w:rFonts w:ascii="Times New Roman" w:hAnsi="Times New Roman" w:cs="Times New Roman"/>
          <w:sz w:val="24"/>
          <w:szCs w:val="24"/>
          <w:lang w:val="en-US"/>
        </w:rPr>
        <w:t xml:space="preserve">through meetings of the COPOM with the objective </w:t>
      </w:r>
      <w:r>
        <w:rPr>
          <w:rFonts w:ascii="Times New Roman" w:hAnsi="Times New Roman" w:cs="Times New Roman"/>
          <w:sz w:val="24"/>
          <w:szCs w:val="24"/>
          <w:lang w:val="en-US"/>
        </w:rPr>
        <w:t>of</w:t>
      </w:r>
      <w:r w:rsidRPr="00466B2E">
        <w:rPr>
          <w:rFonts w:ascii="Times New Roman" w:hAnsi="Times New Roman" w:cs="Times New Roman"/>
          <w:sz w:val="24"/>
          <w:szCs w:val="24"/>
          <w:lang w:val="en-US"/>
        </w:rPr>
        <w:t xml:space="preserve"> achiev</w:t>
      </w:r>
      <w:r>
        <w:rPr>
          <w:rFonts w:ascii="Times New Roman" w:hAnsi="Times New Roman" w:cs="Times New Roman"/>
          <w:sz w:val="24"/>
          <w:szCs w:val="24"/>
          <w:lang w:val="en-US"/>
        </w:rPr>
        <w:t>ing</w:t>
      </w:r>
      <w:r w:rsidRPr="00466B2E">
        <w:rPr>
          <w:rFonts w:ascii="Times New Roman" w:hAnsi="Times New Roman" w:cs="Times New Roman"/>
          <w:sz w:val="24"/>
          <w:szCs w:val="24"/>
          <w:lang w:val="en-US"/>
        </w:rPr>
        <w:t xml:space="preserve"> the inflation target.</w:t>
      </w:r>
      <w:r w:rsidR="004C65D5">
        <w:rPr>
          <w:rFonts w:ascii="Times New Roman" w:hAnsi="Times New Roman" w:cs="Times New Roman"/>
          <w:sz w:val="24"/>
          <w:szCs w:val="24"/>
          <w:lang w:val="en-US"/>
        </w:rPr>
        <w:t xml:space="preserve"> </w:t>
      </w:r>
      <w:r w:rsidRPr="00466B2E">
        <w:rPr>
          <w:rFonts w:ascii="Times New Roman" w:hAnsi="Times New Roman" w:cs="Times New Roman"/>
          <w:sz w:val="24"/>
          <w:szCs w:val="24"/>
          <w:lang w:val="en-US"/>
        </w:rPr>
        <w:t xml:space="preserve">As a consequence, a change in the interest rate changes the public’s expectations regarding the actual and future performance of the economy. </w:t>
      </w:r>
    </w:p>
    <w:p w:rsidR="00C718DF" w:rsidRDefault="00C718DF" w:rsidP="00C718DF">
      <w:pPr>
        <w:widowControl w:val="0"/>
        <w:spacing w:after="0" w:line="360" w:lineRule="auto"/>
        <w:jc w:val="both"/>
        <w:rPr>
          <w:rFonts w:ascii="Times New Roman" w:hAnsi="Times New Roman" w:cs="Times New Roman"/>
          <w:sz w:val="24"/>
          <w:szCs w:val="24"/>
          <w:lang w:val="en-US"/>
        </w:rPr>
      </w:pPr>
      <w:r w:rsidRPr="00571450">
        <w:rPr>
          <w:rFonts w:ascii="Times New Roman" w:hAnsi="Times New Roman" w:cs="Times New Roman"/>
          <w:sz w:val="24"/>
          <w:szCs w:val="24"/>
          <w:lang w:val="en-US"/>
        </w:rPr>
        <w:t xml:space="preserve">(ii) </w:t>
      </w:r>
      <w:r w:rsidRPr="005C26A6">
        <w:rPr>
          <w:rFonts w:ascii="Times New Roman" w:hAnsi="Times New Roman" w:cs="Times New Roman"/>
          <w:sz w:val="24"/>
          <w:szCs w:val="24"/>
          <w:lang w:val="en-US"/>
        </w:rPr>
        <w:t>Inflation</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Inf</w:t>
      </w:r>
      <w:r>
        <w:rPr>
          <w:rFonts w:ascii="Times New Roman" w:hAnsi="Times New Roman" w:cs="Times New Roman"/>
          <w:sz w:val="24"/>
          <w:szCs w:val="24"/>
          <w:lang w:val="en-US"/>
        </w:rPr>
        <w:t>)</w:t>
      </w:r>
      <w:r w:rsidRPr="00571450">
        <w:rPr>
          <w:rFonts w:ascii="Times New Roman" w:hAnsi="Times New Roman" w:cs="Times New Roman"/>
          <w:sz w:val="24"/>
          <w:szCs w:val="24"/>
          <w:lang w:val="en-US"/>
        </w:rPr>
        <w:t xml:space="preserve"> - measured by IPCA accumulated in the last 12 months - gathered from CBB’s Time Series Management System.</w:t>
      </w:r>
      <w:r>
        <w:rPr>
          <w:rFonts w:ascii="Times New Roman" w:hAnsi="Times New Roman" w:cs="Times New Roman"/>
          <w:sz w:val="24"/>
          <w:szCs w:val="24"/>
          <w:lang w:val="en-US"/>
        </w:rPr>
        <w:t xml:space="preserve"> A high inflation rate can imply a great chance of the inflation target being breached and thus generating deterioration in the capacity of the CBB leads the expectations to the target. On the other hand an inflation rate near the center of the tolerance interval can improve the efficiency of the CBB to guide inflation expectations.</w:t>
      </w:r>
    </w:p>
    <w:p w:rsidR="00410BB8" w:rsidRDefault="00C718DF">
      <w:pPr>
        <w:widowControl w:val="0"/>
        <w:spacing w:after="0" w:line="360" w:lineRule="auto"/>
        <w:ind w:right="-1419"/>
        <w:jc w:val="both"/>
        <w:rPr>
          <w:rFonts w:ascii="Times New Roman" w:hAnsi="Times New Roman" w:cs="Times New Roman"/>
          <w:sz w:val="24"/>
          <w:szCs w:val="24"/>
          <w:lang w:val="en-US"/>
        </w:rPr>
      </w:pPr>
      <w:r w:rsidRPr="000863BE">
        <w:rPr>
          <w:rFonts w:ascii="Times New Roman" w:hAnsi="Times New Roman" w:cs="Times New Roman"/>
          <w:color w:val="000000" w:themeColor="text1"/>
          <w:sz w:val="24"/>
          <w:szCs w:val="24"/>
          <w:lang w:val="en-US"/>
        </w:rPr>
        <w:lastRenderedPageBreak/>
        <w:t xml:space="preserve"> </w:t>
      </w:r>
    </w:p>
    <w:p w:rsidR="00E3410F" w:rsidRPr="008846A2" w:rsidRDefault="008846A2" w:rsidP="000A672F">
      <w:pPr>
        <w:widowControl w:val="0"/>
        <w:spacing w:after="0" w:line="240" w:lineRule="auto"/>
        <w:jc w:val="center"/>
        <w:rPr>
          <w:rFonts w:ascii="Times New Roman" w:hAnsi="Times New Roman" w:cs="Times New Roman"/>
          <w:b/>
          <w:bCs/>
          <w:sz w:val="24"/>
          <w:szCs w:val="24"/>
          <w:lang w:val="en-US"/>
        </w:rPr>
      </w:pPr>
      <w:r w:rsidRPr="008846A2">
        <w:rPr>
          <w:rFonts w:ascii="Times New Roman" w:hAnsi="Times New Roman" w:cs="Times New Roman"/>
          <w:b/>
          <w:bCs/>
          <w:sz w:val="24"/>
          <w:szCs w:val="24"/>
          <w:lang w:val="en-US"/>
        </w:rPr>
        <w:t>Figure 2</w:t>
      </w:r>
    </w:p>
    <w:p w:rsidR="008846A2" w:rsidRPr="008846A2" w:rsidRDefault="008846A2" w:rsidP="000A672F">
      <w:pPr>
        <w:widowControl w:val="0"/>
        <w:spacing w:after="0" w:line="360" w:lineRule="auto"/>
        <w:jc w:val="center"/>
        <w:rPr>
          <w:rFonts w:ascii="Times New Roman" w:hAnsi="Times New Roman" w:cs="Times New Roman"/>
          <w:bCs/>
          <w:i/>
          <w:sz w:val="24"/>
          <w:szCs w:val="24"/>
          <w:lang w:val="en-US"/>
        </w:rPr>
      </w:pPr>
      <w:r w:rsidRPr="008846A2">
        <w:rPr>
          <w:rFonts w:ascii="Times New Roman" w:hAnsi="Times New Roman" w:cs="Times New Roman"/>
          <w:bCs/>
          <w:i/>
          <w:sz w:val="24"/>
          <w:szCs w:val="24"/>
          <w:lang w:val="en-US"/>
        </w:rPr>
        <w:t>Individual and average forecast for the inflation rate</w:t>
      </w:r>
    </w:p>
    <w:tbl>
      <w:tblPr>
        <w:tblStyle w:val="Tabelacomgrade"/>
        <w:tblW w:w="11057"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29"/>
        <w:gridCol w:w="5528"/>
      </w:tblGrid>
      <w:tr w:rsidR="00BF2F51" w:rsidTr="0069777B">
        <w:tc>
          <w:tcPr>
            <w:tcW w:w="5529" w:type="dxa"/>
          </w:tcPr>
          <w:p w:rsidR="008846A2" w:rsidRPr="0069777B" w:rsidRDefault="008846A2" w:rsidP="000A672F">
            <w:pPr>
              <w:widowControl w:val="0"/>
              <w:jc w:val="center"/>
              <w:rPr>
                <w:rFonts w:ascii="Times New Roman" w:hAnsi="Times New Roman" w:cs="Times New Roman"/>
                <w:bCs/>
                <w:lang w:val="en-US"/>
              </w:rPr>
            </w:pPr>
            <w:r w:rsidRPr="0069777B">
              <w:rPr>
                <w:rFonts w:ascii="Times New Roman" w:hAnsi="Times New Roman" w:cs="Times New Roman"/>
                <w:bCs/>
                <w:lang w:val="en-US"/>
              </w:rPr>
              <w:t>3 months before</w:t>
            </w:r>
          </w:p>
        </w:tc>
        <w:tc>
          <w:tcPr>
            <w:tcW w:w="5528" w:type="dxa"/>
          </w:tcPr>
          <w:p w:rsidR="008846A2" w:rsidRPr="0069777B" w:rsidRDefault="008846A2" w:rsidP="000A672F">
            <w:pPr>
              <w:widowControl w:val="0"/>
              <w:jc w:val="center"/>
              <w:rPr>
                <w:rFonts w:ascii="Times New Roman" w:hAnsi="Times New Roman" w:cs="Times New Roman"/>
                <w:bCs/>
                <w:lang w:val="en-US"/>
              </w:rPr>
            </w:pPr>
            <w:r w:rsidRPr="0069777B">
              <w:rPr>
                <w:rFonts w:ascii="Times New Roman" w:hAnsi="Times New Roman" w:cs="Times New Roman"/>
                <w:bCs/>
                <w:lang w:val="en-US"/>
              </w:rPr>
              <w:t>3 months after</w:t>
            </w:r>
          </w:p>
        </w:tc>
      </w:tr>
      <w:tr w:rsidR="00BF2F51" w:rsidTr="0069777B">
        <w:tc>
          <w:tcPr>
            <w:tcW w:w="5529" w:type="dxa"/>
          </w:tcPr>
          <w:p w:rsidR="008846A2" w:rsidRDefault="00124104" w:rsidP="000A672F">
            <w:pPr>
              <w:widowControl w:val="0"/>
              <w:jc w:val="center"/>
              <w:rPr>
                <w:rFonts w:ascii="Times New Roman" w:hAnsi="Times New Roman" w:cs="Times New Roman"/>
                <w:bCs/>
                <w:sz w:val="24"/>
                <w:szCs w:val="24"/>
                <w:lang w:val="en-US"/>
              </w:rPr>
            </w:pPr>
            <w:r>
              <w:rPr>
                <w:rFonts w:ascii="Times New Roman" w:hAnsi="Times New Roman" w:cs="Times New Roman"/>
                <w:bCs/>
                <w:noProof/>
                <w:sz w:val="24"/>
                <w:szCs w:val="24"/>
                <w:lang w:eastAsia="pt-BR"/>
              </w:rPr>
              <w:drawing>
                <wp:inline distT="0" distB="0" distL="0" distR="0">
                  <wp:extent cx="3608070" cy="2976189"/>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grayscl/>
                          </a:blip>
                          <a:srcRect/>
                          <a:stretch>
                            <a:fillRect/>
                          </a:stretch>
                        </pic:blipFill>
                        <pic:spPr bwMode="auto">
                          <a:xfrm>
                            <a:off x="0" y="0"/>
                            <a:ext cx="3608070" cy="2976189"/>
                          </a:xfrm>
                          <a:prstGeom prst="rect">
                            <a:avLst/>
                          </a:prstGeom>
                          <a:noFill/>
                          <a:ln w="9525">
                            <a:noFill/>
                            <a:miter lim="800000"/>
                            <a:headEnd/>
                            <a:tailEnd/>
                          </a:ln>
                        </pic:spPr>
                      </pic:pic>
                    </a:graphicData>
                  </a:graphic>
                </wp:inline>
              </w:drawing>
            </w:r>
          </w:p>
        </w:tc>
        <w:tc>
          <w:tcPr>
            <w:tcW w:w="5528" w:type="dxa"/>
          </w:tcPr>
          <w:p w:rsidR="00BF2F51" w:rsidRDefault="00124104" w:rsidP="000A672F">
            <w:pPr>
              <w:widowControl w:val="0"/>
              <w:jc w:val="center"/>
              <w:rPr>
                <w:rFonts w:ascii="Times New Roman" w:hAnsi="Times New Roman" w:cs="Times New Roman"/>
                <w:bCs/>
                <w:sz w:val="24"/>
                <w:szCs w:val="24"/>
                <w:lang w:val="en-US"/>
              </w:rPr>
            </w:pPr>
            <w:r>
              <w:rPr>
                <w:rFonts w:ascii="Times New Roman" w:hAnsi="Times New Roman" w:cs="Times New Roman"/>
                <w:bCs/>
                <w:noProof/>
                <w:sz w:val="24"/>
                <w:szCs w:val="24"/>
                <w:lang w:eastAsia="pt-BR"/>
              </w:rPr>
              <w:drawing>
                <wp:inline distT="0" distB="0" distL="0" distR="0">
                  <wp:extent cx="3573780" cy="3070860"/>
                  <wp:effectExtent l="1905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grayscl/>
                          </a:blip>
                          <a:srcRect/>
                          <a:stretch>
                            <a:fillRect/>
                          </a:stretch>
                        </pic:blipFill>
                        <pic:spPr bwMode="auto">
                          <a:xfrm>
                            <a:off x="0" y="0"/>
                            <a:ext cx="3573780" cy="3070860"/>
                          </a:xfrm>
                          <a:prstGeom prst="rect">
                            <a:avLst/>
                          </a:prstGeom>
                          <a:noFill/>
                          <a:ln w="9525">
                            <a:noFill/>
                            <a:miter lim="800000"/>
                            <a:headEnd/>
                            <a:tailEnd/>
                          </a:ln>
                        </pic:spPr>
                      </pic:pic>
                    </a:graphicData>
                  </a:graphic>
                </wp:inline>
              </w:drawing>
            </w:r>
          </w:p>
        </w:tc>
      </w:tr>
      <w:tr w:rsidR="00BF2F51" w:rsidTr="0069777B">
        <w:tc>
          <w:tcPr>
            <w:tcW w:w="5529" w:type="dxa"/>
          </w:tcPr>
          <w:p w:rsidR="008846A2" w:rsidRPr="0069777B" w:rsidRDefault="008846A2" w:rsidP="000A672F">
            <w:pPr>
              <w:widowControl w:val="0"/>
              <w:jc w:val="center"/>
              <w:rPr>
                <w:rFonts w:ascii="Times New Roman" w:hAnsi="Times New Roman" w:cs="Times New Roman"/>
                <w:bCs/>
                <w:lang w:val="en-US"/>
              </w:rPr>
            </w:pPr>
            <w:r w:rsidRPr="0069777B">
              <w:rPr>
                <w:rFonts w:ascii="Times New Roman" w:hAnsi="Times New Roman" w:cs="Times New Roman"/>
                <w:bCs/>
                <w:lang w:val="en-US"/>
              </w:rPr>
              <w:t>6 months before</w:t>
            </w:r>
          </w:p>
        </w:tc>
        <w:tc>
          <w:tcPr>
            <w:tcW w:w="5528" w:type="dxa"/>
          </w:tcPr>
          <w:p w:rsidR="008846A2" w:rsidRPr="0069777B" w:rsidRDefault="008846A2" w:rsidP="000A672F">
            <w:pPr>
              <w:widowControl w:val="0"/>
              <w:jc w:val="center"/>
              <w:rPr>
                <w:rFonts w:ascii="Times New Roman" w:hAnsi="Times New Roman" w:cs="Times New Roman"/>
                <w:bCs/>
                <w:lang w:val="en-US"/>
              </w:rPr>
            </w:pPr>
            <w:r w:rsidRPr="0069777B">
              <w:rPr>
                <w:rFonts w:ascii="Times New Roman" w:hAnsi="Times New Roman" w:cs="Times New Roman"/>
                <w:bCs/>
                <w:lang w:val="en-US"/>
              </w:rPr>
              <w:t>6 months after</w:t>
            </w:r>
          </w:p>
        </w:tc>
      </w:tr>
      <w:tr w:rsidR="00BF2F51" w:rsidTr="0069777B">
        <w:tc>
          <w:tcPr>
            <w:tcW w:w="5529" w:type="dxa"/>
          </w:tcPr>
          <w:p w:rsidR="008846A2" w:rsidRDefault="0069777B" w:rsidP="000A672F">
            <w:pPr>
              <w:widowControl w:val="0"/>
              <w:jc w:val="center"/>
              <w:rPr>
                <w:rFonts w:ascii="Times New Roman" w:hAnsi="Times New Roman" w:cs="Times New Roman"/>
                <w:bCs/>
                <w:sz w:val="24"/>
                <w:szCs w:val="24"/>
                <w:lang w:val="en-US"/>
              </w:rPr>
            </w:pPr>
            <w:r>
              <w:rPr>
                <w:rFonts w:ascii="Times New Roman" w:hAnsi="Times New Roman" w:cs="Times New Roman"/>
                <w:bCs/>
                <w:noProof/>
                <w:sz w:val="24"/>
                <w:szCs w:val="24"/>
                <w:lang w:eastAsia="pt-BR"/>
              </w:rPr>
              <w:drawing>
                <wp:inline distT="0" distB="0" distL="0" distR="0">
                  <wp:extent cx="3608070" cy="309372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grayscl/>
                          </a:blip>
                          <a:srcRect/>
                          <a:stretch>
                            <a:fillRect/>
                          </a:stretch>
                        </pic:blipFill>
                        <pic:spPr bwMode="auto">
                          <a:xfrm>
                            <a:off x="0" y="0"/>
                            <a:ext cx="3608070" cy="3093720"/>
                          </a:xfrm>
                          <a:prstGeom prst="rect">
                            <a:avLst/>
                          </a:prstGeom>
                          <a:noFill/>
                          <a:ln w="9525">
                            <a:noFill/>
                            <a:miter lim="800000"/>
                            <a:headEnd/>
                            <a:tailEnd/>
                          </a:ln>
                        </pic:spPr>
                      </pic:pic>
                    </a:graphicData>
                  </a:graphic>
                </wp:inline>
              </w:drawing>
            </w:r>
          </w:p>
        </w:tc>
        <w:tc>
          <w:tcPr>
            <w:tcW w:w="5528" w:type="dxa"/>
          </w:tcPr>
          <w:p w:rsidR="008846A2" w:rsidRDefault="0069777B" w:rsidP="000A672F">
            <w:pPr>
              <w:widowControl w:val="0"/>
              <w:jc w:val="center"/>
              <w:rPr>
                <w:rFonts w:ascii="Times New Roman" w:hAnsi="Times New Roman" w:cs="Times New Roman"/>
                <w:bCs/>
                <w:sz w:val="24"/>
                <w:szCs w:val="24"/>
                <w:lang w:val="en-US"/>
              </w:rPr>
            </w:pPr>
            <w:r>
              <w:rPr>
                <w:rFonts w:ascii="Times New Roman" w:hAnsi="Times New Roman" w:cs="Times New Roman"/>
                <w:bCs/>
                <w:noProof/>
                <w:sz w:val="24"/>
                <w:szCs w:val="24"/>
                <w:lang w:eastAsia="pt-BR"/>
              </w:rPr>
              <w:drawing>
                <wp:inline distT="0" distB="0" distL="0" distR="0">
                  <wp:extent cx="3577590" cy="3147060"/>
                  <wp:effectExtent l="19050" t="0" r="381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grayscl/>
                          </a:blip>
                          <a:srcRect/>
                          <a:stretch>
                            <a:fillRect/>
                          </a:stretch>
                        </pic:blipFill>
                        <pic:spPr bwMode="auto">
                          <a:xfrm>
                            <a:off x="0" y="0"/>
                            <a:ext cx="3577590" cy="3147060"/>
                          </a:xfrm>
                          <a:prstGeom prst="rect">
                            <a:avLst/>
                          </a:prstGeom>
                          <a:noFill/>
                          <a:ln w="9525">
                            <a:noFill/>
                            <a:miter lim="800000"/>
                            <a:headEnd/>
                            <a:tailEnd/>
                          </a:ln>
                        </pic:spPr>
                      </pic:pic>
                    </a:graphicData>
                  </a:graphic>
                </wp:inline>
              </w:drawing>
            </w:r>
          </w:p>
        </w:tc>
      </w:tr>
    </w:tbl>
    <w:p w:rsidR="00C718DF" w:rsidRDefault="00C718DF" w:rsidP="00C718DF">
      <w:pPr>
        <w:widowControl w:val="0"/>
        <w:spacing w:after="0" w:line="360" w:lineRule="auto"/>
        <w:ind w:right="-1419"/>
        <w:jc w:val="both"/>
        <w:rPr>
          <w:rFonts w:ascii="Times New Roman" w:hAnsi="Times New Roman" w:cs="Times New Roman"/>
          <w:sz w:val="24"/>
          <w:szCs w:val="24"/>
          <w:lang w:val="en-US"/>
        </w:rPr>
      </w:pPr>
      <w:r w:rsidRPr="000863BE">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iii</w:t>
      </w:r>
      <w:r w:rsidRPr="000863BE">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035A6F">
        <w:rPr>
          <w:rStyle w:val="hps"/>
          <w:rFonts w:ascii="Times New Roman" w:hAnsi="Times New Roman" w:cs="Times New Roman"/>
          <w:sz w:val="24"/>
          <w:szCs w:val="24"/>
          <w:lang w:val="en-US"/>
        </w:rPr>
        <w:t>Opacity index of exchange rate - The exchange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 major component</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of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inflation forecast</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However</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 Central Bank of</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Brazil</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makes its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predictions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based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on a</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fixed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exchange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 gap between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exchange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used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in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prediction</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of inflation</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and the effective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w:t>
      </w:r>
      <w:r w:rsidRPr="00035A6F">
        <w:rPr>
          <w:rFonts w:ascii="Times New Roman" w:hAnsi="Times New Roman" w:cs="Times New Roman"/>
          <w:sz w:val="24"/>
          <w:szCs w:val="24"/>
          <w:lang w:val="en-US"/>
        </w:rPr>
        <w:t xml:space="preserve">3 or 6 </w:t>
      </w:r>
      <w:r w:rsidRPr="00035A6F">
        <w:rPr>
          <w:rStyle w:val="hps"/>
          <w:rFonts w:ascii="Times New Roman" w:hAnsi="Times New Roman" w:cs="Times New Roman"/>
          <w:sz w:val="24"/>
          <w:szCs w:val="24"/>
          <w:lang w:val="en-US"/>
        </w:rPr>
        <w:t>months ahead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call</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opacity</w:t>
      </w:r>
      <w:r w:rsidRPr="00035A6F">
        <w:rPr>
          <w:rFonts w:ascii="Times New Roman" w:hAnsi="Times New Roman" w:cs="Times New Roman"/>
          <w:sz w:val="24"/>
          <w:szCs w:val="24"/>
          <w:lang w:val="en-US"/>
        </w:rPr>
        <w:t>.</w:t>
      </w:r>
    </w:p>
    <w:p w:rsidR="00C718DF" w:rsidRPr="0054395F" w:rsidRDefault="00C718DF" w:rsidP="00C718DF">
      <w:pPr>
        <w:widowControl w:val="0"/>
        <w:spacing w:after="0" w:line="360" w:lineRule="auto"/>
        <w:jc w:val="both"/>
        <w:rPr>
          <w:rStyle w:val="hps"/>
          <w:rFonts w:ascii="Times New Roman" w:hAnsi="Times New Roman" w:cs="Times New Roman"/>
          <w:sz w:val="24"/>
          <w:szCs w:val="24"/>
          <w:lang w:val="en-US"/>
        </w:rPr>
      </w:pPr>
      <w:r w:rsidRPr="000863BE">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i</w:t>
      </w:r>
      <w:r w:rsidRPr="000863BE">
        <w:rPr>
          <w:rFonts w:ascii="Times New Roman" w:hAnsi="Times New Roman" w:cs="Times New Roman"/>
          <w:color w:val="000000" w:themeColor="text1"/>
          <w:sz w:val="24"/>
          <w:szCs w:val="24"/>
          <w:lang w:val="en-US"/>
        </w:rPr>
        <w:t xml:space="preserve">v) </w:t>
      </w:r>
      <w:r w:rsidRPr="00035A6F">
        <w:rPr>
          <w:rStyle w:val="hps"/>
          <w:rFonts w:ascii="Times New Roman" w:hAnsi="Times New Roman" w:cs="Times New Roman"/>
          <w:sz w:val="24"/>
          <w:szCs w:val="24"/>
          <w:lang w:val="en-US"/>
        </w:rPr>
        <w:t>Opacity index of interest rate - Likewise</w:t>
      </w:r>
      <w:r w:rsidRPr="00035A6F">
        <w:rPr>
          <w:rFonts w:ascii="Times New Roman" w:hAnsi="Times New Roman" w:cs="Times New Roman"/>
          <w:sz w:val="24"/>
          <w:szCs w:val="24"/>
          <w:lang w:val="en-US"/>
        </w:rPr>
        <w:t xml:space="preserve">, Copom </w:t>
      </w:r>
      <w:r w:rsidRPr="00035A6F">
        <w:rPr>
          <w:rStyle w:val="hps"/>
          <w:rFonts w:ascii="Times New Roman" w:hAnsi="Times New Roman" w:cs="Times New Roman"/>
          <w:sz w:val="24"/>
          <w:szCs w:val="24"/>
          <w:lang w:val="en-US"/>
        </w:rPr>
        <w:t>makes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their inflation forecasts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assuming</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that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interest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will be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constant.</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 difference between</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 interest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lastRenderedPageBreak/>
        <w:t>held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w:t>
      </w:r>
      <w:r w:rsidRPr="00035A6F">
        <w:rPr>
          <w:rFonts w:ascii="Times New Roman" w:hAnsi="Times New Roman" w:cs="Times New Roman"/>
          <w:sz w:val="24"/>
          <w:szCs w:val="24"/>
          <w:lang w:val="en-US"/>
        </w:rPr>
        <w:t xml:space="preserve">3 or 6 </w:t>
      </w:r>
      <w:r w:rsidRPr="00035A6F">
        <w:rPr>
          <w:rStyle w:val="hps"/>
          <w:rFonts w:ascii="Times New Roman" w:hAnsi="Times New Roman" w:cs="Times New Roman"/>
          <w:sz w:val="24"/>
          <w:szCs w:val="24"/>
          <w:lang w:val="en-US"/>
        </w:rPr>
        <w:t>months ahead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and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rate used in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prediction</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of inflation</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 measure of</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 xml:space="preserve">opacity. </w:t>
      </w:r>
    </w:p>
    <w:p w:rsidR="00C718DF" w:rsidRPr="00664C27" w:rsidRDefault="00C718DF" w:rsidP="00C718DF">
      <w:pPr>
        <w:widowControl w:val="0"/>
        <w:spacing w:after="0" w:line="360" w:lineRule="auto"/>
        <w:ind w:firstLine="708"/>
        <w:jc w:val="both"/>
        <w:rPr>
          <w:rFonts w:ascii="Times New Roman" w:hAnsi="Times New Roman" w:cs="Times New Roman"/>
          <w:sz w:val="24"/>
          <w:szCs w:val="24"/>
          <w:lang w:val="en-US"/>
        </w:rPr>
      </w:pPr>
      <w:r w:rsidRPr="00035A6F">
        <w:rPr>
          <w:rStyle w:val="hps"/>
          <w:rFonts w:ascii="Times New Roman" w:hAnsi="Times New Roman" w:cs="Times New Roman"/>
          <w:sz w:val="24"/>
          <w:szCs w:val="24"/>
          <w:lang w:val="en-US"/>
        </w:rPr>
        <w:t>Importantly,</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 central bank has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control</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of interest rates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through its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actions in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interbank</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market</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for reserves.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Furthermore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it uses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 model of</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exchange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administered</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and therefore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may</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influence the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exchange rate</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This reinforces</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the concept of</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opacity</w:t>
      </w:r>
      <w:r w:rsidRPr="00035A6F">
        <w:rPr>
          <w:rFonts w:ascii="Times New Roman" w:hAnsi="Times New Roman" w:cs="Times New Roman"/>
          <w:sz w:val="24"/>
          <w:szCs w:val="24"/>
          <w:lang w:val="en-US"/>
        </w:rPr>
        <w:t xml:space="preserve"> </w:t>
      </w:r>
      <w:r w:rsidR="00664C27">
        <w:rPr>
          <w:rFonts w:ascii="Times New Roman" w:hAnsi="Times New Roman" w:cs="Times New Roman"/>
          <w:sz w:val="24"/>
          <w:szCs w:val="24"/>
          <w:lang w:val="en-US"/>
        </w:rPr>
        <w:t xml:space="preserve">(economic) </w:t>
      </w:r>
      <w:r w:rsidRPr="00035A6F">
        <w:rPr>
          <w:rStyle w:val="hps"/>
          <w:rFonts w:ascii="Times New Roman" w:hAnsi="Times New Roman" w:cs="Times New Roman"/>
          <w:sz w:val="24"/>
          <w:szCs w:val="24"/>
          <w:lang w:val="en-US"/>
        </w:rPr>
        <w:t>in both cases</w:t>
      </w:r>
      <w:r w:rsidRPr="00035A6F">
        <w:rPr>
          <w:rFonts w:ascii="Times New Roman" w:hAnsi="Times New Roman" w:cs="Times New Roman"/>
          <w:sz w:val="24"/>
          <w:szCs w:val="24"/>
          <w:lang w:val="en-US"/>
        </w:rPr>
        <w:t xml:space="preserve">, since </w:t>
      </w:r>
      <w:r w:rsidRPr="00035A6F">
        <w:rPr>
          <w:rStyle w:val="hps"/>
          <w:rFonts w:ascii="Times New Roman" w:hAnsi="Times New Roman" w:cs="Times New Roman"/>
          <w:sz w:val="24"/>
          <w:szCs w:val="24"/>
          <w:lang w:val="en-US"/>
        </w:rPr>
        <w:t>the central bank</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can control</w:t>
      </w:r>
      <w:r w:rsidRPr="00035A6F">
        <w:rPr>
          <w:rFonts w:ascii="Times New Roman" w:hAnsi="Times New Roman" w:cs="Times New Roman"/>
          <w:sz w:val="24"/>
          <w:szCs w:val="24"/>
          <w:lang w:val="en-US"/>
        </w:rPr>
        <w:t xml:space="preserve"> </w:t>
      </w:r>
      <w:r w:rsidRPr="00035A6F">
        <w:rPr>
          <w:rStyle w:val="hps"/>
          <w:rFonts w:ascii="Times New Roman" w:hAnsi="Times New Roman" w:cs="Times New Roman"/>
          <w:sz w:val="24"/>
          <w:szCs w:val="24"/>
          <w:lang w:val="en-US"/>
        </w:rPr>
        <w:t>th</w:t>
      </w:r>
      <w:r>
        <w:rPr>
          <w:rStyle w:val="hps"/>
          <w:rFonts w:ascii="Times New Roman" w:hAnsi="Times New Roman" w:cs="Times New Roman"/>
          <w:sz w:val="24"/>
          <w:szCs w:val="24"/>
          <w:lang w:val="en-US"/>
        </w:rPr>
        <w:t>ese</w:t>
      </w:r>
      <w:r w:rsidRPr="00035A6F">
        <w:rPr>
          <w:rStyle w:val="hps"/>
          <w:rFonts w:ascii="Times New Roman" w:hAnsi="Times New Roman" w:cs="Times New Roman"/>
          <w:sz w:val="24"/>
          <w:szCs w:val="24"/>
          <w:lang w:val="en-US"/>
        </w:rPr>
        <w:t xml:space="preserve"> variables</w:t>
      </w:r>
      <w:r w:rsidRPr="00035A6F">
        <w:rPr>
          <w:rFonts w:ascii="Times New Roman" w:hAnsi="Times New Roman" w:cs="Times New Roman"/>
          <w:sz w:val="24"/>
          <w:szCs w:val="24"/>
          <w:lang w:val="en-US"/>
        </w:rPr>
        <w:t>.</w:t>
      </w:r>
      <w:r w:rsidR="00664C27" w:rsidRPr="00664C27">
        <w:rPr>
          <w:rFonts w:ascii="Times New Roman" w:hAnsi="Times New Roman" w:cs="Times New Roman"/>
          <w:sz w:val="24"/>
          <w:szCs w:val="24"/>
          <w:lang w:val="en-US"/>
        </w:rPr>
        <w:t xml:space="preserve"> </w:t>
      </w:r>
      <w:r w:rsidR="00664C27">
        <w:rPr>
          <w:rFonts w:ascii="Times New Roman" w:hAnsi="Times New Roman" w:cs="Times New Roman"/>
          <w:sz w:val="24"/>
          <w:szCs w:val="24"/>
          <w:lang w:val="en-US"/>
        </w:rPr>
        <w:t>D</w:t>
      </w:r>
      <w:r w:rsidR="00664C27" w:rsidRPr="0012454B">
        <w:rPr>
          <w:rFonts w:ascii="Times New Roman" w:hAnsi="Times New Roman" w:cs="Times New Roman"/>
          <w:sz w:val="24"/>
          <w:szCs w:val="24"/>
          <w:lang w:val="en-US"/>
        </w:rPr>
        <w:t>e Mendonça and SimãoFilho (200</w:t>
      </w:r>
      <w:r w:rsidR="00664C27">
        <w:rPr>
          <w:rFonts w:ascii="Times New Roman" w:hAnsi="Times New Roman" w:cs="Times New Roman"/>
          <w:sz w:val="24"/>
          <w:szCs w:val="24"/>
          <w:lang w:val="en-US"/>
        </w:rPr>
        <w:t>8</w:t>
      </w:r>
      <w:r w:rsidR="00664C27" w:rsidRPr="0012454B">
        <w:rPr>
          <w:rFonts w:ascii="Times New Roman" w:hAnsi="Times New Roman" w:cs="Times New Roman"/>
          <w:sz w:val="24"/>
          <w:szCs w:val="24"/>
          <w:lang w:val="en-US"/>
        </w:rPr>
        <w:t>)</w:t>
      </w:r>
      <w:r w:rsidR="00664C27" w:rsidRPr="00587B09">
        <w:rPr>
          <w:lang w:val="en-US"/>
        </w:rPr>
        <w:t xml:space="preserve"> </w:t>
      </w:r>
      <w:r w:rsidR="00664C27" w:rsidRPr="00587B09">
        <w:rPr>
          <w:rFonts w:ascii="Times New Roman" w:hAnsi="Times New Roman" w:cs="Times New Roman"/>
          <w:sz w:val="24"/>
          <w:szCs w:val="24"/>
          <w:lang w:val="en-US"/>
        </w:rPr>
        <w:t xml:space="preserve">highlight </w:t>
      </w:r>
      <w:r w:rsidR="00664C27" w:rsidRPr="00587B09">
        <w:rPr>
          <w:rStyle w:val="hps"/>
          <w:rFonts w:ascii="Times New Roman" w:hAnsi="Times New Roman" w:cs="Times New Roman"/>
          <w:sz w:val="24"/>
          <w:szCs w:val="24"/>
          <w:lang w:val="en-US"/>
        </w:rPr>
        <w:t>the effects of</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economic</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transparency</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on</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financial market participants</w:t>
      </w:r>
      <w:r w:rsidR="00664C27" w:rsidRPr="00587B09">
        <w:rPr>
          <w:rFonts w:ascii="Times New Roman" w:hAnsi="Times New Roman" w:cs="Times New Roman"/>
          <w:sz w:val="24"/>
          <w:szCs w:val="24"/>
          <w:lang w:val="en-US"/>
        </w:rPr>
        <w:t xml:space="preserve">, and therefore, </w:t>
      </w:r>
      <w:r w:rsidR="00664C27" w:rsidRPr="00587B09">
        <w:rPr>
          <w:rStyle w:val="hps"/>
          <w:rFonts w:ascii="Times New Roman" w:hAnsi="Times New Roman" w:cs="Times New Roman"/>
          <w:sz w:val="24"/>
          <w:szCs w:val="24"/>
          <w:lang w:val="en-US"/>
        </w:rPr>
        <w:t>this</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variable</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can</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be a source of</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explanation for</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the errors</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of</w:t>
      </w:r>
      <w:r w:rsidR="00664C27" w:rsidRPr="00587B09">
        <w:rPr>
          <w:rFonts w:ascii="Times New Roman" w:hAnsi="Times New Roman" w:cs="Times New Roman"/>
          <w:sz w:val="24"/>
          <w:szCs w:val="24"/>
          <w:lang w:val="en-US"/>
        </w:rPr>
        <w:t xml:space="preserve"> </w:t>
      </w:r>
      <w:r w:rsidR="00664C27" w:rsidRPr="00587B09">
        <w:rPr>
          <w:rStyle w:val="hps"/>
          <w:rFonts w:ascii="Times New Roman" w:hAnsi="Times New Roman" w:cs="Times New Roman"/>
          <w:sz w:val="24"/>
          <w:szCs w:val="24"/>
          <w:lang w:val="en-US"/>
        </w:rPr>
        <w:t>prediction</w:t>
      </w:r>
      <w:r w:rsidR="00664C27" w:rsidRPr="00587B09">
        <w:rPr>
          <w:rFonts w:ascii="Times New Roman" w:hAnsi="Times New Roman" w:cs="Times New Roman"/>
          <w:sz w:val="24"/>
          <w:szCs w:val="24"/>
          <w:lang w:val="en-US"/>
        </w:rPr>
        <w:t>.</w:t>
      </w:r>
    </w:p>
    <w:p w:rsidR="000178AE" w:rsidRDefault="00C9008E">
      <w:pPr>
        <w:widowControl w:val="0"/>
        <w:spacing w:after="0" w:line="360" w:lineRule="auto"/>
        <w:ind w:firstLine="708"/>
        <w:jc w:val="both"/>
        <w:rPr>
          <w:rFonts w:ascii="Times New Roman" w:hAnsi="Times New Roman" w:cs="Times New Roman"/>
          <w:iCs/>
          <w:sz w:val="24"/>
          <w:szCs w:val="24"/>
          <w:lang w:val="en-US"/>
        </w:rPr>
      </w:pPr>
      <w:r w:rsidRPr="00C9008E">
        <w:rPr>
          <w:rFonts w:ascii="Times New Roman" w:hAnsi="Times New Roman" w:cs="Times New Roman"/>
          <w:sz w:val="24"/>
          <w:szCs w:val="24"/>
          <w:lang w:val="en-US"/>
        </w:rPr>
        <w:t>The empirical analysis is divided in</w:t>
      </w:r>
      <w:r w:rsidR="006B70AA">
        <w:rPr>
          <w:rFonts w:ascii="Times New Roman" w:hAnsi="Times New Roman" w:cs="Times New Roman"/>
          <w:sz w:val="24"/>
          <w:szCs w:val="24"/>
          <w:lang w:val="en-US"/>
        </w:rPr>
        <w:t>to</w:t>
      </w:r>
      <w:r w:rsidRPr="00C9008E">
        <w:rPr>
          <w:rFonts w:ascii="Times New Roman" w:hAnsi="Times New Roman" w:cs="Times New Roman"/>
          <w:sz w:val="24"/>
          <w:szCs w:val="24"/>
          <w:lang w:val="en-US"/>
        </w:rPr>
        <w:t xml:space="preserve"> two parts. The first makes an analysis regarding </w:t>
      </w:r>
      <w:r>
        <w:rPr>
          <w:rFonts w:ascii="Times New Roman" w:hAnsi="Times New Roman" w:cs="Times New Roman"/>
          <w:sz w:val="24"/>
          <w:szCs w:val="24"/>
          <w:lang w:val="en-US"/>
        </w:rPr>
        <w:t xml:space="preserve">the possible bias among the forecasters in the sample. Hence a regression of the </w:t>
      </w:r>
      <w:r>
        <w:rPr>
          <w:rFonts w:ascii="Times New Roman" w:hAnsi="Times New Roman" w:cs="Times New Roman"/>
          <w:iCs/>
          <w:sz w:val="24"/>
          <w:szCs w:val="24"/>
          <w:lang w:val="en-US"/>
        </w:rPr>
        <w:t xml:space="preserve">inflation forecast errors as dependent variable and the constant </w:t>
      </w:r>
      <w:r w:rsidR="007A6CDB">
        <w:rPr>
          <w:rFonts w:ascii="Times New Roman" w:hAnsi="Times New Roman" w:cs="Times New Roman"/>
          <w:iCs/>
          <w:sz w:val="24"/>
          <w:szCs w:val="24"/>
          <w:lang w:val="en-US"/>
        </w:rPr>
        <w:t>(</w:t>
      </w:r>
      <w:r w:rsidR="007A6CDB">
        <w:rPr>
          <w:rFonts w:ascii="Times New Roman" w:hAnsi="Times New Roman" w:cs="Times New Roman"/>
          <w:i/>
          <w:iCs/>
          <w:sz w:val="24"/>
          <w:szCs w:val="24"/>
          <w:lang w:val="en-US"/>
        </w:rPr>
        <w:t>C</w:t>
      </w:r>
      <w:r w:rsidR="007A6CDB">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is made. The result (see table 1) shows that</w:t>
      </w:r>
      <w:r w:rsidR="00722278">
        <w:rPr>
          <w:rFonts w:ascii="Times New Roman" w:hAnsi="Times New Roman" w:cs="Times New Roman"/>
          <w:iCs/>
          <w:sz w:val="24"/>
          <w:szCs w:val="24"/>
          <w:lang w:val="en-US"/>
        </w:rPr>
        <w:t xml:space="preserve"> all institutions in the sample, taking into account both horizons (3 and 6 months), </w:t>
      </w:r>
      <w:r>
        <w:rPr>
          <w:rFonts w:ascii="Times New Roman" w:hAnsi="Times New Roman" w:cs="Times New Roman"/>
          <w:iCs/>
          <w:sz w:val="24"/>
          <w:szCs w:val="24"/>
          <w:lang w:val="en-US"/>
        </w:rPr>
        <w:t>do not present forecast bias. In other words, the null hypothesis that the constant can explain the inflation forecast errors was rejected</w:t>
      </w:r>
      <w:r w:rsidR="004A4B3E">
        <w:rPr>
          <w:rStyle w:val="Refdenotaderodap"/>
          <w:rFonts w:ascii="Times New Roman" w:hAnsi="Times New Roman" w:cs="Times New Roman"/>
          <w:iCs/>
          <w:sz w:val="24"/>
          <w:szCs w:val="24"/>
          <w:lang w:val="en-US"/>
        </w:rPr>
        <w:footnoteReference w:id="5"/>
      </w:r>
      <w:r>
        <w:rPr>
          <w:rFonts w:ascii="Times New Roman" w:hAnsi="Times New Roman" w:cs="Times New Roman"/>
          <w:iCs/>
          <w:sz w:val="24"/>
          <w:szCs w:val="24"/>
          <w:lang w:val="en-US"/>
        </w:rPr>
        <w:t>.</w:t>
      </w:r>
    </w:p>
    <w:p w:rsidR="00CA47FD" w:rsidRPr="004C347B" w:rsidRDefault="00CA47FD" w:rsidP="000A672F">
      <w:pPr>
        <w:widowControl w:val="0"/>
        <w:spacing w:after="0" w:line="240" w:lineRule="auto"/>
        <w:jc w:val="center"/>
        <w:rPr>
          <w:rFonts w:ascii="Times New Roman" w:hAnsi="Times New Roman" w:cs="Times New Roman"/>
          <w:b/>
          <w:i/>
          <w:iCs/>
          <w:sz w:val="24"/>
          <w:szCs w:val="24"/>
          <w:lang w:val="en-US"/>
        </w:rPr>
      </w:pPr>
      <w:r w:rsidRPr="004C347B">
        <w:rPr>
          <w:rFonts w:ascii="Times New Roman" w:hAnsi="Times New Roman" w:cs="Times New Roman"/>
          <w:b/>
          <w:i/>
          <w:iCs/>
          <w:sz w:val="24"/>
          <w:szCs w:val="24"/>
          <w:lang w:val="en-US"/>
        </w:rPr>
        <w:t>Table 1</w:t>
      </w:r>
    </w:p>
    <w:p w:rsidR="00CA47FD" w:rsidRDefault="00CA47FD" w:rsidP="000A672F">
      <w:pPr>
        <w:widowControl w:val="0"/>
        <w:spacing w:after="0" w:line="240" w:lineRule="auto"/>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Bias test</w:t>
      </w:r>
    </w:p>
    <w:p w:rsidR="00CA47FD" w:rsidRPr="008B0527" w:rsidRDefault="00CA47FD" w:rsidP="000A672F">
      <w:pPr>
        <w:widowControl w:val="0"/>
        <w:spacing w:after="0" w:line="360" w:lineRule="auto"/>
        <w:jc w:val="center"/>
        <w:rPr>
          <w:rFonts w:ascii="Times New Roman" w:hAnsi="Times New Roman" w:cs="Times New Roman"/>
          <w:iCs/>
          <w:sz w:val="24"/>
          <w:szCs w:val="24"/>
          <w:lang w:val="en-US"/>
        </w:rPr>
      </w:pPr>
      <w:r w:rsidRPr="008B0527">
        <w:rPr>
          <w:noProof/>
          <w:lang w:eastAsia="pt-BR"/>
        </w:rPr>
        <w:drawing>
          <wp:inline distT="0" distB="0" distL="0" distR="0">
            <wp:extent cx="4526280" cy="32747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8634" cy="3276433"/>
                    </a:xfrm>
                    <a:prstGeom prst="rect">
                      <a:avLst/>
                    </a:prstGeom>
                    <a:noFill/>
                    <a:ln>
                      <a:noFill/>
                    </a:ln>
                  </pic:spPr>
                </pic:pic>
              </a:graphicData>
            </a:graphic>
          </wp:inline>
        </w:drawing>
      </w:r>
    </w:p>
    <w:p w:rsidR="003412C4" w:rsidRDefault="003412C4" w:rsidP="000A672F">
      <w:pPr>
        <w:widowControl w:val="0"/>
        <w:spacing w:after="0" w:line="360" w:lineRule="auto"/>
        <w:jc w:val="both"/>
        <w:rPr>
          <w:rFonts w:ascii="Times New Roman" w:hAnsi="Times New Roman" w:cs="Times New Roman"/>
          <w:iCs/>
          <w:sz w:val="24"/>
          <w:szCs w:val="24"/>
          <w:lang w:val="en-US"/>
        </w:rPr>
      </w:pPr>
    </w:p>
    <w:p w:rsidR="004842A4" w:rsidRDefault="003412C4" w:rsidP="00C37D9A">
      <w:pPr>
        <w:widowControl w:val="0"/>
        <w:spacing w:after="0" w:line="360" w:lineRule="auto"/>
        <w:ind w:firstLine="708"/>
        <w:jc w:val="both"/>
        <w:rPr>
          <w:ins w:id="5" w:author="jose.simao" w:date="2013-07-22T17:39:00Z"/>
          <w:rFonts w:ascii="Times New Roman" w:hAnsi="Times New Roman" w:cs="Times New Roman"/>
          <w:iCs/>
          <w:sz w:val="24"/>
          <w:szCs w:val="24"/>
          <w:lang w:val="en-US"/>
        </w:rPr>
      </w:pPr>
      <w:r>
        <w:rPr>
          <w:rFonts w:ascii="Times New Roman" w:hAnsi="Times New Roman" w:cs="Times New Roman"/>
          <w:iCs/>
          <w:sz w:val="24"/>
          <w:szCs w:val="24"/>
          <w:lang w:val="en-US"/>
        </w:rPr>
        <w:t xml:space="preserve">The second part of the analysis takes into account the inclusion of the control variables in the estimation </w:t>
      </w:r>
      <w:r w:rsidR="006B70AA">
        <w:rPr>
          <w:rFonts w:ascii="Times New Roman" w:hAnsi="Times New Roman" w:cs="Times New Roman"/>
          <w:iCs/>
          <w:sz w:val="24"/>
          <w:szCs w:val="24"/>
          <w:lang w:val="en-US"/>
        </w:rPr>
        <w:t xml:space="preserve">thus </w:t>
      </w:r>
      <w:r>
        <w:rPr>
          <w:rFonts w:ascii="Times New Roman" w:hAnsi="Times New Roman" w:cs="Times New Roman"/>
          <w:iCs/>
          <w:sz w:val="24"/>
          <w:szCs w:val="24"/>
          <w:lang w:val="en-US"/>
        </w:rPr>
        <w:t>permit</w:t>
      </w:r>
      <w:r w:rsidR="006B70AA">
        <w:rPr>
          <w:rFonts w:ascii="Times New Roman" w:hAnsi="Times New Roman" w:cs="Times New Roman"/>
          <w:iCs/>
          <w:sz w:val="24"/>
          <w:szCs w:val="24"/>
          <w:lang w:val="en-US"/>
        </w:rPr>
        <w:t xml:space="preserve">ting to analyze </w:t>
      </w:r>
      <w:r>
        <w:rPr>
          <w:rFonts w:ascii="Times New Roman" w:hAnsi="Times New Roman" w:cs="Times New Roman"/>
          <w:iCs/>
          <w:sz w:val="24"/>
          <w:szCs w:val="24"/>
          <w:lang w:val="en-US"/>
        </w:rPr>
        <w:t xml:space="preserve">the </w:t>
      </w:r>
      <w:r w:rsidRPr="000804E5">
        <w:rPr>
          <w:rFonts w:ascii="Times New Roman" w:hAnsi="Times New Roman" w:cs="Times New Roman"/>
          <w:iCs/>
          <w:sz w:val="24"/>
          <w:szCs w:val="24"/>
          <w:lang w:val="en-US"/>
        </w:rPr>
        <w:t xml:space="preserve">orthogonality property. With </w:t>
      </w:r>
      <w:r w:rsidRPr="000804E5">
        <w:rPr>
          <w:rFonts w:ascii="Times New Roman" w:hAnsi="Times New Roman" w:cs="Times New Roman"/>
          <w:iCs/>
          <w:sz w:val="24"/>
          <w:szCs w:val="24"/>
          <w:lang w:val="en-US"/>
        </w:rPr>
        <w:lastRenderedPageBreak/>
        <w:t xml:space="preserve">this intention </w:t>
      </w:r>
      <w:r w:rsidR="00C718DF">
        <w:rPr>
          <w:rFonts w:ascii="Times New Roman" w:hAnsi="Times New Roman" w:cs="Times New Roman"/>
          <w:iCs/>
          <w:sz w:val="24"/>
          <w:szCs w:val="24"/>
          <w:lang w:val="en-US"/>
        </w:rPr>
        <w:t>two</w:t>
      </w:r>
      <w:r w:rsidR="00C718DF" w:rsidRPr="000804E5">
        <w:rPr>
          <w:rFonts w:ascii="Times New Roman" w:hAnsi="Times New Roman" w:cs="Times New Roman"/>
          <w:iCs/>
          <w:sz w:val="24"/>
          <w:szCs w:val="24"/>
          <w:lang w:val="en-US"/>
        </w:rPr>
        <w:t xml:space="preserve"> </w:t>
      </w:r>
      <w:r w:rsidRPr="000804E5">
        <w:rPr>
          <w:rFonts w:ascii="Times New Roman" w:hAnsi="Times New Roman" w:cs="Times New Roman"/>
          <w:iCs/>
          <w:sz w:val="24"/>
          <w:szCs w:val="24"/>
          <w:lang w:val="en-US"/>
        </w:rPr>
        <w:t>specifications are considered (see table</w:t>
      </w:r>
      <w:r>
        <w:rPr>
          <w:rFonts w:ascii="Times New Roman" w:hAnsi="Times New Roman" w:cs="Times New Roman"/>
          <w:iCs/>
          <w:sz w:val="24"/>
          <w:szCs w:val="24"/>
          <w:lang w:val="en-US"/>
        </w:rPr>
        <w:t>s</w:t>
      </w:r>
      <w:r w:rsidRPr="000804E5">
        <w:rPr>
          <w:rFonts w:ascii="Times New Roman" w:hAnsi="Times New Roman" w:cs="Times New Roman"/>
          <w:iCs/>
          <w:sz w:val="24"/>
          <w:szCs w:val="24"/>
          <w:lang w:val="en-US"/>
        </w:rPr>
        <w:t xml:space="preserve"> 2</w:t>
      </w:r>
      <w:r w:rsidR="008126E9">
        <w:rPr>
          <w:rFonts w:ascii="Times New Roman" w:hAnsi="Times New Roman" w:cs="Times New Roman"/>
          <w:iCs/>
          <w:sz w:val="24"/>
          <w:szCs w:val="24"/>
          <w:lang w:val="en-US"/>
        </w:rPr>
        <w:t>, 3</w:t>
      </w:r>
      <w:r w:rsidR="00435EA7">
        <w:rPr>
          <w:rFonts w:ascii="Times New Roman" w:hAnsi="Times New Roman" w:cs="Times New Roman"/>
          <w:iCs/>
          <w:sz w:val="24"/>
          <w:szCs w:val="24"/>
          <w:lang w:val="en-US"/>
        </w:rPr>
        <w:t xml:space="preserve"> and</w:t>
      </w:r>
      <w:r w:rsidR="008126E9">
        <w:rPr>
          <w:rFonts w:ascii="Times New Roman" w:hAnsi="Times New Roman" w:cs="Times New Roman"/>
          <w:iCs/>
          <w:sz w:val="24"/>
          <w:szCs w:val="24"/>
          <w:lang w:val="en-US"/>
        </w:rPr>
        <w:t xml:space="preserve"> 4</w:t>
      </w:r>
      <w:r w:rsidRPr="00BB4BC9">
        <w:rPr>
          <w:rFonts w:ascii="Times New Roman" w:hAnsi="Times New Roman" w:cs="Times New Roman"/>
          <w:iCs/>
          <w:sz w:val="24"/>
          <w:szCs w:val="24"/>
          <w:lang w:val="en-US"/>
        </w:rPr>
        <w:t xml:space="preserve">). </w:t>
      </w:r>
    </w:p>
    <w:p w:rsidR="00C37D9A" w:rsidRPr="00587B09" w:rsidRDefault="00035A6F" w:rsidP="00C37D9A">
      <w:pPr>
        <w:widowControl w:val="0"/>
        <w:spacing w:after="0" w:line="360" w:lineRule="auto"/>
        <w:ind w:firstLine="708"/>
        <w:jc w:val="both"/>
        <w:rPr>
          <w:rStyle w:val="hps"/>
          <w:lang w:val="en-US"/>
        </w:rPr>
      </w:pPr>
      <w:r w:rsidRPr="00C327C0">
        <w:rPr>
          <w:rFonts w:ascii="Times New Roman" w:hAnsi="Times New Roman" w:cs="Times New Roman"/>
          <w:iCs/>
          <w:sz w:val="24"/>
          <w:szCs w:val="24"/>
          <w:lang w:val="en-US"/>
        </w:rPr>
        <w:t>Specification 1</w:t>
      </w:r>
      <w:r w:rsidR="00C718DF" w:rsidRPr="00C327C0">
        <w:rPr>
          <w:rFonts w:ascii="Times New Roman" w:hAnsi="Times New Roman" w:cs="Times New Roman"/>
          <w:iCs/>
          <w:sz w:val="24"/>
          <w:szCs w:val="24"/>
          <w:lang w:val="en-US"/>
        </w:rPr>
        <w:t xml:space="preserve"> </w:t>
      </w:r>
      <w:r w:rsidRPr="00C327C0">
        <w:rPr>
          <w:rFonts w:ascii="Times New Roman" w:hAnsi="Times New Roman" w:cs="Times New Roman"/>
          <w:iCs/>
          <w:sz w:val="24"/>
          <w:szCs w:val="24"/>
          <w:lang w:val="en-US"/>
        </w:rPr>
        <w:t>considers the effect</w:t>
      </w:r>
      <w:r w:rsidR="00571C2C" w:rsidRPr="00C327C0">
        <w:rPr>
          <w:rFonts w:ascii="Times New Roman" w:hAnsi="Times New Roman" w:cs="Times New Roman"/>
          <w:iCs/>
          <w:sz w:val="24"/>
          <w:szCs w:val="24"/>
          <w:lang w:val="en-US"/>
        </w:rPr>
        <w:t>s</w:t>
      </w:r>
      <w:r w:rsidRPr="00C327C0">
        <w:rPr>
          <w:rFonts w:ascii="Times New Roman" w:hAnsi="Times New Roman" w:cs="Times New Roman"/>
          <w:iCs/>
          <w:sz w:val="24"/>
          <w:szCs w:val="24"/>
          <w:lang w:val="en-US"/>
        </w:rPr>
        <w:t xml:space="preserve"> of the </w:t>
      </w:r>
      <w:r w:rsidR="00571C2C" w:rsidRPr="00C327C0">
        <w:rPr>
          <w:rFonts w:ascii="Times New Roman" w:hAnsi="Times New Roman" w:cs="Times New Roman"/>
          <w:iCs/>
          <w:sz w:val="24"/>
          <w:szCs w:val="24"/>
          <w:lang w:val="en-US"/>
        </w:rPr>
        <w:t>interest rate and the inflation rate</w:t>
      </w:r>
      <w:r w:rsidR="00C37D9A">
        <w:rPr>
          <w:rFonts w:ascii="Times New Roman" w:hAnsi="Times New Roman" w:cs="Times New Roman"/>
          <w:iCs/>
          <w:sz w:val="24"/>
          <w:szCs w:val="24"/>
          <w:lang w:val="en-US"/>
        </w:rPr>
        <w:t xml:space="preserve"> on </w:t>
      </w:r>
      <w:r w:rsidR="00C37D9A" w:rsidRPr="00587B09">
        <w:rPr>
          <w:rStyle w:val="hps"/>
          <w:rFonts w:ascii="Times New Roman" w:hAnsi="Times New Roman" w:cs="Times New Roman"/>
          <w:sz w:val="24"/>
          <w:szCs w:val="24"/>
          <w:lang w:val="en-US"/>
        </w:rPr>
        <w:t>on the</w:t>
      </w:r>
      <w:r w:rsidR="00C37D9A" w:rsidRPr="00587B09">
        <w:rPr>
          <w:rFonts w:ascii="Times New Roman" w:hAnsi="Times New Roman" w:cs="Times New Roman"/>
          <w:sz w:val="24"/>
          <w:szCs w:val="24"/>
          <w:lang w:val="en-US"/>
        </w:rPr>
        <w:t xml:space="preserve"> </w:t>
      </w:r>
      <w:r w:rsidR="00C37D9A" w:rsidRPr="00587B09">
        <w:rPr>
          <w:rStyle w:val="hps"/>
          <w:rFonts w:ascii="Times New Roman" w:hAnsi="Times New Roman" w:cs="Times New Roman"/>
          <w:sz w:val="24"/>
          <w:szCs w:val="24"/>
          <w:lang w:val="en-US"/>
        </w:rPr>
        <w:t>prediction</w:t>
      </w:r>
      <w:r w:rsidR="00C37D9A" w:rsidRPr="00587B09">
        <w:rPr>
          <w:rFonts w:ascii="Times New Roman" w:hAnsi="Times New Roman" w:cs="Times New Roman"/>
          <w:sz w:val="24"/>
          <w:szCs w:val="24"/>
          <w:lang w:val="en-US"/>
        </w:rPr>
        <w:t xml:space="preserve"> </w:t>
      </w:r>
      <w:r w:rsidR="00C37D9A" w:rsidRPr="00587B09">
        <w:rPr>
          <w:rStyle w:val="hps"/>
          <w:rFonts w:ascii="Times New Roman" w:hAnsi="Times New Roman" w:cs="Times New Roman"/>
          <w:sz w:val="24"/>
          <w:szCs w:val="24"/>
          <w:lang w:val="en-US"/>
        </w:rPr>
        <w:t>errors</w:t>
      </w:r>
      <w:r w:rsidR="00C37D9A" w:rsidRPr="00587B09">
        <w:rPr>
          <w:rFonts w:ascii="Times New Roman" w:hAnsi="Times New Roman" w:cs="Times New Roman"/>
          <w:sz w:val="24"/>
          <w:szCs w:val="24"/>
          <w:lang w:val="en-US"/>
        </w:rPr>
        <w:t xml:space="preserve"> </w:t>
      </w:r>
      <w:r w:rsidR="00C37D9A" w:rsidRPr="00587B09">
        <w:rPr>
          <w:rStyle w:val="hps"/>
          <w:rFonts w:ascii="Times New Roman" w:hAnsi="Times New Roman" w:cs="Times New Roman"/>
          <w:sz w:val="24"/>
          <w:szCs w:val="24"/>
          <w:lang w:val="en-US"/>
        </w:rPr>
        <w:t>of the</w:t>
      </w:r>
      <w:r w:rsidR="00C37D9A" w:rsidRPr="00587B09">
        <w:rPr>
          <w:rFonts w:ascii="Times New Roman" w:hAnsi="Times New Roman" w:cs="Times New Roman"/>
          <w:sz w:val="24"/>
          <w:szCs w:val="24"/>
          <w:lang w:val="en-US"/>
        </w:rPr>
        <w:t xml:space="preserve"> </w:t>
      </w:r>
      <w:r w:rsidR="00C37D9A" w:rsidRPr="00587B09">
        <w:rPr>
          <w:rStyle w:val="hps"/>
          <w:rFonts w:ascii="Times New Roman" w:hAnsi="Times New Roman" w:cs="Times New Roman"/>
          <w:sz w:val="24"/>
          <w:szCs w:val="24"/>
          <w:lang w:val="en-US"/>
        </w:rPr>
        <w:t>agents participating in the</w:t>
      </w:r>
      <w:r w:rsidR="00C37D9A" w:rsidRPr="00587B09">
        <w:rPr>
          <w:rFonts w:ascii="Times New Roman" w:hAnsi="Times New Roman" w:cs="Times New Roman"/>
          <w:sz w:val="24"/>
          <w:szCs w:val="24"/>
          <w:lang w:val="en-US"/>
        </w:rPr>
        <w:t xml:space="preserve"> </w:t>
      </w:r>
      <w:r w:rsidR="00C37D9A" w:rsidRPr="00587B09">
        <w:rPr>
          <w:rStyle w:val="hps"/>
          <w:rFonts w:ascii="Times New Roman" w:hAnsi="Times New Roman" w:cs="Times New Roman"/>
          <w:sz w:val="24"/>
          <w:szCs w:val="24"/>
          <w:lang w:val="en-US"/>
        </w:rPr>
        <w:t>FOCUS</w:t>
      </w:r>
      <w:r w:rsidR="00C718DF" w:rsidRPr="00C37D9A">
        <w:rPr>
          <w:rFonts w:ascii="Times New Roman" w:hAnsi="Times New Roman" w:cs="Times New Roman"/>
          <w:iCs/>
          <w:sz w:val="24"/>
          <w:szCs w:val="24"/>
          <w:lang w:val="en-US"/>
        </w:rPr>
        <w:t>.</w:t>
      </w:r>
      <w:r w:rsidR="00C718DF" w:rsidRPr="00C327C0">
        <w:rPr>
          <w:rFonts w:ascii="Times New Roman" w:hAnsi="Times New Roman" w:cs="Times New Roman"/>
          <w:iCs/>
          <w:sz w:val="24"/>
          <w:szCs w:val="24"/>
          <w:lang w:val="en-US"/>
        </w:rPr>
        <w:t xml:space="preserve"> The first </w:t>
      </w:r>
      <w:r w:rsidR="00C37D9A">
        <w:rPr>
          <w:rFonts w:ascii="Times New Roman" w:hAnsi="Times New Roman" w:cs="Times New Roman"/>
          <w:iCs/>
          <w:sz w:val="24"/>
          <w:szCs w:val="24"/>
          <w:lang w:val="en-US"/>
        </w:rPr>
        <w:t xml:space="preserve">variable </w:t>
      </w:r>
      <w:r w:rsidR="00C718DF" w:rsidRPr="00C327C0">
        <w:rPr>
          <w:rFonts w:ascii="Times New Roman" w:hAnsi="Times New Roman" w:cs="Times New Roman"/>
          <w:iCs/>
          <w:sz w:val="24"/>
          <w:szCs w:val="24"/>
          <w:lang w:val="en-US"/>
        </w:rPr>
        <w:t>represents</w:t>
      </w:r>
      <w:r w:rsidR="00C718DF" w:rsidRPr="00C327C0">
        <w:rPr>
          <w:rStyle w:val="shorttext"/>
          <w:rFonts w:ascii="Times New Roman" w:hAnsi="Times New Roman" w:cs="Times New Roman"/>
          <w:sz w:val="24"/>
          <w:szCs w:val="24"/>
          <w:lang w:val="en-US"/>
        </w:rPr>
        <w:t xml:space="preserve"> the </w:t>
      </w:r>
      <w:r w:rsidR="00C718DF" w:rsidRPr="00C327C0">
        <w:rPr>
          <w:rStyle w:val="hps"/>
          <w:rFonts w:ascii="Times New Roman" w:hAnsi="Times New Roman" w:cs="Times New Roman"/>
          <w:sz w:val="24"/>
          <w:szCs w:val="24"/>
          <w:lang w:val="en-US"/>
        </w:rPr>
        <w:t>inflationary</w:t>
      </w:r>
      <w:r w:rsidR="00C718DF" w:rsidRPr="00C327C0">
        <w:rPr>
          <w:rStyle w:val="shorttext"/>
          <w:rFonts w:ascii="Times New Roman" w:hAnsi="Times New Roman" w:cs="Times New Roman"/>
          <w:sz w:val="24"/>
          <w:szCs w:val="24"/>
          <w:lang w:val="en-US"/>
        </w:rPr>
        <w:t xml:space="preserve"> </w:t>
      </w:r>
      <w:r w:rsidR="00C718DF" w:rsidRPr="00C327C0">
        <w:rPr>
          <w:rStyle w:val="hps"/>
          <w:rFonts w:ascii="Times New Roman" w:hAnsi="Times New Roman" w:cs="Times New Roman"/>
          <w:sz w:val="24"/>
          <w:szCs w:val="24"/>
          <w:lang w:val="en-US"/>
        </w:rPr>
        <w:t xml:space="preserve">inertia and </w:t>
      </w:r>
      <w:r w:rsidR="004842A4" w:rsidRPr="00C327C0">
        <w:rPr>
          <w:rStyle w:val="hps"/>
          <w:rFonts w:ascii="Times New Roman" w:hAnsi="Times New Roman" w:cs="Times New Roman"/>
          <w:sz w:val="24"/>
          <w:szCs w:val="24"/>
          <w:lang w:val="en-US"/>
        </w:rPr>
        <w:t xml:space="preserve">the </w:t>
      </w:r>
      <w:r w:rsidR="00C718DF" w:rsidRPr="00C327C0">
        <w:rPr>
          <w:rStyle w:val="hps"/>
          <w:rFonts w:ascii="Times New Roman" w:hAnsi="Times New Roman" w:cs="Times New Roman"/>
          <w:sz w:val="24"/>
          <w:szCs w:val="24"/>
          <w:lang w:val="en-US"/>
        </w:rPr>
        <w:t>inte</w:t>
      </w:r>
      <w:r w:rsidR="004842A4" w:rsidRPr="00C327C0">
        <w:rPr>
          <w:rStyle w:val="hps"/>
          <w:rFonts w:ascii="Times New Roman" w:hAnsi="Times New Roman" w:cs="Times New Roman"/>
          <w:sz w:val="24"/>
          <w:szCs w:val="24"/>
          <w:lang w:val="en-US"/>
        </w:rPr>
        <w:t>r</w:t>
      </w:r>
      <w:r w:rsidR="00C718DF" w:rsidRPr="00C327C0">
        <w:rPr>
          <w:rStyle w:val="hps"/>
          <w:rFonts w:ascii="Times New Roman" w:hAnsi="Times New Roman" w:cs="Times New Roman"/>
          <w:sz w:val="24"/>
          <w:szCs w:val="24"/>
          <w:lang w:val="en-US"/>
        </w:rPr>
        <w:t xml:space="preserve">est </w:t>
      </w:r>
      <w:r w:rsidR="00C37D9A">
        <w:rPr>
          <w:rStyle w:val="hps"/>
          <w:rFonts w:ascii="Times New Roman" w:hAnsi="Times New Roman" w:cs="Times New Roman"/>
          <w:sz w:val="24"/>
          <w:szCs w:val="24"/>
          <w:lang w:val="en-US"/>
        </w:rPr>
        <w:t xml:space="preserve">rate </w:t>
      </w:r>
      <w:r w:rsidR="00C718DF" w:rsidRPr="00C327C0">
        <w:rPr>
          <w:rStyle w:val="hps"/>
          <w:rFonts w:ascii="Times New Roman" w:hAnsi="Times New Roman" w:cs="Times New Roman"/>
          <w:sz w:val="24"/>
          <w:szCs w:val="24"/>
          <w:lang w:val="en-US"/>
        </w:rPr>
        <w:t>is a measure of transparency</w:t>
      </w:r>
      <w:r w:rsidR="00C718DF" w:rsidRPr="00C327C0">
        <w:rPr>
          <w:rFonts w:ascii="Times New Roman" w:hAnsi="Times New Roman" w:cs="Times New Roman"/>
          <w:sz w:val="24"/>
          <w:szCs w:val="24"/>
          <w:lang w:val="en-US"/>
        </w:rPr>
        <w:t xml:space="preserve"> </w:t>
      </w:r>
      <w:r w:rsidR="00C718DF" w:rsidRPr="00C327C0">
        <w:rPr>
          <w:rStyle w:val="hps"/>
          <w:rFonts w:ascii="Times New Roman" w:hAnsi="Times New Roman" w:cs="Times New Roman"/>
          <w:sz w:val="24"/>
          <w:szCs w:val="24"/>
          <w:lang w:val="en-US"/>
        </w:rPr>
        <w:t>of</w:t>
      </w:r>
      <w:r w:rsidR="00C718DF" w:rsidRPr="00C327C0">
        <w:rPr>
          <w:rFonts w:ascii="Times New Roman" w:hAnsi="Times New Roman" w:cs="Times New Roman"/>
          <w:sz w:val="24"/>
          <w:szCs w:val="24"/>
          <w:lang w:val="en-US"/>
        </w:rPr>
        <w:t xml:space="preserve"> </w:t>
      </w:r>
      <w:r w:rsidR="00C718DF" w:rsidRPr="00C327C0">
        <w:rPr>
          <w:rStyle w:val="hps"/>
          <w:rFonts w:ascii="Times New Roman" w:hAnsi="Times New Roman" w:cs="Times New Roman"/>
          <w:sz w:val="24"/>
          <w:szCs w:val="24"/>
          <w:lang w:val="en-US"/>
        </w:rPr>
        <w:t>monetary</w:t>
      </w:r>
      <w:r w:rsidR="00C718DF" w:rsidRPr="00C327C0">
        <w:rPr>
          <w:rFonts w:ascii="Times New Roman" w:hAnsi="Times New Roman" w:cs="Times New Roman"/>
          <w:sz w:val="24"/>
          <w:szCs w:val="24"/>
          <w:lang w:val="en-US"/>
        </w:rPr>
        <w:t xml:space="preserve"> </w:t>
      </w:r>
      <w:r w:rsidR="00C718DF" w:rsidRPr="00C327C0">
        <w:rPr>
          <w:rStyle w:val="hps"/>
          <w:rFonts w:ascii="Times New Roman" w:hAnsi="Times New Roman" w:cs="Times New Roman"/>
          <w:sz w:val="24"/>
          <w:szCs w:val="24"/>
          <w:lang w:val="en-US"/>
        </w:rPr>
        <w:t>policy decisions</w:t>
      </w:r>
      <w:r w:rsidR="004842A4" w:rsidRPr="00C327C0">
        <w:rPr>
          <w:rStyle w:val="hps"/>
          <w:rFonts w:ascii="Times New Roman" w:hAnsi="Times New Roman" w:cs="Times New Roman"/>
          <w:sz w:val="24"/>
          <w:szCs w:val="24"/>
          <w:lang w:val="en-US"/>
        </w:rPr>
        <w:t>.</w:t>
      </w:r>
      <w:r w:rsidR="004C65D5">
        <w:rPr>
          <w:rStyle w:val="hps"/>
          <w:rFonts w:ascii="Times New Roman" w:hAnsi="Times New Roman" w:cs="Times New Roman"/>
          <w:sz w:val="24"/>
          <w:szCs w:val="24"/>
          <w:lang w:val="en-US"/>
        </w:rPr>
        <w:t xml:space="preserve"> </w:t>
      </w:r>
      <w:r w:rsidR="004842A4" w:rsidRPr="00C327C0">
        <w:rPr>
          <w:rFonts w:ascii="Times New Roman" w:hAnsi="Times New Roman" w:cs="Times New Roman"/>
          <w:iCs/>
          <w:sz w:val="24"/>
          <w:szCs w:val="24"/>
          <w:lang w:val="en-US"/>
        </w:rPr>
        <w:t>T</w:t>
      </w:r>
      <w:r w:rsidR="00571C2C" w:rsidRPr="00C327C0">
        <w:rPr>
          <w:rFonts w:ascii="Times New Roman" w:hAnsi="Times New Roman" w:cs="Times New Roman"/>
          <w:iCs/>
          <w:sz w:val="24"/>
          <w:szCs w:val="24"/>
          <w:lang w:val="en-US"/>
        </w:rPr>
        <w:t xml:space="preserve">hese controls </w:t>
      </w:r>
      <w:r w:rsidR="00571C2C" w:rsidRPr="00C327C0">
        <w:rPr>
          <w:rStyle w:val="hps"/>
          <w:rFonts w:ascii="Times New Roman" w:hAnsi="Times New Roman" w:cs="Times New Roman"/>
          <w:sz w:val="24"/>
          <w:szCs w:val="24"/>
          <w:lang w:val="en-US"/>
        </w:rPr>
        <w:t>were not</w:t>
      </w:r>
      <w:r w:rsidR="00571C2C" w:rsidRPr="00C327C0">
        <w:rPr>
          <w:rStyle w:val="shorttext"/>
          <w:rFonts w:ascii="Times New Roman" w:hAnsi="Times New Roman" w:cs="Times New Roman"/>
          <w:sz w:val="24"/>
          <w:szCs w:val="24"/>
          <w:lang w:val="en-US"/>
        </w:rPr>
        <w:t xml:space="preserve"> </w:t>
      </w:r>
      <w:r w:rsidR="00571C2C" w:rsidRPr="00C327C0">
        <w:rPr>
          <w:rStyle w:val="hps"/>
          <w:rFonts w:ascii="Times New Roman" w:hAnsi="Times New Roman" w:cs="Times New Roman"/>
          <w:sz w:val="24"/>
          <w:szCs w:val="24"/>
          <w:lang w:val="en-US"/>
        </w:rPr>
        <w:t>relevant to explain</w:t>
      </w:r>
      <w:r w:rsidR="00571C2C" w:rsidRPr="00C327C0" w:rsidDel="00571C2C">
        <w:rPr>
          <w:rFonts w:ascii="Times New Roman" w:hAnsi="Times New Roman" w:cs="Times New Roman"/>
          <w:iCs/>
          <w:sz w:val="24"/>
          <w:szCs w:val="24"/>
          <w:lang w:val="en-US"/>
        </w:rPr>
        <w:t xml:space="preserve"> </w:t>
      </w:r>
      <w:r w:rsidRPr="00C327C0">
        <w:rPr>
          <w:rFonts w:ascii="Times New Roman" w:hAnsi="Times New Roman" w:cs="Times New Roman"/>
          <w:iCs/>
          <w:sz w:val="24"/>
          <w:szCs w:val="24"/>
          <w:lang w:val="en-US"/>
        </w:rPr>
        <w:t xml:space="preserve">the inflation </w:t>
      </w:r>
      <w:r w:rsidRPr="004C65D5">
        <w:rPr>
          <w:rFonts w:ascii="Times New Roman" w:hAnsi="Times New Roman" w:cs="Times New Roman"/>
          <w:iCs/>
          <w:sz w:val="24"/>
          <w:szCs w:val="24"/>
          <w:lang w:val="en-US"/>
        </w:rPr>
        <w:t>forecast error</w:t>
      </w:r>
      <w:r w:rsidR="00C37D9A">
        <w:rPr>
          <w:rFonts w:ascii="Times New Roman" w:hAnsi="Times New Roman" w:cs="Times New Roman"/>
          <w:iCs/>
          <w:sz w:val="24"/>
          <w:szCs w:val="24"/>
          <w:lang w:val="en-US"/>
        </w:rPr>
        <w:t>s</w:t>
      </w:r>
      <w:r w:rsidRPr="004C65D5">
        <w:rPr>
          <w:rFonts w:ascii="Times New Roman" w:hAnsi="Times New Roman" w:cs="Times New Roman"/>
          <w:iCs/>
          <w:sz w:val="24"/>
          <w:szCs w:val="24"/>
          <w:lang w:val="en-US"/>
        </w:rPr>
        <w:t>.</w:t>
      </w:r>
      <w:r w:rsidR="003412C4" w:rsidRPr="004C65D5">
        <w:rPr>
          <w:rFonts w:ascii="Times New Roman" w:hAnsi="Times New Roman" w:cs="Times New Roman"/>
          <w:iCs/>
          <w:sz w:val="24"/>
          <w:szCs w:val="24"/>
          <w:lang w:val="en-US"/>
        </w:rPr>
        <w:t xml:space="preserve"> </w:t>
      </w:r>
      <w:r w:rsidR="006B70AA" w:rsidRPr="004C65D5">
        <w:rPr>
          <w:rFonts w:ascii="Times New Roman" w:hAnsi="Times New Roman" w:cs="Times New Roman"/>
          <w:iCs/>
          <w:sz w:val="24"/>
          <w:szCs w:val="24"/>
          <w:lang w:val="en-US"/>
        </w:rPr>
        <w:t>The</w:t>
      </w:r>
      <w:r w:rsidR="006B70AA">
        <w:rPr>
          <w:rFonts w:ascii="Times New Roman" w:hAnsi="Times New Roman" w:cs="Times New Roman"/>
          <w:iCs/>
          <w:sz w:val="24"/>
          <w:szCs w:val="24"/>
          <w:lang w:val="en-US"/>
        </w:rPr>
        <w:t xml:space="preserve"> coefficients of determination </w:t>
      </w:r>
      <w:r w:rsidR="00571C2C">
        <w:rPr>
          <w:rFonts w:ascii="Times New Roman" w:hAnsi="Times New Roman" w:cs="Times New Roman"/>
          <w:iCs/>
          <w:sz w:val="24"/>
          <w:szCs w:val="24"/>
          <w:lang w:val="en-US"/>
        </w:rPr>
        <w:t xml:space="preserve">not </w:t>
      </w:r>
      <w:r w:rsidR="006B70AA">
        <w:rPr>
          <w:rFonts w:ascii="Times New Roman" w:hAnsi="Times New Roman" w:cs="Times New Roman"/>
          <w:iCs/>
          <w:sz w:val="24"/>
          <w:szCs w:val="24"/>
          <w:lang w:val="en-US"/>
        </w:rPr>
        <w:t xml:space="preserve">have significance </w:t>
      </w:r>
      <w:r w:rsidR="003412C4">
        <w:rPr>
          <w:rFonts w:ascii="Times New Roman" w:hAnsi="Times New Roman" w:cs="Times New Roman"/>
          <w:iCs/>
          <w:sz w:val="24"/>
          <w:szCs w:val="24"/>
          <w:lang w:val="en-US"/>
        </w:rPr>
        <w:t xml:space="preserve">for </w:t>
      </w:r>
      <w:r w:rsidR="006B70AA">
        <w:rPr>
          <w:rFonts w:ascii="Times New Roman" w:hAnsi="Times New Roman" w:cs="Times New Roman"/>
          <w:iCs/>
          <w:sz w:val="24"/>
          <w:szCs w:val="24"/>
          <w:lang w:val="en-US"/>
        </w:rPr>
        <w:t>a</w:t>
      </w:r>
      <w:r w:rsidR="00571C2C">
        <w:rPr>
          <w:rFonts w:ascii="Times New Roman" w:hAnsi="Times New Roman" w:cs="Times New Roman"/>
          <w:iCs/>
          <w:sz w:val="24"/>
          <w:szCs w:val="24"/>
          <w:lang w:val="en-US"/>
        </w:rPr>
        <w:t>ll the</w:t>
      </w:r>
      <w:r w:rsidR="004842A4">
        <w:rPr>
          <w:rFonts w:ascii="Times New Roman" w:hAnsi="Times New Roman" w:cs="Times New Roman"/>
          <w:iCs/>
          <w:sz w:val="24"/>
          <w:szCs w:val="24"/>
          <w:lang w:val="en-US"/>
        </w:rPr>
        <w:t xml:space="preserve"> </w:t>
      </w:r>
      <w:r w:rsidR="003412C4">
        <w:rPr>
          <w:rFonts w:ascii="Times New Roman" w:hAnsi="Times New Roman" w:cs="Times New Roman"/>
          <w:iCs/>
          <w:sz w:val="24"/>
          <w:szCs w:val="24"/>
          <w:lang w:val="en-US"/>
        </w:rPr>
        <w:t xml:space="preserve">institutions with </w:t>
      </w:r>
      <w:r w:rsidR="00571C2C">
        <w:rPr>
          <w:rFonts w:ascii="Times New Roman" w:hAnsi="Times New Roman" w:cs="Times New Roman"/>
          <w:iCs/>
          <w:sz w:val="24"/>
          <w:szCs w:val="24"/>
          <w:lang w:val="en-US"/>
        </w:rPr>
        <w:t>the</w:t>
      </w:r>
      <w:r w:rsidR="003412C4">
        <w:rPr>
          <w:rFonts w:ascii="Times New Roman" w:hAnsi="Times New Roman" w:cs="Times New Roman"/>
          <w:iCs/>
          <w:sz w:val="24"/>
          <w:szCs w:val="24"/>
          <w:lang w:val="en-US"/>
        </w:rPr>
        <w:t xml:space="preserve"> horizon</w:t>
      </w:r>
      <w:r w:rsidR="00571C2C">
        <w:rPr>
          <w:rFonts w:ascii="Times New Roman" w:hAnsi="Times New Roman" w:cs="Times New Roman"/>
          <w:iCs/>
          <w:sz w:val="24"/>
          <w:szCs w:val="24"/>
          <w:lang w:val="en-US"/>
        </w:rPr>
        <w:t>s</w:t>
      </w:r>
      <w:r w:rsidR="003412C4">
        <w:rPr>
          <w:rFonts w:ascii="Times New Roman" w:hAnsi="Times New Roman" w:cs="Times New Roman"/>
          <w:iCs/>
          <w:sz w:val="24"/>
          <w:szCs w:val="24"/>
          <w:lang w:val="en-US"/>
        </w:rPr>
        <w:t xml:space="preserve"> of 3 </w:t>
      </w:r>
      <w:r w:rsidR="00571C2C">
        <w:rPr>
          <w:rFonts w:ascii="Times New Roman" w:hAnsi="Times New Roman" w:cs="Times New Roman"/>
          <w:iCs/>
          <w:sz w:val="24"/>
          <w:szCs w:val="24"/>
          <w:lang w:val="en-US"/>
        </w:rPr>
        <w:t xml:space="preserve">and 6 </w:t>
      </w:r>
      <w:r w:rsidR="003412C4">
        <w:rPr>
          <w:rFonts w:ascii="Times New Roman" w:hAnsi="Times New Roman" w:cs="Times New Roman"/>
          <w:iCs/>
          <w:sz w:val="24"/>
          <w:szCs w:val="24"/>
          <w:lang w:val="en-US"/>
        </w:rPr>
        <w:t>months</w:t>
      </w:r>
      <w:r w:rsidR="004C65D5">
        <w:rPr>
          <w:rFonts w:ascii="Times New Roman" w:hAnsi="Times New Roman" w:cs="Times New Roman"/>
          <w:iCs/>
          <w:sz w:val="24"/>
          <w:szCs w:val="24"/>
          <w:lang w:val="en-US"/>
        </w:rPr>
        <w:t xml:space="preserve"> (Table 2)</w:t>
      </w:r>
      <w:r w:rsidR="003412C4">
        <w:rPr>
          <w:rFonts w:ascii="Times New Roman" w:hAnsi="Times New Roman" w:cs="Times New Roman"/>
          <w:iCs/>
          <w:sz w:val="24"/>
          <w:szCs w:val="24"/>
          <w:lang w:val="en-US"/>
        </w:rPr>
        <w:t xml:space="preserve">. The results from the Chi-square test for independence show that the null hypothesis that there exists independence between inflation forecast </w:t>
      </w:r>
      <w:r w:rsidR="003412C4" w:rsidRPr="0000127A">
        <w:rPr>
          <w:rFonts w:ascii="Times New Roman" w:hAnsi="Times New Roman" w:cs="Times New Roman"/>
          <w:iCs/>
          <w:sz w:val="24"/>
          <w:szCs w:val="24"/>
          <w:lang w:val="en-US"/>
        </w:rPr>
        <w:t>error</w:t>
      </w:r>
      <w:r w:rsidR="004842A4" w:rsidRPr="0000127A">
        <w:rPr>
          <w:rFonts w:ascii="Times New Roman" w:hAnsi="Times New Roman" w:cs="Times New Roman"/>
          <w:iCs/>
          <w:sz w:val="24"/>
          <w:szCs w:val="24"/>
          <w:lang w:val="en-US"/>
        </w:rPr>
        <w:t xml:space="preserve"> and</w:t>
      </w:r>
      <w:r w:rsidR="007C6E66">
        <w:rPr>
          <w:rFonts w:ascii="Times New Roman" w:hAnsi="Times New Roman" w:cs="Times New Roman"/>
          <w:iCs/>
          <w:sz w:val="24"/>
          <w:szCs w:val="24"/>
          <w:lang w:val="en-US"/>
        </w:rPr>
        <w:t xml:space="preserve"> </w:t>
      </w:r>
      <w:r w:rsidR="004842A4" w:rsidRPr="0000127A">
        <w:rPr>
          <w:rStyle w:val="hps"/>
          <w:rFonts w:ascii="Times New Roman" w:hAnsi="Times New Roman" w:cs="Times New Roman"/>
          <w:sz w:val="24"/>
          <w:szCs w:val="24"/>
          <w:lang w:val="en-US"/>
        </w:rPr>
        <w:t>the r</w:t>
      </w:r>
      <w:r w:rsidR="007C6E66">
        <w:rPr>
          <w:rStyle w:val="hps"/>
          <w:rFonts w:ascii="Times New Roman" w:hAnsi="Times New Roman" w:cs="Times New Roman"/>
          <w:sz w:val="24"/>
          <w:szCs w:val="24"/>
          <w:lang w:val="en-US"/>
        </w:rPr>
        <w:t>egressors</w:t>
      </w:r>
      <w:r w:rsidR="004842A4" w:rsidRPr="0000127A">
        <w:rPr>
          <w:rStyle w:val="hps"/>
          <w:rFonts w:ascii="Times New Roman" w:hAnsi="Times New Roman" w:cs="Times New Roman"/>
          <w:sz w:val="24"/>
          <w:szCs w:val="24"/>
          <w:lang w:val="en-US"/>
        </w:rPr>
        <w:t>.</w:t>
      </w:r>
      <w:r w:rsidR="003412C4" w:rsidRPr="0000127A">
        <w:rPr>
          <w:rFonts w:ascii="Times New Roman" w:hAnsi="Times New Roman" w:cs="Times New Roman"/>
          <w:iCs/>
          <w:sz w:val="24"/>
          <w:szCs w:val="24"/>
          <w:lang w:val="en-US"/>
        </w:rPr>
        <w:t xml:space="preserve"> </w:t>
      </w:r>
    </w:p>
    <w:p w:rsidR="0000127A" w:rsidRPr="00DC3D23" w:rsidRDefault="0037509E" w:rsidP="00C37D9A">
      <w:pPr>
        <w:widowControl w:val="0"/>
        <w:spacing w:after="0" w:line="360" w:lineRule="auto"/>
        <w:ind w:left="2832" w:firstLine="708"/>
        <w:jc w:val="both"/>
        <w:rPr>
          <w:rFonts w:ascii="Times New Roman" w:hAnsi="Times New Roman" w:cs="Times New Roman"/>
          <w:b/>
          <w:i/>
          <w:iCs/>
          <w:lang w:val="en-US"/>
        </w:rPr>
      </w:pPr>
      <w:r w:rsidRPr="00DC3D23">
        <w:rPr>
          <w:rFonts w:ascii="Times New Roman" w:hAnsi="Times New Roman" w:cs="Times New Roman"/>
          <w:b/>
          <w:i/>
          <w:iCs/>
          <w:lang w:val="en-US"/>
        </w:rPr>
        <w:t>Table 2</w:t>
      </w:r>
    </w:p>
    <w:p w:rsidR="00410BB8" w:rsidRPr="00DC3D23" w:rsidRDefault="0000127A" w:rsidP="00410BB8">
      <w:pPr>
        <w:widowControl w:val="0"/>
        <w:spacing w:after="0" w:line="240" w:lineRule="auto"/>
        <w:jc w:val="center"/>
        <w:rPr>
          <w:rFonts w:ascii="Times New Roman" w:hAnsi="Times New Roman" w:cs="Times New Roman"/>
          <w:iCs/>
          <w:lang w:val="en-US"/>
        </w:rPr>
      </w:pPr>
      <w:r w:rsidRPr="00DC3D23">
        <w:rPr>
          <w:rFonts w:ascii="Times New Roman" w:hAnsi="Times New Roman" w:cs="Times New Roman"/>
          <w:i/>
          <w:iCs/>
          <w:lang w:val="en-US"/>
        </w:rPr>
        <w:t xml:space="preserve"> Orthogonality tests (Specification 1)</w:t>
      </w:r>
      <w:r w:rsidRPr="00DC3D23" w:rsidDel="0000127A">
        <w:rPr>
          <w:rFonts w:ascii="Times New Roman" w:hAnsi="Times New Roman" w:cs="Times New Roman"/>
          <w:i/>
          <w:iCs/>
          <w:lang w:val="en-US"/>
        </w:rPr>
        <w:t xml:space="preserve"> </w:t>
      </w:r>
      <w:r w:rsidRPr="00DC3D23">
        <w:rPr>
          <w:rFonts w:ascii="Times New Roman" w:eastAsia="Times New Roman" w:hAnsi="Times New Roman" w:cs="Times New Roman"/>
          <w:color w:val="000000"/>
          <w:lang w:eastAsia="pt-BR"/>
        </w:rPr>
        <w:t> </w:t>
      </w:r>
    </w:p>
    <w:tbl>
      <w:tblPr>
        <w:tblW w:w="8280" w:type="dxa"/>
        <w:tblInd w:w="58" w:type="dxa"/>
        <w:tblCellMar>
          <w:left w:w="70" w:type="dxa"/>
          <w:right w:w="70" w:type="dxa"/>
        </w:tblCellMar>
        <w:tblLook w:val="04A0"/>
      </w:tblPr>
      <w:tblGrid>
        <w:gridCol w:w="520"/>
        <w:gridCol w:w="592"/>
        <w:gridCol w:w="666"/>
        <w:gridCol w:w="591"/>
        <w:gridCol w:w="591"/>
        <w:gridCol w:w="591"/>
        <w:gridCol w:w="769"/>
        <w:gridCol w:w="190"/>
        <w:gridCol w:w="592"/>
        <w:gridCol w:w="667"/>
        <w:gridCol w:w="667"/>
        <w:gridCol w:w="592"/>
        <w:gridCol w:w="592"/>
        <w:gridCol w:w="770"/>
      </w:tblGrid>
      <w:tr w:rsidR="00410BB8" w:rsidRPr="00F6370F" w:rsidTr="00410BB8">
        <w:trPr>
          <w:trHeight w:val="300"/>
        </w:trPr>
        <w:tc>
          <w:tcPr>
            <w:tcW w:w="520" w:type="dxa"/>
            <w:tcBorders>
              <w:top w:val="single" w:sz="4" w:space="0" w:color="auto"/>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 </w:t>
            </w:r>
          </w:p>
        </w:tc>
        <w:tc>
          <w:tcPr>
            <w:tcW w:w="3800" w:type="dxa"/>
            <w:gridSpan w:val="6"/>
            <w:tcBorders>
              <w:top w:val="single" w:sz="4" w:space="0" w:color="auto"/>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3 months</w:t>
            </w:r>
          </w:p>
        </w:tc>
        <w:tc>
          <w:tcPr>
            <w:tcW w:w="80" w:type="dxa"/>
            <w:tcBorders>
              <w:top w:val="single" w:sz="4" w:space="0" w:color="auto"/>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 </w:t>
            </w:r>
          </w:p>
        </w:tc>
        <w:tc>
          <w:tcPr>
            <w:tcW w:w="3880" w:type="dxa"/>
            <w:gridSpan w:val="6"/>
            <w:tcBorders>
              <w:top w:val="single" w:sz="4" w:space="0" w:color="auto"/>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6 months</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Inst</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C</w:t>
            </w:r>
          </w:p>
        </w:tc>
        <w:tc>
          <w:tcPr>
            <w:tcW w:w="666"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IR</w:t>
            </w:r>
          </w:p>
        </w:tc>
        <w:tc>
          <w:tcPr>
            <w:tcW w:w="591"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Inf</w:t>
            </w:r>
          </w:p>
        </w:tc>
        <w:tc>
          <w:tcPr>
            <w:tcW w:w="591"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R2</w:t>
            </w:r>
          </w:p>
        </w:tc>
        <w:tc>
          <w:tcPr>
            <w:tcW w:w="591"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Chi</w:t>
            </w:r>
          </w:p>
        </w:tc>
        <w:tc>
          <w:tcPr>
            <w:tcW w:w="769"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p-value</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C</w:t>
            </w:r>
          </w:p>
        </w:tc>
        <w:tc>
          <w:tcPr>
            <w:tcW w:w="667"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IR</w:t>
            </w:r>
          </w:p>
        </w:tc>
        <w:tc>
          <w:tcPr>
            <w:tcW w:w="667"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Inf</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R2</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Chi</w:t>
            </w:r>
          </w:p>
        </w:tc>
        <w:tc>
          <w:tcPr>
            <w:tcW w:w="770"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i/>
                <w:iCs/>
                <w:color w:val="000000"/>
                <w:sz w:val="20"/>
                <w:szCs w:val="20"/>
                <w:lang w:eastAsia="pt-BR"/>
              </w:rPr>
            </w:pPr>
            <w:r w:rsidRPr="00F6370F">
              <w:rPr>
                <w:rFonts w:ascii="Times New Roman" w:eastAsia="Times New Roman" w:hAnsi="Times New Roman" w:cs="Times New Roman"/>
                <w:i/>
                <w:iCs/>
                <w:color w:val="000000"/>
                <w:sz w:val="20"/>
                <w:szCs w:val="20"/>
                <w:lang w:eastAsia="pt-BR"/>
              </w:rPr>
              <w:t>p-value</w:t>
            </w:r>
          </w:p>
        </w:tc>
      </w:tr>
      <w:tr w:rsidR="00410BB8" w:rsidRPr="00F6370F" w:rsidTr="00410BB8">
        <w:trPr>
          <w:trHeight w:val="300"/>
        </w:trPr>
        <w:tc>
          <w:tcPr>
            <w:tcW w:w="520" w:type="dxa"/>
            <w:tcBorders>
              <w:top w:val="single" w:sz="4" w:space="0" w:color="auto"/>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0.768</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-0.497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0.150</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0.043</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1.194</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0.755</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0.901</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-0.349</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-0.425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0.161</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3.704</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0.295</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0.441</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-0.248</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0.133</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0.020</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1.018</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0.797</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0.781</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-0.292</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-0.278</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0.088</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2.163</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0.539</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0.707</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-0.450</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0.179</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0.044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1.471</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0.689</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0.901</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-0.352</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-0.283</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0.089</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2.523</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0.471</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0.818</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-0.505</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0.061</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0.042</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0.801</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0.849</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0.985</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-0.375</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-0.465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0.181</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4.471</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0.215</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0.569</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-0.337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0.122</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0.023</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0.974</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0.807</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1.182</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-0.535</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-0.394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0.169</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3.765</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0.288</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0.643</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-0.407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0.141</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0.037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1.024</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0.795</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0.576</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-0.145</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-0.269</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0.068</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2.061</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0.560</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6</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1.057</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-0.681</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0.110</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0.067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1.340</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0.720</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0.891</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-0.329</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-0.383</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0.144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3.335</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0.343</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7</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0.527</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-0.274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0.111</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0.018</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1.226</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0.747</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0.900</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-0.352</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-0.286</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0.101</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2.527</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0.470</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8</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0.669</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-0.374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0.094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0.024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1.121</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0.772</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0.885</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-0.259</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-0.570</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0.235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6.182</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0.103</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9</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0.714</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-0.434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0.093</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0.027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0.883</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0.830</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0.781</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-0.247</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-0.424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0.134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3.685</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0.298</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10</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0.957</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-0.639</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0.147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0.061</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1.317</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0.725</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0.910</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-0.357</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-0.376</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0.140</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3.181</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0.365</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11</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0.570</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-0.381</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0.239</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0.060</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1.829</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0.609</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0.727</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-0.240</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-0.294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0.084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2.347</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0.504</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12</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0.554</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-0.330</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0.112</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0.022</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0.857</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0.836</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0.632</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-0.188</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-0.288</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0.081</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2.126</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0.547</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13</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1.098</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-0.727</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0.103</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0.074</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1.263</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0.738</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1.154</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-0.551</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-0.390</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0.165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3.523</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0.318</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0.609</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-0.338</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0.063</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0.019</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0.794</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0.851</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0.804</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-0.259</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-0.394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0.125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3.443</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0.328</w:t>
            </w:r>
          </w:p>
        </w:tc>
      </w:tr>
      <w:tr w:rsidR="00410BB8" w:rsidRPr="00F6370F" w:rsidTr="00410BB8">
        <w:trPr>
          <w:trHeight w:val="300"/>
        </w:trPr>
        <w:tc>
          <w:tcPr>
            <w:tcW w:w="52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15</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0.593</w:t>
            </w:r>
          </w:p>
        </w:tc>
        <w:tc>
          <w:tcPr>
            <w:tcW w:w="666"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-0.382</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0.199</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0.042</w:t>
            </w:r>
          </w:p>
        </w:tc>
        <w:tc>
          <w:tcPr>
            <w:tcW w:w="591"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1.503</w:t>
            </w:r>
          </w:p>
        </w:tc>
        <w:tc>
          <w:tcPr>
            <w:tcW w:w="769"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0.682</w:t>
            </w:r>
          </w:p>
        </w:tc>
        <w:tc>
          <w:tcPr>
            <w:tcW w:w="8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0.933</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-0.298</w:t>
            </w:r>
          </w:p>
        </w:tc>
        <w:tc>
          <w:tcPr>
            <w:tcW w:w="667"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-0.534</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0.213</w:t>
            </w:r>
          </w:p>
        </w:tc>
        <w:tc>
          <w:tcPr>
            <w:tcW w:w="592"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5.632</w:t>
            </w:r>
          </w:p>
        </w:tc>
        <w:tc>
          <w:tcPr>
            <w:tcW w:w="770" w:type="dxa"/>
            <w:tcBorders>
              <w:top w:val="nil"/>
              <w:left w:val="nil"/>
              <w:bottom w:val="nil"/>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0.131</w:t>
            </w:r>
          </w:p>
        </w:tc>
      </w:tr>
      <w:tr w:rsidR="00410BB8" w:rsidRPr="00F6370F" w:rsidTr="00410BB8">
        <w:trPr>
          <w:trHeight w:val="300"/>
        </w:trPr>
        <w:tc>
          <w:tcPr>
            <w:tcW w:w="520"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16</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0.752</w:t>
            </w:r>
          </w:p>
        </w:tc>
        <w:tc>
          <w:tcPr>
            <w:tcW w:w="666"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-0.496</w:t>
            </w:r>
          </w:p>
        </w:tc>
        <w:tc>
          <w:tcPr>
            <w:tcW w:w="591"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0.193</w:t>
            </w:r>
          </w:p>
        </w:tc>
        <w:tc>
          <w:tcPr>
            <w:tcW w:w="591"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0.057</w:t>
            </w:r>
          </w:p>
        </w:tc>
        <w:tc>
          <w:tcPr>
            <w:tcW w:w="591"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1.524</w:t>
            </w:r>
          </w:p>
        </w:tc>
        <w:tc>
          <w:tcPr>
            <w:tcW w:w="769"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0.677</w:t>
            </w:r>
          </w:p>
        </w:tc>
        <w:tc>
          <w:tcPr>
            <w:tcW w:w="80"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 </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0.774</w:t>
            </w:r>
          </w:p>
        </w:tc>
        <w:tc>
          <w:tcPr>
            <w:tcW w:w="667"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-0.268</w:t>
            </w:r>
          </w:p>
        </w:tc>
        <w:tc>
          <w:tcPr>
            <w:tcW w:w="667"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-0.315</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0.095</w:t>
            </w:r>
          </w:p>
        </w:tc>
        <w:tc>
          <w:tcPr>
            <w:tcW w:w="592"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2.539</w:t>
            </w:r>
          </w:p>
        </w:tc>
        <w:tc>
          <w:tcPr>
            <w:tcW w:w="770" w:type="dxa"/>
            <w:tcBorders>
              <w:top w:val="nil"/>
              <w:left w:val="nil"/>
              <w:bottom w:val="single" w:sz="4" w:space="0" w:color="auto"/>
              <w:right w:val="nil"/>
            </w:tcBorders>
            <w:shd w:val="clear" w:color="auto" w:fill="auto"/>
            <w:noWrap/>
            <w:vAlign w:val="bottom"/>
            <w:hideMark/>
          </w:tcPr>
          <w:p w:rsidR="00410BB8" w:rsidRPr="00F6370F" w:rsidRDefault="00410BB8" w:rsidP="00410BB8">
            <w:pPr>
              <w:spacing w:after="0" w:line="240" w:lineRule="auto"/>
              <w:jc w:val="center"/>
              <w:rPr>
                <w:rFonts w:ascii="Times New Roman" w:eastAsia="Times New Roman" w:hAnsi="Times New Roman" w:cs="Times New Roman"/>
                <w:color w:val="000000"/>
                <w:sz w:val="20"/>
                <w:szCs w:val="20"/>
                <w:lang w:eastAsia="pt-BR"/>
              </w:rPr>
            </w:pPr>
            <w:r w:rsidRPr="00F6370F">
              <w:rPr>
                <w:rFonts w:ascii="Times New Roman" w:eastAsia="Times New Roman" w:hAnsi="Times New Roman" w:cs="Times New Roman"/>
                <w:color w:val="000000"/>
                <w:sz w:val="20"/>
                <w:szCs w:val="20"/>
                <w:lang w:eastAsia="pt-BR"/>
              </w:rPr>
              <w:t>0.468</w:t>
            </w:r>
          </w:p>
        </w:tc>
      </w:tr>
    </w:tbl>
    <w:p w:rsidR="0000127A" w:rsidRPr="00F6370F" w:rsidRDefault="0000127A" w:rsidP="00410BB8">
      <w:pPr>
        <w:widowControl w:val="0"/>
        <w:spacing w:after="0" w:line="240" w:lineRule="auto"/>
        <w:jc w:val="center"/>
        <w:rPr>
          <w:rFonts w:ascii="Times New Roman" w:hAnsi="Times New Roman" w:cs="Times New Roman"/>
          <w:iCs/>
          <w:sz w:val="20"/>
          <w:szCs w:val="20"/>
          <w:lang w:val="en-US"/>
        </w:rPr>
      </w:pPr>
    </w:p>
    <w:p w:rsidR="00240430" w:rsidRPr="00587B09" w:rsidRDefault="00240430" w:rsidP="00240430">
      <w:pPr>
        <w:widowControl w:val="0"/>
        <w:spacing w:after="0" w:line="360" w:lineRule="auto"/>
        <w:ind w:firstLine="708"/>
        <w:jc w:val="both"/>
        <w:rPr>
          <w:rStyle w:val="hps"/>
          <w:lang w:val="en-US"/>
        </w:rPr>
      </w:pPr>
      <w:r w:rsidRPr="00587B09">
        <w:rPr>
          <w:rStyle w:val="hps"/>
          <w:rFonts w:ascii="Times New Roman" w:hAnsi="Times New Roman" w:cs="Times New Roman"/>
          <w:sz w:val="24"/>
          <w:szCs w:val="24"/>
          <w:lang w:val="en-US"/>
        </w:rPr>
        <w:t>In this sense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these errors</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can not</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be explained</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by the Selic rate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and the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inflation rate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of the day</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prior to the publication</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of the minutes</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of the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Monetary Policy Committee.</w:t>
      </w:r>
    </w:p>
    <w:p w:rsidR="00D97F88" w:rsidRPr="00D97F88" w:rsidRDefault="00E41DDC" w:rsidP="003F17E6">
      <w:pPr>
        <w:widowControl w:val="0"/>
        <w:spacing w:after="0" w:line="360" w:lineRule="auto"/>
        <w:ind w:firstLine="708"/>
        <w:jc w:val="both"/>
        <w:rPr>
          <w:rFonts w:ascii="Times New Roman" w:hAnsi="Times New Roman" w:cs="Times New Roman"/>
          <w:iCs/>
          <w:sz w:val="24"/>
          <w:szCs w:val="24"/>
          <w:lang w:val="en-US"/>
        </w:rPr>
      </w:pPr>
      <w:r>
        <w:rPr>
          <w:rFonts w:ascii="Times New Roman" w:hAnsi="Times New Roman" w:cs="Times New Roman"/>
          <w:iCs/>
          <w:sz w:val="24"/>
          <w:szCs w:val="24"/>
          <w:lang w:val="en-US"/>
        </w:rPr>
        <w:t>Second</w:t>
      </w:r>
      <w:r w:rsidRPr="008C1087">
        <w:rPr>
          <w:rFonts w:ascii="Times New Roman" w:hAnsi="Times New Roman" w:cs="Times New Roman"/>
          <w:iCs/>
          <w:sz w:val="24"/>
          <w:szCs w:val="24"/>
          <w:lang w:val="en-US"/>
        </w:rPr>
        <w:t xml:space="preserve"> specification amplifies the previous model with the inclusion </w:t>
      </w:r>
      <w:r w:rsidR="006A6FEC" w:rsidRPr="00587B09">
        <w:rPr>
          <w:rStyle w:val="hps"/>
          <w:rFonts w:ascii="Times New Roman" w:hAnsi="Times New Roman" w:cs="Times New Roman"/>
          <w:sz w:val="24"/>
          <w:szCs w:val="24"/>
          <w:lang w:val="en-US"/>
        </w:rPr>
        <w:t>of a new</w:t>
      </w:r>
      <w:r w:rsidR="006A6FEC" w:rsidRPr="00587B09">
        <w:rPr>
          <w:rFonts w:ascii="Times New Roman" w:hAnsi="Times New Roman" w:cs="Times New Roman"/>
          <w:sz w:val="24"/>
          <w:szCs w:val="24"/>
          <w:lang w:val="en-US"/>
        </w:rPr>
        <w:t xml:space="preserve"> </w:t>
      </w:r>
      <w:r w:rsidR="006A6FEC" w:rsidRPr="00587B09">
        <w:rPr>
          <w:rStyle w:val="hps"/>
          <w:rFonts w:ascii="Times New Roman" w:hAnsi="Times New Roman" w:cs="Times New Roman"/>
          <w:sz w:val="24"/>
          <w:szCs w:val="24"/>
          <w:lang w:val="en-US"/>
        </w:rPr>
        <w:t>dimension of</w:t>
      </w:r>
      <w:r w:rsidR="006A6FEC" w:rsidRPr="00587B09">
        <w:rPr>
          <w:rFonts w:ascii="Times New Roman" w:hAnsi="Times New Roman" w:cs="Times New Roman"/>
          <w:sz w:val="24"/>
          <w:szCs w:val="24"/>
          <w:lang w:val="en-US"/>
        </w:rPr>
        <w:t xml:space="preserve"> </w:t>
      </w:r>
      <w:r w:rsidR="006A6FEC" w:rsidRPr="00587B09">
        <w:rPr>
          <w:rStyle w:val="hps"/>
          <w:rFonts w:ascii="Times New Roman" w:hAnsi="Times New Roman" w:cs="Times New Roman"/>
          <w:sz w:val="24"/>
          <w:szCs w:val="24"/>
          <w:lang w:val="en-US"/>
        </w:rPr>
        <w:t>transparency</w:t>
      </w:r>
      <w:r w:rsidR="006A6FEC" w:rsidRPr="00587B09">
        <w:rPr>
          <w:rFonts w:ascii="Times New Roman" w:hAnsi="Times New Roman" w:cs="Times New Roman"/>
          <w:sz w:val="24"/>
          <w:szCs w:val="24"/>
          <w:lang w:val="en-US"/>
        </w:rPr>
        <w:t xml:space="preserve"> </w:t>
      </w:r>
      <w:r w:rsidR="006A6FEC" w:rsidRPr="00587B09">
        <w:rPr>
          <w:rStyle w:val="hps"/>
          <w:rFonts w:ascii="Times New Roman" w:hAnsi="Times New Roman" w:cs="Times New Roman"/>
          <w:sz w:val="24"/>
          <w:szCs w:val="24"/>
          <w:lang w:val="en-US"/>
        </w:rPr>
        <w:t>of the central bank</w:t>
      </w:r>
      <w:r w:rsidR="006A6FEC" w:rsidRPr="00587B09">
        <w:rPr>
          <w:rFonts w:ascii="Times New Roman" w:hAnsi="Times New Roman" w:cs="Times New Roman"/>
          <w:sz w:val="24"/>
          <w:szCs w:val="24"/>
          <w:lang w:val="en-US"/>
        </w:rPr>
        <w:t xml:space="preserve">: </w:t>
      </w:r>
      <w:r w:rsidR="006A6FEC" w:rsidRPr="00587B09">
        <w:rPr>
          <w:rStyle w:val="hps"/>
          <w:rFonts w:ascii="Times New Roman" w:hAnsi="Times New Roman" w:cs="Times New Roman"/>
          <w:sz w:val="24"/>
          <w:szCs w:val="24"/>
          <w:lang w:val="en-US"/>
        </w:rPr>
        <w:t>the</w:t>
      </w:r>
      <w:r w:rsidR="006A6FEC" w:rsidRPr="00587B09">
        <w:rPr>
          <w:rFonts w:ascii="Times New Roman" w:hAnsi="Times New Roman" w:cs="Times New Roman"/>
          <w:sz w:val="24"/>
          <w:szCs w:val="24"/>
          <w:lang w:val="en-US"/>
        </w:rPr>
        <w:t xml:space="preserve"> </w:t>
      </w:r>
      <w:r w:rsidR="006A6FEC" w:rsidRPr="00587B09">
        <w:rPr>
          <w:rStyle w:val="hps"/>
          <w:rFonts w:ascii="Times New Roman" w:hAnsi="Times New Roman" w:cs="Times New Roman"/>
          <w:sz w:val="24"/>
          <w:szCs w:val="24"/>
          <w:lang w:val="en-US"/>
        </w:rPr>
        <w:t>economic</w:t>
      </w:r>
      <w:r w:rsidR="006A6FEC" w:rsidRPr="00587B09">
        <w:rPr>
          <w:rFonts w:ascii="Times New Roman" w:hAnsi="Times New Roman" w:cs="Times New Roman"/>
          <w:sz w:val="24"/>
          <w:szCs w:val="24"/>
          <w:lang w:val="en-US"/>
        </w:rPr>
        <w:t xml:space="preserve"> </w:t>
      </w:r>
      <w:r w:rsidR="006A6FEC" w:rsidRPr="00587B09">
        <w:rPr>
          <w:rStyle w:val="hps"/>
          <w:rFonts w:ascii="Times New Roman" w:hAnsi="Times New Roman" w:cs="Times New Roman"/>
          <w:sz w:val="24"/>
          <w:szCs w:val="24"/>
          <w:lang w:val="en-US"/>
        </w:rPr>
        <w:t>transparency</w:t>
      </w:r>
      <w:r w:rsidR="006A6FEC"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In order</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to represent</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this dimension</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are used</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as explanatory variables</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the opacity indexes</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of</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exchange rate</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and</w:t>
      </w:r>
      <w:r w:rsidR="00C04935" w:rsidRPr="00587B09">
        <w:rPr>
          <w:rFonts w:ascii="Times New Roman" w:hAnsi="Times New Roman" w:cs="Times New Roman"/>
          <w:sz w:val="24"/>
          <w:szCs w:val="24"/>
          <w:lang w:val="en-US"/>
        </w:rPr>
        <w:t xml:space="preserve"> </w:t>
      </w:r>
      <w:r w:rsidR="00C04935" w:rsidRPr="00587B09">
        <w:rPr>
          <w:rStyle w:val="hps"/>
          <w:rFonts w:ascii="Times New Roman" w:hAnsi="Times New Roman" w:cs="Times New Roman"/>
          <w:sz w:val="24"/>
          <w:szCs w:val="24"/>
          <w:lang w:val="en-US"/>
        </w:rPr>
        <w:t>interest rate</w:t>
      </w:r>
      <w:r w:rsidRPr="008C1087">
        <w:rPr>
          <w:rFonts w:ascii="Times New Roman" w:hAnsi="Times New Roman" w:cs="Times New Roman"/>
          <w:iCs/>
          <w:sz w:val="24"/>
          <w:szCs w:val="24"/>
          <w:lang w:val="en-US"/>
        </w:rPr>
        <w:t>.</w:t>
      </w:r>
      <w:r w:rsidR="006A6FEC">
        <w:rPr>
          <w:rFonts w:ascii="Times New Roman" w:hAnsi="Times New Roman" w:cs="Times New Roman"/>
          <w:iCs/>
          <w:sz w:val="24"/>
          <w:szCs w:val="24"/>
          <w:lang w:val="en-US"/>
        </w:rPr>
        <w:t xml:space="preserve"> </w:t>
      </w:r>
      <w:r w:rsidRPr="008C1087">
        <w:rPr>
          <w:rFonts w:ascii="Times New Roman" w:hAnsi="Times New Roman" w:cs="Times New Roman"/>
          <w:iCs/>
          <w:sz w:val="24"/>
          <w:szCs w:val="24"/>
          <w:lang w:val="en-US"/>
        </w:rPr>
        <w:t xml:space="preserve">The results are </w:t>
      </w:r>
      <w:r w:rsidR="00C04935">
        <w:rPr>
          <w:rFonts w:ascii="Times New Roman" w:hAnsi="Times New Roman" w:cs="Times New Roman"/>
          <w:iCs/>
          <w:sz w:val="24"/>
          <w:szCs w:val="24"/>
          <w:lang w:val="en-US"/>
        </w:rPr>
        <w:t>dif</w:t>
      </w:r>
      <w:r w:rsidR="0091797E">
        <w:rPr>
          <w:rFonts w:ascii="Times New Roman" w:hAnsi="Times New Roman" w:cs="Times New Roman"/>
          <w:iCs/>
          <w:sz w:val="24"/>
          <w:szCs w:val="24"/>
          <w:lang w:val="en-US"/>
        </w:rPr>
        <w:t>f</w:t>
      </w:r>
      <w:r w:rsidR="00C04935">
        <w:rPr>
          <w:rFonts w:ascii="Times New Roman" w:hAnsi="Times New Roman" w:cs="Times New Roman"/>
          <w:iCs/>
          <w:sz w:val="24"/>
          <w:szCs w:val="24"/>
          <w:lang w:val="en-US"/>
        </w:rPr>
        <w:t>erent</w:t>
      </w:r>
      <w:r w:rsidRPr="008C1087">
        <w:rPr>
          <w:rFonts w:ascii="Times New Roman" w:hAnsi="Times New Roman" w:cs="Times New Roman"/>
          <w:iCs/>
          <w:sz w:val="24"/>
          <w:szCs w:val="24"/>
          <w:lang w:val="en-US"/>
        </w:rPr>
        <w:t xml:space="preserve"> to th</w:t>
      </w:r>
      <w:r>
        <w:rPr>
          <w:rFonts w:ascii="Times New Roman" w:hAnsi="Times New Roman" w:cs="Times New Roman"/>
          <w:iCs/>
          <w:sz w:val="24"/>
          <w:szCs w:val="24"/>
          <w:lang w:val="en-US"/>
        </w:rPr>
        <w:t>ose</w:t>
      </w:r>
      <w:r w:rsidRPr="008C1087">
        <w:rPr>
          <w:rFonts w:ascii="Times New Roman" w:hAnsi="Times New Roman" w:cs="Times New Roman"/>
          <w:iCs/>
          <w:sz w:val="24"/>
          <w:szCs w:val="24"/>
          <w:lang w:val="en-US"/>
        </w:rPr>
        <w:t xml:space="preserve"> observed in the </w:t>
      </w:r>
      <w:r w:rsidR="00C04935">
        <w:rPr>
          <w:rFonts w:ascii="Times New Roman" w:hAnsi="Times New Roman" w:cs="Times New Roman"/>
          <w:iCs/>
          <w:sz w:val="24"/>
          <w:szCs w:val="24"/>
          <w:lang w:val="en-US"/>
        </w:rPr>
        <w:t>first</w:t>
      </w:r>
      <w:r w:rsidRPr="008C1087">
        <w:rPr>
          <w:rFonts w:ascii="Times New Roman" w:hAnsi="Times New Roman" w:cs="Times New Roman"/>
          <w:iCs/>
          <w:sz w:val="24"/>
          <w:szCs w:val="24"/>
          <w:lang w:val="en-US"/>
        </w:rPr>
        <w:t xml:space="preserve"> specification</w:t>
      </w:r>
      <w:r w:rsidR="0091797E">
        <w:rPr>
          <w:rFonts w:ascii="Times New Roman" w:hAnsi="Times New Roman" w:cs="Times New Roman"/>
          <w:iCs/>
          <w:sz w:val="24"/>
          <w:szCs w:val="24"/>
          <w:lang w:val="en-US"/>
        </w:rPr>
        <w:t xml:space="preserve"> (see Tables 3 and 4)</w:t>
      </w:r>
      <w:r w:rsidRPr="008C1087">
        <w:rPr>
          <w:rFonts w:ascii="Times New Roman" w:hAnsi="Times New Roman" w:cs="Times New Roman"/>
          <w:iCs/>
          <w:sz w:val="24"/>
          <w:szCs w:val="24"/>
          <w:lang w:val="en-US"/>
        </w:rPr>
        <w:t xml:space="preserve">. </w:t>
      </w:r>
      <w:r w:rsidR="00A53995" w:rsidRPr="008C1087">
        <w:rPr>
          <w:rFonts w:ascii="Times New Roman" w:hAnsi="Times New Roman" w:cs="Times New Roman"/>
          <w:iCs/>
          <w:sz w:val="24"/>
          <w:szCs w:val="24"/>
          <w:lang w:val="en-US"/>
        </w:rPr>
        <w:t>The main difference in comparison with specification 1 is that the coefficients of determination a</w:t>
      </w:r>
      <w:r w:rsidR="005A3785">
        <w:rPr>
          <w:rFonts w:ascii="Times New Roman" w:hAnsi="Times New Roman" w:cs="Times New Roman"/>
          <w:iCs/>
          <w:sz w:val="24"/>
          <w:szCs w:val="24"/>
          <w:lang w:val="en-US"/>
        </w:rPr>
        <w:t xml:space="preserve">re significant in both horizons </w:t>
      </w:r>
      <w:r w:rsidR="00A53995" w:rsidRPr="008C1087">
        <w:rPr>
          <w:rFonts w:ascii="Times New Roman" w:hAnsi="Times New Roman" w:cs="Times New Roman"/>
          <w:iCs/>
          <w:sz w:val="24"/>
          <w:szCs w:val="24"/>
          <w:lang w:val="en-US"/>
        </w:rPr>
        <w:t xml:space="preserve">(3 and 6 </w:t>
      </w:r>
    </w:p>
    <w:p w:rsidR="00AF6CE5" w:rsidRPr="006837BF" w:rsidRDefault="00F35809" w:rsidP="00AF6CE5">
      <w:pPr>
        <w:widowControl w:val="0"/>
        <w:spacing w:after="0" w:line="240" w:lineRule="auto"/>
        <w:jc w:val="center"/>
        <w:rPr>
          <w:rFonts w:ascii="Times New Roman" w:hAnsi="Times New Roman" w:cs="Times New Roman"/>
          <w:b/>
          <w:i/>
          <w:iCs/>
          <w:lang w:val="en-US"/>
        </w:rPr>
      </w:pPr>
      <w:r w:rsidRPr="006837BF">
        <w:rPr>
          <w:rFonts w:ascii="Times New Roman" w:hAnsi="Times New Roman" w:cs="Times New Roman"/>
          <w:b/>
          <w:i/>
          <w:iCs/>
          <w:lang w:val="en-US"/>
        </w:rPr>
        <w:lastRenderedPageBreak/>
        <w:t xml:space="preserve">Table </w:t>
      </w:r>
      <w:r w:rsidR="00435EA7" w:rsidRPr="006837BF">
        <w:rPr>
          <w:rFonts w:ascii="Times New Roman" w:hAnsi="Times New Roman" w:cs="Times New Roman"/>
          <w:b/>
          <w:i/>
          <w:iCs/>
          <w:lang w:val="en-US"/>
        </w:rPr>
        <w:t>3</w:t>
      </w:r>
    </w:p>
    <w:p w:rsidR="00AF6CE5" w:rsidRPr="00AD5425" w:rsidRDefault="00AF6CE5" w:rsidP="00AF6CE5">
      <w:pPr>
        <w:widowControl w:val="0"/>
        <w:spacing w:after="0" w:line="240" w:lineRule="auto"/>
        <w:jc w:val="center"/>
        <w:rPr>
          <w:rFonts w:ascii="Times New Roman" w:hAnsi="Times New Roman" w:cs="Times New Roman"/>
          <w:i/>
          <w:iCs/>
          <w:lang w:val="en-US"/>
        </w:rPr>
      </w:pPr>
      <w:r w:rsidRPr="00AD5425">
        <w:rPr>
          <w:rFonts w:ascii="Times New Roman" w:hAnsi="Times New Roman" w:cs="Times New Roman"/>
          <w:i/>
          <w:iCs/>
          <w:lang w:val="en-US"/>
        </w:rPr>
        <w:t xml:space="preserve">Orthogonality tests (Specification </w:t>
      </w:r>
      <w:r w:rsidR="00F35809" w:rsidRPr="00AD5425">
        <w:rPr>
          <w:rFonts w:ascii="Times New Roman" w:hAnsi="Times New Roman" w:cs="Times New Roman"/>
          <w:i/>
          <w:iCs/>
          <w:lang w:val="en-US"/>
        </w:rPr>
        <w:t>2</w:t>
      </w:r>
      <w:r w:rsidRPr="00AD5425">
        <w:rPr>
          <w:rFonts w:ascii="Times New Roman" w:hAnsi="Times New Roman" w:cs="Times New Roman"/>
          <w:i/>
          <w:iCs/>
          <w:lang w:val="en-US"/>
        </w:rPr>
        <w:t xml:space="preserve"> to 3 months)</w:t>
      </w:r>
    </w:p>
    <w:tbl>
      <w:tblPr>
        <w:tblW w:w="8642" w:type="dxa"/>
        <w:tblInd w:w="58" w:type="dxa"/>
        <w:tblCellMar>
          <w:left w:w="70" w:type="dxa"/>
          <w:right w:w="70" w:type="dxa"/>
        </w:tblCellMar>
        <w:tblLook w:val="04A0"/>
      </w:tblPr>
      <w:tblGrid>
        <w:gridCol w:w="1192"/>
        <w:gridCol w:w="904"/>
        <w:gridCol w:w="761"/>
        <w:gridCol w:w="761"/>
        <w:gridCol w:w="675"/>
        <w:gridCol w:w="761"/>
        <w:gridCol w:w="675"/>
        <w:gridCol w:w="961"/>
        <w:gridCol w:w="847"/>
        <w:gridCol w:w="1105"/>
      </w:tblGrid>
      <w:tr w:rsidR="00AF6CE5" w:rsidRPr="006837BF" w:rsidTr="00AF6CE5">
        <w:trPr>
          <w:trHeight w:val="300"/>
        </w:trPr>
        <w:tc>
          <w:tcPr>
            <w:tcW w:w="8642" w:type="dxa"/>
            <w:gridSpan w:val="10"/>
            <w:tcBorders>
              <w:top w:val="single" w:sz="4" w:space="0" w:color="auto"/>
              <w:left w:val="nil"/>
              <w:bottom w:val="single" w:sz="4" w:space="0" w:color="000000"/>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3 months</w:t>
            </w:r>
          </w:p>
        </w:tc>
      </w:tr>
      <w:tr w:rsidR="00AF6CE5" w:rsidRPr="006837BF" w:rsidTr="00AF6CE5">
        <w:trPr>
          <w:trHeight w:val="300"/>
        </w:trPr>
        <w:tc>
          <w:tcPr>
            <w:tcW w:w="1192" w:type="dxa"/>
            <w:tcBorders>
              <w:top w:val="nil"/>
              <w:left w:val="nil"/>
              <w:bottom w:val="nil"/>
              <w:right w:val="nil"/>
            </w:tcBorders>
            <w:shd w:val="clear" w:color="auto" w:fill="auto"/>
            <w:noWrap/>
            <w:vAlign w:val="bottom"/>
            <w:hideMark/>
          </w:tcPr>
          <w:p w:rsidR="00AF6CE5" w:rsidRPr="006837BF" w:rsidRDefault="00AF6CE5" w:rsidP="00AF6CE5">
            <w:pPr>
              <w:spacing w:after="0" w:line="240" w:lineRule="auto"/>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Institution</w:t>
            </w:r>
          </w:p>
        </w:tc>
        <w:tc>
          <w:tcPr>
            <w:tcW w:w="904"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C</w:t>
            </w:r>
          </w:p>
        </w:tc>
        <w:tc>
          <w:tcPr>
            <w:tcW w:w="761"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IR</w:t>
            </w:r>
          </w:p>
        </w:tc>
        <w:tc>
          <w:tcPr>
            <w:tcW w:w="761"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Inf</w:t>
            </w:r>
          </w:p>
        </w:tc>
        <w:tc>
          <w:tcPr>
            <w:tcW w:w="675"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RInd</w:t>
            </w:r>
          </w:p>
        </w:tc>
        <w:tc>
          <w:tcPr>
            <w:tcW w:w="761"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OpEX</w:t>
            </w:r>
          </w:p>
        </w:tc>
        <w:tc>
          <w:tcPr>
            <w:tcW w:w="675"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OpIR</w:t>
            </w:r>
          </w:p>
        </w:tc>
        <w:tc>
          <w:tcPr>
            <w:tcW w:w="961"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R2</w:t>
            </w:r>
          </w:p>
        </w:tc>
        <w:tc>
          <w:tcPr>
            <w:tcW w:w="847" w:type="dxa"/>
            <w:tcBorders>
              <w:top w:val="nil"/>
              <w:left w:val="nil"/>
              <w:bottom w:val="single" w:sz="4" w:space="0" w:color="auto"/>
              <w:right w:val="nil"/>
            </w:tcBorders>
            <w:shd w:val="clear" w:color="auto" w:fill="auto"/>
            <w:noWrap/>
            <w:vAlign w:val="bottom"/>
            <w:hideMark/>
          </w:tcPr>
          <w:p w:rsidR="00AF6CE5" w:rsidRPr="006837BF" w:rsidRDefault="00AF6CE5" w:rsidP="00C0493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Chi</w:t>
            </w:r>
          </w:p>
        </w:tc>
        <w:tc>
          <w:tcPr>
            <w:tcW w:w="1105" w:type="dxa"/>
            <w:tcBorders>
              <w:top w:val="nil"/>
              <w:left w:val="nil"/>
              <w:bottom w:val="single" w:sz="4" w:space="0" w:color="auto"/>
              <w:right w:val="nil"/>
            </w:tcBorders>
            <w:shd w:val="clear" w:color="auto" w:fill="auto"/>
            <w:noWrap/>
            <w:vAlign w:val="bottom"/>
            <w:hideMark/>
          </w:tcPr>
          <w:p w:rsidR="00AF6CE5" w:rsidRPr="006837BF" w:rsidRDefault="00AF6CE5" w:rsidP="00AF6CE5">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p-value</w:t>
            </w:r>
          </w:p>
        </w:tc>
      </w:tr>
      <w:tr w:rsidR="00AF6CE5" w:rsidRPr="00AF6CE5" w:rsidTr="00AF6CE5">
        <w:trPr>
          <w:trHeight w:val="300"/>
        </w:trPr>
        <w:tc>
          <w:tcPr>
            <w:tcW w:w="1192" w:type="dxa"/>
            <w:tcBorders>
              <w:top w:val="single" w:sz="4" w:space="0" w:color="auto"/>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-12,926</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-0.128</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-0.123</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-0.086</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0.110</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0.440</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14,138</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0.028</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-16,945</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0.077</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-0.163</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-0.150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0.109</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0.479</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16,256</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0.012</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2</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-14,510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-0.093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-0.104</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-0.080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0.112</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0.470</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14,464</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0.024</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3</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-11,363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-0.112</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-0.181</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0.036</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-0.001</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0.108</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0.454</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12,752</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0.047</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4</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-17,123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-0.002</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-0.177</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0.046</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-0.085</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0.114</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0.488</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16,372</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0.011</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5</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-13,719</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-0.081</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-0.008</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0.103</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0.452</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11,335</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0.078</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6</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-0.9114</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-0.248</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-0.144</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0.035</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-0.050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0.113</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0.444</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14,149</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0.028</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7</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-16,408</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-0.014</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-0.170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0.046</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-0.069</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0.102</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0.468</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13,687</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0.033</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8</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-14,134</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-0.172</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0.039</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-0.042</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0.114</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0.448</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14,923</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0.020</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9</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-14,139</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-0.068</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-0.195</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0.042</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-0.118</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0.113</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0.422</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16,544</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0.011</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10</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-11,420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-0.247</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-0.120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-0.036</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0.113</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0.452</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13,799</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0.032</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-14,943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-0.003</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-0.035</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0.039</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-0.089</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0.111</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0.491</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13,692</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0.033</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12</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-16,361</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0.011</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-0.170</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0.044</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-0.059</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0.111</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0.487</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14,960</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0.021</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-10,850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-0.278</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-0.165</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0.008</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0.121</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0.511</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15,386</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0.017</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-13,180</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0.071</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-0.182</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0.035</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-0.032</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0.109</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0.408</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13,632</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0.034</w:t>
            </w:r>
          </w:p>
        </w:tc>
      </w:tr>
      <w:tr w:rsidR="00AF6CE5" w:rsidRPr="00AF6CE5" w:rsidTr="00AF6CE5">
        <w:trPr>
          <w:trHeight w:val="300"/>
        </w:trPr>
        <w:tc>
          <w:tcPr>
            <w:tcW w:w="1192" w:type="dxa"/>
            <w:tcBorders>
              <w:top w:val="nil"/>
              <w:left w:val="nil"/>
              <w:bottom w:val="nil"/>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15</w:t>
            </w:r>
          </w:p>
        </w:tc>
        <w:tc>
          <w:tcPr>
            <w:tcW w:w="904"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-15,296</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-0.016</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-0.087</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0.041</w:t>
            </w:r>
          </w:p>
        </w:tc>
        <w:tc>
          <w:tcPr>
            <w:tcW w:w="7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-0.112</w:t>
            </w:r>
          </w:p>
        </w:tc>
        <w:tc>
          <w:tcPr>
            <w:tcW w:w="67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0.112</w:t>
            </w:r>
          </w:p>
        </w:tc>
        <w:tc>
          <w:tcPr>
            <w:tcW w:w="961"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0.453</w:t>
            </w:r>
          </w:p>
        </w:tc>
        <w:tc>
          <w:tcPr>
            <w:tcW w:w="847"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14,921</w:t>
            </w:r>
          </w:p>
        </w:tc>
        <w:tc>
          <w:tcPr>
            <w:tcW w:w="1105" w:type="dxa"/>
            <w:tcBorders>
              <w:top w:val="nil"/>
              <w:left w:val="nil"/>
              <w:bottom w:val="nil"/>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0.021</w:t>
            </w:r>
          </w:p>
        </w:tc>
      </w:tr>
      <w:tr w:rsidR="00AF6CE5" w:rsidRPr="00AF6CE5" w:rsidTr="00AF6CE5">
        <w:trPr>
          <w:trHeight w:val="300"/>
        </w:trPr>
        <w:tc>
          <w:tcPr>
            <w:tcW w:w="1192" w:type="dxa"/>
            <w:tcBorders>
              <w:top w:val="nil"/>
              <w:left w:val="nil"/>
              <w:bottom w:val="single" w:sz="4" w:space="0" w:color="auto"/>
              <w:right w:val="nil"/>
            </w:tcBorders>
            <w:shd w:val="clear" w:color="auto" w:fill="auto"/>
            <w:noWrap/>
            <w:vAlign w:val="bottom"/>
            <w:hideMark/>
          </w:tcPr>
          <w:p w:rsidR="00AF6CE5" w:rsidRPr="00F35809" w:rsidRDefault="00AF6CE5"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w:t>
            </w:r>
          </w:p>
        </w:tc>
        <w:tc>
          <w:tcPr>
            <w:tcW w:w="904"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-12,571</w:t>
            </w:r>
          </w:p>
        </w:tc>
        <w:tc>
          <w:tcPr>
            <w:tcW w:w="761"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-0.055</w:t>
            </w:r>
          </w:p>
        </w:tc>
        <w:tc>
          <w:tcPr>
            <w:tcW w:w="761"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-0.061</w:t>
            </w:r>
          </w:p>
        </w:tc>
        <w:tc>
          <w:tcPr>
            <w:tcW w:w="675"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0.036</w:t>
            </w:r>
          </w:p>
        </w:tc>
        <w:tc>
          <w:tcPr>
            <w:tcW w:w="761"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-0.024</w:t>
            </w:r>
          </w:p>
        </w:tc>
        <w:tc>
          <w:tcPr>
            <w:tcW w:w="675"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0.115</w:t>
            </w:r>
          </w:p>
        </w:tc>
        <w:tc>
          <w:tcPr>
            <w:tcW w:w="961"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0.487</w:t>
            </w:r>
          </w:p>
        </w:tc>
        <w:tc>
          <w:tcPr>
            <w:tcW w:w="847"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13,305</w:t>
            </w:r>
          </w:p>
        </w:tc>
        <w:tc>
          <w:tcPr>
            <w:tcW w:w="1105" w:type="dxa"/>
            <w:tcBorders>
              <w:top w:val="nil"/>
              <w:left w:val="nil"/>
              <w:bottom w:val="single" w:sz="4" w:space="0" w:color="auto"/>
              <w:right w:val="nil"/>
            </w:tcBorders>
            <w:shd w:val="clear" w:color="auto" w:fill="auto"/>
            <w:noWrap/>
            <w:vAlign w:val="bottom"/>
            <w:hideMark/>
          </w:tcPr>
          <w:p w:rsidR="00AF6CE5" w:rsidRPr="00F35809" w:rsidRDefault="00AF6CE5" w:rsidP="000C4BD0">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0.038</w:t>
            </w:r>
          </w:p>
        </w:tc>
      </w:tr>
    </w:tbl>
    <w:p w:rsidR="006837BF" w:rsidRDefault="006837BF" w:rsidP="00F35809">
      <w:pPr>
        <w:widowControl w:val="0"/>
        <w:spacing w:after="0" w:line="240" w:lineRule="auto"/>
        <w:jc w:val="center"/>
        <w:rPr>
          <w:rFonts w:ascii="Times New Roman" w:hAnsi="Times New Roman" w:cs="Times New Roman"/>
          <w:b/>
          <w:i/>
          <w:iCs/>
          <w:lang w:val="en-US"/>
        </w:rPr>
      </w:pPr>
    </w:p>
    <w:p w:rsidR="00F35809" w:rsidRPr="006837BF" w:rsidRDefault="00F35809" w:rsidP="00F35809">
      <w:pPr>
        <w:widowControl w:val="0"/>
        <w:spacing w:after="0" w:line="240" w:lineRule="auto"/>
        <w:jc w:val="center"/>
        <w:rPr>
          <w:rFonts w:ascii="Times New Roman" w:hAnsi="Times New Roman" w:cs="Times New Roman"/>
          <w:b/>
          <w:i/>
          <w:iCs/>
          <w:lang w:val="en-US"/>
        </w:rPr>
      </w:pPr>
      <w:r w:rsidRPr="006837BF">
        <w:rPr>
          <w:rFonts w:ascii="Times New Roman" w:hAnsi="Times New Roman" w:cs="Times New Roman"/>
          <w:b/>
          <w:i/>
          <w:iCs/>
          <w:lang w:val="en-US"/>
        </w:rPr>
        <w:t xml:space="preserve">Table </w:t>
      </w:r>
      <w:r w:rsidR="00435EA7" w:rsidRPr="006837BF">
        <w:rPr>
          <w:rFonts w:ascii="Times New Roman" w:hAnsi="Times New Roman" w:cs="Times New Roman"/>
          <w:b/>
          <w:i/>
          <w:iCs/>
          <w:lang w:val="en-US"/>
        </w:rPr>
        <w:t>4</w:t>
      </w:r>
    </w:p>
    <w:p w:rsidR="00F35809" w:rsidRPr="00AD5425" w:rsidRDefault="00F35809" w:rsidP="00F35809">
      <w:pPr>
        <w:widowControl w:val="0"/>
        <w:spacing w:after="0" w:line="240" w:lineRule="auto"/>
        <w:jc w:val="center"/>
        <w:rPr>
          <w:rFonts w:ascii="Times New Roman" w:hAnsi="Times New Roman" w:cs="Times New Roman"/>
          <w:i/>
          <w:iCs/>
          <w:lang w:val="en-US"/>
        </w:rPr>
      </w:pPr>
      <w:r w:rsidRPr="00AD5425">
        <w:rPr>
          <w:rFonts w:ascii="Times New Roman" w:hAnsi="Times New Roman" w:cs="Times New Roman"/>
          <w:i/>
          <w:iCs/>
          <w:lang w:val="en-US"/>
        </w:rPr>
        <w:t>Orthogonality tests (Specification 2 to 6 months)</w:t>
      </w:r>
    </w:p>
    <w:tbl>
      <w:tblPr>
        <w:tblW w:w="8781" w:type="dxa"/>
        <w:tblInd w:w="58" w:type="dxa"/>
        <w:tblCellMar>
          <w:left w:w="70" w:type="dxa"/>
          <w:right w:w="70" w:type="dxa"/>
        </w:tblCellMar>
        <w:tblLook w:val="04A0"/>
      </w:tblPr>
      <w:tblGrid>
        <w:gridCol w:w="1317"/>
        <w:gridCol w:w="841"/>
        <w:gridCol w:w="841"/>
        <w:gridCol w:w="841"/>
        <w:gridCol w:w="746"/>
        <w:gridCol w:w="797"/>
        <w:gridCol w:w="746"/>
        <w:gridCol w:w="746"/>
        <w:gridCol w:w="936"/>
        <w:gridCol w:w="970"/>
      </w:tblGrid>
      <w:tr w:rsidR="00F35809" w:rsidRPr="006837BF" w:rsidTr="00F35809">
        <w:trPr>
          <w:trHeight w:val="300"/>
        </w:trPr>
        <w:tc>
          <w:tcPr>
            <w:tcW w:w="8781" w:type="dxa"/>
            <w:gridSpan w:val="10"/>
            <w:tcBorders>
              <w:top w:val="single" w:sz="4" w:space="0" w:color="auto"/>
              <w:left w:val="nil"/>
              <w:bottom w:val="nil"/>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6 months</w:t>
            </w:r>
          </w:p>
        </w:tc>
      </w:tr>
      <w:tr w:rsidR="00F35809" w:rsidRPr="006837BF" w:rsidTr="00F35809">
        <w:trPr>
          <w:trHeight w:val="300"/>
        </w:trPr>
        <w:tc>
          <w:tcPr>
            <w:tcW w:w="1317" w:type="dxa"/>
            <w:tcBorders>
              <w:top w:val="nil"/>
              <w:left w:val="nil"/>
              <w:bottom w:val="nil"/>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Institution</w:t>
            </w:r>
          </w:p>
        </w:tc>
        <w:tc>
          <w:tcPr>
            <w:tcW w:w="841"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C</w:t>
            </w:r>
          </w:p>
        </w:tc>
        <w:tc>
          <w:tcPr>
            <w:tcW w:w="841"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IR</w:t>
            </w:r>
          </w:p>
        </w:tc>
        <w:tc>
          <w:tcPr>
            <w:tcW w:w="841"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Inf</w:t>
            </w:r>
          </w:p>
        </w:tc>
        <w:tc>
          <w:tcPr>
            <w:tcW w:w="746"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RInd</w:t>
            </w:r>
          </w:p>
        </w:tc>
        <w:tc>
          <w:tcPr>
            <w:tcW w:w="797"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OpEX</w:t>
            </w:r>
          </w:p>
        </w:tc>
        <w:tc>
          <w:tcPr>
            <w:tcW w:w="746"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OpIR</w:t>
            </w:r>
          </w:p>
        </w:tc>
        <w:tc>
          <w:tcPr>
            <w:tcW w:w="746"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R2</w:t>
            </w:r>
          </w:p>
        </w:tc>
        <w:tc>
          <w:tcPr>
            <w:tcW w:w="936"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4C347B">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Chi</w:t>
            </w:r>
          </w:p>
        </w:tc>
        <w:tc>
          <w:tcPr>
            <w:tcW w:w="970" w:type="dxa"/>
            <w:tcBorders>
              <w:top w:val="single" w:sz="4" w:space="0" w:color="auto"/>
              <w:left w:val="nil"/>
              <w:bottom w:val="single" w:sz="4" w:space="0" w:color="auto"/>
              <w:right w:val="nil"/>
            </w:tcBorders>
            <w:shd w:val="clear" w:color="auto" w:fill="auto"/>
            <w:noWrap/>
            <w:vAlign w:val="bottom"/>
            <w:hideMark/>
          </w:tcPr>
          <w:p w:rsidR="00F35809" w:rsidRPr="006837BF" w:rsidRDefault="00F35809" w:rsidP="00F35809">
            <w:pPr>
              <w:spacing w:after="0" w:line="240" w:lineRule="auto"/>
              <w:jc w:val="center"/>
              <w:rPr>
                <w:rFonts w:ascii="Times New Roman" w:eastAsia="Times New Roman" w:hAnsi="Times New Roman" w:cs="Times New Roman"/>
                <w:i/>
                <w:iCs/>
                <w:color w:val="000000"/>
                <w:sz w:val="20"/>
                <w:szCs w:val="20"/>
                <w:lang w:eastAsia="pt-BR"/>
              </w:rPr>
            </w:pPr>
            <w:r w:rsidRPr="006837BF">
              <w:rPr>
                <w:rFonts w:ascii="Times New Roman" w:eastAsia="Times New Roman" w:hAnsi="Times New Roman" w:cs="Times New Roman"/>
                <w:i/>
                <w:iCs/>
                <w:color w:val="000000"/>
                <w:sz w:val="20"/>
                <w:szCs w:val="20"/>
                <w:lang w:eastAsia="pt-BR"/>
              </w:rPr>
              <w:t>p-value</w:t>
            </w:r>
          </w:p>
        </w:tc>
      </w:tr>
      <w:tr w:rsidR="00F35809" w:rsidRPr="00F35809" w:rsidTr="00F35809">
        <w:trPr>
          <w:trHeight w:val="300"/>
        </w:trPr>
        <w:tc>
          <w:tcPr>
            <w:tcW w:w="1317" w:type="dxa"/>
            <w:tcBorders>
              <w:top w:val="single" w:sz="4" w:space="0" w:color="auto"/>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-0.927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-0.419</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-0.502</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0.047</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0.124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0.040</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0.494</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16.302</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0.012</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-1.141</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-0.344</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-0.384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0.049</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0.038</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0.488</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13.734</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0.033</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2</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-1.010</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-0.392</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-0.364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0.048</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0.105</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0.463</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13.348</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0.038</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3</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-0.815</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-0.354</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-0.515</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0.146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0.047</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0.493</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16.744</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0.010</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4</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-0.828</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-0.575</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-0.493</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0.050</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0.067</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0.545</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17.681</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0.007</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5</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-1.103</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-0.347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-0.358</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0.048</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0.146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0.421</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11.473</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0.075</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6</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-0.946</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-0.352</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-0.445</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0.045</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0.145</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0.514</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14.828</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0.022</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-0.829</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-0.376</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-0.336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0.162</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0.042</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0.465</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11.337</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0.079</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8</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-0.876</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-0.277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-0.624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0.154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0.532</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20.198</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0.003</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9</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-1.230</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-0.269</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-0.516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0.050</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0.048</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0.488</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18.578</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0.005</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10</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-0.926</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-0.315</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-0.435</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0.043</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0.111</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0.049</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0.496</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14.598</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0.024</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-1.180</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-0.337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-0.383</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0.050</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0.120</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0.040</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0.477</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13.708</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0.033</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12</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-1.128</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-0.224</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-0.334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0.044</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0.190</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0.042</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0.465</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11.547</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0.073</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-0.732</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-0.552</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-0.447</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0.046</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0.155</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0.047</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0.512</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15.343</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0.018</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14</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-1.157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-0.297</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-0.474</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0.049</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0.117</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0.046</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0.489</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16.794</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0.010</w:t>
            </w:r>
          </w:p>
        </w:tc>
      </w:tr>
      <w:tr w:rsidR="00F35809" w:rsidRPr="00F35809" w:rsidTr="00F35809">
        <w:trPr>
          <w:trHeight w:val="300"/>
        </w:trPr>
        <w:tc>
          <w:tcPr>
            <w:tcW w:w="131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15</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-0.858</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-0.345</w:t>
            </w:r>
          </w:p>
        </w:tc>
        <w:tc>
          <w:tcPr>
            <w:tcW w:w="841"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-0.612</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0.045</w:t>
            </w:r>
          </w:p>
        </w:tc>
        <w:tc>
          <w:tcPr>
            <w:tcW w:w="797"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0.099</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0.041</w:t>
            </w:r>
          </w:p>
        </w:tc>
        <w:tc>
          <w:tcPr>
            <w:tcW w:w="74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0.503</w:t>
            </w:r>
          </w:p>
        </w:tc>
        <w:tc>
          <w:tcPr>
            <w:tcW w:w="936"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19.845</w:t>
            </w:r>
          </w:p>
        </w:tc>
        <w:tc>
          <w:tcPr>
            <w:tcW w:w="970" w:type="dxa"/>
            <w:tcBorders>
              <w:top w:val="nil"/>
              <w:left w:val="nil"/>
              <w:bottom w:val="nil"/>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0.003</w:t>
            </w:r>
          </w:p>
        </w:tc>
      </w:tr>
      <w:tr w:rsidR="00F35809" w:rsidRPr="00F35809" w:rsidTr="00F35809">
        <w:trPr>
          <w:trHeight w:val="300"/>
        </w:trPr>
        <w:tc>
          <w:tcPr>
            <w:tcW w:w="1317"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16</w:t>
            </w:r>
          </w:p>
        </w:tc>
        <w:tc>
          <w:tcPr>
            <w:tcW w:w="841"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-1.098</w:t>
            </w:r>
          </w:p>
        </w:tc>
        <w:tc>
          <w:tcPr>
            <w:tcW w:w="841"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-0.261</w:t>
            </w:r>
          </w:p>
        </w:tc>
        <w:tc>
          <w:tcPr>
            <w:tcW w:w="841"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-0.395</w:t>
            </w:r>
          </w:p>
        </w:tc>
        <w:tc>
          <w:tcPr>
            <w:tcW w:w="746"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0.045</w:t>
            </w:r>
          </w:p>
        </w:tc>
        <w:tc>
          <w:tcPr>
            <w:tcW w:w="797"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0.069</w:t>
            </w:r>
          </w:p>
        </w:tc>
        <w:tc>
          <w:tcPr>
            <w:tcW w:w="746"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0.046</w:t>
            </w:r>
          </w:p>
        </w:tc>
        <w:tc>
          <w:tcPr>
            <w:tcW w:w="746"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0.452</w:t>
            </w:r>
          </w:p>
        </w:tc>
        <w:tc>
          <w:tcPr>
            <w:tcW w:w="936"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13.797</w:t>
            </w:r>
          </w:p>
        </w:tc>
        <w:tc>
          <w:tcPr>
            <w:tcW w:w="970" w:type="dxa"/>
            <w:tcBorders>
              <w:top w:val="nil"/>
              <w:left w:val="nil"/>
              <w:bottom w:val="single" w:sz="4" w:space="0" w:color="auto"/>
              <w:right w:val="nil"/>
            </w:tcBorders>
            <w:shd w:val="clear" w:color="auto" w:fill="auto"/>
            <w:noWrap/>
            <w:vAlign w:val="bottom"/>
            <w:hideMark/>
          </w:tcPr>
          <w:p w:rsidR="00F35809" w:rsidRPr="00F35809" w:rsidRDefault="00F35809" w:rsidP="00F35809">
            <w:pPr>
              <w:spacing w:after="0" w:line="240" w:lineRule="auto"/>
              <w:jc w:val="center"/>
              <w:rPr>
                <w:rFonts w:ascii="Times New Roman" w:eastAsia="Times New Roman" w:hAnsi="Times New Roman" w:cs="Times New Roman"/>
                <w:color w:val="000000"/>
                <w:sz w:val="18"/>
                <w:szCs w:val="18"/>
                <w:lang w:eastAsia="pt-BR"/>
              </w:rPr>
            </w:pPr>
            <w:r w:rsidRPr="00F35809">
              <w:rPr>
                <w:rFonts w:ascii="Times New Roman" w:eastAsia="Times New Roman" w:hAnsi="Times New Roman" w:cs="Times New Roman"/>
                <w:color w:val="000000"/>
                <w:sz w:val="18"/>
                <w:szCs w:val="18"/>
                <w:lang w:eastAsia="pt-BR"/>
              </w:rPr>
              <w:t>0.032</w:t>
            </w:r>
          </w:p>
        </w:tc>
      </w:tr>
    </w:tbl>
    <w:p w:rsidR="00046349" w:rsidRDefault="00046349" w:rsidP="000A672F">
      <w:pPr>
        <w:widowControl w:val="0"/>
        <w:spacing w:after="0" w:line="360" w:lineRule="auto"/>
        <w:jc w:val="both"/>
        <w:rPr>
          <w:rFonts w:ascii="Arial" w:hAnsi="Arial" w:cs="Arial"/>
          <w:b/>
          <w:sz w:val="24"/>
          <w:szCs w:val="24"/>
          <w:lang w:val="en-US"/>
        </w:rPr>
      </w:pPr>
    </w:p>
    <w:p w:rsidR="005A3785" w:rsidRDefault="005A3785" w:rsidP="000A672F">
      <w:pPr>
        <w:widowControl w:val="0"/>
        <w:spacing w:after="0" w:line="360" w:lineRule="auto"/>
        <w:jc w:val="both"/>
        <w:rPr>
          <w:rFonts w:ascii="Times New Roman" w:hAnsi="Times New Roman" w:cs="Times New Roman"/>
          <w:sz w:val="24"/>
          <w:szCs w:val="24"/>
          <w:lang w:val="en-US"/>
        </w:rPr>
      </w:pPr>
      <w:r w:rsidRPr="008C1087">
        <w:rPr>
          <w:rFonts w:ascii="Times New Roman" w:hAnsi="Times New Roman" w:cs="Times New Roman"/>
          <w:iCs/>
          <w:sz w:val="24"/>
          <w:szCs w:val="24"/>
          <w:lang w:val="en-US"/>
        </w:rPr>
        <w:t xml:space="preserve">months). In addition the results based on Chi-square test for independence reject the null hypothesis that there exists independence between inflation forecast error and the </w:t>
      </w:r>
      <w:r w:rsidRPr="008C1087">
        <w:rPr>
          <w:rFonts w:ascii="Times New Roman" w:hAnsi="Times New Roman" w:cs="Times New Roman"/>
          <w:iCs/>
          <w:sz w:val="24"/>
          <w:szCs w:val="24"/>
          <w:lang w:val="en-US"/>
        </w:rPr>
        <w:lastRenderedPageBreak/>
        <w:t>set of independent variables under consideration</w:t>
      </w:r>
      <w:r w:rsidRPr="000F112F">
        <w:rPr>
          <w:rFonts w:ascii="Times New Roman" w:hAnsi="Times New Roman" w:cs="Times New Roman"/>
          <w:iCs/>
          <w:sz w:val="24"/>
          <w:szCs w:val="24"/>
          <w:lang w:val="en-US"/>
        </w:rPr>
        <w:t xml:space="preserve">. </w:t>
      </w:r>
      <w:r w:rsidRPr="00D97F88">
        <w:rPr>
          <w:rStyle w:val="hps"/>
          <w:rFonts w:ascii="Times New Roman" w:hAnsi="Times New Roman" w:cs="Times New Roman"/>
          <w:sz w:val="24"/>
          <w:szCs w:val="24"/>
          <w:lang w:val="en-US"/>
        </w:rPr>
        <w:t>This can</w:t>
      </w:r>
      <w:r w:rsidRPr="00D97F88">
        <w:rPr>
          <w:rFonts w:ascii="Times New Roman" w:hAnsi="Times New Roman" w:cs="Times New Roman"/>
          <w:sz w:val="24"/>
          <w:szCs w:val="24"/>
          <w:lang w:val="en-US"/>
        </w:rPr>
        <w:t xml:space="preserve"> </w:t>
      </w:r>
      <w:r w:rsidRPr="00D97F88">
        <w:rPr>
          <w:rStyle w:val="hps"/>
          <w:rFonts w:ascii="Times New Roman" w:hAnsi="Times New Roman" w:cs="Times New Roman"/>
          <w:sz w:val="24"/>
          <w:szCs w:val="24"/>
          <w:lang w:val="en-US"/>
        </w:rPr>
        <w:t>be observed in the</w:t>
      </w:r>
      <w:r w:rsidRPr="00D97F88">
        <w:rPr>
          <w:rFonts w:ascii="Times New Roman" w:hAnsi="Times New Roman" w:cs="Times New Roman"/>
          <w:sz w:val="24"/>
          <w:szCs w:val="24"/>
          <w:lang w:val="en-US"/>
        </w:rPr>
        <w:t xml:space="preserve"> </w:t>
      </w:r>
      <w:r w:rsidRPr="00D97F88">
        <w:rPr>
          <w:rStyle w:val="hps"/>
          <w:rFonts w:ascii="Times New Roman" w:hAnsi="Times New Roman" w:cs="Times New Roman"/>
          <w:sz w:val="24"/>
          <w:szCs w:val="24"/>
          <w:lang w:val="en-US"/>
        </w:rPr>
        <w:t>estimations</w:t>
      </w:r>
      <w:r w:rsidRPr="00D97F88">
        <w:rPr>
          <w:rFonts w:ascii="Times New Roman" w:hAnsi="Times New Roman" w:cs="Times New Roman"/>
          <w:sz w:val="24"/>
          <w:szCs w:val="24"/>
          <w:lang w:val="en-US"/>
        </w:rPr>
        <w:t xml:space="preserve"> </w:t>
      </w:r>
      <w:r w:rsidRPr="00D97F88">
        <w:rPr>
          <w:rStyle w:val="hps"/>
          <w:rFonts w:ascii="Times New Roman" w:hAnsi="Times New Roman" w:cs="Times New Roman"/>
          <w:sz w:val="24"/>
          <w:szCs w:val="24"/>
          <w:lang w:val="en-US"/>
        </w:rPr>
        <w:t>of all</w:t>
      </w:r>
      <w:r w:rsidRPr="00D97F88">
        <w:rPr>
          <w:rFonts w:ascii="Times New Roman" w:hAnsi="Times New Roman" w:cs="Times New Roman"/>
          <w:sz w:val="24"/>
          <w:szCs w:val="24"/>
          <w:lang w:val="en-US"/>
        </w:rPr>
        <w:t xml:space="preserve"> </w:t>
      </w:r>
      <w:r w:rsidRPr="00D97F88">
        <w:rPr>
          <w:rStyle w:val="hps"/>
          <w:rFonts w:ascii="Times New Roman" w:hAnsi="Times New Roman" w:cs="Times New Roman"/>
          <w:sz w:val="24"/>
          <w:szCs w:val="24"/>
          <w:lang w:val="en-US"/>
        </w:rPr>
        <w:t>institutions</w:t>
      </w:r>
      <w:r w:rsidRPr="00D97F88">
        <w:rPr>
          <w:rFonts w:ascii="Times New Roman" w:hAnsi="Times New Roman" w:cs="Times New Roman"/>
          <w:sz w:val="24"/>
          <w:szCs w:val="24"/>
          <w:lang w:val="en-US"/>
        </w:rPr>
        <w:t xml:space="preserve"> and </w:t>
      </w:r>
      <w:r w:rsidRPr="00587B09">
        <w:rPr>
          <w:rStyle w:val="hps"/>
          <w:rFonts w:ascii="Times New Roman" w:hAnsi="Times New Roman" w:cs="Times New Roman"/>
          <w:sz w:val="24"/>
          <w:szCs w:val="24"/>
          <w:lang w:val="en-US"/>
        </w:rPr>
        <w:t>indicates that</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the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BC</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opacity</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influences the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prediction</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errors</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of</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participants</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FOCUS</w:t>
      </w:r>
      <w:r w:rsidRPr="00587B09">
        <w:rPr>
          <w:rFonts w:ascii="Times New Roman" w:hAnsi="Times New Roman" w:cs="Times New Roman"/>
          <w:sz w:val="24"/>
          <w:szCs w:val="24"/>
          <w:lang w:val="en-US"/>
        </w:rPr>
        <w:t>.</w:t>
      </w:r>
      <w:r w:rsidRPr="00D97F88">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Then economic opacity had negative effect on the conduction of monetary policy.</w:t>
      </w:r>
      <w:r w:rsidRPr="00664C27">
        <w:rPr>
          <w:rFonts w:ascii="Times New Roman" w:hAnsi="Times New Roman" w:cs="Times New Roman"/>
          <w:sz w:val="24"/>
          <w:szCs w:val="24"/>
          <w:lang w:val="en-US"/>
        </w:rPr>
        <w:t xml:space="preserve"> </w:t>
      </w:r>
    </w:p>
    <w:p w:rsidR="005A3785" w:rsidRDefault="005A3785" w:rsidP="000A672F">
      <w:pPr>
        <w:widowControl w:val="0"/>
        <w:spacing w:after="0" w:line="360" w:lineRule="auto"/>
        <w:jc w:val="both"/>
        <w:rPr>
          <w:rFonts w:ascii="Times New Roman" w:hAnsi="Times New Roman" w:cs="Times New Roman"/>
          <w:sz w:val="24"/>
          <w:szCs w:val="24"/>
          <w:lang w:val="en-US"/>
        </w:rPr>
      </w:pPr>
    </w:p>
    <w:p w:rsidR="00086C7D" w:rsidRPr="007C7C6A" w:rsidRDefault="00086C7D" w:rsidP="000A672F">
      <w:pPr>
        <w:widowControl w:val="0"/>
        <w:spacing w:after="0" w:line="360" w:lineRule="auto"/>
        <w:jc w:val="both"/>
        <w:rPr>
          <w:rFonts w:ascii="Arial" w:hAnsi="Arial" w:cs="Arial"/>
          <w:b/>
          <w:sz w:val="24"/>
          <w:szCs w:val="24"/>
          <w:lang w:val="en-US"/>
        </w:rPr>
      </w:pPr>
      <w:r w:rsidRPr="007C7C6A">
        <w:rPr>
          <w:rFonts w:ascii="Arial" w:hAnsi="Arial" w:cs="Arial"/>
          <w:b/>
          <w:sz w:val="24"/>
          <w:szCs w:val="24"/>
          <w:lang w:val="en-US"/>
        </w:rPr>
        <w:t xml:space="preserve">4. Conclusion </w:t>
      </w:r>
    </w:p>
    <w:p w:rsidR="0009649B" w:rsidRPr="007C7C6A" w:rsidRDefault="0009649B" w:rsidP="000A672F">
      <w:pPr>
        <w:widowControl w:val="0"/>
        <w:spacing w:after="0" w:line="360" w:lineRule="auto"/>
        <w:rPr>
          <w:rFonts w:ascii="Times New Roman" w:hAnsi="Times New Roman" w:cs="Times New Roman"/>
          <w:sz w:val="24"/>
          <w:szCs w:val="24"/>
          <w:lang w:val="en-US"/>
        </w:rPr>
      </w:pPr>
    </w:p>
    <w:p w:rsidR="00367005" w:rsidRDefault="001F0A61" w:rsidP="000A672F">
      <w:pPr>
        <w:widowControl w:val="0"/>
        <w:autoSpaceDE w:val="0"/>
        <w:autoSpaceDN w:val="0"/>
        <w:adjustRightInd w:val="0"/>
        <w:spacing w:after="0" w:line="360" w:lineRule="auto"/>
        <w:ind w:firstLine="708"/>
        <w:jc w:val="both"/>
        <w:rPr>
          <w:rFonts w:ascii="Times New Roman" w:hAnsi="Times New Roman" w:cs="Times New Roman"/>
          <w:sz w:val="24"/>
          <w:szCs w:val="24"/>
          <w:lang w:val="en-US"/>
        </w:rPr>
      </w:pPr>
      <w:r w:rsidRPr="007C7C6A">
        <w:rPr>
          <w:rFonts w:ascii="Times New Roman" w:hAnsi="Times New Roman" w:cs="Times New Roman"/>
          <w:sz w:val="24"/>
          <w:szCs w:val="24"/>
          <w:lang w:val="en-US"/>
        </w:rPr>
        <w:t xml:space="preserve">The main focus of the analysis in this paper was the orthogonality property. With this in mind, </w:t>
      </w:r>
      <w:r w:rsidR="00041A39" w:rsidRPr="007C7C6A">
        <w:rPr>
          <w:rFonts w:ascii="Times New Roman" w:hAnsi="Times New Roman" w:cs="Times New Roman"/>
          <w:sz w:val="24"/>
          <w:szCs w:val="24"/>
          <w:lang w:val="en-US"/>
        </w:rPr>
        <w:t>and taking into account the heteroskedasticity of the errors in the survey of forecasts</w:t>
      </w:r>
      <w:r w:rsidR="00601278" w:rsidRPr="007C7C6A">
        <w:rPr>
          <w:rFonts w:ascii="Times New Roman" w:hAnsi="Times New Roman" w:cs="Times New Roman"/>
          <w:sz w:val="24"/>
          <w:szCs w:val="24"/>
          <w:lang w:val="en-US"/>
        </w:rPr>
        <w:t xml:space="preserve"> we developed </w:t>
      </w:r>
      <w:r w:rsidRPr="007C7C6A">
        <w:rPr>
          <w:rFonts w:ascii="Times New Roman" w:hAnsi="Times New Roman" w:cs="Times New Roman"/>
          <w:sz w:val="24"/>
          <w:szCs w:val="24"/>
          <w:lang w:val="en-US"/>
        </w:rPr>
        <w:t xml:space="preserve">an econometric framework </w:t>
      </w:r>
      <w:r w:rsidR="00484F64" w:rsidRPr="007C7C6A">
        <w:rPr>
          <w:rFonts w:ascii="Times New Roman" w:hAnsi="Times New Roman" w:cs="Times New Roman"/>
          <w:sz w:val="24"/>
          <w:szCs w:val="24"/>
          <w:lang w:val="en-US"/>
        </w:rPr>
        <w:t xml:space="preserve">based on a </w:t>
      </w:r>
      <w:r w:rsidR="00484F64" w:rsidRPr="007C7C6A">
        <w:rPr>
          <w:rFonts w:ascii="Times New Roman" w:eastAsiaTheme="minorEastAsia" w:hAnsi="Times New Roman" w:cs="Times New Roman"/>
          <w:sz w:val="24"/>
          <w:szCs w:val="24"/>
          <w:lang w:val="en-US"/>
        </w:rPr>
        <w:t>rolling window variant of the rationality forecast test.</w:t>
      </w:r>
      <w:r w:rsidR="00585FDB" w:rsidRPr="007C7C6A">
        <w:rPr>
          <w:rFonts w:ascii="Times New Roman" w:eastAsiaTheme="minorEastAsia" w:hAnsi="Times New Roman" w:cs="Times New Roman"/>
          <w:sz w:val="24"/>
          <w:szCs w:val="24"/>
          <w:lang w:val="en-US"/>
        </w:rPr>
        <w:t xml:space="preserve"> The </w:t>
      </w:r>
      <w:r w:rsidR="00585FDB" w:rsidRPr="007C7C6A">
        <w:rPr>
          <w:rFonts w:ascii="Times New Roman" w:hAnsi="Times New Roman" w:cs="Times New Roman"/>
          <w:sz w:val="24"/>
          <w:szCs w:val="24"/>
          <w:lang w:val="en-US"/>
        </w:rPr>
        <w:t xml:space="preserve">findings from the application for the Brazilian </w:t>
      </w:r>
      <w:r w:rsidR="007A249A" w:rsidRPr="007C7C6A">
        <w:rPr>
          <w:rFonts w:ascii="Times New Roman" w:hAnsi="Times New Roman" w:cs="Times New Roman"/>
          <w:sz w:val="24"/>
          <w:szCs w:val="24"/>
          <w:lang w:val="en-US"/>
        </w:rPr>
        <w:t>case</w:t>
      </w:r>
      <w:r w:rsidR="009E4F8F">
        <w:rPr>
          <w:rFonts w:ascii="Times New Roman" w:hAnsi="Times New Roman" w:cs="Times New Roman"/>
          <w:sz w:val="24"/>
          <w:szCs w:val="24"/>
          <w:lang w:val="en-US"/>
        </w:rPr>
        <w:t xml:space="preserve"> initially</w:t>
      </w:r>
      <w:r w:rsidR="007A249A" w:rsidRPr="007C7C6A">
        <w:rPr>
          <w:rFonts w:ascii="Times New Roman" w:hAnsi="Times New Roman" w:cs="Times New Roman"/>
          <w:sz w:val="24"/>
          <w:szCs w:val="24"/>
          <w:lang w:val="en-US"/>
        </w:rPr>
        <w:t xml:space="preserve"> </w:t>
      </w:r>
      <w:r w:rsidR="00585FDB" w:rsidRPr="007C7C6A">
        <w:rPr>
          <w:rFonts w:ascii="Times New Roman" w:hAnsi="Times New Roman" w:cs="Times New Roman"/>
          <w:sz w:val="24"/>
          <w:szCs w:val="24"/>
          <w:lang w:val="en-US"/>
        </w:rPr>
        <w:t xml:space="preserve">did not indicate the presence of bias among the </w:t>
      </w:r>
      <w:r w:rsidR="004B24D9" w:rsidRPr="007C7C6A">
        <w:rPr>
          <w:rFonts w:ascii="Times New Roman" w:hAnsi="Times New Roman" w:cs="Times New Roman"/>
          <w:sz w:val="24"/>
          <w:szCs w:val="24"/>
          <w:lang w:val="en-US"/>
        </w:rPr>
        <w:t>inflation forecasters</w:t>
      </w:r>
      <w:r w:rsidR="00DB5BC6">
        <w:rPr>
          <w:rFonts w:ascii="Times New Roman" w:hAnsi="Times New Roman" w:cs="Times New Roman"/>
          <w:sz w:val="24"/>
          <w:szCs w:val="24"/>
          <w:lang w:val="en-US"/>
        </w:rPr>
        <w:t xml:space="preserve"> (table 1)</w:t>
      </w:r>
      <w:r w:rsidR="004B24D9" w:rsidRPr="007C7C6A">
        <w:rPr>
          <w:rFonts w:ascii="Times New Roman" w:hAnsi="Times New Roman" w:cs="Times New Roman"/>
          <w:sz w:val="24"/>
          <w:szCs w:val="24"/>
          <w:lang w:val="en-US"/>
        </w:rPr>
        <w:t xml:space="preserve">. </w:t>
      </w:r>
    </w:p>
    <w:p w:rsidR="00367005" w:rsidRDefault="00367005" w:rsidP="000A672F">
      <w:pPr>
        <w:widowControl w:val="0"/>
        <w:autoSpaceDE w:val="0"/>
        <w:autoSpaceDN w:val="0"/>
        <w:adjustRightInd w:val="0"/>
        <w:spacing w:after="0" w:line="360" w:lineRule="auto"/>
        <w:ind w:firstLine="708"/>
        <w:jc w:val="both"/>
        <w:rPr>
          <w:rFonts w:ascii="Times New Roman" w:hAnsi="Times New Roman" w:cs="Times New Roman"/>
          <w:iCs/>
          <w:sz w:val="24"/>
          <w:szCs w:val="24"/>
          <w:lang w:val="en-US"/>
        </w:rPr>
      </w:pPr>
      <w:r w:rsidRPr="00367005">
        <w:rPr>
          <w:rFonts w:ascii="Times New Roman" w:hAnsi="Times New Roman" w:cs="Times New Roman"/>
          <w:sz w:val="24"/>
          <w:szCs w:val="24"/>
          <w:lang w:val="en-US"/>
        </w:rPr>
        <w:t>T</w:t>
      </w:r>
      <w:r w:rsidRPr="00587B09">
        <w:rPr>
          <w:rStyle w:val="hps"/>
          <w:rFonts w:ascii="Times New Roman" w:hAnsi="Times New Roman" w:cs="Times New Roman"/>
          <w:sz w:val="24"/>
          <w:szCs w:val="24"/>
          <w:lang w:val="en-US"/>
        </w:rPr>
        <w:t>he introduction</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 xml:space="preserve">of inflation rates </w:t>
      </w:r>
      <w:r w:rsidRPr="00367005">
        <w:rPr>
          <w:rFonts w:ascii="Times New Roman" w:hAnsi="Times New Roman" w:cs="Times New Roman"/>
          <w:iCs/>
          <w:sz w:val="24"/>
          <w:szCs w:val="24"/>
          <w:lang w:val="en-US"/>
        </w:rPr>
        <w:t>(</w:t>
      </w:r>
      <w:r w:rsidRPr="00587B09">
        <w:rPr>
          <w:rStyle w:val="hps"/>
          <w:rFonts w:ascii="Times New Roman" w:hAnsi="Times New Roman" w:cs="Times New Roman"/>
          <w:sz w:val="24"/>
          <w:szCs w:val="24"/>
          <w:lang w:val="en-US"/>
        </w:rPr>
        <w:t>measure of</w:t>
      </w:r>
      <w:r w:rsidRPr="00587B09">
        <w:rPr>
          <w:rStyle w:val="shorttext"/>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inertia</w:t>
      </w:r>
      <w:r w:rsidRPr="00367005">
        <w:rPr>
          <w:rFonts w:ascii="Times New Roman" w:hAnsi="Times New Roman" w:cs="Times New Roman"/>
          <w:iCs/>
          <w:sz w:val="24"/>
          <w:szCs w:val="24"/>
          <w:lang w:val="en-US"/>
        </w:rPr>
        <w:t>)</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and interest rates</w:t>
      </w:r>
      <w:r w:rsidRPr="00367005">
        <w:rPr>
          <w:rFonts w:ascii="Times New Roman" w:hAnsi="Times New Roman" w:cs="Times New Roman"/>
          <w:iCs/>
          <w:sz w:val="24"/>
          <w:szCs w:val="24"/>
          <w:lang w:val="en-US"/>
        </w:rPr>
        <w:t xml:space="preserve"> (measure of transparency of policy monetary decisions</w:t>
      </w:r>
      <w:r w:rsidRPr="00DC7736">
        <w:rPr>
          <w:rFonts w:ascii="Times New Roman" w:hAnsi="Times New Roman" w:cs="Times New Roman"/>
          <w:iCs/>
          <w:sz w:val="24"/>
          <w:szCs w:val="24"/>
          <w:lang w:val="en-US"/>
        </w:rPr>
        <w:t xml:space="preserve">) </w:t>
      </w:r>
      <w:r w:rsidRPr="00587B09">
        <w:rPr>
          <w:rStyle w:val="hps"/>
          <w:rFonts w:ascii="Times New Roman" w:hAnsi="Times New Roman" w:cs="Times New Roman"/>
          <w:sz w:val="24"/>
          <w:szCs w:val="24"/>
          <w:lang w:val="en-US"/>
        </w:rPr>
        <w:t>did not alter</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the outcome</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of the test</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containing</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only</w:t>
      </w:r>
      <w:r w:rsidRPr="00587B09">
        <w:rPr>
          <w:rFonts w:ascii="Times New Roman" w:hAnsi="Times New Roman" w:cs="Times New Roman"/>
          <w:sz w:val="24"/>
          <w:szCs w:val="24"/>
          <w:lang w:val="en-US"/>
        </w:rPr>
        <w:t xml:space="preserve"> </w:t>
      </w:r>
      <w:r w:rsidRPr="00587B09">
        <w:rPr>
          <w:rStyle w:val="hps"/>
          <w:rFonts w:ascii="Times New Roman" w:hAnsi="Times New Roman" w:cs="Times New Roman"/>
          <w:sz w:val="24"/>
          <w:szCs w:val="24"/>
          <w:lang w:val="en-US"/>
        </w:rPr>
        <w:t>constant.</w:t>
      </w:r>
      <w:r w:rsidRPr="00DC7736">
        <w:rPr>
          <w:rFonts w:ascii="Times New Roman" w:hAnsi="Times New Roman" w:cs="Times New Roman"/>
          <w:iCs/>
          <w:sz w:val="24"/>
          <w:szCs w:val="24"/>
          <w:lang w:val="en-US"/>
        </w:rPr>
        <w:t xml:space="preserve"> The specification 1 (table 2) </w:t>
      </w:r>
      <w:r w:rsidR="006F79A8" w:rsidRPr="00DC7736">
        <w:rPr>
          <w:rFonts w:ascii="Times New Roman" w:hAnsi="Times New Roman" w:cs="Times New Roman"/>
          <w:iCs/>
          <w:sz w:val="24"/>
          <w:szCs w:val="24"/>
          <w:lang w:val="en-US"/>
        </w:rPr>
        <w:t>did not</w:t>
      </w:r>
      <w:r w:rsidR="006F79A8" w:rsidRPr="007C7C6A">
        <w:rPr>
          <w:rFonts w:ascii="Times New Roman" w:hAnsi="Times New Roman" w:cs="Times New Roman"/>
          <w:iCs/>
          <w:sz w:val="24"/>
          <w:szCs w:val="24"/>
          <w:lang w:val="en-US"/>
        </w:rPr>
        <w:t xml:space="preserve"> </w:t>
      </w:r>
      <w:r w:rsidR="0054395F">
        <w:rPr>
          <w:rFonts w:ascii="Times New Roman" w:hAnsi="Times New Roman" w:cs="Times New Roman"/>
          <w:iCs/>
          <w:sz w:val="24"/>
          <w:szCs w:val="24"/>
          <w:lang w:val="en-US"/>
        </w:rPr>
        <w:t>indicated correlation between errors of prediction and</w:t>
      </w:r>
      <w:r>
        <w:rPr>
          <w:rFonts w:ascii="Times New Roman" w:hAnsi="Times New Roman" w:cs="Times New Roman"/>
          <w:iCs/>
          <w:sz w:val="24"/>
          <w:szCs w:val="24"/>
          <w:lang w:val="en-US"/>
        </w:rPr>
        <w:t xml:space="preserve"> the</w:t>
      </w:r>
      <w:r w:rsidR="0054395F">
        <w:rPr>
          <w:rFonts w:ascii="Times New Roman" w:hAnsi="Times New Roman" w:cs="Times New Roman"/>
          <w:iCs/>
          <w:sz w:val="24"/>
          <w:szCs w:val="24"/>
          <w:lang w:val="en-US"/>
        </w:rPr>
        <w:t xml:space="preserve"> information </w:t>
      </w:r>
      <w:r w:rsidR="00A04813">
        <w:rPr>
          <w:rFonts w:ascii="Times New Roman" w:hAnsi="Times New Roman" w:cs="Times New Roman"/>
          <w:iCs/>
          <w:sz w:val="24"/>
          <w:szCs w:val="24"/>
          <w:lang w:val="en-US"/>
        </w:rPr>
        <w:t>of agents</w:t>
      </w:r>
      <w:r w:rsidR="0066095E">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Then</w:t>
      </w:r>
      <w:r w:rsidRPr="00367005">
        <w:rPr>
          <w:rFonts w:ascii="Times New Roman" w:hAnsi="Times New Roman" w:cs="Times New Roman"/>
          <w:iCs/>
          <w:sz w:val="24"/>
          <w:szCs w:val="24"/>
          <w:lang w:val="en-US"/>
        </w:rPr>
        <w:t xml:space="preserve"> transparency of policy monetary decisions</w:t>
      </w:r>
      <w:r>
        <w:rPr>
          <w:rFonts w:ascii="Times New Roman" w:hAnsi="Times New Roman" w:cs="Times New Roman"/>
          <w:iCs/>
          <w:sz w:val="24"/>
          <w:szCs w:val="24"/>
          <w:lang w:val="en-US"/>
        </w:rPr>
        <w:t xml:space="preserve"> has limited effect on these erro</w:t>
      </w:r>
      <w:r w:rsidR="00536F6F">
        <w:rPr>
          <w:rFonts w:ascii="Times New Roman" w:hAnsi="Times New Roman" w:cs="Times New Roman"/>
          <w:iCs/>
          <w:sz w:val="24"/>
          <w:szCs w:val="24"/>
          <w:lang w:val="en-US"/>
        </w:rPr>
        <w:t>r</w:t>
      </w:r>
      <w:r>
        <w:rPr>
          <w:rFonts w:ascii="Times New Roman" w:hAnsi="Times New Roman" w:cs="Times New Roman"/>
          <w:iCs/>
          <w:sz w:val="24"/>
          <w:szCs w:val="24"/>
          <w:lang w:val="en-US"/>
        </w:rPr>
        <w:t>s.</w:t>
      </w:r>
    </w:p>
    <w:p w:rsidR="00086C7D" w:rsidRDefault="00367005" w:rsidP="000A672F">
      <w:pPr>
        <w:widowControl w:val="0"/>
        <w:autoSpaceDE w:val="0"/>
        <w:autoSpaceDN w:val="0"/>
        <w:adjustRightInd w:val="0"/>
        <w:spacing w:after="0" w:line="360" w:lineRule="auto"/>
        <w:ind w:firstLine="708"/>
        <w:jc w:val="both"/>
        <w:rPr>
          <w:rFonts w:ascii="Times New Roman" w:hAnsi="Times New Roman" w:cs="Times New Roman"/>
          <w:sz w:val="24"/>
          <w:szCs w:val="24"/>
          <w:lang w:val="en-US"/>
        </w:rPr>
      </w:pPr>
      <w:r>
        <w:rPr>
          <w:rFonts w:ascii="Times New Roman" w:hAnsi="Times New Roman" w:cs="Times New Roman"/>
          <w:iCs/>
          <w:sz w:val="24"/>
          <w:szCs w:val="24"/>
          <w:lang w:val="en-US"/>
        </w:rPr>
        <w:t xml:space="preserve"> </w:t>
      </w:r>
      <w:r w:rsidR="00DB5BC6">
        <w:rPr>
          <w:rFonts w:ascii="Times New Roman" w:hAnsi="Times New Roman" w:cs="Times New Roman"/>
          <w:iCs/>
          <w:sz w:val="24"/>
          <w:szCs w:val="24"/>
          <w:lang w:val="en-US"/>
        </w:rPr>
        <w:t xml:space="preserve"> </w:t>
      </w:r>
      <w:r w:rsidR="00CF3499" w:rsidRPr="00536F6F">
        <w:rPr>
          <w:rFonts w:ascii="Times New Roman" w:hAnsi="Times New Roman" w:cs="Times New Roman"/>
          <w:iCs/>
          <w:sz w:val="24"/>
          <w:szCs w:val="24"/>
          <w:lang w:val="en-US"/>
        </w:rPr>
        <w:t xml:space="preserve">On the other hand </w:t>
      </w:r>
      <w:r w:rsidRPr="00536F6F">
        <w:rPr>
          <w:rFonts w:ascii="Times New Roman" w:hAnsi="Times New Roman" w:cs="Times New Roman"/>
          <w:iCs/>
          <w:sz w:val="24"/>
          <w:szCs w:val="24"/>
          <w:lang w:val="en-US"/>
        </w:rPr>
        <w:t>in the specification 2 are include</w:t>
      </w:r>
      <w:r w:rsidR="00536F6F" w:rsidRPr="00536F6F">
        <w:rPr>
          <w:rFonts w:ascii="Times New Roman" w:hAnsi="Times New Roman" w:cs="Times New Roman"/>
          <w:iCs/>
          <w:sz w:val="24"/>
          <w:szCs w:val="24"/>
          <w:lang w:val="en-US"/>
        </w:rPr>
        <w:t>d</w:t>
      </w:r>
      <w:r w:rsidRPr="00536F6F">
        <w:rPr>
          <w:rFonts w:ascii="Times New Roman" w:hAnsi="Times New Roman" w:cs="Times New Roman"/>
          <w:iCs/>
          <w:sz w:val="24"/>
          <w:szCs w:val="24"/>
          <w:lang w:val="en-US"/>
        </w:rPr>
        <w:t xml:space="preserve"> the </w:t>
      </w:r>
      <w:r w:rsidR="00536F6F" w:rsidRPr="00536F6F">
        <w:rPr>
          <w:rFonts w:ascii="Times New Roman" w:hAnsi="Times New Roman" w:cs="Times New Roman"/>
          <w:iCs/>
          <w:sz w:val="24"/>
          <w:szCs w:val="24"/>
          <w:lang w:val="en-US"/>
        </w:rPr>
        <w:t xml:space="preserve">central bank </w:t>
      </w:r>
      <w:r w:rsidR="00DC7736">
        <w:rPr>
          <w:rFonts w:ascii="Times New Roman" w:hAnsi="Times New Roman" w:cs="Times New Roman"/>
          <w:iCs/>
          <w:sz w:val="24"/>
          <w:szCs w:val="24"/>
          <w:lang w:val="en-US"/>
        </w:rPr>
        <w:t xml:space="preserve">opacity </w:t>
      </w:r>
      <w:r w:rsidR="00CF3499" w:rsidRPr="00536F6F">
        <w:rPr>
          <w:rFonts w:ascii="Times New Roman" w:hAnsi="Times New Roman" w:cs="Times New Roman"/>
          <w:iCs/>
          <w:sz w:val="24"/>
          <w:szCs w:val="24"/>
          <w:lang w:val="en-US"/>
        </w:rPr>
        <w:t>index</w:t>
      </w:r>
      <w:r w:rsidRPr="00536F6F">
        <w:rPr>
          <w:rFonts w:ascii="Times New Roman" w:hAnsi="Times New Roman" w:cs="Times New Roman"/>
          <w:iCs/>
          <w:sz w:val="24"/>
          <w:szCs w:val="24"/>
          <w:lang w:val="en-US"/>
        </w:rPr>
        <w:t>es</w:t>
      </w:r>
      <w:r w:rsidR="00CF3499" w:rsidRPr="00536F6F">
        <w:rPr>
          <w:rFonts w:ascii="Times New Roman" w:hAnsi="Times New Roman" w:cs="Times New Roman"/>
          <w:iCs/>
          <w:sz w:val="24"/>
          <w:szCs w:val="24"/>
          <w:lang w:val="en-US"/>
        </w:rPr>
        <w:t xml:space="preserve"> (</w:t>
      </w:r>
      <w:r w:rsidR="00536F6F" w:rsidRPr="00536F6F">
        <w:rPr>
          <w:rFonts w:ascii="Times New Roman" w:hAnsi="Times New Roman" w:cs="Times New Roman"/>
          <w:iCs/>
          <w:sz w:val="24"/>
          <w:szCs w:val="24"/>
          <w:lang w:val="en-US"/>
        </w:rPr>
        <w:t xml:space="preserve">tables </w:t>
      </w:r>
      <w:r w:rsidR="00CF3499" w:rsidRPr="00536F6F">
        <w:rPr>
          <w:rFonts w:ascii="Times New Roman" w:hAnsi="Times New Roman" w:cs="Times New Roman"/>
          <w:iCs/>
          <w:sz w:val="24"/>
          <w:szCs w:val="24"/>
          <w:lang w:val="en-US"/>
        </w:rPr>
        <w:t>3 and 4)</w:t>
      </w:r>
      <w:r w:rsidR="00536F6F" w:rsidRPr="00536F6F">
        <w:rPr>
          <w:rFonts w:ascii="Times New Roman" w:hAnsi="Times New Roman" w:cs="Times New Roman"/>
          <w:iCs/>
          <w:sz w:val="24"/>
          <w:szCs w:val="24"/>
          <w:lang w:val="en-US"/>
        </w:rPr>
        <w:t xml:space="preserve">. </w:t>
      </w:r>
      <w:r w:rsidR="00CF3499" w:rsidRPr="00536F6F">
        <w:rPr>
          <w:rFonts w:ascii="Times New Roman" w:hAnsi="Times New Roman" w:cs="Times New Roman"/>
          <w:iCs/>
          <w:sz w:val="24"/>
          <w:szCs w:val="24"/>
          <w:lang w:val="en-US"/>
        </w:rPr>
        <w:t xml:space="preserve"> </w:t>
      </w:r>
      <w:r w:rsidR="00536F6F" w:rsidRPr="00536F6F">
        <w:rPr>
          <w:rFonts w:ascii="Times New Roman" w:hAnsi="Times New Roman" w:cs="Times New Roman"/>
          <w:iCs/>
          <w:sz w:val="24"/>
          <w:szCs w:val="24"/>
          <w:lang w:val="en-US"/>
        </w:rPr>
        <w:t>T</w:t>
      </w:r>
      <w:r w:rsidR="004A4B3E" w:rsidRPr="00536F6F">
        <w:rPr>
          <w:rFonts w:ascii="Times New Roman" w:hAnsi="Times New Roman" w:cs="Times New Roman"/>
          <w:iCs/>
          <w:sz w:val="24"/>
          <w:szCs w:val="24"/>
          <w:lang w:val="en-US"/>
        </w:rPr>
        <w:t>he</w:t>
      </w:r>
      <w:r w:rsidR="004A4B3E">
        <w:rPr>
          <w:rFonts w:ascii="Times New Roman" w:hAnsi="Times New Roman" w:cs="Times New Roman"/>
          <w:iCs/>
          <w:sz w:val="24"/>
          <w:szCs w:val="24"/>
          <w:lang w:val="en-US"/>
        </w:rPr>
        <w:t xml:space="preserve"> opacity measures becomes significant in explaining the forecast errors </w:t>
      </w:r>
      <w:r w:rsidR="00DC7736" w:rsidRPr="00DC7736">
        <w:rPr>
          <w:rFonts w:ascii="Times New Roman" w:hAnsi="Times New Roman" w:cs="Times New Roman"/>
          <w:iCs/>
          <w:sz w:val="24"/>
          <w:szCs w:val="24"/>
          <w:lang w:val="en-US"/>
        </w:rPr>
        <w:t>(</w:t>
      </w:r>
      <w:r w:rsidR="00DC7736" w:rsidRPr="00587B09">
        <w:rPr>
          <w:rStyle w:val="hps"/>
          <w:rFonts w:ascii="Times New Roman" w:hAnsi="Times New Roman" w:cs="Times New Roman"/>
          <w:sz w:val="24"/>
          <w:szCs w:val="24"/>
          <w:lang w:val="en-US"/>
        </w:rPr>
        <w:t>no</w:t>
      </w:r>
      <w:r w:rsidR="00DC7736" w:rsidRPr="00587B09">
        <w:rPr>
          <w:rStyle w:val="shorttext"/>
          <w:rFonts w:ascii="Times New Roman" w:hAnsi="Times New Roman" w:cs="Times New Roman"/>
          <w:sz w:val="24"/>
          <w:szCs w:val="24"/>
          <w:lang w:val="en-US"/>
        </w:rPr>
        <w:t xml:space="preserve"> </w:t>
      </w:r>
      <w:r w:rsidR="00DC7736" w:rsidRPr="00587B09">
        <w:rPr>
          <w:rStyle w:val="hps"/>
          <w:rFonts w:ascii="Times New Roman" w:hAnsi="Times New Roman" w:cs="Times New Roman"/>
          <w:sz w:val="24"/>
          <w:szCs w:val="24"/>
          <w:lang w:val="en-US"/>
        </w:rPr>
        <w:t>orthogonality)</w:t>
      </w:r>
      <w:r w:rsidR="00DC7736">
        <w:rPr>
          <w:rFonts w:ascii="Times New Roman" w:hAnsi="Times New Roman" w:cs="Times New Roman"/>
          <w:iCs/>
          <w:sz w:val="24"/>
          <w:szCs w:val="24"/>
          <w:lang w:val="en-US"/>
        </w:rPr>
        <w:t xml:space="preserve"> </w:t>
      </w:r>
      <w:r w:rsidR="00716979">
        <w:rPr>
          <w:rFonts w:ascii="Times New Roman" w:hAnsi="Times New Roman" w:cs="Times New Roman"/>
          <w:iCs/>
          <w:sz w:val="24"/>
          <w:szCs w:val="24"/>
          <w:lang w:val="en-US"/>
        </w:rPr>
        <w:t xml:space="preserve">confirming the relative </w:t>
      </w:r>
      <w:r w:rsidR="00EB0CAC">
        <w:rPr>
          <w:rFonts w:ascii="Times New Roman" w:hAnsi="Times New Roman" w:cs="Times New Roman"/>
          <w:iCs/>
          <w:sz w:val="24"/>
          <w:szCs w:val="24"/>
          <w:lang w:val="en-US"/>
        </w:rPr>
        <w:t>l</w:t>
      </w:r>
      <w:r w:rsidR="00716979">
        <w:rPr>
          <w:rFonts w:ascii="Times New Roman" w:hAnsi="Times New Roman" w:cs="Times New Roman"/>
          <w:iCs/>
          <w:sz w:val="24"/>
          <w:szCs w:val="24"/>
          <w:lang w:val="en-US"/>
        </w:rPr>
        <w:t xml:space="preserve">ack of </w:t>
      </w:r>
      <w:r w:rsidR="00536F6F">
        <w:rPr>
          <w:rFonts w:ascii="Times New Roman" w:hAnsi="Times New Roman" w:cs="Times New Roman"/>
          <w:iCs/>
          <w:sz w:val="24"/>
          <w:szCs w:val="24"/>
          <w:lang w:val="en-US"/>
        </w:rPr>
        <w:t xml:space="preserve">economic </w:t>
      </w:r>
      <w:r w:rsidR="00716979">
        <w:rPr>
          <w:rFonts w:ascii="Times New Roman" w:hAnsi="Times New Roman" w:cs="Times New Roman"/>
          <w:iCs/>
          <w:sz w:val="24"/>
          <w:szCs w:val="24"/>
          <w:lang w:val="en-US"/>
        </w:rPr>
        <w:t>transparency in the Brazilian case</w:t>
      </w:r>
      <w:r w:rsidR="004A4B3E">
        <w:rPr>
          <w:rFonts w:ascii="Times New Roman" w:hAnsi="Times New Roman" w:cs="Times New Roman"/>
          <w:iCs/>
          <w:sz w:val="24"/>
          <w:szCs w:val="24"/>
          <w:lang w:val="en-US"/>
        </w:rPr>
        <w:t>.</w:t>
      </w:r>
    </w:p>
    <w:p w:rsidR="008530BC" w:rsidRDefault="008530BC" w:rsidP="000A672F">
      <w:pPr>
        <w:widowControl w:val="0"/>
        <w:spacing w:after="0" w:line="360" w:lineRule="auto"/>
        <w:jc w:val="both"/>
        <w:rPr>
          <w:rFonts w:ascii="Arial" w:hAnsi="Arial" w:cs="Arial"/>
          <w:b/>
          <w:sz w:val="24"/>
          <w:szCs w:val="24"/>
          <w:highlight w:val="red"/>
          <w:lang w:val="en-US"/>
        </w:rPr>
      </w:pPr>
    </w:p>
    <w:p w:rsidR="00086C7D" w:rsidRPr="002C4A84" w:rsidRDefault="00086C7D" w:rsidP="000A672F">
      <w:pPr>
        <w:widowControl w:val="0"/>
        <w:spacing w:after="0" w:line="360" w:lineRule="auto"/>
        <w:jc w:val="both"/>
        <w:rPr>
          <w:rFonts w:ascii="Arial" w:hAnsi="Arial" w:cs="Arial"/>
          <w:b/>
          <w:sz w:val="24"/>
          <w:szCs w:val="24"/>
          <w:lang w:val="en-US"/>
        </w:rPr>
      </w:pPr>
      <w:r w:rsidRPr="009D3EEA">
        <w:rPr>
          <w:rFonts w:ascii="Arial" w:hAnsi="Arial" w:cs="Arial"/>
          <w:b/>
          <w:sz w:val="24"/>
          <w:szCs w:val="24"/>
          <w:lang w:val="en-US"/>
        </w:rPr>
        <w:t>5. References</w:t>
      </w:r>
    </w:p>
    <w:p w:rsidR="00086C7D" w:rsidRPr="005365AB" w:rsidRDefault="005365AB" w:rsidP="000A672F">
      <w:pPr>
        <w:widowControl w:val="0"/>
        <w:spacing w:after="0" w:line="240" w:lineRule="auto"/>
        <w:ind w:left="426" w:hanging="426"/>
        <w:jc w:val="both"/>
        <w:rPr>
          <w:rFonts w:ascii="Times New Roman" w:eastAsia="Times New Roman" w:hAnsi="Times New Roman" w:cs="Times New Roman"/>
          <w:sz w:val="24"/>
          <w:szCs w:val="24"/>
          <w:lang w:val="en-US" w:eastAsia="pt-BR"/>
        </w:rPr>
      </w:pPr>
      <w:r w:rsidRPr="005365AB">
        <w:rPr>
          <w:rFonts w:ascii="Times New Roman" w:hAnsi="Times New Roman" w:cs="Times New Roman"/>
          <w:caps/>
          <w:sz w:val="24"/>
          <w:szCs w:val="24"/>
          <w:lang w:val="en-US"/>
        </w:rPr>
        <w:t>Batchelor, R., Dua, P.</w:t>
      </w:r>
      <w:r w:rsidRPr="005365AB">
        <w:rPr>
          <w:rFonts w:ascii="Times New Roman" w:hAnsi="Times New Roman" w:cs="Times New Roman"/>
          <w:sz w:val="24"/>
          <w:szCs w:val="24"/>
          <w:lang w:val="en-US"/>
        </w:rPr>
        <w:t xml:space="preserve">, (1991). “Blue Chip rationality tests.” </w:t>
      </w:r>
      <w:r w:rsidRPr="005365AB">
        <w:rPr>
          <w:rFonts w:ascii="Times New Roman" w:hAnsi="Times New Roman" w:cs="Times New Roman"/>
          <w:i/>
          <w:sz w:val="24"/>
          <w:szCs w:val="24"/>
          <w:lang w:val="en-US"/>
        </w:rPr>
        <w:t>Journal of Money, Credit and Banking</w:t>
      </w:r>
      <w:r w:rsidRPr="005365AB">
        <w:rPr>
          <w:rFonts w:ascii="Times New Roman" w:hAnsi="Times New Roman" w:cs="Times New Roman"/>
          <w:sz w:val="24"/>
          <w:szCs w:val="24"/>
          <w:lang w:val="en-US"/>
        </w:rPr>
        <w:t>, 23(4), 692–705.</w:t>
      </w:r>
    </w:p>
    <w:p w:rsidR="001B723B" w:rsidRPr="001B723B" w:rsidRDefault="001B723B" w:rsidP="000A672F">
      <w:pPr>
        <w:widowControl w:val="0"/>
        <w:spacing w:after="0" w:line="240" w:lineRule="auto"/>
        <w:ind w:left="426" w:hanging="426"/>
        <w:jc w:val="both"/>
        <w:rPr>
          <w:rFonts w:ascii="Times New Roman" w:hAnsi="Times New Roman" w:cs="Times New Roman"/>
          <w:sz w:val="24"/>
          <w:szCs w:val="24"/>
          <w:lang w:val="en-US"/>
        </w:rPr>
      </w:pPr>
      <w:r w:rsidRPr="00124104">
        <w:rPr>
          <w:rFonts w:ascii="Times New Roman" w:hAnsi="Times New Roman" w:cs="Times New Roman"/>
          <w:color w:val="000000"/>
          <w:sz w:val="24"/>
          <w:szCs w:val="24"/>
          <w:lang w:val="en-US"/>
        </w:rPr>
        <w:t>BERNANKE, B.,</w:t>
      </w:r>
      <w:r>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2004</w:t>
      </w:r>
      <w:r>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w:t>
      </w:r>
      <w:r>
        <w:rPr>
          <w:rFonts w:ascii="Times New Roman" w:hAnsi="Times New Roman" w:cs="Times New Roman"/>
          <w:sz w:val="24"/>
          <w:szCs w:val="24"/>
          <w:lang w:val="en-US"/>
        </w:rPr>
        <w:t>“</w:t>
      </w:r>
      <w:r w:rsidRPr="001B723B">
        <w:rPr>
          <w:rFonts w:ascii="Times New Roman" w:hAnsi="Times New Roman" w:cs="Times New Roman"/>
          <w:sz w:val="24"/>
          <w:szCs w:val="24"/>
          <w:lang w:val="en-US"/>
        </w:rPr>
        <w:t>The Logic of Monetary Policy.</w:t>
      </w:r>
      <w:r>
        <w:rPr>
          <w:rFonts w:ascii="Times New Roman" w:hAnsi="Times New Roman" w:cs="Times New Roman"/>
          <w:sz w:val="24"/>
          <w:szCs w:val="24"/>
          <w:lang w:val="en-US"/>
        </w:rPr>
        <w:t>”</w:t>
      </w:r>
      <w:r w:rsidRPr="001B723B">
        <w:rPr>
          <w:rFonts w:ascii="Times New Roman" w:hAnsi="Times New Roman" w:cs="Times New Roman"/>
          <w:sz w:val="24"/>
          <w:szCs w:val="24"/>
          <w:lang w:val="en-US"/>
        </w:rPr>
        <w:t xml:space="preserve"> Before the National Economists Club, Washington, D.C., Federal Reserve Board, December 2.</w:t>
      </w:r>
    </w:p>
    <w:p w:rsidR="001B723B" w:rsidRPr="001B723B" w:rsidRDefault="001B723B" w:rsidP="000A672F">
      <w:pPr>
        <w:widowControl w:val="0"/>
        <w:spacing w:after="0" w:line="240" w:lineRule="auto"/>
        <w:ind w:left="540" w:hanging="540"/>
        <w:jc w:val="both"/>
        <w:rPr>
          <w:rFonts w:ascii="Times New Roman" w:hAnsi="Times New Roman" w:cs="Times New Roman"/>
          <w:color w:val="000000"/>
          <w:sz w:val="24"/>
          <w:szCs w:val="24"/>
          <w:lang w:val="en-US"/>
        </w:rPr>
      </w:pPr>
      <w:r w:rsidRPr="001B723B">
        <w:rPr>
          <w:rFonts w:ascii="Times New Roman" w:hAnsi="Times New Roman" w:cs="Times New Roman"/>
          <w:color w:val="000000"/>
          <w:sz w:val="24"/>
          <w:szCs w:val="24"/>
          <w:lang w:val="de-DE"/>
        </w:rPr>
        <w:t xml:space="preserve">BLINDER, A.S., EHRMANN, M., FRATZSCHER, M., de HANN, J., JANSEN, D., </w:t>
      </w:r>
      <w:r>
        <w:rPr>
          <w:rFonts w:ascii="Times New Roman" w:hAnsi="Times New Roman" w:cs="Times New Roman"/>
          <w:color w:val="000000"/>
          <w:sz w:val="24"/>
          <w:szCs w:val="24"/>
          <w:lang w:val="de-DE"/>
        </w:rPr>
        <w:t>(</w:t>
      </w:r>
      <w:r w:rsidRPr="001B723B">
        <w:rPr>
          <w:rFonts w:ascii="Times New Roman" w:hAnsi="Times New Roman" w:cs="Times New Roman"/>
          <w:color w:val="000000"/>
          <w:sz w:val="24"/>
          <w:szCs w:val="24"/>
          <w:lang w:val="de-DE"/>
        </w:rPr>
        <w:t>2008</w:t>
      </w:r>
      <w:r>
        <w:rPr>
          <w:rFonts w:ascii="Times New Roman" w:hAnsi="Times New Roman" w:cs="Times New Roman"/>
          <w:color w:val="000000"/>
          <w:sz w:val="24"/>
          <w:szCs w:val="24"/>
          <w:lang w:val="de-DE"/>
        </w:rPr>
        <w:t>)</w:t>
      </w:r>
      <w:r w:rsidRPr="001B723B">
        <w:rPr>
          <w:rFonts w:ascii="Times New Roman" w:hAnsi="Times New Roman" w:cs="Times New Roman"/>
          <w:color w:val="000000"/>
          <w:sz w:val="24"/>
          <w:szCs w:val="24"/>
          <w:lang w:val="de-DE"/>
        </w:rPr>
        <w:t xml:space="preserve">. </w:t>
      </w:r>
      <w:r>
        <w:rPr>
          <w:rFonts w:ascii="Times New Roman" w:hAnsi="Times New Roman" w:cs="Times New Roman"/>
          <w:color w:val="000000"/>
          <w:sz w:val="24"/>
          <w:szCs w:val="24"/>
          <w:lang w:val="de-DE"/>
        </w:rPr>
        <w:t>“</w:t>
      </w:r>
      <w:r w:rsidRPr="001B723B">
        <w:rPr>
          <w:rFonts w:ascii="Times New Roman" w:hAnsi="Times New Roman" w:cs="Times New Roman"/>
          <w:color w:val="000000"/>
          <w:sz w:val="24"/>
          <w:szCs w:val="24"/>
          <w:lang w:val="en-US"/>
        </w:rPr>
        <w:t>Central Bank Communication and Monetary Policy: A Survey of Theory and Evidence.</w:t>
      </w:r>
      <w:r>
        <w:rPr>
          <w:rFonts w:ascii="Times New Roman" w:hAnsi="Times New Roman" w:cs="Times New Roman"/>
          <w:color w:val="000000"/>
          <w:sz w:val="24"/>
          <w:szCs w:val="24"/>
          <w:lang w:val="en-US"/>
        </w:rPr>
        <w:t>”</w:t>
      </w:r>
      <w:r w:rsidRPr="009512A5">
        <w:rPr>
          <w:rFonts w:ascii="Times New Roman" w:hAnsi="Times New Roman" w:cs="Times New Roman"/>
          <w:i/>
          <w:color w:val="000000"/>
          <w:sz w:val="24"/>
          <w:szCs w:val="24"/>
          <w:lang w:val="en-US"/>
        </w:rPr>
        <w:t>Journal of Economic Literature</w:t>
      </w:r>
      <w:r w:rsidRPr="001B723B">
        <w:rPr>
          <w:rFonts w:ascii="Times New Roman" w:hAnsi="Times New Roman" w:cs="Times New Roman"/>
          <w:color w:val="000000"/>
          <w:sz w:val="24"/>
          <w:szCs w:val="24"/>
          <w:lang w:val="en-US"/>
        </w:rPr>
        <w:t>, 46(4), 910-945.</w:t>
      </w:r>
    </w:p>
    <w:p w:rsidR="003243EC" w:rsidRPr="003243EC" w:rsidRDefault="003243EC" w:rsidP="000A672F">
      <w:pPr>
        <w:widowControl w:val="0"/>
        <w:autoSpaceDE w:val="0"/>
        <w:autoSpaceDN w:val="0"/>
        <w:adjustRightInd w:val="0"/>
        <w:spacing w:after="0" w:line="240" w:lineRule="auto"/>
        <w:ind w:left="567" w:hanging="567"/>
        <w:jc w:val="both"/>
        <w:rPr>
          <w:rFonts w:ascii="Times New Roman" w:hAnsi="Times New Roman" w:cs="Times New Roman"/>
          <w:color w:val="000000"/>
          <w:sz w:val="24"/>
          <w:szCs w:val="24"/>
          <w:lang w:val="en-US"/>
        </w:rPr>
      </w:pPr>
      <w:r w:rsidRPr="007372BD">
        <w:rPr>
          <w:rFonts w:ascii="Times New Roman" w:hAnsi="Times New Roman" w:cs="Times New Roman"/>
          <w:caps/>
          <w:sz w:val="24"/>
          <w:szCs w:val="24"/>
        </w:rPr>
        <w:t>Bonham, C., Cohen, R.H.,</w:t>
      </w:r>
      <w:r w:rsidRPr="007372BD">
        <w:rPr>
          <w:rFonts w:ascii="Times New Roman" w:hAnsi="Times New Roman" w:cs="Times New Roman"/>
          <w:sz w:val="24"/>
          <w:szCs w:val="24"/>
        </w:rPr>
        <w:t xml:space="preserve"> (2001). </w:t>
      </w:r>
      <w:r w:rsidRPr="003243EC">
        <w:rPr>
          <w:rFonts w:ascii="Times New Roman" w:hAnsi="Times New Roman" w:cs="Times New Roman"/>
          <w:sz w:val="24"/>
          <w:szCs w:val="24"/>
          <w:lang w:val="en-US"/>
        </w:rPr>
        <w:t>“To aggregate, pool, or neither: testing the rational-expectations hypothesis using survey data.”</w:t>
      </w:r>
      <w:r w:rsidRPr="003243EC">
        <w:rPr>
          <w:rFonts w:ascii="Times New Roman" w:hAnsi="Times New Roman" w:cs="Times New Roman"/>
          <w:i/>
          <w:sz w:val="24"/>
          <w:szCs w:val="24"/>
          <w:lang w:val="en-US"/>
        </w:rPr>
        <w:t>Journal of Business and Economic Statistics</w:t>
      </w:r>
      <w:r>
        <w:rPr>
          <w:rFonts w:ascii="Times New Roman" w:hAnsi="Times New Roman" w:cs="Times New Roman"/>
          <w:sz w:val="24"/>
          <w:szCs w:val="24"/>
          <w:lang w:val="en-US"/>
        </w:rPr>
        <w:t>,</w:t>
      </w:r>
      <w:r w:rsidRPr="003243EC">
        <w:rPr>
          <w:rFonts w:ascii="Times New Roman" w:hAnsi="Times New Roman" w:cs="Times New Roman"/>
          <w:sz w:val="24"/>
          <w:szCs w:val="24"/>
          <w:lang w:val="en-US"/>
        </w:rPr>
        <w:t xml:space="preserve"> 19</w:t>
      </w:r>
      <w:r>
        <w:rPr>
          <w:rFonts w:ascii="Times New Roman" w:hAnsi="Times New Roman" w:cs="Times New Roman"/>
          <w:sz w:val="24"/>
          <w:szCs w:val="24"/>
          <w:lang w:val="en-US"/>
        </w:rPr>
        <w:t>(3)</w:t>
      </w:r>
      <w:r w:rsidRPr="003243EC">
        <w:rPr>
          <w:rFonts w:ascii="Times New Roman" w:hAnsi="Times New Roman" w:cs="Times New Roman"/>
          <w:sz w:val="24"/>
          <w:szCs w:val="24"/>
          <w:lang w:val="en-US"/>
        </w:rPr>
        <w:t>, 278–291.</w:t>
      </w:r>
    </w:p>
    <w:p w:rsidR="00AF449F" w:rsidRDefault="001B723B" w:rsidP="00AF449F">
      <w:pPr>
        <w:widowControl w:val="0"/>
        <w:spacing w:after="0" w:line="240" w:lineRule="auto"/>
        <w:ind w:left="567" w:hanging="567"/>
        <w:jc w:val="both"/>
        <w:rPr>
          <w:rFonts w:ascii="Times New Roman" w:hAnsi="Times New Roman" w:cs="Times New Roman"/>
          <w:color w:val="000000"/>
          <w:sz w:val="24"/>
          <w:szCs w:val="24"/>
          <w:lang w:val="en-US"/>
        </w:rPr>
      </w:pPr>
      <w:r w:rsidRPr="006B59BA">
        <w:rPr>
          <w:rFonts w:ascii="Times New Roman" w:hAnsi="Times New Roman" w:cs="Times New Roman"/>
          <w:color w:val="000000"/>
          <w:sz w:val="24"/>
          <w:szCs w:val="24"/>
          <w:lang w:val="en-US"/>
        </w:rPr>
        <w:t>BRAND, C., BUNCIC, D., TURUNEM</w:t>
      </w:r>
      <w:r w:rsidRPr="001B723B">
        <w:rPr>
          <w:rFonts w:ascii="Times New Roman" w:hAnsi="Times New Roman" w:cs="Times New Roman"/>
          <w:color w:val="000000"/>
          <w:sz w:val="24"/>
          <w:szCs w:val="24"/>
          <w:lang w:val="en-US"/>
        </w:rPr>
        <w:t xml:space="preserve">, J., </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2006</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 xml:space="preserve">. </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 xml:space="preserve">The impact of ECB monetary </w:t>
      </w:r>
      <w:r w:rsidRPr="00E369FE">
        <w:rPr>
          <w:rFonts w:ascii="Times New Roman" w:hAnsi="Times New Roman" w:cs="Times New Roman"/>
          <w:color w:val="000000"/>
          <w:sz w:val="24"/>
          <w:szCs w:val="24"/>
          <w:lang w:val="en-US"/>
        </w:rPr>
        <w:t>policy decisions and communication on yield curve.</w:t>
      </w:r>
      <w:r w:rsidR="009512A5" w:rsidRPr="00E369FE">
        <w:rPr>
          <w:rFonts w:ascii="Times New Roman" w:hAnsi="Times New Roman" w:cs="Times New Roman"/>
          <w:color w:val="000000"/>
          <w:sz w:val="24"/>
          <w:szCs w:val="24"/>
          <w:lang w:val="en-US"/>
        </w:rPr>
        <w:t>”</w:t>
      </w:r>
      <w:r w:rsidRPr="00E369FE">
        <w:rPr>
          <w:rFonts w:ascii="Times New Roman" w:hAnsi="Times New Roman" w:cs="Times New Roman"/>
          <w:color w:val="000000"/>
          <w:sz w:val="24"/>
          <w:szCs w:val="24"/>
          <w:lang w:val="en-US"/>
        </w:rPr>
        <w:t xml:space="preserve"> European Central Bank, Working Paper, 657.</w:t>
      </w:r>
    </w:p>
    <w:p w:rsidR="000A5D1E" w:rsidRPr="00AF449F" w:rsidRDefault="000A5D1E" w:rsidP="00AF449F">
      <w:pPr>
        <w:widowControl w:val="0"/>
        <w:spacing w:after="0" w:line="240" w:lineRule="auto"/>
        <w:ind w:left="567" w:hanging="567"/>
        <w:jc w:val="both"/>
        <w:rPr>
          <w:rFonts w:ascii="Times New Roman" w:hAnsi="Times New Roman" w:cs="Times New Roman"/>
          <w:color w:val="000000"/>
          <w:sz w:val="24"/>
          <w:szCs w:val="24"/>
          <w:lang w:val="en-US"/>
        </w:rPr>
      </w:pPr>
      <w:r w:rsidRPr="00124104">
        <w:rPr>
          <w:rFonts w:ascii="Times New Roman" w:hAnsi="Times New Roman" w:cs="Times New Roman"/>
          <w:caps/>
          <w:sz w:val="24"/>
          <w:szCs w:val="24"/>
          <w:lang w:val="en-US"/>
        </w:rPr>
        <w:t xml:space="preserve">A., M., </w:t>
      </w:r>
      <w:hyperlink r:id="rId13" w:history="1">
        <w:r w:rsidRPr="00124104">
          <w:rPr>
            <w:rStyle w:val="Hyperlink"/>
            <w:rFonts w:ascii="Times New Roman" w:hAnsi="Times New Roman"/>
            <w:caps/>
            <w:color w:val="auto"/>
            <w:sz w:val="24"/>
            <w:szCs w:val="24"/>
            <w:u w:val="none"/>
            <w:lang w:val="en-US"/>
          </w:rPr>
          <w:t>Jansen</w:t>
        </w:r>
      </w:hyperlink>
      <w:r w:rsidRPr="00124104">
        <w:rPr>
          <w:rFonts w:ascii="Times New Roman" w:hAnsi="Times New Roman" w:cs="Times New Roman"/>
          <w:caps/>
          <w:sz w:val="24"/>
          <w:szCs w:val="24"/>
          <w:lang w:val="en-US"/>
        </w:rPr>
        <w:t>, D.</w:t>
      </w:r>
      <w:r w:rsidRPr="00124104">
        <w:rPr>
          <w:rFonts w:ascii="Times New Roman" w:hAnsi="Times New Roman" w:cs="Times New Roman"/>
          <w:sz w:val="24"/>
          <w:szCs w:val="24"/>
          <w:lang w:val="en-US"/>
        </w:rPr>
        <w:t xml:space="preserve"> (2013). “</w:t>
      </w:r>
      <w:r w:rsidRPr="000A5D1E">
        <w:rPr>
          <w:rFonts w:ascii="Times New Roman" w:hAnsi="Times New Roman" w:cs="Times New Roman"/>
          <w:iCs/>
          <w:sz w:val="24"/>
          <w:szCs w:val="24"/>
          <w:lang w:val="en-US"/>
        </w:rPr>
        <w:t>What Drives Clarity of Central BankCommunication</w:t>
      </w:r>
      <w:r>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lastRenderedPageBreak/>
        <w:t>a</w:t>
      </w:r>
      <w:r w:rsidRPr="000A5D1E">
        <w:rPr>
          <w:rFonts w:ascii="Times New Roman" w:hAnsi="Times New Roman" w:cs="Times New Roman"/>
          <w:iCs/>
          <w:sz w:val="24"/>
          <w:szCs w:val="24"/>
          <w:lang w:val="en-US"/>
        </w:rPr>
        <w:t>bout Inflation?</w:t>
      </w:r>
      <w:r>
        <w:rPr>
          <w:rFonts w:ascii="Times New Roman" w:hAnsi="Times New Roman" w:cs="Times New Roman"/>
          <w:iCs/>
          <w:sz w:val="24"/>
          <w:szCs w:val="24"/>
          <w:lang w:val="en-US"/>
        </w:rPr>
        <w:t xml:space="preserve">” </w:t>
      </w:r>
      <w:hyperlink r:id="rId14" w:history="1">
        <w:r w:rsidRPr="00124104">
          <w:rPr>
            <w:rStyle w:val="Hyperlink"/>
            <w:rFonts w:ascii="Times New Roman" w:hAnsi="Times New Roman"/>
            <w:i/>
            <w:color w:val="auto"/>
            <w:sz w:val="24"/>
            <w:szCs w:val="24"/>
            <w:u w:val="none"/>
            <w:lang w:val="en-US"/>
          </w:rPr>
          <w:t>Open Economies Review</w:t>
        </w:r>
      </w:hyperlink>
      <w:r w:rsidRPr="00124104">
        <w:rPr>
          <w:rFonts w:ascii="Times New Roman" w:hAnsi="Times New Roman" w:cs="Times New Roman"/>
          <w:sz w:val="24"/>
          <w:szCs w:val="24"/>
          <w:lang w:val="en-US"/>
        </w:rPr>
        <w:t>, 24(1), 125-145.</w:t>
      </w:r>
    </w:p>
    <w:p w:rsidR="00E369FE" w:rsidRDefault="00E369FE" w:rsidP="000A672F">
      <w:pPr>
        <w:widowControl w:val="0"/>
        <w:spacing w:after="0" w:line="240" w:lineRule="auto"/>
        <w:ind w:left="539" w:hanging="539"/>
        <w:jc w:val="both"/>
        <w:rPr>
          <w:rFonts w:ascii="Times New Roman" w:hAnsi="Times New Roman" w:cs="Times New Roman"/>
          <w:sz w:val="24"/>
          <w:szCs w:val="24"/>
          <w:lang w:val="en-US"/>
        </w:rPr>
      </w:pPr>
      <w:r w:rsidRPr="00E369FE">
        <w:rPr>
          <w:rFonts w:ascii="Times New Roman" w:hAnsi="Times New Roman" w:cs="Times New Roman"/>
          <w:sz w:val="24"/>
          <w:szCs w:val="24"/>
          <w:lang w:val="en-US"/>
        </w:rPr>
        <w:t xml:space="preserve">CHORTAREAS, G., STASAVAGE, D., STERNE, G. (2002) “Does it pay to be transparent? International evidence from central bank forecasts.” </w:t>
      </w:r>
      <w:r w:rsidRPr="00E369FE">
        <w:rPr>
          <w:rFonts w:ascii="Times New Roman" w:hAnsi="Times New Roman" w:cs="Times New Roman"/>
          <w:i/>
          <w:sz w:val="24"/>
          <w:szCs w:val="24"/>
          <w:lang w:val="en-US"/>
        </w:rPr>
        <w:t>Federal Reserve Bank of St. Louis</w:t>
      </w:r>
      <w:r w:rsidRPr="00E369FE">
        <w:rPr>
          <w:rFonts w:ascii="Times New Roman" w:hAnsi="Times New Roman" w:cs="Times New Roman"/>
          <w:i/>
          <w:iCs/>
          <w:sz w:val="24"/>
          <w:szCs w:val="24"/>
          <w:lang w:val="en-US"/>
        </w:rPr>
        <w:t>Review</w:t>
      </w:r>
      <w:r w:rsidRPr="00E369FE">
        <w:rPr>
          <w:rFonts w:ascii="Times New Roman" w:hAnsi="Times New Roman" w:cs="Times New Roman"/>
          <w:sz w:val="24"/>
          <w:szCs w:val="24"/>
          <w:lang w:val="en-US"/>
        </w:rPr>
        <w:t>, 84(4), 99-118.</w:t>
      </w:r>
    </w:p>
    <w:p w:rsidR="00D22D3C" w:rsidRDefault="00D22D3C" w:rsidP="000A672F">
      <w:pPr>
        <w:widowControl w:val="0"/>
        <w:tabs>
          <w:tab w:val="left" w:pos="9160"/>
          <w:tab w:val="left" w:pos="10076"/>
          <w:tab w:val="left" w:pos="10992"/>
          <w:tab w:val="left" w:pos="11908"/>
          <w:tab w:val="left" w:pos="12824"/>
          <w:tab w:val="left" w:pos="13740"/>
          <w:tab w:val="left" w:pos="14656"/>
        </w:tabs>
        <w:spacing w:after="0" w:line="240" w:lineRule="auto"/>
        <w:ind w:left="567" w:hanging="567"/>
        <w:jc w:val="both"/>
        <w:rPr>
          <w:rFonts w:ascii="Times New Roman" w:eastAsia="Times New Roman" w:hAnsi="Times New Roman" w:cs="Times New Roman"/>
          <w:sz w:val="24"/>
          <w:szCs w:val="24"/>
          <w:lang w:val="en-US" w:eastAsia="pt-BR"/>
        </w:rPr>
      </w:pPr>
      <w:r w:rsidRPr="00D22D3C">
        <w:rPr>
          <w:rFonts w:ascii="Times New Roman" w:eastAsia="Times New Roman" w:hAnsi="Times New Roman" w:cs="Times New Roman"/>
          <w:sz w:val="24"/>
          <w:szCs w:val="24"/>
          <w:lang w:val="en-US" w:eastAsia="pt-BR"/>
        </w:rPr>
        <w:t>C</w:t>
      </w:r>
      <w:r>
        <w:rPr>
          <w:rFonts w:ascii="Times New Roman" w:eastAsia="Times New Roman" w:hAnsi="Times New Roman" w:cs="Times New Roman"/>
          <w:sz w:val="24"/>
          <w:szCs w:val="24"/>
          <w:lang w:val="en-US" w:eastAsia="pt-BR"/>
        </w:rPr>
        <w:t>HORTAREAS</w:t>
      </w:r>
      <w:r w:rsidRPr="00D22D3C">
        <w:rPr>
          <w:rFonts w:ascii="Times New Roman" w:eastAsia="Times New Roman" w:hAnsi="Times New Roman" w:cs="Times New Roman"/>
          <w:sz w:val="24"/>
          <w:szCs w:val="24"/>
          <w:lang w:val="en-US" w:eastAsia="pt-BR"/>
        </w:rPr>
        <w:t>, G</w:t>
      </w:r>
      <w:r>
        <w:rPr>
          <w:rFonts w:ascii="Times New Roman" w:eastAsia="Times New Roman" w:hAnsi="Times New Roman" w:cs="Times New Roman"/>
          <w:sz w:val="24"/>
          <w:szCs w:val="24"/>
          <w:lang w:val="en-US" w:eastAsia="pt-BR"/>
        </w:rPr>
        <w:t>.,</w:t>
      </w:r>
      <w:r w:rsidRPr="00D22D3C">
        <w:rPr>
          <w:rFonts w:ascii="Times New Roman" w:eastAsia="Times New Roman" w:hAnsi="Times New Roman" w:cs="Times New Roman"/>
          <w:sz w:val="24"/>
          <w:szCs w:val="24"/>
          <w:lang w:val="en-US" w:eastAsia="pt-BR"/>
        </w:rPr>
        <w:t xml:space="preserve"> J</w:t>
      </w:r>
      <w:r>
        <w:rPr>
          <w:rFonts w:ascii="Times New Roman" w:eastAsia="Times New Roman" w:hAnsi="Times New Roman" w:cs="Times New Roman"/>
          <w:sz w:val="24"/>
          <w:szCs w:val="24"/>
          <w:lang w:val="en-US" w:eastAsia="pt-BR"/>
        </w:rPr>
        <w:t>ITMANEEROJ</w:t>
      </w:r>
      <w:r w:rsidRPr="00D22D3C">
        <w:rPr>
          <w:rFonts w:ascii="Times New Roman" w:eastAsia="Times New Roman" w:hAnsi="Times New Roman" w:cs="Times New Roman"/>
          <w:sz w:val="24"/>
          <w:szCs w:val="24"/>
          <w:lang w:val="en-US" w:eastAsia="pt-BR"/>
        </w:rPr>
        <w:t>, B</w:t>
      </w:r>
      <w:r>
        <w:rPr>
          <w:rFonts w:ascii="Times New Roman" w:eastAsia="Times New Roman" w:hAnsi="Times New Roman" w:cs="Times New Roman"/>
          <w:sz w:val="24"/>
          <w:szCs w:val="24"/>
          <w:lang w:val="en-US" w:eastAsia="pt-BR"/>
        </w:rPr>
        <w:t xml:space="preserve">., </w:t>
      </w:r>
      <w:r w:rsidRPr="00D22D3C">
        <w:rPr>
          <w:rFonts w:ascii="Times New Roman" w:eastAsia="Times New Roman" w:hAnsi="Times New Roman" w:cs="Times New Roman"/>
          <w:sz w:val="24"/>
          <w:szCs w:val="24"/>
          <w:lang w:val="en-US" w:eastAsia="pt-BR"/>
        </w:rPr>
        <w:t>W</w:t>
      </w:r>
      <w:r>
        <w:rPr>
          <w:rFonts w:ascii="Times New Roman" w:eastAsia="Times New Roman" w:hAnsi="Times New Roman" w:cs="Times New Roman"/>
          <w:sz w:val="24"/>
          <w:szCs w:val="24"/>
          <w:lang w:val="en-US" w:eastAsia="pt-BR"/>
        </w:rPr>
        <w:t>OOD</w:t>
      </w:r>
      <w:r w:rsidRPr="00D22D3C">
        <w:rPr>
          <w:rFonts w:ascii="Times New Roman" w:eastAsia="Times New Roman" w:hAnsi="Times New Roman" w:cs="Times New Roman"/>
          <w:sz w:val="24"/>
          <w:szCs w:val="24"/>
          <w:lang w:val="en-US" w:eastAsia="pt-BR"/>
        </w:rPr>
        <w:t>, A</w:t>
      </w:r>
      <w:r>
        <w:rPr>
          <w:rFonts w:ascii="Times New Roman" w:eastAsia="Times New Roman" w:hAnsi="Times New Roman" w:cs="Times New Roman"/>
          <w:sz w:val="24"/>
          <w:szCs w:val="24"/>
          <w:lang w:val="en-US" w:eastAsia="pt-BR"/>
        </w:rPr>
        <w:t>. (</w:t>
      </w:r>
      <w:r w:rsidRPr="00D22D3C">
        <w:rPr>
          <w:rFonts w:ascii="Times New Roman" w:eastAsia="Times New Roman" w:hAnsi="Times New Roman" w:cs="Times New Roman"/>
          <w:sz w:val="24"/>
          <w:szCs w:val="24"/>
          <w:lang w:val="en-US" w:eastAsia="pt-BR"/>
        </w:rPr>
        <w:t>2012</w:t>
      </w:r>
      <w:r>
        <w:rPr>
          <w:rFonts w:ascii="Times New Roman" w:eastAsia="Times New Roman" w:hAnsi="Times New Roman" w:cs="Times New Roman"/>
          <w:sz w:val="24"/>
          <w:szCs w:val="24"/>
          <w:lang w:val="en-US" w:eastAsia="pt-BR"/>
        </w:rPr>
        <w:t>)</w:t>
      </w:r>
      <w:r w:rsidRPr="00D22D3C">
        <w:rPr>
          <w:rFonts w:ascii="Times New Roman" w:eastAsia="Times New Roman" w:hAnsi="Times New Roman" w:cs="Times New Roman"/>
          <w:sz w:val="24"/>
          <w:szCs w:val="24"/>
          <w:lang w:val="en-US" w:eastAsia="pt-BR"/>
        </w:rPr>
        <w:t>.</w:t>
      </w:r>
      <w:r>
        <w:rPr>
          <w:rFonts w:ascii="Times New Roman" w:eastAsia="Times New Roman" w:hAnsi="Times New Roman" w:cs="Times New Roman"/>
          <w:sz w:val="24"/>
          <w:szCs w:val="24"/>
          <w:lang w:val="en-US" w:eastAsia="pt-BR"/>
        </w:rPr>
        <w:t xml:space="preserve"> “</w:t>
      </w:r>
      <w:r w:rsidRPr="00D22D3C">
        <w:rPr>
          <w:rFonts w:ascii="Times New Roman" w:eastAsia="Times New Roman" w:hAnsi="Times New Roman" w:cs="Times New Roman"/>
          <w:sz w:val="24"/>
          <w:szCs w:val="24"/>
          <w:lang w:val="en-US" w:eastAsia="pt-BR"/>
        </w:rPr>
        <w:t>Forecast rationality and monetary policy frameworks: Evidence from UK interest rate forecasts,</w:t>
      </w:r>
      <w:r>
        <w:rPr>
          <w:rFonts w:ascii="Times New Roman" w:eastAsia="Times New Roman" w:hAnsi="Times New Roman" w:cs="Times New Roman"/>
          <w:sz w:val="24"/>
          <w:szCs w:val="24"/>
          <w:lang w:val="en-US" w:eastAsia="pt-BR"/>
        </w:rPr>
        <w:t>”</w:t>
      </w:r>
      <w:r w:rsidRPr="00D22D3C">
        <w:rPr>
          <w:rFonts w:ascii="Times New Roman" w:eastAsia="Times New Roman" w:hAnsi="Times New Roman" w:cs="Times New Roman"/>
          <w:i/>
          <w:sz w:val="24"/>
          <w:szCs w:val="24"/>
          <w:lang w:val="en-US" w:eastAsia="pt-BR"/>
        </w:rPr>
        <w:t>Journal of International Financial Markets, Institutions and Money</w:t>
      </w:r>
      <w:r w:rsidRPr="00D22D3C">
        <w:rPr>
          <w:rFonts w:ascii="Times New Roman" w:eastAsia="Times New Roman" w:hAnsi="Times New Roman" w:cs="Times New Roman"/>
          <w:sz w:val="24"/>
          <w:szCs w:val="24"/>
          <w:lang w:val="en-US" w:eastAsia="pt-BR"/>
        </w:rPr>
        <w:t>, 22(1), 209-231.</w:t>
      </w:r>
    </w:p>
    <w:p w:rsidR="00702255" w:rsidRPr="008C35A7" w:rsidRDefault="008C35A7" w:rsidP="000A672F">
      <w:pPr>
        <w:widowControl w:val="0"/>
        <w:autoSpaceDE w:val="0"/>
        <w:autoSpaceDN w:val="0"/>
        <w:adjustRightInd w:val="0"/>
        <w:spacing w:after="0" w:line="240" w:lineRule="auto"/>
        <w:ind w:left="567" w:hanging="567"/>
        <w:jc w:val="both"/>
        <w:rPr>
          <w:rFonts w:ascii="Times New Roman" w:eastAsia="Times New Roman" w:hAnsi="Times New Roman" w:cs="Times New Roman"/>
          <w:i/>
          <w:sz w:val="24"/>
          <w:szCs w:val="24"/>
          <w:lang w:val="en-US" w:eastAsia="pt-BR"/>
        </w:rPr>
      </w:pPr>
      <w:r w:rsidRPr="008C35A7">
        <w:rPr>
          <w:rFonts w:ascii="Times New Roman" w:hAnsi="Times New Roman" w:cs="Times New Roman"/>
          <w:caps/>
          <w:sz w:val="24"/>
          <w:szCs w:val="24"/>
          <w:lang w:val="en-US"/>
        </w:rPr>
        <w:t xml:space="preserve">Davies, A., Lahiri, K. (1995) </w:t>
      </w:r>
      <w:r w:rsidR="00702255" w:rsidRPr="008C35A7">
        <w:rPr>
          <w:rFonts w:ascii="Times New Roman" w:hAnsi="Times New Roman" w:cs="Times New Roman"/>
          <w:sz w:val="24"/>
          <w:szCs w:val="24"/>
          <w:lang w:val="en-US"/>
        </w:rPr>
        <w:t>“A new framework for analyzing survey forecasts using three-dimensional panel data</w:t>
      </w:r>
      <w:r w:rsidRPr="008C35A7">
        <w:rPr>
          <w:rFonts w:ascii="Times New Roman" w:hAnsi="Times New Roman" w:cs="Times New Roman"/>
          <w:sz w:val="24"/>
          <w:szCs w:val="24"/>
          <w:lang w:val="en-US"/>
        </w:rPr>
        <w:t xml:space="preserve">,” </w:t>
      </w:r>
      <w:r w:rsidRPr="008C35A7">
        <w:rPr>
          <w:rFonts w:ascii="Times New Roman" w:hAnsi="Times New Roman" w:cs="Times New Roman"/>
          <w:i/>
          <w:sz w:val="24"/>
          <w:szCs w:val="24"/>
          <w:lang w:val="en-US"/>
        </w:rPr>
        <w:t>Journal of Econometrics</w:t>
      </w:r>
      <w:r w:rsidRPr="008C35A7">
        <w:rPr>
          <w:rFonts w:ascii="Times New Roman" w:hAnsi="Times New Roman" w:cs="Times New Roman"/>
          <w:sz w:val="24"/>
          <w:szCs w:val="24"/>
          <w:lang w:val="en-US"/>
        </w:rPr>
        <w:t>, 68(1), 205-227.</w:t>
      </w:r>
    </w:p>
    <w:p w:rsidR="00E369FE" w:rsidRPr="00E369FE" w:rsidRDefault="00E369FE" w:rsidP="000A672F">
      <w:pPr>
        <w:widowControl w:val="0"/>
        <w:spacing w:after="0" w:line="240" w:lineRule="auto"/>
        <w:ind w:left="539" w:hanging="539"/>
        <w:jc w:val="both"/>
        <w:rPr>
          <w:rFonts w:ascii="Times New Roman" w:hAnsi="Times New Roman" w:cs="Times New Roman"/>
          <w:color w:val="000000"/>
          <w:sz w:val="24"/>
          <w:szCs w:val="24"/>
          <w:lang w:val="en-US"/>
        </w:rPr>
      </w:pPr>
      <w:r w:rsidRPr="00E369FE">
        <w:rPr>
          <w:rFonts w:ascii="Times New Roman" w:hAnsi="Times New Roman" w:cs="Times New Roman"/>
          <w:color w:val="000000"/>
          <w:sz w:val="24"/>
          <w:szCs w:val="24"/>
          <w:lang w:val="en-US"/>
        </w:rPr>
        <w:t xml:space="preserve">de HAAN, J., EIJFFINGER, S.C.W., RYBINSKI, K., (2007). “Central Bank Transparency and Central Bank Communication: Editorial introduction”. </w:t>
      </w:r>
      <w:r w:rsidRPr="00E369FE">
        <w:rPr>
          <w:rFonts w:ascii="Times New Roman" w:hAnsi="Times New Roman" w:cs="Times New Roman"/>
          <w:i/>
          <w:color w:val="000000"/>
          <w:sz w:val="24"/>
          <w:szCs w:val="24"/>
          <w:lang w:val="en-US"/>
        </w:rPr>
        <w:t>European Journal of Political Economy</w:t>
      </w:r>
      <w:r w:rsidRPr="00E369FE">
        <w:rPr>
          <w:rFonts w:ascii="Times New Roman" w:hAnsi="Times New Roman" w:cs="Times New Roman"/>
          <w:color w:val="000000"/>
          <w:sz w:val="24"/>
          <w:szCs w:val="24"/>
          <w:lang w:val="en-US"/>
        </w:rPr>
        <w:t>, 23(1), 1-8.</w:t>
      </w:r>
    </w:p>
    <w:p w:rsidR="00E369FE" w:rsidRPr="00E369FE" w:rsidRDefault="00E369FE" w:rsidP="000A672F">
      <w:pPr>
        <w:widowControl w:val="0"/>
        <w:spacing w:after="0" w:line="240" w:lineRule="auto"/>
        <w:ind w:left="480" w:hanging="480"/>
        <w:jc w:val="both"/>
        <w:rPr>
          <w:rFonts w:ascii="Times New Roman" w:hAnsi="Times New Roman" w:cs="Times New Roman"/>
          <w:sz w:val="24"/>
          <w:szCs w:val="24"/>
          <w:lang w:val="en-US"/>
        </w:rPr>
      </w:pPr>
      <w:r w:rsidRPr="00E369FE">
        <w:rPr>
          <w:rFonts w:ascii="Times New Roman" w:hAnsi="Times New Roman" w:cs="Times New Roman"/>
          <w:sz w:val="24"/>
          <w:szCs w:val="24"/>
          <w:lang w:val="en-US"/>
        </w:rPr>
        <w:t xml:space="preserve">de MENDONÇA, H.F. (2007) “Towards Credibility from Inflation Targeting: the Brazilian Experience, </w:t>
      </w:r>
      <w:r w:rsidRPr="00E369FE">
        <w:rPr>
          <w:rFonts w:ascii="Times New Roman" w:hAnsi="Times New Roman" w:cs="Times New Roman"/>
          <w:i/>
          <w:sz w:val="24"/>
          <w:szCs w:val="24"/>
          <w:lang w:val="en-US"/>
        </w:rPr>
        <w:t>Applied Economics</w:t>
      </w:r>
      <w:r w:rsidRPr="00E369FE">
        <w:rPr>
          <w:rFonts w:ascii="Times New Roman" w:hAnsi="Times New Roman" w:cs="Times New Roman"/>
          <w:sz w:val="24"/>
          <w:szCs w:val="24"/>
          <w:lang w:val="en-US"/>
        </w:rPr>
        <w:t>, 39(20), 2599-2615.</w:t>
      </w:r>
    </w:p>
    <w:p w:rsidR="00CF06D5" w:rsidRDefault="00E369FE" w:rsidP="000A672F">
      <w:pPr>
        <w:widowControl w:val="0"/>
        <w:spacing w:after="0" w:line="240" w:lineRule="auto"/>
        <w:ind w:left="480" w:hanging="480"/>
        <w:jc w:val="both"/>
        <w:rPr>
          <w:rFonts w:ascii="Times New Roman" w:hAnsi="Times New Roman" w:cs="Times New Roman"/>
          <w:sz w:val="24"/>
          <w:szCs w:val="24"/>
          <w:lang w:val="en-US"/>
        </w:rPr>
      </w:pPr>
      <w:r w:rsidRPr="00CF06D5">
        <w:rPr>
          <w:rFonts w:ascii="Times New Roman" w:hAnsi="Times New Roman" w:cs="Times New Roman"/>
          <w:sz w:val="24"/>
          <w:szCs w:val="24"/>
          <w:lang w:val="en-US"/>
        </w:rPr>
        <w:t xml:space="preserve">de MENDONÇA, H.F., de GUIMARÃES e SOUZA, G.J., </w:t>
      </w:r>
      <w:r w:rsidR="00CF06D5" w:rsidRPr="00CF06D5">
        <w:rPr>
          <w:rFonts w:ascii="Times New Roman" w:hAnsi="Times New Roman" w:cs="Times New Roman"/>
          <w:sz w:val="24"/>
          <w:szCs w:val="24"/>
          <w:lang w:val="en-US"/>
        </w:rPr>
        <w:t xml:space="preserve">(2012) </w:t>
      </w:r>
      <w:r w:rsidR="00CF06D5">
        <w:rPr>
          <w:rFonts w:ascii="Times New Roman" w:hAnsi="Times New Roman" w:cs="Times New Roman"/>
          <w:sz w:val="24"/>
          <w:szCs w:val="24"/>
          <w:lang w:val="en-US"/>
        </w:rPr>
        <w:t>“</w:t>
      </w:r>
      <w:r w:rsidR="00CF06D5" w:rsidRPr="00CF06D5">
        <w:rPr>
          <w:rFonts w:ascii="Times New Roman" w:hAnsi="Times New Roman" w:cs="Times New Roman"/>
          <w:sz w:val="24"/>
          <w:szCs w:val="24"/>
          <w:lang w:val="en-US"/>
        </w:rPr>
        <w:t>Is inflation targeting a good remedy to control inflation?,</w:t>
      </w:r>
      <w:r w:rsidR="00CF06D5">
        <w:rPr>
          <w:rFonts w:ascii="Times New Roman" w:hAnsi="Times New Roman" w:cs="Times New Roman"/>
          <w:sz w:val="24"/>
          <w:szCs w:val="24"/>
          <w:lang w:val="en-US"/>
        </w:rPr>
        <w:t>”</w:t>
      </w:r>
      <w:r w:rsidR="00CF06D5" w:rsidRPr="00CF06D5">
        <w:rPr>
          <w:rFonts w:ascii="Times New Roman" w:hAnsi="Times New Roman" w:cs="Times New Roman"/>
          <w:i/>
          <w:sz w:val="24"/>
          <w:szCs w:val="24"/>
          <w:lang w:val="en-US"/>
        </w:rPr>
        <w:t>Journal of Development Economics</w:t>
      </w:r>
      <w:r w:rsidR="00CF06D5" w:rsidRPr="00CF06D5">
        <w:rPr>
          <w:rFonts w:ascii="Times New Roman" w:hAnsi="Times New Roman" w:cs="Times New Roman"/>
          <w:sz w:val="24"/>
          <w:szCs w:val="24"/>
          <w:lang w:val="en-US"/>
        </w:rPr>
        <w:t>, 98(2), 178-191.</w:t>
      </w:r>
    </w:p>
    <w:p w:rsidR="00CF06D5" w:rsidRPr="00CF06D5" w:rsidRDefault="00CF06D5" w:rsidP="000A672F">
      <w:pPr>
        <w:widowControl w:val="0"/>
        <w:spacing w:after="0" w:line="240" w:lineRule="auto"/>
        <w:ind w:left="480" w:hanging="480"/>
        <w:jc w:val="both"/>
        <w:rPr>
          <w:rFonts w:ascii="Times New Roman" w:hAnsi="Times New Roman" w:cs="Times New Roman"/>
          <w:sz w:val="24"/>
          <w:szCs w:val="24"/>
          <w:lang w:val="en-US"/>
        </w:rPr>
      </w:pPr>
      <w:r w:rsidRPr="00CF06D5">
        <w:rPr>
          <w:rFonts w:ascii="Times New Roman" w:hAnsi="Times New Roman" w:cs="Times New Roman"/>
          <w:sz w:val="24"/>
          <w:szCs w:val="24"/>
          <w:lang w:val="en-US"/>
        </w:rPr>
        <w:t>de MENDONÇA, H.F., GALVEAS, K. (2013) “Transparency and Inflation: What is the effect</w:t>
      </w:r>
      <w:r>
        <w:rPr>
          <w:rFonts w:ascii="Times New Roman" w:hAnsi="Times New Roman" w:cs="Times New Roman"/>
          <w:sz w:val="24"/>
          <w:szCs w:val="24"/>
          <w:lang w:val="en-US"/>
        </w:rPr>
        <w:t xml:space="preserve"> on the Brazilian Economy?,</w:t>
      </w:r>
      <w:r w:rsidRPr="00CF06D5">
        <w:rPr>
          <w:rFonts w:ascii="Times New Roman" w:hAnsi="Times New Roman" w:cs="Times New Roman"/>
          <w:sz w:val="24"/>
          <w:szCs w:val="24"/>
          <w:lang w:val="en-US"/>
        </w:rPr>
        <w:t>”</w:t>
      </w:r>
      <w:r>
        <w:rPr>
          <w:rFonts w:ascii="Times New Roman" w:hAnsi="Times New Roman" w:cs="Times New Roman"/>
          <w:i/>
          <w:sz w:val="24"/>
          <w:szCs w:val="24"/>
          <w:lang w:val="en-US"/>
        </w:rPr>
        <w:t>Economic Systems</w:t>
      </w:r>
      <w:r>
        <w:rPr>
          <w:rFonts w:ascii="Times New Roman" w:hAnsi="Times New Roman" w:cs="Times New Roman"/>
          <w:sz w:val="24"/>
          <w:szCs w:val="24"/>
          <w:lang w:val="en-US"/>
        </w:rPr>
        <w:t>, 37(1), 69-80.</w:t>
      </w:r>
    </w:p>
    <w:p w:rsidR="00E251C2" w:rsidRPr="00E251C2" w:rsidRDefault="00E251C2" w:rsidP="000A672F">
      <w:pPr>
        <w:widowControl w:val="0"/>
        <w:spacing w:after="0" w:line="240" w:lineRule="auto"/>
        <w:ind w:left="540" w:hanging="540"/>
        <w:jc w:val="both"/>
        <w:rPr>
          <w:rFonts w:ascii="Courier New" w:eastAsia="Times New Roman" w:hAnsi="Courier New" w:cs="Courier New"/>
          <w:sz w:val="20"/>
          <w:szCs w:val="20"/>
          <w:lang w:val="en-US" w:eastAsia="pt-BR"/>
        </w:rPr>
      </w:pPr>
      <w:r w:rsidRPr="00E251C2">
        <w:rPr>
          <w:rFonts w:ascii="Times New Roman" w:hAnsi="Times New Roman" w:cs="Times New Roman"/>
          <w:sz w:val="24"/>
          <w:szCs w:val="24"/>
          <w:lang w:val="en-US"/>
        </w:rPr>
        <w:t>de MENDONÇA, H.F., SIMÃO FILHO, J., (2008) “Macroeconomic Effects of Central Bank Transparency: The case of Brazil”</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Cato Journal</w:t>
      </w:r>
      <w:r>
        <w:rPr>
          <w:rFonts w:ascii="Times New Roman" w:hAnsi="Times New Roman" w:cs="Times New Roman"/>
          <w:sz w:val="24"/>
          <w:szCs w:val="24"/>
          <w:lang w:val="en-US"/>
        </w:rPr>
        <w:t>, 28(1), 117-137.</w:t>
      </w:r>
    </w:p>
    <w:p w:rsidR="00E369FE" w:rsidRDefault="00E369FE" w:rsidP="000A672F">
      <w:pPr>
        <w:widowControl w:val="0"/>
        <w:spacing w:after="0" w:line="240" w:lineRule="auto"/>
        <w:ind w:left="540" w:hanging="540"/>
        <w:jc w:val="both"/>
        <w:rPr>
          <w:rFonts w:ascii="Times New Roman" w:hAnsi="Times New Roman" w:cs="Times New Roman"/>
          <w:sz w:val="24"/>
          <w:szCs w:val="24"/>
          <w:lang w:val="en-US"/>
        </w:rPr>
      </w:pPr>
      <w:r w:rsidRPr="00E369FE">
        <w:rPr>
          <w:rFonts w:ascii="Times New Roman" w:hAnsi="Times New Roman" w:cs="Times New Roman"/>
          <w:sz w:val="24"/>
          <w:szCs w:val="24"/>
          <w:lang w:val="en-US"/>
        </w:rPr>
        <w:t>de MENDONÇA, H.F.</w:t>
      </w:r>
      <w:r>
        <w:rPr>
          <w:rFonts w:ascii="Times New Roman" w:hAnsi="Times New Roman" w:cs="Times New Roman"/>
          <w:sz w:val="24"/>
          <w:szCs w:val="24"/>
          <w:lang w:val="en-US"/>
        </w:rPr>
        <w:t xml:space="preserve">, </w:t>
      </w:r>
      <w:r w:rsidRPr="00E369FE">
        <w:rPr>
          <w:rFonts w:ascii="Times New Roman" w:hAnsi="Times New Roman" w:cs="Times New Roman"/>
          <w:sz w:val="24"/>
          <w:szCs w:val="24"/>
          <w:lang w:val="en-US"/>
        </w:rPr>
        <w:t>SIMÃO FILHO, J.</w:t>
      </w:r>
      <w:r w:rsidR="00E251C2">
        <w:rPr>
          <w:rFonts w:ascii="Times New Roman" w:hAnsi="Times New Roman" w:cs="Times New Roman"/>
          <w:sz w:val="24"/>
          <w:szCs w:val="24"/>
          <w:lang w:val="en-US"/>
        </w:rPr>
        <w:t>,</w:t>
      </w:r>
      <w:r w:rsidRPr="00E369FE">
        <w:rPr>
          <w:rFonts w:ascii="Times New Roman" w:hAnsi="Times New Roman" w:cs="Times New Roman"/>
          <w:sz w:val="24"/>
          <w:szCs w:val="24"/>
          <w:lang w:val="en-US"/>
        </w:rPr>
        <w:t xml:space="preserve"> (2007) “Economic Transparency and Effectiveness of Monetary Policy.” </w:t>
      </w:r>
      <w:r w:rsidRPr="00E369FE">
        <w:rPr>
          <w:rFonts w:ascii="Times New Roman" w:hAnsi="Times New Roman" w:cs="Times New Roman"/>
          <w:i/>
          <w:sz w:val="24"/>
          <w:szCs w:val="24"/>
          <w:lang w:val="en-US"/>
        </w:rPr>
        <w:t xml:space="preserve">Journal of Economic Studies, </w:t>
      </w:r>
      <w:r w:rsidRPr="00E369FE">
        <w:rPr>
          <w:rFonts w:ascii="Times New Roman" w:hAnsi="Times New Roman" w:cs="Times New Roman"/>
          <w:sz w:val="24"/>
          <w:szCs w:val="24"/>
          <w:lang w:val="en-US"/>
        </w:rPr>
        <w:t>34</w:t>
      </w:r>
      <w:r>
        <w:rPr>
          <w:rFonts w:ascii="Times New Roman" w:hAnsi="Times New Roman" w:cs="Times New Roman"/>
          <w:sz w:val="24"/>
          <w:szCs w:val="24"/>
          <w:lang w:val="en-US"/>
        </w:rPr>
        <w:t>(</w:t>
      </w:r>
      <w:r w:rsidRPr="00E369FE">
        <w:rPr>
          <w:rFonts w:ascii="Times New Roman" w:hAnsi="Times New Roman" w:cs="Times New Roman"/>
          <w:sz w:val="24"/>
          <w:szCs w:val="24"/>
          <w:lang w:val="en-US"/>
        </w:rPr>
        <w:t>6</w:t>
      </w:r>
      <w:r>
        <w:rPr>
          <w:rFonts w:ascii="Times New Roman" w:hAnsi="Times New Roman" w:cs="Times New Roman"/>
          <w:sz w:val="24"/>
          <w:szCs w:val="24"/>
          <w:lang w:val="en-US"/>
        </w:rPr>
        <w:t>)</w:t>
      </w:r>
      <w:r w:rsidRPr="00E369FE">
        <w:rPr>
          <w:rFonts w:ascii="Times New Roman" w:hAnsi="Times New Roman" w:cs="Times New Roman"/>
          <w:sz w:val="24"/>
          <w:szCs w:val="24"/>
          <w:lang w:val="en-US"/>
        </w:rPr>
        <w:t>, 497-514.</w:t>
      </w:r>
    </w:p>
    <w:p w:rsidR="007463FE" w:rsidRPr="007463FE" w:rsidRDefault="007463FE" w:rsidP="000A672F">
      <w:pPr>
        <w:widowControl w:val="0"/>
        <w:spacing w:after="0" w:line="240" w:lineRule="auto"/>
        <w:ind w:left="540" w:hanging="540"/>
        <w:jc w:val="both"/>
        <w:rPr>
          <w:rFonts w:ascii="Times New Roman" w:hAnsi="Times New Roman" w:cs="Times New Roman"/>
          <w:sz w:val="24"/>
          <w:szCs w:val="24"/>
          <w:lang w:val="en-US"/>
        </w:rPr>
      </w:pPr>
      <w:r w:rsidRPr="007463FE">
        <w:rPr>
          <w:rFonts w:ascii="Times New Roman" w:hAnsi="Times New Roman" w:cs="Times New Roman"/>
          <w:sz w:val="24"/>
          <w:szCs w:val="24"/>
          <w:lang w:val="en-US"/>
        </w:rPr>
        <w:t>DEMERTZIS, M., HUGHES HALLET, A. (2007) ”</w:t>
      </w:r>
      <w:hyperlink r:id="rId15" w:history="1">
        <w:r w:rsidRPr="007463FE">
          <w:rPr>
            <w:rStyle w:val="Hyperlink"/>
            <w:rFonts w:ascii="Times New Roman" w:hAnsi="Times New Roman"/>
            <w:i/>
            <w:iCs/>
            <w:color w:val="auto"/>
            <w:sz w:val="24"/>
            <w:szCs w:val="24"/>
            <w:u w:val="none"/>
            <w:lang w:val="en-US"/>
          </w:rPr>
          <w:t>Journal of Macroeconomics</w:t>
        </w:r>
      </w:hyperlink>
      <w:r w:rsidRPr="007463FE">
        <w:rPr>
          <w:rFonts w:ascii="Times New Roman" w:hAnsi="Times New Roman" w:cs="Times New Roman"/>
          <w:sz w:val="24"/>
          <w:szCs w:val="24"/>
          <w:lang w:val="en-US"/>
        </w:rPr>
        <w:t>, 29(4), 760-789.</w:t>
      </w:r>
    </w:p>
    <w:p w:rsidR="007463FE" w:rsidRPr="007463FE" w:rsidRDefault="007463FE" w:rsidP="000A672F">
      <w:pPr>
        <w:widowControl w:val="0"/>
        <w:spacing w:after="0" w:line="240" w:lineRule="auto"/>
        <w:ind w:left="567" w:hanging="567"/>
        <w:jc w:val="both"/>
        <w:rPr>
          <w:rFonts w:ascii="Times New Roman" w:hAnsi="Times New Roman" w:cs="Times New Roman"/>
          <w:sz w:val="24"/>
          <w:szCs w:val="24"/>
          <w:lang w:val="en-US"/>
        </w:rPr>
      </w:pPr>
      <w:r w:rsidRPr="007463FE">
        <w:rPr>
          <w:rFonts w:ascii="Times New Roman" w:hAnsi="Times New Roman" w:cs="Times New Roman"/>
          <w:sz w:val="24"/>
          <w:szCs w:val="24"/>
          <w:lang w:val="en-US"/>
        </w:rPr>
        <w:t xml:space="preserve">DINCER, N., EICHENGREEN, B. (2009) “Central Bank transparency: causes, consequences and updates.” </w:t>
      </w:r>
      <w:r w:rsidRPr="007463FE">
        <w:rPr>
          <w:rFonts w:ascii="Times New Roman" w:hAnsi="Times New Roman" w:cs="Times New Roman"/>
          <w:i/>
          <w:sz w:val="24"/>
          <w:szCs w:val="24"/>
          <w:lang w:val="en-US"/>
        </w:rPr>
        <w:t>NBER Working Paper</w:t>
      </w:r>
      <w:r w:rsidRPr="007463FE">
        <w:rPr>
          <w:rFonts w:ascii="Times New Roman" w:hAnsi="Times New Roman" w:cs="Times New Roman"/>
          <w:sz w:val="24"/>
          <w:szCs w:val="24"/>
          <w:lang w:val="en-US"/>
        </w:rPr>
        <w:t xml:space="preserve"> 14791. </w:t>
      </w:r>
    </w:p>
    <w:p w:rsidR="007463FE" w:rsidRDefault="007463FE" w:rsidP="000A672F">
      <w:pPr>
        <w:widowControl w:val="0"/>
        <w:spacing w:after="0" w:line="240" w:lineRule="auto"/>
        <w:ind w:left="539" w:hanging="539"/>
        <w:jc w:val="both"/>
        <w:rPr>
          <w:rFonts w:ascii="Times New Roman" w:hAnsi="Times New Roman" w:cs="Times New Roman"/>
          <w:sz w:val="24"/>
          <w:szCs w:val="24"/>
          <w:lang w:val="en-US"/>
        </w:rPr>
      </w:pPr>
      <w:r w:rsidRPr="007463FE">
        <w:rPr>
          <w:rFonts w:ascii="Times New Roman" w:hAnsi="Times New Roman" w:cs="Times New Roman"/>
          <w:sz w:val="24"/>
          <w:szCs w:val="24"/>
          <w:lang w:val="en-US"/>
        </w:rPr>
        <w:t xml:space="preserve">EIJFFINGER, S.C.W., GERAATS, P. (2006) “How transparent are Central Banks?” </w:t>
      </w:r>
      <w:r w:rsidRPr="00852E02">
        <w:rPr>
          <w:rFonts w:ascii="Times New Roman" w:hAnsi="Times New Roman" w:cs="Times New Roman"/>
          <w:i/>
          <w:iCs/>
          <w:sz w:val="24"/>
          <w:szCs w:val="24"/>
          <w:lang w:val="en-US"/>
        </w:rPr>
        <w:t>European Journal of Political Economy</w:t>
      </w:r>
      <w:r w:rsidRPr="00852E02">
        <w:rPr>
          <w:rFonts w:ascii="Times New Roman" w:hAnsi="Times New Roman" w:cs="Times New Roman"/>
          <w:sz w:val="24"/>
          <w:szCs w:val="24"/>
          <w:lang w:val="en-US"/>
        </w:rPr>
        <w:t>, 22(1), 1-21.</w:t>
      </w:r>
    </w:p>
    <w:p w:rsidR="00BD58BC" w:rsidRPr="003F1674" w:rsidRDefault="00BD58BC"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BD58BC">
        <w:rPr>
          <w:rFonts w:ascii="Times New Roman" w:hAnsi="Times New Roman" w:cs="Times New Roman"/>
          <w:caps/>
          <w:sz w:val="24"/>
          <w:szCs w:val="24"/>
          <w:lang w:val="en-US"/>
        </w:rPr>
        <w:t>Eusepi, S., Preston, B.,</w:t>
      </w:r>
      <w:r>
        <w:rPr>
          <w:rFonts w:ascii="Times New Roman" w:hAnsi="Times New Roman" w:cs="Times New Roman"/>
          <w:sz w:val="24"/>
          <w:szCs w:val="24"/>
          <w:lang w:val="en-US"/>
        </w:rPr>
        <w:t>(</w:t>
      </w:r>
      <w:r w:rsidRPr="00BD58BC">
        <w:rPr>
          <w:rFonts w:ascii="Times New Roman" w:hAnsi="Times New Roman" w:cs="Times New Roman"/>
          <w:sz w:val="24"/>
          <w:szCs w:val="24"/>
          <w:lang w:val="en-US"/>
        </w:rPr>
        <w:t>2010</w:t>
      </w:r>
      <w:r>
        <w:rPr>
          <w:rFonts w:ascii="Times New Roman" w:hAnsi="Times New Roman" w:cs="Times New Roman"/>
          <w:sz w:val="24"/>
          <w:szCs w:val="24"/>
          <w:lang w:val="en-US"/>
        </w:rPr>
        <w:t>) “</w:t>
      </w:r>
      <w:r w:rsidRPr="00BD58BC">
        <w:rPr>
          <w:rFonts w:ascii="Times New Roman" w:hAnsi="Times New Roman" w:cs="Times New Roman"/>
          <w:sz w:val="24"/>
          <w:szCs w:val="24"/>
          <w:lang w:val="en-US"/>
        </w:rPr>
        <w:t>Central bank communication and expectations stabilization.</w:t>
      </w:r>
      <w:r>
        <w:rPr>
          <w:rFonts w:ascii="Times New Roman" w:hAnsi="Times New Roman" w:cs="Times New Roman"/>
          <w:sz w:val="24"/>
          <w:szCs w:val="24"/>
          <w:lang w:val="en-US"/>
        </w:rPr>
        <w:t xml:space="preserve">” </w:t>
      </w:r>
      <w:r w:rsidRPr="003F1674">
        <w:rPr>
          <w:rFonts w:ascii="Times New Roman" w:hAnsi="Times New Roman" w:cs="Times New Roman"/>
          <w:i/>
          <w:sz w:val="24"/>
          <w:szCs w:val="24"/>
          <w:lang w:val="en-US"/>
        </w:rPr>
        <w:t xml:space="preserve">American Economic </w:t>
      </w:r>
      <w:r w:rsidR="009A1E75" w:rsidRPr="003F1674">
        <w:rPr>
          <w:rFonts w:ascii="Times New Roman" w:hAnsi="Times New Roman" w:cs="Times New Roman"/>
          <w:i/>
          <w:sz w:val="24"/>
          <w:szCs w:val="24"/>
          <w:lang w:val="en-US"/>
        </w:rPr>
        <w:t>Journal</w:t>
      </w:r>
      <w:r w:rsidR="009A1E75" w:rsidRPr="003F1674">
        <w:rPr>
          <w:rFonts w:ascii="Times New Roman" w:hAnsi="Times New Roman" w:cs="Times New Roman"/>
          <w:sz w:val="24"/>
          <w:szCs w:val="24"/>
          <w:lang w:val="en-US"/>
        </w:rPr>
        <w:t>,</w:t>
      </w:r>
      <w:r w:rsidRPr="003F1674">
        <w:rPr>
          <w:rFonts w:ascii="Times New Roman" w:hAnsi="Times New Roman" w:cs="Times New Roman"/>
          <w:sz w:val="24"/>
          <w:szCs w:val="24"/>
          <w:lang w:val="en-US"/>
        </w:rPr>
        <w:t xml:space="preserve"> 2(3), 235–271.</w:t>
      </w:r>
    </w:p>
    <w:p w:rsidR="00852E02" w:rsidRDefault="00852E02" w:rsidP="000A672F">
      <w:pPr>
        <w:widowControl w:val="0"/>
        <w:spacing w:after="0" w:line="240" w:lineRule="auto"/>
        <w:ind w:left="539" w:hanging="539"/>
        <w:jc w:val="both"/>
        <w:rPr>
          <w:rFonts w:ascii="Times New Roman" w:hAnsi="Times New Roman" w:cs="Times New Roman"/>
          <w:sz w:val="24"/>
          <w:szCs w:val="24"/>
          <w:lang w:val="en-US"/>
        </w:rPr>
      </w:pPr>
      <w:r w:rsidRPr="00852E02">
        <w:rPr>
          <w:rFonts w:ascii="Times New Roman" w:hAnsi="Times New Roman" w:cs="Times New Roman"/>
          <w:sz w:val="24"/>
          <w:szCs w:val="24"/>
          <w:lang w:val="en-US"/>
        </w:rPr>
        <w:t xml:space="preserve">FRY, M., JULIUS, D., MAHADEVA, L., ROGER, S., STERNE, G. (2000) “Key issues in the choice of monetary policy framework.” In: MAHADEVA, Lavan; STERNE, Gabriel. (Eds.). </w:t>
      </w:r>
      <w:r w:rsidRPr="00852E02">
        <w:rPr>
          <w:rFonts w:ascii="Times New Roman" w:hAnsi="Times New Roman" w:cs="Times New Roman"/>
          <w:iCs/>
          <w:sz w:val="24"/>
          <w:szCs w:val="24"/>
          <w:lang w:val="en-US"/>
        </w:rPr>
        <w:t>Monetary policy frameworks in a global context</w:t>
      </w:r>
      <w:r w:rsidRPr="00852E02">
        <w:rPr>
          <w:rFonts w:ascii="Times New Roman" w:hAnsi="Times New Roman" w:cs="Times New Roman"/>
          <w:sz w:val="24"/>
          <w:szCs w:val="24"/>
          <w:lang w:val="en-US"/>
        </w:rPr>
        <w:t xml:space="preserve">. </w:t>
      </w:r>
      <w:r w:rsidRPr="009D3EEA">
        <w:rPr>
          <w:rFonts w:ascii="Times New Roman" w:hAnsi="Times New Roman" w:cs="Times New Roman"/>
          <w:sz w:val="24"/>
          <w:szCs w:val="24"/>
          <w:lang w:val="en-US"/>
        </w:rPr>
        <w:t xml:space="preserve">London: Routledge, 1-216. </w:t>
      </w:r>
    </w:p>
    <w:p w:rsidR="0064205B" w:rsidRDefault="0064205B"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64205B">
        <w:rPr>
          <w:rFonts w:ascii="Times New Roman" w:hAnsi="Times New Roman" w:cs="Times New Roman"/>
          <w:caps/>
          <w:sz w:val="24"/>
          <w:szCs w:val="24"/>
          <w:lang w:val="en-US"/>
        </w:rPr>
        <w:t>Hansen, L.P., Hodrick, R.J.,</w:t>
      </w:r>
      <w:r>
        <w:rPr>
          <w:rFonts w:ascii="Times New Roman" w:hAnsi="Times New Roman" w:cs="Times New Roman"/>
          <w:sz w:val="24"/>
          <w:szCs w:val="24"/>
          <w:lang w:val="en-US"/>
        </w:rPr>
        <w:t>(</w:t>
      </w:r>
      <w:r w:rsidRPr="0064205B">
        <w:rPr>
          <w:rFonts w:ascii="Times New Roman" w:hAnsi="Times New Roman" w:cs="Times New Roman"/>
          <w:sz w:val="24"/>
          <w:szCs w:val="24"/>
          <w:lang w:val="en-US"/>
        </w:rPr>
        <w:t>1980</w:t>
      </w:r>
      <w:r>
        <w:rPr>
          <w:rFonts w:ascii="Times New Roman" w:hAnsi="Times New Roman" w:cs="Times New Roman"/>
          <w:sz w:val="24"/>
          <w:szCs w:val="24"/>
          <w:lang w:val="en-US"/>
        </w:rPr>
        <w:t>)“</w:t>
      </w:r>
      <w:r w:rsidRPr="0064205B">
        <w:rPr>
          <w:rFonts w:ascii="Times New Roman" w:hAnsi="Times New Roman" w:cs="Times New Roman"/>
          <w:sz w:val="24"/>
          <w:szCs w:val="24"/>
          <w:lang w:val="en-US"/>
        </w:rPr>
        <w:t>Forward exchange rates as optimal predictors of future spot rates: an econometric analysis.</w:t>
      </w:r>
      <w:r>
        <w:rPr>
          <w:rFonts w:ascii="Times New Roman" w:hAnsi="Times New Roman" w:cs="Times New Roman"/>
          <w:sz w:val="24"/>
          <w:szCs w:val="24"/>
          <w:lang w:val="en-US"/>
        </w:rPr>
        <w:t xml:space="preserve">” </w:t>
      </w:r>
      <w:r w:rsidRPr="000734F8">
        <w:rPr>
          <w:rFonts w:ascii="Times New Roman" w:hAnsi="Times New Roman" w:cs="Times New Roman"/>
          <w:i/>
          <w:sz w:val="24"/>
          <w:szCs w:val="24"/>
          <w:lang w:val="en-US"/>
        </w:rPr>
        <w:t xml:space="preserve">Journal of Political Economy </w:t>
      </w:r>
      <w:r w:rsidRPr="000734F8">
        <w:rPr>
          <w:rFonts w:ascii="Times New Roman" w:hAnsi="Times New Roman" w:cs="Times New Roman"/>
          <w:sz w:val="24"/>
          <w:szCs w:val="24"/>
          <w:lang w:val="en-US"/>
        </w:rPr>
        <w:t>88(5), 829–853.</w:t>
      </w:r>
    </w:p>
    <w:p w:rsidR="0087232B" w:rsidRPr="0087232B" w:rsidRDefault="0087232B"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87232B">
        <w:rPr>
          <w:rFonts w:ascii="TimesNewRoman" w:hAnsi="TimesNewRoman" w:cs="TimesNewRoman"/>
          <w:caps/>
          <w:sz w:val="24"/>
          <w:szCs w:val="24"/>
          <w:lang w:val="en-US"/>
        </w:rPr>
        <w:t>Levin, A., Natalucci, F., Piger, J. (2004)</w:t>
      </w:r>
      <w:r w:rsidRPr="0087232B">
        <w:rPr>
          <w:rFonts w:ascii="TimesNewRoman" w:hAnsi="TimesNewRoman" w:cs="TimesNewRoman"/>
          <w:sz w:val="24"/>
          <w:szCs w:val="24"/>
          <w:lang w:val="en-US"/>
        </w:rPr>
        <w:t xml:space="preserve"> “Explicit Inflation Objectives and Macroeconomic Outcomes.” ECB Working Paper 383.</w:t>
      </w:r>
    </w:p>
    <w:p w:rsidR="00FE20CA" w:rsidRPr="00FE20CA" w:rsidRDefault="00FE20CA"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FE20CA">
        <w:rPr>
          <w:rFonts w:ascii="Times New Roman" w:hAnsi="Times New Roman" w:cs="Times New Roman"/>
          <w:caps/>
          <w:sz w:val="24"/>
          <w:szCs w:val="24"/>
          <w:lang w:val="en-US"/>
        </w:rPr>
        <w:t>Mankiw, N.G., Reis, R., Wolfers, J.,</w:t>
      </w:r>
      <w:r>
        <w:rPr>
          <w:rFonts w:ascii="Times New Roman" w:hAnsi="Times New Roman" w:cs="Times New Roman"/>
          <w:sz w:val="24"/>
          <w:szCs w:val="24"/>
          <w:lang w:val="en-US"/>
        </w:rPr>
        <w:t>(</w:t>
      </w:r>
      <w:r w:rsidRPr="00FE20CA">
        <w:rPr>
          <w:rFonts w:ascii="Times New Roman" w:hAnsi="Times New Roman" w:cs="Times New Roman"/>
          <w:sz w:val="24"/>
          <w:szCs w:val="24"/>
          <w:lang w:val="en-US"/>
        </w:rPr>
        <w:t>2004</w:t>
      </w:r>
      <w:r>
        <w:rPr>
          <w:rFonts w:ascii="Times New Roman" w:hAnsi="Times New Roman" w:cs="Times New Roman"/>
          <w:sz w:val="24"/>
          <w:szCs w:val="24"/>
          <w:lang w:val="en-US"/>
        </w:rPr>
        <w:t xml:space="preserve">)“Disagreement about inflation </w:t>
      </w:r>
      <w:r w:rsidRPr="00FE20CA">
        <w:rPr>
          <w:rFonts w:ascii="Times New Roman" w:hAnsi="Times New Roman" w:cs="Times New Roman"/>
          <w:sz w:val="24"/>
          <w:szCs w:val="24"/>
          <w:lang w:val="en-US"/>
        </w:rPr>
        <w:t>expectations.</w:t>
      </w:r>
      <w:r>
        <w:rPr>
          <w:rFonts w:ascii="Times New Roman" w:hAnsi="Times New Roman" w:cs="Times New Roman"/>
          <w:sz w:val="24"/>
          <w:szCs w:val="24"/>
          <w:lang w:val="en-US"/>
        </w:rPr>
        <w:t>”</w:t>
      </w:r>
      <w:r w:rsidRPr="00FE20CA">
        <w:rPr>
          <w:rFonts w:ascii="Times New Roman" w:hAnsi="Times New Roman" w:cs="Times New Roman"/>
          <w:i/>
          <w:sz w:val="24"/>
          <w:szCs w:val="24"/>
          <w:lang w:val="en-US"/>
        </w:rPr>
        <w:t>NBER Macroeconomics Annual</w:t>
      </w:r>
      <w:r w:rsidRPr="00FE20CA">
        <w:rPr>
          <w:rFonts w:ascii="Times New Roman" w:hAnsi="Times New Roman" w:cs="Times New Roman"/>
          <w:sz w:val="24"/>
          <w:szCs w:val="24"/>
          <w:lang w:val="en-US"/>
        </w:rPr>
        <w:t xml:space="preserve"> 2003</w:t>
      </w:r>
      <w:r>
        <w:rPr>
          <w:rFonts w:ascii="Times New Roman" w:hAnsi="Times New Roman" w:cs="Times New Roman"/>
          <w:sz w:val="24"/>
          <w:szCs w:val="24"/>
          <w:lang w:val="en-US"/>
        </w:rPr>
        <w:t>,</w:t>
      </w:r>
      <w:r w:rsidRPr="00FE20CA">
        <w:rPr>
          <w:rFonts w:ascii="Times New Roman" w:hAnsi="Times New Roman" w:cs="Times New Roman"/>
          <w:sz w:val="24"/>
          <w:szCs w:val="24"/>
          <w:lang w:val="en-US"/>
        </w:rPr>
        <w:t xml:space="preserve"> 18, 209–248.</w:t>
      </w:r>
    </w:p>
    <w:p w:rsidR="00C201BC" w:rsidRPr="00C201BC" w:rsidRDefault="00C201BC"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C201BC">
        <w:rPr>
          <w:rFonts w:ascii="Times New Roman" w:hAnsi="Times New Roman" w:cs="Times New Roman"/>
          <w:sz w:val="24"/>
          <w:szCs w:val="24"/>
          <w:lang w:val="en-US"/>
        </w:rPr>
        <w:t>M</w:t>
      </w:r>
      <w:r>
        <w:rPr>
          <w:rFonts w:ascii="Times New Roman" w:hAnsi="Times New Roman" w:cs="Times New Roman"/>
          <w:sz w:val="24"/>
          <w:szCs w:val="24"/>
          <w:lang w:val="en-US"/>
        </w:rPr>
        <w:t>ORRIS</w:t>
      </w:r>
      <w:r w:rsidRPr="00C201BC">
        <w:rPr>
          <w:rFonts w:ascii="Times New Roman" w:hAnsi="Times New Roman" w:cs="Times New Roman"/>
          <w:sz w:val="24"/>
          <w:szCs w:val="24"/>
          <w:lang w:val="en-US"/>
        </w:rPr>
        <w:t>, S</w:t>
      </w:r>
      <w:r>
        <w:rPr>
          <w:rFonts w:ascii="Times New Roman" w:hAnsi="Times New Roman" w:cs="Times New Roman"/>
          <w:sz w:val="24"/>
          <w:szCs w:val="24"/>
          <w:lang w:val="en-US"/>
        </w:rPr>
        <w:t>.,</w:t>
      </w:r>
      <w:r w:rsidRPr="00C201BC">
        <w:rPr>
          <w:rFonts w:ascii="Times New Roman" w:hAnsi="Times New Roman" w:cs="Times New Roman"/>
          <w:sz w:val="24"/>
          <w:szCs w:val="24"/>
          <w:lang w:val="en-US"/>
        </w:rPr>
        <w:t xml:space="preserve"> S</w:t>
      </w:r>
      <w:r>
        <w:rPr>
          <w:rFonts w:ascii="Times New Roman" w:hAnsi="Times New Roman" w:cs="Times New Roman"/>
          <w:sz w:val="24"/>
          <w:szCs w:val="24"/>
          <w:lang w:val="en-US"/>
        </w:rPr>
        <w:t>HIN, H.S., (</w:t>
      </w:r>
      <w:r w:rsidRPr="00C201BC">
        <w:rPr>
          <w:rFonts w:ascii="Times New Roman" w:hAnsi="Times New Roman" w:cs="Times New Roman"/>
          <w:sz w:val="24"/>
          <w:szCs w:val="24"/>
          <w:lang w:val="en-US"/>
        </w:rPr>
        <w:t>2002</w:t>
      </w:r>
      <w:r>
        <w:rPr>
          <w:rFonts w:ascii="Times New Roman" w:hAnsi="Times New Roman" w:cs="Times New Roman"/>
          <w:sz w:val="24"/>
          <w:szCs w:val="24"/>
          <w:lang w:val="en-US"/>
        </w:rPr>
        <w:t>)</w:t>
      </w:r>
      <w:r w:rsidRPr="00C201BC">
        <w:rPr>
          <w:rFonts w:ascii="Times New Roman" w:hAnsi="Times New Roman" w:cs="Times New Roman"/>
          <w:sz w:val="24"/>
          <w:szCs w:val="24"/>
          <w:lang w:val="en-US"/>
        </w:rPr>
        <w:t xml:space="preserve"> “Social Value of Public Information”, </w:t>
      </w:r>
      <w:r w:rsidRPr="00C201BC">
        <w:rPr>
          <w:rFonts w:ascii="Times New Roman" w:hAnsi="Times New Roman" w:cs="Times New Roman"/>
          <w:i/>
          <w:iCs/>
          <w:sz w:val="24"/>
          <w:szCs w:val="24"/>
          <w:lang w:val="en-US"/>
        </w:rPr>
        <w:t>American Economic Review</w:t>
      </w:r>
      <w:r w:rsidRPr="00C201BC">
        <w:rPr>
          <w:rFonts w:ascii="Times New Roman" w:hAnsi="Times New Roman" w:cs="Times New Roman"/>
          <w:sz w:val="24"/>
          <w:szCs w:val="24"/>
          <w:lang w:val="en-US"/>
        </w:rPr>
        <w:t>, 92</w:t>
      </w:r>
      <w:r>
        <w:rPr>
          <w:rFonts w:ascii="Times New Roman" w:hAnsi="Times New Roman" w:cs="Times New Roman"/>
          <w:sz w:val="24"/>
          <w:szCs w:val="24"/>
          <w:lang w:val="en-US"/>
        </w:rPr>
        <w:t>(</w:t>
      </w:r>
      <w:r w:rsidRPr="00C201BC">
        <w:rPr>
          <w:rFonts w:ascii="Times New Roman" w:hAnsi="Times New Roman" w:cs="Times New Roman"/>
          <w:sz w:val="24"/>
          <w:szCs w:val="24"/>
          <w:lang w:val="en-US"/>
        </w:rPr>
        <w:t>5</w:t>
      </w:r>
      <w:r>
        <w:rPr>
          <w:rFonts w:ascii="Times New Roman" w:hAnsi="Times New Roman" w:cs="Times New Roman"/>
          <w:sz w:val="24"/>
          <w:szCs w:val="24"/>
          <w:lang w:val="en-US"/>
        </w:rPr>
        <w:t>)</w:t>
      </w:r>
      <w:r w:rsidRPr="00C201BC">
        <w:rPr>
          <w:rFonts w:ascii="Times New Roman" w:hAnsi="Times New Roman" w:cs="Times New Roman"/>
          <w:sz w:val="24"/>
          <w:szCs w:val="24"/>
          <w:lang w:val="en-US"/>
        </w:rPr>
        <w:t>, 1521–1534.</w:t>
      </w:r>
    </w:p>
    <w:p w:rsidR="00E459EC" w:rsidRPr="00E459EC" w:rsidRDefault="00E459EC"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caps/>
          <w:sz w:val="24"/>
          <w:szCs w:val="24"/>
          <w:lang w:val="en-US"/>
        </w:rPr>
        <w:t xml:space="preserve">Newey, </w:t>
      </w:r>
      <w:r w:rsidRPr="00E459EC">
        <w:rPr>
          <w:rFonts w:ascii="Times New Roman" w:hAnsi="Times New Roman" w:cs="Times New Roman"/>
          <w:caps/>
          <w:sz w:val="24"/>
          <w:szCs w:val="24"/>
          <w:lang w:val="en-US"/>
        </w:rPr>
        <w:t>W.K., West, K.D. (1987)</w:t>
      </w:r>
      <w:r w:rsidRPr="00E459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simple positive semi-definite </w:t>
      </w:r>
      <w:r w:rsidRPr="00E459EC">
        <w:rPr>
          <w:rFonts w:ascii="Times New Roman" w:hAnsi="Times New Roman" w:cs="Times New Roman"/>
          <w:sz w:val="24"/>
          <w:szCs w:val="24"/>
          <w:lang w:val="en-US"/>
        </w:rPr>
        <w:t xml:space="preserve">heteroskedasticity and autocorrelation consistent covariance matrix.” </w:t>
      </w:r>
      <w:r w:rsidRPr="00E459EC">
        <w:rPr>
          <w:rFonts w:ascii="Times New Roman" w:hAnsi="Times New Roman" w:cs="Times New Roman"/>
          <w:i/>
          <w:sz w:val="24"/>
          <w:szCs w:val="24"/>
          <w:lang w:val="en-US"/>
        </w:rPr>
        <w:t>Econometrica</w:t>
      </w:r>
      <w:r>
        <w:rPr>
          <w:rFonts w:ascii="Times New Roman" w:hAnsi="Times New Roman" w:cs="Times New Roman"/>
          <w:sz w:val="24"/>
          <w:szCs w:val="24"/>
          <w:lang w:val="en-US"/>
        </w:rPr>
        <w:t>,</w:t>
      </w:r>
      <w:r w:rsidRPr="00E459EC">
        <w:rPr>
          <w:rFonts w:ascii="Times New Roman" w:hAnsi="Times New Roman" w:cs="Times New Roman"/>
          <w:sz w:val="24"/>
          <w:szCs w:val="24"/>
          <w:lang w:val="en-US"/>
        </w:rPr>
        <w:t>55(</w:t>
      </w:r>
      <w:r>
        <w:rPr>
          <w:rFonts w:ascii="Times New Roman" w:hAnsi="Times New Roman" w:cs="Times New Roman"/>
          <w:sz w:val="24"/>
          <w:szCs w:val="24"/>
          <w:lang w:val="en-US"/>
        </w:rPr>
        <w:t>3</w:t>
      </w:r>
      <w:r w:rsidRPr="00E459EC">
        <w:rPr>
          <w:rFonts w:ascii="Times New Roman" w:hAnsi="Times New Roman" w:cs="Times New Roman"/>
          <w:sz w:val="24"/>
          <w:szCs w:val="24"/>
          <w:lang w:val="en-US"/>
        </w:rPr>
        <w:t>), 703-708.</w:t>
      </w:r>
    </w:p>
    <w:p w:rsidR="003F1674" w:rsidRPr="009743FB" w:rsidRDefault="003F1674"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3F1674">
        <w:rPr>
          <w:rFonts w:ascii="Times New Roman" w:hAnsi="Times New Roman" w:cs="Times New Roman"/>
          <w:sz w:val="24"/>
          <w:szCs w:val="24"/>
          <w:lang w:val="en-US"/>
        </w:rPr>
        <w:t>O</w:t>
      </w:r>
      <w:r w:rsidR="00E736D7">
        <w:rPr>
          <w:rFonts w:ascii="Times New Roman" w:hAnsi="Times New Roman" w:cs="Times New Roman"/>
          <w:sz w:val="24"/>
          <w:szCs w:val="24"/>
          <w:lang w:val="en-US"/>
        </w:rPr>
        <w:t>RPHANIDES</w:t>
      </w:r>
      <w:r w:rsidRPr="003F1674">
        <w:rPr>
          <w:rFonts w:ascii="Times New Roman" w:hAnsi="Times New Roman" w:cs="Times New Roman"/>
          <w:sz w:val="24"/>
          <w:szCs w:val="24"/>
          <w:lang w:val="en-US"/>
        </w:rPr>
        <w:t>, A., W</w:t>
      </w:r>
      <w:r w:rsidR="00E736D7">
        <w:rPr>
          <w:rFonts w:ascii="Times New Roman" w:hAnsi="Times New Roman" w:cs="Times New Roman"/>
          <w:sz w:val="24"/>
          <w:szCs w:val="24"/>
          <w:lang w:val="en-US"/>
        </w:rPr>
        <w:t>ILLIAMS</w:t>
      </w:r>
      <w:r w:rsidRPr="003F1674">
        <w:rPr>
          <w:rFonts w:ascii="Times New Roman" w:hAnsi="Times New Roman" w:cs="Times New Roman"/>
          <w:sz w:val="24"/>
          <w:szCs w:val="24"/>
          <w:lang w:val="en-US"/>
        </w:rPr>
        <w:t xml:space="preserve">, J.C., </w:t>
      </w:r>
      <w:r>
        <w:rPr>
          <w:rFonts w:ascii="Times New Roman" w:hAnsi="Times New Roman" w:cs="Times New Roman"/>
          <w:sz w:val="24"/>
          <w:szCs w:val="24"/>
          <w:lang w:val="en-US"/>
        </w:rPr>
        <w:t>(</w:t>
      </w:r>
      <w:r w:rsidRPr="003F1674">
        <w:rPr>
          <w:rFonts w:ascii="Times New Roman" w:hAnsi="Times New Roman" w:cs="Times New Roman"/>
          <w:sz w:val="24"/>
          <w:szCs w:val="24"/>
          <w:lang w:val="en-US"/>
        </w:rPr>
        <w:t>2007</w:t>
      </w:r>
      <w:r>
        <w:rPr>
          <w:rFonts w:ascii="Times New Roman" w:hAnsi="Times New Roman" w:cs="Times New Roman"/>
          <w:sz w:val="24"/>
          <w:szCs w:val="24"/>
          <w:lang w:val="en-US"/>
        </w:rPr>
        <w:t>) “</w:t>
      </w:r>
      <w:r w:rsidRPr="003F1674">
        <w:rPr>
          <w:rFonts w:ascii="Times New Roman" w:hAnsi="Times New Roman" w:cs="Times New Roman"/>
          <w:sz w:val="24"/>
          <w:szCs w:val="24"/>
          <w:lang w:val="en-US"/>
        </w:rPr>
        <w:t>Inflation targe</w:t>
      </w:r>
      <w:r>
        <w:rPr>
          <w:rFonts w:ascii="Times New Roman" w:hAnsi="Times New Roman" w:cs="Times New Roman"/>
          <w:sz w:val="24"/>
          <w:szCs w:val="24"/>
          <w:lang w:val="en-US"/>
        </w:rPr>
        <w:t xml:space="preserve">ting under imperfect knowledge.” </w:t>
      </w:r>
      <w:r w:rsidRPr="003F1674">
        <w:rPr>
          <w:rFonts w:ascii="Times New Roman" w:hAnsi="Times New Roman" w:cs="Times New Roman"/>
          <w:sz w:val="24"/>
          <w:szCs w:val="24"/>
          <w:lang w:val="en-US"/>
        </w:rPr>
        <w:t xml:space="preserve">In:Mishkin, F.S., Schmidt-Hebbel, K. (Eds.), Monetary Policy </w:t>
      </w:r>
      <w:r w:rsidR="00E736D7">
        <w:rPr>
          <w:rFonts w:ascii="Times New Roman" w:hAnsi="Times New Roman" w:cs="Times New Roman"/>
          <w:sz w:val="24"/>
          <w:szCs w:val="24"/>
          <w:lang w:val="en-US"/>
        </w:rPr>
        <w:t>u</w:t>
      </w:r>
      <w:r w:rsidRPr="003F1674">
        <w:rPr>
          <w:rFonts w:ascii="Times New Roman" w:hAnsi="Times New Roman" w:cs="Times New Roman"/>
          <w:sz w:val="24"/>
          <w:szCs w:val="24"/>
          <w:lang w:val="en-US"/>
        </w:rPr>
        <w:t>nder Infl</w:t>
      </w:r>
      <w:r w:rsidR="00E736D7">
        <w:rPr>
          <w:rFonts w:ascii="Times New Roman" w:hAnsi="Times New Roman" w:cs="Times New Roman"/>
          <w:sz w:val="24"/>
          <w:szCs w:val="24"/>
          <w:lang w:val="en-US"/>
        </w:rPr>
        <w:t>ation T</w:t>
      </w:r>
      <w:r w:rsidRPr="003F1674">
        <w:rPr>
          <w:rFonts w:ascii="Times New Roman" w:hAnsi="Times New Roman" w:cs="Times New Roman"/>
          <w:sz w:val="24"/>
          <w:szCs w:val="24"/>
          <w:lang w:val="en-US"/>
        </w:rPr>
        <w:t>argeting,</w:t>
      </w:r>
      <w:r w:rsidRPr="00E736D7">
        <w:rPr>
          <w:rFonts w:ascii="Times New Roman" w:hAnsi="Times New Roman" w:cs="Times New Roman"/>
          <w:sz w:val="24"/>
          <w:szCs w:val="24"/>
          <w:lang w:val="en-US"/>
        </w:rPr>
        <w:t xml:space="preserve">vol. </w:t>
      </w:r>
      <w:r w:rsidRPr="009743FB">
        <w:rPr>
          <w:rFonts w:ascii="Times New Roman" w:hAnsi="Times New Roman" w:cs="Times New Roman"/>
          <w:sz w:val="24"/>
          <w:szCs w:val="24"/>
          <w:lang w:val="en-US"/>
        </w:rPr>
        <w:t>XI. Banco Central de Chile, Santiago, Chile.</w:t>
      </w:r>
    </w:p>
    <w:p w:rsidR="000E4EAC" w:rsidRPr="000E4EAC" w:rsidRDefault="000E4EAC"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0E4EAC">
        <w:rPr>
          <w:rFonts w:ascii="Times New Roman" w:hAnsi="Times New Roman" w:cs="Times New Roman"/>
          <w:caps/>
          <w:color w:val="000000"/>
          <w:sz w:val="24"/>
          <w:szCs w:val="24"/>
          <w:lang w:val="en-US"/>
        </w:rPr>
        <w:lastRenderedPageBreak/>
        <w:t>Salle, I., Yıldızoğlu, M., Sénégas, M.</w:t>
      </w:r>
      <w:r w:rsidRPr="000E4EAC">
        <w:rPr>
          <w:rFonts w:ascii="Times New Roman" w:hAnsi="Times New Roman" w:cs="Times New Roman"/>
          <w:color w:val="000000"/>
          <w:sz w:val="24"/>
          <w:szCs w:val="24"/>
          <w:lang w:val="en-US"/>
        </w:rPr>
        <w:t xml:space="preserve"> (2013) “</w:t>
      </w:r>
      <w:r w:rsidRPr="000E4EAC">
        <w:rPr>
          <w:rFonts w:ascii="Times New Roman" w:hAnsi="Times New Roman" w:cs="Times New Roman"/>
          <w:sz w:val="24"/>
          <w:szCs w:val="24"/>
          <w:lang w:val="en-US"/>
        </w:rPr>
        <w:t>Inflation targeting in a learning economy: An ABM perspective.</w:t>
      </w:r>
      <w:r w:rsidRPr="000E4EAC">
        <w:rPr>
          <w:rFonts w:ascii="Times New Roman" w:hAnsi="Times New Roman" w:cs="Times New Roman"/>
          <w:color w:val="000000"/>
          <w:sz w:val="24"/>
          <w:szCs w:val="24"/>
          <w:lang w:val="en-US"/>
        </w:rPr>
        <w:t xml:space="preserve">” </w:t>
      </w:r>
      <w:r w:rsidRPr="000E4EAC">
        <w:rPr>
          <w:rFonts w:ascii="Times New Roman" w:hAnsi="Times New Roman" w:cs="Times New Roman"/>
          <w:i/>
          <w:color w:val="000000"/>
          <w:sz w:val="24"/>
          <w:szCs w:val="24"/>
          <w:lang w:val="en-US"/>
        </w:rPr>
        <w:t>Economic Modelling</w:t>
      </w:r>
      <w:r w:rsidRPr="000E4EAC">
        <w:rPr>
          <w:rFonts w:ascii="Times New Roman" w:hAnsi="Times New Roman" w:cs="Times New Roman"/>
          <w:color w:val="000000"/>
          <w:sz w:val="24"/>
          <w:szCs w:val="24"/>
          <w:lang w:val="en-US"/>
        </w:rPr>
        <w:t>(forthcoming).</w:t>
      </w:r>
    </w:p>
    <w:p w:rsidR="000734F8" w:rsidRPr="000734F8" w:rsidRDefault="000734F8" w:rsidP="000A672F">
      <w:pPr>
        <w:widowControl w:val="0"/>
        <w:autoSpaceDE w:val="0"/>
        <w:autoSpaceDN w:val="0"/>
        <w:adjustRightInd w:val="0"/>
        <w:spacing w:after="0" w:line="240" w:lineRule="auto"/>
        <w:ind w:left="567" w:hanging="567"/>
        <w:jc w:val="both"/>
        <w:rPr>
          <w:rFonts w:ascii="Times New Roman" w:hAnsi="Times New Roman" w:cs="Times New Roman"/>
          <w:sz w:val="24"/>
          <w:szCs w:val="24"/>
          <w:lang w:val="en-US"/>
        </w:rPr>
      </w:pPr>
      <w:r w:rsidRPr="000734F8">
        <w:rPr>
          <w:rFonts w:ascii="Times New Roman" w:hAnsi="Times New Roman" w:cs="Times New Roman"/>
          <w:sz w:val="24"/>
          <w:szCs w:val="24"/>
          <w:lang w:val="en-US"/>
        </w:rPr>
        <w:t>S</w:t>
      </w:r>
      <w:r>
        <w:rPr>
          <w:rFonts w:ascii="Times New Roman" w:hAnsi="Times New Roman" w:cs="Times New Roman"/>
          <w:sz w:val="24"/>
          <w:szCs w:val="24"/>
          <w:lang w:val="en-US"/>
        </w:rPr>
        <w:t>VENSSON</w:t>
      </w:r>
      <w:r w:rsidRPr="000734F8">
        <w:rPr>
          <w:rFonts w:ascii="Times New Roman" w:hAnsi="Times New Roman" w:cs="Times New Roman"/>
          <w:sz w:val="24"/>
          <w:szCs w:val="24"/>
          <w:lang w:val="en-US"/>
        </w:rPr>
        <w:t>, L</w:t>
      </w:r>
      <w:r>
        <w:rPr>
          <w:rFonts w:ascii="Times New Roman" w:hAnsi="Times New Roman" w:cs="Times New Roman"/>
          <w:sz w:val="24"/>
          <w:szCs w:val="24"/>
          <w:lang w:val="en-US"/>
        </w:rPr>
        <w:t>.</w:t>
      </w:r>
      <w:r w:rsidRPr="000734F8">
        <w:rPr>
          <w:rFonts w:ascii="Times New Roman" w:hAnsi="Times New Roman" w:cs="Times New Roman"/>
          <w:sz w:val="24"/>
          <w:szCs w:val="24"/>
          <w:lang w:val="en-US"/>
        </w:rPr>
        <w:t xml:space="preserve">E.O., </w:t>
      </w:r>
      <w:r>
        <w:rPr>
          <w:rFonts w:ascii="Times New Roman" w:hAnsi="Times New Roman" w:cs="Times New Roman"/>
          <w:sz w:val="24"/>
          <w:szCs w:val="24"/>
          <w:lang w:val="en-US"/>
        </w:rPr>
        <w:t>(</w:t>
      </w:r>
      <w:r w:rsidRPr="000734F8">
        <w:rPr>
          <w:rFonts w:ascii="Times New Roman" w:hAnsi="Times New Roman" w:cs="Times New Roman"/>
          <w:sz w:val="24"/>
          <w:szCs w:val="24"/>
          <w:lang w:val="en-US"/>
        </w:rPr>
        <w:t>2006</w:t>
      </w:r>
      <w:r>
        <w:rPr>
          <w:rFonts w:ascii="Times New Roman" w:hAnsi="Times New Roman" w:cs="Times New Roman"/>
          <w:sz w:val="24"/>
          <w:szCs w:val="24"/>
          <w:lang w:val="en-US"/>
        </w:rPr>
        <w:t>)</w:t>
      </w:r>
      <w:r w:rsidRPr="000734F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0734F8">
        <w:rPr>
          <w:rFonts w:ascii="Times New Roman" w:hAnsi="Times New Roman" w:cs="Times New Roman"/>
          <w:sz w:val="24"/>
          <w:szCs w:val="24"/>
          <w:lang w:val="en-US"/>
        </w:rPr>
        <w:t xml:space="preserve">Social Value of Public Information: Morris and Shin (2002) Is Actually Pro-Transparency, Not Con,” </w:t>
      </w:r>
      <w:r w:rsidRPr="000734F8">
        <w:rPr>
          <w:rFonts w:ascii="Times New Roman" w:hAnsi="Times New Roman" w:cs="Times New Roman"/>
          <w:i/>
          <w:iCs/>
          <w:sz w:val="24"/>
          <w:szCs w:val="24"/>
          <w:lang w:val="en-US"/>
        </w:rPr>
        <w:t xml:space="preserve">American Economic Review, </w:t>
      </w:r>
      <w:r w:rsidRPr="000734F8">
        <w:rPr>
          <w:rFonts w:ascii="Times New Roman" w:hAnsi="Times New Roman" w:cs="Times New Roman"/>
          <w:sz w:val="24"/>
          <w:szCs w:val="24"/>
          <w:lang w:val="en-US"/>
        </w:rPr>
        <w:t>96(1), 448–452.</w:t>
      </w:r>
    </w:p>
    <w:p w:rsidR="009D3EEA" w:rsidRPr="009D3EEA" w:rsidRDefault="009D3EEA" w:rsidP="000A672F">
      <w:pPr>
        <w:widowControl w:val="0"/>
        <w:spacing w:after="0" w:line="240" w:lineRule="auto"/>
        <w:ind w:left="540" w:hanging="540"/>
        <w:jc w:val="both"/>
        <w:rPr>
          <w:rFonts w:ascii="Times New Roman" w:hAnsi="Times New Roman" w:cs="Times New Roman"/>
          <w:sz w:val="24"/>
          <w:szCs w:val="24"/>
          <w:lang w:val="en-US"/>
        </w:rPr>
      </w:pPr>
      <w:r w:rsidRPr="009D3EEA">
        <w:rPr>
          <w:rFonts w:ascii="Times New Roman" w:hAnsi="Times New Roman" w:cs="Times New Roman"/>
          <w:sz w:val="24"/>
          <w:szCs w:val="24"/>
          <w:lang w:val="en-US"/>
        </w:rPr>
        <w:t xml:space="preserve">van der CRUIJSEN, C., DEMERTZIS, M. (2007) “The impact of Central Bank transparency on inflation expectations.” </w:t>
      </w:r>
      <w:r w:rsidRPr="009D3EEA">
        <w:rPr>
          <w:rFonts w:ascii="Times New Roman" w:hAnsi="Times New Roman" w:cs="Times New Roman"/>
          <w:i/>
          <w:iCs/>
          <w:sz w:val="24"/>
          <w:szCs w:val="24"/>
          <w:lang w:val="en-US"/>
        </w:rPr>
        <w:t>European Journal of Political Economy</w:t>
      </w:r>
      <w:r w:rsidRPr="009D3EEA">
        <w:rPr>
          <w:rFonts w:ascii="Times New Roman" w:hAnsi="Times New Roman" w:cs="Times New Roman"/>
          <w:iCs/>
          <w:sz w:val="24"/>
          <w:szCs w:val="24"/>
          <w:lang w:val="en-US"/>
        </w:rPr>
        <w:t>, 23(1), 51-66</w:t>
      </w:r>
      <w:r w:rsidRPr="009D3EEA">
        <w:rPr>
          <w:rFonts w:ascii="Times New Roman" w:hAnsi="Times New Roman" w:cs="Times New Roman"/>
          <w:sz w:val="24"/>
          <w:szCs w:val="24"/>
          <w:lang w:val="en-US"/>
        </w:rPr>
        <w:t>.</w:t>
      </w:r>
    </w:p>
    <w:p w:rsidR="001B723B" w:rsidRPr="001B723B" w:rsidRDefault="001B723B" w:rsidP="000A672F">
      <w:pPr>
        <w:widowControl w:val="0"/>
        <w:spacing w:after="0" w:line="240" w:lineRule="auto"/>
        <w:ind w:left="539" w:hanging="539"/>
        <w:jc w:val="both"/>
        <w:rPr>
          <w:rFonts w:ascii="Times New Roman" w:hAnsi="Times New Roman" w:cs="Times New Roman"/>
          <w:color w:val="000000"/>
          <w:sz w:val="24"/>
          <w:szCs w:val="24"/>
          <w:lang w:val="en-US"/>
        </w:rPr>
      </w:pPr>
      <w:r w:rsidRPr="00852E02">
        <w:rPr>
          <w:rFonts w:ascii="Times New Roman" w:hAnsi="Times New Roman" w:cs="Times New Roman"/>
          <w:color w:val="000000"/>
          <w:sz w:val="24"/>
          <w:szCs w:val="24"/>
          <w:lang w:val="en-US"/>
        </w:rPr>
        <w:t xml:space="preserve">WALSH, C., </w:t>
      </w:r>
      <w:r w:rsidR="009512A5" w:rsidRPr="00852E02">
        <w:rPr>
          <w:rFonts w:ascii="Times New Roman" w:hAnsi="Times New Roman" w:cs="Times New Roman"/>
          <w:color w:val="000000"/>
          <w:sz w:val="24"/>
          <w:szCs w:val="24"/>
          <w:lang w:val="en-US"/>
        </w:rPr>
        <w:t>(</w:t>
      </w:r>
      <w:r w:rsidRPr="00852E02">
        <w:rPr>
          <w:rFonts w:ascii="Times New Roman" w:hAnsi="Times New Roman" w:cs="Times New Roman"/>
          <w:color w:val="000000"/>
          <w:sz w:val="24"/>
          <w:szCs w:val="24"/>
          <w:lang w:val="en-US"/>
        </w:rPr>
        <w:t>2003</w:t>
      </w:r>
      <w:r w:rsidR="009512A5" w:rsidRPr="00852E02">
        <w:rPr>
          <w:rFonts w:ascii="Times New Roman" w:hAnsi="Times New Roman" w:cs="Times New Roman"/>
          <w:color w:val="000000"/>
          <w:sz w:val="24"/>
          <w:szCs w:val="24"/>
          <w:lang w:val="en-US"/>
        </w:rPr>
        <w:t>)</w:t>
      </w:r>
      <w:r w:rsidRPr="00852E02">
        <w:rPr>
          <w:rFonts w:ascii="Times New Roman" w:hAnsi="Times New Roman" w:cs="Times New Roman"/>
          <w:color w:val="000000"/>
          <w:sz w:val="24"/>
          <w:szCs w:val="24"/>
          <w:lang w:val="en-US"/>
        </w:rPr>
        <w:t xml:space="preserve">. </w:t>
      </w:r>
      <w:r w:rsidR="009512A5" w:rsidRPr="00852E02">
        <w:rPr>
          <w:rFonts w:ascii="Times New Roman" w:hAnsi="Times New Roman" w:cs="Times New Roman"/>
          <w:color w:val="000000"/>
          <w:sz w:val="24"/>
          <w:szCs w:val="24"/>
          <w:lang w:val="en-US"/>
        </w:rPr>
        <w:t>“</w:t>
      </w:r>
      <w:r w:rsidRPr="00852E02">
        <w:rPr>
          <w:rFonts w:ascii="Times New Roman" w:hAnsi="Times New Roman" w:cs="Times New Roman"/>
          <w:color w:val="000000"/>
          <w:sz w:val="24"/>
          <w:szCs w:val="24"/>
          <w:lang w:val="en-US"/>
        </w:rPr>
        <w:t>Accountability, transparency, and inflation targeting.</w:t>
      </w:r>
      <w:r w:rsidR="009512A5" w:rsidRPr="00852E02">
        <w:rPr>
          <w:rFonts w:ascii="Times New Roman" w:hAnsi="Times New Roman" w:cs="Times New Roman"/>
          <w:color w:val="000000"/>
          <w:sz w:val="24"/>
          <w:szCs w:val="24"/>
          <w:lang w:val="en-US"/>
        </w:rPr>
        <w:t>”</w:t>
      </w:r>
      <w:r w:rsidRPr="00852E02">
        <w:rPr>
          <w:rFonts w:ascii="Times New Roman" w:hAnsi="Times New Roman" w:cs="Times New Roman"/>
          <w:i/>
          <w:iCs/>
          <w:color w:val="000000"/>
          <w:sz w:val="24"/>
          <w:szCs w:val="24"/>
          <w:lang w:val="en-US"/>
        </w:rPr>
        <w:t xml:space="preserve">Journal of </w:t>
      </w:r>
      <w:r w:rsidRPr="009512A5">
        <w:rPr>
          <w:rFonts w:ascii="Times New Roman" w:hAnsi="Times New Roman" w:cs="Times New Roman"/>
          <w:i/>
          <w:iCs/>
          <w:color w:val="000000"/>
          <w:sz w:val="24"/>
          <w:szCs w:val="24"/>
          <w:lang w:val="en-US"/>
        </w:rPr>
        <w:t>Money, Credit and Banking</w:t>
      </w:r>
      <w:r w:rsidRPr="001B723B">
        <w:rPr>
          <w:rFonts w:ascii="Times New Roman" w:hAnsi="Times New Roman" w:cs="Times New Roman"/>
          <w:color w:val="000000"/>
          <w:sz w:val="24"/>
          <w:szCs w:val="24"/>
          <w:lang w:val="en-US"/>
        </w:rPr>
        <w:t xml:space="preserve">, 35(5), 829-849. </w:t>
      </w:r>
    </w:p>
    <w:p w:rsidR="001B723B" w:rsidRPr="001B723B" w:rsidRDefault="001B723B" w:rsidP="000A672F">
      <w:pPr>
        <w:widowControl w:val="0"/>
        <w:spacing w:after="0" w:line="240" w:lineRule="auto"/>
        <w:ind w:left="540" w:hanging="540"/>
        <w:jc w:val="both"/>
        <w:rPr>
          <w:rFonts w:ascii="Times New Roman" w:hAnsi="Times New Roman" w:cs="Times New Roman"/>
          <w:color w:val="000000"/>
          <w:sz w:val="24"/>
          <w:szCs w:val="24"/>
          <w:lang w:val="en-US"/>
        </w:rPr>
      </w:pPr>
      <w:r w:rsidRPr="001B723B">
        <w:rPr>
          <w:rFonts w:ascii="Times New Roman" w:hAnsi="Times New Roman" w:cs="Times New Roman"/>
          <w:color w:val="000000"/>
          <w:sz w:val="24"/>
          <w:szCs w:val="24"/>
          <w:lang w:val="en-US"/>
        </w:rPr>
        <w:t xml:space="preserve">WOODFORD, M., </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2005</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Central Bank Communication and Policy Effectiveness.</w:t>
      </w:r>
      <w:r w:rsidR="009512A5">
        <w:rPr>
          <w:rFonts w:ascii="Times New Roman" w:hAnsi="Times New Roman" w:cs="Times New Roman"/>
          <w:color w:val="000000"/>
          <w:sz w:val="24"/>
          <w:szCs w:val="24"/>
          <w:lang w:val="en-US"/>
        </w:rPr>
        <w:t>”</w:t>
      </w:r>
      <w:r w:rsidRPr="001B723B">
        <w:rPr>
          <w:rFonts w:ascii="Times New Roman" w:hAnsi="Times New Roman" w:cs="Times New Roman"/>
          <w:color w:val="000000"/>
          <w:sz w:val="24"/>
          <w:szCs w:val="24"/>
          <w:lang w:val="en-US"/>
        </w:rPr>
        <w:t>NBER Working Paper11898.National Bureau of Economic Research, Cambridge MA.</w:t>
      </w:r>
    </w:p>
    <w:sectPr w:rsidR="001B723B" w:rsidRPr="001B723B" w:rsidSect="00A36C2C">
      <w:footerReference w:type="default" r:id="rId16"/>
      <w:pgSz w:w="11906" w:h="16838"/>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3DA" w:rsidRDefault="00F753DA" w:rsidP="00913E00">
      <w:pPr>
        <w:spacing w:after="0" w:line="240" w:lineRule="auto"/>
      </w:pPr>
      <w:r>
        <w:separator/>
      </w:r>
    </w:p>
  </w:endnote>
  <w:endnote w:type="continuationSeparator" w:id="1">
    <w:p w:rsidR="00F753DA" w:rsidRDefault="00F753DA" w:rsidP="00913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6601"/>
      <w:docPartObj>
        <w:docPartGallery w:val="Page Numbers (Bottom of Page)"/>
        <w:docPartUnique/>
      </w:docPartObj>
    </w:sdtPr>
    <w:sdtContent>
      <w:p w:rsidR="00410BB8" w:rsidRDefault="002B64FE">
        <w:pPr>
          <w:pStyle w:val="Rodap"/>
          <w:jc w:val="center"/>
        </w:pPr>
        <w:fldSimple w:instr="PAGE   \* MERGEFORMAT">
          <w:r w:rsidR="00F7646B">
            <w:rPr>
              <w:noProof/>
            </w:rPr>
            <w:t>1</w:t>
          </w:r>
        </w:fldSimple>
      </w:p>
    </w:sdtContent>
  </w:sdt>
  <w:p w:rsidR="00410BB8" w:rsidRDefault="00410BB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3DA" w:rsidRDefault="00F753DA" w:rsidP="00913E00">
      <w:pPr>
        <w:spacing w:after="0" w:line="240" w:lineRule="auto"/>
      </w:pPr>
      <w:r>
        <w:separator/>
      </w:r>
    </w:p>
  </w:footnote>
  <w:footnote w:type="continuationSeparator" w:id="1">
    <w:p w:rsidR="00F753DA" w:rsidRDefault="00F753DA" w:rsidP="00913E00">
      <w:pPr>
        <w:spacing w:after="0" w:line="240" w:lineRule="auto"/>
      </w:pPr>
      <w:r>
        <w:continuationSeparator/>
      </w:r>
    </w:p>
  </w:footnote>
  <w:footnote w:id="2">
    <w:p w:rsidR="00587B09" w:rsidRPr="007F7BB1" w:rsidRDefault="00587B09" w:rsidP="00587B09">
      <w:pPr>
        <w:jc w:val="both"/>
        <w:rPr>
          <w:rFonts w:ascii="Times New Roman" w:hAnsi="Times New Roman" w:cs="Times New Roman"/>
          <w:lang w:val="en-US"/>
        </w:rPr>
      </w:pPr>
      <w:r w:rsidRPr="007F7BB1">
        <w:rPr>
          <w:rStyle w:val="Refdenotaderodap"/>
          <w:rFonts w:ascii="Times New Roman" w:hAnsi="Times New Roman" w:cs="Times New Roman"/>
        </w:rPr>
        <w:footnoteRef/>
      </w:r>
      <w:r w:rsidRPr="00A14456">
        <w:rPr>
          <w:rFonts w:ascii="Times New Roman" w:eastAsia="Times New Roman" w:hAnsi="Times New Roman" w:cs="Times New Roman"/>
          <w:sz w:val="18"/>
          <w:szCs w:val="18"/>
          <w:lang w:val="en-US" w:eastAsia="pt-BR"/>
        </w:rPr>
        <w:t>Helder Ferreira de Mendonça is Professor of Economics at Fluminense Federal</w:t>
      </w:r>
      <w:r w:rsidRPr="009B16D6">
        <w:rPr>
          <w:rFonts w:ascii="Times New Roman" w:eastAsia="Times New Roman" w:hAnsi="Times New Roman" w:cs="Times New Roman"/>
          <w:sz w:val="18"/>
          <w:szCs w:val="18"/>
          <w:lang w:val="en-US" w:eastAsia="pt-BR"/>
        </w:rPr>
        <w:t xml:space="preserve"> </w:t>
      </w:r>
      <w:r w:rsidRPr="00A14456">
        <w:rPr>
          <w:rFonts w:ascii="Times New Roman" w:eastAsia="Times New Roman" w:hAnsi="Times New Roman" w:cs="Times New Roman"/>
          <w:sz w:val="18"/>
          <w:szCs w:val="18"/>
          <w:lang w:val="en-US" w:eastAsia="pt-BR"/>
        </w:rPr>
        <w:t>University and a researcher at the National Council for Scientific and Technological</w:t>
      </w:r>
      <w:r w:rsidRPr="009B16D6">
        <w:rPr>
          <w:rFonts w:ascii="Times New Roman" w:eastAsia="Times New Roman" w:hAnsi="Times New Roman" w:cs="Times New Roman"/>
          <w:sz w:val="18"/>
          <w:szCs w:val="18"/>
          <w:lang w:val="en-US" w:eastAsia="pt-BR"/>
        </w:rPr>
        <w:t xml:space="preserve"> </w:t>
      </w:r>
      <w:r w:rsidRPr="00A14456">
        <w:rPr>
          <w:rFonts w:ascii="Times New Roman" w:eastAsia="Times New Roman" w:hAnsi="Times New Roman" w:cs="Times New Roman"/>
          <w:sz w:val="18"/>
          <w:szCs w:val="18"/>
          <w:lang w:val="en-US" w:eastAsia="pt-BR"/>
        </w:rPr>
        <w:t>Development.</w:t>
      </w:r>
      <w:r w:rsidRPr="009B16D6">
        <w:rPr>
          <w:rFonts w:ascii="Times New Roman" w:eastAsia="Times New Roman" w:hAnsi="Times New Roman" w:cs="Times New Roman"/>
          <w:sz w:val="18"/>
          <w:szCs w:val="18"/>
          <w:lang w:val="en-US" w:eastAsia="pt-BR"/>
        </w:rPr>
        <w:t xml:space="preserve"> J</w:t>
      </w:r>
      <w:r w:rsidRPr="00A14456">
        <w:rPr>
          <w:rFonts w:ascii="Times New Roman" w:eastAsia="Times New Roman" w:hAnsi="Times New Roman" w:cs="Times New Roman"/>
          <w:sz w:val="18"/>
          <w:szCs w:val="18"/>
          <w:lang w:val="en-US" w:eastAsia="pt-BR"/>
        </w:rPr>
        <w:t>osé Simão Filho is Professor of Economics at Federal</w:t>
      </w:r>
      <w:r w:rsidRPr="009B16D6">
        <w:rPr>
          <w:rFonts w:ascii="Times New Roman" w:eastAsia="Times New Roman" w:hAnsi="Times New Roman" w:cs="Times New Roman"/>
          <w:sz w:val="18"/>
          <w:szCs w:val="18"/>
          <w:lang w:val="en-US" w:eastAsia="pt-BR"/>
        </w:rPr>
        <w:t xml:space="preserve"> </w:t>
      </w:r>
      <w:r w:rsidRPr="00A14456">
        <w:rPr>
          <w:rFonts w:ascii="Times New Roman" w:eastAsia="Times New Roman" w:hAnsi="Times New Roman" w:cs="Times New Roman"/>
          <w:sz w:val="18"/>
          <w:szCs w:val="18"/>
          <w:lang w:val="en-US" w:eastAsia="pt-BR"/>
        </w:rPr>
        <w:t xml:space="preserve">University of Juiz de </w:t>
      </w:r>
      <w:r w:rsidRPr="009B16D6">
        <w:rPr>
          <w:rFonts w:ascii="Times New Roman" w:eastAsia="Times New Roman" w:hAnsi="Times New Roman" w:cs="Times New Roman"/>
          <w:sz w:val="18"/>
          <w:szCs w:val="18"/>
          <w:lang w:val="en-US" w:eastAsia="pt-BR"/>
        </w:rPr>
        <w:t xml:space="preserve">Fora.  </w:t>
      </w:r>
      <w:r w:rsidRPr="009B16D6">
        <w:rPr>
          <w:rFonts w:ascii="Times New Roman" w:hAnsi="Times New Roman" w:cs="Times New Roman"/>
          <w:color w:val="000000"/>
          <w:sz w:val="18"/>
          <w:szCs w:val="18"/>
          <w:lang w:val="en-US"/>
        </w:rPr>
        <w:t>Wilson Luiz Rottatori</w:t>
      </w:r>
      <w:r w:rsidRPr="009B16D6">
        <w:rPr>
          <w:rFonts w:ascii="Times New Roman" w:eastAsia="Times New Roman" w:hAnsi="Times New Roman" w:cs="Times New Roman"/>
          <w:sz w:val="18"/>
          <w:szCs w:val="18"/>
          <w:lang w:val="en-US" w:eastAsia="pt-BR"/>
        </w:rPr>
        <w:t xml:space="preserve"> </w:t>
      </w:r>
      <w:r w:rsidRPr="00A14456">
        <w:rPr>
          <w:rFonts w:ascii="Times New Roman" w:eastAsia="Times New Roman" w:hAnsi="Times New Roman" w:cs="Times New Roman"/>
          <w:sz w:val="18"/>
          <w:szCs w:val="18"/>
          <w:lang w:val="en-US" w:eastAsia="pt-BR"/>
        </w:rPr>
        <w:t>is Professor of Economics at Federal</w:t>
      </w:r>
      <w:r w:rsidRPr="009B16D6">
        <w:rPr>
          <w:rFonts w:ascii="Times New Roman" w:eastAsia="Times New Roman" w:hAnsi="Times New Roman" w:cs="Times New Roman"/>
          <w:sz w:val="18"/>
          <w:szCs w:val="18"/>
          <w:lang w:val="en-US" w:eastAsia="pt-BR"/>
        </w:rPr>
        <w:t xml:space="preserve"> </w:t>
      </w:r>
      <w:r w:rsidRPr="00A14456">
        <w:rPr>
          <w:rFonts w:ascii="Times New Roman" w:eastAsia="Times New Roman" w:hAnsi="Times New Roman" w:cs="Times New Roman"/>
          <w:sz w:val="18"/>
          <w:szCs w:val="18"/>
          <w:lang w:val="en-US" w:eastAsia="pt-BR"/>
        </w:rPr>
        <w:t xml:space="preserve">University of Juiz de </w:t>
      </w:r>
      <w:r w:rsidRPr="009B16D6">
        <w:rPr>
          <w:rFonts w:ascii="Times New Roman" w:eastAsia="Times New Roman" w:hAnsi="Times New Roman" w:cs="Times New Roman"/>
          <w:sz w:val="18"/>
          <w:szCs w:val="18"/>
          <w:lang w:val="en-US" w:eastAsia="pt-BR"/>
        </w:rPr>
        <w:t>Fora.</w:t>
      </w:r>
      <w:r w:rsidRPr="007F7BB1">
        <w:rPr>
          <w:rFonts w:ascii="Times New Roman" w:hAnsi="Times New Roman" w:cs="Times New Roman"/>
          <w:lang w:val="en-US"/>
        </w:rPr>
        <w:t xml:space="preserve"> </w:t>
      </w:r>
    </w:p>
  </w:footnote>
  <w:footnote w:id="3">
    <w:p w:rsidR="00410BB8" w:rsidRPr="007F7BB1" w:rsidRDefault="00410BB8" w:rsidP="00F21F56">
      <w:pPr>
        <w:pStyle w:val="Textodenotaderodap"/>
        <w:jc w:val="both"/>
        <w:rPr>
          <w:rFonts w:ascii="Times New Roman" w:hAnsi="Times New Roman" w:cs="Times New Roman"/>
          <w:lang w:val="en-US"/>
        </w:rPr>
      </w:pPr>
      <w:r w:rsidRPr="007F7BB1">
        <w:rPr>
          <w:rStyle w:val="Refdenotaderodap"/>
          <w:rFonts w:ascii="Times New Roman" w:hAnsi="Times New Roman" w:cs="Times New Roman"/>
        </w:rPr>
        <w:footnoteRef/>
      </w:r>
      <w:r w:rsidRPr="007F7BB1">
        <w:rPr>
          <w:rFonts w:ascii="Times New Roman" w:hAnsi="Times New Roman" w:cs="Times New Roman"/>
          <w:lang w:val="en-US"/>
        </w:rPr>
        <w:t xml:space="preserve"> “Following Newey and West (1987), they used Bartlett weights to ensure positive semi-definiteness of the covariance matrix. Unfortunately, under rationality, this is not consistent with the logical decline of variances and covariances in </w:t>
      </w:r>
      <w:r w:rsidRPr="007F7BB1">
        <w:rPr>
          <w:rFonts w:ascii="Times New Roman" w:hAnsi="Times New Roman" w:cs="Times New Roman"/>
          <w:i/>
          <w:lang w:val="en-US"/>
        </w:rPr>
        <w:t xml:space="preserve">b </w:t>
      </w:r>
      <w:r w:rsidRPr="007F7BB1">
        <w:rPr>
          <w:rFonts w:ascii="Times New Roman" w:hAnsi="Times New Roman" w:cs="Times New Roman"/>
          <w:lang w:val="en-US"/>
        </w:rPr>
        <w:t xml:space="preserve">and </w:t>
      </w:r>
      <w:r w:rsidRPr="007F7BB1">
        <w:rPr>
          <w:rFonts w:ascii="Times New Roman" w:hAnsi="Times New Roman" w:cs="Times New Roman"/>
          <w:i/>
          <w:lang w:val="en-US"/>
        </w:rPr>
        <w:t>c</w:t>
      </w:r>
      <w:r w:rsidRPr="007F7BB1">
        <w:rPr>
          <w:rFonts w:ascii="Times New Roman" w:hAnsi="Times New Roman" w:cs="Times New Roman"/>
          <w:lang w:val="en-US"/>
        </w:rPr>
        <w:t xml:space="preserve"> as the target date is approached.” (Davies and Lahiri, 1995, 212)</w:t>
      </w:r>
    </w:p>
  </w:footnote>
  <w:footnote w:id="4">
    <w:p w:rsidR="00410BB8" w:rsidRPr="00E759C9" w:rsidRDefault="00410BB8" w:rsidP="00E759C9">
      <w:pPr>
        <w:pStyle w:val="Textodenotaderodap"/>
        <w:jc w:val="both"/>
        <w:rPr>
          <w:rFonts w:ascii="Times New Roman" w:hAnsi="Times New Roman" w:cs="Times New Roman"/>
          <w:lang w:val="en-US"/>
        </w:rPr>
      </w:pPr>
      <w:r w:rsidRPr="00E759C9">
        <w:rPr>
          <w:rStyle w:val="Refdenotaderodap"/>
          <w:rFonts w:ascii="Times New Roman" w:hAnsi="Times New Roman" w:cs="Times New Roman"/>
        </w:rPr>
        <w:footnoteRef/>
      </w:r>
      <w:r w:rsidRPr="00E759C9">
        <w:rPr>
          <w:rFonts w:ascii="Times New Roman" w:hAnsi="Times New Roman" w:cs="Times New Roman"/>
          <w:lang w:val="en-US"/>
        </w:rPr>
        <w:t xml:space="preserve"> Regarding the adoption of inflation targeting in Brazil and the role of the credibility guiding private-sector decision makers’ expectations about future inflation, see de Mendonça (2007).</w:t>
      </w:r>
    </w:p>
  </w:footnote>
  <w:footnote w:id="5">
    <w:p w:rsidR="00410BB8" w:rsidRPr="00716979" w:rsidRDefault="00410BB8">
      <w:pPr>
        <w:pStyle w:val="Textodenotaderodap"/>
        <w:rPr>
          <w:rFonts w:ascii="Times New Roman" w:hAnsi="Times New Roman" w:cs="Times New Roman"/>
          <w:lang w:val="en-US"/>
        </w:rPr>
      </w:pPr>
      <w:r>
        <w:rPr>
          <w:rStyle w:val="Refdenotaderodap"/>
        </w:rPr>
        <w:footnoteRef/>
      </w:r>
      <w:r w:rsidRPr="004A4B3E">
        <w:rPr>
          <w:lang w:val="en-US"/>
        </w:rPr>
        <w:t xml:space="preserve"> </w:t>
      </w:r>
      <w:r w:rsidRPr="00716979">
        <w:rPr>
          <w:rFonts w:ascii="Times New Roman" w:hAnsi="Times New Roman" w:cs="Times New Roman"/>
          <w:lang w:val="en-US"/>
        </w:rPr>
        <w:t>We consider a level of 5% significance in all estimations.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246"/>
    <w:multiLevelType w:val="multilevel"/>
    <w:tmpl w:val="04160025"/>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19503F7C"/>
    <w:multiLevelType w:val="hybridMultilevel"/>
    <w:tmpl w:val="968AD140"/>
    <w:lvl w:ilvl="0" w:tplc="FB1CFAEA">
      <w:start w:val="5"/>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96F40B6"/>
    <w:multiLevelType w:val="hybridMultilevel"/>
    <w:tmpl w:val="CF96571A"/>
    <w:lvl w:ilvl="0" w:tplc="0D2CD200">
      <w:start w:val="5"/>
      <w:numFmt w:val="bullet"/>
      <w:lvlText w:val=""/>
      <w:lvlJc w:val="left"/>
      <w:pPr>
        <w:ind w:left="756" w:hanging="396"/>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B453684"/>
    <w:multiLevelType w:val="hybridMultilevel"/>
    <w:tmpl w:val="55AE7C64"/>
    <w:lvl w:ilvl="0" w:tplc="AB4C33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E86729"/>
    <w:multiLevelType w:val="hybridMultilevel"/>
    <w:tmpl w:val="A1A22F7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3C500579"/>
    <w:multiLevelType w:val="hybridMultilevel"/>
    <w:tmpl w:val="3C90ACF8"/>
    <w:lvl w:ilvl="0" w:tplc="53A4485A">
      <w:numFmt w:val="bullet"/>
      <w:lvlText w:val=""/>
      <w:lvlJc w:val="left"/>
      <w:pPr>
        <w:tabs>
          <w:tab w:val="num" w:pos="1638"/>
        </w:tabs>
        <w:ind w:left="1638" w:hanging="930"/>
      </w:pPr>
      <w:rPr>
        <w:rFonts w:ascii="Symbol" w:eastAsia="Times New Roman" w:hAnsi="Symbol" w:cs="Times New Roman" w:hint="default"/>
      </w:rPr>
    </w:lvl>
    <w:lvl w:ilvl="1" w:tplc="04160003" w:tentative="1">
      <w:start w:val="1"/>
      <w:numFmt w:val="bullet"/>
      <w:lvlText w:val="o"/>
      <w:lvlJc w:val="left"/>
      <w:pPr>
        <w:tabs>
          <w:tab w:val="num" w:pos="1788"/>
        </w:tabs>
        <w:ind w:left="1788" w:hanging="360"/>
      </w:pPr>
      <w:rPr>
        <w:rFonts w:ascii="Courier New" w:hAnsi="Courier New" w:cs="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cs="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cs="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6">
    <w:nsid w:val="4BD3338B"/>
    <w:multiLevelType w:val="hybridMultilevel"/>
    <w:tmpl w:val="90B04E5A"/>
    <w:lvl w:ilvl="0" w:tplc="D36C5BC2">
      <w:start w:val="5"/>
      <w:numFmt w:val="bullet"/>
      <w:lvlText w:val=""/>
      <w:lvlJc w:val="left"/>
      <w:pPr>
        <w:ind w:left="756" w:hanging="396"/>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63A7366"/>
    <w:multiLevelType w:val="multilevel"/>
    <w:tmpl w:val="D764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A745AE"/>
    <w:rsid w:val="0000127A"/>
    <w:rsid w:val="000071CD"/>
    <w:rsid w:val="00013A75"/>
    <w:rsid w:val="000178AE"/>
    <w:rsid w:val="00020284"/>
    <w:rsid w:val="00027334"/>
    <w:rsid w:val="00030F8C"/>
    <w:rsid w:val="00032A08"/>
    <w:rsid w:val="000331D0"/>
    <w:rsid w:val="00035A6F"/>
    <w:rsid w:val="000375BB"/>
    <w:rsid w:val="00040B68"/>
    <w:rsid w:val="00041A39"/>
    <w:rsid w:val="000437D3"/>
    <w:rsid w:val="00043F7D"/>
    <w:rsid w:val="00046349"/>
    <w:rsid w:val="00052543"/>
    <w:rsid w:val="00054A5D"/>
    <w:rsid w:val="00056AAE"/>
    <w:rsid w:val="0006081A"/>
    <w:rsid w:val="000649B0"/>
    <w:rsid w:val="00071788"/>
    <w:rsid w:val="000734F8"/>
    <w:rsid w:val="000804E5"/>
    <w:rsid w:val="0008075D"/>
    <w:rsid w:val="00080BEB"/>
    <w:rsid w:val="000863BE"/>
    <w:rsid w:val="00086C7D"/>
    <w:rsid w:val="00095F6E"/>
    <w:rsid w:val="0009649B"/>
    <w:rsid w:val="0009657B"/>
    <w:rsid w:val="00097869"/>
    <w:rsid w:val="0009788E"/>
    <w:rsid w:val="000A0D08"/>
    <w:rsid w:val="000A2303"/>
    <w:rsid w:val="000A3226"/>
    <w:rsid w:val="000A5D1E"/>
    <w:rsid w:val="000A672F"/>
    <w:rsid w:val="000B14F3"/>
    <w:rsid w:val="000B3B51"/>
    <w:rsid w:val="000B779E"/>
    <w:rsid w:val="000C01C0"/>
    <w:rsid w:val="000C1A63"/>
    <w:rsid w:val="000C4B8A"/>
    <w:rsid w:val="000C4BD0"/>
    <w:rsid w:val="000D3327"/>
    <w:rsid w:val="000E0D39"/>
    <w:rsid w:val="000E4EAC"/>
    <w:rsid w:val="000F0298"/>
    <w:rsid w:val="000F112F"/>
    <w:rsid w:val="000F234B"/>
    <w:rsid w:val="000F27FD"/>
    <w:rsid w:val="000F2CA0"/>
    <w:rsid w:val="000F5E8B"/>
    <w:rsid w:val="000F742C"/>
    <w:rsid w:val="000F79C6"/>
    <w:rsid w:val="0010060D"/>
    <w:rsid w:val="00103925"/>
    <w:rsid w:val="00105F4E"/>
    <w:rsid w:val="00122E51"/>
    <w:rsid w:val="00124104"/>
    <w:rsid w:val="0012454B"/>
    <w:rsid w:val="00124FC1"/>
    <w:rsid w:val="00133E0F"/>
    <w:rsid w:val="00134C87"/>
    <w:rsid w:val="00136DD4"/>
    <w:rsid w:val="0014667A"/>
    <w:rsid w:val="001559DE"/>
    <w:rsid w:val="00165B4C"/>
    <w:rsid w:val="00167E29"/>
    <w:rsid w:val="00171643"/>
    <w:rsid w:val="00171648"/>
    <w:rsid w:val="00171BC5"/>
    <w:rsid w:val="00173E64"/>
    <w:rsid w:val="00177708"/>
    <w:rsid w:val="0018073D"/>
    <w:rsid w:val="001845BC"/>
    <w:rsid w:val="001853F9"/>
    <w:rsid w:val="00190271"/>
    <w:rsid w:val="001909CF"/>
    <w:rsid w:val="00194FE0"/>
    <w:rsid w:val="001A1657"/>
    <w:rsid w:val="001A4DFB"/>
    <w:rsid w:val="001A5118"/>
    <w:rsid w:val="001A7C5E"/>
    <w:rsid w:val="001B1FFA"/>
    <w:rsid w:val="001B6C67"/>
    <w:rsid w:val="001B723B"/>
    <w:rsid w:val="001C1B8E"/>
    <w:rsid w:val="001C38DB"/>
    <w:rsid w:val="001C517B"/>
    <w:rsid w:val="001C61C9"/>
    <w:rsid w:val="001D0DE5"/>
    <w:rsid w:val="001D53C3"/>
    <w:rsid w:val="001D626A"/>
    <w:rsid w:val="001D749A"/>
    <w:rsid w:val="001E3171"/>
    <w:rsid w:val="001E417C"/>
    <w:rsid w:val="001E5079"/>
    <w:rsid w:val="001F018F"/>
    <w:rsid w:val="001F0A61"/>
    <w:rsid w:val="001F22B7"/>
    <w:rsid w:val="001F6562"/>
    <w:rsid w:val="00206374"/>
    <w:rsid w:val="00210C30"/>
    <w:rsid w:val="002117F8"/>
    <w:rsid w:val="00215D58"/>
    <w:rsid w:val="00222897"/>
    <w:rsid w:val="00225755"/>
    <w:rsid w:val="00230371"/>
    <w:rsid w:val="00230A85"/>
    <w:rsid w:val="002341F2"/>
    <w:rsid w:val="00240430"/>
    <w:rsid w:val="00241F16"/>
    <w:rsid w:val="002427DC"/>
    <w:rsid w:val="0024409F"/>
    <w:rsid w:val="002477C5"/>
    <w:rsid w:val="00250C93"/>
    <w:rsid w:val="00251637"/>
    <w:rsid w:val="002723BA"/>
    <w:rsid w:val="00273A40"/>
    <w:rsid w:val="00274123"/>
    <w:rsid w:val="002753C3"/>
    <w:rsid w:val="00275F4E"/>
    <w:rsid w:val="0027713F"/>
    <w:rsid w:val="0028005C"/>
    <w:rsid w:val="00286AB7"/>
    <w:rsid w:val="00287D1B"/>
    <w:rsid w:val="00291C6F"/>
    <w:rsid w:val="00293174"/>
    <w:rsid w:val="00294D09"/>
    <w:rsid w:val="0029513F"/>
    <w:rsid w:val="0029762E"/>
    <w:rsid w:val="002A4BED"/>
    <w:rsid w:val="002B37CC"/>
    <w:rsid w:val="002B5363"/>
    <w:rsid w:val="002B5D8C"/>
    <w:rsid w:val="002B64FE"/>
    <w:rsid w:val="002B7B18"/>
    <w:rsid w:val="002C05D3"/>
    <w:rsid w:val="002C2890"/>
    <w:rsid w:val="002C4A84"/>
    <w:rsid w:val="002C7B58"/>
    <w:rsid w:val="002F175B"/>
    <w:rsid w:val="002F3889"/>
    <w:rsid w:val="002F4A74"/>
    <w:rsid w:val="002F5532"/>
    <w:rsid w:val="00314C03"/>
    <w:rsid w:val="00315319"/>
    <w:rsid w:val="00323AD9"/>
    <w:rsid w:val="003243EC"/>
    <w:rsid w:val="00327701"/>
    <w:rsid w:val="0033008D"/>
    <w:rsid w:val="00331193"/>
    <w:rsid w:val="00333860"/>
    <w:rsid w:val="00340292"/>
    <w:rsid w:val="003412C4"/>
    <w:rsid w:val="00346740"/>
    <w:rsid w:val="00347E98"/>
    <w:rsid w:val="00350ADF"/>
    <w:rsid w:val="003514F6"/>
    <w:rsid w:val="0036645B"/>
    <w:rsid w:val="00367005"/>
    <w:rsid w:val="00373C71"/>
    <w:rsid w:val="0037509E"/>
    <w:rsid w:val="003811DD"/>
    <w:rsid w:val="003863D2"/>
    <w:rsid w:val="003910FC"/>
    <w:rsid w:val="00391A29"/>
    <w:rsid w:val="003930DB"/>
    <w:rsid w:val="00393469"/>
    <w:rsid w:val="0039490A"/>
    <w:rsid w:val="00396152"/>
    <w:rsid w:val="003A5527"/>
    <w:rsid w:val="003B0068"/>
    <w:rsid w:val="003B3BBD"/>
    <w:rsid w:val="003C04BD"/>
    <w:rsid w:val="003C194E"/>
    <w:rsid w:val="003C2795"/>
    <w:rsid w:val="003C35C7"/>
    <w:rsid w:val="003D0C11"/>
    <w:rsid w:val="003D24A4"/>
    <w:rsid w:val="003D39AB"/>
    <w:rsid w:val="003D672B"/>
    <w:rsid w:val="003E054A"/>
    <w:rsid w:val="003E0886"/>
    <w:rsid w:val="003E2879"/>
    <w:rsid w:val="003E73BA"/>
    <w:rsid w:val="003E7EDB"/>
    <w:rsid w:val="003F0331"/>
    <w:rsid w:val="003F1674"/>
    <w:rsid w:val="003F17E6"/>
    <w:rsid w:val="003F586B"/>
    <w:rsid w:val="003F5F42"/>
    <w:rsid w:val="003F71EE"/>
    <w:rsid w:val="004009BE"/>
    <w:rsid w:val="00402DAC"/>
    <w:rsid w:val="0040795F"/>
    <w:rsid w:val="0041053C"/>
    <w:rsid w:val="00410BB8"/>
    <w:rsid w:val="0041462D"/>
    <w:rsid w:val="0041506E"/>
    <w:rsid w:val="0041734D"/>
    <w:rsid w:val="00425CD8"/>
    <w:rsid w:val="00435EA7"/>
    <w:rsid w:val="00437663"/>
    <w:rsid w:val="00451EFA"/>
    <w:rsid w:val="00452B0E"/>
    <w:rsid w:val="00454782"/>
    <w:rsid w:val="004601C8"/>
    <w:rsid w:val="00460F51"/>
    <w:rsid w:val="004618F6"/>
    <w:rsid w:val="00461B94"/>
    <w:rsid w:val="004668FB"/>
    <w:rsid w:val="00466B2E"/>
    <w:rsid w:val="004672F7"/>
    <w:rsid w:val="00467B4B"/>
    <w:rsid w:val="00471C67"/>
    <w:rsid w:val="004729E3"/>
    <w:rsid w:val="00473707"/>
    <w:rsid w:val="00477A3C"/>
    <w:rsid w:val="004818A7"/>
    <w:rsid w:val="004842A4"/>
    <w:rsid w:val="00484F64"/>
    <w:rsid w:val="004924BF"/>
    <w:rsid w:val="0049349E"/>
    <w:rsid w:val="004A02CE"/>
    <w:rsid w:val="004A1281"/>
    <w:rsid w:val="004A3C61"/>
    <w:rsid w:val="004A4B3E"/>
    <w:rsid w:val="004A660F"/>
    <w:rsid w:val="004B2159"/>
    <w:rsid w:val="004B24D9"/>
    <w:rsid w:val="004B45A7"/>
    <w:rsid w:val="004B5647"/>
    <w:rsid w:val="004C09FA"/>
    <w:rsid w:val="004C16E1"/>
    <w:rsid w:val="004C2CFF"/>
    <w:rsid w:val="004C335B"/>
    <w:rsid w:val="004C347B"/>
    <w:rsid w:val="004C65D5"/>
    <w:rsid w:val="004D7D7E"/>
    <w:rsid w:val="004E1259"/>
    <w:rsid w:val="004E2D0F"/>
    <w:rsid w:val="004F38A3"/>
    <w:rsid w:val="004F4659"/>
    <w:rsid w:val="004F7205"/>
    <w:rsid w:val="005013F1"/>
    <w:rsid w:val="00503365"/>
    <w:rsid w:val="005104E3"/>
    <w:rsid w:val="0051519E"/>
    <w:rsid w:val="0052084B"/>
    <w:rsid w:val="00525F20"/>
    <w:rsid w:val="00530EA7"/>
    <w:rsid w:val="00534A71"/>
    <w:rsid w:val="0053570D"/>
    <w:rsid w:val="005365AB"/>
    <w:rsid w:val="00536F6F"/>
    <w:rsid w:val="0054395F"/>
    <w:rsid w:val="00543A85"/>
    <w:rsid w:val="005450C4"/>
    <w:rsid w:val="0055108A"/>
    <w:rsid w:val="005528E8"/>
    <w:rsid w:val="00554139"/>
    <w:rsid w:val="00554F18"/>
    <w:rsid w:val="00561462"/>
    <w:rsid w:val="00561DA7"/>
    <w:rsid w:val="00564547"/>
    <w:rsid w:val="00571450"/>
    <w:rsid w:val="00571C2C"/>
    <w:rsid w:val="005746AE"/>
    <w:rsid w:val="00584418"/>
    <w:rsid w:val="005847A8"/>
    <w:rsid w:val="00585FDB"/>
    <w:rsid w:val="005871C9"/>
    <w:rsid w:val="00587B09"/>
    <w:rsid w:val="00591904"/>
    <w:rsid w:val="0059435B"/>
    <w:rsid w:val="005A0AC9"/>
    <w:rsid w:val="005A0EC6"/>
    <w:rsid w:val="005A2222"/>
    <w:rsid w:val="005A3785"/>
    <w:rsid w:val="005A54F4"/>
    <w:rsid w:val="005A7ECB"/>
    <w:rsid w:val="005B10E2"/>
    <w:rsid w:val="005B3691"/>
    <w:rsid w:val="005B3807"/>
    <w:rsid w:val="005B724E"/>
    <w:rsid w:val="005C0BE7"/>
    <w:rsid w:val="005C26A6"/>
    <w:rsid w:val="005C5868"/>
    <w:rsid w:val="005C7D66"/>
    <w:rsid w:val="005D473E"/>
    <w:rsid w:val="005D68E6"/>
    <w:rsid w:val="005E31DB"/>
    <w:rsid w:val="005E6DF7"/>
    <w:rsid w:val="005F7F6F"/>
    <w:rsid w:val="00601278"/>
    <w:rsid w:val="0060669A"/>
    <w:rsid w:val="00613E85"/>
    <w:rsid w:val="00615BB8"/>
    <w:rsid w:val="00616D4C"/>
    <w:rsid w:val="00620E1A"/>
    <w:rsid w:val="00625457"/>
    <w:rsid w:val="00625629"/>
    <w:rsid w:val="006272A4"/>
    <w:rsid w:val="006314B3"/>
    <w:rsid w:val="00633B4B"/>
    <w:rsid w:val="00635955"/>
    <w:rsid w:val="0063650E"/>
    <w:rsid w:val="00636ABE"/>
    <w:rsid w:val="00641570"/>
    <w:rsid w:val="0064205B"/>
    <w:rsid w:val="00646D48"/>
    <w:rsid w:val="00650DC8"/>
    <w:rsid w:val="00651CBF"/>
    <w:rsid w:val="0066095E"/>
    <w:rsid w:val="006629AE"/>
    <w:rsid w:val="00664C27"/>
    <w:rsid w:val="00673D8B"/>
    <w:rsid w:val="006837BF"/>
    <w:rsid w:val="006839F7"/>
    <w:rsid w:val="00683CEE"/>
    <w:rsid w:val="006859C6"/>
    <w:rsid w:val="00691381"/>
    <w:rsid w:val="0069286B"/>
    <w:rsid w:val="006973C7"/>
    <w:rsid w:val="0069777B"/>
    <w:rsid w:val="006A19AF"/>
    <w:rsid w:val="006A1F87"/>
    <w:rsid w:val="006A3BB2"/>
    <w:rsid w:val="006A4D2C"/>
    <w:rsid w:val="006A6FEC"/>
    <w:rsid w:val="006B1767"/>
    <w:rsid w:val="006B4146"/>
    <w:rsid w:val="006B59BA"/>
    <w:rsid w:val="006B70AA"/>
    <w:rsid w:val="006C58CF"/>
    <w:rsid w:val="006C6A74"/>
    <w:rsid w:val="006D0239"/>
    <w:rsid w:val="006D1BE1"/>
    <w:rsid w:val="006D1DF4"/>
    <w:rsid w:val="006D23AA"/>
    <w:rsid w:val="006D2EF8"/>
    <w:rsid w:val="006D59D4"/>
    <w:rsid w:val="006E049D"/>
    <w:rsid w:val="006F1722"/>
    <w:rsid w:val="006F2332"/>
    <w:rsid w:val="006F473B"/>
    <w:rsid w:val="006F4BCF"/>
    <w:rsid w:val="006F4C7B"/>
    <w:rsid w:val="006F79A8"/>
    <w:rsid w:val="00700BA0"/>
    <w:rsid w:val="00702255"/>
    <w:rsid w:val="0070427B"/>
    <w:rsid w:val="007045E2"/>
    <w:rsid w:val="007164F7"/>
    <w:rsid w:val="00716979"/>
    <w:rsid w:val="00716C72"/>
    <w:rsid w:val="00722278"/>
    <w:rsid w:val="00725797"/>
    <w:rsid w:val="007261E0"/>
    <w:rsid w:val="00730640"/>
    <w:rsid w:val="007324E2"/>
    <w:rsid w:val="00733E5D"/>
    <w:rsid w:val="007372BD"/>
    <w:rsid w:val="00740FE6"/>
    <w:rsid w:val="00743040"/>
    <w:rsid w:val="00743231"/>
    <w:rsid w:val="007463FE"/>
    <w:rsid w:val="00752B48"/>
    <w:rsid w:val="00754D61"/>
    <w:rsid w:val="00760BDF"/>
    <w:rsid w:val="007619B3"/>
    <w:rsid w:val="00762C92"/>
    <w:rsid w:val="00764A4B"/>
    <w:rsid w:val="00764F46"/>
    <w:rsid w:val="00776C07"/>
    <w:rsid w:val="00781855"/>
    <w:rsid w:val="00785236"/>
    <w:rsid w:val="007857C9"/>
    <w:rsid w:val="0078589E"/>
    <w:rsid w:val="007868A5"/>
    <w:rsid w:val="007875CD"/>
    <w:rsid w:val="007877A7"/>
    <w:rsid w:val="00792869"/>
    <w:rsid w:val="00794F28"/>
    <w:rsid w:val="0079560B"/>
    <w:rsid w:val="007A249A"/>
    <w:rsid w:val="007A50CF"/>
    <w:rsid w:val="007A6CDB"/>
    <w:rsid w:val="007B52D6"/>
    <w:rsid w:val="007B778A"/>
    <w:rsid w:val="007C2745"/>
    <w:rsid w:val="007C461F"/>
    <w:rsid w:val="007C6951"/>
    <w:rsid w:val="007C6E66"/>
    <w:rsid w:val="007C7A01"/>
    <w:rsid w:val="007C7C6A"/>
    <w:rsid w:val="007D4574"/>
    <w:rsid w:val="007E13A3"/>
    <w:rsid w:val="007E4470"/>
    <w:rsid w:val="007E6F30"/>
    <w:rsid w:val="007F2BFC"/>
    <w:rsid w:val="007F3753"/>
    <w:rsid w:val="007F5CF1"/>
    <w:rsid w:val="007F7BB1"/>
    <w:rsid w:val="00803BC1"/>
    <w:rsid w:val="008126E9"/>
    <w:rsid w:val="00824B7D"/>
    <w:rsid w:val="00825BA4"/>
    <w:rsid w:val="008266F3"/>
    <w:rsid w:val="0083180D"/>
    <w:rsid w:val="0083316C"/>
    <w:rsid w:val="008351D4"/>
    <w:rsid w:val="00837102"/>
    <w:rsid w:val="00844A0D"/>
    <w:rsid w:val="00846832"/>
    <w:rsid w:val="008478EB"/>
    <w:rsid w:val="00847928"/>
    <w:rsid w:val="00852DD9"/>
    <w:rsid w:val="00852E02"/>
    <w:rsid w:val="008530BC"/>
    <w:rsid w:val="00855C39"/>
    <w:rsid w:val="00855DF5"/>
    <w:rsid w:val="00857B39"/>
    <w:rsid w:val="00861CC7"/>
    <w:rsid w:val="00870AAD"/>
    <w:rsid w:val="008711E5"/>
    <w:rsid w:val="0087232B"/>
    <w:rsid w:val="00875DCF"/>
    <w:rsid w:val="00877BF1"/>
    <w:rsid w:val="0088121A"/>
    <w:rsid w:val="00881BA9"/>
    <w:rsid w:val="008846A2"/>
    <w:rsid w:val="00886F2A"/>
    <w:rsid w:val="00887FEB"/>
    <w:rsid w:val="00893D98"/>
    <w:rsid w:val="0089663A"/>
    <w:rsid w:val="008A2C37"/>
    <w:rsid w:val="008A5481"/>
    <w:rsid w:val="008A5570"/>
    <w:rsid w:val="008B0527"/>
    <w:rsid w:val="008B140C"/>
    <w:rsid w:val="008B4953"/>
    <w:rsid w:val="008B6ACF"/>
    <w:rsid w:val="008C1087"/>
    <w:rsid w:val="008C35A7"/>
    <w:rsid w:val="008C407B"/>
    <w:rsid w:val="008D060A"/>
    <w:rsid w:val="008D0959"/>
    <w:rsid w:val="008D1537"/>
    <w:rsid w:val="008D18C6"/>
    <w:rsid w:val="008D22DE"/>
    <w:rsid w:val="008D368D"/>
    <w:rsid w:val="008D5264"/>
    <w:rsid w:val="008D5F10"/>
    <w:rsid w:val="008E5597"/>
    <w:rsid w:val="008F3E93"/>
    <w:rsid w:val="008F4D63"/>
    <w:rsid w:val="00907A78"/>
    <w:rsid w:val="00907AB4"/>
    <w:rsid w:val="00913E00"/>
    <w:rsid w:val="00914588"/>
    <w:rsid w:val="0091620A"/>
    <w:rsid w:val="0091797E"/>
    <w:rsid w:val="009209F9"/>
    <w:rsid w:val="00923F09"/>
    <w:rsid w:val="00924458"/>
    <w:rsid w:val="009337AE"/>
    <w:rsid w:val="009338CC"/>
    <w:rsid w:val="00935BB1"/>
    <w:rsid w:val="00947E00"/>
    <w:rsid w:val="009512A5"/>
    <w:rsid w:val="00952901"/>
    <w:rsid w:val="0095306F"/>
    <w:rsid w:val="009538FD"/>
    <w:rsid w:val="009561C4"/>
    <w:rsid w:val="009565C4"/>
    <w:rsid w:val="00957BC0"/>
    <w:rsid w:val="00961E51"/>
    <w:rsid w:val="00965DFC"/>
    <w:rsid w:val="00966EA7"/>
    <w:rsid w:val="00967B4A"/>
    <w:rsid w:val="00971465"/>
    <w:rsid w:val="00972EA6"/>
    <w:rsid w:val="009743FB"/>
    <w:rsid w:val="009824A7"/>
    <w:rsid w:val="0098326B"/>
    <w:rsid w:val="00986279"/>
    <w:rsid w:val="00991FC6"/>
    <w:rsid w:val="00992533"/>
    <w:rsid w:val="009A138F"/>
    <w:rsid w:val="009A1E75"/>
    <w:rsid w:val="009A5ADD"/>
    <w:rsid w:val="009B161D"/>
    <w:rsid w:val="009B21D4"/>
    <w:rsid w:val="009C2411"/>
    <w:rsid w:val="009C3B18"/>
    <w:rsid w:val="009D336E"/>
    <w:rsid w:val="009D3EEA"/>
    <w:rsid w:val="009E0DAD"/>
    <w:rsid w:val="009E1845"/>
    <w:rsid w:val="009E292E"/>
    <w:rsid w:val="009E2C1F"/>
    <w:rsid w:val="009E4F8F"/>
    <w:rsid w:val="009E62EC"/>
    <w:rsid w:val="009F0782"/>
    <w:rsid w:val="00A04813"/>
    <w:rsid w:val="00A10ACF"/>
    <w:rsid w:val="00A116EA"/>
    <w:rsid w:val="00A13708"/>
    <w:rsid w:val="00A16D81"/>
    <w:rsid w:val="00A21202"/>
    <w:rsid w:val="00A24913"/>
    <w:rsid w:val="00A26835"/>
    <w:rsid w:val="00A26ED8"/>
    <w:rsid w:val="00A304AF"/>
    <w:rsid w:val="00A30B92"/>
    <w:rsid w:val="00A32CFF"/>
    <w:rsid w:val="00A3532C"/>
    <w:rsid w:val="00A36C2C"/>
    <w:rsid w:val="00A401E0"/>
    <w:rsid w:val="00A42CBF"/>
    <w:rsid w:val="00A43CCA"/>
    <w:rsid w:val="00A511E9"/>
    <w:rsid w:val="00A53995"/>
    <w:rsid w:val="00A539B3"/>
    <w:rsid w:val="00A5502D"/>
    <w:rsid w:val="00A574AD"/>
    <w:rsid w:val="00A60A57"/>
    <w:rsid w:val="00A634E7"/>
    <w:rsid w:val="00A659CB"/>
    <w:rsid w:val="00A71423"/>
    <w:rsid w:val="00A735B7"/>
    <w:rsid w:val="00A74086"/>
    <w:rsid w:val="00A745AE"/>
    <w:rsid w:val="00A82B58"/>
    <w:rsid w:val="00A84774"/>
    <w:rsid w:val="00A84928"/>
    <w:rsid w:val="00A85879"/>
    <w:rsid w:val="00A8590F"/>
    <w:rsid w:val="00A87E28"/>
    <w:rsid w:val="00A94309"/>
    <w:rsid w:val="00AA0DDD"/>
    <w:rsid w:val="00AA123B"/>
    <w:rsid w:val="00AA36CE"/>
    <w:rsid w:val="00AB3058"/>
    <w:rsid w:val="00AB34AB"/>
    <w:rsid w:val="00AC7954"/>
    <w:rsid w:val="00AD23FF"/>
    <w:rsid w:val="00AD32D1"/>
    <w:rsid w:val="00AD3423"/>
    <w:rsid w:val="00AD3BFF"/>
    <w:rsid w:val="00AD5425"/>
    <w:rsid w:val="00AE0FB4"/>
    <w:rsid w:val="00AF449F"/>
    <w:rsid w:val="00AF4740"/>
    <w:rsid w:val="00AF6CE5"/>
    <w:rsid w:val="00B02D99"/>
    <w:rsid w:val="00B06934"/>
    <w:rsid w:val="00B0730C"/>
    <w:rsid w:val="00B26BF0"/>
    <w:rsid w:val="00B32A22"/>
    <w:rsid w:val="00B37661"/>
    <w:rsid w:val="00B40021"/>
    <w:rsid w:val="00B4145C"/>
    <w:rsid w:val="00B45E5E"/>
    <w:rsid w:val="00B47673"/>
    <w:rsid w:val="00B47B16"/>
    <w:rsid w:val="00B51F03"/>
    <w:rsid w:val="00B55108"/>
    <w:rsid w:val="00B63541"/>
    <w:rsid w:val="00B63C6A"/>
    <w:rsid w:val="00B64182"/>
    <w:rsid w:val="00B644ED"/>
    <w:rsid w:val="00B67E79"/>
    <w:rsid w:val="00B720AD"/>
    <w:rsid w:val="00B76C3F"/>
    <w:rsid w:val="00B7768E"/>
    <w:rsid w:val="00B8650D"/>
    <w:rsid w:val="00B87ACF"/>
    <w:rsid w:val="00B90FCE"/>
    <w:rsid w:val="00B92475"/>
    <w:rsid w:val="00B9292C"/>
    <w:rsid w:val="00B92941"/>
    <w:rsid w:val="00B92A31"/>
    <w:rsid w:val="00B94208"/>
    <w:rsid w:val="00B947A8"/>
    <w:rsid w:val="00B948D5"/>
    <w:rsid w:val="00BA120B"/>
    <w:rsid w:val="00BA275F"/>
    <w:rsid w:val="00BA397A"/>
    <w:rsid w:val="00BA410A"/>
    <w:rsid w:val="00BA576E"/>
    <w:rsid w:val="00BA6667"/>
    <w:rsid w:val="00BA6920"/>
    <w:rsid w:val="00BB1071"/>
    <w:rsid w:val="00BB295D"/>
    <w:rsid w:val="00BB4BC9"/>
    <w:rsid w:val="00BC08EC"/>
    <w:rsid w:val="00BC0BB3"/>
    <w:rsid w:val="00BC6325"/>
    <w:rsid w:val="00BC6FC6"/>
    <w:rsid w:val="00BC7599"/>
    <w:rsid w:val="00BD39CC"/>
    <w:rsid w:val="00BD4986"/>
    <w:rsid w:val="00BD56BB"/>
    <w:rsid w:val="00BD58BC"/>
    <w:rsid w:val="00BF04C5"/>
    <w:rsid w:val="00BF2151"/>
    <w:rsid w:val="00BF2A9F"/>
    <w:rsid w:val="00BF2F51"/>
    <w:rsid w:val="00BF682C"/>
    <w:rsid w:val="00C00BFE"/>
    <w:rsid w:val="00C019C9"/>
    <w:rsid w:val="00C04935"/>
    <w:rsid w:val="00C0594F"/>
    <w:rsid w:val="00C06C7E"/>
    <w:rsid w:val="00C07CAC"/>
    <w:rsid w:val="00C106B3"/>
    <w:rsid w:val="00C118FA"/>
    <w:rsid w:val="00C201BC"/>
    <w:rsid w:val="00C244B6"/>
    <w:rsid w:val="00C244DA"/>
    <w:rsid w:val="00C262D2"/>
    <w:rsid w:val="00C327C0"/>
    <w:rsid w:val="00C37D9A"/>
    <w:rsid w:val="00C406C8"/>
    <w:rsid w:val="00C4124C"/>
    <w:rsid w:val="00C42E10"/>
    <w:rsid w:val="00C45C4D"/>
    <w:rsid w:val="00C460D9"/>
    <w:rsid w:val="00C510DB"/>
    <w:rsid w:val="00C57752"/>
    <w:rsid w:val="00C64777"/>
    <w:rsid w:val="00C65B00"/>
    <w:rsid w:val="00C66588"/>
    <w:rsid w:val="00C6762A"/>
    <w:rsid w:val="00C70815"/>
    <w:rsid w:val="00C718DF"/>
    <w:rsid w:val="00C7498D"/>
    <w:rsid w:val="00C755F5"/>
    <w:rsid w:val="00C80822"/>
    <w:rsid w:val="00C84F83"/>
    <w:rsid w:val="00C86DA7"/>
    <w:rsid w:val="00C9008E"/>
    <w:rsid w:val="00C921E1"/>
    <w:rsid w:val="00C925D5"/>
    <w:rsid w:val="00C931C9"/>
    <w:rsid w:val="00C93B86"/>
    <w:rsid w:val="00CA38B2"/>
    <w:rsid w:val="00CA47FD"/>
    <w:rsid w:val="00CA6443"/>
    <w:rsid w:val="00CB0849"/>
    <w:rsid w:val="00CC3E3F"/>
    <w:rsid w:val="00CD2D87"/>
    <w:rsid w:val="00CD527F"/>
    <w:rsid w:val="00CE0C99"/>
    <w:rsid w:val="00CE28BC"/>
    <w:rsid w:val="00CE3603"/>
    <w:rsid w:val="00CE78F6"/>
    <w:rsid w:val="00CF06D5"/>
    <w:rsid w:val="00CF3499"/>
    <w:rsid w:val="00CF7CEF"/>
    <w:rsid w:val="00D075F3"/>
    <w:rsid w:val="00D11911"/>
    <w:rsid w:val="00D14585"/>
    <w:rsid w:val="00D2029A"/>
    <w:rsid w:val="00D21158"/>
    <w:rsid w:val="00D22D3C"/>
    <w:rsid w:val="00D23649"/>
    <w:rsid w:val="00D26679"/>
    <w:rsid w:val="00D30E12"/>
    <w:rsid w:val="00D33BEE"/>
    <w:rsid w:val="00D35377"/>
    <w:rsid w:val="00D4040D"/>
    <w:rsid w:val="00D4772E"/>
    <w:rsid w:val="00D50FC4"/>
    <w:rsid w:val="00D51709"/>
    <w:rsid w:val="00D52B4B"/>
    <w:rsid w:val="00D54EB8"/>
    <w:rsid w:val="00D67A94"/>
    <w:rsid w:val="00D70B69"/>
    <w:rsid w:val="00D73600"/>
    <w:rsid w:val="00D77CAA"/>
    <w:rsid w:val="00D808E7"/>
    <w:rsid w:val="00D84C68"/>
    <w:rsid w:val="00D85547"/>
    <w:rsid w:val="00D8609B"/>
    <w:rsid w:val="00D868C5"/>
    <w:rsid w:val="00D87A69"/>
    <w:rsid w:val="00D90A59"/>
    <w:rsid w:val="00D94D50"/>
    <w:rsid w:val="00D95778"/>
    <w:rsid w:val="00D967D4"/>
    <w:rsid w:val="00D97F88"/>
    <w:rsid w:val="00DA3C73"/>
    <w:rsid w:val="00DB45EA"/>
    <w:rsid w:val="00DB4DF4"/>
    <w:rsid w:val="00DB5BC6"/>
    <w:rsid w:val="00DB5ED0"/>
    <w:rsid w:val="00DB7AB6"/>
    <w:rsid w:val="00DC3D23"/>
    <w:rsid w:val="00DC6DE7"/>
    <w:rsid w:val="00DC7736"/>
    <w:rsid w:val="00DD47CA"/>
    <w:rsid w:val="00DD79DB"/>
    <w:rsid w:val="00DD7BB4"/>
    <w:rsid w:val="00DE0BC2"/>
    <w:rsid w:val="00DE24B9"/>
    <w:rsid w:val="00DF1F1D"/>
    <w:rsid w:val="00DF2114"/>
    <w:rsid w:val="00DF5084"/>
    <w:rsid w:val="00E034C7"/>
    <w:rsid w:val="00E102DC"/>
    <w:rsid w:val="00E10E50"/>
    <w:rsid w:val="00E10F01"/>
    <w:rsid w:val="00E11043"/>
    <w:rsid w:val="00E13BA0"/>
    <w:rsid w:val="00E234FF"/>
    <w:rsid w:val="00E23864"/>
    <w:rsid w:val="00E251C2"/>
    <w:rsid w:val="00E2532A"/>
    <w:rsid w:val="00E27978"/>
    <w:rsid w:val="00E3410F"/>
    <w:rsid w:val="00E34AD0"/>
    <w:rsid w:val="00E369FE"/>
    <w:rsid w:val="00E40C88"/>
    <w:rsid w:val="00E41DDC"/>
    <w:rsid w:val="00E459EC"/>
    <w:rsid w:val="00E479BA"/>
    <w:rsid w:val="00E52BF7"/>
    <w:rsid w:val="00E62DA3"/>
    <w:rsid w:val="00E6498B"/>
    <w:rsid w:val="00E71021"/>
    <w:rsid w:val="00E736D7"/>
    <w:rsid w:val="00E759C9"/>
    <w:rsid w:val="00E84926"/>
    <w:rsid w:val="00E86DD3"/>
    <w:rsid w:val="00E9043D"/>
    <w:rsid w:val="00E91271"/>
    <w:rsid w:val="00E977FA"/>
    <w:rsid w:val="00EA0179"/>
    <w:rsid w:val="00EA6167"/>
    <w:rsid w:val="00EA6A09"/>
    <w:rsid w:val="00EB0CAC"/>
    <w:rsid w:val="00EB4A8D"/>
    <w:rsid w:val="00EB5845"/>
    <w:rsid w:val="00EC0899"/>
    <w:rsid w:val="00EC28DB"/>
    <w:rsid w:val="00EC63F4"/>
    <w:rsid w:val="00ED2F0A"/>
    <w:rsid w:val="00ED5313"/>
    <w:rsid w:val="00EE3E46"/>
    <w:rsid w:val="00EE47CD"/>
    <w:rsid w:val="00EE5348"/>
    <w:rsid w:val="00EE681B"/>
    <w:rsid w:val="00EE7248"/>
    <w:rsid w:val="00EF5F8C"/>
    <w:rsid w:val="00EF6317"/>
    <w:rsid w:val="00EF6688"/>
    <w:rsid w:val="00F03E0D"/>
    <w:rsid w:val="00F04A45"/>
    <w:rsid w:val="00F04C62"/>
    <w:rsid w:val="00F05829"/>
    <w:rsid w:val="00F112F5"/>
    <w:rsid w:val="00F1147C"/>
    <w:rsid w:val="00F130AF"/>
    <w:rsid w:val="00F147B4"/>
    <w:rsid w:val="00F16901"/>
    <w:rsid w:val="00F16DC6"/>
    <w:rsid w:val="00F17476"/>
    <w:rsid w:val="00F21F56"/>
    <w:rsid w:val="00F27629"/>
    <w:rsid w:val="00F34F57"/>
    <w:rsid w:val="00F35809"/>
    <w:rsid w:val="00F422E0"/>
    <w:rsid w:val="00F433DF"/>
    <w:rsid w:val="00F5074B"/>
    <w:rsid w:val="00F50804"/>
    <w:rsid w:val="00F60272"/>
    <w:rsid w:val="00F6077A"/>
    <w:rsid w:val="00F6370F"/>
    <w:rsid w:val="00F64476"/>
    <w:rsid w:val="00F73404"/>
    <w:rsid w:val="00F74574"/>
    <w:rsid w:val="00F753DA"/>
    <w:rsid w:val="00F7646B"/>
    <w:rsid w:val="00F84AEC"/>
    <w:rsid w:val="00F85AF6"/>
    <w:rsid w:val="00F8730B"/>
    <w:rsid w:val="00F87C99"/>
    <w:rsid w:val="00F87DA6"/>
    <w:rsid w:val="00F92E3F"/>
    <w:rsid w:val="00F94F3B"/>
    <w:rsid w:val="00FA0E71"/>
    <w:rsid w:val="00FA57D4"/>
    <w:rsid w:val="00FB363E"/>
    <w:rsid w:val="00FB6909"/>
    <w:rsid w:val="00FC0D08"/>
    <w:rsid w:val="00FC2E81"/>
    <w:rsid w:val="00FC3F07"/>
    <w:rsid w:val="00FC440E"/>
    <w:rsid w:val="00FC4D64"/>
    <w:rsid w:val="00FC52D0"/>
    <w:rsid w:val="00FD505E"/>
    <w:rsid w:val="00FD5372"/>
    <w:rsid w:val="00FE20CA"/>
    <w:rsid w:val="00FE2FE4"/>
    <w:rsid w:val="00FE74C9"/>
    <w:rsid w:val="00FF094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Conector de seta reta 2"/>
        <o:r id="V:Rule4"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2C"/>
  </w:style>
  <w:style w:type="paragraph" w:styleId="Ttulo1">
    <w:name w:val="heading 1"/>
    <w:basedOn w:val="Normal"/>
    <w:next w:val="Normal"/>
    <w:link w:val="Ttulo1Char"/>
    <w:qFormat/>
    <w:rsid w:val="00E13BA0"/>
    <w:pPr>
      <w:keepNext/>
      <w:numPr>
        <w:numId w:val="3"/>
      </w:numPr>
      <w:spacing w:after="0" w:line="240" w:lineRule="auto"/>
      <w:jc w:val="both"/>
      <w:outlineLvl w:val="0"/>
    </w:pPr>
    <w:rPr>
      <w:rFonts w:ascii="Times New Roman" w:eastAsia="Times New Roman" w:hAnsi="Times New Roman" w:cs="Times New Roman"/>
      <w:b/>
      <w:bCs/>
      <w:sz w:val="24"/>
      <w:szCs w:val="24"/>
      <w:lang w:eastAsia="pt-BR"/>
    </w:rPr>
  </w:style>
  <w:style w:type="paragraph" w:styleId="Ttulo2">
    <w:name w:val="heading 2"/>
    <w:aliases w:val="Título 2 Char Char"/>
    <w:basedOn w:val="Normal"/>
    <w:next w:val="Normal"/>
    <w:link w:val="Ttulo2Char"/>
    <w:qFormat/>
    <w:rsid w:val="00E13BA0"/>
    <w:pPr>
      <w:keepNext/>
      <w:keepLines/>
      <w:numPr>
        <w:ilvl w:val="1"/>
        <w:numId w:val="3"/>
      </w:numPr>
      <w:spacing w:before="200" w:after="0" w:line="240" w:lineRule="auto"/>
      <w:outlineLvl w:val="1"/>
    </w:pPr>
    <w:rPr>
      <w:rFonts w:ascii="Cambria" w:eastAsia="Times New Roman" w:hAnsi="Cambria" w:cs="Times New Roman"/>
      <w:b/>
      <w:bCs/>
      <w:color w:val="4F81BD"/>
      <w:sz w:val="26"/>
      <w:szCs w:val="26"/>
      <w:lang w:eastAsia="pt-BR"/>
    </w:rPr>
  </w:style>
  <w:style w:type="paragraph" w:styleId="Ttulo3">
    <w:name w:val="heading 3"/>
    <w:basedOn w:val="Normal"/>
    <w:next w:val="Normal"/>
    <w:link w:val="Ttulo3Char"/>
    <w:qFormat/>
    <w:rsid w:val="00E13BA0"/>
    <w:pPr>
      <w:keepNext/>
      <w:keepLines/>
      <w:numPr>
        <w:ilvl w:val="2"/>
        <w:numId w:val="3"/>
      </w:numPr>
      <w:spacing w:before="200" w:after="0" w:line="240" w:lineRule="auto"/>
      <w:outlineLvl w:val="2"/>
    </w:pPr>
    <w:rPr>
      <w:rFonts w:ascii="Cambria" w:eastAsia="Times New Roman" w:hAnsi="Cambria" w:cs="Times New Roman"/>
      <w:b/>
      <w:bCs/>
      <w:color w:val="4F81BD"/>
      <w:sz w:val="24"/>
      <w:szCs w:val="24"/>
      <w:lang w:eastAsia="pt-BR"/>
    </w:rPr>
  </w:style>
  <w:style w:type="paragraph" w:styleId="Ttulo4">
    <w:name w:val="heading 4"/>
    <w:basedOn w:val="Normal"/>
    <w:next w:val="Normal"/>
    <w:link w:val="Ttulo4Char"/>
    <w:qFormat/>
    <w:rsid w:val="00E13BA0"/>
    <w:pPr>
      <w:keepNext/>
      <w:keepLines/>
      <w:numPr>
        <w:ilvl w:val="3"/>
        <w:numId w:val="3"/>
      </w:numPr>
      <w:spacing w:before="200" w:after="0" w:line="240" w:lineRule="auto"/>
      <w:outlineLvl w:val="3"/>
    </w:pPr>
    <w:rPr>
      <w:rFonts w:ascii="Cambria" w:eastAsia="Times New Roman" w:hAnsi="Cambria" w:cs="Times New Roman"/>
      <w:b/>
      <w:bCs/>
      <w:i/>
      <w:iCs/>
      <w:color w:val="4F81BD"/>
      <w:sz w:val="24"/>
      <w:szCs w:val="24"/>
      <w:lang w:eastAsia="pt-BR"/>
    </w:rPr>
  </w:style>
  <w:style w:type="paragraph" w:styleId="Ttulo5">
    <w:name w:val="heading 5"/>
    <w:basedOn w:val="Normal"/>
    <w:next w:val="Normal"/>
    <w:link w:val="Ttulo5Char"/>
    <w:qFormat/>
    <w:rsid w:val="00E13BA0"/>
    <w:pPr>
      <w:keepNext/>
      <w:keepLines/>
      <w:numPr>
        <w:ilvl w:val="4"/>
        <w:numId w:val="3"/>
      </w:numPr>
      <w:spacing w:before="200" w:after="0" w:line="240" w:lineRule="auto"/>
      <w:outlineLvl w:val="4"/>
    </w:pPr>
    <w:rPr>
      <w:rFonts w:ascii="Cambria" w:eastAsia="Times New Roman" w:hAnsi="Cambria" w:cs="Times New Roman"/>
      <w:color w:val="243F60"/>
      <w:sz w:val="24"/>
      <w:szCs w:val="24"/>
      <w:lang w:eastAsia="pt-BR"/>
    </w:rPr>
  </w:style>
  <w:style w:type="paragraph" w:styleId="Ttulo6">
    <w:name w:val="heading 6"/>
    <w:basedOn w:val="Normal"/>
    <w:next w:val="Normal"/>
    <w:link w:val="Ttulo6Char"/>
    <w:qFormat/>
    <w:rsid w:val="00E13BA0"/>
    <w:pPr>
      <w:keepNext/>
      <w:keepLines/>
      <w:numPr>
        <w:ilvl w:val="5"/>
        <w:numId w:val="3"/>
      </w:numPr>
      <w:spacing w:before="200" w:after="0" w:line="240" w:lineRule="auto"/>
      <w:outlineLvl w:val="5"/>
    </w:pPr>
    <w:rPr>
      <w:rFonts w:ascii="Cambria" w:eastAsia="Times New Roman" w:hAnsi="Cambria" w:cs="Times New Roman"/>
      <w:i/>
      <w:iCs/>
      <w:color w:val="243F60"/>
      <w:sz w:val="24"/>
      <w:szCs w:val="24"/>
      <w:lang w:eastAsia="pt-BR"/>
    </w:rPr>
  </w:style>
  <w:style w:type="paragraph" w:styleId="Ttulo7">
    <w:name w:val="heading 7"/>
    <w:basedOn w:val="Normal"/>
    <w:next w:val="Normal"/>
    <w:link w:val="Ttulo7Char"/>
    <w:qFormat/>
    <w:rsid w:val="00E13BA0"/>
    <w:pPr>
      <w:keepNext/>
      <w:keepLines/>
      <w:numPr>
        <w:ilvl w:val="6"/>
        <w:numId w:val="3"/>
      </w:numPr>
      <w:spacing w:before="200" w:after="0" w:line="240" w:lineRule="auto"/>
      <w:outlineLvl w:val="6"/>
    </w:pPr>
    <w:rPr>
      <w:rFonts w:ascii="Cambria" w:eastAsia="Times New Roman" w:hAnsi="Cambria" w:cs="Times New Roman"/>
      <w:i/>
      <w:iCs/>
      <w:color w:val="404040"/>
      <w:sz w:val="24"/>
      <w:szCs w:val="24"/>
      <w:lang w:eastAsia="pt-BR"/>
    </w:rPr>
  </w:style>
  <w:style w:type="paragraph" w:styleId="Ttulo8">
    <w:name w:val="heading 8"/>
    <w:basedOn w:val="Normal"/>
    <w:next w:val="Normal"/>
    <w:link w:val="Ttulo8Char"/>
    <w:qFormat/>
    <w:rsid w:val="00E13BA0"/>
    <w:pPr>
      <w:keepNext/>
      <w:keepLines/>
      <w:numPr>
        <w:ilvl w:val="7"/>
        <w:numId w:val="3"/>
      </w:numPr>
      <w:spacing w:before="200" w:after="0" w:line="240" w:lineRule="auto"/>
      <w:outlineLvl w:val="7"/>
    </w:pPr>
    <w:rPr>
      <w:rFonts w:ascii="Cambria" w:eastAsia="Times New Roman" w:hAnsi="Cambria" w:cs="Times New Roman"/>
      <w:color w:val="404040"/>
      <w:sz w:val="20"/>
      <w:szCs w:val="20"/>
      <w:lang w:eastAsia="pt-BR"/>
    </w:rPr>
  </w:style>
  <w:style w:type="paragraph" w:styleId="Ttulo9">
    <w:name w:val="heading 9"/>
    <w:basedOn w:val="Normal"/>
    <w:next w:val="Normal"/>
    <w:link w:val="Ttulo9Char"/>
    <w:qFormat/>
    <w:rsid w:val="00E13BA0"/>
    <w:pPr>
      <w:keepNext/>
      <w:keepLines/>
      <w:numPr>
        <w:ilvl w:val="8"/>
        <w:numId w:val="3"/>
      </w:numPr>
      <w:spacing w:before="200" w:after="0" w:line="240" w:lineRule="auto"/>
      <w:outlineLvl w:val="8"/>
    </w:pPr>
    <w:rPr>
      <w:rFonts w:ascii="Cambria" w:eastAsia="Times New Roman" w:hAnsi="Cambria" w:cs="Times New Roman"/>
      <w:i/>
      <w:iCs/>
      <w:color w:val="404040"/>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277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701"/>
    <w:rPr>
      <w:rFonts w:ascii="Tahoma" w:hAnsi="Tahoma" w:cs="Tahoma"/>
      <w:sz w:val="16"/>
      <w:szCs w:val="16"/>
    </w:rPr>
  </w:style>
  <w:style w:type="character" w:styleId="TextodoEspaoReservado">
    <w:name w:val="Placeholder Text"/>
    <w:basedOn w:val="Fontepargpadro"/>
    <w:uiPriority w:val="99"/>
    <w:semiHidden/>
    <w:rsid w:val="002B7B18"/>
    <w:rPr>
      <w:color w:val="808080"/>
    </w:rPr>
  </w:style>
  <w:style w:type="paragraph" w:styleId="PargrafodaLista">
    <w:name w:val="List Paragraph"/>
    <w:basedOn w:val="Normal"/>
    <w:uiPriority w:val="34"/>
    <w:qFormat/>
    <w:rsid w:val="006C58CF"/>
    <w:pPr>
      <w:ind w:left="720"/>
      <w:contextualSpacing/>
    </w:pPr>
  </w:style>
  <w:style w:type="paragraph" w:styleId="Cabealho">
    <w:name w:val="header"/>
    <w:basedOn w:val="Normal"/>
    <w:link w:val="CabealhoChar"/>
    <w:uiPriority w:val="99"/>
    <w:unhideWhenUsed/>
    <w:rsid w:val="00913E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3E00"/>
  </w:style>
  <w:style w:type="paragraph" w:styleId="Rodap">
    <w:name w:val="footer"/>
    <w:basedOn w:val="Normal"/>
    <w:link w:val="RodapChar"/>
    <w:uiPriority w:val="99"/>
    <w:unhideWhenUsed/>
    <w:rsid w:val="00913E00"/>
    <w:pPr>
      <w:tabs>
        <w:tab w:val="center" w:pos="4252"/>
        <w:tab w:val="right" w:pos="8504"/>
      </w:tabs>
      <w:spacing w:after="0" w:line="240" w:lineRule="auto"/>
    </w:pPr>
  </w:style>
  <w:style w:type="character" w:customStyle="1" w:styleId="RodapChar">
    <w:name w:val="Rodapé Char"/>
    <w:basedOn w:val="Fontepargpadro"/>
    <w:link w:val="Rodap"/>
    <w:uiPriority w:val="99"/>
    <w:rsid w:val="00913E00"/>
  </w:style>
  <w:style w:type="paragraph" w:styleId="Textodenotaderodap">
    <w:name w:val="footnote text"/>
    <w:basedOn w:val="Normal"/>
    <w:link w:val="TextodenotaderodapChar"/>
    <w:unhideWhenUsed/>
    <w:rsid w:val="0008075D"/>
    <w:pPr>
      <w:spacing w:after="0" w:line="240" w:lineRule="auto"/>
    </w:pPr>
    <w:rPr>
      <w:sz w:val="20"/>
      <w:szCs w:val="20"/>
    </w:rPr>
  </w:style>
  <w:style w:type="character" w:customStyle="1" w:styleId="TextodenotaderodapChar">
    <w:name w:val="Texto de nota de rodapé Char"/>
    <w:basedOn w:val="Fontepargpadro"/>
    <w:link w:val="Textodenotaderodap"/>
    <w:rsid w:val="0008075D"/>
    <w:rPr>
      <w:sz w:val="20"/>
      <w:szCs w:val="20"/>
    </w:rPr>
  </w:style>
  <w:style w:type="character" w:styleId="Refdenotaderodap">
    <w:name w:val="footnote reference"/>
    <w:basedOn w:val="Fontepargpadro"/>
    <w:semiHidden/>
    <w:unhideWhenUsed/>
    <w:rsid w:val="0008075D"/>
    <w:rPr>
      <w:vertAlign w:val="superscript"/>
    </w:rPr>
  </w:style>
  <w:style w:type="character" w:styleId="Refdecomentrio">
    <w:name w:val="annotation reference"/>
    <w:basedOn w:val="Fontepargpadro"/>
    <w:uiPriority w:val="99"/>
    <w:semiHidden/>
    <w:unhideWhenUsed/>
    <w:rsid w:val="005B3691"/>
    <w:rPr>
      <w:sz w:val="16"/>
      <w:szCs w:val="16"/>
    </w:rPr>
  </w:style>
  <w:style w:type="paragraph" w:styleId="Textodecomentrio">
    <w:name w:val="annotation text"/>
    <w:basedOn w:val="Normal"/>
    <w:link w:val="TextodecomentrioChar"/>
    <w:uiPriority w:val="99"/>
    <w:semiHidden/>
    <w:unhideWhenUsed/>
    <w:rsid w:val="005B369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B3691"/>
    <w:rPr>
      <w:sz w:val="20"/>
      <w:szCs w:val="20"/>
    </w:rPr>
  </w:style>
  <w:style w:type="paragraph" w:styleId="Assuntodocomentrio">
    <w:name w:val="annotation subject"/>
    <w:basedOn w:val="Textodecomentrio"/>
    <w:next w:val="Textodecomentrio"/>
    <w:link w:val="AssuntodocomentrioChar"/>
    <w:uiPriority w:val="99"/>
    <w:semiHidden/>
    <w:unhideWhenUsed/>
    <w:rsid w:val="005B3691"/>
    <w:rPr>
      <w:b/>
      <w:bCs/>
    </w:rPr>
  </w:style>
  <w:style w:type="character" w:customStyle="1" w:styleId="AssuntodocomentrioChar">
    <w:name w:val="Assunto do comentário Char"/>
    <w:basedOn w:val="TextodecomentrioChar"/>
    <w:link w:val="Assuntodocomentrio"/>
    <w:uiPriority w:val="99"/>
    <w:semiHidden/>
    <w:rsid w:val="005B3691"/>
    <w:rPr>
      <w:b/>
      <w:bCs/>
      <w:sz w:val="20"/>
      <w:szCs w:val="20"/>
    </w:rPr>
  </w:style>
  <w:style w:type="character" w:customStyle="1" w:styleId="Ttulo1Char">
    <w:name w:val="Título 1 Char"/>
    <w:basedOn w:val="Fontepargpadro"/>
    <w:link w:val="Ttulo1"/>
    <w:rsid w:val="00E13BA0"/>
    <w:rPr>
      <w:rFonts w:ascii="Times New Roman" w:eastAsia="Times New Roman" w:hAnsi="Times New Roman" w:cs="Times New Roman"/>
      <w:b/>
      <w:bCs/>
      <w:sz w:val="24"/>
      <w:szCs w:val="24"/>
      <w:lang w:eastAsia="pt-BR"/>
    </w:rPr>
  </w:style>
  <w:style w:type="character" w:customStyle="1" w:styleId="Ttulo2Char">
    <w:name w:val="Título 2 Char"/>
    <w:aliases w:val="Título 2 Char Char Char"/>
    <w:basedOn w:val="Fontepargpadro"/>
    <w:link w:val="Ttulo2"/>
    <w:rsid w:val="00E13BA0"/>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rsid w:val="00E13BA0"/>
    <w:rPr>
      <w:rFonts w:ascii="Cambria" w:eastAsia="Times New Roman" w:hAnsi="Cambria" w:cs="Times New Roman"/>
      <w:b/>
      <w:bCs/>
      <w:color w:val="4F81BD"/>
      <w:sz w:val="24"/>
      <w:szCs w:val="24"/>
      <w:lang w:eastAsia="pt-BR"/>
    </w:rPr>
  </w:style>
  <w:style w:type="character" w:customStyle="1" w:styleId="Ttulo4Char">
    <w:name w:val="Título 4 Char"/>
    <w:basedOn w:val="Fontepargpadro"/>
    <w:link w:val="Ttulo4"/>
    <w:rsid w:val="00E13BA0"/>
    <w:rPr>
      <w:rFonts w:ascii="Cambria" w:eastAsia="Times New Roman" w:hAnsi="Cambria" w:cs="Times New Roman"/>
      <w:b/>
      <w:bCs/>
      <w:i/>
      <w:iCs/>
      <w:color w:val="4F81BD"/>
      <w:sz w:val="24"/>
      <w:szCs w:val="24"/>
      <w:lang w:eastAsia="pt-BR"/>
    </w:rPr>
  </w:style>
  <w:style w:type="character" w:customStyle="1" w:styleId="Ttulo5Char">
    <w:name w:val="Título 5 Char"/>
    <w:basedOn w:val="Fontepargpadro"/>
    <w:link w:val="Ttulo5"/>
    <w:rsid w:val="00E13BA0"/>
    <w:rPr>
      <w:rFonts w:ascii="Cambria" w:eastAsia="Times New Roman" w:hAnsi="Cambria" w:cs="Times New Roman"/>
      <w:color w:val="243F60"/>
      <w:sz w:val="24"/>
      <w:szCs w:val="24"/>
      <w:lang w:eastAsia="pt-BR"/>
    </w:rPr>
  </w:style>
  <w:style w:type="character" w:customStyle="1" w:styleId="Ttulo6Char">
    <w:name w:val="Título 6 Char"/>
    <w:basedOn w:val="Fontepargpadro"/>
    <w:link w:val="Ttulo6"/>
    <w:rsid w:val="00E13BA0"/>
    <w:rPr>
      <w:rFonts w:ascii="Cambria" w:eastAsia="Times New Roman" w:hAnsi="Cambria" w:cs="Times New Roman"/>
      <w:i/>
      <w:iCs/>
      <w:color w:val="243F60"/>
      <w:sz w:val="24"/>
      <w:szCs w:val="24"/>
      <w:lang w:eastAsia="pt-BR"/>
    </w:rPr>
  </w:style>
  <w:style w:type="character" w:customStyle="1" w:styleId="Ttulo7Char">
    <w:name w:val="Título 7 Char"/>
    <w:basedOn w:val="Fontepargpadro"/>
    <w:link w:val="Ttulo7"/>
    <w:rsid w:val="00E13BA0"/>
    <w:rPr>
      <w:rFonts w:ascii="Cambria" w:eastAsia="Times New Roman" w:hAnsi="Cambria" w:cs="Times New Roman"/>
      <w:i/>
      <w:iCs/>
      <w:color w:val="404040"/>
      <w:sz w:val="24"/>
      <w:szCs w:val="24"/>
      <w:lang w:eastAsia="pt-BR"/>
    </w:rPr>
  </w:style>
  <w:style w:type="character" w:customStyle="1" w:styleId="Ttulo8Char">
    <w:name w:val="Título 8 Char"/>
    <w:basedOn w:val="Fontepargpadro"/>
    <w:link w:val="Ttulo8"/>
    <w:rsid w:val="00E13BA0"/>
    <w:rPr>
      <w:rFonts w:ascii="Cambria" w:eastAsia="Times New Roman" w:hAnsi="Cambria" w:cs="Times New Roman"/>
      <w:color w:val="404040"/>
      <w:sz w:val="20"/>
      <w:szCs w:val="20"/>
      <w:lang w:eastAsia="pt-BR"/>
    </w:rPr>
  </w:style>
  <w:style w:type="character" w:customStyle="1" w:styleId="Ttulo9Char">
    <w:name w:val="Título 9 Char"/>
    <w:basedOn w:val="Fontepargpadro"/>
    <w:link w:val="Ttulo9"/>
    <w:rsid w:val="00E13BA0"/>
    <w:rPr>
      <w:rFonts w:ascii="Cambria" w:eastAsia="Times New Roman" w:hAnsi="Cambria" w:cs="Times New Roman"/>
      <w:i/>
      <w:iCs/>
      <w:color w:val="404040"/>
      <w:sz w:val="20"/>
      <w:szCs w:val="20"/>
      <w:lang w:eastAsia="pt-BR"/>
    </w:rPr>
  </w:style>
  <w:style w:type="character" w:customStyle="1" w:styleId="Heading2Char">
    <w:name w:val="Heading 2 Char"/>
    <w:locked/>
    <w:rsid w:val="00E13BA0"/>
    <w:rPr>
      <w:rFonts w:ascii="Cambria" w:hAnsi="Cambria" w:cs="Times New Roman"/>
      <w:b/>
      <w:bCs/>
      <w:color w:val="4F81BD"/>
      <w:sz w:val="26"/>
      <w:szCs w:val="26"/>
    </w:rPr>
  </w:style>
  <w:style w:type="paragraph" w:styleId="Corpodetexto">
    <w:name w:val="Body Text"/>
    <w:basedOn w:val="Normal"/>
    <w:link w:val="CorpodetextoChar"/>
    <w:rsid w:val="00E13BA0"/>
    <w:pPr>
      <w:spacing w:beforeLines="60" w:after="60" w:line="240" w:lineRule="auto"/>
      <w:jc w:val="both"/>
    </w:pPr>
    <w:rPr>
      <w:rFonts w:ascii="Calibri" w:eastAsia="Times New Roman" w:hAnsi="Calibri" w:cs="Calibri"/>
      <w:b/>
      <w:bCs/>
      <w:color w:val="99CC00"/>
      <w:sz w:val="24"/>
      <w:szCs w:val="24"/>
      <w:lang w:eastAsia="pt-BR"/>
    </w:rPr>
  </w:style>
  <w:style w:type="character" w:customStyle="1" w:styleId="CorpodetextoChar">
    <w:name w:val="Corpo de texto Char"/>
    <w:basedOn w:val="Fontepargpadro"/>
    <w:link w:val="Corpodetexto"/>
    <w:rsid w:val="00E13BA0"/>
    <w:rPr>
      <w:rFonts w:ascii="Calibri" w:eastAsia="Times New Roman" w:hAnsi="Calibri" w:cs="Calibri"/>
      <w:b/>
      <w:bCs/>
      <w:color w:val="99CC00"/>
      <w:sz w:val="24"/>
      <w:szCs w:val="24"/>
      <w:lang w:eastAsia="pt-BR"/>
    </w:rPr>
  </w:style>
  <w:style w:type="character" w:styleId="Hyperlink">
    <w:name w:val="Hyperlink"/>
    <w:rsid w:val="00E13BA0"/>
    <w:rPr>
      <w:rFonts w:cs="Times New Roman"/>
      <w:color w:val="0000FF"/>
      <w:u w:val="single"/>
    </w:rPr>
  </w:style>
  <w:style w:type="character" w:customStyle="1" w:styleId="hps">
    <w:name w:val="hps"/>
    <w:basedOn w:val="Fontepargpadro"/>
    <w:rsid w:val="008D18C6"/>
  </w:style>
  <w:style w:type="paragraph" w:styleId="Recuodecorpodetexto">
    <w:name w:val="Body Text Indent"/>
    <w:basedOn w:val="Normal"/>
    <w:link w:val="RecuodecorpodetextoChar"/>
    <w:uiPriority w:val="99"/>
    <w:semiHidden/>
    <w:unhideWhenUsed/>
    <w:rsid w:val="004601C8"/>
    <w:pPr>
      <w:spacing w:after="120"/>
      <w:ind w:left="283"/>
    </w:pPr>
  </w:style>
  <w:style w:type="character" w:customStyle="1" w:styleId="RecuodecorpodetextoChar">
    <w:name w:val="Recuo de corpo de texto Char"/>
    <w:basedOn w:val="Fontepargpadro"/>
    <w:link w:val="Recuodecorpodetexto"/>
    <w:uiPriority w:val="99"/>
    <w:semiHidden/>
    <w:rsid w:val="004601C8"/>
  </w:style>
  <w:style w:type="paragraph" w:styleId="SemEspaamento">
    <w:name w:val="No Spacing"/>
    <w:uiPriority w:val="1"/>
    <w:qFormat/>
    <w:rsid w:val="004601C8"/>
    <w:pPr>
      <w:spacing w:after="0" w:line="240" w:lineRule="auto"/>
    </w:pPr>
    <w:rPr>
      <w:rFonts w:ascii="Calibri" w:eastAsia="Calibri" w:hAnsi="Calibri" w:cs="Vrinda"/>
    </w:rPr>
  </w:style>
  <w:style w:type="paragraph" w:styleId="NormalWeb">
    <w:name w:val="Normal (Web)"/>
    <w:basedOn w:val="Normal"/>
    <w:uiPriority w:val="99"/>
    <w:semiHidden/>
    <w:unhideWhenUsed/>
    <w:rsid w:val="0009649B"/>
    <w:pPr>
      <w:spacing w:after="0" w:line="240" w:lineRule="auto"/>
    </w:pPr>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semiHidden/>
    <w:unhideWhenUsed/>
    <w:rsid w:val="001B723B"/>
    <w:pPr>
      <w:spacing w:after="120" w:line="480" w:lineRule="auto"/>
    </w:pPr>
  </w:style>
  <w:style w:type="character" w:customStyle="1" w:styleId="Corpodetexto2Char">
    <w:name w:val="Corpo de texto 2 Char"/>
    <w:basedOn w:val="Fontepargpadro"/>
    <w:link w:val="Corpodetexto2"/>
    <w:uiPriority w:val="99"/>
    <w:semiHidden/>
    <w:rsid w:val="001B723B"/>
  </w:style>
  <w:style w:type="character" w:styleId="nfase">
    <w:name w:val="Emphasis"/>
    <w:qFormat/>
    <w:rsid w:val="001B723B"/>
    <w:rPr>
      <w:b/>
      <w:bCs/>
      <w:i w:val="0"/>
      <w:iCs w:val="0"/>
    </w:rPr>
  </w:style>
  <w:style w:type="character" w:styleId="Forte">
    <w:name w:val="Strong"/>
    <w:uiPriority w:val="22"/>
    <w:qFormat/>
    <w:rsid w:val="001B723B"/>
    <w:rPr>
      <w:b/>
      <w:bCs/>
    </w:rPr>
  </w:style>
  <w:style w:type="paragraph" w:customStyle="1" w:styleId="BodyText21">
    <w:name w:val="Body Text 21"/>
    <w:basedOn w:val="Normal"/>
    <w:rsid w:val="001B723B"/>
    <w:pPr>
      <w:widowControl w:val="0"/>
      <w:overflowPunct w:val="0"/>
      <w:autoSpaceDE w:val="0"/>
      <w:autoSpaceDN w:val="0"/>
      <w:adjustRightInd w:val="0"/>
      <w:spacing w:after="0" w:line="360" w:lineRule="auto"/>
      <w:jc w:val="both"/>
      <w:textAlignment w:val="baseline"/>
    </w:pPr>
    <w:rPr>
      <w:rFonts w:ascii="Times New Roman" w:eastAsia="Times New Roman" w:hAnsi="Times New Roman" w:cs="Times New Roman"/>
      <w:sz w:val="24"/>
      <w:szCs w:val="20"/>
      <w:lang w:eastAsia="pt-BR"/>
    </w:rPr>
  </w:style>
  <w:style w:type="paragraph" w:styleId="Pr-formataoHTML">
    <w:name w:val="HTML Preformatted"/>
    <w:basedOn w:val="Normal"/>
    <w:link w:val="Pr-formataoHTMLChar"/>
    <w:uiPriority w:val="99"/>
    <w:semiHidden/>
    <w:unhideWhenUsed/>
    <w:rsid w:val="00E2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51C2"/>
    <w:rPr>
      <w:rFonts w:ascii="Courier New" w:eastAsia="Times New Roman" w:hAnsi="Courier New" w:cs="Courier New"/>
      <w:sz w:val="20"/>
      <w:szCs w:val="20"/>
      <w:lang w:eastAsia="pt-BR"/>
    </w:rPr>
  </w:style>
  <w:style w:type="table" w:styleId="Tabelacomgrade">
    <w:name w:val="Table Grid"/>
    <w:basedOn w:val="Tabelanormal"/>
    <w:uiPriority w:val="59"/>
    <w:rsid w:val="00884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Fontepargpadro"/>
    <w:rsid w:val="00D868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61044">
      <w:bodyDiv w:val="1"/>
      <w:marLeft w:val="0"/>
      <w:marRight w:val="0"/>
      <w:marTop w:val="0"/>
      <w:marBottom w:val="0"/>
      <w:divBdr>
        <w:top w:val="none" w:sz="0" w:space="0" w:color="auto"/>
        <w:left w:val="none" w:sz="0" w:space="0" w:color="auto"/>
        <w:bottom w:val="none" w:sz="0" w:space="0" w:color="auto"/>
        <w:right w:val="none" w:sz="0" w:space="0" w:color="auto"/>
      </w:divBdr>
    </w:div>
    <w:div w:id="148601173">
      <w:bodyDiv w:val="1"/>
      <w:marLeft w:val="0"/>
      <w:marRight w:val="0"/>
      <w:marTop w:val="0"/>
      <w:marBottom w:val="0"/>
      <w:divBdr>
        <w:top w:val="none" w:sz="0" w:space="0" w:color="auto"/>
        <w:left w:val="none" w:sz="0" w:space="0" w:color="auto"/>
        <w:bottom w:val="none" w:sz="0" w:space="0" w:color="auto"/>
        <w:right w:val="none" w:sz="0" w:space="0" w:color="auto"/>
      </w:divBdr>
    </w:div>
    <w:div w:id="178667155">
      <w:bodyDiv w:val="1"/>
      <w:marLeft w:val="0"/>
      <w:marRight w:val="0"/>
      <w:marTop w:val="0"/>
      <w:marBottom w:val="0"/>
      <w:divBdr>
        <w:top w:val="none" w:sz="0" w:space="0" w:color="auto"/>
        <w:left w:val="none" w:sz="0" w:space="0" w:color="auto"/>
        <w:bottom w:val="none" w:sz="0" w:space="0" w:color="auto"/>
        <w:right w:val="none" w:sz="0" w:space="0" w:color="auto"/>
      </w:divBdr>
    </w:div>
    <w:div w:id="205533080">
      <w:bodyDiv w:val="1"/>
      <w:marLeft w:val="0"/>
      <w:marRight w:val="0"/>
      <w:marTop w:val="0"/>
      <w:marBottom w:val="0"/>
      <w:divBdr>
        <w:top w:val="none" w:sz="0" w:space="0" w:color="auto"/>
        <w:left w:val="none" w:sz="0" w:space="0" w:color="auto"/>
        <w:bottom w:val="none" w:sz="0" w:space="0" w:color="auto"/>
        <w:right w:val="none" w:sz="0" w:space="0" w:color="auto"/>
      </w:divBdr>
    </w:div>
    <w:div w:id="233859490">
      <w:bodyDiv w:val="1"/>
      <w:marLeft w:val="0"/>
      <w:marRight w:val="0"/>
      <w:marTop w:val="0"/>
      <w:marBottom w:val="0"/>
      <w:divBdr>
        <w:top w:val="none" w:sz="0" w:space="0" w:color="auto"/>
        <w:left w:val="none" w:sz="0" w:space="0" w:color="auto"/>
        <w:bottom w:val="none" w:sz="0" w:space="0" w:color="auto"/>
        <w:right w:val="none" w:sz="0" w:space="0" w:color="auto"/>
      </w:divBdr>
    </w:div>
    <w:div w:id="285937744">
      <w:bodyDiv w:val="1"/>
      <w:marLeft w:val="0"/>
      <w:marRight w:val="0"/>
      <w:marTop w:val="0"/>
      <w:marBottom w:val="0"/>
      <w:divBdr>
        <w:top w:val="none" w:sz="0" w:space="0" w:color="auto"/>
        <w:left w:val="none" w:sz="0" w:space="0" w:color="auto"/>
        <w:bottom w:val="none" w:sz="0" w:space="0" w:color="auto"/>
        <w:right w:val="none" w:sz="0" w:space="0" w:color="auto"/>
      </w:divBdr>
    </w:div>
    <w:div w:id="339626503">
      <w:bodyDiv w:val="1"/>
      <w:marLeft w:val="0"/>
      <w:marRight w:val="0"/>
      <w:marTop w:val="0"/>
      <w:marBottom w:val="0"/>
      <w:divBdr>
        <w:top w:val="none" w:sz="0" w:space="0" w:color="auto"/>
        <w:left w:val="none" w:sz="0" w:space="0" w:color="auto"/>
        <w:bottom w:val="none" w:sz="0" w:space="0" w:color="auto"/>
        <w:right w:val="none" w:sz="0" w:space="0" w:color="auto"/>
      </w:divBdr>
      <w:divsChild>
        <w:div w:id="200242465">
          <w:marLeft w:val="0"/>
          <w:marRight w:val="0"/>
          <w:marTop w:val="0"/>
          <w:marBottom w:val="0"/>
          <w:divBdr>
            <w:top w:val="none" w:sz="0" w:space="0" w:color="auto"/>
            <w:left w:val="none" w:sz="0" w:space="0" w:color="auto"/>
            <w:bottom w:val="none" w:sz="0" w:space="0" w:color="auto"/>
            <w:right w:val="none" w:sz="0" w:space="0" w:color="auto"/>
          </w:divBdr>
          <w:divsChild>
            <w:div w:id="440495936">
              <w:marLeft w:val="0"/>
              <w:marRight w:val="0"/>
              <w:marTop w:val="0"/>
              <w:marBottom w:val="0"/>
              <w:divBdr>
                <w:top w:val="none" w:sz="0" w:space="0" w:color="auto"/>
                <w:left w:val="none" w:sz="0" w:space="0" w:color="auto"/>
                <w:bottom w:val="none" w:sz="0" w:space="0" w:color="auto"/>
                <w:right w:val="none" w:sz="0" w:space="0" w:color="auto"/>
              </w:divBdr>
              <w:divsChild>
                <w:div w:id="348920948">
                  <w:marLeft w:val="0"/>
                  <w:marRight w:val="0"/>
                  <w:marTop w:val="0"/>
                  <w:marBottom w:val="0"/>
                  <w:divBdr>
                    <w:top w:val="none" w:sz="0" w:space="0" w:color="auto"/>
                    <w:left w:val="none" w:sz="0" w:space="0" w:color="auto"/>
                    <w:bottom w:val="none" w:sz="0" w:space="0" w:color="auto"/>
                    <w:right w:val="none" w:sz="0" w:space="0" w:color="auto"/>
                  </w:divBdr>
                  <w:divsChild>
                    <w:div w:id="629676418">
                      <w:marLeft w:val="0"/>
                      <w:marRight w:val="0"/>
                      <w:marTop w:val="0"/>
                      <w:marBottom w:val="0"/>
                      <w:divBdr>
                        <w:top w:val="none" w:sz="0" w:space="0" w:color="auto"/>
                        <w:left w:val="none" w:sz="0" w:space="0" w:color="auto"/>
                        <w:bottom w:val="none" w:sz="0" w:space="0" w:color="auto"/>
                        <w:right w:val="none" w:sz="0" w:space="0" w:color="auto"/>
                      </w:divBdr>
                      <w:divsChild>
                        <w:div w:id="254944136">
                          <w:marLeft w:val="0"/>
                          <w:marRight w:val="0"/>
                          <w:marTop w:val="0"/>
                          <w:marBottom w:val="0"/>
                          <w:divBdr>
                            <w:top w:val="none" w:sz="0" w:space="0" w:color="auto"/>
                            <w:left w:val="none" w:sz="0" w:space="0" w:color="auto"/>
                            <w:bottom w:val="none" w:sz="0" w:space="0" w:color="auto"/>
                            <w:right w:val="none" w:sz="0" w:space="0" w:color="auto"/>
                          </w:divBdr>
                          <w:divsChild>
                            <w:div w:id="1184630178">
                              <w:marLeft w:val="0"/>
                              <w:marRight w:val="0"/>
                              <w:marTop w:val="0"/>
                              <w:marBottom w:val="0"/>
                              <w:divBdr>
                                <w:top w:val="none" w:sz="0" w:space="0" w:color="auto"/>
                                <w:left w:val="none" w:sz="0" w:space="0" w:color="auto"/>
                                <w:bottom w:val="none" w:sz="0" w:space="0" w:color="auto"/>
                                <w:right w:val="none" w:sz="0" w:space="0" w:color="auto"/>
                              </w:divBdr>
                              <w:divsChild>
                                <w:div w:id="2078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11699">
                      <w:marLeft w:val="0"/>
                      <w:marRight w:val="0"/>
                      <w:marTop w:val="0"/>
                      <w:marBottom w:val="0"/>
                      <w:divBdr>
                        <w:top w:val="none" w:sz="0" w:space="0" w:color="auto"/>
                        <w:left w:val="none" w:sz="0" w:space="0" w:color="auto"/>
                        <w:bottom w:val="none" w:sz="0" w:space="0" w:color="auto"/>
                        <w:right w:val="none" w:sz="0" w:space="0" w:color="auto"/>
                      </w:divBdr>
                      <w:divsChild>
                        <w:div w:id="96993951">
                          <w:marLeft w:val="0"/>
                          <w:marRight w:val="0"/>
                          <w:marTop w:val="0"/>
                          <w:marBottom w:val="0"/>
                          <w:divBdr>
                            <w:top w:val="none" w:sz="0" w:space="0" w:color="auto"/>
                            <w:left w:val="none" w:sz="0" w:space="0" w:color="auto"/>
                            <w:bottom w:val="none" w:sz="0" w:space="0" w:color="auto"/>
                            <w:right w:val="none" w:sz="0" w:space="0" w:color="auto"/>
                          </w:divBdr>
                          <w:divsChild>
                            <w:div w:id="494108337">
                              <w:marLeft w:val="0"/>
                              <w:marRight w:val="0"/>
                              <w:marTop w:val="0"/>
                              <w:marBottom w:val="0"/>
                              <w:divBdr>
                                <w:top w:val="none" w:sz="0" w:space="0" w:color="auto"/>
                                <w:left w:val="none" w:sz="0" w:space="0" w:color="auto"/>
                                <w:bottom w:val="none" w:sz="0" w:space="0" w:color="auto"/>
                                <w:right w:val="none" w:sz="0" w:space="0" w:color="auto"/>
                              </w:divBdr>
                              <w:divsChild>
                                <w:div w:id="2783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126166">
      <w:bodyDiv w:val="1"/>
      <w:marLeft w:val="0"/>
      <w:marRight w:val="0"/>
      <w:marTop w:val="0"/>
      <w:marBottom w:val="0"/>
      <w:divBdr>
        <w:top w:val="none" w:sz="0" w:space="0" w:color="auto"/>
        <w:left w:val="none" w:sz="0" w:space="0" w:color="auto"/>
        <w:bottom w:val="none" w:sz="0" w:space="0" w:color="auto"/>
        <w:right w:val="none" w:sz="0" w:space="0" w:color="auto"/>
      </w:divBdr>
      <w:divsChild>
        <w:div w:id="633021083">
          <w:marLeft w:val="0"/>
          <w:marRight w:val="0"/>
          <w:marTop w:val="0"/>
          <w:marBottom w:val="0"/>
          <w:divBdr>
            <w:top w:val="none" w:sz="0" w:space="0" w:color="auto"/>
            <w:left w:val="none" w:sz="0" w:space="0" w:color="auto"/>
            <w:bottom w:val="none" w:sz="0" w:space="0" w:color="auto"/>
            <w:right w:val="none" w:sz="0" w:space="0" w:color="auto"/>
          </w:divBdr>
          <w:divsChild>
            <w:div w:id="110709009">
              <w:marLeft w:val="0"/>
              <w:marRight w:val="0"/>
              <w:marTop w:val="0"/>
              <w:marBottom w:val="0"/>
              <w:divBdr>
                <w:top w:val="none" w:sz="0" w:space="0" w:color="auto"/>
                <w:left w:val="none" w:sz="0" w:space="0" w:color="auto"/>
                <w:bottom w:val="none" w:sz="0" w:space="0" w:color="auto"/>
                <w:right w:val="none" w:sz="0" w:space="0" w:color="auto"/>
              </w:divBdr>
              <w:divsChild>
                <w:div w:id="14372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60805">
      <w:bodyDiv w:val="1"/>
      <w:marLeft w:val="0"/>
      <w:marRight w:val="0"/>
      <w:marTop w:val="0"/>
      <w:marBottom w:val="0"/>
      <w:divBdr>
        <w:top w:val="none" w:sz="0" w:space="0" w:color="auto"/>
        <w:left w:val="none" w:sz="0" w:space="0" w:color="auto"/>
        <w:bottom w:val="none" w:sz="0" w:space="0" w:color="auto"/>
        <w:right w:val="none" w:sz="0" w:space="0" w:color="auto"/>
      </w:divBdr>
      <w:divsChild>
        <w:div w:id="666297">
          <w:marLeft w:val="0"/>
          <w:marRight w:val="0"/>
          <w:marTop w:val="0"/>
          <w:marBottom w:val="0"/>
          <w:divBdr>
            <w:top w:val="none" w:sz="0" w:space="0" w:color="auto"/>
            <w:left w:val="none" w:sz="0" w:space="0" w:color="auto"/>
            <w:bottom w:val="none" w:sz="0" w:space="0" w:color="auto"/>
            <w:right w:val="none" w:sz="0" w:space="0" w:color="auto"/>
          </w:divBdr>
        </w:div>
      </w:divsChild>
    </w:div>
    <w:div w:id="488055486">
      <w:bodyDiv w:val="1"/>
      <w:marLeft w:val="0"/>
      <w:marRight w:val="0"/>
      <w:marTop w:val="0"/>
      <w:marBottom w:val="0"/>
      <w:divBdr>
        <w:top w:val="none" w:sz="0" w:space="0" w:color="auto"/>
        <w:left w:val="none" w:sz="0" w:space="0" w:color="auto"/>
        <w:bottom w:val="none" w:sz="0" w:space="0" w:color="auto"/>
        <w:right w:val="none" w:sz="0" w:space="0" w:color="auto"/>
      </w:divBdr>
    </w:div>
    <w:div w:id="493765479">
      <w:bodyDiv w:val="1"/>
      <w:marLeft w:val="0"/>
      <w:marRight w:val="0"/>
      <w:marTop w:val="0"/>
      <w:marBottom w:val="0"/>
      <w:divBdr>
        <w:top w:val="none" w:sz="0" w:space="0" w:color="auto"/>
        <w:left w:val="none" w:sz="0" w:space="0" w:color="auto"/>
        <w:bottom w:val="none" w:sz="0" w:space="0" w:color="auto"/>
        <w:right w:val="none" w:sz="0" w:space="0" w:color="auto"/>
      </w:divBdr>
      <w:divsChild>
        <w:div w:id="578251204">
          <w:marLeft w:val="0"/>
          <w:marRight w:val="0"/>
          <w:marTop w:val="0"/>
          <w:marBottom w:val="0"/>
          <w:divBdr>
            <w:top w:val="none" w:sz="0" w:space="0" w:color="auto"/>
            <w:left w:val="none" w:sz="0" w:space="0" w:color="auto"/>
            <w:bottom w:val="none" w:sz="0" w:space="0" w:color="auto"/>
            <w:right w:val="none" w:sz="0" w:space="0" w:color="auto"/>
          </w:divBdr>
        </w:div>
      </w:divsChild>
    </w:div>
    <w:div w:id="564531015">
      <w:bodyDiv w:val="1"/>
      <w:marLeft w:val="0"/>
      <w:marRight w:val="0"/>
      <w:marTop w:val="0"/>
      <w:marBottom w:val="0"/>
      <w:divBdr>
        <w:top w:val="none" w:sz="0" w:space="0" w:color="auto"/>
        <w:left w:val="none" w:sz="0" w:space="0" w:color="auto"/>
        <w:bottom w:val="none" w:sz="0" w:space="0" w:color="auto"/>
        <w:right w:val="none" w:sz="0" w:space="0" w:color="auto"/>
      </w:divBdr>
    </w:div>
    <w:div w:id="606041797">
      <w:bodyDiv w:val="1"/>
      <w:marLeft w:val="0"/>
      <w:marRight w:val="0"/>
      <w:marTop w:val="0"/>
      <w:marBottom w:val="0"/>
      <w:divBdr>
        <w:top w:val="none" w:sz="0" w:space="0" w:color="auto"/>
        <w:left w:val="none" w:sz="0" w:space="0" w:color="auto"/>
        <w:bottom w:val="none" w:sz="0" w:space="0" w:color="auto"/>
        <w:right w:val="none" w:sz="0" w:space="0" w:color="auto"/>
      </w:divBdr>
    </w:div>
    <w:div w:id="627784536">
      <w:bodyDiv w:val="1"/>
      <w:marLeft w:val="0"/>
      <w:marRight w:val="0"/>
      <w:marTop w:val="0"/>
      <w:marBottom w:val="0"/>
      <w:divBdr>
        <w:top w:val="none" w:sz="0" w:space="0" w:color="auto"/>
        <w:left w:val="none" w:sz="0" w:space="0" w:color="auto"/>
        <w:bottom w:val="none" w:sz="0" w:space="0" w:color="auto"/>
        <w:right w:val="none" w:sz="0" w:space="0" w:color="auto"/>
      </w:divBdr>
    </w:div>
    <w:div w:id="810368703">
      <w:bodyDiv w:val="1"/>
      <w:marLeft w:val="0"/>
      <w:marRight w:val="0"/>
      <w:marTop w:val="0"/>
      <w:marBottom w:val="0"/>
      <w:divBdr>
        <w:top w:val="none" w:sz="0" w:space="0" w:color="auto"/>
        <w:left w:val="none" w:sz="0" w:space="0" w:color="auto"/>
        <w:bottom w:val="none" w:sz="0" w:space="0" w:color="auto"/>
        <w:right w:val="none" w:sz="0" w:space="0" w:color="auto"/>
      </w:divBdr>
    </w:div>
    <w:div w:id="910236621">
      <w:bodyDiv w:val="1"/>
      <w:marLeft w:val="0"/>
      <w:marRight w:val="0"/>
      <w:marTop w:val="0"/>
      <w:marBottom w:val="0"/>
      <w:divBdr>
        <w:top w:val="none" w:sz="0" w:space="0" w:color="auto"/>
        <w:left w:val="none" w:sz="0" w:space="0" w:color="auto"/>
        <w:bottom w:val="none" w:sz="0" w:space="0" w:color="auto"/>
        <w:right w:val="none" w:sz="0" w:space="0" w:color="auto"/>
      </w:divBdr>
      <w:divsChild>
        <w:div w:id="454645551">
          <w:marLeft w:val="0"/>
          <w:marRight w:val="0"/>
          <w:marTop w:val="0"/>
          <w:marBottom w:val="0"/>
          <w:divBdr>
            <w:top w:val="none" w:sz="0" w:space="0" w:color="auto"/>
            <w:left w:val="none" w:sz="0" w:space="0" w:color="auto"/>
            <w:bottom w:val="none" w:sz="0" w:space="0" w:color="auto"/>
            <w:right w:val="none" w:sz="0" w:space="0" w:color="auto"/>
          </w:divBdr>
        </w:div>
      </w:divsChild>
    </w:div>
    <w:div w:id="970404886">
      <w:bodyDiv w:val="1"/>
      <w:marLeft w:val="0"/>
      <w:marRight w:val="0"/>
      <w:marTop w:val="0"/>
      <w:marBottom w:val="0"/>
      <w:divBdr>
        <w:top w:val="none" w:sz="0" w:space="0" w:color="auto"/>
        <w:left w:val="none" w:sz="0" w:space="0" w:color="auto"/>
        <w:bottom w:val="none" w:sz="0" w:space="0" w:color="auto"/>
        <w:right w:val="none" w:sz="0" w:space="0" w:color="auto"/>
      </w:divBdr>
    </w:div>
    <w:div w:id="1000040648">
      <w:bodyDiv w:val="1"/>
      <w:marLeft w:val="0"/>
      <w:marRight w:val="0"/>
      <w:marTop w:val="0"/>
      <w:marBottom w:val="0"/>
      <w:divBdr>
        <w:top w:val="none" w:sz="0" w:space="0" w:color="auto"/>
        <w:left w:val="none" w:sz="0" w:space="0" w:color="auto"/>
        <w:bottom w:val="none" w:sz="0" w:space="0" w:color="auto"/>
        <w:right w:val="none" w:sz="0" w:space="0" w:color="auto"/>
      </w:divBdr>
    </w:div>
    <w:div w:id="1018311030">
      <w:bodyDiv w:val="1"/>
      <w:marLeft w:val="0"/>
      <w:marRight w:val="0"/>
      <w:marTop w:val="0"/>
      <w:marBottom w:val="0"/>
      <w:divBdr>
        <w:top w:val="none" w:sz="0" w:space="0" w:color="auto"/>
        <w:left w:val="none" w:sz="0" w:space="0" w:color="auto"/>
        <w:bottom w:val="none" w:sz="0" w:space="0" w:color="auto"/>
        <w:right w:val="none" w:sz="0" w:space="0" w:color="auto"/>
      </w:divBdr>
      <w:divsChild>
        <w:div w:id="1610621429">
          <w:marLeft w:val="0"/>
          <w:marRight w:val="0"/>
          <w:marTop w:val="0"/>
          <w:marBottom w:val="0"/>
          <w:divBdr>
            <w:top w:val="none" w:sz="0" w:space="0" w:color="auto"/>
            <w:left w:val="none" w:sz="0" w:space="0" w:color="auto"/>
            <w:bottom w:val="none" w:sz="0" w:space="0" w:color="auto"/>
            <w:right w:val="none" w:sz="0" w:space="0" w:color="auto"/>
          </w:divBdr>
        </w:div>
      </w:divsChild>
    </w:div>
    <w:div w:id="1170172424">
      <w:bodyDiv w:val="1"/>
      <w:marLeft w:val="0"/>
      <w:marRight w:val="0"/>
      <w:marTop w:val="0"/>
      <w:marBottom w:val="0"/>
      <w:divBdr>
        <w:top w:val="none" w:sz="0" w:space="0" w:color="auto"/>
        <w:left w:val="none" w:sz="0" w:space="0" w:color="auto"/>
        <w:bottom w:val="none" w:sz="0" w:space="0" w:color="auto"/>
        <w:right w:val="none" w:sz="0" w:space="0" w:color="auto"/>
      </w:divBdr>
    </w:div>
    <w:div w:id="1238514105">
      <w:bodyDiv w:val="1"/>
      <w:marLeft w:val="0"/>
      <w:marRight w:val="0"/>
      <w:marTop w:val="0"/>
      <w:marBottom w:val="0"/>
      <w:divBdr>
        <w:top w:val="none" w:sz="0" w:space="0" w:color="auto"/>
        <w:left w:val="none" w:sz="0" w:space="0" w:color="auto"/>
        <w:bottom w:val="none" w:sz="0" w:space="0" w:color="auto"/>
        <w:right w:val="none" w:sz="0" w:space="0" w:color="auto"/>
      </w:divBdr>
      <w:divsChild>
        <w:div w:id="1863022">
          <w:marLeft w:val="0"/>
          <w:marRight w:val="0"/>
          <w:marTop w:val="0"/>
          <w:marBottom w:val="0"/>
          <w:divBdr>
            <w:top w:val="none" w:sz="0" w:space="0" w:color="auto"/>
            <w:left w:val="none" w:sz="0" w:space="0" w:color="auto"/>
            <w:bottom w:val="none" w:sz="0" w:space="0" w:color="auto"/>
            <w:right w:val="none" w:sz="0" w:space="0" w:color="auto"/>
          </w:divBdr>
          <w:divsChild>
            <w:div w:id="1771928411">
              <w:marLeft w:val="0"/>
              <w:marRight w:val="0"/>
              <w:marTop w:val="0"/>
              <w:marBottom w:val="0"/>
              <w:divBdr>
                <w:top w:val="none" w:sz="0" w:space="0" w:color="auto"/>
                <w:left w:val="none" w:sz="0" w:space="0" w:color="auto"/>
                <w:bottom w:val="none" w:sz="0" w:space="0" w:color="auto"/>
                <w:right w:val="none" w:sz="0" w:space="0" w:color="auto"/>
              </w:divBdr>
              <w:divsChild>
                <w:div w:id="1716926043">
                  <w:marLeft w:val="0"/>
                  <w:marRight w:val="0"/>
                  <w:marTop w:val="0"/>
                  <w:marBottom w:val="0"/>
                  <w:divBdr>
                    <w:top w:val="none" w:sz="0" w:space="0" w:color="auto"/>
                    <w:left w:val="none" w:sz="0" w:space="0" w:color="auto"/>
                    <w:bottom w:val="none" w:sz="0" w:space="0" w:color="auto"/>
                    <w:right w:val="none" w:sz="0" w:space="0" w:color="auto"/>
                  </w:divBdr>
                  <w:divsChild>
                    <w:div w:id="62066204">
                      <w:marLeft w:val="0"/>
                      <w:marRight w:val="0"/>
                      <w:marTop w:val="0"/>
                      <w:marBottom w:val="0"/>
                      <w:divBdr>
                        <w:top w:val="none" w:sz="0" w:space="0" w:color="auto"/>
                        <w:left w:val="none" w:sz="0" w:space="0" w:color="auto"/>
                        <w:bottom w:val="none" w:sz="0" w:space="0" w:color="auto"/>
                        <w:right w:val="none" w:sz="0" w:space="0" w:color="auto"/>
                      </w:divBdr>
                      <w:divsChild>
                        <w:div w:id="1938243842">
                          <w:marLeft w:val="0"/>
                          <w:marRight w:val="0"/>
                          <w:marTop w:val="0"/>
                          <w:marBottom w:val="0"/>
                          <w:divBdr>
                            <w:top w:val="none" w:sz="0" w:space="0" w:color="auto"/>
                            <w:left w:val="none" w:sz="0" w:space="0" w:color="auto"/>
                            <w:bottom w:val="none" w:sz="0" w:space="0" w:color="auto"/>
                            <w:right w:val="none" w:sz="0" w:space="0" w:color="auto"/>
                          </w:divBdr>
                          <w:divsChild>
                            <w:div w:id="101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839609">
      <w:bodyDiv w:val="1"/>
      <w:marLeft w:val="0"/>
      <w:marRight w:val="0"/>
      <w:marTop w:val="0"/>
      <w:marBottom w:val="0"/>
      <w:divBdr>
        <w:top w:val="none" w:sz="0" w:space="0" w:color="auto"/>
        <w:left w:val="none" w:sz="0" w:space="0" w:color="auto"/>
        <w:bottom w:val="none" w:sz="0" w:space="0" w:color="auto"/>
        <w:right w:val="none" w:sz="0" w:space="0" w:color="auto"/>
      </w:divBdr>
    </w:div>
    <w:div w:id="1299142384">
      <w:bodyDiv w:val="1"/>
      <w:marLeft w:val="0"/>
      <w:marRight w:val="0"/>
      <w:marTop w:val="0"/>
      <w:marBottom w:val="0"/>
      <w:divBdr>
        <w:top w:val="none" w:sz="0" w:space="0" w:color="auto"/>
        <w:left w:val="none" w:sz="0" w:space="0" w:color="auto"/>
        <w:bottom w:val="none" w:sz="0" w:space="0" w:color="auto"/>
        <w:right w:val="none" w:sz="0" w:space="0" w:color="auto"/>
      </w:divBdr>
      <w:divsChild>
        <w:div w:id="935752217">
          <w:marLeft w:val="0"/>
          <w:marRight w:val="0"/>
          <w:marTop w:val="0"/>
          <w:marBottom w:val="0"/>
          <w:divBdr>
            <w:top w:val="none" w:sz="0" w:space="0" w:color="auto"/>
            <w:left w:val="none" w:sz="0" w:space="0" w:color="auto"/>
            <w:bottom w:val="none" w:sz="0" w:space="0" w:color="auto"/>
            <w:right w:val="none" w:sz="0" w:space="0" w:color="auto"/>
          </w:divBdr>
        </w:div>
      </w:divsChild>
    </w:div>
    <w:div w:id="1304892888">
      <w:bodyDiv w:val="1"/>
      <w:marLeft w:val="0"/>
      <w:marRight w:val="0"/>
      <w:marTop w:val="0"/>
      <w:marBottom w:val="0"/>
      <w:divBdr>
        <w:top w:val="none" w:sz="0" w:space="0" w:color="auto"/>
        <w:left w:val="none" w:sz="0" w:space="0" w:color="auto"/>
        <w:bottom w:val="none" w:sz="0" w:space="0" w:color="auto"/>
        <w:right w:val="none" w:sz="0" w:space="0" w:color="auto"/>
      </w:divBdr>
      <w:divsChild>
        <w:div w:id="725638880">
          <w:marLeft w:val="0"/>
          <w:marRight w:val="0"/>
          <w:marTop w:val="0"/>
          <w:marBottom w:val="0"/>
          <w:divBdr>
            <w:top w:val="none" w:sz="0" w:space="0" w:color="auto"/>
            <w:left w:val="none" w:sz="0" w:space="0" w:color="auto"/>
            <w:bottom w:val="none" w:sz="0" w:space="0" w:color="auto"/>
            <w:right w:val="none" w:sz="0" w:space="0" w:color="auto"/>
          </w:divBdr>
        </w:div>
      </w:divsChild>
    </w:div>
    <w:div w:id="1437288399">
      <w:bodyDiv w:val="1"/>
      <w:marLeft w:val="0"/>
      <w:marRight w:val="0"/>
      <w:marTop w:val="0"/>
      <w:marBottom w:val="0"/>
      <w:divBdr>
        <w:top w:val="none" w:sz="0" w:space="0" w:color="auto"/>
        <w:left w:val="none" w:sz="0" w:space="0" w:color="auto"/>
        <w:bottom w:val="none" w:sz="0" w:space="0" w:color="auto"/>
        <w:right w:val="none" w:sz="0" w:space="0" w:color="auto"/>
      </w:divBdr>
    </w:div>
    <w:div w:id="1825194279">
      <w:bodyDiv w:val="1"/>
      <w:marLeft w:val="0"/>
      <w:marRight w:val="0"/>
      <w:marTop w:val="0"/>
      <w:marBottom w:val="0"/>
      <w:divBdr>
        <w:top w:val="none" w:sz="0" w:space="0" w:color="auto"/>
        <w:left w:val="none" w:sz="0" w:space="0" w:color="auto"/>
        <w:bottom w:val="none" w:sz="0" w:space="0" w:color="auto"/>
        <w:right w:val="none" w:sz="0" w:space="0" w:color="auto"/>
      </w:divBdr>
    </w:div>
    <w:div w:id="2076508543">
      <w:bodyDiv w:val="1"/>
      <w:marLeft w:val="0"/>
      <w:marRight w:val="0"/>
      <w:marTop w:val="0"/>
      <w:marBottom w:val="0"/>
      <w:divBdr>
        <w:top w:val="none" w:sz="0" w:space="0" w:color="auto"/>
        <w:left w:val="none" w:sz="0" w:space="0" w:color="auto"/>
        <w:bottom w:val="none" w:sz="0" w:space="0" w:color="auto"/>
        <w:right w:val="none" w:sz="0" w:space="0" w:color="auto"/>
      </w:divBdr>
    </w:div>
    <w:div w:id="20777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nk.springer.com/search?facet-author=%22David-Jan+Jansen%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ideas.repec.org/s/eee/jmacro.html"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ink.springer.com/journal/1107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B93E1-F505-49D8-B09B-5D0DB747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6834</Words>
  <Characters>36904</Characters>
  <Application>Microsoft Office Word</Application>
  <DocSecurity>0</DocSecurity>
  <Lines>307</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jose.simao</cp:lastModifiedBy>
  <cp:revision>3</cp:revision>
  <cp:lastPrinted>2012-01-17T18:57:00Z</cp:lastPrinted>
  <dcterms:created xsi:type="dcterms:W3CDTF">2013-07-22T23:09:00Z</dcterms:created>
  <dcterms:modified xsi:type="dcterms:W3CDTF">2013-07-22T23:21:00Z</dcterms:modified>
</cp:coreProperties>
</file>