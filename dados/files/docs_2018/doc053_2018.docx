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796FF" w14:textId="77777777" w:rsidR="00E8513E" w:rsidRDefault="00E8513E" w:rsidP="00173CED">
      <w:pPr>
        <w:spacing w:after="0" w:line="240" w:lineRule="auto"/>
        <w:contextualSpacing/>
        <w:jc w:val="both"/>
        <w:rPr>
          <w:rFonts w:ascii="Times New Roman" w:hAnsi="Times New Roman" w:cs="Times New Roman"/>
          <w:b/>
          <w:sz w:val="24"/>
          <w:szCs w:val="24"/>
        </w:rPr>
      </w:pPr>
      <w:r w:rsidRPr="00173CED">
        <w:rPr>
          <w:rFonts w:ascii="Times New Roman" w:hAnsi="Times New Roman" w:cs="Times New Roman"/>
          <w:b/>
          <w:sz w:val="24"/>
          <w:szCs w:val="24"/>
        </w:rPr>
        <w:t xml:space="preserve">Estimular o nível de atividade econômica ou aumentar alíquota tributária? Uma investigação empírica sobre os determinantes da arrecadação do ICMS </w:t>
      </w:r>
    </w:p>
    <w:p w14:paraId="50689897" w14:textId="77777777" w:rsidR="00767959" w:rsidRDefault="00767959" w:rsidP="00173CED">
      <w:pPr>
        <w:spacing w:after="0" w:line="240" w:lineRule="auto"/>
        <w:contextualSpacing/>
        <w:jc w:val="both"/>
        <w:rPr>
          <w:rFonts w:ascii="Times New Roman" w:hAnsi="Times New Roman" w:cs="Times New Roman"/>
          <w:b/>
          <w:sz w:val="24"/>
          <w:szCs w:val="24"/>
        </w:rPr>
      </w:pPr>
    </w:p>
    <w:p w14:paraId="7F4453E6" w14:textId="2A0AE1D4" w:rsidR="00173CED" w:rsidRDefault="00767959" w:rsidP="00173CED">
      <w:pPr>
        <w:spacing w:after="0" w:line="240" w:lineRule="auto"/>
        <w:contextualSpacing/>
        <w:jc w:val="both"/>
        <w:rPr>
          <w:rFonts w:ascii="Times New Roman" w:hAnsi="Times New Roman" w:cs="Times New Roman"/>
          <w:b/>
          <w:sz w:val="24"/>
          <w:szCs w:val="24"/>
        </w:rPr>
      </w:pPr>
      <w:r w:rsidRPr="00767959">
        <w:rPr>
          <w:rFonts w:ascii="Times New Roman" w:hAnsi="Times New Roman" w:cs="Times New Roman"/>
          <w:b/>
          <w:sz w:val="24"/>
          <w:szCs w:val="24"/>
        </w:rPr>
        <w:t xml:space="preserve">Stimulate the level of economic activity or increase tax rate? </w:t>
      </w:r>
      <w:proofErr w:type="spellStart"/>
      <w:r w:rsidRPr="00767959">
        <w:rPr>
          <w:rFonts w:ascii="Times New Roman" w:hAnsi="Times New Roman" w:cs="Times New Roman"/>
          <w:b/>
          <w:sz w:val="24"/>
          <w:szCs w:val="24"/>
        </w:rPr>
        <w:t>An</w:t>
      </w:r>
      <w:proofErr w:type="spellEnd"/>
      <w:r w:rsidRPr="00767959">
        <w:rPr>
          <w:rFonts w:ascii="Times New Roman" w:hAnsi="Times New Roman" w:cs="Times New Roman"/>
          <w:b/>
          <w:sz w:val="24"/>
          <w:szCs w:val="24"/>
        </w:rPr>
        <w:t xml:space="preserve"> </w:t>
      </w:r>
      <w:proofErr w:type="spellStart"/>
      <w:r w:rsidRPr="00767959">
        <w:rPr>
          <w:rFonts w:ascii="Times New Roman" w:hAnsi="Times New Roman" w:cs="Times New Roman"/>
          <w:b/>
          <w:sz w:val="24"/>
          <w:szCs w:val="24"/>
        </w:rPr>
        <w:t>empirical</w:t>
      </w:r>
      <w:proofErr w:type="spellEnd"/>
      <w:r w:rsidRPr="00767959">
        <w:rPr>
          <w:rFonts w:ascii="Times New Roman" w:hAnsi="Times New Roman" w:cs="Times New Roman"/>
          <w:b/>
          <w:sz w:val="24"/>
          <w:szCs w:val="24"/>
        </w:rPr>
        <w:t xml:space="preserve"> </w:t>
      </w:r>
      <w:proofErr w:type="spellStart"/>
      <w:r w:rsidRPr="00767959">
        <w:rPr>
          <w:rFonts w:ascii="Times New Roman" w:hAnsi="Times New Roman" w:cs="Times New Roman"/>
          <w:b/>
          <w:sz w:val="24"/>
          <w:szCs w:val="24"/>
        </w:rPr>
        <w:t>investigation</w:t>
      </w:r>
      <w:proofErr w:type="spellEnd"/>
      <w:r w:rsidRPr="00767959">
        <w:rPr>
          <w:rFonts w:ascii="Times New Roman" w:hAnsi="Times New Roman" w:cs="Times New Roman"/>
          <w:b/>
          <w:sz w:val="24"/>
          <w:szCs w:val="24"/>
        </w:rPr>
        <w:t xml:space="preserve"> </w:t>
      </w:r>
      <w:proofErr w:type="spellStart"/>
      <w:r w:rsidRPr="00767959">
        <w:rPr>
          <w:rFonts w:ascii="Times New Roman" w:hAnsi="Times New Roman" w:cs="Times New Roman"/>
          <w:b/>
          <w:sz w:val="24"/>
          <w:szCs w:val="24"/>
        </w:rPr>
        <w:t>on</w:t>
      </w:r>
      <w:proofErr w:type="spellEnd"/>
      <w:r w:rsidRPr="00767959">
        <w:rPr>
          <w:rFonts w:ascii="Times New Roman" w:hAnsi="Times New Roman" w:cs="Times New Roman"/>
          <w:b/>
          <w:sz w:val="24"/>
          <w:szCs w:val="24"/>
        </w:rPr>
        <w:t xml:space="preserve"> </w:t>
      </w:r>
      <w:proofErr w:type="spellStart"/>
      <w:r w:rsidRPr="00767959">
        <w:rPr>
          <w:rFonts w:ascii="Times New Roman" w:hAnsi="Times New Roman" w:cs="Times New Roman"/>
          <w:b/>
          <w:sz w:val="24"/>
          <w:szCs w:val="24"/>
        </w:rPr>
        <w:t>the</w:t>
      </w:r>
      <w:proofErr w:type="spellEnd"/>
      <w:r w:rsidRPr="00767959">
        <w:rPr>
          <w:rFonts w:ascii="Times New Roman" w:hAnsi="Times New Roman" w:cs="Times New Roman"/>
          <w:b/>
          <w:sz w:val="24"/>
          <w:szCs w:val="24"/>
        </w:rPr>
        <w:t xml:space="preserve"> </w:t>
      </w:r>
      <w:proofErr w:type="spellStart"/>
      <w:r w:rsidRPr="00767959">
        <w:rPr>
          <w:rFonts w:ascii="Times New Roman" w:hAnsi="Times New Roman" w:cs="Times New Roman"/>
          <w:b/>
          <w:sz w:val="24"/>
          <w:szCs w:val="24"/>
        </w:rPr>
        <w:t>determinants</w:t>
      </w:r>
      <w:proofErr w:type="spellEnd"/>
      <w:r w:rsidRPr="00767959">
        <w:rPr>
          <w:rFonts w:ascii="Times New Roman" w:hAnsi="Times New Roman" w:cs="Times New Roman"/>
          <w:b/>
          <w:sz w:val="24"/>
          <w:szCs w:val="24"/>
        </w:rPr>
        <w:t xml:space="preserve"> </w:t>
      </w:r>
      <w:proofErr w:type="spellStart"/>
      <w:r w:rsidRPr="00767959">
        <w:rPr>
          <w:rFonts w:ascii="Times New Roman" w:hAnsi="Times New Roman" w:cs="Times New Roman"/>
          <w:b/>
          <w:sz w:val="24"/>
          <w:szCs w:val="24"/>
        </w:rPr>
        <w:t>of</w:t>
      </w:r>
      <w:proofErr w:type="spellEnd"/>
      <w:r w:rsidRPr="00767959">
        <w:rPr>
          <w:rFonts w:ascii="Times New Roman" w:hAnsi="Times New Roman" w:cs="Times New Roman"/>
          <w:b/>
          <w:sz w:val="24"/>
          <w:szCs w:val="24"/>
        </w:rPr>
        <w:t xml:space="preserve"> ICMS </w:t>
      </w:r>
      <w:proofErr w:type="spellStart"/>
      <w:r w:rsidRPr="00767959">
        <w:rPr>
          <w:rFonts w:ascii="Times New Roman" w:hAnsi="Times New Roman" w:cs="Times New Roman"/>
          <w:b/>
          <w:sz w:val="24"/>
          <w:szCs w:val="24"/>
        </w:rPr>
        <w:t>tax</w:t>
      </w:r>
      <w:proofErr w:type="spellEnd"/>
      <w:r w:rsidRPr="00767959">
        <w:rPr>
          <w:rFonts w:ascii="Times New Roman" w:hAnsi="Times New Roman" w:cs="Times New Roman"/>
          <w:b/>
          <w:sz w:val="24"/>
          <w:szCs w:val="24"/>
        </w:rPr>
        <w:t xml:space="preserve"> </w:t>
      </w:r>
      <w:proofErr w:type="spellStart"/>
      <w:r w:rsidRPr="00767959">
        <w:rPr>
          <w:rFonts w:ascii="Times New Roman" w:hAnsi="Times New Roman" w:cs="Times New Roman"/>
          <w:b/>
          <w:sz w:val="24"/>
          <w:szCs w:val="24"/>
        </w:rPr>
        <w:t>collection</w:t>
      </w:r>
      <w:proofErr w:type="spellEnd"/>
    </w:p>
    <w:p w14:paraId="7E864346" w14:textId="7FCFDCA5" w:rsidR="00190A42" w:rsidRDefault="00190A42" w:rsidP="00173CED">
      <w:pPr>
        <w:spacing w:after="0" w:line="240" w:lineRule="auto"/>
        <w:contextualSpacing/>
        <w:jc w:val="both"/>
        <w:rPr>
          <w:rFonts w:ascii="Times New Roman" w:hAnsi="Times New Roman" w:cs="Times New Roman"/>
          <w:b/>
          <w:sz w:val="24"/>
          <w:szCs w:val="24"/>
        </w:rPr>
      </w:pPr>
    </w:p>
    <w:p w14:paraId="6450AED5" w14:textId="5A18A99B" w:rsidR="00190A42" w:rsidRDefault="00190A42" w:rsidP="00173CED">
      <w:pPr>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Área 5 – Economia do Setor Público</w:t>
      </w:r>
    </w:p>
    <w:p w14:paraId="7B539F5A" w14:textId="77777777" w:rsidR="00AE50AC" w:rsidRDefault="00AE50AC" w:rsidP="00914D9C">
      <w:pPr>
        <w:spacing w:after="0" w:line="240" w:lineRule="auto"/>
        <w:contextualSpacing/>
        <w:jc w:val="right"/>
        <w:rPr>
          <w:rFonts w:ascii="Times New Roman" w:hAnsi="Times New Roman" w:cs="Times New Roman"/>
          <w:sz w:val="24"/>
          <w:szCs w:val="24"/>
        </w:rPr>
      </w:pPr>
    </w:p>
    <w:p w14:paraId="52154930" w14:textId="77777777" w:rsidR="00AE50AC" w:rsidRPr="00E04A8F" w:rsidRDefault="00AE50AC" w:rsidP="00914D9C">
      <w:pPr>
        <w:spacing w:after="0" w:line="240" w:lineRule="auto"/>
        <w:contextualSpacing/>
        <w:jc w:val="right"/>
        <w:rPr>
          <w:rFonts w:ascii="Times New Roman" w:hAnsi="Times New Roman" w:cs="Times New Roman"/>
          <w:sz w:val="24"/>
          <w:szCs w:val="24"/>
        </w:rPr>
      </w:pPr>
      <w:r w:rsidRPr="00E04A8F">
        <w:rPr>
          <w:rFonts w:ascii="Times New Roman" w:hAnsi="Times New Roman" w:cs="Times New Roman"/>
          <w:sz w:val="24"/>
          <w:szCs w:val="24"/>
        </w:rPr>
        <w:t>Jailison Weilly Silveira</w:t>
      </w:r>
      <w:r w:rsidRPr="00E04A8F">
        <w:rPr>
          <w:rStyle w:val="Refdenotaderodap"/>
          <w:rFonts w:ascii="Times New Roman" w:hAnsi="Times New Roman" w:cs="Times New Roman"/>
          <w:sz w:val="24"/>
          <w:szCs w:val="24"/>
        </w:rPr>
        <w:footnoteReference w:customMarkFollows="1" w:id="1"/>
        <w:t>†</w:t>
      </w:r>
    </w:p>
    <w:p w14:paraId="61D86C21" w14:textId="33B5768E" w:rsidR="002D4483" w:rsidRDefault="002D4483" w:rsidP="00914D9C">
      <w:pPr>
        <w:spacing w:after="0" w:line="240" w:lineRule="auto"/>
        <w:contextualSpacing/>
        <w:jc w:val="right"/>
        <w:rPr>
          <w:rFonts w:ascii="Times New Roman" w:hAnsi="Times New Roman" w:cs="Times New Roman"/>
          <w:sz w:val="24"/>
        </w:rPr>
      </w:pPr>
      <w:r>
        <w:rPr>
          <w:rFonts w:ascii="Times New Roman" w:hAnsi="Times New Roman" w:cs="Times New Roman"/>
          <w:sz w:val="24"/>
        </w:rPr>
        <w:t>Secretaria do Tesouro Nacional</w:t>
      </w:r>
    </w:p>
    <w:p w14:paraId="46BE1B89" w14:textId="77777777" w:rsidR="002D4483" w:rsidRDefault="002D4483" w:rsidP="00914D9C">
      <w:pPr>
        <w:spacing w:after="0" w:line="240" w:lineRule="auto"/>
        <w:contextualSpacing/>
        <w:jc w:val="right"/>
        <w:rPr>
          <w:rFonts w:ascii="Times New Roman" w:hAnsi="Times New Roman" w:cs="Times New Roman"/>
          <w:sz w:val="24"/>
        </w:rPr>
      </w:pPr>
    </w:p>
    <w:p w14:paraId="15A59C45" w14:textId="46B91DEE" w:rsidR="00AE50AC" w:rsidRPr="00E04A8F" w:rsidRDefault="00AE50AC" w:rsidP="00914D9C">
      <w:pPr>
        <w:spacing w:after="0" w:line="240" w:lineRule="auto"/>
        <w:contextualSpacing/>
        <w:jc w:val="right"/>
        <w:rPr>
          <w:rFonts w:ascii="Times New Roman" w:hAnsi="Times New Roman" w:cs="Times New Roman"/>
          <w:b/>
          <w:sz w:val="28"/>
          <w:szCs w:val="24"/>
        </w:rPr>
      </w:pPr>
      <w:r w:rsidRPr="00E04A8F">
        <w:rPr>
          <w:rFonts w:ascii="Times New Roman" w:hAnsi="Times New Roman" w:cs="Times New Roman"/>
          <w:sz w:val="24"/>
        </w:rPr>
        <w:t>Sérgio Ricardo de Brito Gadelha</w:t>
      </w:r>
      <w:r w:rsidRPr="00E04A8F">
        <w:rPr>
          <w:rStyle w:val="Refdenotaderodap"/>
          <w:sz w:val="24"/>
        </w:rPr>
        <w:footnoteReference w:customMarkFollows="1" w:id="2"/>
        <w:t>§§</w:t>
      </w:r>
      <w:r w:rsidRPr="00E04A8F">
        <w:rPr>
          <w:sz w:val="24"/>
        </w:rPr>
        <w:t xml:space="preserve">         </w:t>
      </w:r>
    </w:p>
    <w:p w14:paraId="437D54E5" w14:textId="77777777" w:rsidR="002D4483" w:rsidRDefault="002D4483" w:rsidP="002D4483">
      <w:pPr>
        <w:spacing w:after="0" w:line="240" w:lineRule="auto"/>
        <w:contextualSpacing/>
        <w:jc w:val="right"/>
        <w:rPr>
          <w:rFonts w:ascii="Times New Roman" w:hAnsi="Times New Roman" w:cs="Times New Roman"/>
          <w:sz w:val="24"/>
        </w:rPr>
      </w:pPr>
      <w:r>
        <w:rPr>
          <w:rFonts w:ascii="Times New Roman" w:hAnsi="Times New Roman" w:cs="Times New Roman"/>
          <w:sz w:val="24"/>
        </w:rPr>
        <w:t>Secretaria do Tesouro Nacional</w:t>
      </w:r>
    </w:p>
    <w:p w14:paraId="04526E21" w14:textId="77777777" w:rsidR="003015DB" w:rsidRDefault="003015DB" w:rsidP="00914D9C">
      <w:pPr>
        <w:pStyle w:val="CorpoTextoTextosparaDiscusso"/>
        <w:spacing w:after="0" w:line="240" w:lineRule="auto"/>
        <w:contextualSpacing/>
      </w:pPr>
    </w:p>
    <w:p w14:paraId="6957A56D" w14:textId="77777777" w:rsidR="00AE50AC" w:rsidRPr="00AE50AC" w:rsidRDefault="00AE50AC" w:rsidP="00914D9C">
      <w:pPr>
        <w:spacing w:after="0" w:line="240" w:lineRule="auto"/>
        <w:contextualSpacing/>
        <w:jc w:val="both"/>
        <w:rPr>
          <w:rFonts w:ascii="Times New Roman" w:eastAsia="Times New Roman" w:hAnsi="Times New Roman" w:cs="Times New Roman"/>
          <w:b/>
          <w:sz w:val="24"/>
          <w:szCs w:val="24"/>
          <w:lang w:eastAsia="pt-BR"/>
        </w:rPr>
      </w:pPr>
      <w:r w:rsidRPr="00AE50AC">
        <w:rPr>
          <w:rFonts w:ascii="Times New Roman" w:eastAsia="Times New Roman" w:hAnsi="Times New Roman" w:cs="Times New Roman"/>
          <w:b/>
          <w:sz w:val="24"/>
          <w:szCs w:val="24"/>
          <w:lang w:eastAsia="pt-BR"/>
        </w:rPr>
        <w:t>Resumo</w:t>
      </w:r>
    </w:p>
    <w:p w14:paraId="627244B3" w14:textId="77777777" w:rsidR="00A52DA2" w:rsidRDefault="00A52DA2" w:rsidP="00914D9C">
      <w:pPr>
        <w:spacing w:after="0" w:line="240" w:lineRule="auto"/>
        <w:contextualSpacing/>
        <w:jc w:val="both"/>
        <w:rPr>
          <w:rFonts w:ascii="Times New Roman" w:eastAsia="Times New Roman" w:hAnsi="Times New Roman" w:cs="Times New Roman"/>
          <w:sz w:val="24"/>
          <w:szCs w:val="24"/>
          <w:lang w:eastAsia="pt-BR"/>
        </w:rPr>
      </w:pPr>
    </w:p>
    <w:p w14:paraId="54C27BC4" w14:textId="77777777" w:rsidR="00A52DA2" w:rsidRDefault="00A52DA2" w:rsidP="00914D9C">
      <w:pPr>
        <w:spacing w:after="0" w:line="240" w:lineRule="auto"/>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estudo busca mensurar a sensibilidade da arrecadação do ICMS em relação à atividade econômica e à alíquota tributária, a partir da estimação das elasticidades de arrecadação do ICMS em relação a essas variáveis. Utiliza</w:t>
      </w:r>
      <w:r w:rsidR="00767959">
        <w:rPr>
          <w:rFonts w:ascii="Times New Roman" w:eastAsia="Times New Roman" w:hAnsi="Times New Roman" w:cs="Times New Roman"/>
          <w:sz w:val="24"/>
          <w:szCs w:val="24"/>
          <w:lang w:eastAsia="pt-BR"/>
        </w:rPr>
        <w:t>ndo</w:t>
      </w:r>
      <w:r>
        <w:rPr>
          <w:rFonts w:ascii="Times New Roman" w:eastAsia="Times New Roman" w:hAnsi="Times New Roman" w:cs="Times New Roman"/>
          <w:sz w:val="24"/>
          <w:szCs w:val="24"/>
          <w:lang w:eastAsia="pt-BR"/>
        </w:rPr>
        <w:t>-se uma base de dados em painel em nível estadual no período entre 1997 e 2013</w:t>
      </w:r>
      <w:r w:rsidR="00767959">
        <w:rPr>
          <w:rFonts w:ascii="Times New Roman" w:eastAsia="Times New Roman" w:hAnsi="Times New Roman" w:cs="Times New Roman"/>
          <w:sz w:val="24"/>
          <w:szCs w:val="24"/>
          <w:lang w:eastAsia="pt-BR"/>
        </w:rPr>
        <w:t>, o</w:t>
      </w:r>
      <w:r>
        <w:rPr>
          <w:rFonts w:ascii="Times New Roman" w:eastAsia="Times New Roman" w:hAnsi="Times New Roman" w:cs="Times New Roman"/>
          <w:sz w:val="24"/>
          <w:szCs w:val="24"/>
          <w:lang w:eastAsia="pt-BR"/>
        </w:rPr>
        <w:t>s resultados obtidos a partir da estimação de modelos estáticos com efeitos fixos e modelo dinâmico segundo a metodologia proposta por Arellano e Bond (1991) indicam que o estímulo ao nível de atividade econômica exerce uma maior contribuição à arrecadação do ICMS do que a elevação de alíquota tributária.</w:t>
      </w:r>
    </w:p>
    <w:p w14:paraId="2456FFEE" w14:textId="77777777" w:rsidR="00767959" w:rsidRPr="00AE50AC" w:rsidRDefault="00767959" w:rsidP="00767959">
      <w:pPr>
        <w:spacing w:after="0" w:line="240" w:lineRule="auto"/>
        <w:contextualSpacing/>
        <w:jc w:val="both"/>
        <w:rPr>
          <w:rFonts w:ascii="Times New Roman" w:eastAsia="Times New Roman" w:hAnsi="Times New Roman" w:cs="Times New Roman"/>
          <w:sz w:val="24"/>
          <w:szCs w:val="24"/>
          <w:lang w:eastAsia="pt-BR"/>
        </w:rPr>
      </w:pPr>
      <w:r w:rsidRPr="00AE50AC">
        <w:rPr>
          <w:rFonts w:ascii="Times New Roman" w:eastAsia="Times New Roman" w:hAnsi="Times New Roman" w:cs="Times New Roman"/>
          <w:b/>
          <w:sz w:val="24"/>
          <w:szCs w:val="24"/>
          <w:lang w:eastAsia="pt-BR"/>
        </w:rPr>
        <w:t>Palavras-Chave:</w:t>
      </w:r>
      <w:r w:rsidRPr="00AE50AC">
        <w:rPr>
          <w:rFonts w:ascii="Times New Roman" w:eastAsia="Times New Roman" w:hAnsi="Times New Roman" w:cs="Times New Roman"/>
          <w:sz w:val="24"/>
          <w:szCs w:val="24"/>
          <w:lang w:eastAsia="pt-BR"/>
        </w:rPr>
        <w:t xml:space="preserve"> arrecadação do ICMS, alíquota tributária, nível de atividade econômica, elasticidade</w:t>
      </w:r>
    </w:p>
    <w:p w14:paraId="38A508BB" w14:textId="77777777" w:rsidR="00767959" w:rsidRDefault="00767959" w:rsidP="00914D9C">
      <w:pPr>
        <w:spacing w:after="0" w:line="240" w:lineRule="auto"/>
        <w:contextualSpacing/>
        <w:jc w:val="both"/>
        <w:rPr>
          <w:rFonts w:ascii="Times New Roman" w:eastAsia="Times New Roman" w:hAnsi="Times New Roman" w:cs="Times New Roman"/>
          <w:sz w:val="24"/>
          <w:szCs w:val="24"/>
          <w:lang w:eastAsia="pt-BR"/>
        </w:rPr>
      </w:pPr>
    </w:p>
    <w:p w14:paraId="2E4CBB69" w14:textId="77777777" w:rsidR="00767959" w:rsidRDefault="00767959" w:rsidP="00914D9C">
      <w:pPr>
        <w:spacing w:after="0" w:line="240" w:lineRule="auto"/>
        <w:contextualSpacing/>
        <w:jc w:val="both"/>
        <w:rPr>
          <w:rFonts w:ascii="Times New Roman" w:eastAsia="Times New Roman" w:hAnsi="Times New Roman" w:cs="Times New Roman"/>
          <w:sz w:val="24"/>
          <w:szCs w:val="24"/>
          <w:lang w:eastAsia="pt-BR"/>
        </w:rPr>
      </w:pPr>
    </w:p>
    <w:p w14:paraId="50BE7DF1" w14:textId="77777777" w:rsidR="00767959" w:rsidRPr="00767959" w:rsidRDefault="00767959" w:rsidP="00914D9C">
      <w:pPr>
        <w:spacing w:after="0" w:line="240" w:lineRule="auto"/>
        <w:contextualSpacing/>
        <w:jc w:val="both"/>
        <w:rPr>
          <w:rFonts w:ascii="Times New Roman" w:eastAsia="Times New Roman" w:hAnsi="Times New Roman" w:cs="Times New Roman"/>
          <w:b/>
          <w:sz w:val="24"/>
          <w:szCs w:val="24"/>
          <w:lang w:eastAsia="pt-BR"/>
        </w:rPr>
      </w:pPr>
      <w:r w:rsidRPr="00767959">
        <w:rPr>
          <w:rFonts w:ascii="Times New Roman" w:eastAsia="Times New Roman" w:hAnsi="Times New Roman" w:cs="Times New Roman"/>
          <w:b/>
          <w:sz w:val="24"/>
          <w:szCs w:val="24"/>
          <w:lang w:eastAsia="pt-BR"/>
        </w:rPr>
        <w:t>Abstract</w:t>
      </w:r>
    </w:p>
    <w:p w14:paraId="36F25560" w14:textId="77777777" w:rsidR="00767959" w:rsidRDefault="00767959" w:rsidP="00914D9C">
      <w:pPr>
        <w:spacing w:after="0" w:line="240" w:lineRule="auto"/>
        <w:contextualSpacing/>
        <w:jc w:val="both"/>
        <w:rPr>
          <w:rFonts w:ascii="Times New Roman" w:eastAsia="Times New Roman" w:hAnsi="Times New Roman" w:cs="Times New Roman"/>
          <w:sz w:val="24"/>
          <w:szCs w:val="24"/>
          <w:lang w:eastAsia="pt-BR"/>
        </w:rPr>
      </w:pPr>
    </w:p>
    <w:p w14:paraId="09C22104" w14:textId="77777777" w:rsidR="00767959" w:rsidRDefault="00767959" w:rsidP="00914D9C">
      <w:pPr>
        <w:spacing w:after="0" w:line="240" w:lineRule="auto"/>
        <w:contextualSpacing/>
        <w:jc w:val="both"/>
        <w:rPr>
          <w:rFonts w:ascii="Times New Roman" w:eastAsia="Times New Roman" w:hAnsi="Times New Roman" w:cs="Times New Roman"/>
          <w:sz w:val="24"/>
          <w:szCs w:val="24"/>
          <w:lang w:eastAsia="pt-BR"/>
        </w:rPr>
      </w:pPr>
      <w:r w:rsidRPr="00767959">
        <w:rPr>
          <w:rFonts w:ascii="Times New Roman" w:eastAsia="Times New Roman" w:hAnsi="Times New Roman" w:cs="Times New Roman"/>
          <w:sz w:val="24"/>
          <w:szCs w:val="24"/>
          <w:lang w:eastAsia="pt-BR"/>
        </w:rPr>
        <w:t xml:space="preserve">The aim of this study is to measure the sensitivity of the ICMS collection in relation to economic activity and the tax rate, from the estimation of the ICMS revenue elasticities with respect to these variables. Using a state-level panel database in the period between 1997 and 2013, the results obtained from the estimation of static models with fixed effects and dynamic </w:t>
      </w:r>
      <w:proofErr w:type="spellStart"/>
      <w:r w:rsidRPr="00767959">
        <w:rPr>
          <w:rFonts w:ascii="Times New Roman" w:eastAsia="Times New Roman" w:hAnsi="Times New Roman" w:cs="Times New Roman"/>
          <w:sz w:val="24"/>
          <w:szCs w:val="24"/>
          <w:lang w:eastAsia="pt-BR"/>
        </w:rPr>
        <w:t>model</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according</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to</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the</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methodology</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proposed</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by</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Arellano</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and</w:t>
      </w:r>
      <w:proofErr w:type="spellEnd"/>
      <w:r w:rsidRPr="00767959">
        <w:rPr>
          <w:rFonts w:ascii="Times New Roman" w:eastAsia="Times New Roman" w:hAnsi="Times New Roman" w:cs="Times New Roman"/>
          <w:sz w:val="24"/>
          <w:szCs w:val="24"/>
          <w:lang w:eastAsia="pt-BR"/>
        </w:rPr>
        <w:t xml:space="preserve"> Bond (1991) </w:t>
      </w:r>
      <w:proofErr w:type="spellStart"/>
      <w:r w:rsidRPr="00767959">
        <w:rPr>
          <w:rFonts w:ascii="Times New Roman" w:eastAsia="Times New Roman" w:hAnsi="Times New Roman" w:cs="Times New Roman"/>
          <w:sz w:val="24"/>
          <w:szCs w:val="24"/>
          <w:lang w:eastAsia="pt-BR"/>
        </w:rPr>
        <w:t>indicate</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that</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the</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stimulus</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at</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the</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level</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of</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economic</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activity</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exerts</w:t>
      </w:r>
      <w:proofErr w:type="spellEnd"/>
      <w:r w:rsidRPr="00767959">
        <w:rPr>
          <w:rFonts w:ascii="Times New Roman" w:eastAsia="Times New Roman" w:hAnsi="Times New Roman" w:cs="Times New Roman"/>
          <w:sz w:val="24"/>
          <w:szCs w:val="24"/>
          <w:lang w:eastAsia="pt-BR"/>
        </w:rPr>
        <w:t xml:space="preserve"> a </w:t>
      </w:r>
      <w:proofErr w:type="spellStart"/>
      <w:r w:rsidRPr="00767959">
        <w:rPr>
          <w:rFonts w:ascii="Times New Roman" w:eastAsia="Times New Roman" w:hAnsi="Times New Roman" w:cs="Times New Roman"/>
          <w:sz w:val="24"/>
          <w:szCs w:val="24"/>
          <w:lang w:eastAsia="pt-BR"/>
        </w:rPr>
        <w:t>greater</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contribution</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to</w:t>
      </w:r>
      <w:proofErr w:type="spellEnd"/>
      <w:r w:rsidRPr="00767959">
        <w:rPr>
          <w:rFonts w:ascii="Times New Roman" w:eastAsia="Times New Roman" w:hAnsi="Times New Roman" w:cs="Times New Roman"/>
          <w:sz w:val="24"/>
          <w:szCs w:val="24"/>
          <w:lang w:eastAsia="pt-BR"/>
        </w:rPr>
        <w:t xml:space="preserve"> ICMS </w:t>
      </w:r>
      <w:proofErr w:type="spellStart"/>
      <w:r w:rsidRPr="00767959">
        <w:rPr>
          <w:rFonts w:ascii="Times New Roman" w:eastAsia="Times New Roman" w:hAnsi="Times New Roman" w:cs="Times New Roman"/>
          <w:sz w:val="24"/>
          <w:szCs w:val="24"/>
          <w:lang w:eastAsia="pt-BR"/>
        </w:rPr>
        <w:t>tax</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collection</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than</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the</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increase</w:t>
      </w:r>
      <w:proofErr w:type="spellEnd"/>
      <w:r w:rsidRPr="00767959">
        <w:rPr>
          <w:rFonts w:ascii="Times New Roman" w:eastAsia="Times New Roman" w:hAnsi="Times New Roman" w:cs="Times New Roman"/>
          <w:sz w:val="24"/>
          <w:szCs w:val="24"/>
          <w:lang w:eastAsia="pt-BR"/>
        </w:rPr>
        <w:t xml:space="preserve"> in </w:t>
      </w:r>
      <w:proofErr w:type="spellStart"/>
      <w:r w:rsidRPr="00767959">
        <w:rPr>
          <w:rFonts w:ascii="Times New Roman" w:eastAsia="Times New Roman" w:hAnsi="Times New Roman" w:cs="Times New Roman"/>
          <w:sz w:val="24"/>
          <w:szCs w:val="24"/>
          <w:lang w:eastAsia="pt-BR"/>
        </w:rPr>
        <w:t>the</w:t>
      </w:r>
      <w:proofErr w:type="spellEnd"/>
      <w:r w:rsidRPr="00767959">
        <w:rPr>
          <w:rFonts w:ascii="Times New Roman" w:eastAsia="Times New Roman" w:hAnsi="Times New Roman" w:cs="Times New Roman"/>
          <w:sz w:val="24"/>
          <w:szCs w:val="24"/>
          <w:lang w:eastAsia="pt-BR"/>
        </w:rPr>
        <w:t xml:space="preserve"> </w:t>
      </w:r>
      <w:proofErr w:type="spellStart"/>
      <w:r w:rsidRPr="00767959">
        <w:rPr>
          <w:rFonts w:ascii="Times New Roman" w:eastAsia="Times New Roman" w:hAnsi="Times New Roman" w:cs="Times New Roman"/>
          <w:sz w:val="24"/>
          <w:szCs w:val="24"/>
          <w:lang w:eastAsia="pt-BR"/>
        </w:rPr>
        <w:t>tax</w:t>
      </w:r>
      <w:proofErr w:type="spellEnd"/>
      <w:r w:rsidRPr="00767959">
        <w:rPr>
          <w:rFonts w:ascii="Times New Roman" w:eastAsia="Times New Roman" w:hAnsi="Times New Roman" w:cs="Times New Roman"/>
          <w:sz w:val="24"/>
          <w:szCs w:val="24"/>
          <w:lang w:eastAsia="pt-BR"/>
        </w:rPr>
        <w:t xml:space="preserve"> rate.</w:t>
      </w:r>
    </w:p>
    <w:p w14:paraId="01D12FC0" w14:textId="77777777" w:rsidR="00767959" w:rsidRDefault="00767959" w:rsidP="00914D9C">
      <w:pPr>
        <w:spacing w:after="0" w:line="240" w:lineRule="auto"/>
        <w:contextualSpacing/>
        <w:jc w:val="both"/>
        <w:rPr>
          <w:rFonts w:ascii="Times New Roman" w:eastAsia="Times New Roman" w:hAnsi="Times New Roman" w:cs="Times New Roman"/>
          <w:sz w:val="24"/>
          <w:szCs w:val="24"/>
          <w:lang w:eastAsia="pt-BR"/>
        </w:rPr>
      </w:pPr>
      <w:proofErr w:type="spellStart"/>
      <w:r w:rsidRPr="00767959">
        <w:rPr>
          <w:rFonts w:ascii="Times New Roman" w:eastAsia="Times New Roman" w:hAnsi="Times New Roman" w:cs="Times New Roman"/>
          <w:b/>
          <w:sz w:val="24"/>
          <w:szCs w:val="24"/>
          <w:lang w:eastAsia="pt-BR"/>
        </w:rPr>
        <w:t>Keyword</w:t>
      </w:r>
      <w:proofErr w:type="spellEnd"/>
      <w:r w:rsidRPr="00767959">
        <w:rPr>
          <w:rFonts w:ascii="Times New Roman" w:eastAsia="Times New Roman" w:hAnsi="Times New Roman" w:cs="Times New Roman"/>
          <w:b/>
          <w:sz w:val="24"/>
          <w:szCs w:val="24"/>
          <w:lang w:eastAsia="pt-BR"/>
        </w:rPr>
        <w:t>:</w:t>
      </w:r>
      <w:r>
        <w:rPr>
          <w:rFonts w:ascii="Times New Roman" w:eastAsia="Times New Roman" w:hAnsi="Times New Roman" w:cs="Times New Roman"/>
          <w:sz w:val="24"/>
          <w:szCs w:val="24"/>
          <w:lang w:eastAsia="pt-BR"/>
        </w:rPr>
        <w:t xml:space="preserve"> </w:t>
      </w:r>
      <w:r w:rsidRPr="00767959">
        <w:rPr>
          <w:rFonts w:ascii="Times New Roman" w:hAnsi="Times New Roman" w:cs="Times New Roman"/>
          <w:sz w:val="24"/>
          <w:lang w:val="en"/>
        </w:rPr>
        <w:t>collection of ICMS, tax rate, level of economic activity, elasticity</w:t>
      </w:r>
    </w:p>
    <w:p w14:paraId="0FCB1636" w14:textId="5231EEA1" w:rsidR="00AE50AC" w:rsidRDefault="00767959" w:rsidP="00914D9C">
      <w:pPr>
        <w:spacing w:after="0" w:line="240" w:lineRule="auto"/>
        <w:contextualSpacing/>
        <w:jc w:val="both"/>
        <w:rPr>
          <w:rFonts w:ascii="Times New Roman" w:eastAsia="Times New Roman" w:hAnsi="Times New Roman" w:cs="Times New Roman"/>
          <w:sz w:val="24"/>
          <w:szCs w:val="24"/>
          <w:lang w:eastAsia="pt-BR"/>
        </w:rPr>
      </w:pPr>
      <w:r w:rsidRPr="00EF6308">
        <w:rPr>
          <w:rFonts w:ascii="Times New Roman" w:eastAsia="Times New Roman" w:hAnsi="Times New Roman" w:cs="Times New Roman"/>
          <w:b/>
          <w:sz w:val="24"/>
          <w:szCs w:val="24"/>
          <w:lang w:eastAsia="pt-BR"/>
        </w:rPr>
        <w:t xml:space="preserve">JEL </w:t>
      </w:r>
      <w:proofErr w:type="spellStart"/>
      <w:r w:rsidRPr="00EF6308">
        <w:rPr>
          <w:rFonts w:ascii="Times New Roman" w:eastAsia="Times New Roman" w:hAnsi="Times New Roman" w:cs="Times New Roman"/>
          <w:b/>
          <w:sz w:val="24"/>
          <w:szCs w:val="24"/>
          <w:lang w:eastAsia="pt-BR"/>
        </w:rPr>
        <w:t>Classification</w:t>
      </w:r>
      <w:proofErr w:type="spellEnd"/>
      <w:r w:rsidRPr="00EF6308">
        <w:rPr>
          <w:rFonts w:ascii="Times New Roman" w:eastAsia="Times New Roman" w:hAnsi="Times New Roman" w:cs="Times New Roman"/>
          <w:b/>
          <w:sz w:val="24"/>
          <w:szCs w:val="24"/>
          <w:lang w:eastAsia="pt-BR"/>
        </w:rPr>
        <w:t>:</w:t>
      </w:r>
      <w:r w:rsidR="00255B94" w:rsidRPr="00EF6308">
        <w:rPr>
          <w:rFonts w:ascii="Times New Roman" w:eastAsia="Times New Roman" w:hAnsi="Times New Roman" w:cs="Times New Roman"/>
          <w:b/>
          <w:sz w:val="24"/>
          <w:szCs w:val="24"/>
          <w:lang w:eastAsia="pt-BR"/>
        </w:rPr>
        <w:t xml:space="preserve"> </w:t>
      </w:r>
      <w:r w:rsidR="00255B94" w:rsidRPr="00EF6308">
        <w:rPr>
          <w:rFonts w:ascii="Times New Roman" w:eastAsia="Times New Roman" w:hAnsi="Times New Roman" w:cs="Times New Roman"/>
          <w:sz w:val="24"/>
          <w:szCs w:val="24"/>
          <w:lang w:eastAsia="pt-BR"/>
        </w:rPr>
        <w:t>H00, H21,</w:t>
      </w:r>
      <w:bookmarkStart w:id="0" w:name="_GoBack"/>
      <w:r w:rsidR="00255B94" w:rsidRPr="00EF6308">
        <w:rPr>
          <w:rFonts w:ascii="Times New Roman" w:eastAsia="Times New Roman" w:hAnsi="Times New Roman" w:cs="Times New Roman"/>
          <w:sz w:val="24"/>
          <w:szCs w:val="24"/>
          <w:lang w:eastAsia="pt-BR"/>
        </w:rPr>
        <w:t xml:space="preserve"> C51</w:t>
      </w:r>
      <w:bookmarkEnd w:id="0"/>
    </w:p>
    <w:p w14:paraId="609C6CA7" w14:textId="77777777" w:rsidR="00C74ACD" w:rsidRPr="00EF6308" w:rsidRDefault="00C74ACD" w:rsidP="00914D9C">
      <w:pPr>
        <w:spacing w:after="0" w:line="240" w:lineRule="auto"/>
        <w:contextualSpacing/>
        <w:jc w:val="both"/>
        <w:rPr>
          <w:rFonts w:ascii="Times New Roman" w:eastAsia="Times New Roman" w:hAnsi="Times New Roman" w:cs="Times New Roman"/>
          <w:sz w:val="24"/>
          <w:szCs w:val="24"/>
          <w:lang w:eastAsia="pt-BR"/>
        </w:rPr>
      </w:pPr>
    </w:p>
    <w:p w14:paraId="7D1FDC32" w14:textId="77777777" w:rsidR="00767959" w:rsidRDefault="00767959" w:rsidP="00767959">
      <w:pPr>
        <w:pStyle w:val="Ttulo2"/>
        <w:numPr>
          <w:ilvl w:val="0"/>
          <w:numId w:val="0"/>
        </w:numPr>
        <w:spacing w:before="0" w:after="0" w:line="240" w:lineRule="auto"/>
        <w:contextualSpacing/>
        <w:rPr>
          <w:lang w:val="en-US"/>
        </w:rPr>
      </w:pPr>
    </w:p>
    <w:p w14:paraId="4A4F6E6A" w14:textId="77777777" w:rsidR="00BE7FA2" w:rsidRPr="00BE7FA2" w:rsidRDefault="00BE7FA2" w:rsidP="00914D9C">
      <w:pPr>
        <w:widowControl w:val="0"/>
        <w:spacing w:after="0" w:line="240" w:lineRule="auto"/>
        <w:contextualSpacing/>
        <w:jc w:val="both"/>
        <w:rPr>
          <w:rFonts w:ascii="Times New Roman" w:hAnsi="Times New Roman" w:cs="Times New Roman"/>
          <w:b/>
          <w:sz w:val="24"/>
          <w:szCs w:val="24"/>
        </w:rPr>
      </w:pPr>
      <w:r w:rsidRPr="00BE7FA2">
        <w:rPr>
          <w:rFonts w:ascii="Times New Roman" w:hAnsi="Times New Roman" w:cs="Times New Roman"/>
          <w:b/>
          <w:sz w:val="24"/>
          <w:szCs w:val="24"/>
        </w:rPr>
        <w:t>1. Introdução</w:t>
      </w:r>
    </w:p>
    <w:p w14:paraId="644BA2E9" w14:textId="77777777" w:rsidR="00EF6308" w:rsidRDefault="00EF6308" w:rsidP="00914D9C">
      <w:pPr>
        <w:widowControl w:val="0"/>
        <w:spacing w:after="0" w:line="240" w:lineRule="auto"/>
        <w:contextualSpacing/>
        <w:jc w:val="both"/>
        <w:rPr>
          <w:rFonts w:ascii="Times New Roman" w:hAnsi="Times New Roman" w:cs="Times New Roman"/>
          <w:sz w:val="24"/>
          <w:szCs w:val="24"/>
        </w:rPr>
      </w:pPr>
    </w:p>
    <w:p w14:paraId="44B5ACA5" w14:textId="77777777" w:rsidR="005A6F31" w:rsidRDefault="00DC72FC" w:rsidP="00F46FCA">
      <w:pPr>
        <w:widowControl w:val="0"/>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O</w:t>
      </w:r>
      <w:r w:rsidRPr="00E04A8F">
        <w:rPr>
          <w:rFonts w:ascii="Times New Roman" w:hAnsi="Times New Roman" w:cs="Times New Roman"/>
          <w:sz w:val="24"/>
          <w:szCs w:val="24"/>
        </w:rPr>
        <w:t xml:space="preserve">s grandes desafios econômicos enfrentados no </w:t>
      </w:r>
      <w:r>
        <w:rPr>
          <w:rFonts w:ascii="Times New Roman" w:hAnsi="Times New Roman" w:cs="Times New Roman"/>
          <w:sz w:val="24"/>
          <w:szCs w:val="24"/>
        </w:rPr>
        <w:t>Brasil</w:t>
      </w:r>
      <w:r w:rsidRPr="00E04A8F">
        <w:rPr>
          <w:rFonts w:ascii="Times New Roman" w:hAnsi="Times New Roman" w:cs="Times New Roman"/>
          <w:sz w:val="24"/>
          <w:szCs w:val="24"/>
        </w:rPr>
        <w:t xml:space="preserve">, </w:t>
      </w:r>
      <w:r>
        <w:rPr>
          <w:rFonts w:ascii="Times New Roman" w:hAnsi="Times New Roman" w:cs="Times New Roman"/>
          <w:sz w:val="24"/>
          <w:szCs w:val="24"/>
        </w:rPr>
        <w:t>caracterizados</w:t>
      </w:r>
      <w:r w:rsidRPr="00E04A8F">
        <w:rPr>
          <w:rFonts w:ascii="Times New Roman" w:hAnsi="Times New Roman" w:cs="Times New Roman"/>
          <w:sz w:val="24"/>
          <w:szCs w:val="24"/>
        </w:rPr>
        <w:t xml:space="preserve"> pel</w:t>
      </w:r>
      <w:r>
        <w:rPr>
          <w:rFonts w:ascii="Times New Roman" w:hAnsi="Times New Roman" w:cs="Times New Roman"/>
          <w:sz w:val="24"/>
          <w:szCs w:val="24"/>
        </w:rPr>
        <w:t>o baixo crescimento econômico</w:t>
      </w:r>
      <w:r w:rsidRPr="00E04A8F">
        <w:rPr>
          <w:rFonts w:ascii="Times New Roman" w:hAnsi="Times New Roman" w:cs="Times New Roman"/>
          <w:sz w:val="24"/>
          <w:szCs w:val="24"/>
        </w:rPr>
        <w:t>,</w:t>
      </w:r>
      <w:r>
        <w:rPr>
          <w:rFonts w:ascii="Times New Roman" w:hAnsi="Times New Roman" w:cs="Times New Roman"/>
          <w:sz w:val="24"/>
          <w:szCs w:val="24"/>
        </w:rPr>
        <w:t xml:space="preserve"> trajetória crescente de endividamento público e</w:t>
      </w:r>
      <w:r w:rsidRPr="00E04A8F">
        <w:rPr>
          <w:rFonts w:ascii="Times New Roman" w:hAnsi="Times New Roman" w:cs="Times New Roman"/>
          <w:sz w:val="24"/>
          <w:szCs w:val="24"/>
        </w:rPr>
        <w:t xml:space="preserve"> crise fiscal dos governos subnacionais, exigem a necessidade de ajustes e de reorientação do processo de planejamento fiscal</w:t>
      </w:r>
      <w:r>
        <w:rPr>
          <w:rFonts w:ascii="Times New Roman" w:hAnsi="Times New Roman" w:cs="Times New Roman"/>
          <w:sz w:val="24"/>
          <w:szCs w:val="24"/>
        </w:rPr>
        <w:t xml:space="preserve"> em todos os entes da federação</w:t>
      </w:r>
      <w:r w:rsidRPr="00E04A8F">
        <w:rPr>
          <w:rFonts w:ascii="Times New Roman" w:hAnsi="Times New Roman" w:cs="Times New Roman"/>
          <w:sz w:val="24"/>
          <w:szCs w:val="24"/>
        </w:rPr>
        <w:t xml:space="preserve">. Visando o enfrentamento dessa </w:t>
      </w:r>
      <w:r w:rsidR="005A6F31">
        <w:rPr>
          <w:rFonts w:ascii="Times New Roman" w:hAnsi="Times New Roman" w:cs="Times New Roman"/>
          <w:sz w:val="24"/>
          <w:szCs w:val="24"/>
        </w:rPr>
        <w:t>situação</w:t>
      </w:r>
      <w:r w:rsidRPr="00E04A8F">
        <w:rPr>
          <w:rFonts w:ascii="Times New Roman" w:hAnsi="Times New Roman" w:cs="Times New Roman"/>
          <w:sz w:val="24"/>
          <w:szCs w:val="24"/>
        </w:rPr>
        <w:t>, uma das medidas de austeridade fiscal em análise é a elevação da carga tributária por meio de alterações nas alíquotas associadas ao Imposto sobre Circulação de Mercadorias e Serviços (ICMS)</w:t>
      </w:r>
      <w:r>
        <w:rPr>
          <w:rFonts w:ascii="Times New Roman" w:hAnsi="Times New Roman" w:cs="Times New Roman"/>
          <w:sz w:val="24"/>
          <w:szCs w:val="24"/>
        </w:rPr>
        <w:t xml:space="preserve">, que é </w:t>
      </w:r>
      <w:r w:rsidRPr="00E04A8F">
        <w:rPr>
          <w:rFonts w:ascii="Times New Roman" w:hAnsi="Times New Roman" w:cs="Times New Roman"/>
          <w:sz w:val="24"/>
          <w:szCs w:val="24"/>
        </w:rPr>
        <w:t xml:space="preserve">a principal fonte de arrecadação tributária dos Estados e do Distrito Federal, aos quais atribui-se pela Constituição Federal de 1988 a competência tributária para instituir esse tributo. </w:t>
      </w:r>
    </w:p>
    <w:p w14:paraId="08AD1448" w14:textId="570338B6" w:rsidR="00DC72FC" w:rsidRDefault="00120C74" w:rsidP="00914D9C">
      <w:pPr>
        <w:widowControl w:val="0"/>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D4483">
        <w:rPr>
          <w:rFonts w:ascii="Times New Roman" w:hAnsi="Times New Roman" w:cs="Times New Roman"/>
          <w:sz w:val="24"/>
          <w:szCs w:val="24"/>
        </w:rPr>
        <w:t xml:space="preserve">A arrecadação de ICMS é </w:t>
      </w:r>
      <w:r w:rsidR="00EC279C" w:rsidRPr="002D4483">
        <w:rPr>
          <w:rFonts w:ascii="Times New Roman" w:hAnsi="Times New Roman" w:cs="Times New Roman"/>
          <w:sz w:val="24"/>
          <w:szCs w:val="24"/>
        </w:rPr>
        <w:t xml:space="preserve">a </w:t>
      </w:r>
      <w:r w:rsidRPr="002D4483">
        <w:rPr>
          <w:rFonts w:ascii="Times New Roman" w:hAnsi="Times New Roman" w:cs="Times New Roman"/>
          <w:sz w:val="24"/>
          <w:szCs w:val="24"/>
        </w:rPr>
        <w:t xml:space="preserve">principal </w:t>
      </w:r>
      <w:r w:rsidR="00EC279C" w:rsidRPr="002D4483">
        <w:rPr>
          <w:rFonts w:ascii="Times New Roman" w:hAnsi="Times New Roman" w:cs="Times New Roman"/>
          <w:sz w:val="24"/>
          <w:szCs w:val="24"/>
        </w:rPr>
        <w:t xml:space="preserve">fonte de receita tributária </w:t>
      </w:r>
      <w:r w:rsidRPr="002D4483">
        <w:rPr>
          <w:rFonts w:ascii="Times New Roman" w:hAnsi="Times New Roman" w:cs="Times New Roman"/>
          <w:sz w:val="24"/>
          <w:szCs w:val="24"/>
        </w:rPr>
        <w:t xml:space="preserve">estadual do </w:t>
      </w:r>
      <w:r w:rsidR="00F11CC5" w:rsidRPr="002D4483">
        <w:rPr>
          <w:rFonts w:ascii="Times New Roman" w:hAnsi="Times New Roman" w:cs="Times New Roman"/>
          <w:sz w:val="24"/>
          <w:szCs w:val="24"/>
        </w:rPr>
        <w:t>país, sendo</w:t>
      </w:r>
      <w:r w:rsidRPr="002D4483">
        <w:rPr>
          <w:rFonts w:ascii="Times New Roman" w:hAnsi="Times New Roman" w:cs="Times New Roman"/>
          <w:sz w:val="24"/>
          <w:szCs w:val="24"/>
        </w:rPr>
        <w:t xml:space="preserve"> um </w:t>
      </w:r>
      <w:r w:rsidR="00DC72FC" w:rsidRPr="002D4483">
        <w:rPr>
          <w:rFonts w:ascii="Times New Roman" w:hAnsi="Times New Roman" w:cs="Times New Roman"/>
          <w:sz w:val="24"/>
          <w:szCs w:val="24"/>
        </w:rPr>
        <w:t>importante instrumento de políticas públicas</w:t>
      </w:r>
      <w:r w:rsidR="005A6F31" w:rsidRPr="002D4483">
        <w:rPr>
          <w:rFonts w:ascii="Times New Roman" w:hAnsi="Times New Roman" w:cs="Times New Roman"/>
          <w:sz w:val="24"/>
          <w:szCs w:val="24"/>
        </w:rPr>
        <w:t xml:space="preserve">, pois </w:t>
      </w:r>
      <w:r w:rsidR="00DC72FC" w:rsidRPr="002D4483">
        <w:rPr>
          <w:rFonts w:ascii="Times New Roman" w:hAnsi="Times New Roman" w:cs="Times New Roman"/>
          <w:sz w:val="24"/>
          <w:szCs w:val="24"/>
        </w:rPr>
        <w:t xml:space="preserve">os governantes podem atuar, por exemplo, na administração das alíquotas de produtos ou na concessão de benefícios fiscais para atrair novos investimentos. </w:t>
      </w:r>
      <w:r w:rsidR="00C8517A" w:rsidRPr="002D4483">
        <w:rPr>
          <w:rFonts w:ascii="Times New Roman" w:hAnsi="Times New Roman" w:cs="Times New Roman"/>
          <w:sz w:val="24"/>
          <w:szCs w:val="24"/>
        </w:rPr>
        <w:t>Entretanto</w:t>
      </w:r>
      <w:r w:rsidR="005A6F31" w:rsidRPr="002D4483">
        <w:rPr>
          <w:rFonts w:ascii="Times New Roman" w:hAnsi="Times New Roman" w:cs="Times New Roman"/>
          <w:sz w:val="24"/>
          <w:szCs w:val="24"/>
        </w:rPr>
        <w:t xml:space="preserve"> u</w:t>
      </w:r>
      <w:r w:rsidR="00DC72FC" w:rsidRPr="002D4483">
        <w:rPr>
          <w:rFonts w:ascii="Times New Roman" w:hAnsi="Times New Roman" w:cs="Times New Roman"/>
          <w:sz w:val="24"/>
          <w:szCs w:val="24"/>
        </w:rPr>
        <w:t>ma</w:t>
      </w:r>
      <w:r w:rsidR="00DC72FC" w:rsidRPr="00E04A8F">
        <w:rPr>
          <w:rFonts w:ascii="Times New Roman" w:hAnsi="Times New Roman" w:cs="Times New Roman"/>
          <w:sz w:val="24"/>
          <w:szCs w:val="24"/>
        </w:rPr>
        <w:t xml:space="preserve"> política governamental mal desenhada em relação ao ICMS pode incorrer em falhas de governo, cujas consequências podem resultar em guerra fiscal ou sonegação de impostos, por exemplo.</w:t>
      </w:r>
    </w:p>
    <w:p w14:paraId="72EFB591" w14:textId="634E6132" w:rsidR="006D4AC3" w:rsidRPr="00E04A8F" w:rsidRDefault="00EC279C" w:rsidP="00914D9C">
      <w:pPr>
        <w:widowControl w:val="0"/>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Dada a importância desse tributo para fins de políticas públicas, surge um questionamento: </w:t>
      </w:r>
      <w:r w:rsidR="00673AC0">
        <w:rPr>
          <w:rFonts w:ascii="Times New Roman" w:hAnsi="Times New Roman" w:cs="Times New Roman"/>
          <w:sz w:val="24"/>
          <w:szCs w:val="24"/>
        </w:rPr>
        <w:t>qual é o principal determinante para aumentar a arrecadação tributária do ICMS: estimular o nível de atividade econômica</w:t>
      </w:r>
      <w:r w:rsidR="008D0649">
        <w:rPr>
          <w:rStyle w:val="Refdenotaderodap"/>
          <w:rFonts w:ascii="Times New Roman" w:hAnsi="Times New Roman" w:cs="Times New Roman"/>
          <w:sz w:val="24"/>
          <w:szCs w:val="24"/>
        </w:rPr>
        <w:footnoteReference w:id="3"/>
      </w:r>
      <w:r w:rsidR="00673AC0">
        <w:rPr>
          <w:rFonts w:ascii="Times New Roman" w:hAnsi="Times New Roman" w:cs="Times New Roman"/>
          <w:sz w:val="24"/>
          <w:szCs w:val="24"/>
        </w:rPr>
        <w:t xml:space="preserve"> ou elevar a alíquota deste tributo? </w:t>
      </w:r>
      <w:r w:rsidR="005A6F31">
        <w:rPr>
          <w:rFonts w:ascii="Times New Roman" w:hAnsi="Times New Roman" w:cs="Times New Roman"/>
          <w:sz w:val="24"/>
          <w:szCs w:val="24"/>
        </w:rPr>
        <w:t xml:space="preserve">Visando responder a esse questionamento, o objetivo geral desse estudo é </w:t>
      </w:r>
      <w:r w:rsidR="005A6F31" w:rsidRPr="00E04A8F">
        <w:rPr>
          <w:rFonts w:ascii="Times New Roman" w:hAnsi="Times New Roman" w:cs="Times New Roman"/>
          <w:sz w:val="24"/>
          <w:szCs w:val="24"/>
        </w:rPr>
        <w:t>mensurar</w:t>
      </w:r>
      <w:r w:rsidR="006D3764">
        <w:rPr>
          <w:rFonts w:ascii="Times New Roman" w:hAnsi="Times New Roman" w:cs="Times New Roman"/>
          <w:sz w:val="24"/>
          <w:szCs w:val="24"/>
        </w:rPr>
        <w:t xml:space="preserve"> a sensibilidade da arrecadação do ICMS em relação à atividade econômica e à alíquota tributária, a partir da estimação das elasticidades da arrecadação do ICMS em relação a essas variáveis. </w:t>
      </w:r>
      <w:r w:rsidR="006D4AC3">
        <w:rPr>
          <w:rFonts w:ascii="Times New Roman" w:hAnsi="Times New Roman" w:cs="Times New Roman"/>
          <w:sz w:val="24"/>
          <w:szCs w:val="24"/>
        </w:rPr>
        <w:t xml:space="preserve">Para este fim, e utilizando-se uma base de dados em painel com informações em nível estadual no período compreendido entre 1997 e 2013, propõe-se como objetivos específicos a análise da estacionariedade de séries históricas de variáveis diretamente relacionadas ao tema em análise, assim como a estimação de modelos </w:t>
      </w:r>
      <w:r w:rsidR="006D4AC3" w:rsidRPr="00E04A8F" w:rsidDel="00482227">
        <w:rPr>
          <w:rFonts w:ascii="Times New Roman" w:hAnsi="Times New Roman" w:cs="Times New Roman"/>
          <w:sz w:val="24"/>
          <w:szCs w:val="24"/>
        </w:rPr>
        <w:t xml:space="preserve">econométricos estáticos e dinâmicos </w:t>
      </w:r>
      <w:r w:rsidR="00E65752">
        <w:rPr>
          <w:rFonts w:ascii="Times New Roman" w:hAnsi="Times New Roman" w:cs="Times New Roman"/>
          <w:sz w:val="24"/>
          <w:szCs w:val="24"/>
        </w:rPr>
        <w:t xml:space="preserve">de uma curva de Laffer </w:t>
      </w:r>
      <w:r w:rsidR="006D4AC3" w:rsidRPr="00E04A8F" w:rsidDel="00482227">
        <w:rPr>
          <w:rFonts w:ascii="Times New Roman" w:hAnsi="Times New Roman" w:cs="Times New Roman"/>
          <w:sz w:val="24"/>
          <w:szCs w:val="24"/>
        </w:rPr>
        <w:t>a fim de obter os valores d</w:t>
      </w:r>
      <w:r w:rsidR="006D4AC3">
        <w:rPr>
          <w:rFonts w:ascii="Times New Roman" w:hAnsi="Times New Roman" w:cs="Times New Roman"/>
          <w:sz w:val="24"/>
          <w:szCs w:val="24"/>
        </w:rPr>
        <w:t>e</w:t>
      </w:r>
      <w:r w:rsidR="006D4AC3" w:rsidRPr="00E04A8F" w:rsidDel="00482227">
        <w:rPr>
          <w:rFonts w:ascii="Times New Roman" w:hAnsi="Times New Roman" w:cs="Times New Roman"/>
          <w:sz w:val="24"/>
          <w:szCs w:val="24"/>
        </w:rPr>
        <w:t xml:space="preserve"> elasticidades </w:t>
      </w:r>
      <w:r w:rsidR="006D4AC3">
        <w:rPr>
          <w:rFonts w:ascii="Times New Roman" w:hAnsi="Times New Roman" w:cs="Times New Roman"/>
          <w:sz w:val="24"/>
          <w:szCs w:val="24"/>
        </w:rPr>
        <w:t>de regressores que afetam diretamente a arrecadação do ICMS.</w:t>
      </w:r>
    </w:p>
    <w:p w14:paraId="71156A58" w14:textId="6EE8AEB0" w:rsidR="00250D29" w:rsidRDefault="00250D29" w:rsidP="00914D9C">
      <w:pPr>
        <w:widowControl w:val="0"/>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Duas hipóteses deverão ser testadas. A primeira hipótese se baseia no fato de que o estímulo ao nível de atividade econômica poderá trazer maiores benefícios ao processo de consolidação fiscal</w:t>
      </w:r>
      <w:r>
        <w:rPr>
          <w:rFonts w:ascii="Times New Roman" w:hAnsi="Times New Roman" w:cs="Times New Roman"/>
          <w:sz w:val="24"/>
          <w:szCs w:val="24"/>
        </w:rPr>
        <w:t xml:space="preserve"> dos governos subnacionais devido aos efeitos </w:t>
      </w:r>
      <w:r w:rsidRPr="00250D29">
        <w:rPr>
          <w:rFonts w:ascii="Times New Roman" w:hAnsi="Times New Roman" w:cs="Times New Roman"/>
          <w:i/>
          <w:sz w:val="24"/>
          <w:szCs w:val="24"/>
        </w:rPr>
        <w:t>spillovers</w:t>
      </w:r>
      <w:r>
        <w:rPr>
          <w:rFonts w:ascii="Times New Roman" w:hAnsi="Times New Roman" w:cs="Times New Roman"/>
          <w:sz w:val="24"/>
          <w:szCs w:val="24"/>
        </w:rPr>
        <w:t xml:space="preserve"> sobre </w:t>
      </w:r>
      <w:r w:rsidRPr="00E04A8F">
        <w:rPr>
          <w:rFonts w:ascii="Times New Roman" w:hAnsi="Times New Roman" w:cs="Times New Roman"/>
          <w:sz w:val="24"/>
          <w:szCs w:val="24"/>
        </w:rPr>
        <w:t>a arrecadação tributária</w:t>
      </w:r>
      <w:r>
        <w:rPr>
          <w:rFonts w:ascii="Times New Roman" w:hAnsi="Times New Roman" w:cs="Times New Roman"/>
          <w:sz w:val="24"/>
          <w:szCs w:val="24"/>
        </w:rPr>
        <w:t xml:space="preserve">, do que </w:t>
      </w:r>
      <w:r w:rsidRPr="00E04A8F">
        <w:rPr>
          <w:rFonts w:ascii="Times New Roman" w:hAnsi="Times New Roman" w:cs="Times New Roman"/>
          <w:sz w:val="24"/>
          <w:szCs w:val="24"/>
        </w:rPr>
        <w:t>a elevação das alíquotas tributárias desse tributo. A segunda hipótese, por sua vez, se fundamenta no apoio às políticas tributária</w:t>
      </w:r>
      <w:r>
        <w:rPr>
          <w:rFonts w:ascii="Times New Roman" w:hAnsi="Times New Roman" w:cs="Times New Roman"/>
          <w:sz w:val="24"/>
          <w:szCs w:val="24"/>
        </w:rPr>
        <w:t>s</w:t>
      </w:r>
      <w:r w:rsidRPr="00E04A8F">
        <w:rPr>
          <w:rFonts w:ascii="Times New Roman" w:hAnsi="Times New Roman" w:cs="Times New Roman"/>
          <w:sz w:val="24"/>
          <w:szCs w:val="24"/>
        </w:rPr>
        <w:t>, via elevação de alíquotas, com a finalidade de aumentar a arrecadação tributária do ICMS</w:t>
      </w:r>
      <w:r>
        <w:rPr>
          <w:rFonts w:ascii="Times New Roman" w:hAnsi="Times New Roman" w:cs="Times New Roman"/>
          <w:sz w:val="24"/>
          <w:szCs w:val="24"/>
        </w:rPr>
        <w:t>, dado que o estímulo ao nível de atividade econômica é insuficiente para o equilíbrio das contas públicas dos Estados e Distrito Federal</w:t>
      </w:r>
      <w:r w:rsidRPr="00E04A8F">
        <w:rPr>
          <w:rFonts w:ascii="Times New Roman" w:hAnsi="Times New Roman" w:cs="Times New Roman"/>
          <w:sz w:val="24"/>
          <w:szCs w:val="24"/>
        </w:rPr>
        <w:t>.</w:t>
      </w:r>
    </w:p>
    <w:p w14:paraId="5D9D96BF" w14:textId="6F828C66" w:rsidR="00A71BD0" w:rsidRDefault="00A71BD0" w:rsidP="00914D9C">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Alguns estudos já foram feitos visando a estimação de elasticidades do ICMS em relação ao nível de atividade econômica, mas o foco </w:t>
      </w:r>
      <w:r w:rsidR="009B26F4">
        <w:rPr>
          <w:rFonts w:ascii="Times New Roman" w:hAnsi="Times New Roman" w:cs="Times New Roman"/>
          <w:sz w:val="24"/>
          <w:szCs w:val="24"/>
        </w:rPr>
        <w:t xml:space="preserve">da pesquisa </w:t>
      </w:r>
      <w:r>
        <w:rPr>
          <w:rFonts w:ascii="Times New Roman" w:hAnsi="Times New Roman" w:cs="Times New Roman"/>
          <w:sz w:val="24"/>
          <w:szCs w:val="24"/>
        </w:rPr>
        <w:t xml:space="preserve">era bastante distinto </w:t>
      </w:r>
      <w:r w:rsidR="00C8517A">
        <w:rPr>
          <w:rFonts w:ascii="Times New Roman" w:hAnsi="Times New Roman" w:cs="Times New Roman"/>
          <w:sz w:val="24"/>
          <w:szCs w:val="24"/>
        </w:rPr>
        <w:t>d</w:t>
      </w:r>
      <w:r>
        <w:rPr>
          <w:rFonts w:ascii="Times New Roman" w:hAnsi="Times New Roman" w:cs="Times New Roman"/>
          <w:sz w:val="24"/>
          <w:szCs w:val="24"/>
        </w:rPr>
        <w:t xml:space="preserve">o proposto no presente estudo. Por exemplo, </w:t>
      </w:r>
      <w:proofErr w:type="spellStart"/>
      <w:r w:rsidRPr="00E04A8F">
        <w:rPr>
          <w:rFonts w:ascii="Times New Roman" w:hAnsi="Times New Roman" w:cs="Times New Roman"/>
          <w:sz w:val="24"/>
          <w:szCs w:val="24"/>
        </w:rPr>
        <w:t>Gobetti</w:t>
      </w:r>
      <w:proofErr w:type="spellEnd"/>
      <w:r w:rsidRPr="00E04A8F">
        <w:rPr>
          <w:rFonts w:ascii="Times New Roman" w:hAnsi="Times New Roman" w:cs="Times New Roman"/>
          <w:sz w:val="24"/>
          <w:szCs w:val="24"/>
        </w:rPr>
        <w:t xml:space="preserve">, Gouvêa e </w:t>
      </w:r>
      <w:proofErr w:type="spellStart"/>
      <w:r w:rsidRPr="00E04A8F">
        <w:rPr>
          <w:rFonts w:ascii="Times New Roman" w:hAnsi="Times New Roman" w:cs="Times New Roman"/>
          <w:sz w:val="24"/>
          <w:szCs w:val="24"/>
        </w:rPr>
        <w:t>Schettini</w:t>
      </w:r>
      <w:proofErr w:type="spellEnd"/>
      <w:r w:rsidRPr="00E04A8F">
        <w:rPr>
          <w:rFonts w:ascii="Times New Roman" w:hAnsi="Times New Roman" w:cs="Times New Roman"/>
          <w:sz w:val="24"/>
          <w:szCs w:val="24"/>
        </w:rPr>
        <w:t xml:space="preserve"> (2010) estima</w:t>
      </w:r>
      <w:r>
        <w:rPr>
          <w:rFonts w:ascii="Times New Roman" w:hAnsi="Times New Roman" w:cs="Times New Roman"/>
          <w:sz w:val="24"/>
          <w:szCs w:val="24"/>
        </w:rPr>
        <w:t>ra</w:t>
      </w:r>
      <w:r w:rsidRPr="00E04A8F">
        <w:rPr>
          <w:rFonts w:ascii="Times New Roman" w:hAnsi="Times New Roman" w:cs="Times New Roman"/>
          <w:sz w:val="24"/>
          <w:szCs w:val="24"/>
        </w:rPr>
        <w:t xml:space="preserve">m o resultado fiscal primário estrutural </w:t>
      </w:r>
      <w:r>
        <w:rPr>
          <w:rFonts w:ascii="Times New Roman" w:hAnsi="Times New Roman" w:cs="Times New Roman"/>
          <w:sz w:val="24"/>
          <w:szCs w:val="24"/>
        </w:rPr>
        <w:t>(</w:t>
      </w:r>
      <w:r w:rsidRPr="00E04A8F">
        <w:rPr>
          <w:rFonts w:ascii="Times New Roman" w:hAnsi="Times New Roman" w:cs="Times New Roman"/>
          <w:sz w:val="24"/>
          <w:szCs w:val="24"/>
        </w:rPr>
        <w:t>livre da influência de flutuações no produto interno bruto (PIB) e no preço</w:t>
      </w:r>
      <w:r w:rsidRPr="00E04A8F">
        <w:rPr>
          <w:rFonts w:ascii="Times New Roman" w:hAnsi="Times New Roman" w:cs="Times New Roman" w:hint="eastAsia"/>
          <w:sz w:val="24"/>
          <w:szCs w:val="24"/>
        </w:rPr>
        <w:t xml:space="preserve"> do </w:t>
      </w:r>
      <w:r w:rsidRPr="00E04A8F">
        <w:rPr>
          <w:rFonts w:ascii="Times New Roman" w:hAnsi="Times New Roman" w:cs="Times New Roman"/>
          <w:sz w:val="24"/>
          <w:szCs w:val="24"/>
        </w:rPr>
        <w:t>petróleo</w:t>
      </w:r>
      <w:r>
        <w:rPr>
          <w:rFonts w:ascii="Times New Roman" w:hAnsi="Times New Roman" w:cs="Times New Roman"/>
          <w:sz w:val="24"/>
          <w:szCs w:val="24"/>
        </w:rPr>
        <w:t xml:space="preserve">) </w:t>
      </w:r>
      <w:r w:rsidRPr="00E04A8F">
        <w:rPr>
          <w:rFonts w:ascii="Times New Roman" w:hAnsi="Times New Roman" w:cs="Times New Roman"/>
          <w:sz w:val="24"/>
          <w:szCs w:val="24"/>
        </w:rPr>
        <w:t>para o governo central e administrações públicas</w:t>
      </w:r>
      <w:r>
        <w:rPr>
          <w:rFonts w:ascii="Times New Roman" w:hAnsi="Times New Roman" w:cs="Times New Roman"/>
          <w:sz w:val="24"/>
          <w:szCs w:val="24"/>
        </w:rPr>
        <w:t xml:space="preserve"> no período</w:t>
      </w:r>
      <w:r w:rsidRPr="00E04A8F">
        <w:rPr>
          <w:rFonts w:ascii="Times New Roman" w:hAnsi="Times New Roman" w:cs="Times New Roman"/>
          <w:sz w:val="24"/>
          <w:szCs w:val="24"/>
        </w:rPr>
        <w:t xml:space="preserve"> de 1997 ao segundo trimestre de 2010, adaptando a metodologia do Fundo Monetário Internacional (FMI) para levar em conta particularidades do caso brasileiro. Esse procedimento exigiu que se estimasse o PIB tendencial e as elasticidades por grupamento de receitas dos principais componentes do orçamento com relação ao PIB (inclusive elasticidade ICMS-PIB) e ao preço do petróleo. </w:t>
      </w:r>
    </w:p>
    <w:p w14:paraId="01AD0312" w14:textId="0023F332" w:rsidR="00A71BD0" w:rsidRDefault="00A71BD0" w:rsidP="00914D9C">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Schettini et al. (2011) estima</w:t>
      </w:r>
      <w:r>
        <w:rPr>
          <w:rFonts w:ascii="Times New Roman" w:hAnsi="Times New Roman" w:cs="Times New Roman"/>
          <w:sz w:val="24"/>
          <w:szCs w:val="24"/>
        </w:rPr>
        <w:t>ra</w:t>
      </w:r>
      <w:r w:rsidRPr="00E04A8F">
        <w:rPr>
          <w:rFonts w:ascii="Times New Roman" w:hAnsi="Times New Roman" w:cs="Times New Roman"/>
          <w:sz w:val="24"/>
          <w:szCs w:val="24"/>
        </w:rPr>
        <w:t xml:space="preserve">m o resultado primário estrutural e o impulso fiscal das administrações públicas brasileiras de 1997 a 2010. Foram realizados dois ajustes: </w:t>
      </w:r>
      <w:r>
        <w:rPr>
          <w:rFonts w:ascii="Times New Roman" w:hAnsi="Times New Roman" w:cs="Times New Roman"/>
          <w:sz w:val="24"/>
          <w:szCs w:val="24"/>
        </w:rPr>
        <w:t>(</w:t>
      </w:r>
      <w:r w:rsidRPr="00E04A8F">
        <w:rPr>
          <w:rFonts w:ascii="Times New Roman" w:hAnsi="Times New Roman" w:cs="Times New Roman"/>
          <w:sz w:val="24"/>
          <w:szCs w:val="24"/>
        </w:rPr>
        <w:t xml:space="preserve">i) inicialmente, foram identificadas receitas não recorrentes; e </w:t>
      </w:r>
      <w:r>
        <w:rPr>
          <w:rFonts w:ascii="Times New Roman" w:hAnsi="Times New Roman" w:cs="Times New Roman"/>
          <w:sz w:val="24"/>
          <w:szCs w:val="24"/>
        </w:rPr>
        <w:t>(</w:t>
      </w:r>
      <w:proofErr w:type="spellStart"/>
      <w:r w:rsidRPr="00E04A8F">
        <w:rPr>
          <w:rFonts w:ascii="Times New Roman" w:hAnsi="Times New Roman" w:cs="Times New Roman"/>
          <w:sz w:val="24"/>
          <w:szCs w:val="24"/>
        </w:rPr>
        <w:t>ii</w:t>
      </w:r>
      <w:proofErr w:type="spellEnd"/>
      <w:r w:rsidRPr="00E04A8F">
        <w:rPr>
          <w:rFonts w:ascii="Times New Roman" w:hAnsi="Times New Roman" w:cs="Times New Roman"/>
          <w:sz w:val="24"/>
          <w:szCs w:val="24"/>
        </w:rPr>
        <w:t>) após esta primeira correção, ajustaram-se as receitas para os efeitos cíclicos do produto e do preço do petróleo (no caso dos royalties e participações especiais). As elasticidades (incluindo elasticidade do ICMS em relação ao PIB) e a trajetória de longo prazo das séries de referência foram obtidas utilizando-se modelos na forma de espaço de estados, estimados por filtro de Kalman. Os resultados mostram a relevância do resultado estrutural no contexto do atual debate sobre credibilidade e rigidez das regras fiscais, bem como sua importância para análises da orientação da política fiscal brasileira.</w:t>
      </w:r>
    </w:p>
    <w:p w14:paraId="655B694F" w14:textId="4E2484A8" w:rsidR="00A71BD0" w:rsidRDefault="007C5ABA" w:rsidP="00914D9C">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N</w:t>
      </w:r>
      <w:r w:rsidR="009B26F4">
        <w:rPr>
          <w:rFonts w:ascii="Times New Roman" w:hAnsi="Times New Roman" w:cs="Times New Roman"/>
          <w:sz w:val="24"/>
          <w:szCs w:val="24"/>
        </w:rPr>
        <w:t xml:space="preserve">o que se refere especificamente à análise de fatores determinantes da arrecadação do ICMS, é interessante destacar o estudo de </w:t>
      </w:r>
      <w:r w:rsidR="00A71BD0" w:rsidRPr="00E04A8F">
        <w:rPr>
          <w:rFonts w:ascii="Times New Roman" w:hAnsi="Times New Roman" w:cs="Times New Roman"/>
          <w:sz w:val="24"/>
          <w:szCs w:val="24"/>
        </w:rPr>
        <w:t>Marques Júnior e Oliveira (2015)</w:t>
      </w:r>
      <w:r w:rsidR="009B26F4">
        <w:rPr>
          <w:rFonts w:ascii="Times New Roman" w:hAnsi="Times New Roman" w:cs="Times New Roman"/>
          <w:sz w:val="24"/>
          <w:szCs w:val="24"/>
        </w:rPr>
        <w:t>, os quais</w:t>
      </w:r>
      <w:r w:rsidR="00A71BD0" w:rsidRPr="00E04A8F">
        <w:rPr>
          <w:rFonts w:ascii="Times New Roman" w:hAnsi="Times New Roman" w:cs="Times New Roman"/>
          <w:sz w:val="24"/>
          <w:szCs w:val="24"/>
        </w:rPr>
        <w:t xml:space="preserve"> analisaram a evolução da arrecadação do ICMS e do Valor Adicionado Bruto (VAB), </w:t>
      </w:r>
      <w:r w:rsidR="00A71BD0" w:rsidRPr="00E04A8F">
        <w:rPr>
          <w:rFonts w:ascii="Times New Roman" w:hAnsi="Times New Roman" w:cs="Times New Roman"/>
          <w:i/>
          <w:sz w:val="24"/>
          <w:szCs w:val="24"/>
        </w:rPr>
        <w:t>proxy</w:t>
      </w:r>
      <w:r w:rsidR="00A71BD0" w:rsidRPr="00E04A8F">
        <w:rPr>
          <w:rFonts w:ascii="Times New Roman" w:hAnsi="Times New Roman" w:cs="Times New Roman"/>
          <w:sz w:val="24"/>
          <w:szCs w:val="24"/>
        </w:rPr>
        <w:t xml:space="preserve"> para o nível de atividade econômica, do Estado do Rio Grande do Sul ao longo do período 1995-2012. A partir de modelos econométricos, estimaram-se as elasticidades de curto e de longo prazo da arrecadação de ICMS em relação ao VAB. Os resultados indicam que a arrecadação de ICMS é elástica ao nível de atividade econômica no longo prazo,</w:t>
      </w:r>
      <w:r>
        <w:rPr>
          <w:rFonts w:ascii="Times New Roman" w:hAnsi="Times New Roman" w:cs="Times New Roman"/>
          <w:sz w:val="24"/>
          <w:szCs w:val="24"/>
        </w:rPr>
        <w:t xml:space="preserve"> porém inelástica</w:t>
      </w:r>
      <w:r w:rsidR="00A71BD0" w:rsidRPr="00E04A8F">
        <w:rPr>
          <w:rFonts w:ascii="Times New Roman" w:hAnsi="Times New Roman" w:cs="Times New Roman"/>
          <w:sz w:val="24"/>
          <w:szCs w:val="24"/>
        </w:rPr>
        <w:t xml:space="preserve"> no curto prazo.</w:t>
      </w:r>
    </w:p>
    <w:p w14:paraId="7EE3D623" w14:textId="6A01F938" w:rsidR="00DD48BC" w:rsidRPr="00EF6308" w:rsidRDefault="00250D29" w:rsidP="00DD48BC">
      <w:pPr>
        <w:widowControl w:val="0"/>
        <w:spacing w:after="0" w:line="240" w:lineRule="auto"/>
        <w:ind w:firstLine="708"/>
        <w:contextualSpacing/>
        <w:jc w:val="both"/>
        <w:rPr>
          <w:rFonts w:ascii="Times New Roman" w:hAnsi="Times New Roman" w:cs="Times New Roman"/>
          <w:sz w:val="24"/>
          <w:szCs w:val="24"/>
        </w:rPr>
      </w:pPr>
      <w:r w:rsidRPr="00EF6308">
        <w:rPr>
          <w:rFonts w:ascii="Times New Roman" w:hAnsi="Times New Roman" w:cs="Times New Roman"/>
          <w:sz w:val="24"/>
          <w:szCs w:val="24"/>
        </w:rPr>
        <w:t>Esse estudo encontra-se dividido da seguinte forma. A próxima seção</w:t>
      </w:r>
      <w:r w:rsidR="009B26F4" w:rsidRPr="00EF6308">
        <w:rPr>
          <w:rFonts w:ascii="Times New Roman" w:hAnsi="Times New Roman" w:cs="Times New Roman"/>
          <w:sz w:val="24"/>
          <w:szCs w:val="24"/>
        </w:rPr>
        <w:t xml:space="preserve"> descreve</w:t>
      </w:r>
      <w:r w:rsidR="00EF6308" w:rsidRPr="00EF6308">
        <w:rPr>
          <w:rFonts w:ascii="Times New Roman" w:hAnsi="Times New Roman" w:cs="Times New Roman"/>
          <w:sz w:val="24"/>
          <w:szCs w:val="24"/>
        </w:rPr>
        <w:t xml:space="preserve"> uma breve revisão de literatura brasileira sobre a Curva de Laffer. A terceira seção descreve</w:t>
      </w:r>
      <w:r w:rsidR="009B26F4" w:rsidRPr="00EF6308">
        <w:rPr>
          <w:rFonts w:ascii="Times New Roman" w:hAnsi="Times New Roman" w:cs="Times New Roman"/>
          <w:sz w:val="24"/>
          <w:szCs w:val="24"/>
        </w:rPr>
        <w:t xml:space="preserve"> a estratégia empírica aqui utilizada. A </w:t>
      </w:r>
      <w:r w:rsidR="00EF6308" w:rsidRPr="00EF6308">
        <w:rPr>
          <w:rFonts w:ascii="Times New Roman" w:hAnsi="Times New Roman" w:cs="Times New Roman"/>
          <w:sz w:val="24"/>
          <w:szCs w:val="24"/>
        </w:rPr>
        <w:t>quarta</w:t>
      </w:r>
      <w:r w:rsidR="009B26F4" w:rsidRPr="00EF6308">
        <w:rPr>
          <w:rFonts w:ascii="Times New Roman" w:hAnsi="Times New Roman" w:cs="Times New Roman"/>
          <w:sz w:val="24"/>
          <w:szCs w:val="24"/>
        </w:rPr>
        <w:t xml:space="preserve"> seção </w:t>
      </w:r>
      <w:r w:rsidR="00D17C22" w:rsidRPr="00EF6308">
        <w:rPr>
          <w:rFonts w:ascii="Times New Roman" w:hAnsi="Times New Roman" w:cs="Times New Roman"/>
          <w:sz w:val="24"/>
          <w:szCs w:val="24"/>
        </w:rPr>
        <w:t xml:space="preserve">trata de detalhar a construção da base de dados em painel e o tratamento feito nas variáveis em </w:t>
      </w:r>
      <w:r w:rsidR="00D17C22" w:rsidRPr="00EF6308">
        <w:rPr>
          <w:rFonts w:ascii="Times New Roman" w:hAnsi="Times New Roman" w:cs="Times New Roman"/>
          <w:sz w:val="24"/>
          <w:szCs w:val="24"/>
        </w:rPr>
        <w:lastRenderedPageBreak/>
        <w:t xml:space="preserve">análise. A </w:t>
      </w:r>
      <w:r w:rsidR="00EF6308" w:rsidRPr="00EF6308">
        <w:rPr>
          <w:rFonts w:ascii="Times New Roman" w:hAnsi="Times New Roman" w:cs="Times New Roman"/>
          <w:sz w:val="24"/>
          <w:szCs w:val="24"/>
        </w:rPr>
        <w:t>quinta</w:t>
      </w:r>
      <w:r w:rsidR="00D17C22" w:rsidRPr="00EF6308">
        <w:rPr>
          <w:rFonts w:ascii="Times New Roman" w:hAnsi="Times New Roman" w:cs="Times New Roman"/>
          <w:sz w:val="24"/>
          <w:szCs w:val="24"/>
        </w:rPr>
        <w:t xml:space="preserve"> seção reporta os resultados obtidos quanto à análise de estacionariedade, estimação econométrica e análise de causalidade. Por fim, a última seção informa não apenas as conclusões do estudo a partir desse exercício empírico, mas principalmente as implicações de política para gestores públicos e </w:t>
      </w:r>
      <w:r w:rsidR="00D17C22" w:rsidRPr="00EF6308">
        <w:rPr>
          <w:rFonts w:ascii="Times New Roman" w:hAnsi="Times New Roman" w:cs="Times New Roman"/>
          <w:i/>
          <w:sz w:val="24"/>
          <w:szCs w:val="24"/>
        </w:rPr>
        <w:t>policymaker</w:t>
      </w:r>
      <w:r w:rsidR="00D17C22" w:rsidRPr="00EF6308">
        <w:rPr>
          <w:rFonts w:ascii="Times New Roman" w:hAnsi="Times New Roman" w:cs="Times New Roman"/>
          <w:sz w:val="24"/>
          <w:szCs w:val="24"/>
        </w:rPr>
        <w:t>s.</w:t>
      </w:r>
    </w:p>
    <w:p w14:paraId="24F9DFB9" w14:textId="77777777" w:rsidR="00EF6308" w:rsidRPr="00DD48BC" w:rsidRDefault="00EF6308" w:rsidP="00DD48BC">
      <w:pPr>
        <w:widowControl w:val="0"/>
        <w:spacing w:after="0" w:line="240" w:lineRule="auto"/>
        <w:ind w:firstLine="708"/>
        <w:contextualSpacing/>
        <w:jc w:val="both"/>
        <w:rPr>
          <w:rFonts w:ascii="Times New Roman" w:hAnsi="Times New Roman" w:cs="Times New Roman"/>
          <w:sz w:val="24"/>
          <w:szCs w:val="24"/>
        </w:rPr>
      </w:pPr>
    </w:p>
    <w:p w14:paraId="21089539" w14:textId="77777777" w:rsidR="00DD48BC" w:rsidRPr="00DD48BC" w:rsidRDefault="00EF6308" w:rsidP="00DD48BC">
      <w:pPr>
        <w:widowControl w:val="0"/>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2. </w:t>
      </w:r>
      <w:r w:rsidR="00DD48BC" w:rsidRPr="00DD48BC">
        <w:rPr>
          <w:rFonts w:ascii="Times New Roman" w:hAnsi="Times New Roman" w:cs="Times New Roman"/>
          <w:b/>
          <w:sz w:val="24"/>
          <w:szCs w:val="24"/>
        </w:rPr>
        <w:t>Revisão de Literatura para o Caso Brasileiro</w:t>
      </w:r>
    </w:p>
    <w:p w14:paraId="61517D74" w14:textId="77777777" w:rsidR="00EF6308" w:rsidRDefault="00EF6308" w:rsidP="00EF6308">
      <w:pPr>
        <w:widowControl w:val="0"/>
        <w:spacing w:after="0" w:line="240" w:lineRule="auto"/>
        <w:contextualSpacing/>
        <w:jc w:val="both"/>
        <w:rPr>
          <w:rFonts w:ascii="Times New Roman" w:hAnsi="Times New Roman" w:cs="Times New Roman"/>
          <w:sz w:val="24"/>
          <w:szCs w:val="24"/>
        </w:rPr>
      </w:pPr>
    </w:p>
    <w:p w14:paraId="0E46AB80" w14:textId="77777777" w:rsidR="00DD48BC" w:rsidRPr="00E65752" w:rsidRDefault="00DD48BC" w:rsidP="00673AC0">
      <w:pPr>
        <w:widowControl w:val="0"/>
        <w:spacing w:after="0" w:line="240" w:lineRule="auto"/>
        <w:ind w:firstLine="708"/>
        <w:contextualSpacing/>
        <w:jc w:val="both"/>
        <w:rPr>
          <w:rFonts w:ascii="Times New Roman" w:hAnsi="Times New Roman" w:cs="Times New Roman"/>
          <w:sz w:val="24"/>
          <w:szCs w:val="24"/>
        </w:rPr>
      </w:pPr>
      <w:r w:rsidRPr="00E65752">
        <w:rPr>
          <w:rFonts w:ascii="Times New Roman" w:hAnsi="Times New Roman" w:cs="Times New Roman"/>
          <w:sz w:val="24"/>
          <w:szCs w:val="24"/>
        </w:rPr>
        <w:t xml:space="preserve">A Curva de Laffer mostra o efeito de variações na alíquota do imposto sobre a receita tributária, conforme pode ser visto na figura </w:t>
      </w:r>
      <w:smartTag w:uri="urn:schemas-microsoft-com:office:smarttags" w:element="metricconverter">
        <w:smartTagPr>
          <w:attr w:name="ProductID" w:val="1 a"/>
        </w:smartTagPr>
        <w:r w:rsidRPr="00E65752">
          <w:rPr>
            <w:rFonts w:ascii="Times New Roman" w:hAnsi="Times New Roman" w:cs="Times New Roman"/>
            <w:sz w:val="24"/>
            <w:szCs w:val="24"/>
          </w:rPr>
          <w:t>1 a</w:t>
        </w:r>
      </w:smartTag>
      <w:r w:rsidRPr="00E65752">
        <w:rPr>
          <w:rFonts w:ascii="Times New Roman" w:hAnsi="Times New Roman" w:cs="Times New Roman"/>
          <w:sz w:val="24"/>
          <w:szCs w:val="24"/>
        </w:rPr>
        <w:t xml:space="preserve"> seguir. Observa-se que, a princípio, a curva sobe quando as alíquotas tributárias se afastam de zero, mas, adiante, a curva começa a declinar. Em outras palavras, a Curva de Laffer mostra que as receitas tributárias reais inicialmente crescem à medida que a taxa marginal de tributação cresce, alcançam um ponto máximo (ponto ótimo de alíquota que gera uma receita tributária máxima, alíquota marginal correspondente à arrecadação máxima ou ponto de maximização) e, em seguida, declinam com outros incrementos na taxa marginal de tributação</w:t>
      </w:r>
      <w:r>
        <w:rPr>
          <w:rStyle w:val="Refdenotaderodap"/>
          <w:rFonts w:ascii="Times New Roman" w:hAnsi="Times New Roman" w:cs="Times New Roman"/>
          <w:sz w:val="24"/>
          <w:szCs w:val="24"/>
        </w:rPr>
        <w:footnoteReference w:id="4"/>
      </w:r>
      <w:r w:rsidRPr="00E65752">
        <w:rPr>
          <w:rFonts w:ascii="Times New Roman" w:hAnsi="Times New Roman" w:cs="Times New Roman"/>
          <w:sz w:val="24"/>
          <w:szCs w:val="24"/>
        </w:rPr>
        <w:t xml:space="preserve">. </w:t>
      </w:r>
    </w:p>
    <w:p w14:paraId="482E179B" w14:textId="77777777" w:rsidR="00DD48BC" w:rsidRDefault="00DD48BC" w:rsidP="00DD48BC">
      <w:pPr>
        <w:widowControl w:val="0"/>
        <w:tabs>
          <w:tab w:val="left" w:pos="5145"/>
        </w:tabs>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ab/>
      </w:r>
    </w:p>
    <w:p w14:paraId="2B4C6170" w14:textId="77777777" w:rsidR="00DD48BC" w:rsidRPr="00C5452F" w:rsidRDefault="00DD48BC" w:rsidP="00DD48BC">
      <w:pPr>
        <w:spacing w:after="0" w:line="240" w:lineRule="auto"/>
        <w:ind w:left="708" w:firstLine="708"/>
        <w:contextualSpacing/>
        <w:rPr>
          <w:rFonts w:ascii="Times New Roman" w:hAnsi="Times New Roman" w:cs="Times New Roman"/>
          <w:snapToGrid w:val="0"/>
          <w:sz w:val="24"/>
        </w:rPr>
      </w:pPr>
      <w:r w:rsidRPr="00C5452F">
        <w:rPr>
          <w:rFonts w:ascii="Times New Roman" w:hAnsi="Times New Roman" w:cs="Times New Roman"/>
          <w:b/>
          <w:snapToGrid w:val="0"/>
          <w:sz w:val="24"/>
        </w:rPr>
        <w:t xml:space="preserve">Figura 1: </w:t>
      </w:r>
      <w:r w:rsidRPr="00C5452F">
        <w:rPr>
          <w:rFonts w:ascii="Times New Roman" w:hAnsi="Times New Roman" w:cs="Times New Roman"/>
          <w:snapToGrid w:val="0"/>
          <w:sz w:val="24"/>
        </w:rPr>
        <w:t>A Curva de Laffer</w:t>
      </w:r>
    </w:p>
    <w:p w14:paraId="2C42CE25" w14:textId="77777777" w:rsidR="00DD48BC" w:rsidRPr="003261DD" w:rsidRDefault="00DD48BC" w:rsidP="00DD48BC">
      <w:pPr>
        <w:spacing w:after="0" w:line="240" w:lineRule="auto"/>
        <w:contextualSpacing/>
        <w:jc w:val="center"/>
        <w:rPr>
          <w:snapToGrid w:val="0"/>
          <w:sz w:val="24"/>
        </w:rPr>
      </w:pPr>
      <w:r w:rsidRPr="003261DD">
        <w:rPr>
          <w:noProof/>
          <w:snapToGrid w:val="0"/>
          <w:sz w:val="24"/>
        </w:rPr>
        <w:drawing>
          <wp:inline distT="0" distB="0" distL="0" distR="0" wp14:anchorId="56039029" wp14:editId="61BE4AE9">
            <wp:extent cx="5250180" cy="2165350"/>
            <wp:effectExtent l="0" t="0" r="7620" b="6350"/>
            <wp:docPr id="29" name="Imagem 29" descr="gre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ec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0180" cy="2165350"/>
                    </a:xfrm>
                    <a:prstGeom prst="rect">
                      <a:avLst/>
                    </a:prstGeom>
                    <a:noFill/>
                    <a:ln>
                      <a:noFill/>
                    </a:ln>
                  </pic:spPr>
                </pic:pic>
              </a:graphicData>
            </a:graphic>
          </wp:inline>
        </w:drawing>
      </w:r>
    </w:p>
    <w:p w14:paraId="19EB2DB9" w14:textId="77777777" w:rsidR="00DD48BC" w:rsidRDefault="00DD48BC" w:rsidP="00DD48BC">
      <w:pPr>
        <w:spacing w:after="0" w:line="240" w:lineRule="auto"/>
        <w:ind w:firstLine="709"/>
        <w:contextualSpacing/>
        <w:jc w:val="both"/>
        <w:rPr>
          <w:rFonts w:ascii="Times New Roman" w:hAnsi="Times New Roman" w:cs="Times New Roman"/>
          <w:sz w:val="24"/>
          <w:szCs w:val="24"/>
        </w:rPr>
      </w:pPr>
    </w:p>
    <w:p w14:paraId="6E45C23C" w14:textId="11C4DE62" w:rsidR="00DD48BC" w:rsidRDefault="00E903E8" w:rsidP="00E903E8">
      <w:pPr>
        <w:widowControl w:val="0"/>
        <w:spacing w:after="0" w:line="240" w:lineRule="auto"/>
        <w:ind w:firstLine="708"/>
        <w:contextualSpacing/>
        <w:jc w:val="both"/>
        <w:rPr>
          <w:rFonts w:ascii="Times New Roman" w:hAnsi="Times New Roman" w:cs="Times New Roman"/>
          <w:color w:val="000000" w:themeColor="text1"/>
          <w:sz w:val="24"/>
          <w:szCs w:val="24"/>
        </w:rPr>
      </w:pPr>
      <w:r w:rsidRPr="00EF6308">
        <w:rPr>
          <w:rFonts w:ascii="Times New Roman" w:hAnsi="Times New Roman" w:cs="Times New Roman"/>
          <w:color w:val="000000" w:themeColor="text1"/>
          <w:sz w:val="24"/>
          <w:szCs w:val="24"/>
        </w:rPr>
        <w:t>A literatura internacional apresenta diversos estudos que buscaram testar essa curva empiricamente. Mas em relação à literatura brasileira, as contribuições são poucas. Por exemplo, Albuquerque (</w:t>
      </w:r>
      <w:r w:rsidR="00A57469" w:rsidRPr="00EF6308">
        <w:rPr>
          <w:rFonts w:ascii="Times New Roman" w:hAnsi="Times New Roman" w:cs="Times New Roman"/>
          <w:color w:val="000000" w:themeColor="text1"/>
          <w:sz w:val="24"/>
          <w:szCs w:val="24"/>
        </w:rPr>
        <w:t>2001</w:t>
      </w:r>
      <w:r w:rsidRPr="00EF6308">
        <w:rPr>
          <w:rFonts w:ascii="Times New Roman" w:hAnsi="Times New Roman" w:cs="Times New Roman"/>
          <w:color w:val="000000" w:themeColor="text1"/>
          <w:sz w:val="24"/>
          <w:szCs w:val="24"/>
        </w:rPr>
        <w:t xml:space="preserve">) argumentou que a arrecadação se comportaria de acordo com uma Curva de Laffer, apresentando grandes perdas de peso morto e baixa arrecadação líquida, </w:t>
      </w:r>
      <w:r w:rsidR="00A57469" w:rsidRPr="00EF6308">
        <w:rPr>
          <w:rFonts w:ascii="Times New Roman" w:hAnsi="Times New Roman" w:cs="Times New Roman"/>
          <w:color w:val="000000" w:themeColor="text1"/>
          <w:sz w:val="24"/>
          <w:szCs w:val="24"/>
        </w:rPr>
        <w:t xml:space="preserve">a qual seria decorrente da erosão da base de incidência com a elevação da alíquota. </w:t>
      </w:r>
    </w:p>
    <w:p w14:paraId="05396233" w14:textId="6573757E" w:rsidR="00E903E8" w:rsidRDefault="00107FCF" w:rsidP="00E903E8">
      <w:pPr>
        <w:widowControl w:val="0"/>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Por sua vez, </w:t>
      </w:r>
      <w:proofErr w:type="spellStart"/>
      <w:r>
        <w:rPr>
          <w:rFonts w:ascii="Times New Roman" w:hAnsi="Times New Roman" w:cs="Times New Roman"/>
          <w:sz w:val="24"/>
          <w:szCs w:val="24"/>
        </w:rPr>
        <w:t>Ferrigno</w:t>
      </w:r>
      <w:proofErr w:type="spellEnd"/>
      <w:r>
        <w:rPr>
          <w:rFonts w:ascii="Times New Roman" w:hAnsi="Times New Roman" w:cs="Times New Roman"/>
          <w:sz w:val="24"/>
          <w:szCs w:val="24"/>
        </w:rPr>
        <w:t xml:space="preserve"> (2006) utilizou a metodologia de fronteira estocástica para analisar a evasão do ICMS no Distrito Federal, </w:t>
      </w:r>
      <w:r w:rsidR="007C5ABA">
        <w:rPr>
          <w:rFonts w:ascii="Times New Roman" w:hAnsi="Times New Roman" w:cs="Times New Roman"/>
          <w:sz w:val="24"/>
          <w:szCs w:val="24"/>
        </w:rPr>
        <w:t>que seria</w:t>
      </w:r>
      <w:r>
        <w:rPr>
          <w:rFonts w:ascii="Times New Roman" w:hAnsi="Times New Roman" w:cs="Times New Roman"/>
          <w:sz w:val="24"/>
          <w:szCs w:val="24"/>
        </w:rPr>
        <w:t xml:space="preserve"> provocada por alterações nas variáveis de política tributária, utilizando-se para isso uma base de dados em painel referente à arrecadação do ICMS e composta por 46 setores, abrangendo os anos 1999 e 2002. A estimação de um modelo de fronteira estocástica permitiu observar a existência de uma relação negativa entre ineficiência arrecadadora (isto é, evasão fiscal) e a média das alíquotas nominais estabelecidas pela legislação sobre o ICMS do Distrito Federal. Os resultados obtidos indicaram que alíquotas tributárias maiores nem sempre favoreceram a elevação </w:t>
      </w:r>
      <w:r w:rsidR="007C5ABA">
        <w:rPr>
          <w:rFonts w:ascii="Times New Roman" w:hAnsi="Times New Roman" w:cs="Times New Roman"/>
          <w:sz w:val="24"/>
          <w:szCs w:val="24"/>
        </w:rPr>
        <w:t>d</w:t>
      </w:r>
      <w:r>
        <w:rPr>
          <w:rFonts w:ascii="Times New Roman" w:hAnsi="Times New Roman" w:cs="Times New Roman"/>
          <w:sz w:val="24"/>
          <w:szCs w:val="24"/>
        </w:rPr>
        <w:t>a sonegação do ICMS por parte dos contribuintes. No que se refere à Curva de Laffer, tratar-se-ia de uma das causas para a queda na arrecadação, ao atingir um específico ponto, tendo em vista que são gerados tanto incentivos positivos quanto negativos para as firmas contribuintes, responsáveis pela decisão de sonegar.</w:t>
      </w:r>
    </w:p>
    <w:p w14:paraId="0578EF4F" w14:textId="77777777" w:rsidR="00DD48BC" w:rsidRPr="00E04A8F" w:rsidRDefault="00DD48BC" w:rsidP="00DD48BC">
      <w:pPr>
        <w:spacing w:after="0" w:line="240" w:lineRule="auto"/>
        <w:ind w:firstLine="708"/>
        <w:contextualSpacing/>
        <w:jc w:val="both"/>
        <w:rPr>
          <w:rFonts w:ascii="Times New Roman" w:hAnsi="Times New Roman" w:cs="Times New Roman"/>
          <w:sz w:val="24"/>
          <w:szCs w:val="24"/>
        </w:rPr>
      </w:pPr>
      <w:proofErr w:type="spellStart"/>
      <w:r>
        <w:rPr>
          <w:rFonts w:ascii="Times New Roman" w:hAnsi="Times New Roman" w:cs="Times New Roman"/>
          <w:sz w:val="24"/>
          <w:szCs w:val="24"/>
        </w:rPr>
        <w:t>Luquini</w:t>
      </w:r>
      <w:proofErr w:type="spellEnd"/>
      <w:r>
        <w:rPr>
          <w:rFonts w:ascii="Times New Roman" w:hAnsi="Times New Roman" w:cs="Times New Roman"/>
          <w:sz w:val="24"/>
          <w:szCs w:val="24"/>
        </w:rPr>
        <w:t xml:space="preserve">, Cruz e Castro (2017) estimam uma Curva de Laffer para o Brasil entre os anos 1996 a 2014, a fim de verificar qual a carga tributária real que propicia o máximo de arrecadação real possível. Ao estimar uma equação quadrática log-linear via mínimos quadrados ordinários, constatou-se que o ponto de máximo da </w:t>
      </w:r>
      <w:r>
        <w:rPr>
          <w:rFonts w:ascii="Times New Roman" w:hAnsi="Times New Roman" w:cs="Times New Roman"/>
          <w:sz w:val="24"/>
          <w:szCs w:val="24"/>
        </w:rPr>
        <w:lastRenderedPageBreak/>
        <w:t>carga tributária real que irá maximizar as receitas é de 40,37%, sendo este maior do que o dado observado no Brasil em 2014.</w:t>
      </w:r>
    </w:p>
    <w:p w14:paraId="0B8166B2" w14:textId="052162D5" w:rsidR="00EF6308" w:rsidRDefault="00EF6308" w:rsidP="00EF6308">
      <w:pPr>
        <w:widowControl w:val="0"/>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O presente estudo contribui à literatura brasileira sobre o tema </w:t>
      </w:r>
      <w:r w:rsidRPr="00E04A8F">
        <w:rPr>
          <w:rFonts w:ascii="Times New Roman" w:hAnsi="Times New Roman" w:cs="Times New Roman"/>
          <w:sz w:val="24"/>
          <w:szCs w:val="24"/>
        </w:rPr>
        <w:t>ao estimar uma curva de Laffer para o ICMS</w:t>
      </w:r>
      <w:r>
        <w:rPr>
          <w:rFonts w:ascii="Times New Roman" w:hAnsi="Times New Roman" w:cs="Times New Roman"/>
          <w:sz w:val="24"/>
          <w:szCs w:val="24"/>
        </w:rPr>
        <w:t>, em modelos estáticos e dinâmico, investigando</w:t>
      </w:r>
      <w:r w:rsidRPr="00E04A8F">
        <w:rPr>
          <w:rFonts w:ascii="Times New Roman" w:hAnsi="Times New Roman" w:cs="Times New Roman"/>
          <w:sz w:val="24"/>
          <w:szCs w:val="24"/>
        </w:rPr>
        <w:t xml:space="preserve">-se em qual </w:t>
      </w:r>
      <w:r>
        <w:rPr>
          <w:rFonts w:ascii="Times New Roman" w:hAnsi="Times New Roman" w:cs="Times New Roman"/>
          <w:sz w:val="24"/>
          <w:szCs w:val="24"/>
        </w:rPr>
        <w:t xml:space="preserve">trecho </w:t>
      </w:r>
      <w:r w:rsidRPr="00E65752">
        <w:rPr>
          <w:rFonts w:ascii="Times New Roman" w:hAnsi="Times New Roman" w:cs="Times New Roman"/>
          <w:sz w:val="24"/>
          <w:szCs w:val="24"/>
        </w:rPr>
        <w:t>dessa curva estariam, em média, os Estados brasileiros em termos agregados e verificando-se, nesse sentido, que os ganhos advindos da elevação da alíquota tributária seriam pouco significativos frente aos ganhos a serem obtidos por meio do estímulo à atividade econômica.</w:t>
      </w:r>
      <w:r>
        <w:rPr>
          <w:rFonts w:ascii="Times New Roman" w:hAnsi="Times New Roman" w:cs="Times New Roman"/>
          <w:sz w:val="24"/>
          <w:szCs w:val="24"/>
        </w:rPr>
        <w:t xml:space="preserve"> </w:t>
      </w:r>
    </w:p>
    <w:p w14:paraId="7E4D6897" w14:textId="77777777" w:rsidR="00DD48BC" w:rsidRDefault="00DD48BC" w:rsidP="00914D9C">
      <w:pPr>
        <w:widowControl w:val="0"/>
        <w:spacing w:after="0" w:line="240" w:lineRule="auto"/>
        <w:ind w:firstLine="708"/>
        <w:contextualSpacing/>
        <w:jc w:val="both"/>
        <w:rPr>
          <w:rFonts w:ascii="Times New Roman" w:hAnsi="Times New Roman" w:cs="Times New Roman"/>
          <w:sz w:val="24"/>
          <w:szCs w:val="24"/>
        </w:rPr>
      </w:pPr>
    </w:p>
    <w:p w14:paraId="7AB27651" w14:textId="77777777" w:rsidR="00041F3F" w:rsidRPr="00041F3F" w:rsidRDefault="00EF6308" w:rsidP="00914D9C">
      <w:pPr>
        <w:widowControl w:val="0"/>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3</w:t>
      </w:r>
      <w:r w:rsidR="00041F3F" w:rsidRPr="00041F3F">
        <w:rPr>
          <w:rFonts w:ascii="Times New Roman" w:hAnsi="Times New Roman" w:cs="Times New Roman"/>
          <w:b/>
          <w:sz w:val="24"/>
          <w:szCs w:val="24"/>
        </w:rPr>
        <w:t>. Estratégia Empírica</w:t>
      </w:r>
    </w:p>
    <w:p w14:paraId="2B71FF3B" w14:textId="77777777" w:rsidR="00AE50AC" w:rsidRDefault="00AE50AC" w:rsidP="00914D9C">
      <w:pPr>
        <w:spacing w:after="0" w:line="240" w:lineRule="auto"/>
        <w:contextualSpacing/>
        <w:rPr>
          <w:rFonts w:ascii="Times New Roman" w:hAnsi="Times New Roman" w:cs="Times New Roman"/>
          <w:sz w:val="24"/>
          <w:szCs w:val="24"/>
        </w:rPr>
      </w:pPr>
    </w:p>
    <w:p w14:paraId="4F59535F" w14:textId="5BABB664" w:rsidR="00AE50AC" w:rsidRPr="00E04A8F" w:rsidRDefault="00E903E8" w:rsidP="00914D9C">
      <w:pPr>
        <w:spacing w:after="0" w:line="24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sidR="00AE50AC" w:rsidRPr="00E04A8F">
        <w:rPr>
          <w:rFonts w:ascii="Times New Roman" w:hAnsi="Times New Roman" w:cs="Times New Roman"/>
          <w:color w:val="000000" w:themeColor="text1"/>
          <w:sz w:val="24"/>
          <w:szCs w:val="24"/>
        </w:rPr>
        <w:t>equação quadrática na forma logarítmica a ser estimada é dada por (1), no caso do modelo dinâmico e por (1a) no caso d</w:t>
      </w:r>
      <w:r w:rsidR="00E17673">
        <w:rPr>
          <w:rFonts w:ascii="Times New Roman" w:hAnsi="Times New Roman" w:cs="Times New Roman"/>
          <w:color w:val="000000" w:themeColor="text1"/>
          <w:sz w:val="24"/>
          <w:szCs w:val="24"/>
        </w:rPr>
        <w:t>os</w:t>
      </w:r>
      <w:r w:rsidR="00AE50AC" w:rsidRPr="00E04A8F">
        <w:rPr>
          <w:rFonts w:ascii="Times New Roman" w:hAnsi="Times New Roman" w:cs="Times New Roman"/>
          <w:color w:val="000000" w:themeColor="text1"/>
          <w:sz w:val="24"/>
          <w:szCs w:val="24"/>
        </w:rPr>
        <w:t xml:space="preserve"> modelos estáticos:</w:t>
      </w:r>
    </w:p>
    <w:p w14:paraId="30E054A8" w14:textId="77777777" w:rsidR="00AE50AC" w:rsidRPr="00E04A8F" w:rsidRDefault="00AE50AC" w:rsidP="00914D9C">
      <w:pPr>
        <w:spacing w:after="0" w:line="240" w:lineRule="auto"/>
        <w:ind w:firstLine="709"/>
        <w:contextualSpacing/>
        <w:jc w:val="both"/>
        <w:rPr>
          <w:rFonts w:ascii="Times New Roman" w:hAnsi="Times New Roman" w:cs="Times New Roman"/>
          <w:color w:val="000000" w:themeColor="text1"/>
          <w:sz w:val="24"/>
          <w:szCs w:val="24"/>
        </w:rPr>
      </w:pPr>
    </w:p>
    <w:p w14:paraId="291C6F26" w14:textId="77777777" w:rsidR="00AE50AC" w:rsidRPr="00E04A8F" w:rsidRDefault="00593823" w:rsidP="00914D9C">
      <w:pPr>
        <w:spacing w:after="0" w:line="240" w:lineRule="auto"/>
        <w:contextualSpacing/>
        <w:jc w:val="both"/>
        <w:rPr>
          <w:rFonts w:ascii="Times New Roman" w:hAnsi="Times New Roman" w:cs="Times New Roman"/>
          <w:color w:val="000000" w:themeColor="text1"/>
          <w:sz w:val="24"/>
          <w:szCs w:val="24"/>
        </w:rPr>
      </w:p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icms</m:t>
                    </m:r>
                  </m:e>
                </m:d>
              </m:e>
              <m:sub>
                <m:r>
                  <w:rPr>
                    <w:rFonts w:ascii="Cambria Math" w:hAnsi="Cambria Math" w:cs="Times New Roman"/>
                    <w:color w:val="000000" w:themeColor="text1"/>
                    <w:sz w:val="24"/>
                    <w:szCs w:val="24"/>
                  </w:rPr>
                  <m:t>it</m:t>
                </m:r>
              </m:sub>
            </m:sSub>
          </m:e>
        </m:func>
        <m:r>
          <w:rPr>
            <w:rFonts w:ascii="Cambria Math" w:hAnsi="Cambria Math" w:cs="Times New Roman"/>
            <w:color w:val="000000" w:themeColor="text1"/>
            <w:sz w:val="24"/>
            <w:szCs w:val="24"/>
          </w:rPr>
          <m:t>=</m:t>
        </m:r>
        <m:func>
          <m:funcPr>
            <m:ctrlPr>
              <w:rPr>
                <w:rFonts w:ascii="Cambria Math" w:hAnsi="Cambria Math" w:cs="Times New Roman"/>
                <w:i/>
                <w:color w:val="000000" w:themeColor="text1"/>
                <w:sz w:val="24"/>
                <w:szCs w:val="24"/>
              </w:rPr>
            </m:ctrlPr>
          </m:funcPr>
          <m:fNa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r>
              <m:rPr>
                <m:sty m:val="p"/>
              </m:rPr>
              <w:rPr>
                <w:rFonts w:ascii="Cambria Math" w:hAnsi="Cambria Math" w:cs="Times New Roman"/>
                <w:color w:val="000000" w:themeColor="text1"/>
                <w:sz w:val="24"/>
                <w:szCs w:val="24"/>
              </w:rPr>
              <m:t>ln</m:t>
            </m: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icms</m:t>
                    </m:r>
                  </m:e>
                </m:d>
              </m:e>
              <m:sub>
                <m:r>
                  <w:rPr>
                    <w:rFonts w:ascii="Cambria Math" w:hAnsi="Cambria Math" w:cs="Times New Roman"/>
                    <w:color w:val="000000" w:themeColor="text1"/>
                    <w:sz w:val="24"/>
                    <w:szCs w:val="24"/>
                  </w:rPr>
                  <m:t>it-1</m:t>
                </m:r>
              </m:sub>
            </m:sSub>
          </m:e>
        </m:func>
        <m:r>
          <w:rPr>
            <w:rFonts w:ascii="Cambria Math" w:hAnsi="Cambria Math" w:cs="Times New Roman"/>
            <w:color w:val="000000" w:themeColor="text1"/>
            <w:sz w:val="24"/>
            <w:szCs w:val="24"/>
          </w:rPr>
          <m:t xml:space="preserve"> </m:t>
        </m:r>
        <m:func>
          <m:funcPr>
            <m:ctrlPr>
              <w:rPr>
                <w:rFonts w:ascii="Cambria Math"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2</m:t>
                </m:r>
              </m:sub>
            </m:sSub>
            <m:r>
              <m:rPr>
                <m:sty m:val="p"/>
              </m:rPr>
              <w:rPr>
                <w:rFonts w:ascii="Cambria Math" w:hAnsi="Cambria Math" w:cs="Times New Roman"/>
                <w:color w:val="000000" w:themeColor="text1"/>
                <w:sz w:val="24"/>
                <w:szCs w:val="24"/>
              </w:rPr>
              <m:t>ln</m:t>
            </m: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pib</m:t>
                    </m:r>
                  </m:e>
                </m:d>
              </m:e>
              <m:sub>
                <m:r>
                  <w:rPr>
                    <w:rFonts w:ascii="Cambria Math" w:hAnsi="Cambria Math" w:cs="Times New Roman"/>
                    <w:color w:val="000000" w:themeColor="text1"/>
                    <w:sz w:val="24"/>
                    <w:szCs w:val="24"/>
                  </w:rPr>
                  <m:t>it</m:t>
                </m:r>
              </m:sub>
            </m:sSub>
          </m:e>
        </m:func>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r>
              <m:rPr>
                <m:sty m:val="p"/>
              </m:rPr>
              <w:rPr>
                <w:rFonts w:ascii="Cambria Math" w:hAnsi="Cambria Math" w:cs="Times New Roman"/>
                <w:color w:val="000000" w:themeColor="text1"/>
                <w:sz w:val="24"/>
                <w:szCs w:val="24"/>
              </w:rPr>
              <m:t>ln</m:t>
            </m: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r>
          <w:rPr>
            <w:rFonts w:ascii="Cambria Math" w:hAnsi="Cambria Math" w:cs="Times New Roman"/>
            <w:color w:val="000000" w:themeColor="text1"/>
            <w:sz w:val="24"/>
            <w:szCs w:val="24"/>
          </w:rPr>
          <m:t>]²</m:t>
        </m:r>
      </m:oMath>
      <w:r w:rsidR="00AE50AC" w:rsidRPr="00E04A8F">
        <w:rPr>
          <w:rFonts w:ascii="Times New Roman" w:hAnsi="Times New Roman" w:cs="Times New Roman"/>
          <w:color w:val="000000" w:themeColor="text1"/>
          <w:sz w:val="24"/>
          <w:szCs w:val="24"/>
        </w:rPr>
        <w:t xml:space="preserve">              </w:t>
      </w:r>
      <w:r w:rsidR="00041F3F">
        <w:rPr>
          <w:rFonts w:ascii="Times New Roman" w:hAnsi="Times New Roman" w:cs="Times New Roman"/>
          <w:color w:val="000000" w:themeColor="text1"/>
          <w:sz w:val="24"/>
          <w:szCs w:val="24"/>
        </w:rPr>
        <w:tab/>
      </w:r>
      <w:r w:rsidR="00041F3F">
        <w:rPr>
          <w:rFonts w:ascii="Times New Roman" w:hAnsi="Times New Roman" w:cs="Times New Roman"/>
          <w:color w:val="000000" w:themeColor="text1"/>
          <w:sz w:val="24"/>
          <w:szCs w:val="24"/>
        </w:rPr>
        <w:tab/>
      </w:r>
      <w:r w:rsidR="00AE50AC" w:rsidRPr="00E04A8F">
        <w:rPr>
          <w:rFonts w:ascii="Times New Roman" w:hAnsi="Times New Roman" w:cs="Times New Roman"/>
          <w:color w:val="000000" w:themeColor="text1"/>
          <w:sz w:val="24"/>
          <w:szCs w:val="24"/>
        </w:rPr>
        <w:t xml:space="preserve">        (1)</w:t>
      </w:r>
    </w:p>
    <w:p w14:paraId="42E0CE89" w14:textId="77777777" w:rsidR="00AE50AC" w:rsidRPr="00E04A8F" w:rsidRDefault="00593823" w:rsidP="00914D9C">
      <w:pPr>
        <w:spacing w:after="0" w:line="240" w:lineRule="auto"/>
        <w:contextualSpacing/>
        <w:jc w:val="both"/>
        <w:rPr>
          <w:rFonts w:ascii="Times New Roman" w:hAnsi="Times New Roman" w:cs="Times New Roman"/>
          <w:color w:val="000000" w:themeColor="text1"/>
          <w:sz w:val="24"/>
          <w:szCs w:val="24"/>
        </w:rPr>
      </w:p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icms</m:t>
                    </m:r>
                  </m:e>
                </m:d>
              </m:e>
              <m:sub>
                <m:r>
                  <w:rPr>
                    <w:rFonts w:ascii="Cambria Math" w:hAnsi="Cambria Math" w:cs="Times New Roman"/>
                    <w:color w:val="000000" w:themeColor="text1"/>
                    <w:sz w:val="24"/>
                    <w:szCs w:val="24"/>
                  </w:rPr>
                  <m:t>it</m:t>
                </m:r>
              </m:sub>
            </m:sSub>
          </m:e>
        </m:func>
        <m:r>
          <w:rPr>
            <w:rFonts w:ascii="Cambria Math" w:hAnsi="Cambria Math" w:cs="Times New Roman"/>
            <w:color w:val="000000" w:themeColor="text1"/>
            <w:sz w:val="24"/>
            <w:szCs w:val="24"/>
          </w:rPr>
          <m:t>=</m:t>
        </m:r>
        <m:func>
          <m:funcPr>
            <m:ctrlPr>
              <w:rPr>
                <w:rFonts w:ascii="Cambria Math" w:hAnsi="Cambria Math" w:cs="Times New Roman"/>
                <w:i/>
                <w:color w:val="000000" w:themeColor="text1"/>
                <w:sz w:val="24"/>
                <w:szCs w:val="24"/>
              </w:rPr>
            </m:ctrlPr>
          </m:funcPr>
          <m:fNa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2</m:t>
                </m:r>
              </m:sub>
            </m:sSub>
            <m:r>
              <m:rPr>
                <m:sty m:val="p"/>
              </m:rPr>
              <w:rPr>
                <w:rFonts w:ascii="Cambria Math" w:hAnsi="Cambria Math" w:cs="Times New Roman"/>
                <w:color w:val="000000" w:themeColor="text1"/>
                <w:sz w:val="24"/>
                <w:szCs w:val="24"/>
              </w:rPr>
              <m:t>ln</m:t>
            </m: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pib</m:t>
                    </m:r>
                  </m:e>
                </m:d>
              </m:e>
              <m:sub>
                <m:r>
                  <w:rPr>
                    <w:rFonts w:ascii="Cambria Math" w:hAnsi="Cambria Math" w:cs="Times New Roman"/>
                    <w:color w:val="000000" w:themeColor="text1"/>
                    <w:sz w:val="24"/>
                    <w:szCs w:val="24"/>
                  </w:rPr>
                  <m:t>it</m:t>
                </m:r>
              </m:sub>
            </m:sSub>
          </m:e>
        </m:func>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r>
              <m:rPr>
                <m:sty m:val="p"/>
              </m:rPr>
              <w:rPr>
                <w:rFonts w:ascii="Cambria Math" w:hAnsi="Cambria Math" w:cs="Times New Roman"/>
                <w:color w:val="000000" w:themeColor="text1"/>
                <w:sz w:val="24"/>
                <w:szCs w:val="24"/>
              </w:rPr>
              <m:t>ln</m:t>
            </m: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r>
          <w:rPr>
            <w:rFonts w:ascii="Cambria Math" w:hAnsi="Cambria Math" w:cs="Times New Roman"/>
            <w:color w:val="000000" w:themeColor="text1"/>
            <w:sz w:val="24"/>
            <w:szCs w:val="24"/>
          </w:rPr>
          <m:t>]²</m:t>
        </m:r>
      </m:oMath>
      <w:r w:rsidR="00AE50AC" w:rsidRPr="00E04A8F">
        <w:rPr>
          <w:rFonts w:ascii="Times New Roman" w:hAnsi="Times New Roman" w:cs="Times New Roman"/>
          <w:color w:val="000000" w:themeColor="text1"/>
          <w:sz w:val="24"/>
          <w:szCs w:val="24"/>
        </w:rPr>
        <w:t xml:space="preserve">                                                                   (1a)</w:t>
      </w:r>
    </w:p>
    <w:p w14:paraId="45602D6B"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rPr>
      </w:pPr>
    </w:p>
    <w:p w14:paraId="15BB3EEF" w14:textId="6580F31E" w:rsidR="00AE50AC" w:rsidRDefault="00AE50AC" w:rsidP="00914D9C">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ab/>
        <w:t>As equações (1) e (1a) t</w:t>
      </w:r>
      <w:r w:rsidR="007C5ABA">
        <w:rPr>
          <w:rFonts w:ascii="Times New Roman" w:hAnsi="Times New Roman" w:cs="Times New Roman"/>
          <w:color w:val="000000" w:themeColor="text1"/>
          <w:sz w:val="24"/>
          <w:szCs w:val="24"/>
        </w:rPr>
        <w:t>ê</w:t>
      </w:r>
      <w:r w:rsidRPr="00E04A8F">
        <w:rPr>
          <w:rFonts w:ascii="Times New Roman" w:hAnsi="Times New Roman" w:cs="Times New Roman"/>
          <w:color w:val="000000" w:themeColor="text1"/>
          <w:sz w:val="24"/>
          <w:szCs w:val="24"/>
        </w:rPr>
        <w:t xml:space="preserve">m com parte de sua referência </w:t>
      </w:r>
      <w:r w:rsidR="00041F3F">
        <w:rPr>
          <w:rFonts w:ascii="Times New Roman" w:hAnsi="Times New Roman" w:cs="Times New Roman"/>
          <w:color w:val="000000" w:themeColor="text1"/>
          <w:sz w:val="24"/>
          <w:szCs w:val="24"/>
        </w:rPr>
        <w:t xml:space="preserve">os </w:t>
      </w:r>
      <w:r w:rsidRPr="00E04A8F">
        <w:rPr>
          <w:rFonts w:ascii="Times New Roman" w:hAnsi="Times New Roman" w:cs="Times New Roman"/>
          <w:color w:val="000000" w:themeColor="text1"/>
          <w:sz w:val="24"/>
          <w:szCs w:val="24"/>
        </w:rPr>
        <w:t>estudos que tiveram como objetivo estimar a Curva de Laffer, ao regredir a receita tributária total em função de alíquotas médias (ou marginais) da economia e de seu respectivo quadrado para obter o ponto crítico</w:t>
      </w:r>
      <w:r w:rsidR="007C5ABA">
        <w:rPr>
          <w:rFonts w:ascii="Times New Roman" w:hAnsi="Times New Roman" w:cs="Times New Roman"/>
          <w:color w:val="000000" w:themeColor="text1"/>
          <w:sz w:val="24"/>
          <w:szCs w:val="24"/>
        </w:rPr>
        <w:t>,</w:t>
      </w:r>
      <w:r w:rsidRPr="00E04A8F">
        <w:rPr>
          <w:rFonts w:ascii="Times New Roman" w:hAnsi="Times New Roman" w:cs="Times New Roman"/>
          <w:color w:val="000000" w:themeColor="text1"/>
          <w:sz w:val="24"/>
          <w:szCs w:val="24"/>
        </w:rPr>
        <w:t xml:space="preserve"> em que a receita tributária total atingia o valor máximo (STUART, 1981; VAN RAVESTEIN &amp; VIJLBRIEF, 1988; FULLERTON, 1982; HSING, 1996; HEIJMAN &amp; VAN OPHEM, 2005). </w:t>
      </w:r>
    </w:p>
    <w:p w14:paraId="4B6A213A" w14:textId="3793372B" w:rsidR="00E65752" w:rsidRPr="00E04A8F" w:rsidRDefault="00E65752" w:rsidP="00E65752">
      <w:pPr>
        <w:spacing w:after="0" w:line="24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w:t>
      </w:r>
      <w:r w:rsidRPr="00E04A8F">
        <w:rPr>
          <w:rFonts w:ascii="Times New Roman" w:hAnsi="Times New Roman" w:cs="Times New Roman"/>
          <w:sz w:val="24"/>
          <w:szCs w:val="24"/>
        </w:rPr>
        <w:t xml:space="preserve"> elasticidade da arrecadação em relação ao PIB informará qual a variação percentual da arrecadação dad</w:t>
      </w:r>
      <w:r w:rsidR="007C5ABA">
        <w:rPr>
          <w:rFonts w:ascii="Times New Roman" w:hAnsi="Times New Roman" w:cs="Times New Roman"/>
          <w:sz w:val="24"/>
          <w:szCs w:val="24"/>
        </w:rPr>
        <w:t>a</w:t>
      </w:r>
      <w:r w:rsidRPr="00E04A8F">
        <w:rPr>
          <w:rFonts w:ascii="Times New Roman" w:hAnsi="Times New Roman" w:cs="Times New Roman"/>
          <w:sz w:val="24"/>
          <w:szCs w:val="24"/>
        </w:rPr>
        <w:t xml:space="preserve"> uma variação percentual do PIB. </w:t>
      </w:r>
      <w:r w:rsidRPr="00E04A8F">
        <w:rPr>
          <w:rFonts w:ascii="Times New Roman" w:hAnsi="Times New Roman" w:cs="Times New Roman"/>
          <w:color w:val="000000" w:themeColor="text1"/>
          <w:sz w:val="24"/>
          <w:szCs w:val="24"/>
        </w:rPr>
        <w:t>Da mesma forma, a elasticidade da arrecadação em relação à alíquota tributária informará qual a variação percentual da arrecadação dad</w:t>
      </w:r>
      <w:r w:rsidR="007C5ABA">
        <w:rPr>
          <w:rFonts w:ascii="Times New Roman" w:hAnsi="Times New Roman" w:cs="Times New Roman"/>
          <w:color w:val="000000" w:themeColor="text1"/>
          <w:sz w:val="24"/>
          <w:szCs w:val="24"/>
        </w:rPr>
        <w:t>a</w:t>
      </w:r>
      <w:r w:rsidRPr="00E04A8F">
        <w:rPr>
          <w:rFonts w:ascii="Times New Roman" w:hAnsi="Times New Roman" w:cs="Times New Roman"/>
          <w:color w:val="000000" w:themeColor="text1"/>
          <w:sz w:val="24"/>
          <w:szCs w:val="24"/>
        </w:rPr>
        <w:t xml:space="preserve"> uma variação percentual da alíquota</w:t>
      </w:r>
      <w:r>
        <w:rPr>
          <w:rFonts w:ascii="Times New Roman" w:hAnsi="Times New Roman" w:cs="Times New Roman"/>
          <w:color w:val="000000" w:themeColor="text1"/>
          <w:sz w:val="24"/>
          <w:szCs w:val="24"/>
        </w:rPr>
        <w:t xml:space="preserve"> tributária</w:t>
      </w:r>
      <w:r w:rsidRPr="00E04A8F">
        <w:rPr>
          <w:rFonts w:ascii="Times New Roman" w:hAnsi="Times New Roman" w:cs="Times New Roman"/>
          <w:color w:val="000000" w:themeColor="text1"/>
          <w:sz w:val="24"/>
          <w:szCs w:val="24"/>
        </w:rPr>
        <w:t>. A estimação dessas duas elasticidades permitirá, assim, avaliar as principais ferramentas disponíveis ao gestor público para</w:t>
      </w:r>
      <w:r>
        <w:rPr>
          <w:rFonts w:ascii="Times New Roman" w:hAnsi="Times New Roman" w:cs="Times New Roman"/>
          <w:color w:val="000000" w:themeColor="text1"/>
          <w:sz w:val="24"/>
          <w:szCs w:val="24"/>
        </w:rPr>
        <w:t xml:space="preserve"> fins de formulação de políticas públicas</w:t>
      </w:r>
      <w:r w:rsidR="007C5AB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visando</w:t>
      </w:r>
      <w:r w:rsidRPr="00E04A8F">
        <w:rPr>
          <w:rFonts w:ascii="Times New Roman" w:hAnsi="Times New Roman" w:cs="Times New Roman"/>
          <w:color w:val="000000" w:themeColor="text1"/>
          <w:sz w:val="24"/>
          <w:szCs w:val="24"/>
        </w:rPr>
        <w:t xml:space="preserve"> a arrecadação do ICMS. </w:t>
      </w:r>
    </w:p>
    <w:p w14:paraId="41899612" w14:textId="5509EA2B" w:rsidR="00C5452F" w:rsidRDefault="00AE50AC" w:rsidP="00914D9C">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ab/>
      </w:r>
      <w:proofErr w:type="spellStart"/>
      <w:r w:rsidRPr="00E04A8F">
        <w:rPr>
          <w:rFonts w:ascii="Times New Roman" w:hAnsi="Times New Roman" w:cs="Times New Roman"/>
          <w:color w:val="000000" w:themeColor="text1"/>
          <w:sz w:val="24"/>
          <w:szCs w:val="24"/>
        </w:rPr>
        <w:t>Koester</w:t>
      </w:r>
      <w:proofErr w:type="spellEnd"/>
      <w:r w:rsidRPr="00E04A8F">
        <w:rPr>
          <w:rFonts w:ascii="Times New Roman" w:hAnsi="Times New Roman" w:cs="Times New Roman"/>
          <w:color w:val="000000" w:themeColor="text1"/>
          <w:sz w:val="24"/>
          <w:szCs w:val="24"/>
        </w:rPr>
        <w:t xml:space="preserve"> e </w:t>
      </w:r>
      <w:proofErr w:type="spellStart"/>
      <w:r w:rsidRPr="00E04A8F">
        <w:rPr>
          <w:rFonts w:ascii="Times New Roman" w:hAnsi="Times New Roman" w:cs="Times New Roman"/>
          <w:color w:val="000000" w:themeColor="text1"/>
          <w:sz w:val="24"/>
          <w:szCs w:val="24"/>
        </w:rPr>
        <w:t>Priesmer</w:t>
      </w:r>
      <w:proofErr w:type="spellEnd"/>
      <w:r w:rsidRPr="00E04A8F">
        <w:rPr>
          <w:rFonts w:ascii="Times New Roman" w:hAnsi="Times New Roman" w:cs="Times New Roman"/>
          <w:color w:val="000000" w:themeColor="text1"/>
          <w:sz w:val="24"/>
          <w:szCs w:val="24"/>
        </w:rPr>
        <w:t xml:space="preserve"> (2012) consideram três diferentes concepções de elasticidade da receita tributária: (a) a elasticidade base-renda, </w:t>
      </w:r>
      <w:r w:rsidR="007C5ABA">
        <w:rPr>
          <w:rFonts w:ascii="Times New Roman" w:hAnsi="Times New Roman" w:cs="Times New Roman"/>
          <w:color w:val="000000" w:themeColor="text1"/>
          <w:sz w:val="24"/>
          <w:szCs w:val="24"/>
        </w:rPr>
        <w:t>que</w:t>
      </w:r>
      <w:r w:rsidRPr="00E04A8F">
        <w:rPr>
          <w:rFonts w:ascii="Times New Roman" w:hAnsi="Times New Roman" w:cs="Times New Roman"/>
          <w:color w:val="000000" w:themeColor="text1"/>
          <w:sz w:val="24"/>
          <w:szCs w:val="24"/>
        </w:rPr>
        <w:t xml:space="preserve"> considera a relação entre as bases tributárias e as variáveis macroeconômicas; (b) a elasticidade receita-renda, </w:t>
      </w:r>
      <w:r w:rsidR="007C5ABA">
        <w:rPr>
          <w:rFonts w:ascii="Times New Roman" w:hAnsi="Times New Roman" w:cs="Times New Roman"/>
          <w:color w:val="000000" w:themeColor="text1"/>
          <w:sz w:val="24"/>
          <w:szCs w:val="24"/>
        </w:rPr>
        <w:t>que</w:t>
      </w:r>
      <w:r w:rsidRPr="00E04A8F">
        <w:rPr>
          <w:rFonts w:ascii="Times New Roman" w:hAnsi="Times New Roman" w:cs="Times New Roman"/>
          <w:color w:val="000000" w:themeColor="text1"/>
          <w:sz w:val="24"/>
          <w:szCs w:val="24"/>
        </w:rPr>
        <w:t xml:space="preserve"> leva em consideração a relação entre a receitas tributárias e o PIB</w:t>
      </w:r>
      <w:r w:rsidR="007C5ABA">
        <w:rPr>
          <w:rFonts w:ascii="Times New Roman" w:hAnsi="Times New Roman" w:cs="Times New Roman"/>
          <w:color w:val="000000" w:themeColor="text1"/>
          <w:sz w:val="24"/>
          <w:szCs w:val="24"/>
        </w:rPr>
        <w:t xml:space="preserve"> e</w:t>
      </w:r>
      <w:r w:rsidRPr="00E04A8F">
        <w:rPr>
          <w:rFonts w:ascii="Times New Roman" w:hAnsi="Times New Roman" w:cs="Times New Roman"/>
          <w:color w:val="000000" w:themeColor="text1"/>
          <w:sz w:val="24"/>
          <w:szCs w:val="24"/>
        </w:rPr>
        <w:t xml:space="preserve"> (c) a elasticidade receita-base, </w:t>
      </w:r>
      <w:r w:rsidR="007C5ABA">
        <w:rPr>
          <w:rFonts w:ascii="Times New Roman" w:hAnsi="Times New Roman" w:cs="Times New Roman"/>
          <w:color w:val="000000" w:themeColor="text1"/>
          <w:sz w:val="24"/>
          <w:szCs w:val="24"/>
        </w:rPr>
        <w:t>que</w:t>
      </w:r>
      <w:r w:rsidRPr="00E04A8F">
        <w:rPr>
          <w:rFonts w:ascii="Times New Roman" w:hAnsi="Times New Roman" w:cs="Times New Roman"/>
          <w:color w:val="000000" w:themeColor="text1"/>
          <w:sz w:val="24"/>
          <w:szCs w:val="24"/>
        </w:rPr>
        <w:t xml:space="preserve"> relaciona as receitas tributárias com as respectivas bases tributárias. </w:t>
      </w:r>
    </w:p>
    <w:p w14:paraId="065B4908" w14:textId="3895C2FC" w:rsidR="00AE50AC" w:rsidRPr="00E04A8F" w:rsidRDefault="00965D0D" w:rsidP="00914D9C">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 xml:space="preserve">No presente estudo, serão utilizados conceitos de elasticidades similares. </w:t>
      </w:r>
      <w:r w:rsidR="00B11CEA">
        <w:rPr>
          <w:rFonts w:ascii="Times New Roman" w:hAnsi="Times New Roman" w:cs="Times New Roman"/>
          <w:color w:val="000000" w:themeColor="text1"/>
          <w:sz w:val="24"/>
          <w:szCs w:val="24"/>
        </w:rPr>
        <w:t xml:space="preserve">Nos modelos estáticos, a </w:t>
      </w:r>
      <w:r w:rsidR="00AE50AC" w:rsidRPr="00E04A8F">
        <w:rPr>
          <w:rFonts w:ascii="Times New Roman" w:hAnsi="Times New Roman" w:cs="Times New Roman"/>
          <w:color w:val="000000" w:themeColor="text1"/>
          <w:sz w:val="24"/>
          <w:szCs w:val="24"/>
        </w:rPr>
        <w:t>elasticidade da arrecadação tributária em relação ao PIB, ou elasticidade receita-renda, ser</w:t>
      </w:r>
      <w:r w:rsidR="004B74C4">
        <w:rPr>
          <w:rFonts w:ascii="Times New Roman" w:hAnsi="Times New Roman" w:cs="Times New Roman"/>
          <w:color w:val="000000" w:themeColor="text1"/>
          <w:sz w:val="24"/>
          <w:szCs w:val="24"/>
        </w:rPr>
        <w:t>á</w:t>
      </w:r>
      <w:r w:rsidR="00AE50AC" w:rsidRPr="00E04A8F">
        <w:rPr>
          <w:rFonts w:ascii="Times New Roman" w:hAnsi="Times New Roman" w:cs="Times New Roman"/>
          <w:color w:val="000000" w:themeColor="text1"/>
          <w:sz w:val="24"/>
          <w:szCs w:val="24"/>
        </w:rPr>
        <w:t xml:space="preserve"> dada por:</w:t>
      </w:r>
    </w:p>
    <w:p w14:paraId="770D7B30" w14:textId="77777777" w:rsidR="00AE50AC" w:rsidRPr="00E04A8F" w:rsidRDefault="00AE50AC" w:rsidP="00914D9C">
      <w:pPr>
        <w:spacing w:after="0" w:line="240" w:lineRule="auto"/>
        <w:ind w:firstLine="709"/>
        <w:contextualSpacing/>
        <w:jc w:val="both"/>
        <w:rPr>
          <w:rFonts w:ascii="Times New Roman" w:hAnsi="Times New Roman" w:cs="Times New Roman"/>
          <w:color w:val="000000" w:themeColor="text1"/>
          <w:sz w:val="24"/>
          <w:szCs w:val="24"/>
        </w:rPr>
      </w:pPr>
    </w:p>
    <w:p w14:paraId="5B3BE4FC" w14:textId="052B6CFF" w:rsidR="00AE50AC" w:rsidRPr="00E04A8F" w:rsidRDefault="00593823" w:rsidP="00914D9C">
      <w:pPr>
        <w:spacing w:after="0" w:line="240" w:lineRule="auto"/>
        <w:contextualSpacing/>
        <w:jc w:val="both"/>
        <w:rPr>
          <w:rFonts w:ascii="Times New Roman" w:hAnsi="Times New Roman" w:cs="Times New Roman"/>
          <w:color w:val="000000" w:themeColor="text1"/>
          <w:sz w:val="24"/>
          <w:szCs w:val="24"/>
        </w:rPr>
      </w:pPr>
      <m:oMathPara>
        <m:oMathParaPr>
          <m:jc m:val="left"/>
        </m:oMathPara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pib</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it</m:t>
                  </m:r>
                </m:sub>
              </m:sSub>
            </m:num>
            <m:den>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(pib)</m:t>
                  </m:r>
                </m:e>
                <m:sub>
                  <m:r>
                    <w:rPr>
                      <w:rFonts w:ascii="Cambria Math" w:hAnsi="Cambria Math" w:cs="Times New Roman"/>
                      <w:color w:val="000000" w:themeColor="text1"/>
                      <w:sz w:val="24"/>
                      <w:szCs w:val="24"/>
                    </w:rPr>
                    <m:t>it</m:t>
                  </m:r>
                </m:sub>
              </m:sSub>
            </m:den>
          </m:f>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β</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m:t>
              </m:r>
            </m:e>
          </m:d>
        </m:oMath>
      </m:oMathPara>
    </w:p>
    <w:p w14:paraId="23CC7DD3"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rPr>
      </w:pPr>
    </w:p>
    <w:p w14:paraId="7703DF2A" w14:textId="3DA56703" w:rsidR="00AE50AC" w:rsidRPr="00E04A8F" w:rsidRDefault="00B11CEA" w:rsidP="00914D9C">
      <w:pPr>
        <w:spacing w:after="0" w:line="24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 elasticidade da arrecadação em relação </w:t>
      </w:r>
      <w:r w:rsidR="00AE50AC" w:rsidRPr="00E04A8F">
        <w:rPr>
          <w:rFonts w:ascii="Times New Roman" w:hAnsi="Times New Roman" w:cs="Times New Roman"/>
          <w:color w:val="000000" w:themeColor="text1"/>
          <w:sz w:val="24"/>
          <w:szCs w:val="24"/>
        </w:rPr>
        <w:t xml:space="preserve">ao PIB será constante e igual ao coeficiente estimado. Por exemplo, se o coeficiente estimado for aproximadamente igual a unidade, e estatisticamente significante, pode-se alegar que, dentro da estrutura tributária, a arrecadação tributária do ICMS apresenta tendência de crescimento igual ao do PIB. </w:t>
      </w:r>
    </w:p>
    <w:p w14:paraId="6A955474" w14:textId="47411F98" w:rsidR="00AE50AC" w:rsidRPr="00E04A8F" w:rsidRDefault="00B11CEA" w:rsidP="00914D9C">
      <w:pPr>
        <w:spacing w:after="0" w:line="24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Já a</w:t>
      </w:r>
      <w:r w:rsidR="00AE50AC" w:rsidRPr="00E04A8F">
        <w:rPr>
          <w:rFonts w:ascii="Times New Roman" w:hAnsi="Times New Roman" w:cs="Times New Roman"/>
          <w:color w:val="000000" w:themeColor="text1"/>
          <w:sz w:val="24"/>
          <w:szCs w:val="24"/>
        </w:rPr>
        <w:t xml:space="preserve"> elasticidade da arrecadação do ICMS em relação à alíquota tributária será dada por:</w:t>
      </w:r>
    </w:p>
    <w:p w14:paraId="7DD5CC44"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rPr>
      </w:pPr>
    </w:p>
    <w:p w14:paraId="0E0A3CA6" w14:textId="2BD2EA05"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 xml:space="preserve">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it</m:t>
                  </m:r>
                </m:sub>
              </m:sSub>
            </m:num>
            <m:den>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ln⁡</m:t>
                  </m:r>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+ 2β</m:t>
              </m:r>
            </m:e>
            <m:sub>
              <m:r>
                <w:rPr>
                  <w:rFonts w:ascii="Cambria Math" w:hAnsi="Cambria Math" w:cs="Times New Roman"/>
                  <w:color w:val="000000" w:themeColor="text1"/>
                  <w:sz w:val="24"/>
                  <w:szCs w:val="24"/>
                </w:rPr>
                <m:t>4</m:t>
              </m:r>
            </m:sub>
          </m:sSub>
          <m:d>
            <m:dPr>
              <m:begChr m:val="["/>
              <m:endChr m:val="]"/>
              <m:ctrlPr>
                <w:rPr>
                  <w:rFonts w:ascii="Cambria Math" w:hAnsi="Cambria Math" w:cs="Times New Roman"/>
                  <w:i/>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e>
          </m:d>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m:t>
              </m:r>
            </m:e>
          </m:d>
        </m:oMath>
      </m:oMathPara>
    </w:p>
    <w:p w14:paraId="39C56E2B"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rPr>
      </w:pPr>
    </w:p>
    <w:p w14:paraId="21FE817C" w14:textId="77777777" w:rsidR="00DD37D0" w:rsidRDefault="00DD37D0" w:rsidP="00914D9C">
      <w:pPr>
        <w:spacing w:after="0" w:line="240" w:lineRule="auto"/>
        <w:ind w:firstLine="709"/>
        <w:contextualSpacing/>
        <w:jc w:val="both"/>
        <w:rPr>
          <w:rFonts w:ascii="Times New Roman" w:hAnsi="Times New Roman" w:cs="Times New Roman"/>
          <w:color w:val="000000" w:themeColor="text1"/>
          <w:sz w:val="24"/>
          <w:szCs w:val="24"/>
        </w:rPr>
      </w:pPr>
    </w:p>
    <w:p w14:paraId="7393E56E" w14:textId="77777777" w:rsidR="00DD37D0" w:rsidRDefault="00DD37D0" w:rsidP="00914D9C">
      <w:pPr>
        <w:spacing w:after="0" w:line="240" w:lineRule="auto"/>
        <w:ind w:firstLine="709"/>
        <w:contextualSpacing/>
        <w:jc w:val="both"/>
        <w:rPr>
          <w:rFonts w:ascii="Times New Roman" w:hAnsi="Times New Roman" w:cs="Times New Roman"/>
          <w:color w:val="000000" w:themeColor="text1"/>
          <w:sz w:val="24"/>
          <w:szCs w:val="24"/>
        </w:rPr>
      </w:pPr>
    </w:p>
    <w:p w14:paraId="6620347F" w14:textId="5AED1D42" w:rsidR="00AE50AC" w:rsidRDefault="00AE50AC" w:rsidP="00914D9C">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Espera-se que essa elasticidade dependa do nível em que se encontra a alíquota tributária, e ainda, que haja uma relação inversa entre a elasticidade da arrecadação em relação a essa variável e o nível da alíquota tributária.</w:t>
      </w:r>
    </w:p>
    <w:p w14:paraId="47B457EA" w14:textId="28CAE2FA" w:rsidR="00965D0D" w:rsidRPr="00E04A8F" w:rsidRDefault="00965D0D" w:rsidP="00965D0D">
      <w:pPr>
        <w:spacing w:after="0" w:line="240" w:lineRule="auto"/>
        <w:ind w:firstLine="708"/>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No modelo dinâmico, a</w:t>
      </w:r>
      <w:r w:rsidRPr="00E04A8F">
        <w:rPr>
          <w:rFonts w:ascii="Times New Roman" w:hAnsi="Times New Roman" w:cs="Times New Roman"/>
          <w:color w:val="000000" w:themeColor="text1"/>
          <w:sz w:val="24"/>
          <w:szCs w:val="24"/>
        </w:rPr>
        <w:t xml:space="preserve"> elasticidade da arrecadação tributária contemporânea em relação à arrecadação defasada será dada por:</w:t>
      </w:r>
    </w:p>
    <w:p w14:paraId="6C9D7762" w14:textId="77777777" w:rsidR="00965D0D" w:rsidRPr="00E04A8F" w:rsidRDefault="00965D0D" w:rsidP="00965D0D">
      <w:pPr>
        <w:spacing w:after="0" w:line="240" w:lineRule="auto"/>
        <w:contextualSpacing/>
        <w:jc w:val="both"/>
        <w:rPr>
          <w:rFonts w:ascii="Times New Roman" w:hAnsi="Times New Roman" w:cs="Times New Roman"/>
          <w:color w:val="000000" w:themeColor="text1"/>
          <w:sz w:val="24"/>
          <w:szCs w:val="24"/>
        </w:rPr>
      </w:pPr>
    </w:p>
    <w:p w14:paraId="6FF9E076" w14:textId="4F44B839" w:rsidR="00965D0D" w:rsidRPr="00E04A8F" w:rsidRDefault="00593823" w:rsidP="00965D0D">
      <w:pPr>
        <w:spacing w:after="0" w:line="240" w:lineRule="auto"/>
        <w:contextualSpacing/>
        <w:jc w:val="both"/>
        <w:rPr>
          <w:rFonts w:ascii="Times New Roman" w:hAnsi="Times New Roman" w:cs="Times New Roman"/>
          <w:color w:val="000000" w:themeColor="text1"/>
          <w:sz w:val="24"/>
          <w:szCs w:val="24"/>
        </w:rPr>
      </w:pPr>
      <m:oMathPara>
        <m:oMathParaPr>
          <m:jc m:val="left"/>
        </m:oMathPara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t-1</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it</m:t>
                  </m:r>
                </m:sub>
              </m:sSub>
            </m:num>
            <m:den>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it-1</m:t>
                  </m:r>
                </m:sub>
              </m:sSub>
            </m:den>
          </m:f>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β</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4</m:t>
              </m:r>
            </m:e>
          </m:d>
        </m:oMath>
      </m:oMathPara>
    </w:p>
    <w:p w14:paraId="421200C5" w14:textId="77777777" w:rsidR="00965D0D" w:rsidRDefault="00965D0D" w:rsidP="00914D9C">
      <w:pPr>
        <w:spacing w:after="0" w:line="240" w:lineRule="auto"/>
        <w:ind w:firstLine="709"/>
        <w:contextualSpacing/>
        <w:jc w:val="both"/>
        <w:rPr>
          <w:rFonts w:ascii="Times New Roman" w:hAnsi="Times New Roman" w:cs="Times New Roman"/>
          <w:color w:val="000000" w:themeColor="text1"/>
          <w:sz w:val="24"/>
          <w:szCs w:val="24"/>
        </w:rPr>
      </w:pPr>
    </w:p>
    <w:p w14:paraId="7B47C514" w14:textId="5C98E534" w:rsidR="00572A20" w:rsidRDefault="00572A20" w:rsidP="00C76D3B">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 longo prazo, a arrecadação tributária de equilíbrio será a mesma para qualquer t, portanto: </w:t>
      </w:r>
    </w:p>
    <w:p w14:paraId="0E973128" w14:textId="77777777" w:rsidR="00572A20" w:rsidRPr="00C40C8C" w:rsidRDefault="00572A20" w:rsidP="00914D9C">
      <w:pPr>
        <w:spacing w:after="0" w:line="240" w:lineRule="auto"/>
        <w:ind w:firstLine="709"/>
        <w:contextualSpacing/>
        <w:jc w:val="both"/>
        <w:rPr>
          <w:rFonts w:ascii="Times New Roman" w:eastAsiaTheme="minorEastAsia" w:hAnsi="Times New Roman" w:cs="Times New Roman"/>
          <w:color w:val="000000" w:themeColor="text1"/>
          <w:sz w:val="24"/>
          <w:szCs w:val="24"/>
        </w:rPr>
      </w:pPr>
    </w:p>
    <w:p w14:paraId="48D369A0" w14:textId="1A5C36A1" w:rsidR="00572A20" w:rsidRDefault="00593823" w:rsidP="00914D9C">
      <w:pPr>
        <w:spacing w:after="0" w:line="240" w:lineRule="auto"/>
        <w:ind w:firstLine="709"/>
        <w:contextualSpacing/>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oMath>
      <w:r w:rsidR="00572A20">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t+n</m:t>
            </m:r>
          </m:sub>
        </m:sSub>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t</m:t>
            </m:r>
          </m:sub>
          <m:sup>
            <m:r>
              <w:rPr>
                <w:rFonts w:ascii="Cambria Math" w:hAnsi="Cambria Math" w:cs="Times New Roman"/>
                <w:color w:val="000000" w:themeColor="text1"/>
                <w:sz w:val="24"/>
                <w:szCs w:val="24"/>
              </w:rPr>
              <m:t>*</m:t>
            </m:r>
          </m:sup>
        </m:sSubSup>
      </m:oMath>
    </w:p>
    <w:p w14:paraId="7EC9EE8B" w14:textId="23D14C33" w:rsidR="00572A20" w:rsidRDefault="00572A20" w:rsidP="00914D9C">
      <w:pPr>
        <w:spacing w:after="0" w:line="240" w:lineRule="auto"/>
        <w:ind w:firstLine="709"/>
        <w:contextualSpacing/>
        <w:jc w:val="both"/>
        <w:rPr>
          <w:rFonts w:ascii="Times New Roman" w:hAnsi="Times New Roman" w:cs="Times New Roman"/>
          <w:color w:val="000000" w:themeColor="text1"/>
          <w:sz w:val="24"/>
          <w:szCs w:val="24"/>
        </w:rPr>
      </w:pPr>
    </w:p>
    <w:p w14:paraId="2F650430" w14:textId="60908ABB" w:rsidR="00572A20" w:rsidRDefault="00572A20" w:rsidP="00914D9C">
      <w:pPr>
        <w:spacing w:after="0" w:line="24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Assim, teremos:</w:t>
      </w:r>
    </w:p>
    <w:p w14:paraId="06AC4153" w14:textId="77777777" w:rsidR="00572A20" w:rsidRDefault="00572A20" w:rsidP="00914D9C">
      <w:pPr>
        <w:spacing w:after="0" w:line="240" w:lineRule="auto"/>
        <w:ind w:firstLine="709"/>
        <w:contextualSpacing/>
        <w:jc w:val="both"/>
        <w:rPr>
          <w:rFonts w:ascii="Times New Roman" w:hAnsi="Times New Roman" w:cs="Times New Roman"/>
          <w:color w:val="000000" w:themeColor="text1"/>
          <w:sz w:val="24"/>
          <w:szCs w:val="24"/>
        </w:rPr>
      </w:pPr>
    </w:p>
    <w:p w14:paraId="6EC5E15B" w14:textId="08B8150D" w:rsidR="00B11CEA" w:rsidRPr="00E04A8F" w:rsidRDefault="00B11CEA" w:rsidP="00B11CEA">
      <w:pPr>
        <w:spacing w:after="0" w:line="240" w:lineRule="auto"/>
        <w:contextualSpacing/>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 xml:space="preserve"> </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icms</m:t>
                        </m:r>
                      </m:e>
                      <m:sup>
                        <m:r>
                          <w:rPr>
                            <w:rFonts w:ascii="Cambria Math" w:hAnsi="Cambria Math" w:cs="Times New Roman"/>
                            <w:color w:val="000000" w:themeColor="text1"/>
                            <w:sz w:val="24"/>
                            <w:szCs w:val="24"/>
                          </w:rPr>
                          <m:t>*</m:t>
                        </m:r>
                      </m:sup>
                    </m:sSup>
                  </m:e>
                </m:d>
              </m:e>
              <m:sub>
                <m:r>
                  <w:rPr>
                    <w:rFonts w:ascii="Cambria Math" w:hAnsi="Cambria Math" w:cs="Times New Roman"/>
                    <w:color w:val="000000" w:themeColor="text1"/>
                    <w:sz w:val="24"/>
                    <w:szCs w:val="24"/>
                  </w:rPr>
                  <m:t>it</m:t>
                </m:r>
              </m:sub>
            </m:sSub>
          </m:e>
        </m:func>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den>
        </m:f>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func>
          <m:funcPr>
            <m:ctrlPr>
              <w:rPr>
                <w:rFonts w:ascii="Cambria Math"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2</m:t>
                </m:r>
              </m:sub>
            </m:sSub>
            <m:r>
              <m:rPr>
                <m:sty m:val="p"/>
              </m:rPr>
              <w:rPr>
                <w:rFonts w:ascii="Cambria Math" w:hAnsi="Cambria Math" w:cs="Times New Roman"/>
                <w:color w:val="000000" w:themeColor="text1"/>
                <w:sz w:val="24"/>
                <w:szCs w:val="24"/>
              </w:rPr>
              <m:t>ln</m:t>
            </m: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pib</m:t>
                    </m:r>
                  </m:e>
                </m:d>
              </m:e>
              <m:sub>
                <m:r>
                  <w:rPr>
                    <w:rFonts w:ascii="Cambria Math" w:hAnsi="Cambria Math" w:cs="Times New Roman"/>
                    <w:color w:val="000000" w:themeColor="text1"/>
                    <w:sz w:val="24"/>
                    <w:szCs w:val="24"/>
                  </w:rPr>
                  <m:t>it</m:t>
                </m:r>
              </m:sub>
            </m:sSub>
          </m:e>
        </m:func>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r>
              <m:rPr>
                <m:sty m:val="p"/>
              </m:rPr>
              <w:rPr>
                <w:rFonts w:ascii="Cambria Math" w:hAnsi="Cambria Math" w:cs="Times New Roman"/>
                <w:color w:val="000000" w:themeColor="text1"/>
                <w:sz w:val="24"/>
                <w:szCs w:val="24"/>
              </w:rPr>
              <m:t>ln</m:t>
            </m: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r>
          <w:rPr>
            <w:rFonts w:ascii="Cambria Math" w:hAnsi="Cambria Math" w:cs="Times New Roman"/>
            <w:color w:val="000000" w:themeColor="text1"/>
            <w:sz w:val="24"/>
            <w:szCs w:val="24"/>
          </w:rPr>
          <m:t>]²)</m:t>
        </m:r>
      </m:oMath>
      <w:r w:rsidRPr="00E04A8F">
        <w:rPr>
          <w:rFonts w:ascii="Times New Roman" w:hAnsi="Times New Roman" w:cs="Times New Roman"/>
          <w:color w:val="000000" w:themeColor="text1"/>
          <w:sz w:val="24"/>
          <w:szCs w:val="24"/>
        </w:rPr>
        <w:t xml:space="preserve">       </w:t>
      </w:r>
      <w:r w:rsidR="00C76D3B">
        <w:rPr>
          <w:rFonts w:ascii="Times New Roman" w:hAnsi="Times New Roman" w:cs="Times New Roman"/>
          <w:color w:val="000000" w:themeColor="text1"/>
          <w:sz w:val="24"/>
          <w:szCs w:val="24"/>
        </w:rPr>
        <w:t xml:space="preserve"> </w:t>
      </w:r>
      <w:r w:rsidRPr="00E04A8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C76D3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E04A8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E04A8F">
        <w:rPr>
          <w:rFonts w:ascii="Times New Roman" w:hAnsi="Times New Roman" w:cs="Times New Roman"/>
          <w:color w:val="000000" w:themeColor="text1"/>
          <w:sz w:val="24"/>
          <w:szCs w:val="24"/>
        </w:rPr>
        <w:t xml:space="preserve">   (1</w:t>
      </w:r>
      <w:r>
        <w:rPr>
          <w:rFonts w:ascii="Times New Roman" w:hAnsi="Times New Roman" w:cs="Times New Roman"/>
          <w:color w:val="000000" w:themeColor="text1"/>
          <w:sz w:val="24"/>
          <w:szCs w:val="24"/>
        </w:rPr>
        <w:t>b</w:t>
      </w:r>
      <w:r w:rsidRPr="00E04A8F">
        <w:rPr>
          <w:rFonts w:ascii="Times New Roman" w:hAnsi="Times New Roman" w:cs="Times New Roman"/>
          <w:color w:val="000000" w:themeColor="text1"/>
          <w:sz w:val="24"/>
          <w:szCs w:val="24"/>
        </w:rPr>
        <w:t>)</w:t>
      </w:r>
    </w:p>
    <w:p w14:paraId="41762BE1" w14:textId="77777777" w:rsidR="00B11CEA" w:rsidRDefault="00B11CEA" w:rsidP="00914D9C">
      <w:pPr>
        <w:spacing w:after="0" w:line="240" w:lineRule="auto"/>
        <w:ind w:firstLine="709"/>
        <w:contextualSpacing/>
        <w:jc w:val="both"/>
        <w:rPr>
          <w:rFonts w:ascii="Times New Roman" w:hAnsi="Times New Roman" w:cs="Times New Roman"/>
          <w:color w:val="000000" w:themeColor="text1"/>
          <w:sz w:val="24"/>
          <w:szCs w:val="24"/>
        </w:rPr>
      </w:pPr>
    </w:p>
    <w:p w14:paraId="3BBF995B" w14:textId="64660FE4" w:rsidR="00B11CEA" w:rsidRDefault="00572A20" w:rsidP="00C76D3B">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 </w:t>
      </w:r>
      <w:r w:rsidR="00B11CEA">
        <w:rPr>
          <w:rFonts w:ascii="Times New Roman" w:hAnsi="Times New Roman" w:cs="Times New Roman"/>
          <w:color w:val="000000" w:themeColor="text1"/>
          <w:sz w:val="24"/>
          <w:szCs w:val="24"/>
        </w:rPr>
        <w:t xml:space="preserve">as elasticidades </w:t>
      </w:r>
      <w:r>
        <w:rPr>
          <w:rFonts w:ascii="Times New Roman" w:hAnsi="Times New Roman" w:cs="Times New Roman"/>
          <w:color w:val="000000" w:themeColor="text1"/>
          <w:sz w:val="24"/>
          <w:szCs w:val="24"/>
        </w:rPr>
        <w:t xml:space="preserve">de longo prazo </w:t>
      </w:r>
      <w:r w:rsidR="00B11CEA">
        <w:rPr>
          <w:rFonts w:ascii="Times New Roman" w:hAnsi="Times New Roman" w:cs="Times New Roman"/>
          <w:color w:val="000000" w:themeColor="text1"/>
          <w:sz w:val="24"/>
          <w:szCs w:val="24"/>
        </w:rPr>
        <w:t>serão dadas da seguinte forma:</w:t>
      </w:r>
    </w:p>
    <w:p w14:paraId="4FD1130B" w14:textId="22D47CDE" w:rsidR="00B11CEA" w:rsidRDefault="00B11CEA" w:rsidP="00914D9C">
      <w:pPr>
        <w:spacing w:after="0" w:line="240" w:lineRule="auto"/>
        <w:ind w:firstLine="709"/>
        <w:contextualSpacing/>
        <w:jc w:val="both"/>
        <w:rPr>
          <w:rFonts w:ascii="Times New Roman" w:hAnsi="Times New Roman" w:cs="Times New Roman"/>
          <w:color w:val="000000" w:themeColor="text1"/>
          <w:sz w:val="24"/>
          <w:szCs w:val="24"/>
        </w:rPr>
      </w:pPr>
    </w:p>
    <w:p w14:paraId="0B0CE4C1" w14:textId="598149D2" w:rsidR="00B11CEA" w:rsidRPr="00E04A8F" w:rsidRDefault="00593823" w:rsidP="00B11CEA">
      <w:pPr>
        <w:spacing w:after="0" w:line="240" w:lineRule="auto"/>
        <w:contextualSpacing/>
        <w:jc w:val="both"/>
        <w:rPr>
          <w:rFonts w:ascii="Times New Roman" w:hAnsi="Times New Roman" w:cs="Times New Roman"/>
          <w:color w:val="000000" w:themeColor="text1"/>
          <w:sz w:val="24"/>
          <w:szCs w:val="24"/>
        </w:rPr>
      </w:pPr>
      <m:oMathPara>
        <m:oMathParaPr>
          <m:jc m:val="left"/>
        </m:oMathPara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pib</m:t>
                  </m:r>
                </m:e>
                <m:sub>
                  <m:r>
                    <w:rPr>
                      <w:rFonts w:ascii="Cambria Math" w:hAnsi="Cambria Math" w:cs="Times New Roman"/>
                      <w:color w:val="000000" w:themeColor="text1"/>
                      <w:sz w:val="24"/>
                      <w:szCs w:val="24"/>
                    </w:rPr>
                    <m:t>t1</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it</m:t>
                  </m:r>
                </m:sub>
              </m:sSub>
            </m:num>
            <m:den>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(pib)</m:t>
                  </m:r>
                </m:e>
                <m:sub>
                  <m:r>
                    <w:rPr>
                      <w:rFonts w:ascii="Cambria Math" w:hAnsi="Cambria Math" w:cs="Times New Roman"/>
                      <w:color w:val="000000" w:themeColor="text1"/>
                      <w:sz w:val="24"/>
                      <w:szCs w:val="24"/>
                    </w:rPr>
                    <m:t>it</m:t>
                  </m:r>
                </m:sub>
              </m:sSub>
            </m:den>
          </m:f>
          <m:r>
            <w:rPr>
              <w:rFonts w:ascii="Cambria Math" w:hAnsi="Cambria Math" w:cs="Times New Roman"/>
              <w:color w:val="000000" w:themeColor="text1"/>
              <w:sz w:val="24"/>
              <w:szCs w:val="24"/>
            </w:rPr>
            <m:t xml:space="preserve"> = </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2</m:t>
                  </m:r>
                </m:sub>
              </m:sSub>
            </m:num>
            <m:den>
              <m:r>
                <w:rPr>
                  <w:rFonts w:ascii="Cambria Math" w:hAnsi="Cambria Math" w:cs="Times New Roman"/>
                  <w:color w:val="000000" w:themeColor="text1"/>
                  <w:sz w:val="24"/>
                  <w:szCs w:val="24"/>
                </w:rPr>
                <m:t>1-</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den>
          </m:f>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2b</m:t>
              </m:r>
            </m:e>
          </m:d>
        </m:oMath>
      </m:oMathPara>
    </w:p>
    <w:p w14:paraId="4CC70B64" w14:textId="77777777" w:rsidR="00B11CEA" w:rsidRDefault="00B11CEA" w:rsidP="00914D9C">
      <w:pPr>
        <w:spacing w:after="0" w:line="240" w:lineRule="auto"/>
        <w:ind w:firstLine="709"/>
        <w:contextualSpacing/>
        <w:jc w:val="both"/>
        <w:rPr>
          <w:rFonts w:ascii="Times New Roman" w:hAnsi="Times New Roman" w:cs="Times New Roman"/>
          <w:color w:val="000000" w:themeColor="text1"/>
          <w:sz w:val="24"/>
          <w:szCs w:val="24"/>
        </w:rPr>
      </w:pPr>
    </w:p>
    <w:p w14:paraId="170CB315" w14:textId="5D3EF1DC" w:rsidR="00B11CEA" w:rsidRDefault="00B11CEA" w:rsidP="00914D9C">
      <w:pPr>
        <w:spacing w:after="0" w:line="240" w:lineRule="auto"/>
        <w:ind w:firstLine="709"/>
        <w:contextualSpacing/>
        <w:jc w:val="both"/>
        <w:rPr>
          <w:rFonts w:ascii="Times New Roman" w:hAnsi="Times New Roman" w:cs="Times New Roman"/>
          <w:color w:val="000000" w:themeColor="text1"/>
          <w:sz w:val="24"/>
          <w:szCs w:val="24"/>
        </w:rPr>
      </w:pPr>
    </w:p>
    <w:p w14:paraId="69226000" w14:textId="45631078" w:rsidR="00965D0D" w:rsidRPr="00E04A8F" w:rsidRDefault="00593823" w:rsidP="00965D0D">
      <w:pPr>
        <w:spacing w:after="0" w:line="240" w:lineRule="auto"/>
        <w:contextualSpacing/>
        <w:jc w:val="both"/>
        <w:rPr>
          <w:rFonts w:ascii="Times New Roman" w:hAnsi="Times New Roman" w:cs="Times New Roman"/>
          <w:color w:val="000000" w:themeColor="text1"/>
          <w:sz w:val="24"/>
          <w:szCs w:val="24"/>
        </w:rPr>
      </w:pPr>
      <m:oMathPara>
        <m:oMathParaPr>
          <m:jc m:val="left"/>
        </m:oMathPara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it</m:t>
                  </m:r>
                </m:sub>
              </m:sSub>
            </m:num>
            <m:den>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ln⁡</m:t>
                  </m:r>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den>
          </m:f>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+ 2β</m:t>
              </m:r>
            </m:e>
            <m:sub>
              <m:r>
                <w:rPr>
                  <w:rFonts w:ascii="Cambria Math" w:hAnsi="Cambria Math" w:cs="Times New Roman"/>
                  <w:color w:val="000000" w:themeColor="text1"/>
                  <w:sz w:val="24"/>
                  <w:szCs w:val="24"/>
                </w:rPr>
                <m:t>4</m:t>
              </m:r>
            </m:sub>
          </m:sSub>
          <m:d>
            <m:dPr>
              <m:begChr m:val="["/>
              <m:endChr m:val="]"/>
              <m:ctrlPr>
                <w:rPr>
                  <w:rFonts w:ascii="Cambria Math" w:hAnsi="Cambria Math" w:cs="Times New Roman"/>
                  <w:i/>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e>
          </m:d>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3b</m:t>
              </m:r>
            </m:e>
          </m:d>
        </m:oMath>
      </m:oMathPara>
    </w:p>
    <w:p w14:paraId="52D17ED4" w14:textId="77777777" w:rsidR="00B11CEA" w:rsidRDefault="00B11CEA" w:rsidP="00914D9C">
      <w:pPr>
        <w:spacing w:after="0" w:line="240" w:lineRule="auto"/>
        <w:ind w:firstLine="709"/>
        <w:contextualSpacing/>
        <w:jc w:val="both"/>
        <w:rPr>
          <w:rFonts w:ascii="Times New Roman" w:hAnsi="Times New Roman" w:cs="Times New Roman"/>
          <w:color w:val="000000" w:themeColor="text1"/>
          <w:sz w:val="24"/>
          <w:szCs w:val="24"/>
        </w:rPr>
      </w:pPr>
    </w:p>
    <w:p w14:paraId="37C5CCF8" w14:textId="3A7C8F92" w:rsidR="00965D0D" w:rsidRDefault="00965D0D" w:rsidP="00965D0D">
      <w:pPr>
        <w:spacing w:after="0" w:line="24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 mesma forma, espera-se uma relação positiva entre ICMS e PIB, dado pela equação </w:t>
      </w:r>
      <w:r w:rsidR="00C76D3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2b</w:t>
      </w:r>
      <w:r w:rsidR="00C76D3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e que haja </w:t>
      </w:r>
      <w:r w:rsidRPr="00E04A8F">
        <w:rPr>
          <w:rFonts w:ascii="Times New Roman" w:hAnsi="Times New Roman" w:cs="Times New Roman"/>
          <w:color w:val="000000" w:themeColor="text1"/>
          <w:sz w:val="24"/>
          <w:szCs w:val="24"/>
        </w:rPr>
        <w:t>relação inversa entre a elasticidade da arrecadação em relação a essa variável e o nível da alíquota tributária</w:t>
      </w:r>
      <w:r>
        <w:rPr>
          <w:rFonts w:ascii="Times New Roman" w:hAnsi="Times New Roman" w:cs="Times New Roman"/>
          <w:color w:val="000000" w:themeColor="text1"/>
          <w:sz w:val="24"/>
          <w:szCs w:val="24"/>
        </w:rPr>
        <w:t xml:space="preserve">, dado pela equação </w:t>
      </w:r>
      <w:r w:rsidR="00C76D3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3b</w:t>
      </w:r>
      <w:r w:rsidR="00C76D3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7C8AD3E9" w14:textId="2F3AB442" w:rsidR="00AE50AC" w:rsidRPr="00E04A8F" w:rsidRDefault="00AE50AC" w:rsidP="00914D9C">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A determinação da estacionariedade das variáveis é um passo crucial, uma vez que a utilização de estimações econométricas com variáveis não estacionárias </w:t>
      </w:r>
      <w:r w:rsidR="005846C6">
        <w:rPr>
          <w:rFonts w:ascii="Times New Roman" w:hAnsi="Times New Roman" w:cs="Times New Roman"/>
          <w:sz w:val="24"/>
          <w:szCs w:val="24"/>
        </w:rPr>
        <w:t xml:space="preserve">poderá </w:t>
      </w:r>
      <w:r w:rsidRPr="00E04A8F">
        <w:rPr>
          <w:rFonts w:ascii="Times New Roman" w:hAnsi="Times New Roman" w:cs="Times New Roman"/>
          <w:sz w:val="24"/>
          <w:szCs w:val="24"/>
        </w:rPr>
        <w:t>resulta</w:t>
      </w:r>
      <w:r w:rsidR="005846C6">
        <w:rPr>
          <w:rFonts w:ascii="Times New Roman" w:hAnsi="Times New Roman" w:cs="Times New Roman"/>
          <w:sz w:val="24"/>
          <w:szCs w:val="24"/>
        </w:rPr>
        <w:t>r</w:t>
      </w:r>
      <w:r w:rsidRPr="00E04A8F">
        <w:rPr>
          <w:rFonts w:ascii="Times New Roman" w:hAnsi="Times New Roman" w:cs="Times New Roman"/>
          <w:sz w:val="24"/>
          <w:szCs w:val="24"/>
        </w:rPr>
        <w:t xml:space="preserve"> em regressões espúrias. </w:t>
      </w:r>
      <w:r w:rsidR="0041284F">
        <w:rPr>
          <w:rFonts w:ascii="Times New Roman" w:hAnsi="Times New Roman" w:cs="Times New Roman"/>
          <w:sz w:val="24"/>
          <w:szCs w:val="24"/>
        </w:rPr>
        <w:t xml:space="preserve">A </w:t>
      </w:r>
      <w:r w:rsidRPr="00E04A8F">
        <w:rPr>
          <w:rFonts w:ascii="Times New Roman" w:hAnsi="Times New Roman" w:cs="Times New Roman"/>
          <w:sz w:val="24"/>
          <w:szCs w:val="24"/>
        </w:rPr>
        <w:t>Tabela 1</w:t>
      </w:r>
      <w:r w:rsidR="004B74C4">
        <w:rPr>
          <w:rFonts w:ascii="Times New Roman" w:hAnsi="Times New Roman" w:cs="Times New Roman"/>
          <w:sz w:val="24"/>
          <w:szCs w:val="24"/>
        </w:rPr>
        <w:t xml:space="preserve"> </w:t>
      </w:r>
      <w:r w:rsidRPr="00E04A8F">
        <w:rPr>
          <w:rFonts w:ascii="Times New Roman" w:hAnsi="Times New Roman" w:cs="Times New Roman"/>
          <w:sz w:val="24"/>
          <w:szCs w:val="24"/>
        </w:rPr>
        <w:t>a seguir resum</w:t>
      </w:r>
      <w:r w:rsidR="00041F3F">
        <w:rPr>
          <w:rFonts w:ascii="Times New Roman" w:hAnsi="Times New Roman" w:cs="Times New Roman"/>
          <w:sz w:val="24"/>
          <w:szCs w:val="24"/>
        </w:rPr>
        <w:t>e</w:t>
      </w:r>
      <w:r w:rsidRPr="00E04A8F">
        <w:rPr>
          <w:rFonts w:ascii="Times New Roman" w:hAnsi="Times New Roman" w:cs="Times New Roman"/>
          <w:sz w:val="24"/>
          <w:szCs w:val="24"/>
        </w:rPr>
        <w:t xml:space="preserve"> as principais características dos Testes de Raízes Unitárias em Dados de Painel, os quais serão comentados a seguir.</w:t>
      </w:r>
    </w:p>
    <w:p w14:paraId="74F0816F" w14:textId="7A221A9F" w:rsidR="00AE50AC" w:rsidRPr="00E04A8F" w:rsidRDefault="00AE50AC" w:rsidP="00914D9C">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Os testes de raízes unitárias em dados de painel podem ser divididos em dois grupos. O primeiro grupo incorpora os testes que assumem a existência de um processo de raiz unitária comum, tal que os parâmetros para persistência em cada unidade (ou grupo) possu</w:t>
      </w:r>
      <w:r w:rsidR="0041284F">
        <w:rPr>
          <w:rFonts w:ascii="Times New Roman" w:hAnsi="Times New Roman" w:cs="Times New Roman"/>
          <w:sz w:val="24"/>
          <w:szCs w:val="24"/>
        </w:rPr>
        <w:t>a</w:t>
      </w:r>
      <w:r w:rsidRPr="00E04A8F">
        <w:rPr>
          <w:rFonts w:ascii="Times New Roman" w:hAnsi="Times New Roman" w:cs="Times New Roman"/>
          <w:sz w:val="24"/>
          <w:szCs w:val="24"/>
        </w:rPr>
        <w:t xml:space="preserve">m a mesma estrutura autorregressiva (no caso, processo autorregressivo de ordem um), além de permitir a existência do efeito individual. Pode-se citar os testes propostos por </w:t>
      </w:r>
      <w:proofErr w:type="spellStart"/>
      <w:r w:rsidRPr="00E04A8F">
        <w:rPr>
          <w:rFonts w:ascii="Times New Roman" w:hAnsi="Times New Roman" w:cs="Times New Roman"/>
          <w:sz w:val="24"/>
          <w:szCs w:val="24"/>
        </w:rPr>
        <w:t>Levin</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Lin</w:t>
      </w:r>
      <w:proofErr w:type="spellEnd"/>
      <w:r w:rsidRPr="00E04A8F">
        <w:rPr>
          <w:rFonts w:ascii="Times New Roman" w:hAnsi="Times New Roman" w:cs="Times New Roman"/>
          <w:sz w:val="24"/>
          <w:szCs w:val="24"/>
        </w:rPr>
        <w:t xml:space="preserve"> e Chu (2002) e </w:t>
      </w:r>
      <w:proofErr w:type="spellStart"/>
      <w:r w:rsidRPr="00E04A8F">
        <w:rPr>
          <w:rFonts w:ascii="Times New Roman" w:hAnsi="Times New Roman" w:cs="Times New Roman"/>
          <w:sz w:val="24"/>
          <w:szCs w:val="24"/>
        </w:rPr>
        <w:t>Breitung</w:t>
      </w:r>
      <w:proofErr w:type="spellEnd"/>
      <w:r w:rsidRPr="00E04A8F">
        <w:rPr>
          <w:rFonts w:ascii="Times New Roman" w:hAnsi="Times New Roman" w:cs="Times New Roman"/>
          <w:sz w:val="24"/>
          <w:szCs w:val="24"/>
        </w:rPr>
        <w:t xml:space="preserve"> (2000), que podem ser considerados como sendo um teste de Dickey-Fuller Aumentado (ADF) com dados agrupados. A hipótese nula é a de que cada série do painel seja integrada de ordem um, ou seja, não há estacionariedade em nível para todos os indivíduos. Por sua vez, a hipótese alternativa admite que todas as séries sejam estacionárias (em nível), uma vez que o termo autorregressivo é comum para todos os indivíduos do painel, sendo denominada também de hipótese alternativa homogênea. Em resumo, </w:t>
      </w:r>
      <w:proofErr w:type="spellStart"/>
      <w:r w:rsidRPr="00E04A8F">
        <w:rPr>
          <w:rFonts w:ascii="Times New Roman" w:hAnsi="Times New Roman" w:cs="Times New Roman"/>
          <w:sz w:val="24"/>
          <w:szCs w:val="24"/>
        </w:rPr>
        <w:t>Levin</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Lin</w:t>
      </w:r>
      <w:proofErr w:type="spellEnd"/>
      <w:r w:rsidRPr="00E04A8F">
        <w:rPr>
          <w:rFonts w:ascii="Times New Roman" w:hAnsi="Times New Roman" w:cs="Times New Roman"/>
          <w:sz w:val="24"/>
          <w:szCs w:val="24"/>
        </w:rPr>
        <w:t xml:space="preserve"> e Chu (2002) generalizaram o teste de raiz unitária individual ADF para painéis com erros correlacionados serialmente heterogêneos, efeitos fixos e tendências determinísticas individuais.</w:t>
      </w:r>
    </w:p>
    <w:p w14:paraId="7A0EAF45" w14:textId="129EC981" w:rsidR="00AE50AC" w:rsidRDefault="0041284F" w:rsidP="00711AFD">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O segundo grupo</w:t>
      </w:r>
      <w:r w:rsidR="00AE50AC" w:rsidRPr="00E04A8F">
        <w:rPr>
          <w:rFonts w:ascii="Times New Roman" w:hAnsi="Times New Roman" w:cs="Times New Roman"/>
          <w:sz w:val="24"/>
          <w:szCs w:val="24"/>
        </w:rPr>
        <w:t xml:space="preserve"> incorpora os testes que permitem a existência de um processo individual de raiz unitária de forma que os parâmetros de persistência podem variar livremente para cada unidade (grupo). A estatística de teste proposta por </w:t>
      </w:r>
      <w:proofErr w:type="spellStart"/>
      <w:r w:rsidR="00AE50AC" w:rsidRPr="00E04A8F">
        <w:rPr>
          <w:rFonts w:ascii="Times New Roman" w:hAnsi="Times New Roman" w:cs="Times New Roman"/>
          <w:sz w:val="24"/>
          <w:szCs w:val="24"/>
        </w:rPr>
        <w:t>Im</w:t>
      </w:r>
      <w:proofErr w:type="spellEnd"/>
      <w:r w:rsidR="00AE50AC" w:rsidRPr="00E04A8F">
        <w:rPr>
          <w:rFonts w:ascii="Times New Roman" w:hAnsi="Times New Roman" w:cs="Times New Roman"/>
          <w:sz w:val="24"/>
          <w:szCs w:val="24"/>
        </w:rPr>
        <w:t xml:space="preserve">, </w:t>
      </w:r>
      <w:proofErr w:type="spellStart"/>
      <w:r w:rsidR="00AE50AC" w:rsidRPr="00E04A8F">
        <w:rPr>
          <w:rFonts w:ascii="Times New Roman" w:hAnsi="Times New Roman" w:cs="Times New Roman"/>
          <w:sz w:val="24"/>
          <w:szCs w:val="24"/>
        </w:rPr>
        <w:t>Pesaran</w:t>
      </w:r>
      <w:proofErr w:type="spellEnd"/>
      <w:r w:rsidR="00AE50AC" w:rsidRPr="00E04A8F">
        <w:rPr>
          <w:rFonts w:ascii="Times New Roman" w:hAnsi="Times New Roman" w:cs="Times New Roman"/>
          <w:sz w:val="24"/>
          <w:szCs w:val="24"/>
        </w:rPr>
        <w:t xml:space="preserve"> e </w:t>
      </w:r>
      <w:proofErr w:type="spellStart"/>
      <w:r w:rsidR="00AE50AC" w:rsidRPr="00E04A8F">
        <w:rPr>
          <w:rFonts w:ascii="Times New Roman" w:hAnsi="Times New Roman" w:cs="Times New Roman"/>
          <w:sz w:val="24"/>
          <w:szCs w:val="24"/>
        </w:rPr>
        <w:t>Shin</w:t>
      </w:r>
      <w:proofErr w:type="spellEnd"/>
      <w:r w:rsidR="00AE50AC" w:rsidRPr="00E04A8F">
        <w:rPr>
          <w:rFonts w:ascii="Times New Roman" w:hAnsi="Times New Roman" w:cs="Times New Roman"/>
          <w:sz w:val="24"/>
          <w:szCs w:val="24"/>
        </w:rPr>
        <w:t xml:space="preserve"> (2003) é o resultado de uma média das estatísticas-</w:t>
      </w:r>
      <w:r w:rsidR="00AE50AC" w:rsidRPr="00E04A8F">
        <w:rPr>
          <w:rFonts w:ascii="Times New Roman" w:hAnsi="Times New Roman" w:cs="Times New Roman"/>
          <w:i/>
          <w:sz w:val="24"/>
          <w:szCs w:val="24"/>
        </w:rPr>
        <w:t>t</w:t>
      </w:r>
      <w:r w:rsidR="00AE50AC" w:rsidRPr="00E04A8F">
        <w:rPr>
          <w:rFonts w:ascii="Times New Roman" w:hAnsi="Times New Roman" w:cs="Times New Roman"/>
          <w:sz w:val="24"/>
          <w:szCs w:val="24"/>
        </w:rPr>
        <w:t xml:space="preserve"> de Dickey-Fuller sobre cada unidade do painel, em que a hipótese nula assume que todas as séries são não estacionárias, ao passo que, na hipótese alternativa, pelo menos uma série (ou uma parcela de séries) é estacionária com coeficientes autorregressivos distintos, também definida por hipótese alternativa heterogênea. Esse teste assume a estrutura do teste ADF ao permitir que as defasagens para a variável dependente possam ser inseridas, o que possibilita a autocorrelação do erro para cada série. Em resumo, </w:t>
      </w:r>
      <w:proofErr w:type="spellStart"/>
      <w:r w:rsidR="00AE50AC" w:rsidRPr="00E04A8F">
        <w:rPr>
          <w:rFonts w:ascii="Times New Roman" w:hAnsi="Times New Roman" w:cs="Times New Roman"/>
          <w:sz w:val="24"/>
          <w:szCs w:val="24"/>
        </w:rPr>
        <w:t>Im</w:t>
      </w:r>
      <w:proofErr w:type="spellEnd"/>
      <w:r w:rsidR="00AE50AC" w:rsidRPr="00E04A8F">
        <w:rPr>
          <w:rFonts w:ascii="Times New Roman" w:hAnsi="Times New Roman" w:cs="Times New Roman"/>
          <w:sz w:val="24"/>
          <w:szCs w:val="24"/>
        </w:rPr>
        <w:t xml:space="preserve">, </w:t>
      </w:r>
      <w:proofErr w:type="spellStart"/>
      <w:r w:rsidR="00AE50AC" w:rsidRPr="00E04A8F">
        <w:rPr>
          <w:rFonts w:ascii="Times New Roman" w:hAnsi="Times New Roman" w:cs="Times New Roman"/>
          <w:sz w:val="24"/>
          <w:szCs w:val="24"/>
        </w:rPr>
        <w:lastRenderedPageBreak/>
        <w:t>Pesaran</w:t>
      </w:r>
      <w:proofErr w:type="spellEnd"/>
      <w:r w:rsidR="00AE50AC" w:rsidRPr="00E04A8F">
        <w:rPr>
          <w:rFonts w:ascii="Times New Roman" w:hAnsi="Times New Roman" w:cs="Times New Roman"/>
          <w:sz w:val="24"/>
          <w:szCs w:val="24"/>
        </w:rPr>
        <w:t xml:space="preserve"> e </w:t>
      </w:r>
      <w:proofErr w:type="spellStart"/>
      <w:r w:rsidR="00AE50AC" w:rsidRPr="00E04A8F">
        <w:rPr>
          <w:rFonts w:ascii="Times New Roman" w:hAnsi="Times New Roman" w:cs="Times New Roman"/>
          <w:sz w:val="24"/>
          <w:szCs w:val="24"/>
        </w:rPr>
        <w:t>Shin</w:t>
      </w:r>
      <w:proofErr w:type="spellEnd"/>
      <w:r w:rsidR="00AE50AC" w:rsidRPr="00E04A8F">
        <w:rPr>
          <w:rFonts w:ascii="Times New Roman" w:hAnsi="Times New Roman" w:cs="Times New Roman"/>
          <w:sz w:val="24"/>
          <w:szCs w:val="24"/>
        </w:rPr>
        <w:t xml:space="preserve"> (2003) propuseram um teste de raiz unitária em dados de painel que permite a presença de um coeficiente autorregressivo heterogêneo sob a hipótese alternativa. </w:t>
      </w:r>
    </w:p>
    <w:p w14:paraId="59FDB33A" w14:textId="77777777" w:rsidR="00E07C99" w:rsidRPr="00E04A8F" w:rsidRDefault="00E07C99" w:rsidP="00914D9C">
      <w:pPr>
        <w:spacing w:after="0" w:line="240" w:lineRule="auto"/>
        <w:ind w:firstLine="708"/>
        <w:contextualSpacing/>
        <w:jc w:val="both"/>
        <w:rPr>
          <w:rFonts w:ascii="Times New Roman" w:hAnsi="Times New Roman" w:cs="Times New Roman"/>
          <w:sz w:val="24"/>
          <w:szCs w:val="24"/>
        </w:rPr>
      </w:pPr>
    </w:p>
    <w:p w14:paraId="2066E04E"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b/>
          <w:sz w:val="24"/>
          <w:szCs w:val="24"/>
        </w:rPr>
        <w:t>Tabela</w:t>
      </w:r>
      <w:r w:rsidRPr="00E04A8F">
        <w:rPr>
          <w:rFonts w:ascii="Times New Roman" w:hAnsi="Times New Roman" w:cs="Times New Roman"/>
          <w:sz w:val="24"/>
          <w:szCs w:val="24"/>
        </w:rPr>
        <w:t xml:space="preserve"> 1 – Resumo das principais características dos testes de raízes unitárias em dados de painel</w:t>
      </w:r>
    </w:p>
    <w:tbl>
      <w:tblPr>
        <w:tblStyle w:val="Tabelacomgrade"/>
        <w:tblW w:w="0" w:type="auto"/>
        <w:tblLook w:val="04A0" w:firstRow="1" w:lastRow="0" w:firstColumn="1" w:lastColumn="0" w:noHBand="0" w:noVBand="1"/>
      </w:tblPr>
      <w:tblGrid>
        <w:gridCol w:w="1851"/>
        <w:gridCol w:w="1751"/>
        <w:gridCol w:w="1751"/>
        <w:gridCol w:w="1623"/>
        <w:gridCol w:w="1751"/>
        <w:gridCol w:w="1751"/>
      </w:tblGrid>
      <w:tr w:rsidR="00AE50AC" w:rsidRPr="00E04A8F" w14:paraId="6B343978" w14:textId="77777777" w:rsidTr="00FB547C">
        <w:tc>
          <w:tcPr>
            <w:tcW w:w="0" w:type="auto"/>
          </w:tcPr>
          <w:p w14:paraId="25B7DC17" w14:textId="77777777" w:rsidR="00AE50AC" w:rsidRPr="00E04A8F" w:rsidRDefault="00AE50AC" w:rsidP="00914D9C">
            <w:pPr>
              <w:contextualSpacing/>
              <w:jc w:val="both"/>
              <w:rPr>
                <w:b/>
                <w:sz w:val="24"/>
                <w:szCs w:val="24"/>
              </w:rPr>
            </w:pPr>
            <w:r w:rsidRPr="00E04A8F">
              <w:rPr>
                <w:b/>
                <w:sz w:val="24"/>
                <w:szCs w:val="24"/>
              </w:rPr>
              <w:t>Testes</w:t>
            </w:r>
          </w:p>
        </w:tc>
        <w:tc>
          <w:tcPr>
            <w:tcW w:w="0" w:type="auto"/>
          </w:tcPr>
          <w:p w14:paraId="19832A56" w14:textId="77777777" w:rsidR="00AE50AC" w:rsidRPr="00E04A8F" w:rsidRDefault="00AE50AC" w:rsidP="00914D9C">
            <w:pPr>
              <w:contextualSpacing/>
              <w:jc w:val="both"/>
              <w:rPr>
                <w:b/>
                <w:sz w:val="24"/>
                <w:szCs w:val="24"/>
              </w:rPr>
            </w:pPr>
            <w:r w:rsidRPr="00E04A8F">
              <w:rPr>
                <w:b/>
                <w:sz w:val="24"/>
                <w:szCs w:val="24"/>
              </w:rPr>
              <w:t>LLC</w:t>
            </w:r>
          </w:p>
        </w:tc>
        <w:tc>
          <w:tcPr>
            <w:tcW w:w="0" w:type="auto"/>
          </w:tcPr>
          <w:p w14:paraId="57FBDFC3" w14:textId="77777777" w:rsidR="00AE50AC" w:rsidRPr="00E04A8F" w:rsidRDefault="00AE50AC" w:rsidP="00914D9C">
            <w:pPr>
              <w:contextualSpacing/>
              <w:jc w:val="both"/>
              <w:rPr>
                <w:b/>
                <w:sz w:val="24"/>
                <w:szCs w:val="24"/>
              </w:rPr>
            </w:pPr>
            <w:proofErr w:type="spellStart"/>
            <w:r w:rsidRPr="00E04A8F">
              <w:rPr>
                <w:b/>
                <w:sz w:val="24"/>
                <w:szCs w:val="24"/>
              </w:rPr>
              <w:t>Breitung</w:t>
            </w:r>
            <w:proofErr w:type="spellEnd"/>
          </w:p>
        </w:tc>
        <w:tc>
          <w:tcPr>
            <w:tcW w:w="0" w:type="auto"/>
          </w:tcPr>
          <w:p w14:paraId="74C4105B" w14:textId="77777777" w:rsidR="00AE50AC" w:rsidRPr="00E04A8F" w:rsidRDefault="00AE50AC" w:rsidP="00914D9C">
            <w:pPr>
              <w:contextualSpacing/>
              <w:jc w:val="both"/>
              <w:rPr>
                <w:b/>
                <w:sz w:val="24"/>
                <w:szCs w:val="24"/>
              </w:rPr>
            </w:pPr>
            <w:r w:rsidRPr="00E04A8F">
              <w:rPr>
                <w:b/>
                <w:sz w:val="24"/>
                <w:szCs w:val="24"/>
              </w:rPr>
              <w:t>IPS</w:t>
            </w:r>
          </w:p>
        </w:tc>
        <w:tc>
          <w:tcPr>
            <w:tcW w:w="0" w:type="auto"/>
          </w:tcPr>
          <w:p w14:paraId="20B46F11" w14:textId="77777777" w:rsidR="00AE50AC" w:rsidRPr="00E04A8F" w:rsidRDefault="00AE50AC" w:rsidP="00914D9C">
            <w:pPr>
              <w:contextualSpacing/>
              <w:jc w:val="both"/>
              <w:rPr>
                <w:b/>
                <w:sz w:val="24"/>
                <w:szCs w:val="24"/>
              </w:rPr>
            </w:pPr>
            <w:r w:rsidRPr="00E04A8F">
              <w:rPr>
                <w:b/>
                <w:sz w:val="24"/>
                <w:szCs w:val="24"/>
              </w:rPr>
              <w:t>ADF-Fisher</w:t>
            </w:r>
          </w:p>
        </w:tc>
        <w:tc>
          <w:tcPr>
            <w:tcW w:w="0" w:type="auto"/>
          </w:tcPr>
          <w:p w14:paraId="4515AA54" w14:textId="77777777" w:rsidR="00AE50AC" w:rsidRPr="00E04A8F" w:rsidRDefault="00AE50AC" w:rsidP="00914D9C">
            <w:pPr>
              <w:contextualSpacing/>
              <w:jc w:val="both"/>
              <w:rPr>
                <w:b/>
                <w:sz w:val="24"/>
                <w:szCs w:val="24"/>
              </w:rPr>
            </w:pPr>
            <w:r w:rsidRPr="00E04A8F">
              <w:rPr>
                <w:b/>
                <w:sz w:val="24"/>
                <w:szCs w:val="24"/>
              </w:rPr>
              <w:t>PP-Fisher</w:t>
            </w:r>
          </w:p>
        </w:tc>
      </w:tr>
      <w:tr w:rsidR="00AE50AC" w:rsidRPr="00E04A8F" w14:paraId="2479D279" w14:textId="77777777" w:rsidTr="00FB547C">
        <w:tc>
          <w:tcPr>
            <w:tcW w:w="0" w:type="auto"/>
          </w:tcPr>
          <w:p w14:paraId="4D8DB272" w14:textId="77777777" w:rsidR="00AE50AC" w:rsidRPr="00E04A8F" w:rsidRDefault="00AE50AC" w:rsidP="00914D9C">
            <w:pPr>
              <w:contextualSpacing/>
              <w:jc w:val="both"/>
              <w:rPr>
                <w:sz w:val="24"/>
                <w:szCs w:val="24"/>
              </w:rPr>
            </w:pPr>
            <w:r w:rsidRPr="00E04A8F">
              <w:rPr>
                <w:sz w:val="24"/>
                <w:szCs w:val="24"/>
              </w:rPr>
              <w:t>H</w:t>
            </w:r>
            <w:r w:rsidRPr="00E04A8F">
              <w:rPr>
                <w:sz w:val="24"/>
                <w:szCs w:val="24"/>
                <w:vertAlign w:val="subscript"/>
              </w:rPr>
              <w:t>0</w:t>
            </w:r>
          </w:p>
        </w:tc>
        <w:tc>
          <w:tcPr>
            <w:tcW w:w="0" w:type="auto"/>
          </w:tcPr>
          <w:p w14:paraId="50039103" w14:textId="77777777" w:rsidR="00AE50AC" w:rsidRPr="00E04A8F" w:rsidRDefault="00AE50AC" w:rsidP="00914D9C">
            <w:pPr>
              <w:contextualSpacing/>
              <w:jc w:val="both"/>
              <w:rPr>
                <w:sz w:val="24"/>
                <w:szCs w:val="24"/>
              </w:rPr>
            </w:pPr>
            <w:r w:rsidRPr="00E04A8F">
              <w:rPr>
                <w:sz w:val="24"/>
                <w:szCs w:val="24"/>
              </w:rPr>
              <w:t>Presença de raiz unitária</w:t>
            </w:r>
          </w:p>
        </w:tc>
        <w:tc>
          <w:tcPr>
            <w:tcW w:w="0" w:type="auto"/>
          </w:tcPr>
          <w:p w14:paraId="33DEF283" w14:textId="77777777" w:rsidR="00AE50AC" w:rsidRPr="00E04A8F" w:rsidRDefault="00AE50AC" w:rsidP="00914D9C">
            <w:pPr>
              <w:contextualSpacing/>
              <w:jc w:val="both"/>
              <w:rPr>
                <w:sz w:val="24"/>
                <w:szCs w:val="24"/>
              </w:rPr>
            </w:pPr>
            <w:r w:rsidRPr="00E04A8F">
              <w:rPr>
                <w:sz w:val="24"/>
                <w:szCs w:val="24"/>
              </w:rPr>
              <w:t>Presença de raiz unitária</w:t>
            </w:r>
          </w:p>
        </w:tc>
        <w:tc>
          <w:tcPr>
            <w:tcW w:w="0" w:type="auto"/>
          </w:tcPr>
          <w:p w14:paraId="0B0A5DF1" w14:textId="77777777" w:rsidR="00AE50AC" w:rsidRPr="00E04A8F" w:rsidRDefault="00AE50AC" w:rsidP="00914D9C">
            <w:pPr>
              <w:contextualSpacing/>
              <w:jc w:val="both"/>
              <w:rPr>
                <w:sz w:val="24"/>
                <w:szCs w:val="24"/>
              </w:rPr>
            </w:pPr>
            <w:r w:rsidRPr="00E04A8F">
              <w:rPr>
                <w:sz w:val="24"/>
                <w:szCs w:val="24"/>
              </w:rPr>
              <w:t>Presença de raiz unitária</w:t>
            </w:r>
          </w:p>
        </w:tc>
        <w:tc>
          <w:tcPr>
            <w:tcW w:w="0" w:type="auto"/>
          </w:tcPr>
          <w:p w14:paraId="27C28B91" w14:textId="77777777" w:rsidR="00AE50AC" w:rsidRPr="00E04A8F" w:rsidRDefault="00AE50AC" w:rsidP="00914D9C">
            <w:pPr>
              <w:contextualSpacing/>
              <w:jc w:val="both"/>
              <w:rPr>
                <w:sz w:val="24"/>
                <w:szCs w:val="24"/>
              </w:rPr>
            </w:pPr>
            <w:r w:rsidRPr="00E04A8F">
              <w:rPr>
                <w:sz w:val="24"/>
                <w:szCs w:val="24"/>
              </w:rPr>
              <w:t>Presença de raiz unitária</w:t>
            </w:r>
          </w:p>
        </w:tc>
        <w:tc>
          <w:tcPr>
            <w:tcW w:w="0" w:type="auto"/>
          </w:tcPr>
          <w:p w14:paraId="6D71092C" w14:textId="77777777" w:rsidR="00AE50AC" w:rsidRPr="00E04A8F" w:rsidRDefault="00AE50AC" w:rsidP="00914D9C">
            <w:pPr>
              <w:contextualSpacing/>
              <w:jc w:val="both"/>
              <w:rPr>
                <w:sz w:val="24"/>
                <w:szCs w:val="24"/>
              </w:rPr>
            </w:pPr>
            <w:r w:rsidRPr="00E04A8F">
              <w:rPr>
                <w:sz w:val="24"/>
                <w:szCs w:val="24"/>
              </w:rPr>
              <w:t>Presença de raiz unitária</w:t>
            </w:r>
          </w:p>
        </w:tc>
      </w:tr>
      <w:tr w:rsidR="00AE50AC" w:rsidRPr="00E04A8F" w14:paraId="3740ECBB" w14:textId="77777777" w:rsidTr="00FB547C">
        <w:tc>
          <w:tcPr>
            <w:tcW w:w="0" w:type="auto"/>
          </w:tcPr>
          <w:p w14:paraId="708C3E9A" w14:textId="77777777" w:rsidR="00AE50AC" w:rsidRPr="00E04A8F" w:rsidRDefault="00AE50AC" w:rsidP="00914D9C">
            <w:pPr>
              <w:contextualSpacing/>
              <w:jc w:val="both"/>
              <w:rPr>
                <w:sz w:val="24"/>
                <w:szCs w:val="24"/>
              </w:rPr>
            </w:pPr>
            <w:r w:rsidRPr="00E04A8F">
              <w:rPr>
                <w:sz w:val="24"/>
                <w:szCs w:val="24"/>
              </w:rPr>
              <w:t>H</w:t>
            </w:r>
            <w:r w:rsidRPr="00E04A8F">
              <w:rPr>
                <w:sz w:val="24"/>
                <w:szCs w:val="24"/>
                <w:vertAlign w:val="subscript"/>
              </w:rPr>
              <w:t>1</w:t>
            </w:r>
          </w:p>
        </w:tc>
        <w:tc>
          <w:tcPr>
            <w:tcW w:w="0" w:type="auto"/>
          </w:tcPr>
          <w:p w14:paraId="4F4A8132" w14:textId="77777777" w:rsidR="00AE50AC" w:rsidRPr="00E04A8F" w:rsidRDefault="00AE50AC" w:rsidP="00914D9C">
            <w:pPr>
              <w:contextualSpacing/>
              <w:jc w:val="both"/>
              <w:rPr>
                <w:sz w:val="24"/>
                <w:szCs w:val="24"/>
              </w:rPr>
            </w:pPr>
            <w:r w:rsidRPr="00E04A8F">
              <w:rPr>
                <w:sz w:val="24"/>
                <w:szCs w:val="24"/>
              </w:rPr>
              <w:t>Ausência de raiz unitária</w:t>
            </w:r>
          </w:p>
        </w:tc>
        <w:tc>
          <w:tcPr>
            <w:tcW w:w="0" w:type="auto"/>
          </w:tcPr>
          <w:p w14:paraId="784B40B0" w14:textId="77777777" w:rsidR="00AE50AC" w:rsidRPr="00E04A8F" w:rsidRDefault="00AE50AC" w:rsidP="00914D9C">
            <w:pPr>
              <w:contextualSpacing/>
              <w:jc w:val="both"/>
              <w:rPr>
                <w:sz w:val="24"/>
                <w:szCs w:val="24"/>
              </w:rPr>
            </w:pPr>
            <w:r w:rsidRPr="00E04A8F">
              <w:rPr>
                <w:sz w:val="24"/>
                <w:szCs w:val="24"/>
              </w:rPr>
              <w:t>Ausência de raiz unitária</w:t>
            </w:r>
          </w:p>
        </w:tc>
        <w:tc>
          <w:tcPr>
            <w:tcW w:w="0" w:type="auto"/>
          </w:tcPr>
          <w:p w14:paraId="79FDA4DB" w14:textId="77777777" w:rsidR="00AE50AC" w:rsidRPr="00E04A8F" w:rsidRDefault="00AE50AC" w:rsidP="00914D9C">
            <w:pPr>
              <w:contextualSpacing/>
              <w:jc w:val="both"/>
              <w:rPr>
                <w:sz w:val="24"/>
                <w:szCs w:val="24"/>
              </w:rPr>
            </w:pPr>
            <w:r w:rsidRPr="00E04A8F">
              <w:rPr>
                <w:sz w:val="24"/>
                <w:szCs w:val="24"/>
              </w:rPr>
              <w:t xml:space="preserve">Pelo menos 1 unidade </w:t>
            </w:r>
            <w:r w:rsidRPr="00E04A8F">
              <w:rPr>
                <w:i/>
                <w:sz w:val="24"/>
                <w:szCs w:val="24"/>
              </w:rPr>
              <w:t>cross-section</w:t>
            </w:r>
            <w:r w:rsidRPr="00E04A8F">
              <w:rPr>
                <w:sz w:val="24"/>
                <w:szCs w:val="24"/>
              </w:rPr>
              <w:t xml:space="preserve"> sem raiz unitária</w:t>
            </w:r>
          </w:p>
        </w:tc>
        <w:tc>
          <w:tcPr>
            <w:tcW w:w="0" w:type="auto"/>
          </w:tcPr>
          <w:p w14:paraId="12AA6EC1" w14:textId="77777777" w:rsidR="00AE50AC" w:rsidRPr="00E04A8F" w:rsidRDefault="00AE50AC" w:rsidP="00914D9C">
            <w:pPr>
              <w:contextualSpacing/>
              <w:jc w:val="both"/>
              <w:rPr>
                <w:sz w:val="24"/>
                <w:szCs w:val="24"/>
              </w:rPr>
            </w:pPr>
            <w:r w:rsidRPr="00E04A8F">
              <w:rPr>
                <w:sz w:val="24"/>
                <w:szCs w:val="24"/>
              </w:rPr>
              <w:t xml:space="preserve">Pelo menos 1 unidade </w:t>
            </w:r>
            <w:r w:rsidRPr="00E04A8F">
              <w:rPr>
                <w:i/>
                <w:sz w:val="24"/>
                <w:szCs w:val="24"/>
              </w:rPr>
              <w:t>cross-section</w:t>
            </w:r>
            <w:r w:rsidRPr="00E04A8F">
              <w:rPr>
                <w:sz w:val="24"/>
                <w:szCs w:val="24"/>
              </w:rPr>
              <w:t xml:space="preserve"> sem raiz unitária</w:t>
            </w:r>
          </w:p>
        </w:tc>
        <w:tc>
          <w:tcPr>
            <w:tcW w:w="0" w:type="auto"/>
          </w:tcPr>
          <w:p w14:paraId="2F67AC12" w14:textId="77777777" w:rsidR="00AE50AC" w:rsidRPr="00E04A8F" w:rsidRDefault="00AE50AC" w:rsidP="00914D9C">
            <w:pPr>
              <w:contextualSpacing/>
              <w:jc w:val="both"/>
              <w:rPr>
                <w:sz w:val="24"/>
                <w:szCs w:val="24"/>
              </w:rPr>
            </w:pPr>
            <w:r w:rsidRPr="00E04A8F">
              <w:rPr>
                <w:sz w:val="24"/>
                <w:szCs w:val="24"/>
              </w:rPr>
              <w:t xml:space="preserve">Pelo menos 1 unidade </w:t>
            </w:r>
            <w:r w:rsidRPr="00E04A8F">
              <w:rPr>
                <w:i/>
                <w:sz w:val="24"/>
                <w:szCs w:val="24"/>
              </w:rPr>
              <w:t>cross-section</w:t>
            </w:r>
            <w:r w:rsidRPr="00E04A8F">
              <w:rPr>
                <w:sz w:val="24"/>
                <w:szCs w:val="24"/>
              </w:rPr>
              <w:t xml:space="preserve"> sem raiz unitária</w:t>
            </w:r>
          </w:p>
        </w:tc>
      </w:tr>
      <w:tr w:rsidR="00AE50AC" w:rsidRPr="00E04A8F" w14:paraId="6D5645D4" w14:textId="77777777" w:rsidTr="00FB547C">
        <w:tc>
          <w:tcPr>
            <w:tcW w:w="0" w:type="auto"/>
          </w:tcPr>
          <w:p w14:paraId="50C692A1" w14:textId="77777777" w:rsidR="00AE50AC" w:rsidRPr="00E04A8F" w:rsidRDefault="00AE50AC" w:rsidP="00914D9C">
            <w:pPr>
              <w:contextualSpacing/>
              <w:jc w:val="both"/>
              <w:rPr>
                <w:sz w:val="24"/>
                <w:szCs w:val="24"/>
              </w:rPr>
            </w:pPr>
            <w:r w:rsidRPr="00E04A8F">
              <w:rPr>
                <w:sz w:val="24"/>
                <w:szCs w:val="24"/>
              </w:rPr>
              <w:t>Componentes determinísticos possíveis</w:t>
            </w:r>
          </w:p>
        </w:tc>
        <w:tc>
          <w:tcPr>
            <w:tcW w:w="0" w:type="auto"/>
          </w:tcPr>
          <w:p w14:paraId="6CF41C60" w14:textId="77777777" w:rsidR="00AE50AC" w:rsidRPr="00E04A8F" w:rsidRDefault="00AE50AC" w:rsidP="00914D9C">
            <w:pPr>
              <w:contextualSpacing/>
              <w:jc w:val="both"/>
              <w:rPr>
                <w:sz w:val="24"/>
                <w:szCs w:val="24"/>
              </w:rPr>
            </w:pPr>
            <w:r w:rsidRPr="00E04A8F">
              <w:rPr>
                <w:sz w:val="24"/>
                <w:szCs w:val="24"/>
              </w:rPr>
              <w:t>Nenhuma variável exógena, efeitos fixos e efeito individual e tendência</w:t>
            </w:r>
          </w:p>
        </w:tc>
        <w:tc>
          <w:tcPr>
            <w:tcW w:w="0" w:type="auto"/>
          </w:tcPr>
          <w:p w14:paraId="6BF192AC" w14:textId="77777777" w:rsidR="00AE50AC" w:rsidRPr="00E04A8F" w:rsidRDefault="00AE50AC" w:rsidP="00914D9C">
            <w:pPr>
              <w:contextualSpacing/>
              <w:jc w:val="both"/>
              <w:rPr>
                <w:sz w:val="24"/>
                <w:szCs w:val="24"/>
              </w:rPr>
            </w:pPr>
            <w:r w:rsidRPr="00E04A8F">
              <w:rPr>
                <w:sz w:val="24"/>
                <w:szCs w:val="24"/>
              </w:rPr>
              <w:t>Nenhuma variável exógena, efeitos fixos e efeito individual e tendência</w:t>
            </w:r>
          </w:p>
        </w:tc>
        <w:tc>
          <w:tcPr>
            <w:tcW w:w="0" w:type="auto"/>
          </w:tcPr>
          <w:p w14:paraId="2D94BDCE" w14:textId="77777777" w:rsidR="00AE50AC" w:rsidRPr="00E04A8F" w:rsidRDefault="00AE50AC" w:rsidP="00914D9C">
            <w:pPr>
              <w:contextualSpacing/>
              <w:jc w:val="both"/>
              <w:rPr>
                <w:sz w:val="24"/>
                <w:szCs w:val="24"/>
              </w:rPr>
            </w:pPr>
            <w:r w:rsidRPr="00E04A8F">
              <w:rPr>
                <w:sz w:val="24"/>
                <w:szCs w:val="24"/>
              </w:rPr>
              <w:t>Efeitos fixos e efeito individual e tendência</w:t>
            </w:r>
          </w:p>
        </w:tc>
        <w:tc>
          <w:tcPr>
            <w:tcW w:w="0" w:type="auto"/>
          </w:tcPr>
          <w:p w14:paraId="3E426246" w14:textId="77777777" w:rsidR="00AE50AC" w:rsidRPr="00E04A8F" w:rsidRDefault="00AE50AC" w:rsidP="00914D9C">
            <w:pPr>
              <w:contextualSpacing/>
              <w:jc w:val="both"/>
              <w:rPr>
                <w:sz w:val="24"/>
                <w:szCs w:val="24"/>
              </w:rPr>
            </w:pPr>
            <w:r w:rsidRPr="00E04A8F">
              <w:rPr>
                <w:sz w:val="24"/>
                <w:szCs w:val="24"/>
              </w:rPr>
              <w:t>Nenhuma variável exógena, efeitos fixos e efeito individual e tendência</w:t>
            </w:r>
          </w:p>
        </w:tc>
        <w:tc>
          <w:tcPr>
            <w:tcW w:w="0" w:type="auto"/>
          </w:tcPr>
          <w:p w14:paraId="13C0FA7D" w14:textId="77777777" w:rsidR="00AE50AC" w:rsidRPr="00E04A8F" w:rsidRDefault="00AE50AC" w:rsidP="00914D9C">
            <w:pPr>
              <w:contextualSpacing/>
              <w:jc w:val="both"/>
              <w:rPr>
                <w:sz w:val="24"/>
                <w:szCs w:val="24"/>
              </w:rPr>
            </w:pPr>
            <w:r w:rsidRPr="00E04A8F">
              <w:rPr>
                <w:sz w:val="24"/>
                <w:szCs w:val="24"/>
              </w:rPr>
              <w:t>Nenhuma variável exógena, efeitos fixos e efeito individual e tendência</w:t>
            </w:r>
          </w:p>
        </w:tc>
      </w:tr>
      <w:tr w:rsidR="00AE50AC" w:rsidRPr="00E04A8F" w14:paraId="169421F4" w14:textId="77777777" w:rsidTr="00FB547C">
        <w:tc>
          <w:tcPr>
            <w:tcW w:w="0" w:type="auto"/>
          </w:tcPr>
          <w:p w14:paraId="21C1CD9A" w14:textId="77777777" w:rsidR="00AE50AC" w:rsidRPr="00E04A8F" w:rsidRDefault="00AE50AC" w:rsidP="00914D9C">
            <w:pPr>
              <w:contextualSpacing/>
              <w:jc w:val="both"/>
              <w:rPr>
                <w:sz w:val="24"/>
                <w:szCs w:val="24"/>
              </w:rPr>
            </w:pPr>
            <w:r w:rsidRPr="00E04A8F">
              <w:rPr>
                <w:sz w:val="24"/>
                <w:szCs w:val="24"/>
              </w:rPr>
              <w:t>Método de autocorrelação</w:t>
            </w:r>
          </w:p>
        </w:tc>
        <w:tc>
          <w:tcPr>
            <w:tcW w:w="0" w:type="auto"/>
          </w:tcPr>
          <w:p w14:paraId="22F962E4" w14:textId="77777777" w:rsidR="00AE50AC" w:rsidRPr="00E04A8F" w:rsidRDefault="00AE50AC" w:rsidP="00914D9C">
            <w:pPr>
              <w:contextualSpacing/>
              <w:jc w:val="both"/>
              <w:rPr>
                <w:sz w:val="24"/>
                <w:szCs w:val="24"/>
              </w:rPr>
            </w:pPr>
            <w:r w:rsidRPr="00E04A8F">
              <w:rPr>
                <w:sz w:val="24"/>
                <w:szCs w:val="24"/>
              </w:rPr>
              <w:t>Defasagens</w:t>
            </w:r>
          </w:p>
        </w:tc>
        <w:tc>
          <w:tcPr>
            <w:tcW w:w="0" w:type="auto"/>
          </w:tcPr>
          <w:p w14:paraId="5453856A" w14:textId="77777777" w:rsidR="00AE50AC" w:rsidRPr="00E04A8F" w:rsidRDefault="00AE50AC" w:rsidP="00914D9C">
            <w:pPr>
              <w:contextualSpacing/>
              <w:jc w:val="both"/>
              <w:rPr>
                <w:sz w:val="24"/>
                <w:szCs w:val="24"/>
              </w:rPr>
            </w:pPr>
            <w:r w:rsidRPr="00E04A8F">
              <w:rPr>
                <w:sz w:val="24"/>
                <w:szCs w:val="24"/>
              </w:rPr>
              <w:t>Defasagens</w:t>
            </w:r>
          </w:p>
        </w:tc>
        <w:tc>
          <w:tcPr>
            <w:tcW w:w="0" w:type="auto"/>
          </w:tcPr>
          <w:p w14:paraId="23322361" w14:textId="77777777" w:rsidR="00AE50AC" w:rsidRPr="00E04A8F" w:rsidRDefault="00AE50AC" w:rsidP="00914D9C">
            <w:pPr>
              <w:contextualSpacing/>
              <w:jc w:val="both"/>
              <w:rPr>
                <w:sz w:val="24"/>
                <w:szCs w:val="24"/>
              </w:rPr>
            </w:pPr>
            <w:r w:rsidRPr="00E04A8F">
              <w:rPr>
                <w:sz w:val="24"/>
                <w:szCs w:val="24"/>
              </w:rPr>
              <w:t>Defasagens</w:t>
            </w:r>
          </w:p>
        </w:tc>
        <w:tc>
          <w:tcPr>
            <w:tcW w:w="0" w:type="auto"/>
          </w:tcPr>
          <w:p w14:paraId="5583FAFB" w14:textId="77777777" w:rsidR="00AE50AC" w:rsidRPr="00E04A8F" w:rsidRDefault="00AE50AC" w:rsidP="00914D9C">
            <w:pPr>
              <w:contextualSpacing/>
              <w:jc w:val="both"/>
              <w:rPr>
                <w:sz w:val="24"/>
                <w:szCs w:val="24"/>
              </w:rPr>
            </w:pPr>
            <w:r w:rsidRPr="00E04A8F">
              <w:rPr>
                <w:sz w:val="24"/>
                <w:szCs w:val="24"/>
              </w:rPr>
              <w:t>Defasagens</w:t>
            </w:r>
          </w:p>
        </w:tc>
        <w:tc>
          <w:tcPr>
            <w:tcW w:w="0" w:type="auto"/>
          </w:tcPr>
          <w:p w14:paraId="4340589C" w14:textId="77777777" w:rsidR="00AE50AC" w:rsidRPr="00E04A8F" w:rsidRDefault="00AE50AC" w:rsidP="00914D9C">
            <w:pPr>
              <w:contextualSpacing/>
              <w:jc w:val="both"/>
              <w:rPr>
                <w:sz w:val="24"/>
                <w:szCs w:val="24"/>
              </w:rPr>
            </w:pPr>
            <w:r w:rsidRPr="00E04A8F">
              <w:rPr>
                <w:sz w:val="24"/>
                <w:szCs w:val="24"/>
              </w:rPr>
              <w:t>Kernel</w:t>
            </w:r>
          </w:p>
        </w:tc>
      </w:tr>
      <w:tr w:rsidR="00AE50AC" w:rsidRPr="00E04A8F" w14:paraId="3C334AEE" w14:textId="77777777" w:rsidTr="00FB547C">
        <w:tc>
          <w:tcPr>
            <w:tcW w:w="0" w:type="auto"/>
          </w:tcPr>
          <w:p w14:paraId="4BE759D8" w14:textId="77777777" w:rsidR="00AE50AC" w:rsidRPr="00E04A8F" w:rsidRDefault="00AE50AC" w:rsidP="00914D9C">
            <w:pPr>
              <w:contextualSpacing/>
              <w:jc w:val="both"/>
              <w:rPr>
                <w:sz w:val="24"/>
                <w:szCs w:val="24"/>
              </w:rPr>
            </w:pPr>
            <w:r w:rsidRPr="00E04A8F">
              <w:rPr>
                <w:sz w:val="24"/>
                <w:szCs w:val="24"/>
              </w:rPr>
              <w:t>Tipo de painel</w:t>
            </w:r>
          </w:p>
        </w:tc>
        <w:tc>
          <w:tcPr>
            <w:tcW w:w="0" w:type="auto"/>
          </w:tcPr>
          <w:p w14:paraId="056E82E6" w14:textId="77777777" w:rsidR="00AE50AC" w:rsidRPr="00E04A8F" w:rsidRDefault="00AE50AC" w:rsidP="00914D9C">
            <w:pPr>
              <w:contextualSpacing/>
              <w:jc w:val="both"/>
              <w:rPr>
                <w:sz w:val="24"/>
                <w:szCs w:val="24"/>
              </w:rPr>
            </w:pPr>
            <w:r w:rsidRPr="00E04A8F">
              <w:rPr>
                <w:sz w:val="24"/>
                <w:szCs w:val="24"/>
              </w:rPr>
              <w:t>Balanceado</w:t>
            </w:r>
          </w:p>
        </w:tc>
        <w:tc>
          <w:tcPr>
            <w:tcW w:w="0" w:type="auto"/>
          </w:tcPr>
          <w:p w14:paraId="7BA05358" w14:textId="77777777" w:rsidR="00AE50AC" w:rsidRPr="00E04A8F" w:rsidRDefault="00AE50AC" w:rsidP="00914D9C">
            <w:pPr>
              <w:contextualSpacing/>
              <w:jc w:val="both"/>
              <w:rPr>
                <w:sz w:val="24"/>
                <w:szCs w:val="24"/>
              </w:rPr>
            </w:pPr>
            <w:r w:rsidRPr="00E04A8F">
              <w:rPr>
                <w:sz w:val="24"/>
                <w:szCs w:val="24"/>
              </w:rPr>
              <w:t>Balanceado</w:t>
            </w:r>
          </w:p>
        </w:tc>
        <w:tc>
          <w:tcPr>
            <w:tcW w:w="0" w:type="auto"/>
          </w:tcPr>
          <w:p w14:paraId="50AA5419" w14:textId="77777777" w:rsidR="00AE50AC" w:rsidRPr="00E04A8F" w:rsidRDefault="00AE50AC" w:rsidP="00914D9C">
            <w:pPr>
              <w:contextualSpacing/>
              <w:jc w:val="both"/>
              <w:rPr>
                <w:sz w:val="24"/>
                <w:szCs w:val="24"/>
              </w:rPr>
            </w:pPr>
            <w:r w:rsidRPr="00E04A8F">
              <w:rPr>
                <w:sz w:val="24"/>
                <w:szCs w:val="24"/>
              </w:rPr>
              <w:t>Balanceado</w:t>
            </w:r>
          </w:p>
        </w:tc>
        <w:tc>
          <w:tcPr>
            <w:tcW w:w="0" w:type="auto"/>
          </w:tcPr>
          <w:p w14:paraId="31692A1C" w14:textId="77777777" w:rsidR="00AE50AC" w:rsidRPr="00E04A8F" w:rsidRDefault="00AE50AC" w:rsidP="00914D9C">
            <w:pPr>
              <w:contextualSpacing/>
              <w:jc w:val="both"/>
              <w:rPr>
                <w:sz w:val="24"/>
                <w:szCs w:val="24"/>
              </w:rPr>
            </w:pPr>
            <w:r w:rsidRPr="00E04A8F">
              <w:rPr>
                <w:sz w:val="24"/>
                <w:szCs w:val="24"/>
              </w:rPr>
              <w:t>Balanceado e não balanceado</w:t>
            </w:r>
          </w:p>
        </w:tc>
        <w:tc>
          <w:tcPr>
            <w:tcW w:w="0" w:type="auto"/>
          </w:tcPr>
          <w:p w14:paraId="2A8144A6" w14:textId="77777777" w:rsidR="00AE50AC" w:rsidRPr="00E04A8F" w:rsidRDefault="00AE50AC" w:rsidP="00914D9C">
            <w:pPr>
              <w:contextualSpacing/>
              <w:jc w:val="both"/>
              <w:rPr>
                <w:sz w:val="24"/>
                <w:szCs w:val="24"/>
              </w:rPr>
            </w:pPr>
            <w:r w:rsidRPr="00E04A8F">
              <w:rPr>
                <w:sz w:val="24"/>
                <w:szCs w:val="24"/>
              </w:rPr>
              <w:t xml:space="preserve">Balanceado e não balanceado </w:t>
            </w:r>
          </w:p>
        </w:tc>
      </w:tr>
    </w:tbl>
    <w:p w14:paraId="16CE4FE6" w14:textId="77777777" w:rsidR="00AE50AC" w:rsidRPr="00E04A8F" w:rsidRDefault="00AE50AC" w:rsidP="00914D9C">
      <w:pPr>
        <w:spacing w:after="0" w:line="240" w:lineRule="auto"/>
        <w:contextualSpacing/>
        <w:jc w:val="both"/>
        <w:rPr>
          <w:rFonts w:ascii="Times New Roman" w:hAnsi="Times New Roman" w:cs="Times New Roman"/>
          <w:sz w:val="20"/>
          <w:szCs w:val="24"/>
        </w:rPr>
      </w:pPr>
      <w:r w:rsidRPr="00E04A8F">
        <w:rPr>
          <w:rFonts w:ascii="Times New Roman" w:hAnsi="Times New Roman" w:cs="Times New Roman"/>
          <w:b/>
          <w:sz w:val="20"/>
          <w:szCs w:val="24"/>
        </w:rPr>
        <w:t>Fonte:</w:t>
      </w:r>
      <w:r w:rsidRPr="00E04A8F">
        <w:rPr>
          <w:rFonts w:ascii="Times New Roman" w:hAnsi="Times New Roman" w:cs="Times New Roman"/>
          <w:sz w:val="20"/>
          <w:szCs w:val="24"/>
        </w:rPr>
        <w:t xml:space="preserve"> </w:t>
      </w:r>
      <w:proofErr w:type="spellStart"/>
      <w:r w:rsidRPr="00E04A8F">
        <w:rPr>
          <w:rFonts w:ascii="Times New Roman" w:hAnsi="Times New Roman" w:cs="Times New Roman"/>
          <w:sz w:val="20"/>
          <w:szCs w:val="24"/>
        </w:rPr>
        <w:t>Baltagi</w:t>
      </w:r>
      <w:proofErr w:type="spellEnd"/>
      <w:r w:rsidRPr="00E04A8F">
        <w:rPr>
          <w:rFonts w:ascii="Times New Roman" w:hAnsi="Times New Roman" w:cs="Times New Roman"/>
          <w:sz w:val="20"/>
          <w:szCs w:val="24"/>
        </w:rPr>
        <w:t xml:space="preserve"> (2013, cap. 12). Elaboração dos autores.</w:t>
      </w:r>
    </w:p>
    <w:p w14:paraId="03DBF051" w14:textId="77777777" w:rsidR="00AE50AC" w:rsidRPr="00E04A8F" w:rsidRDefault="00AE50AC" w:rsidP="00914D9C">
      <w:pPr>
        <w:spacing w:after="0" w:line="240" w:lineRule="auto"/>
        <w:contextualSpacing/>
      </w:pPr>
      <w:bookmarkStart w:id="1" w:name="_Toc492029577"/>
    </w:p>
    <w:p w14:paraId="279F0B06" w14:textId="51EDD8F5" w:rsidR="00AE50AC" w:rsidRPr="00E04A8F" w:rsidRDefault="00AE50AC" w:rsidP="00914D9C">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Já os testes ADF-Fisher e o PP-Fisher (BALTAGI, 2013, cap. 12, p. 275-287) não levam em conta as estatísticas-</w:t>
      </w:r>
      <w:r w:rsidRPr="00E04A8F">
        <w:rPr>
          <w:rFonts w:ascii="Times New Roman" w:hAnsi="Times New Roman" w:cs="Times New Roman"/>
          <w:i/>
          <w:sz w:val="24"/>
          <w:szCs w:val="24"/>
        </w:rPr>
        <w:t>t</w:t>
      </w:r>
      <w:r w:rsidRPr="00E04A8F">
        <w:rPr>
          <w:rFonts w:ascii="Times New Roman" w:hAnsi="Times New Roman" w:cs="Times New Roman"/>
          <w:sz w:val="24"/>
          <w:szCs w:val="24"/>
        </w:rPr>
        <w:t>, mas derivam da combinação dos valores-</w:t>
      </w:r>
      <w:r w:rsidRPr="00E04A8F">
        <w:rPr>
          <w:rFonts w:ascii="Times New Roman" w:hAnsi="Times New Roman" w:cs="Times New Roman"/>
          <w:i/>
          <w:sz w:val="24"/>
          <w:szCs w:val="24"/>
        </w:rPr>
        <w:t>p</w:t>
      </w:r>
      <w:r w:rsidRPr="00E04A8F">
        <w:rPr>
          <w:rFonts w:ascii="Times New Roman" w:hAnsi="Times New Roman" w:cs="Times New Roman"/>
          <w:sz w:val="24"/>
          <w:szCs w:val="24"/>
        </w:rPr>
        <w:t xml:space="preserve"> de cada teste de raiz unitária individual. </w:t>
      </w:r>
      <w:proofErr w:type="spellStart"/>
      <w:r w:rsidRPr="00E04A8F">
        <w:rPr>
          <w:rFonts w:ascii="Times New Roman" w:hAnsi="Times New Roman" w:cs="Times New Roman"/>
          <w:sz w:val="24"/>
          <w:szCs w:val="24"/>
        </w:rPr>
        <w:t>Maddala</w:t>
      </w:r>
      <w:proofErr w:type="spellEnd"/>
      <w:r w:rsidRPr="00E04A8F">
        <w:rPr>
          <w:rFonts w:ascii="Times New Roman" w:hAnsi="Times New Roman" w:cs="Times New Roman"/>
          <w:sz w:val="24"/>
          <w:szCs w:val="24"/>
        </w:rPr>
        <w:t xml:space="preserve"> e Wu (1999) e </w:t>
      </w:r>
      <w:proofErr w:type="spellStart"/>
      <w:r w:rsidRPr="00E04A8F">
        <w:rPr>
          <w:rFonts w:ascii="Times New Roman" w:hAnsi="Times New Roman" w:cs="Times New Roman"/>
          <w:sz w:val="24"/>
          <w:szCs w:val="24"/>
        </w:rPr>
        <w:t>Choi</w:t>
      </w:r>
      <w:proofErr w:type="spellEnd"/>
      <w:r w:rsidRPr="00E04A8F">
        <w:rPr>
          <w:rFonts w:ascii="Times New Roman" w:hAnsi="Times New Roman" w:cs="Times New Roman"/>
          <w:sz w:val="24"/>
          <w:szCs w:val="24"/>
        </w:rPr>
        <w:t xml:space="preserve"> (2001) propuseram testes de raiz unitária em dados de painel, do tipo Fisher, em que se combina os valores-</w:t>
      </w:r>
      <w:r w:rsidRPr="00E04A8F">
        <w:rPr>
          <w:rFonts w:ascii="Times New Roman" w:hAnsi="Times New Roman" w:cs="Times New Roman"/>
          <w:i/>
          <w:sz w:val="24"/>
          <w:szCs w:val="24"/>
        </w:rPr>
        <w:t>p</w:t>
      </w:r>
      <w:r w:rsidRPr="00E04A8F">
        <w:rPr>
          <w:rFonts w:ascii="Times New Roman" w:hAnsi="Times New Roman" w:cs="Times New Roman"/>
          <w:sz w:val="24"/>
          <w:szCs w:val="24"/>
        </w:rPr>
        <w:t xml:space="preserve"> de testes de raiz unitária individua</w:t>
      </w:r>
      <w:r w:rsidR="0041284F">
        <w:rPr>
          <w:rFonts w:ascii="Times New Roman" w:hAnsi="Times New Roman" w:cs="Times New Roman"/>
          <w:sz w:val="24"/>
          <w:szCs w:val="24"/>
        </w:rPr>
        <w:t>l</w:t>
      </w:r>
      <w:r w:rsidRPr="00E04A8F">
        <w:rPr>
          <w:rFonts w:ascii="Times New Roman" w:hAnsi="Times New Roman" w:cs="Times New Roman"/>
          <w:sz w:val="24"/>
          <w:szCs w:val="24"/>
        </w:rPr>
        <w:t>. Os testes Dickey-Fuller Aumentado (ADF) Tipo Fisher e Phillips-</w:t>
      </w:r>
      <w:proofErr w:type="spellStart"/>
      <w:r w:rsidRPr="00E04A8F">
        <w:rPr>
          <w:rFonts w:ascii="Times New Roman" w:hAnsi="Times New Roman" w:cs="Times New Roman"/>
          <w:sz w:val="24"/>
          <w:szCs w:val="24"/>
        </w:rPr>
        <w:t>Perron</w:t>
      </w:r>
      <w:proofErr w:type="spellEnd"/>
      <w:r w:rsidRPr="00E04A8F">
        <w:rPr>
          <w:rFonts w:ascii="Times New Roman" w:hAnsi="Times New Roman" w:cs="Times New Roman"/>
          <w:sz w:val="24"/>
          <w:szCs w:val="24"/>
        </w:rPr>
        <w:t xml:space="preserve"> (PP) não exigem que o painel seja balanceado, nem </w:t>
      </w:r>
      <w:r w:rsidR="0041284F">
        <w:rPr>
          <w:rFonts w:ascii="Times New Roman" w:hAnsi="Times New Roman" w:cs="Times New Roman"/>
          <w:sz w:val="24"/>
          <w:szCs w:val="24"/>
        </w:rPr>
        <w:t xml:space="preserve">possua </w:t>
      </w:r>
      <w:r w:rsidRPr="00E04A8F">
        <w:rPr>
          <w:rFonts w:ascii="Times New Roman" w:hAnsi="Times New Roman" w:cs="Times New Roman"/>
          <w:sz w:val="24"/>
          <w:szCs w:val="24"/>
        </w:rPr>
        <w:t>comprimento idêntico de defasagens nas regressões individuais. Todavia, nesses dois testes, os valores-</w:t>
      </w:r>
      <w:r w:rsidRPr="00E04A8F">
        <w:rPr>
          <w:rFonts w:ascii="Times New Roman" w:hAnsi="Times New Roman" w:cs="Times New Roman"/>
          <w:i/>
          <w:sz w:val="24"/>
          <w:szCs w:val="24"/>
        </w:rPr>
        <w:t>p</w:t>
      </w:r>
      <w:r w:rsidRPr="00E04A8F">
        <w:rPr>
          <w:rFonts w:ascii="Times New Roman" w:hAnsi="Times New Roman" w:cs="Times New Roman"/>
          <w:sz w:val="24"/>
          <w:szCs w:val="24"/>
        </w:rPr>
        <w:t xml:space="preserve"> precisam ser obtidos a partir de simulações de Monte Carlo. </w:t>
      </w:r>
      <w:proofErr w:type="spellStart"/>
      <w:r w:rsidRPr="00E04A8F">
        <w:rPr>
          <w:rFonts w:ascii="Times New Roman" w:hAnsi="Times New Roman" w:cs="Times New Roman"/>
          <w:sz w:val="24"/>
          <w:szCs w:val="24"/>
        </w:rPr>
        <w:t>Maddala</w:t>
      </w:r>
      <w:proofErr w:type="spellEnd"/>
      <w:r w:rsidRPr="00E04A8F">
        <w:rPr>
          <w:rFonts w:ascii="Times New Roman" w:hAnsi="Times New Roman" w:cs="Times New Roman"/>
          <w:sz w:val="24"/>
          <w:szCs w:val="24"/>
        </w:rPr>
        <w:t xml:space="preserve"> e Wu (1999) argumentam que o teste Tipo Fisher com valores-</w:t>
      </w:r>
      <w:r w:rsidRPr="00E04A8F">
        <w:rPr>
          <w:rFonts w:ascii="Times New Roman" w:hAnsi="Times New Roman" w:cs="Times New Roman"/>
          <w:i/>
          <w:sz w:val="24"/>
          <w:szCs w:val="24"/>
        </w:rPr>
        <w:t>p</w:t>
      </w:r>
      <w:r w:rsidRPr="00E04A8F">
        <w:rPr>
          <w:rFonts w:ascii="Times New Roman" w:hAnsi="Times New Roman" w:cs="Times New Roman"/>
          <w:sz w:val="24"/>
          <w:szCs w:val="24"/>
        </w:rPr>
        <w:t xml:space="preserve"> obtidos via técnicas de </w:t>
      </w:r>
      <w:proofErr w:type="spellStart"/>
      <w:r w:rsidRPr="00E04A8F">
        <w:rPr>
          <w:rFonts w:ascii="Times New Roman" w:hAnsi="Times New Roman" w:cs="Times New Roman"/>
          <w:i/>
          <w:sz w:val="24"/>
          <w:szCs w:val="24"/>
        </w:rPr>
        <w:t>bootstrap</w:t>
      </w:r>
      <w:proofErr w:type="spellEnd"/>
      <w:r w:rsidRPr="00E04A8F">
        <w:rPr>
          <w:rFonts w:ascii="Times New Roman" w:hAnsi="Times New Roman" w:cs="Times New Roman"/>
          <w:i/>
          <w:sz w:val="24"/>
          <w:szCs w:val="24"/>
        </w:rPr>
        <w:t xml:space="preserve"> s</w:t>
      </w:r>
      <w:r w:rsidRPr="00E04A8F">
        <w:rPr>
          <w:rFonts w:ascii="Times New Roman" w:hAnsi="Times New Roman" w:cs="Times New Roman"/>
          <w:sz w:val="24"/>
          <w:szCs w:val="24"/>
        </w:rPr>
        <w:t xml:space="preserve">ão uma excelente escolha para se testar também cointegração em painéis não estacionários. </w:t>
      </w:r>
    </w:p>
    <w:bookmarkEnd w:id="1"/>
    <w:p w14:paraId="1B76B67B" w14:textId="77777777" w:rsidR="00AE50AC" w:rsidRPr="00E04A8F" w:rsidRDefault="00CE02E7" w:rsidP="00914D9C">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Quanto à estimação da</w:t>
      </w:r>
      <w:r w:rsidR="00C671E9">
        <w:rPr>
          <w:rFonts w:ascii="Times New Roman" w:hAnsi="Times New Roman" w:cs="Times New Roman"/>
          <w:sz w:val="24"/>
          <w:szCs w:val="24"/>
        </w:rPr>
        <w:t xml:space="preserve"> equação da</w:t>
      </w:r>
      <w:r>
        <w:rPr>
          <w:rFonts w:ascii="Times New Roman" w:hAnsi="Times New Roman" w:cs="Times New Roman"/>
          <w:sz w:val="24"/>
          <w:szCs w:val="24"/>
        </w:rPr>
        <w:t xml:space="preserve"> Curva de Laffer, c</w:t>
      </w:r>
      <w:r w:rsidR="00AE50AC" w:rsidRPr="00E04A8F">
        <w:rPr>
          <w:rFonts w:ascii="Times New Roman" w:hAnsi="Times New Roman" w:cs="Times New Roman"/>
          <w:sz w:val="24"/>
          <w:szCs w:val="24"/>
        </w:rPr>
        <w:t xml:space="preserve">onsidere o seguinte modelo dinâmico, em que </w:t>
      </w:r>
      <w:r w:rsidR="00AE50AC" w:rsidRPr="00E04A8F">
        <w:rPr>
          <w:rFonts w:ascii="Times New Roman" w:hAnsi="Times New Roman" w:cs="Times New Roman"/>
          <w:i/>
          <w:sz w:val="24"/>
          <w:szCs w:val="24"/>
        </w:rPr>
        <w:t>t</w:t>
      </w:r>
      <w:r w:rsidR="00AE50AC" w:rsidRPr="00E04A8F">
        <w:rPr>
          <w:rFonts w:ascii="Times New Roman" w:hAnsi="Times New Roman" w:cs="Times New Roman"/>
          <w:sz w:val="24"/>
          <w:szCs w:val="24"/>
        </w:rPr>
        <w:t xml:space="preserve"> representa o tempo e </w:t>
      </w:r>
      <w:r w:rsidR="00AE50AC" w:rsidRPr="00E04A8F">
        <w:rPr>
          <w:rFonts w:ascii="Times New Roman" w:hAnsi="Times New Roman" w:cs="Times New Roman"/>
          <w:i/>
          <w:sz w:val="24"/>
          <w:szCs w:val="24"/>
        </w:rPr>
        <w:t>i</w:t>
      </w:r>
      <w:r w:rsidR="00AE50AC" w:rsidRPr="00E04A8F">
        <w:rPr>
          <w:rFonts w:ascii="Times New Roman" w:hAnsi="Times New Roman" w:cs="Times New Roman"/>
          <w:sz w:val="24"/>
          <w:szCs w:val="24"/>
        </w:rPr>
        <w:t xml:space="preserve"> representa a unidade </w:t>
      </w:r>
      <w:r w:rsidR="00AE50AC" w:rsidRPr="00E04A8F">
        <w:rPr>
          <w:rFonts w:ascii="Times New Roman" w:hAnsi="Times New Roman" w:cs="Times New Roman"/>
          <w:i/>
          <w:sz w:val="24"/>
          <w:szCs w:val="24"/>
        </w:rPr>
        <w:t>cross-section</w:t>
      </w:r>
      <w:r w:rsidR="00AE50AC" w:rsidRPr="00E04A8F">
        <w:rPr>
          <w:rFonts w:ascii="Times New Roman" w:hAnsi="Times New Roman" w:cs="Times New Roman"/>
          <w:sz w:val="24"/>
          <w:szCs w:val="24"/>
        </w:rPr>
        <w:t xml:space="preserve"> do painel:</w:t>
      </w:r>
    </w:p>
    <w:p w14:paraId="3443433C" w14:textId="77777777" w:rsidR="00AE50AC" w:rsidRPr="00E04A8F" w:rsidRDefault="00AE50AC" w:rsidP="00914D9C">
      <w:pPr>
        <w:spacing w:after="0" w:line="240" w:lineRule="auto"/>
        <w:ind w:firstLine="709"/>
        <w:contextualSpacing/>
        <w:jc w:val="both"/>
        <w:rPr>
          <w:rFonts w:ascii="Times New Roman" w:hAnsi="Times New Roman" w:cs="Times New Roman"/>
          <w:sz w:val="24"/>
          <w:szCs w:val="24"/>
        </w:rPr>
      </w:pPr>
    </w:p>
    <w:p w14:paraId="13771144" w14:textId="77777777" w:rsidR="00AE50AC" w:rsidRPr="00E04A8F" w:rsidRDefault="00593823" w:rsidP="00914D9C">
      <w:pPr>
        <w:spacing w:after="0" w:line="240" w:lineRule="auto"/>
        <w:contextualSpacing/>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k=1</m:t>
              </m:r>
            </m:sub>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k,i,t</m:t>
                  </m:r>
                </m:sub>
                <m:sup>
                  <m:r>
                    <w:rPr>
                      <w:rFonts w:ascii="Cambria Math" w:hAnsi="Cambria Math" w:cs="Times New Roman"/>
                      <w:sz w:val="24"/>
                      <w:szCs w:val="24"/>
                    </w:rPr>
                    <m:t>a</m:t>
                  </m:r>
                </m:sup>
              </m:sSubSup>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k=1</m:t>
              </m:r>
            </m:sub>
            <m:sup/>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k</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k,i,t-1</m:t>
                  </m:r>
                </m:sub>
                <m:sup>
                  <m:r>
                    <w:rPr>
                      <w:rFonts w:ascii="Cambria Math" w:hAnsi="Cambria Math" w:cs="Times New Roman"/>
                      <w:sz w:val="24"/>
                      <w:szCs w:val="24"/>
                    </w:rPr>
                    <m:t>b</m:t>
                  </m:r>
                </m:sup>
              </m:sSub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5</m:t>
              </m:r>
            </m:e>
          </m:d>
        </m:oMath>
      </m:oMathPara>
    </w:p>
    <w:p w14:paraId="59DE2795"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3AA15CB7" w14:textId="2CA911B0"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Em que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E04A8F">
        <w:rPr>
          <w:rFonts w:ascii="Times New Roman" w:hAnsi="Times New Roman" w:cs="Times New Roman"/>
          <w:sz w:val="24"/>
          <w:szCs w:val="24"/>
        </w:rPr>
        <w:t xml:space="preserve"> é a variável dependente. Note que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E04A8F">
        <w:rPr>
          <w:rFonts w:ascii="Times New Roman" w:hAnsi="Times New Roman" w:cs="Times New Roman"/>
          <w:sz w:val="24"/>
          <w:szCs w:val="24"/>
        </w:rPr>
        <w:t xml:space="preserve"> 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b</m:t>
            </m:r>
          </m:sup>
        </m:sSup>
      </m:oMath>
      <w:r w:rsidRPr="00E04A8F">
        <w:rPr>
          <w:rFonts w:ascii="Times New Roman" w:hAnsi="Times New Roman" w:cs="Times New Roman"/>
          <w:sz w:val="24"/>
          <w:szCs w:val="24"/>
        </w:rPr>
        <w:t xml:space="preserve"> são vetores de variáveis explicativas, correntes e defasadas, respectivamente. O termo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oMath>
      <w:r w:rsidRPr="00E04A8F">
        <w:rPr>
          <w:rFonts w:ascii="Times New Roman" w:hAnsi="Times New Roman" w:cs="Times New Roman"/>
          <w:sz w:val="24"/>
          <w:szCs w:val="24"/>
        </w:rPr>
        <w:t xml:space="preserve"> representa os efeitos </w:t>
      </w:r>
      <w:r w:rsidR="0041284F">
        <w:rPr>
          <w:rFonts w:ascii="Times New Roman" w:hAnsi="Times New Roman" w:cs="Times New Roman"/>
          <w:sz w:val="24"/>
          <w:szCs w:val="24"/>
        </w:rPr>
        <w:t>constantes</w:t>
      </w:r>
      <w:r w:rsidR="0041284F" w:rsidRPr="00E04A8F">
        <w:rPr>
          <w:rFonts w:ascii="Times New Roman" w:hAnsi="Times New Roman" w:cs="Times New Roman"/>
          <w:sz w:val="24"/>
          <w:szCs w:val="24"/>
        </w:rPr>
        <w:t xml:space="preserve"> </w:t>
      </w:r>
      <w:r w:rsidRPr="00E04A8F">
        <w:rPr>
          <w:rFonts w:ascii="Times New Roman" w:hAnsi="Times New Roman" w:cs="Times New Roman"/>
          <w:sz w:val="24"/>
          <w:szCs w:val="24"/>
        </w:rPr>
        <w:t xml:space="preserve">no tempo, e o termo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oMath>
      <w:r w:rsidRPr="00E04A8F">
        <w:rPr>
          <w:rFonts w:ascii="Times New Roman" w:hAnsi="Times New Roman" w:cs="Times New Roman"/>
          <w:sz w:val="24"/>
          <w:szCs w:val="24"/>
        </w:rPr>
        <w:t xml:space="preserve"> representa os efeitos específicos no tempo. Os termos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oMath>
      <w:r w:rsidRPr="00E04A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Pr="00E04A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oMath>
      <w:r w:rsidRPr="00E04A8F">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s</m:t>
            </m:r>
          </m:sub>
        </m:sSub>
      </m:oMath>
      <w:r w:rsidRPr="00E04A8F">
        <w:rPr>
          <w:rFonts w:ascii="Times New Roman" w:hAnsi="Times New Roman" w:cs="Times New Roman"/>
          <w:sz w:val="24"/>
          <w:szCs w:val="24"/>
        </w:rPr>
        <w:t xml:space="preserve"> são coeficientes desconhecidos a serem estimados. O termo de erro variante no tempo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e>
        </m:d>
      </m:oMath>
      <w:r w:rsidRPr="00E04A8F">
        <w:rPr>
          <w:rFonts w:ascii="Times New Roman" w:hAnsi="Times New Roman" w:cs="Times New Roman"/>
          <w:sz w:val="24"/>
          <w:szCs w:val="24"/>
        </w:rPr>
        <w:t xml:space="preserve"> é serialmente não correlacionado com média zero e variância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E04A8F">
        <w:rPr>
          <w:rFonts w:ascii="Times New Roman" w:hAnsi="Times New Roman" w:cs="Times New Roman"/>
          <w:sz w:val="24"/>
          <w:szCs w:val="24"/>
        </w:rPr>
        <w:t>.</w:t>
      </w:r>
    </w:p>
    <w:p w14:paraId="5B6EAD4C" w14:textId="12C87FE1" w:rsidR="00AE50AC" w:rsidRPr="00E04A8F" w:rsidRDefault="00AE50AC" w:rsidP="00914D9C">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Arellano e Bond (1991) sugere</w:t>
      </w:r>
      <w:r w:rsidR="0041284F">
        <w:rPr>
          <w:rFonts w:ascii="Times New Roman" w:hAnsi="Times New Roman" w:cs="Times New Roman"/>
          <w:sz w:val="24"/>
          <w:szCs w:val="24"/>
        </w:rPr>
        <w:t>m</w:t>
      </w:r>
      <w:r w:rsidRPr="00E04A8F">
        <w:rPr>
          <w:rFonts w:ascii="Times New Roman" w:hAnsi="Times New Roman" w:cs="Times New Roman"/>
          <w:sz w:val="24"/>
          <w:szCs w:val="24"/>
        </w:rPr>
        <w:t xml:space="preserve"> que o método dos momentos generalizados (GMM) resolve problemas de estimativas ineficientes, ao empregar instrumentos adicionais obtidos por meio da utilização de condições ortogonais que existem entre o termo de erro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e>
        </m:d>
      </m:oMath>
      <w:r w:rsidRPr="00E04A8F">
        <w:rPr>
          <w:rFonts w:ascii="Times New Roman" w:hAnsi="Times New Roman" w:cs="Times New Roman"/>
          <w:sz w:val="24"/>
          <w:szCs w:val="24"/>
        </w:rPr>
        <w:t xml:space="preserve"> e a variável dependente defasada. Assim, a abordagem GMM explora, de maneira ótima, todas as restrições de momento</w:t>
      </w:r>
      <w:r w:rsidR="0041284F">
        <w:rPr>
          <w:rFonts w:ascii="Times New Roman" w:hAnsi="Times New Roman" w:cs="Times New Roman"/>
          <w:sz w:val="24"/>
          <w:szCs w:val="24"/>
        </w:rPr>
        <w:t>s</w:t>
      </w:r>
      <w:r w:rsidRPr="00E04A8F">
        <w:rPr>
          <w:rFonts w:ascii="Times New Roman" w:hAnsi="Times New Roman" w:cs="Times New Roman"/>
          <w:sz w:val="24"/>
          <w:szCs w:val="24"/>
        </w:rPr>
        <w:t xml:space="preserve"> lineares especificadas pelo modelo, sendo a principal vantagem dessa metodologia. Argumenta-se que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i,t-1</m:t>
                </m:r>
              </m:sub>
            </m:sSub>
          </m:e>
        </m:d>
      </m:oMath>
      <w:r w:rsidRPr="00E04A8F">
        <w:rPr>
          <w:rFonts w:ascii="Times New Roman" w:hAnsi="Times New Roman" w:cs="Times New Roman"/>
          <w:sz w:val="24"/>
          <w:szCs w:val="24"/>
        </w:rPr>
        <w:t xml:space="preserve"> na equação (5) não é necessariamente zero, mas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i,t-2</m:t>
                </m:r>
              </m:sub>
            </m:sSub>
          </m:e>
        </m:d>
      </m:oMath>
      <w:r w:rsidRPr="00E04A8F">
        <w:rPr>
          <w:rFonts w:ascii="Times New Roman" w:hAnsi="Times New Roman" w:cs="Times New Roman"/>
          <w:sz w:val="24"/>
          <w:szCs w:val="24"/>
        </w:rPr>
        <w:t xml:space="preserve"> deve ser zero, consistente com fato de que os estimadores GMM são baseados na ausência de correlação de segunda ordem em diferenças e na ausência de correlação de primeira ordem em nível. Caso se </w:t>
      </w:r>
      <w:proofErr w:type="spellStart"/>
      <w:r w:rsidRPr="00E04A8F">
        <w:rPr>
          <w:rFonts w:ascii="Times New Roman" w:hAnsi="Times New Roman" w:cs="Times New Roman"/>
          <w:sz w:val="24"/>
          <w:szCs w:val="24"/>
        </w:rPr>
        <w:t>assum</w:t>
      </w:r>
      <w:r w:rsidR="00CE02E7">
        <w:rPr>
          <w:rFonts w:ascii="Times New Roman" w:hAnsi="Times New Roman" w:cs="Times New Roman"/>
          <w:sz w:val="24"/>
          <w:szCs w:val="24"/>
        </w:rPr>
        <w:t>a</w:t>
      </w:r>
      <w:proofErr w:type="spellEnd"/>
      <w:r w:rsidRPr="00E04A8F">
        <w:rPr>
          <w:rFonts w:ascii="Times New Roman" w:hAnsi="Times New Roman" w:cs="Times New Roman"/>
          <w:sz w:val="24"/>
          <w:szCs w:val="24"/>
        </w:rPr>
        <w:t xml:space="preserve"> </w:t>
      </w:r>
      <w:r w:rsidR="000E3A43">
        <w:rPr>
          <w:rFonts w:ascii="Times New Roman" w:hAnsi="Times New Roman" w:cs="Times New Roman"/>
          <w:sz w:val="24"/>
          <w:szCs w:val="24"/>
        </w:rPr>
        <w:t xml:space="preserve">a hipótese de </w:t>
      </w:r>
      <w:r w:rsidRPr="00E04A8F">
        <w:rPr>
          <w:rFonts w:ascii="Times New Roman" w:hAnsi="Times New Roman" w:cs="Times New Roman"/>
          <w:sz w:val="24"/>
          <w:szCs w:val="24"/>
        </w:rPr>
        <w:t xml:space="preserve">que os termos de erro não são correlacionados, espera-se que </w:t>
      </w:r>
      <m:oMath>
        <m:r>
          <m:rPr>
            <m:sty m:val="p"/>
          </m:rPr>
          <w:rPr>
            <w:rFonts w:ascii="Cambria Math" w:hAnsi="Cambria Math" w:cs="Times New Roman"/>
            <w:sz w:val="24"/>
            <w:szCs w:val="24"/>
          </w:rPr>
          <w:lastRenderedPageBreak/>
          <m:t>Δ</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Pr="00E04A8F">
        <w:rPr>
          <w:rFonts w:ascii="Times New Roman" w:hAnsi="Times New Roman" w:cs="Times New Roman"/>
          <w:sz w:val="24"/>
          <w:szCs w:val="24"/>
        </w:rPr>
        <w:t xml:space="preserve"> </w:t>
      </w:r>
      <w:r w:rsidR="00CE02E7">
        <w:rPr>
          <w:rFonts w:ascii="Times New Roman" w:hAnsi="Times New Roman" w:cs="Times New Roman"/>
          <w:sz w:val="24"/>
          <w:szCs w:val="24"/>
        </w:rPr>
        <w:t>seja</w:t>
      </w:r>
      <w:r w:rsidRPr="00E04A8F">
        <w:rPr>
          <w:rFonts w:ascii="Times New Roman" w:hAnsi="Times New Roman" w:cs="Times New Roman"/>
          <w:sz w:val="24"/>
          <w:szCs w:val="24"/>
        </w:rPr>
        <w:t xml:space="preserve"> ortogonal à história das variáveis </w:t>
      </w:r>
      <w:r w:rsidRPr="00E04A8F">
        <w:rPr>
          <w:rFonts w:ascii="Times New Roman" w:hAnsi="Times New Roman" w:cs="Times New Roman"/>
          <w:i/>
          <w:sz w:val="24"/>
          <w:szCs w:val="24"/>
        </w:rPr>
        <w:t>X</w:t>
      </w:r>
      <w:r w:rsidRPr="00E04A8F">
        <w:rPr>
          <w:rFonts w:ascii="Times New Roman" w:hAnsi="Times New Roman" w:cs="Times New Roman"/>
          <w:sz w:val="24"/>
          <w:szCs w:val="24"/>
        </w:rPr>
        <w:t xml:space="preserve"> e </w:t>
      </w:r>
      <w:r w:rsidRPr="00E04A8F">
        <w:rPr>
          <w:rFonts w:ascii="Times New Roman" w:hAnsi="Times New Roman" w:cs="Times New Roman"/>
          <w:i/>
          <w:sz w:val="24"/>
          <w:szCs w:val="24"/>
        </w:rPr>
        <w:t>Y</w:t>
      </w:r>
      <w:r w:rsidRPr="00E04A8F">
        <w:rPr>
          <w:rFonts w:ascii="Times New Roman" w:hAnsi="Times New Roman" w:cs="Times New Roman"/>
          <w:sz w:val="24"/>
          <w:szCs w:val="24"/>
        </w:rPr>
        <w:t xml:space="preserve"> de tal</w:t>
      </w:r>
      <w:r w:rsidR="000E3A43">
        <w:rPr>
          <w:rFonts w:ascii="Times New Roman" w:hAnsi="Times New Roman" w:cs="Times New Roman"/>
          <w:sz w:val="24"/>
          <w:szCs w:val="24"/>
        </w:rPr>
        <w:t xml:space="preserve"> </w:t>
      </w:r>
      <w:r w:rsidRPr="00E04A8F">
        <w:rPr>
          <w:rFonts w:ascii="Times New Roman" w:hAnsi="Times New Roman" w:cs="Times New Roman"/>
          <w:sz w:val="24"/>
          <w:szCs w:val="24"/>
        </w:rPr>
        <w:t xml:space="preserve"> modo que</w:t>
      </w:r>
      <w:r w:rsidR="000E3A4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i,t-3</m:t>
            </m:r>
          </m:sub>
        </m:sSub>
        <m:r>
          <w:rPr>
            <w:rFonts w:ascii="Cambria Math" w:hAnsi="Cambria Math" w:cs="Times New Roman"/>
            <w:sz w:val="24"/>
            <w:szCs w:val="24"/>
          </w:rPr>
          <m:t>...</m:t>
        </m:r>
      </m:oMath>
      <w:r w:rsidRPr="00E04A8F">
        <w:rPr>
          <w:rFonts w:ascii="Times New Roman" w:hAnsi="Times New Roman" w:cs="Times New Roman"/>
          <w:sz w:val="24"/>
          <w:szCs w:val="24"/>
        </w:rPr>
        <w:t xml:space="preserve"> pode</w:t>
      </w:r>
      <w:r w:rsidR="000E3A43">
        <w:rPr>
          <w:rFonts w:ascii="Times New Roman" w:hAnsi="Times New Roman" w:cs="Times New Roman"/>
          <w:sz w:val="24"/>
          <w:szCs w:val="24"/>
        </w:rPr>
        <w:t>m</w:t>
      </w:r>
      <w:r w:rsidRPr="00E04A8F">
        <w:rPr>
          <w:rFonts w:ascii="Times New Roman" w:hAnsi="Times New Roman" w:cs="Times New Roman"/>
          <w:sz w:val="24"/>
          <w:szCs w:val="24"/>
        </w:rPr>
        <w:t xml:space="preserve"> ser usado</w:t>
      </w:r>
      <w:r w:rsidR="000E3A43">
        <w:rPr>
          <w:rFonts w:ascii="Times New Roman" w:hAnsi="Times New Roman" w:cs="Times New Roman"/>
          <w:sz w:val="24"/>
          <w:szCs w:val="24"/>
        </w:rPr>
        <w:t>s</w:t>
      </w:r>
      <w:r w:rsidRPr="00E04A8F">
        <w:rPr>
          <w:rFonts w:ascii="Times New Roman" w:hAnsi="Times New Roman" w:cs="Times New Roman"/>
          <w:sz w:val="24"/>
          <w:szCs w:val="24"/>
        </w:rPr>
        <w:t xml:space="preserve"> como instrumentos válidos para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Pr="00E04A8F">
        <w:rPr>
          <w:rFonts w:ascii="Times New Roman" w:hAnsi="Times New Roman" w:cs="Times New Roman"/>
          <w:sz w:val="24"/>
          <w:szCs w:val="24"/>
        </w:rPr>
        <w:t xml:space="preserve">. Se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Pr="00E04A8F">
        <w:rPr>
          <w:rFonts w:ascii="Times New Roman" w:hAnsi="Times New Roman" w:cs="Times New Roman"/>
          <w:sz w:val="24"/>
          <w:szCs w:val="24"/>
        </w:rPr>
        <w:t xml:space="preserve"> segue um processo de médias móveis de ordem 1, MA(1), então o conjunto de instrumentos irá incluir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i,t-4</m:t>
            </m:r>
          </m:sub>
        </m:sSub>
        <m:r>
          <w:rPr>
            <w:rFonts w:ascii="Cambria Math" w:hAnsi="Cambria Math" w:cs="Times New Roman"/>
            <w:sz w:val="24"/>
            <w:szCs w:val="24"/>
          </w:rPr>
          <m:t>…</m:t>
        </m:r>
      </m:oMath>
      <w:r w:rsidR="004B74C4" w:rsidRPr="00E04A8F">
        <w:rPr>
          <w:rFonts w:ascii="Times New Roman" w:hAnsi="Times New Roman" w:cs="Times New Roman"/>
          <w:sz w:val="24"/>
          <w:szCs w:val="24"/>
        </w:rPr>
        <w:t xml:space="preserve"> </w:t>
      </w:r>
      <w:r w:rsidR="004B74C4">
        <w:rPr>
          <w:rFonts w:ascii="Times New Roman" w:hAnsi="Times New Roman" w:cs="Times New Roman"/>
          <w:sz w:val="24"/>
          <w:szCs w:val="24"/>
        </w:rPr>
        <w:t xml:space="preserve">. </w:t>
      </w:r>
      <w:r w:rsidRPr="00E04A8F">
        <w:rPr>
          <w:rFonts w:ascii="Times New Roman" w:hAnsi="Times New Roman" w:cs="Times New Roman"/>
          <w:sz w:val="24"/>
          <w:szCs w:val="24"/>
        </w:rPr>
        <w:t xml:space="preserve">A saber, os primeiros instrumentos válidos se iniciam a partir da terceira defasagem, mas não a partir da segunda defasagem, porque os distúrbios diferenciados seguem um processo </w:t>
      </w:r>
      <w:proofErr w:type="gramStart"/>
      <w:r w:rsidRPr="00E04A8F">
        <w:rPr>
          <w:rFonts w:ascii="Times New Roman" w:hAnsi="Times New Roman" w:cs="Times New Roman"/>
          <w:sz w:val="24"/>
          <w:szCs w:val="24"/>
        </w:rPr>
        <w:t>MA(</w:t>
      </w:r>
      <w:proofErr w:type="gramEnd"/>
      <w:r w:rsidRPr="00E04A8F">
        <w:rPr>
          <w:rFonts w:ascii="Times New Roman" w:hAnsi="Times New Roman" w:cs="Times New Roman"/>
          <w:sz w:val="24"/>
          <w:szCs w:val="24"/>
        </w:rPr>
        <w:t>2). Logo, é fundamental que não exista uma correlação serial de ordem superior para se ter um conjunto válido de instrumentos independentes dos resíduos. Isso pode ser examinado por meio do Teste de Hansen-Sargan de restrições de sobre</w:t>
      </w:r>
      <w:r w:rsidR="00CE02E7">
        <w:rPr>
          <w:rFonts w:ascii="Times New Roman" w:hAnsi="Times New Roman" w:cs="Times New Roman"/>
          <w:sz w:val="24"/>
          <w:szCs w:val="24"/>
        </w:rPr>
        <w:t>-</w:t>
      </w:r>
      <w:r w:rsidRPr="00E04A8F">
        <w:rPr>
          <w:rFonts w:ascii="Times New Roman" w:hAnsi="Times New Roman" w:cs="Times New Roman"/>
          <w:sz w:val="24"/>
          <w:szCs w:val="24"/>
        </w:rPr>
        <w:t xml:space="preserve">identificação e estatísticas de autocorrelação. </w:t>
      </w:r>
    </w:p>
    <w:p w14:paraId="3FFB2E20" w14:textId="77777777" w:rsidR="00AE50AC" w:rsidRDefault="00AE50AC" w:rsidP="00914D9C">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O estimador GMM-DIFF de Arellano e Bond (1991), o qual é baseado em variáveis em primeiras diferenças, elimina efeitos específicos e instrumentaliza todas as variáveis potencialmente endógenas com suas próprias defasagens em nível. </w:t>
      </w:r>
    </w:p>
    <w:p w14:paraId="22256296" w14:textId="7B8572FB" w:rsidR="00F848D5" w:rsidRPr="00E04A8F" w:rsidRDefault="00F848D5" w:rsidP="00F848D5">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etapa final dessa estratégia empírica se baseia na análise da relação de causalidade entre as variáveis aqui utilizadas. </w:t>
      </w:r>
      <w:r w:rsidRPr="00E04A8F">
        <w:rPr>
          <w:rFonts w:ascii="Times New Roman" w:hAnsi="Times New Roman" w:cs="Times New Roman"/>
          <w:sz w:val="24"/>
          <w:szCs w:val="24"/>
        </w:rPr>
        <w:t>O conceito de causalidade de Granger (1969) está relacionado com a capacidade de uma variável ajudar na previsão do comportamento de outra variável de interesse. Não se trata de uma causalidade no sentido estrito em que uma variável determina o comportamento de outra, mas sim da existência de uma relação de precedência temporal estatisticamente significante. Apesar da aplicação do teste de causalidade de Granger aos modelos de séries temporais ser bastante extensa, nos modelos de dados em painel a literatura ainda é bastante recente e ainda não consolidada. As regressões bivariadas em um contexto de dados em painel assumem a seguinte forma:</w:t>
      </w:r>
    </w:p>
    <w:p w14:paraId="0F43C99F" w14:textId="77777777" w:rsidR="00F848D5" w:rsidRPr="00E04A8F" w:rsidRDefault="00F848D5" w:rsidP="00F848D5">
      <w:pPr>
        <w:spacing w:after="0" w:line="240" w:lineRule="auto"/>
        <w:ind w:firstLine="709"/>
        <w:contextualSpacing/>
        <w:jc w:val="both"/>
        <w:rPr>
          <w:rFonts w:ascii="Times New Roman" w:hAnsi="Times New Roman" w:cs="Times New Roman"/>
          <w:sz w:val="24"/>
          <w:szCs w:val="24"/>
        </w:rPr>
      </w:pPr>
    </w:p>
    <w:p w14:paraId="369A83EC" w14:textId="77777777" w:rsidR="00F848D5" w:rsidRPr="00E04A8F" w:rsidRDefault="00593823" w:rsidP="00F848D5">
      <w:pPr>
        <w:spacing w:after="0" w:line="240" w:lineRule="auto"/>
        <w:contextualSpacing/>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yi,t</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6</m:t>
              </m:r>
            </m:e>
          </m:d>
        </m:oMath>
      </m:oMathPara>
    </w:p>
    <w:p w14:paraId="60C3C02F" w14:textId="77777777" w:rsidR="00F848D5" w:rsidRPr="00E04A8F" w:rsidRDefault="00F848D5" w:rsidP="00F848D5">
      <w:pPr>
        <w:spacing w:after="0" w:line="240" w:lineRule="auto"/>
        <w:contextualSpacing/>
        <w:jc w:val="both"/>
        <w:rPr>
          <w:rFonts w:ascii="Times New Roman" w:hAnsi="Times New Roman" w:cs="Times New Roman"/>
          <w:sz w:val="24"/>
          <w:szCs w:val="24"/>
        </w:rPr>
      </w:pPr>
    </w:p>
    <w:p w14:paraId="50B0C7E7" w14:textId="77777777" w:rsidR="00F848D5" w:rsidRPr="00E04A8F" w:rsidRDefault="00593823" w:rsidP="00F848D5">
      <w:pPr>
        <w:spacing w:after="0" w:line="240" w:lineRule="auto"/>
        <w:contextualSpacing/>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xi,t</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7</m:t>
              </m:r>
            </m:e>
          </m:d>
        </m:oMath>
      </m:oMathPara>
    </w:p>
    <w:p w14:paraId="28F1DA49" w14:textId="77777777" w:rsidR="00F848D5" w:rsidRPr="00E04A8F" w:rsidRDefault="00F848D5" w:rsidP="00F848D5">
      <w:pPr>
        <w:spacing w:after="0" w:line="240" w:lineRule="auto"/>
        <w:contextualSpacing/>
        <w:jc w:val="both"/>
        <w:rPr>
          <w:rFonts w:ascii="Times New Roman" w:hAnsi="Times New Roman" w:cs="Times New Roman"/>
          <w:sz w:val="24"/>
          <w:szCs w:val="24"/>
        </w:rPr>
      </w:pPr>
    </w:p>
    <w:p w14:paraId="614FF58A" w14:textId="77777777" w:rsidR="00F848D5" w:rsidRPr="00E04A8F" w:rsidRDefault="00F848D5" w:rsidP="00F848D5">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As diferentes formas de teste de causalidade em painel se diferem nas suposições feitas sobre a homogeneidade dos coeficientes através das entidades cross-section. Por exemplo, pode-se tratar os dados em painel como um grande conjunto de dados empilhados, e então aplica-se o teste de causalidade de Granger na forma usual, com a exceção de não deixar que os dados de uma unidade </w:t>
      </w:r>
      <w:r w:rsidRPr="00E04A8F">
        <w:rPr>
          <w:rFonts w:ascii="Times New Roman" w:hAnsi="Times New Roman" w:cs="Times New Roman"/>
          <w:i/>
          <w:sz w:val="24"/>
          <w:szCs w:val="24"/>
        </w:rPr>
        <w:t>cross-section</w:t>
      </w:r>
      <w:r w:rsidRPr="00E04A8F">
        <w:rPr>
          <w:rFonts w:ascii="Times New Roman" w:hAnsi="Times New Roman" w:cs="Times New Roman"/>
          <w:sz w:val="24"/>
          <w:szCs w:val="24"/>
        </w:rPr>
        <w:t xml:space="preserve"> entre </w:t>
      </w:r>
      <w:proofErr w:type="gramStart"/>
      <w:r w:rsidRPr="00E04A8F">
        <w:rPr>
          <w:rFonts w:ascii="Times New Roman" w:hAnsi="Times New Roman" w:cs="Times New Roman"/>
          <w:sz w:val="24"/>
          <w:szCs w:val="24"/>
        </w:rPr>
        <w:t>nos</w:t>
      </w:r>
      <w:proofErr w:type="gramEnd"/>
      <w:r w:rsidRPr="00E04A8F">
        <w:rPr>
          <w:rFonts w:ascii="Times New Roman" w:hAnsi="Times New Roman" w:cs="Times New Roman"/>
          <w:sz w:val="24"/>
          <w:szCs w:val="24"/>
        </w:rPr>
        <w:t xml:space="preserve"> valores defasados dos dados da próxima unidade </w:t>
      </w:r>
      <w:r w:rsidRPr="00E04A8F">
        <w:rPr>
          <w:rFonts w:ascii="Times New Roman" w:hAnsi="Times New Roman" w:cs="Times New Roman"/>
          <w:i/>
          <w:sz w:val="24"/>
          <w:szCs w:val="24"/>
        </w:rPr>
        <w:t>cross-section</w:t>
      </w:r>
      <w:r w:rsidRPr="00E04A8F">
        <w:rPr>
          <w:rFonts w:ascii="Times New Roman" w:hAnsi="Times New Roman" w:cs="Times New Roman"/>
          <w:sz w:val="24"/>
          <w:szCs w:val="24"/>
        </w:rPr>
        <w:t xml:space="preserve">. Esse método assume que todos os coeficientes são os mesmos através de todas as entidades </w:t>
      </w:r>
      <w:r w:rsidRPr="00E04A8F">
        <w:rPr>
          <w:rFonts w:ascii="Times New Roman" w:hAnsi="Times New Roman" w:cs="Times New Roman"/>
          <w:i/>
          <w:sz w:val="24"/>
          <w:szCs w:val="24"/>
        </w:rPr>
        <w:t>cross-section</w:t>
      </w:r>
      <w:r w:rsidRPr="00E04A8F">
        <w:rPr>
          <w:rFonts w:ascii="Times New Roman" w:hAnsi="Times New Roman" w:cs="Times New Roman"/>
          <w:sz w:val="24"/>
          <w:szCs w:val="24"/>
        </w:rPr>
        <w:t>, ou seja:</w:t>
      </w:r>
    </w:p>
    <w:p w14:paraId="538B92DD" w14:textId="77777777" w:rsidR="00F848D5" w:rsidRPr="00E04A8F" w:rsidRDefault="00F848D5" w:rsidP="00F848D5">
      <w:pPr>
        <w:spacing w:after="0" w:line="240" w:lineRule="auto"/>
        <w:ind w:firstLine="709"/>
        <w:contextualSpacing/>
        <w:jc w:val="both"/>
        <w:rPr>
          <w:rFonts w:ascii="Times New Roman" w:hAnsi="Times New Roman" w:cs="Times New Roman"/>
          <w:sz w:val="24"/>
          <w:szCs w:val="24"/>
        </w:rPr>
      </w:pPr>
    </w:p>
    <w:p w14:paraId="2C8DF90F" w14:textId="77777777" w:rsidR="00F848D5" w:rsidRPr="00E04A8F" w:rsidRDefault="00593823" w:rsidP="00F848D5">
      <w:pPr>
        <w:spacing w:after="0" w:line="240" w:lineRule="auto"/>
        <w:contextualSpacing/>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l,j</m:t>
              </m:r>
            </m:sub>
          </m:sSub>
          <m:r>
            <w:rPr>
              <w:rFonts w:ascii="Cambria Math" w:hAnsi="Cambria Math" w:cs="Times New Roman"/>
              <w:sz w:val="24"/>
              <w:szCs w:val="24"/>
            </w:rPr>
            <m:t xml:space="preserve">, ∀i,j                                                                                                                   </m:t>
          </m:r>
          <m:d>
            <m:dPr>
              <m:ctrlPr>
                <w:rPr>
                  <w:rFonts w:ascii="Cambria Math" w:hAnsi="Cambria Math" w:cs="Times New Roman"/>
                  <w:i/>
                  <w:sz w:val="24"/>
                  <w:szCs w:val="24"/>
                </w:rPr>
              </m:ctrlPr>
            </m:dPr>
            <m:e>
              <m:r>
                <w:rPr>
                  <w:rFonts w:ascii="Cambria Math" w:hAnsi="Cambria Math" w:cs="Times New Roman"/>
                  <w:sz w:val="24"/>
                  <w:szCs w:val="24"/>
                </w:rPr>
                <m:t>8</m:t>
              </m:r>
            </m:e>
          </m:d>
        </m:oMath>
      </m:oMathPara>
    </w:p>
    <w:p w14:paraId="5D9886F2" w14:textId="77777777" w:rsidR="00F848D5" w:rsidRPr="00E04A8F" w:rsidRDefault="00F848D5" w:rsidP="00F848D5">
      <w:pPr>
        <w:spacing w:after="0" w:line="240" w:lineRule="auto"/>
        <w:contextualSpacing/>
        <w:jc w:val="both"/>
        <w:rPr>
          <w:rFonts w:ascii="Times New Roman" w:hAnsi="Times New Roman" w:cs="Times New Roman"/>
          <w:sz w:val="24"/>
          <w:szCs w:val="24"/>
        </w:rPr>
      </w:pPr>
    </w:p>
    <w:p w14:paraId="3F7DCB3B" w14:textId="77777777" w:rsidR="00F848D5" w:rsidRPr="00F848D5" w:rsidRDefault="00593823" w:rsidP="00F848D5">
      <w:pPr>
        <w:spacing w:after="0" w:line="240" w:lineRule="auto"/>
        <w:contextualSpacing/>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l,j</m:t>
              </m:r>
            </m:sub>
          </m:sSub>
          <m:r>
            <w:rPr>
              <w:rFonts w:ascii="Cambria Math" w:hAnsi="Cambria Math" w:cs="Times New Roman"/>
              <w:sz w:val="24"/>
              <w:szCs w:val="24"/>
            </w:rPr>
            <m:t xml:space="preserve">, ∀i,j                                                                                                                                          </m:t>
          </m:r>
          <m:d>
            <m:dPr>
              <m:ctrlPr>
                <w:rPr>
                  <w:rFonts w:ascii="Cambria Math" w:hAnsi="Cambria Math" w:cs="Times New Roman"/>
                  <w:i/>
                  <w:sz w:val="24"/>
                  <w:szCs w:val="24"/>
                </w:rPr>
              </m:ctrlPr>
            </m:dPr>
            <m:e>
              <m:r>
                <w:rPr>
                  <w:rFonts w:ascii="Cambria Math" w:hAnsi="Cambria Math" w:cs="Times New Roman"/>
                  <w:sz w:val="24"/>
                  <w:szCs w:val="24"/>
                </w:rPr>
                <m:t>9</m:t>
              </m:r>
            </m:e>
          </m:d>
        </m:oMath>
      </m:oMathPara>
    </w:p>
    <w:p w14:paraId="57EA5DB0" w14:textId="77777777" w:rsidR="00F848D5" w:rsidRPr="00E04A8F" w:rsidRDefault="00F848D5" w:rsidP="00F848D5">
      <w:pPr>
        <w:spacing w:after="0" w:line="240" w:lineRule="auto"/>
        <w:contextualSpacing/>
        <w:jc w:val="both"/>
        <w:rPr>
          <w:rFonts w:ascii="Times New Roman" w:hAnsi="Times New Roman" w:cs="Times New Roman"/>
          <w:sz w:val="24"/>
          <w:szCs w:val="24"/>
        </w:rPr>
      </w:pPr>
    </w:p>
    <w:p w14:paraId="55191F2C" w14:textId="77777777" w:rsidR="00F848D5" w:rsidRPr="00E04A8F" w:rsidRDefault="00F848D5" w:rsidP="00F848D5">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A abordagem do teste de causalidade de Granger proposta por </w:t>
      </w:r>
      <w:proofErr w:type="spellStart"/>
      <w:r w:rsidRPr="00E04A8F">
        <w:rPr>
          <w:rFonts w:ascii="Times New Roman" w:hAnsi="Times New Roman" w:cs="Times New Roman"/>
          <w:sz w:val="24"/>
          <w:szCs w:val="24"/>
        </w:rPr>
        <w:t>Dumitrescu-Hurlin</w:t>
      </w:r>
      <w:proofErr w:type="spellEnd"/>
      <w:r w:rsidRPr="00E04A8F">
        <w:rPr>
          <w:rFonts w:ascii="Times New Roman" w:hAnsi="Times New Roman" w:cs="Times New Roman"/>
          <w:sz w:val="24"/>
          <w:szCs w:val="24"/>
        </w:rPr>
        <w:t xml:space="preserve"> (2012) faz uma suposição oposta extrema, permitindo que todos os coeficientes sejam diferentes através das entidades </w:t>
      </w:r>
      <w:r w:rsidRPr="00E04A8F">
        <w:rPr>
          <w:rFonts w:ascii="Times New Roman" w:hAnsi="Times New Roman" w:cs="Times New Roman"/>
          <w:i/>
          <w:sz w:val="24"/>
          <w:szCs w:val="24"/>
        </w:rPr>
        <w:t>cross-section</w:t>
      </w:r>
      <w:r w:rsidRPr="00E04A8F">
        <w:rPr>
          <w:rFonts w:ascii="Times New Roman" w:hAnsi="Times New Roman" w:cs="Times New Roman"/>
          <w:sz w:val="24"/>
          <w:szCs w:val="24"/>
        </w:rPr>
        <w:t>:</w:t>
      </w:r>
    </w:p>
    <w:p w14:paraId="3FCDCCF3" w14:textId="77777777" w:rsidR="00F848D5" w:rsidRPr="00E04A8F" w:rsidRDefault="00F848D5" w:rsidP="00F848D5">
      <w:pPr>
        <w:spacing w:after="0" w:line="240" w:lineRule="auto"/>
        <w:ind w:firstLine="709"/>
        <w:contextualSpacing/>
        <w:jc w:val="both"/>
        <w:rPr>
          <w:rFonts w:ascii="Times New Roman" w:hAnsi="Times New Roman" w:cs="Times New Roman"/>
          <w:sz w:val="24"/>
          <w:szCs w:val="24"/>
        </w:rPr>
      </w:pPr>
    </w:p>
    <w:p w14:paraId="553C6AAE" w14:textId="77777777" w:rsidR="00F848D5" w:rsidRPr="00E04A8F" w:rsidRDefault="00593823" w:rsidP="00F848D5">
      <w:pPr>
        <w:spacing w:after="0" w:line="240" w:lineRule="auto"/>
        <w:contextualSpacing/>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l,j</m:t>
              </m:r>
            </m:sub>
          </m:sSub>
          <m:r>
            <w:rPr>
              <w:rFonts w:ascii="Cambria Math" w:hAnsi="Cambria Math" w:cs="Times New Roman"/>
              <w:sz w:val="24"/>
              <w:szCs w:val="24"/>
            </w:rPr>
            <m:t xml:space="preserve">, ∀i,j                                                                                                                </m:t>
          </m:r>
          <m:d>
            <m:dPr>
              <m:ctrlPr>
                <w:rPr>
                  <w:rFonts w:ascii="Cambria Math" w:hAnsi="Cambria Math" w:cs="Times New Roman"/>
                  <w:i/>
                  <w:sz w:val="24"/>
                  <w:szCs w:val="24"/>
                </w:rPr>
              </m:ctrlPr>
            </m:dPr>
            <m:e>
              <m:r>
                <w:rPr>
                  <w:rFonts w:ascii="Cambria Math" w:hAnsi="Cambria Math" w:cs="Times New Roman"/>
                  <w:sz w:val="24"/>
                  <w:szCs w:val="24"/>
                </w:rPr>
                <m:t>10</m:t>
              </m:r>
            </m:e>
          </m:d>
        </m:oMath>
      </m:oMathPara>
    </w:p>
    <w:p w14:paraId="09D57E57" w14:textId="77777777" w:rsidR="00F848D5" w:rsidRPr="00E04A8F" w:rsidRDefault="00F848D5" w:rsidP="00F848D5">
      <w:pPr>
        <w:spacing w:after="0" w:line="240" w:lineRule="auto"/>
        <w:contextualSpacing/>
        <w:jc w:val="both"/>
        <w:rPr>
          <w:rFonts w:ascii="Times New Roman" w:hAnsi="Times New Roman" w:cs="Times New Roman"/>
          <w:sz w:val="24"/>
          <w:szCs w:val="24"/>
        </w:rPr>
      </w:pPr>
    </w:p>
    <w:p w14:paraId="5E5C7D03" w14:textId="77777777" w:rsidR="00F848D5" w:rsidRPr="00E04A8F" w:rsidRDefault="00593823" w:rsidP="00F848D5">
      <w:pPr>
        <w:spacing w:after="0" w:line="240" w:lineRule="auto"/>
        <w:contextualSpacing/>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l,j</m:t>
              </m:r>
            </m:sub>
          </m:sSub>
          <m:r>
            <w:rPr>
              <w:rFonts w:ascii="Cambria Math" w:hAnsi="Cambria Math" w:cs="Times New Roman"/>
              <w:sz w:val="24"/>
              <w:szCs w:val="24"/>
            </w:rPr>
            <m:t xml:space="preserve">, ∀i,j                                                                                                                                      </m:t>
          </m:r>
          <m:d>
            <m:dPr>
              <m:ctrlPr>
                <w:rPr>
                  <w:rFonts w:ascii="Cambria Math" w:hAnsi="Cambria Math" w:cs="Times New Roman"/>
                  <w:i/>
                  <w:sz w:val="24"/>
                  <w:szCs w:val="24"/>
                </w:rPr>
              </m:ctrlPr>
            </m:dPr>
            <m:e>
              <m:r>
                <w:rPr>
                  <w:rFonts w:ascii="Cambria Math" w:hAnsi="Cambria Math" w:cs="Times New Roman"/>
                  <w:sz w:val="24"/>
                  <w:szCs w:val="24"/>
                </w:rPr>
                <m:t>11</m:t>
              </m:r>
            </m:e>
          </m:d>
        </m:oMath>
      </m:oMathPara>
    </w:p>
    <w:p w14:paraId="1D34B8C7" w14:textId="77777777" w:rsidR="00F848D5" w:rsidRPr="00E04A8F" w:rsidRDefault="00F848D5" w:rsidP="00F848D5">
      <w:pPr>
        <w:spacing w:after="0" w:line="240" w:lineRule="auto"/>
        <w:contextualSpacing/>
        <w:jc w:val="both"/>
        <w:rPr>
          <w:rFonts w:ascii="Times New Roman" w:hAnsi="Times New Roman" w:cs="Times New Roman"/>
          <w:sz w:val="24"/>
          <w:szCs w:val="24"/>
        </w:rPr>
      </w:pPr>
    </w:p>
    <w:p w14:paraId="0AA17839" w14:textId="30DE988E" w:rsidR="00F848D5" w:rsidRDefault="00F848D5" w:rsidP="00F848D5">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O Teste de Causalidade de Granger-</w:t>
      </w:r>
      <w:proofErr w:type="spellStart"/>
      <w:r w:rsidRPr="00E04A8F">
        <w:rPr>
          <w:rFonts w:ascii="Times New Roman" w:hAnsi="Times New Roman" w:cs="Times New Roman"/>
          <w:sz w:val="24"/>
          <w:szCs w:val="24"/>
        </w:rPr>
        <w:t>Dumitrescu</w:t>
      </w:r>
      <w:proofErr w:type="spellEnd"/>
      <w:r w:rsidRPr="00E04A8F">
        <w:rPr>
          <w:rFonts w:ascii="Times New Roman" w:hAnsi="Times New Roman" w:cs="Times New Roman"/>
          <w:sz w:val="24"/>
          <w:szCs w:val="24"/>
        </w:rPr>
        <w:t>-</w:t>
      </w:r>
      <w:proofErr w:type="spellStart"/>
      <w:r w:rsidRPr="00E04A8F">
        <w:rPr>
          <w:rFonts w:ascii="Times New Roman" w:hAnsi="Times New Roman" w:cs="Times New Roman"/>
          <w:sz w:val="24"/>
          <w:szCs w:val="24"/>
        </w:rPr>
        <w:t>Hurlin</w:t>
      </w:r>
      <w:proofErr w:type="spellEnd"/>
      <w:r w:rsidRPr="00E04A8F">
        <w:rPr>
          <w:rFonts w:ascii="Times New Roman" w:hAnsi="Times New Roman" w:cs="Times New Roman"/>
          <w:sz w:val="24"/>
          <w:szCs w:val="24"/>
        </w:rPr>
        <w:t xml:space="preserve"> considera duas dimensões de heterogeneidade: a heterogeneidade do modelo de regressão usado para testar a causalidade de Granger por um lado, e a possível heterogeneidade das relações de causalidades ao longo da dimensão </w:t>
      </w:r>
      <w:r w:rsidRPr="00E04A8F">
        <w:rPr>
          <w:rFonts w:ascii="Times New Roman" w:hAnsi="Times New Roman" w:cs="Times New Roman"/>
          <w:i/>
          <w:sz w:val="24"/>
          <w:szCs w:val="24"/>
        </w:rPr>
        <w:t>cross-section</w:t>
      </w:r>
      <w:r w:rsidRPr="00E04A8F">
        <w:rPr>
          <w:rFonts w:ascii="Times New Roman" w:hAnsi="Times New Roman" w:cs="Times New Roman"/>
          <w:sz w:val="24"/>
          <w:szCs w:val="24"/>
        </w:rPr>
        <w:t xml:space="preserve">, por outro lado. Sob a hipótese nula de que não existe relação de causalidade para qualquer das unidades cross-section do painel (ou seja, não causalidade homogênea), três estatísticas de teste podem ser calculadas: (i) a média das estatísticas Wald individuais para as </w:t>
      </w:r>
      <w:r w:rsidRPr="00E04A8F">
        <w:rPr>
          <w:rFonts w:ascii="Times New Roman" w:hAnsi="Times New Roman" w:cs="Times New Roman"/>
          <w:i/>
          <w:sz w:val="24"/>
          <w:szCs w:val="24"/>
        </w:rPr>
        <w:t>i</w:t>
      </w:r>
      <w:r w:rsidRPr="00E04A8F">
        <w:rPr>
          <w:rFonts w:ascii="Times New Roman" w:hAnsi="Times New Roman" w:cs="Times New Roman"/>
          <w:sz w:val="24"/>
          <w:szCs w:val="24"/>
        </w:rPr>
        <w:t xml:space="preserve">-ésima unidades </w:t>
      </w:r>
      <w:r w:rsidRPr="00E04A8F">
        <w:rPr>
          <w:rFonts w:ascii="Times New Roman" w:hAnsi="Times New Roman" w:cs="Times New Roman"/>
          <w:i/>
          <w:sz w:val="24"/>
          <w:szCs w:val="24"/>
        </w:rPr>
        <w:t>cross-section</w:t>
      </w:r>
      <w:r w:rsidRPr="00E04A8F">
        <w:rPr>
          <w:rFonts w:ascii="Times New Roman" w:hAnsi="Times New Roman" w:cs="Times New Roman"/>
          <w:sz w:val="24"/>
          <w:szCs w:val="24"/>
        </w:rPr>
        <w:t xml:space="preserve">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N,T</m:t>
                </m:r>
              </m:sub>
              <m:sup>
                <m:r>
                  <w:rPr>
                    <w:rFonts w:ascii="Cambria Math" w:hAnsi="Cambria Math" w:cs="Times New Roman"/>
                    <w:sz w:val="24"/>
                    <w:szCs w:val="24"/>
                  </w:rPr>
                  <m:t>HNC</m:t>
                </m:r>
              </m:sup>
            </m:sSubSup>
          </m:e>
        </m:d>
      </m:oMath>
      <w:r w:rsidRPr="00E04A8F">
        <w:rPr>
          <w:rFonts w:ascii="Times New Roman" w:hAnsi="Times New Roman" w:cs="Times New Roman"/>
          <w:sz w:val="24"/>
          <w:szCs w:val="24"/>
        </w:rPr>
        <w:t xml:space="preserve">; (ii) a correspondente estatística padronizada em momentos assintóticos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N,T</m:t>
                </m:r>
              </m:sub>
              <m:sup>
                <m:r>
                  <w:rPr>
                    <w:rFonts w:ascii="Cambria Math" w:hAnsi="Cambria Math" w:cs="Times New Roman"/>
                    <w:sz w:val="24"/>
                    <w:szCs w:val="24"/>
                  </w:rPr>
                  <m:t>HNC</m:t>
                </m:r>
              </m:sup>
            </m:sSubSup>
          </m:e>
        </m:d>
      </m:oMath>
      <w:r w:rsidR="000E3A43">
        <w:rPr>
          <w:rFonts w:ascii="Times New Roman" w:eastAsiaTheme="minorEastAsia" w:hAnsi="Times New Roman" w:cs="Times New Roman"/>
          <w:sz w:val="24"/>
          <w:szCs w:val="24"/>
        </w:rPr>
        <w:t xml:space="preserve"> </w:t>
      </w:r>
      <w:r w:rsidR="000E3A43">
        <w:rPr>
          <w:rFonts w:ascii="Times New Roman" w:hAnsi="Times New Roman" w:cs="Times New Roman"/>
          <w:sz w:val="24"/>
          <w:szCs w:val="24"/>
        </w:rPr>
        <w:t>e</w:t>
      </w:r>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iii</w:t>
      </w:r>
      <w:proofErr w:type="spellEnd"/>
      <w:r w:rsidRPr="00E04A8F">
        <w:rPr>
          <w:rFonts w:ascii="Times New Roman" w:hAnsi="Times New Roman" w:cs="Times New Roman"/>
          <w:sz w:val="24"/>
          <w:szCs w:val="24"/>
        </w:rPr>
        <w:t xml:space="preserve">) uma estatística padronizada aproximada semi-assintótica capaz de acomodar os problemas de pequenas amostras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b>
                <m:r>
                  <w:rPr>
                    <w:rFonts w:ascii="Cambria Math" w:hAnsi="Cambria Math" w:cs="Times New Roman"/>
                    <w:sz w:val="24"/>
                    <w:szCs w:val="24"/>
                  </w:rPr>
                  <m:t>N</m:t>
                </m:r>
              </m:sub>
              <m:sup>
                <m:r>
                  <w:rPr>
                    <w:rFonts w:ascii="Cambria Math" w:hAnsi="Cambria Math" w:cs="Times New Roman"/>
                    <w:sz w:val="24"/>
                    <w:szCs w:val="24"/>
                  </w:rPr>
                  <m:t>HNC</m:t>
                </m:r>
              </m:sup>
            </m:sSubSup>
          </m:e>
        </m:d>
      </m:oMath>
      <w:r w:rsidRPr="00E04A8F">
        <w:rPr>
          <w:rFonts w:ascii="Times New Roman" w:hAnsi="Times New Roman" w:cs="Times New Roman"/>
          <w:sz w:val="24"/>
          <w:szCs w:val="24"/>
        </w:rPr>
        <w:t>.</w:t>
      </w:r>
    </w:p>
    <w:p w14:paraId="2ED4A0F5" w14:textId="77777777" w:rsidR="002E597F" w:rsidRPr="00767959" w:rsidRDefault="00EF6308" w:rsidP="00767959">
      <w:pPr>
        <w:widowControl w:val="0"/>
        <w:spacing w:after="0" w:line="240" w:lineRule="auto"/>
        <w:contextualSpacing/>
        <w:jc w:val="both"/>
        <w:rPr>
          <w:rFonts w:ascii="Times New Roman" w:hAnsi="Times New Roman" w:cs="Times New Roman"/>
          <w:b/>
          <w:sz w:val="24"/>
          <w:szCs w:val="24"/>
        </w:rPr>
      </w:pPr>
      <w:bookmarkStart w:id="2" w:name="_Toc512000813"/>
      <w:r>
        <w:rPr>
          <w:rFonts w:ascii="Times New Roman" w:hAnsi="Times New Roman" w:cs="Times New Roman"/>
          <w:b/>
          <w:sz w:val="24"/>
          <w:szCs w:val="24"/>
        </w:rPr>
        <w:lastRenderedPageBreak/>
        <w:t>4</w:t>
      </w:r>
      <w:r w:rsidR="00767959">
        <w:rPr>
          <w:rFonts w:ascii="Times New Roman" w:hAnsi="Times New Roman" w:cs="Times New Roman"/>
          <w:b/>
          <w:sz w:val="24"/>
          <w:szCs w:val="24"/>
        </w:rPr>
        <w:t xml:space="preserve">. </w:t>
      </w:r>
      <w:r w:rsidR="002E597F" w:rsidRPr="00767959">
        <w:rPr>
          <w:rFonts w:ascii="Times New Roman" w:hAnsi="Times New Roman" w:cs="Times New Roman"/>
          <w:b/>
          <w:sz w:val="24"/>
          <w:szCs w:val="24"/>
        </w:rPr>
        <w:t>Base de Dados e Tratamento das Variáveis</w:t>
      </w:r>
      <w:bookmarkEnd w:id="2"/>
    </w:p>
    <w:p w14:paraId="2E2F902D" w14:textId="77777777" w:rsidR="002E597F" w:rsidRPr="00E04A8F" w:rsidRDefault="002E597F" w:rsidP="00914D9C">
      <w:pPr>
        <w:spacing w:after="0" w:line="240" w:lineRule="auto"/>
        <w:contextualSpacing/>
        <w:jc w:val="both"/>
        <w:rPr>
          <w:rFonts w:ascii="Times New Roman" w:hAnsi="Times New Roman" w:cs="Times New Roman"/>
          <w:sz w:val="24"/>
          <w:szCs w:val="24"/>
        </w:rPr>
      </w:pPr>
    </w:p>
    <w:p w14:paraId="71BAD886" w14:textId="33581303" w:rsidR="00AE50AC" w:rsidRPr="00E04A8F" w:rsidRDefault="00AE50AC" w:rsidP="00914D9C">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Neste estudo, utiliza-se uma base de dados em painel balanceado em termos anuais</w:t>
      </w:r>
      <w:r w:rsidR="000E3A43">
        <w:rPr>
          <w:rFonts w:ascii="Times New Roman" w:hAnsi="Times New Roman" w:cs="Times New Roman"/>
          <w:sz w:val="24"/>
          <w:szCs w:val="24"/>
        </w:rPr>
        <w:t>,</w:t>
      </w:r>
      <w:r w:rsidRPr="00E04A8F">
        <w:rPr>
          <w:rFonts w:ascii="Times New Roman" w:hAnsi="Times New Roman" w:cs="Times New Roman"/>
          <w:sz w:val="24"/>
          <w:szCs w:val="24"/>
        </w:rPr>
        <w:t xml:space="preserve"> contendo variáveis no nível estadual, </w:t>
      </w:r>
      <w:r w:rsidR="0040461A">
        <w:rPr>
          <w:rFonts w:ascii="Times New Roman" w:hAnsi="Times New Roman" w:cs="Times New Roman"/>
          <w:sz w:val="24"/>
          <w:szCs w:val="24"/>
        </w:rPr>
        <w:t>em que</w:t>
      </w:r>
      <w:r w:rsidR="0040461A" w:rsidRPr="00E04A8F">
        <w:rPr>
          <w:rFonts w:ascii="Times New Roman" w:hAnsi="Times New Roman" w:cs="Times New Roman"/>
          <w:sz w:val="24"/>
          <w:szCs w:val="24"/>
        </w:rPr>
        <w:t xml:space="preserve"> </w:t>
      </w:r>
      <w:r w:rsidRPr="00E04A8F">
        <w:rPr>
          <w:rFonts w:ascii="Times New Roman" w:hAnsi="Times New Roman" w:cs="Times New Roman"/>
          <w:sz w:val="24"/>
          <w:szCs w:val="24"/>
        </w:rPr>
        <w:t xml:space="preserve">para todos os períodos de tempo </w:t>
      </w:r>
      <w:r w:rsidRPr="00E04A8F">
        <w:rPr>
          <w:rFonts w:ascii="Times New Roman" w:hAnsi="Times New Roman" w:cs="Times New Roman"/>
          <w:i/>
          <w:sz w:val="24"/>
          <w:szCs w:val="24"/>
        </w:rPr>
        <w:t xml:space="preserve">t </w:t>
      </w:r>
      <w:r w:rsidRPr="00E04A8F">
        <w:rPr>
          <w:rFonts w:ascii="Times New Roman" w:hAnsi="Times New Roman" w:cs="Times New Roman"/>
          <w:sz w:val="24"/>
          <w:szCs w:val="24"/>
        </w:rPr>
        <w:t xml:space="preserve">(anos), encontram-se disponíveis todas as informações relativas às </w:t>
      </w:r>
      <w:r w:rsidRPr="00E04A8F">
        <w:rPr>
          <w:rFonts w:ascii="Times New Roman" w:hAnsi="Times New Roman" w:cs="Times New Roman"/>
          <w:i/>
          <w:sz w:val="24"/>
          <w:szCs w:val="24"/>
        </w:rPr>
        <w:t>i-</w:t>
      </w:r>
      <w:r w:rsidRPr="00E04A8F">
        <w:rPr>
          <w:rFonts w:ascii="Times New Roman" w:hAnsi="Times New Roman" w:cs="Times New Roman"/>
          <w:sz w:val="24"/>
          <w:szCs w:val="24"/>
        </w:rPr>
        <w:t>ésima unidade de corte transvers</w:t>
      </w:r>
      <w:r w:rsidR="0040461A">
        <w:rPr>
          <w:rFonts w:ascii="Times New Roman" w:hAnsi="Times New Roman" w:cs="Times New Roman"/>
          <w:sz w:val="24"/>
          <w:szCs w:val="24"/>
        </w:rPr>
        <w:t>al</w:t>
      </w:r>
      <w:r w:rsidRPr="00E04A8F">
        <w:rPr>
          <w:rFonts w:ascii="Times New Roman" w:hAnsi="Times New Roman" w:cs="Times New Roman"/>
          <w:sz w:val="24"/>
          <w:szCs w:val="24"/>
        </w:rPr>
        <w:t xml:space="preserve"> (Estados), tal que o número de observações será </w:t>
      </w:r>
      <m:oMath>
        <m:r>
          <w:rPr>
            <w:rFonts w:ascii="Cambria Math" w:hAnsi="Cambria Math" w:cs="Times New Roman"/>
            <w:sz w:val="24"/>
            <w:szCs w:val="24"/>
          </w:rPr>
          <m:t>t×i</m:t>
        </m:r>
      </m:oMath>
      <w:r w:rsidRPr="00E04A8F">
        <w:rPr>
          <w:rFonts w:ascii="Times New Roman" w:hAnsi="Times New Roman" w:cs="Times New Roman"/>
          <w:sz w:val="24"/>
          <w:szCs w:val="24"/>
        </w:rPr>
        <w:t>.</w:t>
      </w:r>
    </w:p>
    <w:p w14:paraId="28118624" w14:textId="77777777" w:rsidR="00AE50AC" w:rsidRDefault="00AE50AC" w:rsidP="00914D9C">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A variável PIB será um número índice do PIB estadual a preços básicos de 1997 a 2013, com base em 1995, obtido junto ao Instituto Brasileiro de Geografia e Estatística (IBGE)</w:t>
      </w:r>
      <w:r w:rsidRPr="00E04A8F">
        <w:rPr>
          <w:rStyle w:val="Refdenotaderodap"/>
          <w:rFonts w:ascii="Times New Roman" w:hAnsi="Times New Roman" w:cs="Times New Roman"/>
          <w:sz w:val="24"/>
          <w:szCs w:val="24"/>
        </w:rPr>
        <w:footnoteReference w:id="5"/>
      </w:r>
      <w:r w:rsidRPr="00E04A8F">
        <w:rPr>
          <w:rFonts w:ascii="Times New Roman" w:hAnsi="Times New Roman" w:cs="Times New Roman"/>
          <w:sz w:val="24"/>
          <w:szCs w:val="24"/>
        </w:rPr>
        <w:t xml:space="preserve">. </w:t>
      </w:r>
    </w:p>
    <w:p w14:paraId="4353D77D" w14:textId="3CB8C04A" w:rsidR="00AE50AC" w:rsidRDefault="0090351D" w:rsidP="00914D9C">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Como </w:t>
      </w:r>
      <w:r w:rsidRPr="0090351D">
        <w:rPr>
          <w:rFonts w:ascii="Times New Roman" w:hAnsi="Times New Roman" w:cs="Times New Roman"/>
          <w:i/>
          <w:sz w:val="24"/>
          <w:szCs w:val="24"/>
        </w:rPr>
        <w:t>proxy</w:t>
      </w:r>
      <w:r>
        <w:rPr>
          <w:rFonts w:ascii="Times New Roman" w:hAnsi="Times New Roman" w:cs="Times New Roman"/>
          <w:sz w:val="24"/>
          <w:szCs w:val="24"/>
        </w:rPr>
        <w:t xml:space="preserve"> para alíquota tributária do ICMS, utilizou-se </w:t>
      </w:r>
      <w:r w:rsidR="002E3271">
        <w:rPr>
          <w:rFonts w:ascii="Times New Roman" w:hAnsi="Times New Roman" w:cs="Times New Roman"/>
          <w:sz w:val="24"/>
          <w:szCs w:val="24"/>
        </w:rPr>
        <w:t>a</w:t>
      </w:r>
      <w:r w:rsidR="00AE50AC" w:rsidRPr="00E04A8F">
        <w:rPr>
          <w:rFonts w:ascii="Times New Roman" w:hAnsi="Times New Roman" w:cs="Times New Roman"/>
          <w:sz w:val="24"/>
          <w:szCs w:val="24"/>
        </w:rPr>
        <w:t xml:space="preserve"> alíquota tributária efetiva média macroeconômica sobre o consumo</w:t>
      </w:r>
      <w:r w:rsidR="0040461A">
        <w:rPr>
          <w:rFonts w:ascii="Times New Roman" w:hAnsi="Times New Roman" w:cs="Times New Roman"/>
          <w:sz w:val="24"/>
          <w:szCs w:val="24"/>
        </w:rPr>
        <w:t>,</w:t>
      </w:r>
      <w:r w:rsidR="00AE50AC" w:rsidRPr="00E04A8F">
        <w:rPr>
          <w:rFonts w:ascii="Times New Roman" w:hAnsi="Times New Roman" w:cs="Times New Roman"/>
          <w:sz w:val="24"/>
          <w:szCs w:val="24"/>
        </w:rPr>
        <w:t xml:space="preserve"> obtida a partir da contribuição de Gadelha </w:t>
      </w:r>
      <w:r w:rsidR="00AE50AC" w:rsidRPr="00E04A8F">
        <w:rPr>
          <w:rFonts w:ascii="Times New Roman" w:hAnsi="Times New Roman" w:cs="Times New Roman"/>
          <w:i/>
          <w:sz w:val="24"/>
          <w:szCs w:val="24"/>
        </w:rPr>
        <w:t>et al.</w:t>
      </w:r>
      <w:r w:rsidR="00AE50AC" w:rsidRPr="00E04A8F">
        <w:rPr>
          <w:rFonts w:ascii="Times New Roman" w:hAnsi="Times New Roman" w:cs="Times New Roman"/>
          <w:sz w:val="24"/>
          <w:szCs w:val="24"/>
        </w:rPr>
        <w:t xml:space="preserve"> (2017). Tomando-se como referência a metodologia utilizada por Mendoza, </w:t>
      </w:r>
      <w:proofErr w:type="spellStart"/>
      <w:r w:rsidR="00AE50AC" w:rsidRPr="00E04A8F">
        <w:rPr>
          <w:rFonts w:ascii="Times New Roman" w:hAnsi="Times New Roman" w:cs="Times New Roman"/>
          <w:sz w:val="24"/>
          <w:szCs w:val="24"/>
        </w:rPr>
        <w:t>Razin</w:t>
      </w:r>
      <w:proofErr w:type="spellEnd"/>
      <w:r w:rsidR="00AE50AC" w:rsidRPr="00E04A8F">
        <w:rPr>
          <w:rFonts w:ascii="Times New Roman" w:hAnsi="Times New Roman" w:cs="Times New Roman"/>
          <w:sz w:val="24"/>
          <w:szCs w:val="24"/>
        </w:rPr>
        <w:t xml:space="preserve"> e Tesar (1994), Gadelha </w:t>
      </w:r>
      <w:r w:rsidR="00AE50AC" w:rsidRPr="00E04A8F">
        <w:rPr>
          <w:rFonts w:ascii="Times New Roman" w:hAnsi="Times New Roman" w:cs="Times New Roman"/>
          <w:i/>
          <w:sz w:val="24"/>
          <w:szCs w:val="24"/>
        </w:rPr>
        <w:t>et al.</w:t>
      </w:r>
      <w:r w:rsidR="00AE50AC" w:rsidRPr="00E04A8F">
        <w:rPr>
          <w:rFonts w:ascii="Times New Roman" w:hAnsi="Times New Roman" w:cs="Times New Roman"/>
          <w:sz w:val="24"/>
          <w:szCs w:val="24"/>
        </w:rPr>
        <w:t xml:space="preserve"> (2017) calcularam alíquotas tributárias efetivas médias macroeconômicas que incidem sobre o consumo, a renda do trabalho e a renda do capital, utilizando-se dados de arrecadação tributária e das contas nacionais para a economia brasileira no período de 1997 a 2013. De maneira breve, a metodologia de Mendoza, </w:t>
      </w:r>
      <w:proofErr w:type="spellStart"/>
      <w:r w:rsidR="00AE50AC" w:rsidRPr="00E04A8F">
        <w:rPr>
          <w:rFonts w:ascii="Times New Roman" w:hAnsi="Times New Roman" w:cs="Times New Roman"/>
          <w:sz w:val="24"/>
          <w:szCs w:val="24"/>
        </w:rPr>
        <w:t>Razin</w:t>
      </w:r>
      <w:proofErr w:type="spellEnd"/>
      <w:r w:rsidR="00AE50AC" w:rsidRPr="00E04A8F">
        <w:rPr>
          <w:rFonts w:ascii="Times New Roman" w:hAnsi="Times New Roman" w:cs="Times New Roman"/>
          <w:sz w:val="24"/>
          <w:szCs w:val="24"/>
        </w:rPr>
        <w:t xml:space="preserve"> e Tesar (1994) estima a distorção decorrente da cobrança de um tributo, em um modelo com um agente representativo, por meio do cálculo da diferença observada entre rendas e preços, antes e depois da tributação. Uma das principais vantagens dessa metodologia é a simplicidade, pois utiliza informações disponíveis nas contas nacionais e nas estatísticas de arrecadação tributária. No cálculo da alíquota tributária efetiva média sobre o consumo, Gadelha </w:t>
      </w:r>
      <w:r w:rsidR="00AE50AC" w:rsidRPr="00E04A8F">
        <w:rPr>
          <w:rFonts w:ascii="Times New Roman" w:hAnsi="Times New Roman" w:cs="Times New Roman"/>
          <w:i/>
          <w:sz w:val="24"/>
          <w:szCs w:val="24"/>
        </w:rPr>
        <w:t>et al.</w:t>
      </w:r>
      <w:r w:rsidR="00AE50AC" w:rsidRPr="00E04A8F">
        <w:rPr>
          <w:rFonts w:ascii="Times New Roman" w:hAnsi="Times New Roman" w:cs="Times New Roman"/>
          <w:sz w:val="24"/>
          <w:szCs w:val="24"/>
        </w:rPr>
        <w:t xml:space="preserve"> (2017) consideraram dados de consumo das famílias, consumo do governo (ou gasto governamental), além da receita dos seguintes tributos indiretos: imposto sobre circulação de mercadorias e serviços (ICMS), imposto sobre serviços (ISS), contribuição de intervenção no domínio econômico (CIDE), contribuição para o financiamento da seguridade social (COFINS), imposto sobre produtos industrializados (IPI), impostos sobre as importações (II), além de outras taxas federais, estaduais e municipais. Maiores detalhamentos sobre a construção dessa alíquota tributária deverão ser vistos diretamente no referido estudo.</w:t>
      </w:r>
      <w:r w:rsidR="00330CB2">
        <w:rPr>
          <w:rFonts w:ascii="Times New Roman" w:hAnsi="Times New Roman" w:cs="Times New Roman"/>
          <w:sz w:val="24"/>
          <w:szCs w:val="24"/>
        </w:rPr>
        <w:t xml:space="preserve"> </w:t>
      </w:r>
    </w:p>
    <w:p w14:paraId="027EAA09" w14:textId="77777777" w:rsidR="00232DF0" w:rsidRDefault="00232DF0" w:rsidP="00914D9C">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Como as séries de alíquotas tributárias estimadas em </w:t>
      </w:r>
      <w:r w:rsidRPr="00E04A8F">
        <w:rPr>
          <w:rFonts w:ascii="Times New Roman" w:hAnsi="Times New Roman" w:cs="Times New Roman"/>
          <w:sz w:val="24"/>
          <w:szCs w:val="24"/>
        </w:rPr>
        <w:t xml:space="preserve">Gadelha </w:t>
      </w:r>
      <w:r w:rsidRPr="00E04A8F">
        <w:rPr>
          <w:rFonts w:ascii="Times New Roman" w:hAnsi="Times New Roman" w:cs="Times New Roman"/>
          <w:i/>
          <w:sz w:val="24"/>
          <w:szCs w:val="24"/>
        </w:rPr>
        <w:t>et al.</w:t>
      </w:r>
      <w:r w:rsidRPr="00E04A8F">
        <w:rPr>
          <w:rFonts w:ascii="Times New Roman" w:hAnsi="Times New Roman" w:cs="Times New Roman"/>
          <w:sz w:val="24"/>
          <w:szCs w:val="24"/>
        </w:rPr>
        <w:t xml:space="preserve"> (2017)</w:t>
      </w:r>
      <w:r>
        <w:rPr>
          <w:rFonts w:ascii="Times New Roman" w:hAnsi="Times New Roman" w:cs="Times New Roman"/>
          <w:sz w:val="24"/>
          <w:szCs w:val="24"/>
        </w:rPr>
        <w:t xml:space="preserve"> estão na frequência trimestral (ver Apêndice B), para os propósitos do presente estudo calculou-se a média aritmética simples dos quatro trimestres de cada ano a fim de formar uma série histórica anual dessas alíquotas tributárias </w:t>
      </w:r>
      <w:proofErr w:type="spellStart"/>
      <w:r w:rsidRPr="00232DF0">
        <w:rPr>
          <w:rFonts w:ascii="Times New Roman" w:hAnsi="Times New Roman" w:cs="Times New Roman"/>
          <w:i/>
          <w:sz w:val="24"/>
          <w:szCs w:val="24"/>
        </w:rPr>
        <w:t>ex-post</w:t>
      </w:r>
      <w:proofErr w:type="spellEnd"/>
      <w:r>
        <w:rPr>
          <w:rFonts w:ascii="Times New Roman" w:hAnsi="Times New Roman" w:cs="Times New Roman"/>
          <w:sz w:val="24"/>
          <w:szCs w:val="24"/>
        </w:rPr>
        <w:t>.</w:t>
      </w:r>
      <w:r w:rsidR="00330CB2">
        <w:rPr>
          <w:rFonts w:ascii="Times New Roman" w:hAnsi="Times New Roman" w:cs="Times New Roman"/>
          <w:sz w:val="24"/>
          <w:szCs w:val="24"/>
        </w:rPr>
        <w:t xml:space="preserve"> Entretanto, o uso dessas alíquotas tributárias </w:t>
      </w:r>
      <w:proofErr w:type="spellStart"/>
      <w:r w:rsidR="00EC3E35" w:rsidRPr="00EC3E35">
        <w:rPr>
          <w:rFonts w:ascii="Times New Roman" w:hAnsi="Times New Roman" w:cs="Times New Roman"/>
          <w:i/>
          <w:sz w:val="24"/>
          <w:szCs w:val="24"/>
        </w:rPr>
        <w:t>ex-post</w:t>
      </w:r>
      <w:proofErr w:type="spellEnd"/>
      <w:r w:rsidR="00EC3E35">
        <w:rPr>
          <w:rFonts w:ascii="Times New Roman" w:hAnsi="Times New Roman" w:cs="Times New Roman"/>
          <w:sz w:val="24"/>
          <w:szCs w:val="24"/>
        </w:rPr>
        <w:t xml:space="preserve"> </w:t>
      </w:r>
      <w:r w:rsidR="00330CB2">
        <w:rPr>
          <w:rFonts w:ascii="Times New Roman" w:hAnsi="Times New Roman" w:cs="Times New Roman"/>
          <w:sz w:val="24"/>
          <w:szCs w:val="24"/>
        </w:rPr>
        <w:t xml:space="preserve">resulta em algumas limitações nos resultados a serem obtidos no presente estudo. </w:t>
      </w:r>
      <w:r w:rsidR="0090351D">
        <w:rPr>
          <w:rFonts w:ascii="Times New Roman" w:hAnsi="Times New Roman" w:cs="Times New Roman"/>
          <w:sz w:val="24"/>
          <w:szCs w:val="24"/>
        </w:rPr>
        <w:t xml:space="preserve">Primeiro, a alíquota tributária efetiva média sobre o consumo mede o quanto o governo efetivamente recolheu em tributos em relação à respectiva base tributária, </w:t>
      </w:r>
      <w:r w:rsidR="00C671E9">
        <w:rPr>
          <w:rFonts w:ascii="Times New Roman" w:hAnsi="Times New Roman" w:cs="Times New Roman"/>
          <w:sz w:val="24"/>
          <w:szCs w:val="24"/>
        </w:rPr>
        <w:t>mas</w:t>
      </w:r>
      <w:r w:rsidR="0090351D">
        <w:rPr>
          <w:rFonts w:ascii="Times New Roman" w:hAnsi="Times New Roman" w:cs="Times New Roman"/>
          <w:sz w:val="24"/>
          <w:szCs w:val="24"/>
        </w:rPr>
        <w:t xml:space="preserve"> não quais foram as alíquotas nominalmente cobradas em tributos (ou seja, alíquotas tributárias </w:t>
      </w:r>
      <w:proofErr w:type="spellStart"/>
      <w:r w:rsidR="0090351D" w:rsidRPr="0090351D">
        <w:rPr>
          <w:rFonts w:ascii="Times New Roman" w:hAnsi="Times New Roman" w:cs="Times New Roman"/>
          <w:i/>
          <w:sz w:val="24"/>
          <w:szCs w:val="24"/>
        </w:rPr>
        <w:t>ex-ante</w:t>
      </w:r>
      <w:proofErr w:type="spellEnd"/>
      <w:r w:rsidR="0090351D">
        <w:rPr>
          <w:rFonts w:ascii="Times New Roman" w:hAnsi="Times New Roman" w:cs="Times New Roman"/>
          <w:sz w:val="24"/>
          <w:szCs w:val="24"/>
        </w:rPr>
        <w:t>). Segundo, devido à dificuldade de se obter séries históricas de alíquotas tributárias de ICMS para cada estado da Federação, nesse estudo assume-se uma hipótese bastante restritiva de que existe apenas uma única alíquota média sobre o consumo para todos os estados.</w:t>
      </w:r>
      <w:r w:rsidR="00EC3E35">
        <w:rPr>
          <w:rFonts w:ascii="Times New Roman" w:hAnsi="Times New Roman" w:cs="Times New Roman"/>
          <w:sz w:val="24"/>
          <w:szCs w:val="24"/>
        </w:rPr>
        <w:t xml:space="preserve"> Terceiro, como o PIB inclui em seu cálculo a arrecadação do ICMS, os coeficientes a serem estimados poderão ser afetados pela endogeneidade devido à simultaneidade existente entre essas duas variáveis. Qualquer estimação econométrica que desconsidere a endogeneidade estimará coeficientes viesados.</w:t>
      </w:r>
    </w:p>
    <w:p w14:paraId="504DC3A8" w14:textId="77777777" w:rsidR="00AE50AC" w:rsidRPr="00E04A8F" w:rsidRDefault="00AE50AC" w:rsidP="00914D9C">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A arrecadação de ICMS foi deflacionada pelo IPCA a preços de 1995. A fonte dos dados é o Programa de Ajuste Fiscal (PAF), disponível no site do Tesouro Nacional</w:t>
      </w:r>
      <w:r w:rsidRPr="00E04A8F">
        <w:rPr>
          <w:rStyle w:val="Refdenotaderodap"/>
          <w:rFonts w:ascii="Times New Roman" w:hAnsi="Times New Roman" w:cs="Times New Roman"/>
          <w:color w:val="000000" w:themeColor="text1"/>
          <w:sz w:val="24"/>
          <w:szCs w:val="24"/>
        </w:rPr>
        <w:footnoteReference w:id="6"/>
      </w:r>
      <w:r w:rsidRPr="00E04A8F">
        <w:rPr>
          <w:rFonts w:ascii="Times New Roman" w:hAnsi="Times New Roman" w:cs="Times New Roman"/>
          <w:color w:val="000000" w:themeColor="text1"/>
          <w:sz w:val="24"/>
          <w:szCs w:val="24"/>
        </w:rPr>
        <w:t>.</w:t>
      </w:r>
    </w:p>
    <w:p w14:paraId="5257DA33" w14:textId="77777777" w:rsidR="001B663C" w:rsidRDefault="00AE50AC" w:rsidP="00914D9C">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O </w:t>
      </w:r>
      <w:r w:rsidR="001B663C" w:rsidRPr="00E04A8F">
        <w:rPr>
          <w:rFonts w:ascii="Times New Roman" w:hAnsi="Times New Roman" w:cs="Times New Roman"/>
          <w:sz w:val="24"/>
          <w:szCs w:val="24"/>
        </w:rPr>
        <w:t>período</w:t>
      </w:r>
      <w:r w:rsidRPr="00E04A8F">
        <w:rPr>
          <w:rFonts w:ascii="Times New Roman" w:hAnsi="Times New Roman" w:cs="Times New Roman"/>
          <w:sz w:val="24"/>
          <w:szCs w:val="24"/>
        </w:rPr>
        <w:t xml:space="preserve"> analisando nesta base de dados em painel compreende os anos 1997 a 2013, devido aos dados disponibilizados para a alíquota constantes em Gadelha </w:t>
      </w:r>
      <w:r w:rsidRPr="00E04A8F">
        <w:rPr>
          <w:rFonts w:ascii="Times New Roman" w:hAnsi="Times New Roman" w:cs="Times New Roman"/>
          <w:i/>
          <w:sz w:val="24"/>
          <w:szCs w:val="24"/>
        </w:rPr>
        <w:t>et al.,</w:t>
      </w:r>
      <w:r w:rsidRPr="00E04A8F">
        <w:rPr>
          <w:rFonts w:ascii="Times New Roman" w:hAnsi="Times New Roman" w:cs="Times New Roman"/>
          <w:sz w:val="24"/>
          <w:szCs w:val="24"/>
        </w:rPr>
        <w:t xml:space="preserve"> (2017</w:t>
      </w:r>
      <w:r w:rsidRPr="00C671E9">
        <w:rPr>
          <w:rFonts w:ascii="Times New Roman" w:hAnsi="Times New Roman" w:cs="Times New Roman"/>
          <w:sz w:val="24"/>
          <w:szCs w:val="24"/>
        </w:rPr>
        <w:t>).</w:t>
      </w:r>
      <w:r w:rsidR="001B663C" w:rsidRPr="00C671E9">
        <w:rPr>
          <w:rFonts w:ascii="Times New Roman" w:hAnsi="Times New Roman" w:cs="Times New Roman"/>
          <w:sz w:val="24"/>
          <w:szCs w:val="24"/>
        </w:rPr>
        <w:t xml:space="preserve"> Destaca-se que, apesar da óbvia importância da alíquota tributária na determinação da arrecadação</w:t>
      </w:r>
      <w:r w:rsidR="00C671E9" w:rsidRPr="00C671E9">
        <w:rPr>
          <w:rFonts w:ascii="Times New Roman" w:hAnsi="Times New Roman" w:cs="Times New Roman"/>
          <w:sz w:val="24"/>
          <w:szCs w:val="24"/>
        </w:rPr>
        <w:t xml:space="preserve"> do ICMS</w:t>
      </w:r>
      <w:r w:rsidR="001B663C" w:rsidRPr="00C671E9">
        <w:rPr>
          <w:rFonts w:ascii="Times New Roman" w:hAnsi="Times New Roman" w:cs="Times New Roman"/>
          <w:sz w:val="24"/>
          <w:szCs w:val="24"/>
        </w:rPr>
        <w:t>, a maioria dos estudos com este objetivo</w:t>
      </w:r>
      <w:r w:rsidR="00C671E9" w:rsidRPr="00C671E9">
        <w:rPr>
          <w:rFonts w:ascii="Times New Roman" w:hAnsi="Times New Roman" w:cs="Times New Roman"/>
          <w:sz w:val="24"/>
          <w:szCs w:val="24"/>
        </w:rPr>
        <w:t xml:space="preserve"> no Brasil</w:t>
      </w:r>
      <w:r w:rsidR="001B663C" w:rsidRPr="00C671E9">
        <w:rPr>
          <w:rFonts w:ascii="Times New Roman" w:hAnsi="Times New Roman" w:cs="Times New Roman"/>
          <w:sz w:val="24"/>
          <w:szCs w:val="24"/>
        </w:rPr>
        <w:t xml:space="preserve"> ignora esta variável, principalmente, por não haver disponível banco de dados com as alíquotas praticadas pelos estados brasileiros, somando se a isso, ainda, a elevada complexidade da legislação tributária, com diversos regimes de tributação, diversas alíquotas e diversos produtos. Dessa forma, o trabalho de Gadelha </w:t>
      </w:r>
      <w:r w:rsidR="001B663C" w:rsidRPr="00C671E9">
        <w:rPr>
          <w:rFonts w:ascii="Times New Roman" w:hAnsi="Times New Roman" w:cs="Times New Roman"/>
          <w:i/>
          <w:sz w:val="24"/>
          <w:szCs w:val="24"/>
        </w:rPr>
        <w:t>et al.,</w:t>
      </w:r>
      <w:r w:rsidR="001B663C" w:rsidRPr="00C671E9">
        <w:rPr>
          <w:rFonts w:ascii="Times New Roman" w:hAnsi="Times New Roman" w:cs="Times New Roman"/>
          <w:sz w:val="24"/>
          <w:szCs w:val="24"/>
        </w:rPr>
        <w:t xml:space="preserve"> (2017) é um marco, ao possibilitar a inclusão, mesmo que não perfeita, </w:t>
      </w:r>
      <w:r w:rsidR="00C671E9" w:rsidRPr="00C671E9">
        <w:rPr>
          <w:rFonts w:ascii="Times New Roman" w:hAnsi="Times New Roman" w:cs="Times New Roman"/>
          <w:sz w:val="24"/>
          <w:szCs w:val="24"/>
        </w:rPr>
        <w:t xml:space="preserve">de uma </w:t>
      </w:r>
      <w:r w:rsidR="00C671E9" w:rsidRPr="00C671E9">
        <w:rPr>
          <w:rFonts w:ascii="Times New Roman" w:hAnsi="Times New Roman" w:cs="Times New Roman"/>
          <w:i/>
          <w:sz w:val="24"/>
          <w:szCs w:val="24"/>
        </w:rPr>
        <w:t>proxy</w:t>
      </w:r>
      <w:r w:rsidR="00C671E9" w:rsidRPr="00C671E9">
        <w:rPr>
          <w:rFonts w:ascii="Times New Roman" w:hAnsi="Times New Roman" w:cs="Times New Roman"/>
          <w:sz w:val="24"/>
          <w:szCs w:val="24"/>
        </w:rPr>
        <w:t xml:space="preserve"> </w:t>
      </w:r>
      <w:r w:rsidR="001B663C" w:rsidRPr="00C671E9">
        <w:rPr>
          <w:rFonts w:ascii="Times New Roman" w:hAnsi="Times New Roman" w:cs="Times New Roman"/>
          <w:sz w:val="24"/>
          <w:szCs w:val="24"/>
        </w:rPr>
        <w:t>dessa variável na equação estimada, reduzindo assim, o viés econométrico por omissão de variável relevante.</w:t>
      </w:r>
    </w:p>
    <w:p w14:paraId="0F5AC307" w14:textId="77777777" w:rsidR="00AE50AC" w:rsidRPr="00E04A8F" w:rsidRDefault="00AE50AC" w:rsidP="00914D9C">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lastRenderedPageBreak/>
        <w:t>Ambas as variáveis são convertidas na forma de logaritmos, de modo que os coeficientes estimados possam ser considerados como elasticidades.</w:t>
      </w:r>
    </w:p>
    <w:p w14:paraId="27F8979F" w14:textId="77777777" w:rsidR="00AE50AC" w:rsidRPr="00E04A8F" w:rsidRDefault="00AE50AC" w:rsidP="00914D9C">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color w:val="000000" w:themeColor="text1"/>
          <w:sz w:val="24"/>
          <w:szCs w:val="24"/>
        </w:rPr>
        <w:t xml:space="preserve">A Tabela 2 a seguir contém o resumo da análise de estatística descritiva dos dados. </w:t>
      </w:r>
      <w:r w:rsidRPr="00E04A8F">
        <w:rPr>
          <w:rFonts w:ascii="Times New Roman" w:hAnsi="Times New Roman" w:cs="Times New Roman"/>
          <w:sz w:val="24"/>
          <w:szCs w:val="24"/>
        </w:rPr>
        <w:t>A alíquota tributária apresenta uma média aritmética simples de 1,52 ao longo do período analisado. Essa variável apresenta um baixo desvio-padrão em comparação com sua média, indicando uma baixa variabilidade. O coeficiente de assimetria negativo</w:t>
      </w:r>
      <w:r w:rsidRPr="00E04A8F">
        <w:rPr>
          <w:rStyle w:val="Refdenotaderodap"/>
          <w:rFonts w:ascii="Times New Roman" w:hAnsi="Times New Roman" w:cs="Times New Roman"/>
          <w:sz w:val="24"/>
          <w:szCs w:val="24"/>
        </w:rPr>
        <w:footnoteReference w:id="7"/>
      </w:r>
      <w:r w:rsidRPr="00E04A8F">
        <w:rPr>
          <w:rFonts w:ascii="Times New Roman" w:hAnsi="Times New Roman" w:cs="Times New Roman"/>
          <w:sz w:val="24"/>
          <w:szCs w:val="24"/>
        </w:rPr>
        <w:t xml:space="preserve"> indica que a distribuição de frequência dos dados é assimétrica negativa (ou distribuição com cauda à esquerda). Já o coeficiente de momento de curtose informa que a distribuição dos dados é leptocúrtica</w:t>
      </w:r>
      <w:r w:rsidRPr="00E04A8F">
        <w:rPr>
          <w:rStyle w:val="Refdenotaderodap"/>
          <w:rFonts w:ascii="Times New Roman" w:hAnsi="Times New Roman" w:cs="Times New Roman"/>
          <w:sz w:val="24"/>
          <w:szCs w:val="24"/>
        </w:rPr>
        <w:footnoteReference w:id="8"/>
      </w:r>
      <w:r w:rsidRPr="00E04A8F">
        <w:rPr>
          <w:rFonts w:ascii="Times New Roman" w:hAnsi="Times New Roman" w:cs="Times New Roman"/>
          <w:sz w:val="24"/>
          <w:szCs w:val="24"/>
        </w:rPr>
        <w:t>. Por fim, o resultado do Teste de Jarque-Bera rejeita a hipótese nula de normalidade na distribuição dos dados, ao nível de 1% de significância estatística.</w:t>
      </w:r>
    </w:p>
    <w:p w14:paraId="06DD6B75"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ab/>
        <w:t>Quanto ao ICMS, a média aritmética simples é de 7,10 e desvio-padrão de 1,34, mostrando uma baixa variabilidade dessa variável. Constata-se evidências de que a distribuição dos dados é assimétrica negativa (ou cauda à esquerda). Se, por um lado, o resultado do coeficiente de momento de curtose indica uma forma platicúrtica da distribuição dos dados, por outro lado, o Teste de Jarque-Bera não rejeita a hipótese de normalidade dos dados analisados.</w:t>
      </w:r>
    </w:p>
    <w:p w14:paraId="77701FEC" w14:textId="77777777" w:rsidR="00E742B9" w:rsidRDefault="00AE50AC" w:rsidP="00173CED">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ab/>
        <w:t xml:space="preserve">Em relação à alíquota tributária efetiva média sobre a renda do capital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d>
      </m:oMath>
      <w:r w:rsidRPr="00E04A8F">
        <w:rPr>
          <w:rFonts w:ascii="Times New Roman" w:hAnsi="Times New Roman" w:cs="Times New Roman"/>
          <w:sz w:val="24"/>
          <w:szCs w:val="24"/>
        </w:rPr>
        <w:t xml:space="preserve">, a mediana é, marginalmente, superior à média aritmética simples. E como o coeficiente de assimetria é negativo, tem-se evidências de que a distribuição dos dados é assimétrica negativa. Embora o coeficiente de momento de curtose sugira uma distribuição platicúrtica, o teste de Jarque-Bera não rejeita a hipótese de normalidade dos dados. </w:t>
      </w:r>
    </w:p>
    <w:p w14:paraId="23859852" w14:textId="77777777" w:rsidR="00EF6308" w:rsidRPr="00E04A8F" w:rsidRDefault="00EF6308" w:rsidP="00EF6308">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No que diz respeito ao PIB, os valores da média e da mediana se diferenciam pouco. O baixo valor do desvio-padrão indica baixa dispersão dos dados. Mas o valor positivo do coeficiente de assimetria sugere indícios de uma distribuição assimétrica positiva dos dados analisados. Por sua vez, o coeficiente de momento de curtose sugere uma distribuição platicúrtica. Por fim, o Teste de Jarque-Bera rejeita a hipótese de normalidade dos dados. </w:t>
      </w:r>
    </w:p>
    <w:p w14:paraId="573157BB" w14:textId="77777777" w:rsidR="00AE50AC" w:rsidRPr="00E04A8F" w:rsidRDefault="00AE50AC" w:rsidP="00914D9C">
      <w:pPr>
        <w:spacing w:after="0" w:line="240" w:lineRule="auto"/>
        <w:ind w:left="709" w:firstLine="709"/>
        <w:contextualSpacing/>
        <w:jc w:val="both"/>
        <w:rPr>
          <w:rFonts w:ascii="Times New Roman" w:hAnsi="Times New Roman" w:cs="Times New Roman"/>
          <w:sz w:val="24"/>
          <w:szCs w:val="24"/>
        </w:rPr>
      </w:pPr>
      <w:r w:rsidRPr="00E04A8F">
        <w:rPr>
          <w:rFonts w:ascii="Times New Roman" w:hAnsi="Times New Roman" w:cs="Times New Roman"/>
          <w:b/>
          <w:sz w:val="24"/>
          <w:szCs w:val="24"/>
        </w:rPr>
        <w:t xml:space="preserve">Tabela 2. </w:t>
      </w:r>
      <w:r w:rsidRPr="00E04A8F">
        <w:rPr>
          <w:rFonts w:ascii="Times New Roman" w:hAnsi="Times New Roman" w:cs="Times New Roman"/>
          <w:sz w:val="24"/>
          <w:szCs w:val="24"/>
        </w:rPr>
        <w:t>Resultados das estatísticas descritivas das variáveis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84"/>
        <w:gridCol w:w="1315"/>
        <w:gridCol w:w="1276"/>
        <w:gridCol w:w="1275"/>
      </w:tblGrid>
      <w:tr w:rsidR="00AE50AC" w:rsidRPr="00E04A8F" w14:paraId="49006DFF" w14:textId="77777777" w:rsidTr="00FB547C">
        <w:trPr>
          <w:trHeight w:val="225"/>
          <w:jc w:val="center"/>
        </w:trPr>
        <w:tc>
          <w:tcPr>
            <w:tcW w:w="3084" w:type="dxa"/>
            <w:vAlign w:val="bottom"/>
          </w:tcPr>
          <w:p w14:paraId="1AFF87E3"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b/>
                <w:color w:val="000000"/>
                <w:sz w:val="24"/>
                <w:szCs w:val="24"/>
              </w:rPr>
            </w:pPr>
            <w:r w:rsidRPr="00E04A8F">
              <w:rPr>
                <w:rFonts w:ascii="Times New Roman" w:hAnsi="Times New Roman" w:cs="Times New Roman"/>
                <w:b/>
                <w:color w:val="000000"/>
                <w:sz w:val="24"/>
                <w:szCs w:val="24"/>
              </w:rPr>
              <w:t xml:space="preserve">Estatísticas Descritivas </w:t>
            </w:r>
          </w:p>
        </w:tc>
        <w:tc>
          <w:tcPr>
            <w:tcW w:w="1315" w:type="dxa"/>
            <w:vAlign w:val="bottom"/>
          </w:tcPr>
          <w:p w14:paraId="580CD8F8" w14:textId="77777777" w:rsidR="00AE50AC" w:rsidRPr="00E04A8F" w:rsidRDefault="00593823" w:rsidP="00914D9C">
            <w:pPr>
              <w:autoSpaceDE w:val="0"/>
              <w:autoSpaceDN w:val="0"/>
              <w:adjustRightInd w:val="0"/>
              <w:spacing w:after="0" w:line="240" w:lineRule="auto"/>
              <w:contextualSpacing/>
              <w:jc w:val="center"/>
              <w:rPr>
                <w:rFonts w:ascii="Times New Roman" w:hAnsi="Times New Roman" w:cs="Times New Roman"/>
                <w:b/>
                <w:color w:val="000000"/>
                <w:sz w:val="24"/>
                <w:szCs w:val="24"/>
              </w:rPr>
            </w:pPr>
            <m:oMathPara>
              <m:oMath>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a</m:t>
                    </m:r>
                  </m:e>
                  <m:sub>
                    <m:r>
                      <m:rPr>
                        <m:sty m:val="bi"/>
                      </m:rPr>
                      <w:rPr>
                        <w:rFonts w:ascii="Cambria Math" w:hAnsi="Cambria Math" w:cs="Times New Roman"/>
                        <w:color w:val="000000" w:themeColor="text1"/>
                        <w:sz w:val="24"/>
                        <w:szCs w:val="24"/>
                      </w:rPr>
                      <m:t>it</m:t>
                    </m:r>
                  </m:sub>
                </m:sSub>
              </m:oMath>
            </m:oMathPara>
          </w:p>
        </w:tc>
        <w:tc>
          <w:tcPr>
            <w:tcW w:w="1276" w:type="dxa"/>
            <w:vAlign w:val="bottom"/>
          </w:tcPr>
          <w:p w14:paraId="7FEC8332" w14:textId="77777777" w:rsidR="00AE50AC" w:rsidRPr="00E04A8F" w:rsidRDefault="00593823" w:rsidP="00914D9C">
            <w:pPr>
              <w:autoSpaceDE w:val="0"/>
              <w:autoSpaceDN w:val="0"/>
              <w:adjustRightInd w:val="0"/>
              <w:spacing w:after="0" w:line="240" w:lineRule="auto"/>
              <w:contextualSpacing/>
              <w:jc w:val="center"/>
              <w:rPr>
                <w:rFonts w:ascii="Times New Roman" w:hAnsi="Times New Roman" w:cs="Times New Roman"/>
                <w:b/>
                <w:color w:val="000000"/>
                <w:sz w:val="24"/>
                <w:szCs w:val="24"/>
              </w:rPr>
            </w:pPr>
            <m:oMathPara>
              <m:oMath>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icms</m:t>
                    </m:r>
                  </m:e>
                  <m:sub>
                    <m:r>
                      <m:rPr>
                        <m:sty m:val="bi"/>
                      </m:rPr>
                      <w:rPr>
                        <w:rFonts w:ascii="Cambria Math" w:hAnsi="Cambria Math" w:cs="Times New Roman"/>
                        <w:color w:val="000000" w:themeColor="text1"/>
                        <w:sz w:val="24"/>
                        <w:szCs w:val="24"/>
                      </w:rPr>
                      <m:t>it</m:t>
                    </m:r>
                  </m:sub>
                </m:sSub>
              </m:oMath>
            </m:oMathPara>
          </w:p>
        </w:tc>
        <w:tc>
          <w:tcPr>
            <w:tcW w:w="1275" w:type="dxa"/>
            <w:vAlign w:val="bottom"/>
          </w:tcPr>
          <w:p w14:paraId="2F7224F4" w14:textId="77777777" w:rsidR="00AE50AC" w:rsidRPr="00E04A8F" w:rsidRDefault="00593823" w:rsidP="00914D9C">
            <w:pPr>
              <w:autoSpaceDE w:val="0"/>
              <w:autoSpaceDN w:val="0"/>
              <w:adjustRightInd w:val="0"/>
              <w:spacing w:after="0" w:line="240" w:lineRule="auto"/>
              <w:contextualSpacing/>
              <w:jc w:val="center"/>
              <w:rPr>
                <w:rFonts w:ascii="Times New Roman" w:hAnsi="Times New Roman" w:cs="Times New Roman"/>
                <w:b/>
                <w:color w:val="000000"/>
                <w:sz w:val="24"/>
                <w:szCs w:val="24"/>
              </w:rPr>
            </w:pPr>
            <m:oMathPara>
              <m:oMath>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pib</m:t>
                    </m:r>
                  </m:e>
                  <m:sub>
                    <m:r>
                      <m:rPr>
                        <m:sty m:val="bi"/>
                      </m:rPr>
                      <w:rPr>
                        <w:rFonts w:ascii="Cambria Math" w:hAnsi="Cambria Math" w:cs="Times New Roman"/>
                        <w:color w:val="000000" w:themeColor="text1"/>
                        <w:sz w:val="24"/>
                        <w:szCs w:val="24"/>
                      </w:rPr>
                      <m:t>it</m:t>
                    </m:r>
                  </m:sub>
                </m:sSub>
              </m:oMath>
            </m:oMathPara>
          </w:p>
        </w:tc>
      </w:tr>
      <w:tr w:rsidR="00AE50AC" w:rsidRPr="00E04A8F" w14:paraId="4A6BE175" w14:textId="77777777" w:rsidTr="00FB547C">
        <w:trPr>
          <w:trHeight w:val="225"/>
          <w:jc w:val="center"/>
        </w:trPr>
        <w:tc>
          <w:tcPr>
            <w:tcW w:w="3084" w:type="dxa"/>
            <w:vAlign w:val="bottom"/>
          </w:tcPr>
          <w:p w14:paraId="3088A2CF" w14:textId="77777777" w:rsidR="00AE50AC" w:rsidRPr="00E04A8F" w:rsidRDefault="00AE50AC" w:rsidP="00914D9C">
            <w:pPr>
              <w:autoSpaceDE w:val="0"/>
              <w:autoSpaceDN w:val="0"/>
              <w:adjustRightInd w:val="0"/>
              <w:spacing w:after="0" w:line="240" w:lineRule="auto"/>
              <w:contextualSpacing/>
              <w:rPr>
                <w:rFonts w:ascii="Times New Roman" w:hAnsi="Times New Roman" w:cs="Times New Roman"/>
                <w:color w:val="000000"/>
                <w:sz w:val="24"/>
                <w:szCs w:val="24"/>
              </w:rPr>
            </w:pPr>
            <w:r w:rsidRPr="00E04A8F">
              <w:rPr>
                <w:rFonts w:ascii="Times New Roman" w:hAnsi="Times New Roman" w:cs="Times New Roman"/>
                <w:color w:val="000000"/>
                <w:sz w:val="24"/>
                <w:szCs w:val="24"/>
              </w:rPr>
              <w:t> Média</w:t>
            </w:r>
          </w:p>
        </w:tc>
        <w:tc>
          <w:tcPr>
            <w:tcW w:w="1315" w:type="dxa"/>
            <w:vAlign w:val="bottom"/>
          </w:tcPr>
          <w:p w14:paraId="04DAAA82"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-1,525249</w:t>
            </w:r>
          </w:p>
        </w:tc>
        <w:tc>
          <w:tcPr>
            <w:tcW w:w="1276" w:type="dxa"/>
            <w:vAlign w:val="bottom"/>
          </w:tcPr>
          <w:p w14:paraId="53CBDF65"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7,101384</w:t>
            </w:r>
          </w:p>
        </w:tc>
        <w:tc>
          <w:tcPr>
            <w:tcW w:w="1275" w:type="dxa"/>
            <w:vAlign w:val="bottom"/>
          </w:tcPr>
          <w:p w14:paraId="4F45F8F0"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4,948103</w:t>
            </w:r>
          </w:p>
        </w:tc>
      </w:tr>
      <w:tr w:rsidR="00AE50AC" w:rsidRPr="00E04A8F" w14:paraId="1BD04ECF" w14:textId="77777777" w:rsidTr="00FB547C">
        <w:trPr>
          <w:trHeight w:val="225"/>
          <w:jc w:val="center"/>
        </w:trPr>
        <w:tc>
          <w:tcPr>
            <w:tcW w:w="3084" w:type="dxa"/>
            <w:vAlign w:val="bottom"/>
          </w:tcPr>
          <w:p w14:paraId="27B53047" w14:textId="77777777" w:rsidR="00AE50AC" w:rsidRPr="00E04A8F" w:rsidRDefault="00AE50AC" w:rsidP="00914D9C">
            <w:pPr>
              <w:autoSpaceDE w:val="0"/>
              <w:autoSpaceDN w:val="0"/>
              <w:adjustRightInd w:val="0"/>
              <w:spacing w:after="0" w:line="240" w:lineRule="auto"/>
              <w:contextualSpacing/>
              <w:rPr>
                <w:rFonts w:ascii="Times New Roman" w:hAnsi="Times New Roman" w:cs="Times New Roman"/>
                <w:color w:val="000000"/>
                <w:sz w:val="24"/>
                <w:szCs w:val="24"/>
              </w:rPr>
            </w:pPr>
            <w:r w:rsidRPr="00E04A8F">
              <w:rPr>
                <w:rFonts w:ascii="Times New Roman" w:hAnsi="Times New Roman" w:cs="Times New Roman"/>
                <w:color w:val="000000"/>
                <w:sz w:val="24"/>
                <w:szCs w:val="24"/>
              </w:rPr>
              <w:t> Mediana</w:t>
            </w:r>
          </w:p>
        </w:tc>
        <w:tc>
          <w:tcPr>
            <w:tcW w:w="1315" w:type="dxa"/>
            <w:vAlign w:val="bottom"/>
          </w:tcPr>
          <w:p w14:paraId="6D09E769"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-1,487403</w:t>
            </w:r>
          </w:p>
        </w:tc>
        <w:tc>
          <w:tcPr>
            <w:tcW w:w="1276" w:type="dxa"/>
            <w:vAlign w:val="bottom"/>
          </w:tcPr>
          <w:p w14:paraId="2FFF9C42"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7,188266</w:t>
            </w:r>
          </w:p>
        </w:tc>
        <w:tc>
          <w:tcPr>
            <w:tcW w:w="1275" w:type="dxa"/>
            <w:vAlign w:val="bottom"/>
          </w:tcPr>
          <w:p w14:paraId="7C1A6637"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4,913498</w:t>
            </w:r>
          </w:p>
        </w:tc>
      </w:tr>
      <w:tr w:rsidR="00AE50AC" w:rsidRPr="00E04A8F" w14:paraId="3F53D4FB" w14:textId="77777777" w:rsidTr="00FB547C">
        <w:trPr>
          <w:trHeight w:val="225"/>
          <w:jc w:val="center"/>
        </w:trPr>
        <w:tc>
          <w:tcPr>
            <w:tcW w:w="3084" w:type="dxa"/>
            <w:vAlign w:val="bottom"/>
          </w:tcPr>
          <w:p w14:paraId="216C145F" w14:textId="77777777" w:rsidR="00AE50AC" w:rsidRPr="00E04A8F" w:rsidRDefault="00AE50AC" w:rsidP="00914D9C">
            <w:pPr>
              <w:autoSpaceDE w:val="0"/>
              <w:autoSpaceDN w:val="0"/>
              <w:adjustRightInd w:val="0"/>
              <w:spacing w:after="0" w:line="240" w:lineRule="auto"/>
              <w:contextualSpacing/>
              <w:rPr>
                <w:rFonts w:ascii="Times New Roman" w:hAnsi="Times New Roman" w:cs="Times New Roman"/>
                <w:color w:val="000000"/>
                <w:sz w:val="24"/>
                <w:szCs w:val="24"/>
              </w:rPr>
            </w:pPr>
            <w:r w:rsidRPr="00E04A8F">
              <w:rPr>
                <w:rFonts w:ascii="Times New Roman" w:hAnsi="Times New Roman" w:cs="Times New Roman"/>
                <w:color w:val="000000"/>
                <w:sz w:val="24"/>
                <w:szCs w:val="24"/>
              </w:rPr>
              <w:t> Valor Máximo</w:t>
            </w:r>
          </w:p>
        </w:tc>
        <w:tc>
          <w:tcPr>
            <w:tcW w:w="1315" w:type="dxa"/>
            <w:vAlign w:val="bottom"/>
          </w:tcPr>
          <w:p w14:paraId="4A564AB1"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-1,399386</w:t>
            </w:r>
          </w:p>
        </w:tc>
        <w:tc>
          <w:tcPr>
            <w:tcW w:w="1276" w:type="dxa"/>
            <w:vAlign w:val="bottom"/>
          </w:tcPr>
          <w:p w14:paraId="6B7C3B65"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10,51198</w:t>
            </w:r>
          </w:p>
        </w:tc>
        <w:tc>
          <w:tcPr>
            <w:tcW w:w="1275" w:type="dxa"/>
            <w:vAlign w:val="bottom"/>
          </w:tcPr>
          <w:p w14:paraId="17FF7C64"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5,730509</w:t>
            </w:r>
          </w:p>
        </w:tc>
      </w:tr>
      <w:tr w:rsidR="00AE50AC" w:rsidRPr="00E04A8F" w14:paraId="7607EB47" w14:textId="77777777" w:rsidTr="00FB547C">
        <w:trPr>
          <w:trHeight w:val="225"/>
          <w:jc w:val="center"/>
        </w:trPr>
        <w:tc>
          <w:tcPr>
            <w:tcW w:w="3084" w:type="dxa"/>
            <w:vAlign w:val="bottom"/>
          </w:tcPr>
          <w:p w14:paraId="0E1E740F" w14:textId="77777777" w:rsidR="00AE50AC" w:rsidRPr="00E04A8F" w:rsidRDefault="00AE50AC" w:rsidP="00914D9C">
            <w:pPr>
              <w:autoSpaceDE w:val="0"/>
              <w:autoSpaceDN w:val="0"/>
              <w:adjustRightInd w:val="0"/>
              <w:spacing w:after="0" w:line="240" w:lineRule="auto"/>
              <w:contextualSpacing/>
              <w:rPr>
                <w:rFonts w:ascii="Times New Roman" w:hAnsi="Times New Roman" w:cs="Times New Roman"/>
                <w:color w:val="000000"/>
                <w:sz w:val="24"/>
                <w:szCs w:val="24"/>
              </w:rPr>
            </w:pPr>
            <w:r w:rsidRPr="00E04A8F">
              <w:rPr>
                <w:rFonts w:ascii="Times New Roman" w:hAnsi="Times New Roman" w:cs="Times New Roman"/>
                <w:color w:val="000000"/>
                <w:sz w:val="24"/>
                <w:szCs w:val="24"/>
              </w:rPr>
              <w:t> Valor Mínimo</w:t>
            </w:r>
          </w:p>
        </w:tc>
        <w:tc>
          <w:tcPr>
            <w:tcW w:w="1315" w:type="dxa"/>
            <w:vAlign w:val="bottom"/>
          </w:tcPr>
          <w:p w14:paraId="415712E1"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-1,808910</w:t>
            </w:r>
          </w:p>
        </w:tc>
        <w:tc>
          <w:tcPr>
            <w:tcW w:w="1276" w:type="dxa"/>
            <w:vAlign w:val="bottom"/>
          </w:tcPr>
          <w:p w14:paraId="447C1AC1"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3,799027</w:t>
            </w:r>
          </w:p>
        </w:tc>
        <w:tc>
          <w:tcPr>
            <w:tcW w:w="1275" w:type="dxa"/>
            <w:vAlign w:val="bottom"/>
          </w:tcPr>
          <w:p w14:paraId="681B2FDC"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4,616754</w:t>
            </w:r>
          </w:p>
        </w:tc>
      </w:tr>
      <w:tr w:rsidR="00AE50AC" w:rsidRPr="00E04A8F" w14:paraId="0C40FE99" w14:textId="77777777" w:rsidTr="00FB547C">
        <w:trPr>
          <w:trHeight w:val="225"/>
          <w:jc w:val="center"/>
        </w:trPr>
        <w:tc>
          <w:tcPr>
            <w:tcW w:w="3084" w:type="dxa"/>
            <w:vAlign w:val="bottom"/>
          </w:tcPr>
          <w:p w14:paraId="28D9F343" w14:textId="77777777" w:rsidR="00AE50AC" w:rsidRPr="00E04A8F" w:rsidRDefault="00AE50AC" w:rsidP="00914D9C">
            <w:pPr>
              <w:autoSpaceDE w:val="0"/>
              <w:autoSpaceDN w:val="0"/>
              <w:adjustRightInd w:val="0"/>
              <w:spacing w:after="0" w:line="240" w:lineRule="auto"/>
              <w:contextualSpacing/>
              <w:rPr>
                <w:rFonts w:ascii="Times New Roman" w:hAnsi="Times New Roman" w:cs="Times New Roman"/>
                <w:color w:val="000000"/>
                <w:sz w:val="24"/>
                <w:szCs w:val="24"/>
              </w:rPr>
            </w:pPr>
            <w:r w:rsidRPr="00E04A8F">
              <w:rPr>
                <w:rFonts w:ascii="Times New Roman" w:hAnsi="Times New Roman" w:cs="Times New Roman"/>
                <w:color w:val="000000"/>
                <w:sz w:val="24"/>
                <w:szCs w:val="24"/>
              </w:rPr>
              <w:t> Desvio-Padrão</w:t>
            </w:r>
          </w:p>
        </w:tc>
        <w:tc>
          <w:tcPr>
            <w:tcW w:w="1315" w:type="dxa"/>
            <w:vAlign w:val="bottom"/>
          </w:tcPr>
          <w:p w14:paraId="4C561D8B"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0,123517</w:t>
            </w:r>
          </w:p>
        </w:tc>
        <w:tc>
          <w:tcPr>
            <w:tcW w:w="1276" w:type="dxa"/>
            <w:vAlign w:val="bottom"/>
          </w:tcPr>
          <w:p w14:paraId="1EB82CEC"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1,344169</w:t>
            </w:r>
          </w:p>
        </w:tc>
        <w:tc>
          <w:tcPr>
            <w:tcW w:w="1275" w:type="dxa"/>
            <w:vAlign w:val="bottom"/>
          </w:tcPr>
          <w:p w14:paraId="1AA021E5"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0,231876</w:t>
            </w:r>
          </w:p>
        </w:tc>
      </w:tr>
      <w:tr w:rsidR="00AE50AC" w:rsidRPr="00E04A8F" w14:paraId="679D5D26" w14:textId="77777777" w:rsidTr="00FB547C">
        <w:trPr>
          <w:trHeight w:val="225"/>
          <w:jc w:val="center"/>
        </w:trPr>
        <w:tc>
          <w:tcPr>
            <w:tcW w:w="3084" w:type="dxa"/>
            <w:vAlign w:val="bottom"/>
          </w:tcPr>
          <w:p w14:paraId="3473F419" w14:textId="77777777" w:rsidR="00AE50AC" w:rsidRPr="00E04A8F" w:rsidRDefault="00AE50AC" w:rsidP="00914D9C">
            <w:pPr>
              <w:autoSpaceDE w:val="0"/>
              <w:autoSpaceDN w:val="0"/>
              <w:adjustRightInd w:val="0"/>
              <w:spacing w:after="0" w:line="240" w:lineRule="auto"/>
              <w:contextualSpacing/>
              <w:rPr>
                <w:rFonts w:ascii="Times New Roman" w:hAnsi="Times New Roman" w:cs="Times New Roman"/>
                <w:color w:val="000000"/>
                <w:sz w:val="24"/>
                <w:szCs w:val="24"/>
              </w:rPr>
            </w:pPr>
            <w:r w:rsidRPr="00E04A8F">
              <w:rPr>
                <w:rFonts w:ascii="Times New Roman" w:hAnsi="Times New Roman" w:cs="Times New Roman"/>
                <w:color w:val="000000"/>
                <w:sz w:val="24"/>
                <w:szCs w:val="24"/>
              </w:rPr>
              <w:t> Assimetria</w:t>
            </w:r>
          </w:p>
        </w:tc>
        <w:tc>
          <w:tcPr>
            <w:tcW w:w="1315" w:type="dxa"/>
            <w:vAlign w:val="bottom"/>
          </w:tcPr>
          <w:p w14:paraId="5F68259E"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-1,300297</w:t>
            </w:r>
          </w:p>
        </w:tc>
        <w:tc>
          <w:tcPr>
            <w:tcW w:w="1276" w:type="dxa"/>
            <w:vAlign w:val="bottom"/>
          </w:tcPr>
          <w:p w14:paraId="397803A1"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-0,062150</w:t>
            </w:r>
          </w:p>
        </w:tc>
        <w:tc>
          <w:tcPr>
            <w:tcW w:w="1275" w:type="dxa"/>
            <w:vAlign w:val="bottom"/>
          </w:tcPr>
          <w:p w14:paraId="4C2FFA2D"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0,616758</w:t>
            </w:r>
          </w:p>
        </w:tc>
      </w:tr>
      <w:tr w:rsidR="00AE50AC" w:rsidRPr="00E04A8F" w14:paraId="0B3109BA" w14:textId="77777777" w:rsidTr="00FB547C">
        <w:trPr>
          <w:trHeight w:val="225"/>
          <w:jc w:val="center"/>
        </w:trPr>
        <w:tc>
          <w:tcPr>
            <w:tcW w:w="3084" w:type="dxa"/>
            <w:vAlign w:val="bottom"/>
          </w:tcPr>
          <w:p w14:paraId="1B0B5B9D" w14:textId="77777777" w:rsidR="00AE50AC" w:rsidRPr="00E04A8F" w:rsidRDefault="00AE50AC" w:rsidP="00914D9C">
            <w:pPr>
              <w:autoSpaceDE w:val="0"/>
              <w:autoSpaceDN w:val="0"/>
              <w:adjustRightInd w:val="0"/>
              <w:spacing w:after="0" w:line="240" w:lineRule="auto"/>
              <w:contextualSpacing/>
              <w:rPr>
                <w:rFonts w:ascii="Times New Roman" w:hAnsi="Times New Roman" w:cs="Times New Roman"/>
                <w:color w:val="000000"/>
                <w:sz w:val="24"/>
                <w:szCs w:val="24"/>
              </w:rPr>
            </w:pPr>
            <w:r w:rsidRPr="00E04A8F">
              <w:rPr>
                <w:rFonts w:ascii="Times New Roman" w:hAnsi="Times New Roman" w:cs="Times New Roman"/>
                <w:color w:val="000000"/>
                <w:sz w:val="24"/>
                <w:szCs w:val="24"/>
              </w:rPr>
              <w:t> Curtose</w:t>
            </w:r>
          </w:p>
        </w:tc>
        <w:tc>
          <w:tcPr>
            <w:tcW w:w="1315" w:type="dxa"/>
            <w:vAlign w:val="bottom"/>
          </w:tcPr>
          <w:p w14:paraId="1DC66397"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3,441780</w:t>
            </w:r>
          </w:p>
        </w:tc>
        <w:tc>
          <w:tcPr>
            <w:tcW w:w="1276" w:type="dxa"/>
            <w:vAlign w:val="bottom"/>
          </w:tcPr>
          <w:p w14:paraId="5EE74B41"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2,990301</w:t>
            </w:r>
          </w:p>
        </w:tc>
        <w:tc>
          <w:tcPr>
            <w:tcW w:w="1275" w:type="dxa"/>
            <w:vAlign w:val="bottom"/>
          </w:tcPr>
          <w:p w14:paraId="6A3EEDAE"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2,695046</w:t>
            </w:r>
          </w:p>
        </w:tc>
      </w:tr>
      <w:tr w:rsidR="00AE50AC" w:rsidRPr="00E04A8F" w14:paraId="5C25BD3C" w14:textId="77777777" w:rsidTr="00FB547C">
        <w:trPr>
          <w:trHeight w:val="225"/>
          <w:jc w:val="center"/>
        </w:trPr>
        <w:tc>
          <w:tcPr>
            <w:tcW w:w="3084" w:type="dxa"/>
            <w:vAlign w:val="bottom"/>
          </w:tcPr>
          <w:p w14:paraId="734ECC0E" w14:textId="77777777" w:rsidR="00AE50AC" w:rsidRPr="00E04A8F" w:rsidRDefault="00AE50AC" w:rsidP="00914D9C">
            <w:pPr>
              <w:autoSpaceDE w:val="0"/>
              <w:autoSpaceDN w:val="0"/>
              <w:adjustRightInd w:val="0"/>
              <w:spacing w:after="0" w:line="240" w:lineRule="auto"/>
              <w:contextualSpacing/>
              <w:rPr>
                <w:rFonts w:ascii="Times New Roman" w:hAnsi="Times New Roman" w:cs="Times New Roman"/>
                <w:color w:val="000000"/>
                <w:sz w:val="24"/>
                <w:szCs w:val="24"/>
              </w:rPr>
            </w:pPr>
            <w:r w:rsidRPr="00E04A8F">
              <w:rPr>
                <w:rFonts w:ascii="Times New Roman" w:hAnsi="Times New Roman" w:cs="Times New Roman"/>
                <w:color w:val="000000"/>
                <w:sz w:val="24"/>
                <w:szCs w:val="24"/>
              </w:rPr>
              <w:t> Teste de Jarque-Bera</w:t>
            </w:r>
          </w:p>
        </w:tc>
        <w:tc>
          <w:tcPr>
            <w:tcW w:w="1315" w:type="dxa"/>
            <w:vAlign w:val="bottom"/>
          </w:tcPr>
          <w:p w14:paraId="30F72ABA"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133,0766</w:t>
            </w:r>
          </w:p>
        </w:tc>
        <w:tc>
          <w:tcPr>
            <w:tcW w:w="1276" w:type="dxa"/>
            <w:vAlign w:val="bottom"/>
          </w:tcPr>
          <w:p w14:paraId="152EDBF1"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0,297286</w:t>
            </w:r>
          </w:p>
        </w:tc>
        <w:tc>
          <w:tcPr>
            <w:tcW w:w="1275" w:type="dxa"/>
            <w:vAlign w:val="bottom"/>
          </w:tcPr>
          <w:p w14:paraId="41B87322"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30,87844</w:t>
            </w:r>
          </w:p>
        </w:tc>
      </w:tr>
      <w:tr w:rsidR="00AE50AC" w:rsidRPr="00E04A8F" w14:paraId="762E400E" w14:textId="77777777" w:rsidTr="00FB547C">
        <w:trPr>
          <w:trHeight w:val="225"/>
          <w:jc w:val="center"/>
        </w:trPr>
        <w:tc>
          <w:tcPr>
            <w:tcW w:w="3084" w:type="dxa"/>
            <w:vAlign w:val="bottom"/>
          </w:tcPr>
          <w:p w14:paraId="2ED9977E" w14:textId="77777777" w:rsidR="00AE50AC" w:rsidRPr="00E04A8F" w:rsidRDefault="00AE50AC" w:rsidP="00914D9C">
            <w:pPr>
              <w:autoSpaceDE w:val="0"/>
              <w:autoSpaceDN w:val="0"/>
              <w:adjustRightInd w:val="0"/>
              <w:spacing w:after="0" w:line="240" w:lineRule="auto"/>
              <w:contextualSpacing/>
              <w:rPr>
                <w:rFonts w:ascii="Times New Roman" w:hAnsi="Times New Roman" w:cs="Times New Roman"/>
                <w:color w:val="000000"/>
                <w:sz w:val="24"/>
                <w:szCs w:val="24"/>
              </w:rPr>
            </w:pPr>
            <w:r w:rsidRPr="00E04A8F">
              <w:rPr>
                <w:rFonts w:ascii="Times New Roman" w:hAnsi="Times New Roman" w:cs="Times New Roman"/>
                <w:color w:val="000000"/>
                <w:sz w:val="24"/>
                <w:szCs w:val="24"/>
              </w:rPr>
              <w:t> Valor-p</w:t>
            </w:r>
          </w:p>
        </w:tc>
        <w:tc>
          <w:tcPr>
            <w:tcW w:w="1315" w:type="dxa"/>
            <w:vAlign w:val="bottom"/>
          </w:tcPr>
          <w:p w14:paraId="6C957771"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0,000000</w:t>
            </w:r>
          </w:p>
        </w:tc>
        <w:tc>
          <w:tcPr>
            <w:tcW w:w="1276" w:type="dxa"/>
            <w:vAlign w:val="bottom"/>
          </w:tcPr>
          <w:p w14:paraId="3D140C82"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0,861877</w:t>
            </w:r>
          </w:p>
        </w:tc>
        <w:tc>
          <w:tcPr>
            <w:tcW w:w="1275" w:type="dxa"/>
            <w:vAlign w:val="bottom"/>
          </w:tcPr>
          <w:p w14:paraId="4530A4C7"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0,000000</w:t>
            </w:r>
          </w:p>
        </w:tc>
      </w:tr>
      <w:tr w:rsidR="00AE50AC" w:rsidRPr="00E04A8F" w14:paraId="314859C7" w14:textId="77777777" w:rsidTr="00FB547C">
        <w:trPr>
          <w:trHeight w:val="225"/>
          <w:jc w:val="center"/>
        </w:trPr>
        <w:tc>
          <w:tcPr>
            <w:tcW w:w="3084" w:type="dxa"/>
            <w:vAlign w:val="bottom"/>
          </w:tcPr>
          <w:p w14:paraId="675C4A27" w14:textId="77777777" w:rsidR="00AE50AC" w:rsidRPr="00E04A8F" w:rsidRDefault="00AE50AC" w:rsidP="00914D9C">
            <w:pPr>
              <w:autoSpaceDE w:val="0"/>
              <w:autoSpaceDN w:val="0"/>
              <w:adjustRightInd w:val="0"/>
              <w:spacing w:after="0" w:line="240" w:lineRule="auto"/>
              <w:contextualSpacing/>
              <w:rPr>
                <w:rFonts w:ascii="Times New Roman" w:hAnsi="Times New Roman" w:cs="Times New Roman"/>
                <w:color w:val="000000"/>
                <w:sz w:val="24"/>
                <w:szCs w:val="24"/>
              </w:rPr>
            </w:pPr>
            <w:r w:rsidRPr="00E04A8F">
              <w:rPr>
                <w:rFonts w:ascii="Times New Roman" w:hAnsi="Times New Roman" w:cs="Times New Roman"/>
                <w:color w:val="000000"/>
                <w:sz w:val="24"/>
                <w:szCs w:val="24"/>
              </w:rPr>
              <w:t>Observações</w:t>
            </w:r>
          </w:p>
        </w:tc>
        <w:tc>
          <w:tcPr>
            <w:tcW w:w="1315" w:type="dxa"/>
            <w:vAlign w:val="bottom"/>
          </w:tcPr>
          <w:p w14:paraId="5A9597C1"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459</w:t>
            </w:r>
          </w:p>
        </w:tc>
        <w:tc>
          <w:tcPr>
            <w:tcW w:w="1276" w:type="dxa"/>
            <w:vAlign w:val="bottom"/>
          </w:tcPr>
          <w:p w14:paraId="37EB9BEF"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459</w:t>
            </w:r>
          </w:p>
        </w:tc>
        <w:tc>
          <w:tcPr>
            <w:tcW w:w="1275" w:type="dxa"/>
            <w:vAlign w:val="bottom"/>
          </w:tcPr>
          <w:p w14:paraId="64C9EAFA" w14:textId="77777777" w:rsidR="00AE50AC" w:rsidRPr="00E04A8F" w:rsidRDefault="00AE50AC" w:rsidP="00914D9C">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E04A8F">
              <w:rPr>
                <w:rFonts w:ascii="Times New Roman" w:hAnsi="Times New Roman" w:cs="Times New Roman"/>
                <w:color w:val="000000"/>
                <w:sz w:val="24"/>
                <w:szCs w:val="24"/>
              </w:rPr>
              <w:t> 459</w:t>
            </w:r>
          </w:p>
        </w:tc>
      </w:tr>
    </w:tbl>
    <w:p w14:paraId="3FA902C8" w14:textId="77777777" w:rsidR="00AE50AC" w:rsidRPr="00E04A8F" w:rsidRDefault="00AE50AC" w:rsidP="00914D9C">
      <w:pPr>
        <w:spacing w:after="0" w:line="240" w:lineRule="auto"/>
        <w:ind w:left="709" w:firstLine="709"/>
        <w:contextualSpacing/>
        <w:jc w:val="both"/>
        <w:rPr>
          <w:rFonts w:ascii="Times New Roman" w:hAnsi="Times New Roman" w:cs="Times New Roman"/>
          <w:sz w:val="20"/>
          <w:szCs w:val="24"/>
        </w:rPr>
      </w:pPr>
      <w:r w:rsidRPr="00E04A8F">
        <w:rPr>
          <w:rFonts w:ascii="Times New Roman" w:hAnsi="Times New Roman" w:cs="Times New Roman"/>
          <w:b/>
          <w:sz w:val="20"/>
          <w:szCs w:val="24"/>
        </w:rPr>
        <w:t>Nota:</w:t>
      </w:r>
      <w:r w:rsidRPr="00E04A8F">
        <w:rPr>
          <w:rFonts w:ascii="Times New Roman" w:hAnsi="Times New Roman" w:cs="Times New Roman"/>
          <w:sz w:val="20"/>
          <w:szCs w:val="24"/>
        </w:rPr>
        <w:t xml:space="preserve"> elaboração dos autores. Variáveis a forma logarítmica</w:t>
      </w:r>
    </w:p>
    <w:p w14:paraId="51DC842D" w14:textId="77777777" w:rsidR="00AE50AC" w:rsidRPr="00E04A8F" w:rsidRDefault="00AE50AC" w:rsidP="00914D9C">
      <w:pPr>
        <w:spacing w:after="0" w:line="240" w:lineRule="auto"/>
        <w:ind w:firstLine="708"/>
        <w:contextualSpacing/>
        <w:jc w:val="both"/>
        <w:rPr>
          <w:rFonts w:ascii="Times New Roman" w:hAnsi="Times New Roman" w:cs="Times New Roman"/>
          <w:sz w:val="24"/>
          <w:szCs w:val="24"/>
        </w:rPr>
      </w:pPr>
    </w:p>
    <w:p w14:paraId="13C7A42B" w14:textId="77777777" w:rsidR="002E597F" w:rsidRDefault="00EF6308" w:rsidP="00767959">
      <w:pPr>
        <w:widowControl w:val="0"/>
        <w:spacing w:after="0" w:line="240" w:lineRule="auto"/>
        <w:contextualSpacing/>
        <w:jc w:val="both"/>
        <w:rPr>
          <w:rFonts w:ascii="Times New Roman" w:hAnsi="Times New Roman" w:cs="Times New Roman"/>
          <w:b/>
          <w:sz w:val="24"/>
          <w:szCs w:val="24"/>
        </w:rPr>
      </w:pPr>
      <w:bookmarkStart w:id="3" w:name="_Toc512000814"/>
      <w:r>
        <w:rPr>
          <w:rFonts w:ascii="Times New Roman" w:hAnsi="Times New Roman" w:cs="Times New Roman"/>
          <w:b/>
          <w:sz w:val="24"/>
          <w:szCs w:val="24"/>
        </w:rPr>
        <w:t>5</w:t>
      </w:r>
      <w:r w:rsidR="00767959">
        <w:rPr>
          <w:rFonts w:ascii="Times New Roman" w:hAnsi="Times New Roman" w:cs="Times New Roman"/>
          <w:b/>
          <w:sz w:val="24"/>
          <w:szCs w:val="24"/>
        </w:rPr>
        <w:t xml:space="preserve">. </w:t>
      </w:r>
      <w:r w:rsidR="002E597F" w:rsidRPr="00767959">
        <w:rPr>
          <w:rFonts w:ascii="Times New Roman" w:hAnsi="Times New Roman" w:cs="Times New Roman"/>
          <w:b/>
          <w:sz w:val="24"/>
          <w:szCs w:val="24"/>
        </w:rPr>
        <w:t>Análise dos Resultados</w:t>
      </w:r>
      <w:bookmarkEnd w:id="3"/>
    </w:p>
    <w:p w14:paraId="6CF1B5B9" w14:textId="77777777" w:rsidR="00767959" w:rsidRPr="00E04A8F" w:rsidRDefault="00767959" w:rsidP="00767959">
      <w:pPr>
        <w:widowControl w:val="0"/>
        <w:spacing w:after="0" w:line="240" w:lineRule="auto"/>
        <w:contextualSpacing/>
        <w:jc w:val="both"/>
      </w:pPr>
    </w:p>
    <w:p w14:paraId="0FD56B94" w14:textId="77777777" w:rsidR="002E597F" w:rsidRPr="00767959" w:rsidRDefault="00EF6308" w:rsidP="00767959">
      <w:pPr>
        <w:widowControl w:val="0"/>
        <w:spacing w:after="0" w:line="240" w:lineRule="auto"/>
        <w:contextualSpacing/>
        <w:jc w:val="both"/>
        <w:rPr>
          <w:rFonts w:ascii="Times New Roman" w:hAnsi="Times New Roman" w:cs="Times New Roman"/>
          <w:b/>
          <w:sz w:val="24"/>
          <w:szCs w:val="24"/>
        </w:rPr>
      </w:pPr>
      <w:bookmarkStart w:id="4" w:name="_Toc512000815"/>
      <w:r>
        <w:rPr>
          <w:rFonts w:ascii="Times New Roman" w:hAnsi="Times New Roman" w:cs="Times New Roman"/>
          <w:b/>
          <w:sz w:val="24"/>
          <w:szCs w:val="24"/>
        </w:rPr>
        <w:t>5</w:t>
      </w:r>
      <w:r w:rsidR="00767959">
        <w:rPr>
          <w:rFonts w:ascii="Times New Roman" w:hAnsi="Times New Roman" w:cs="Times New Roman"/>
          <w:b/>
          <w:sz w:val="24"/>
          <w:szCs w:val="24"/>
        </w:rPr>
        <w:t xml:space="preserve">.1 </w:t>
      </w:r>
      <w:r w:rsidR="002E597F" w:rsidRPr="00767959">
        <w:rPr>
          <w:rFonts w:ascii="Times New Roman" w:hAnsi="Times New Roman" w:cs="Times New Roman"/>
          <w:b/>
          <w:sz w:val="24"/>
          <w:szCs w:val="24"/>
        </w:rPr>
        <w:t>Testes de Raízes Unitárias em Dados de Painel</w:t>
      </w:r>
      <w:bookmarkEnd w:id="4"/>
    </w:p>
    <w:p w14:paraId="098CB980" w14:textId="77777777" w:rsidR="002E597F" w:rsidRDefault="002E597F" w:rsidP="00914D9C">
      <w:pPr>
        <w:spacing w:after="0" w:line="240" w:lineRule="auto"/>
        <w:ind w:firstLine="709"/>
        <w:contextualSpacing/>
        <w:jc w:val="both"/>
        <w:rPr>
          <w:rFonts w:ascii="Times New Roman" w:hAnsi="Times New Roman" w:cs="Times New Roman"/>
          <w:sz w:val="24"/>
          <w:szCs w:val="24"/>
        </w:rPr>
      </w:pPr>
    </w:p>
    <w:p w14:paraId="76B527D5" w14:textId="0F38E9AA" w:rsidR="00791547" w:rsidRDefault="00AE50AC" w:rsidP="00173CED">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O resultado conjunto dos testes de raízes unitárias reportado na Tabela 3 indica que as variáveis em análise se encontram estacionárias em nível, ou seja, tratam-se de variáveis </w:t>
      </w:r>
      <w:proofErr w:type="gramStart"/>
      <w:r w:rsidRPr="00E04A8F">
        <w:rPr>
          <w:rFonts w:ascii="Times New Roman" w:hAnsi="Times New Roman" w:cs="Times New Roman"/>
          <w:sz w:val="24"/>
          <w:szCs w:val="24"/>
        </w:rPr>
        <w:t>I(</w:t>
      </w:r>
      <w:proofErr w:type="gramEnd"/>
      <w:r w:rsidRPr="00E04A8F">
        <w:rPr>
          <w:rFonts w:ascii="Times New Roman" w:hAnsi="Times New Roman" w:cs="Times New Roman"/>
          <w:sz w:val="24"/>
          <w:szCs w:val="24"/>
        </w:rPr>
        <w:t>0) aos níveis de significância de 1% e 5%. Trata-se de um resultado importante, pois os coeficientes (elasticidades) a serem estimados, a partir de modelos econométricos dinâmicos em nível segundo a metodologia GMM, poderão ser úteis na elaboração de políticas econômicas de longo prazo.</w:t>
      </w:r>
    </w:p>
    <w:p w14:paraId="1568E664" w14:textId="745B56AD" w:rsidR="00452152" w:rsidRDefault="00452152" w:rsidP="00173CED">
      <w:pPr>
        <w:spacing w:after="0" w:line="240" w:lineRule="auto"/>
        <w:ind w:firstLine="709"/>
        <w:contextualSpacing/>
        <w:jc w:val="both"/>
        <w:rPr>
          <w:rFonts w:ascii="Times New Roman" w:hAnsi="Times New Roman" w:cs="Times New Roman"/>
          <w:b/>
          <w:sz w:val="24"/>
          <w:szCs w:val="24"/>
        </w:rPr>
      </w:pPr>
    </w:p>
    <w:p w14:paraId="6F192E92" w14:textId="341C7D78" w:rsidR="00452152" w:rsidRDefault="00452152" w:rsidP="00173CED">
      <w:pPr>
        <w:spacing w:after="0" w:line="240" w:lineRule="auto"/>
        <w:ind w:firstLine="709"/>
        <w:contextualSpacing/>
        <w:jc w:val="both"/>
        <w:rPr>
          <w:rFonts w:ascii="Times New Roman" w:hAnsi="Times New Roman" w:cs="Times New Roman"/>
          <w:b/>
          <w:sz w:val="24"/>
          <w:szCs w:val="24"/>
        </w:rPr>
      </w:pPr>
    </w:p>
    <w:p w14:paraId="2E633AA3"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b/>
          <w:sz w:val="24"/>
          <w:szCs w:val="24"/>
        </w:rPr>
        <w:lastRenderedPageBreak/>
        <w:t>Tabela 3 –</w:t>
      </w:r>
      <w:r w:rsidRPr="00E04A8F">
        <w:rPr>
          <w:rFonts w:ascii="Times New Roman" w:hAnsi="Times New Roman" w:cs="Times New Roman"/>
          <w:sz w:val="24"/>
          <w:szCs w:val="24"/>
        </w:rPr>
        <w:t xml:space="preserve"> Resultados dos testes de raízes unitárias para as variáveis ICMS, PIB e alíquota tributária.</w:t>
      </w:r>
    </w:p>
    <w:tbl>
      <w:tblPr>
        <w:tblStyle w:val="Tabelacomgrade"/>
        <w:tblW w:w="0" w:type="auto"/>
        <w:jc w:val="center"/>
        <w:tblLook w:val="04A0" w:firstRow="1" w:lastRow="0" w:firstColumn="1" w:lastColumn="0" w:noHBand="0" w:noVBand="1"/>
      </w:tblPr>
      <w:tblGrid>
        <w:gridCol w:w="1190"/>
        <w:gridCol w:w="1223"/>
        <w:gridCol w:w="1214"/>
        <w:gridCol w:w="1443"/>
        <w:gridCol w:w="1243"/>
        <w:gridCol w:w="1214"/>
      </w:tblGrid>
      <w:tr w:rsidR="00AE50AC" w:rsidRPr="00E04A8F" w14:paraId="7CFAF099" w14:textId="77777777" w:rsidTr="00FB547C">
        <w:trPr>
          <w:jc w:val="center"/>
        </w:trPr>
        <w:tc>
          <w:tcPr>
            <w:tcW w:w="0" w:type="auto"/>
            <w:vMerge w:val="restart"/>
          </w:tcPr>
          <w:p w14:paraId="2FCD5BFA" w14:textId="77777777" w:rsidR="00AE50AC" w:rsidRPr="00E04A8F" w:rsidRDefault="00AE50AC" w:rsidP="00914D9C">
            <w:pPr>
              <w:contextualSpacing/>
              <w:jc w:val="both"/>
              <w:rPr>
                <w:b/>
                <w:sz w:val="24"/>
                <w:szCs w:val="24"/>
              </w:rPr>
            </w:pPr>
            <w:r w:rsidRPr="00E04A8F">
              <w:rPr>
                <w:b/>
                <w:sz w:val="24"/>
                <w:szCs w:val="24"/>
              </w:rPr>
              <w:t>Variáveis</w:t>
            </w:r>
          </w:p>
        </w:tc>
        <w:tc>
          <w:tcPr>
            <w:tcW w:w="0" w:type="auto"/>
            <w:gridSpan w:val="5"/>
          </w:tcPr>
          <w:p w14:paraId="744E5AB6" w14:textId="77777777" w:rsidR="00AE50AC" w:rsidRPr="00E04A8F" w:rsidRDefault="00AE50AC" w:rsidP="00914D9C">
            <w:pPr>
              <w:contextualSpacing/>
              <w:jc w:val="center"/>
              <w:rPr>
                <w:b/>
                <w:sz w:val="24"/>
                <w:szCs w:val="24"/>
              </w:rPr>
            </w:pPr>
            <w:r w:rsidRPr="00E04A8F">
              <w:rPr>
                <w:b/>
                <w:sz w:val="24"/>
                <w:szCs w:val="24"/>
              </w:rPr>
              <w:t>Testes de Raízes Unitárias em Dados de Painel</w:t>
            </w:r>
          </w:p>
        </w:tc>
      </w:tr>
      <w:tr w:rsidR="00AE50AC" w:rsidRPr="00E04A8F" w14:paraId="6D3F89F5" w14:textId="77777777" w:rsidTr="00FB547C">
        <w:trPr>
          <w:jc w:val="center"/>
        </w:trPr>
        <w:tc>
          <w:tcPr>
            <w:tcW w:w="0" w:type="auto"/>
            <w:vMerge/>
          </w:tcPr>
          <w:p w14:paraId="41ED20C8" w14:textId="77777777" w:rsidR="00AE50AC" w:rsidRPr="00E04A8F" w:rsidRDefault="00AE50AC" w:rsidP="00914D9C">
            <w:pPr>
              <w:contextualSpacing/>
              <w:jc w:val="both"/>
              <w:rPr>
                <w:b/>
                <w:sz w:val="24"/>
                <w:szCs w:val="24"/>
              </w:rPr>
            </w:pPr>
          </w:p>
        </w:tc>
        <w:tc>
          <w:tcPr>
            <w:tcW w:w="0" w:type="auto"/>
          </w:tcPr>
          <w:p w14:paraId="410F7498" w14:textId="77777777" w:rsidR="00AE50AC" w:rsidRPr="00E04A8F" w:rsidRDefault="00AE50AC" w:rsidP="00914D9C">
            <w:pPr>
              <w:contextualSpacing/>
              <w:jc w:val="center"/>
              <w:rPr>
                <w:b/>
                <w:sz w:val="24"/>
                <w:szCs w:val="24"/>
              </w:rPr>
            </w:pPr>
            <w:r w:rsidRPr="00E04A8F">
              <w:rPr>
                <w:b/>
                <w:sz w:val="24"/>
                <w:szCs w:val="24"/>
              </w:rPr>
              <w:t>LLC</w:t>
            </w:r>
          </w:p>
        </w:tc>
        <w:tc>
          <w:tcPr>
            <w:tcW w:w="0" w:type="auto"/>
          </w:tcPr>
          <w:p w14:paraId="08F8C031" w14:textId="77777777" w:rsidR="00AE50AC" w:rsidRPr="00E04A8F" w:rsidRDefault="00AE50AC" w:rsidP="00914D9C">
            <w:pPr>
              <w:contextualSpacing/>
              <w:jc w:val="center"/>
              <w:rPr>
                <w:b/>
                <w:sz w:val="24"/>
                <w:szCs w:val="24"/>
              </w:rPr>
            </w:pPr>
            <w:r w:rsidRPr="00E04A8F">
              <w:rPr>
                <w:b/>
                <w:sz w:val="24"/>
                <w:szCs w:val="24"/>
              </w:rPr>
              <w:t>IPS</w:t>
            </w:r>
          </w:p>
        </w:tc>
        <w:tc>
          <w:tcPr>
            <w:tcW w:w="0" w:type="auto"/>
          </w:tcPr>
          <w:p w14:paraId="49F1CA87" w14:textId="77777777" w:rsidR="00AE50AC" w:rsidRPr="00E04A8F" w:rsidRDefault="00AE50AC" w:rsidP="00914D9C">
            <w:pPr>
              <w:contextualSpacing/>
              <w:jc w:val="center"/>
              <w:rPr>
                <w:b/>
                <w:sz w:val="24"/>
                <w:szCs w:val="24"/>
              </w:rPr>
            </w:pPr>
            <w:r w:rsidRPr="00E04A8F">
              <w:rPr>
                <w:b/>
                <w:sz w:val="24"/>
                <w:szCs w:val="24"/>
              </w:rPr>
              <w:t>ADF-Fisher</w:t>
            </w:r>
          </w:p>
        </w:tc>
        <w:tc>
          <w:tcPr>
            <w:tcW w:w="0" w:type="auto"/>
          </w:tcPr>
          <w:p w14:paraId="5BF375C2" w14:textId="77777777" w:rsidR="00AE50AC" w:rsidRPr="00E04A8F" w:rsidRDefault="00AE50AC" w:rsidP="00914D9C">
            <w:pPr>
              <w:contextualSpacing/>
              <w:jc w:val="center"/>
              <w:rPr>
                <w:b/>
                <w:sz w:val="24"/>
                <w:szCs w:val="24"/>
              </w:rPr>
            </w:pPr>
            <w:r w:rsidRPr="00E04A8F">
              <w:rPr>
                <w:b/>
                <w:sz w:val="24"/>
                <w:szCs w:val="24"/>
              </w:rPr>
              <w:t>PP-Fisher</w:t>
            </w:r>
          </w:p>
        </w:tc>
        <w:tc>
          <w:tcPr>
            <w:tcW w:w="0" w:type="auto"/>
          </w:tcPr>
          <w:p w14:paraId="25F96FB7" w14:textId="77777777" w:rsidR="00AE50AC" w:rsidRPr="00E04A8F" w:rsidRDefault="00AE50AC" w:rsidP="00914D9C">
            <w:pPr>
              <w:contextualSpacing/>
              <w:jc w:val="center"/>
              <w:rPr>
                <w:b/>
                <w:sz w:val="24"/>
                <w:szCs w:val="24"/>
              </w:rPr>
            </w:pPr>
            <w:proofErr w:type="spellStart"/>
            <w:r w:rsidRPr="00E04A8F">
              <w:rPr>
                <w:b/>
                <w:sz w:val="24"/>
                <w:szCs w:val="24"/>
              </w:rPr>
              <w:t>Breitung</w:t>
            </w:r>
            <w:proofErr w:type="spellEnd"/>
          </w:p>
        </w:tc>
      </w:tr>
      <w:tr w:rsidR="00AE50AC" w:rsidRPr="00E04A8F" w14:paraId="5D436C28" w14:textId="77777777" w:rsidTr="00FB547C">
        <w:trPr>
          <w:jc w:val="center"/>
        </w:trPr>
        <w:tc>
          <w:tcPr>
            <w:tcW w:w="0" w:type="auto"/>
          </w:tcPr>
          <w:p w14:paraId="399C6AF9" w14:textId="77777777" w:rsidR="00AE50AC" w:rsidRPr="00E04A8F" w:rsidRDefault="00593823" w:rsidP="00914D9C">
            <w:pPr>
              <w:contextualSpacing/>
              <w:jc w:val="both"/>
              <w:rPr>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icms</m:t>
                    </m:r>
                  </m:e>
                  <m:sub>
                    <m:r>
                      <w:rPr>
                        <w:rFonts w:ascii="Cambria Math" w:hAnsi="Cambria Math"/>
                        <w:color w:val="000000" w:themeColor="text1"/>
                        <w:sz w:val="24"/>
                        <w:szCs w:val="24"/>
                      </w:rPr>
                      <m:t>it</m:t>
                    </m:r>
                  </m:sub>
                </m:sSub>
              </m:oMath>
            </m:oMathPara>
          </w:p>
        </w:tc>
        <w:tc>
          <w:tcPr>
            <w:tcW w:w="0" w:type="auto"/>
          </w:tcPr>
          <w:p w14:paraId="40C0ACBF" w14:textId="77777777" w:rsidR="00AE50AC" w:rsidRPr="00E04A8F" w:rsidRDefault="00AE50AC" w:rsidP="00914D9C">
            <w:pPr>
              <w:contextualSpacing/>
              <w:rPr>
                <w:sz w:val="24"/>
                <w:szCs w:val="24"/>
              </w:rPr>
            </w:pPr>
            <w:r w:rsidRPr="00E04A8F">
              <w:rPr>
                <w:sz w:val="24"/>
                <w:szCs w:val="24"/>
              </w:rPr>
              <w:t>-9,23627</w:t>
            </w:r>
          </w:p>
          <w:p w14:paraId="3AAFF082"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0" w:type="auto"/>
          </w:tcPr>
          <w:p w14:paraId="0AAA6BE5" w14:textId="77777777" w:rsidR="00AE50AC" w:rsidRPr="00E04A8F" w:rsidRDefault="00AE50AC" w:rsidP="00914D9C">
            <w:pPr>
              <w:contextualSpacing/>
              <w:rPr>
                <w:sz w:val="24"/>
                <w:szCs w:val="24"/>
              </w:rPr>
            </w:pPr>
            <w:r w:rsidRPr="00E04A8F">
              <w:rPr>
                <w:sz w:val="24"/>
                <w:szCs w:val="24"/>
              </w:rPr>
              <w:t>-4,00146</w:t>
            </w:r>
          </w:p>
          <w:p w14:paraId="46F9DA4D"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0" w:type="auto"/>
          </w:tcPr>
          <w:p w14:paraId="7A3898F5" w14:textId="77777777" w:rsidR="00AE50AC" w:rsidRPr="00E04A8F" w:rsidRDefault="00AE50AC" w:rsidP="00914D9C">
            <w:pPr>
              <w:contextualSpacing/>
              <w:rPr>
                <w:sz w:val="24"/>
                <w:szCs w:val="24"/>
              </w:rPr>
            </w:pPr>
            <w:r w:rsidRPr="00E04A8F">
              <w:rPr>
                <w:sz w:val="24"/>
                <w:szCs w:val="24"/>
              </w:rPr>
              <w:t>109,066</w:t>
            </w:r>
          </w:p>
          <w:p w14:paraId="6850D8CD"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r w:rsidRPr="00E04A8F">
              <w:rPr>
                <w:sz w:val="24"/>
                <w:szCs w:val="24"/>
              </w:rPr>
              <w:t xml:space="preserve"> </w:t>
            </w:r>
          </w:p>
        </w:tc>
        <w:tc>
          <w:tcPr>
            <w:tcW w:w="0" w:type="auto"/>
          </w:tcPr>
          <w:p w14:paraId="009A1C99" w14:textId="77777777" w:rsidR="00AE50AC" w:rsidRPr="00E04A8F" w:rsidRDefault="00AE50AC" w:rsidP="00914D9C">
            <w:pPr>
              <w:contextualSpacing/>
              <w:rPr>
                <w:sz w:val="24"/>
                <w:szCs w:val="24"/>
              </w:rPr>
            </w:pPr>
            <w:r w:rsidRPr="00E04A8F">
              <w:rPr>
                <w:sz w:val="24"/>
                <w:szCs w:val="24"/>
              </w:rPr>
              <w:t>99,7181</w:t>
            </w:r>
          </w:p>
          <w:p w14:paraId="3347D12E"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0" w:type="auto"/>
          </w:tcPr>
          <w:p w14:paraId="6530A302" w14:textId="77777777" w:rsidR="00AE50AC" w:rsidRPr="00E04A8F" w:rsidRDefault="00AE50AC" w:rsidP="00914D9C">
            <w:pPr>
              <w:contextualSpacing/>
              <w:rPr>
                <w:sz w:val="24"/>
                <w:szCs w:val="24"/>
              </w:rPr>
            </w:pPr>
            <w:r w:rsidRPr="00E04A8F">
              <w:rPr>
                <w:sz w:val="24"/>
                <w:szCs w:val="24"/>
              </w:rPr>
              <w:t>-6,81523</w:t>
            </w:r>
          </w:p>
          <w:p w14:paraId="15EA6C24"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r>
      <w:tr w:rsidR="00AE50AC" w:rsidRPr="00E04A8F" w14:paraId="42EA4E8D" w14:textId="77777777" w:rsidTr="00FB547C">
        <w:trPr>
          <w:jc w:val="center"/>
        </w:trPr>
        <w:tc>
          <w:tcPr>
            <w:tcW w:w="0" w:type="auto"/>
          </w:tcPr>
          <w:p w14:paraId="7E991484" w14:textId="77777777" w:rsidR="00AE50AC" w:rsidRPr="00E04A8F" w:rsidRDefault="00593823" w:rsidP="00914D9C">
            <w:pPr>
              <w:contextualSpacing/>
              <w:jc w:val="both"/>
              <w:rPr>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pib</m:t>
                    </m:r>
                  </m:e>
                  <m:sub>
                    <m:r>
                      <w:rPr>
                        <w:rFonts w:ascii="Cambria Math" w:hAnsi="Cambria Math"/>
                        <w:color w:val="000000" w:themeColor="text1"/>
                        <w:sz w:val="24"/>
                        <w:szCs w:val="24"/>
                      </w:rPr>
                      <m:t>it</m:t>
                    </m:r>
                  </m:sub>
                </m:sSub>
              </m:oMath>
            </m:oMathPara>
          </w:p>
        </w:tc>
        <w:tc>
          <w:tcPr>
            <w:tcW w:w="0" w:type="auto"/>
          </w:tcPr>
          <w:p w14:paraId="51B511ED" w14:textId="77777777" w:rsidR="00AE50AC" w:rsidRPr="00E04A8F" w:rsidRDefault="00AE50AC" w:rsidP="00914D9C">
            <w:pPr>
              <w:contextualSpacing/>
              <w:rPr>
                <w:sz w:val="24"/>
                <w:szCs w:val="24"/>
              </w:rPr>
            </w:pPr>
            <w:r w:rsidRPr="00E04A8F">
              <w:rPr>
                <w:sz w:val="24"/>
                <w:szCs w:val="24"/>
              </w:rPr>
              <w:t>-2,28517</w:t>
            </w:r>
          </w:p>
          <w:p w14:paraId="2A7D823F"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0112)</w:t>
            </w:r>
            <w:r w:rsidRPr="00E04A8F">
              <w:rPr>
                <w:sz w:val="24"/>
                <w:szCs w:val="24"/>
                <w:vertAlign w:val="superscript"/>
              </w:rPr>
              <w:t>(</w:t>
            </w:r>
            <w:proofErr w:type="gramEnd"/>
            <w:r w:rsidRPr="00E04A8F">
              <w:rPr>
                <w:sz w:val="24"/>
                <w:szCs w:val="24"/>
                <w:vertAlign w:val="superscript"/>
              </w:rPr>
              <w:t>b)</w:t>
            </w:r>
          </w:p>
        </w:tc>
        <w:tc>
          <w:tcPr>
            <w:tcW w:w="0" w:type="auto"/>
          </w:tcPr>
          <w:p w14:paraId="2BFA79DD" w14:textId="77777777" w:rsidR="00AE50AC" w:rsidRPr="00E04A8F" w:rsidRDefault="00AE50AC" w:rsidP="00914D9C">
            <w:pPr>
              <w:contextualSpacing/>
              <w:rPr>
                <w:sz w:val="24"/>
                <w:szCs w:val="24"/>
              </w:rPr>
            </w:pPr>
            <w:r w:rsidRPr="00E04A8F">
              <w:rPr>
                <w:sz w:val="24"/>
                <w:szCs w:val="24"/>
              </w:rPr>
              <w:t>-2,36447</w:t>
            </w:r>
          </w:p>
          <w:p w14:paraId="4321D7FF"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0090)</w:t>
            </w:r>
            <w:r w:rsidRPr="00E04A8F">
              <w:rPr>
                <w:sz w:val="24"/>
                <w:szCs w:val="24"/>
                <w:vertAlign w:val="superscript"/>
              </w:rPr>
              <w:t>(</w:t>
            </w:r>
            <w:proofErr w:type="gramEnd"/>
            <w:r w:rsidRPr="00E04A8F">
              <w:rPr>
                <w:sz w:val="24"/>
                <w:szCs w:val="24"/>
                <w:vertAlign w:val="superscript"/>
              </w:rPr>
              <w:t>a)</w:t>
            </w:r>
          </w:p>
        </w:tc>
        <w:tc>
          <w:tcPr>
            <w:tcW w:w="0" w:type="auto"/>
          </w:tcPr>
          <w:p w14:paraId="04681AC5" w14:textId="77777777" w:rsidR="00AE50AC" w:rsidRPr="00E04A8F" w:rsidRDefault="00AE50AC" w:rsidP="00914D9C">
            <w:pPr>
              <w:contextualSpacing/>
              <w:rPr>
                <w:sz w:val="24"/>
                <w:szCs w:val="24"/>
              </w:rPr>
            </w:pPr>
            <w:r w:rsidRPr="00E04A8F">
              <w:rPr>
                <w:sz w:val="24"/>
                <w:szCs w:val="24"/>
              </w:rPr>
              <w:t>90,9971</w:t>
            </w:r>
          </w:p>
          <w:p w14:paraId="28D7B5D5"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0012)</w:t>
            </w:r>
            <w:r w:rsidRPr="00E04A8F">
              <w:rPr>
                <w:sz w:val="24"/>
                <w:szCs w:val="24"/>
                <w:vertAlign w:val="superscript"/>
              </w:rPr>
              <w:t>(</w:t>
            </w:r>
            <w:proofErr w:type="gramEnd"/>
            <w:r w:rsidRPr="00E04A8F">
              <w:rPr>
                <w:sz w:val="24"/>
                <w:szCs w:val="24"/>
                <w:vertAlign w:val="superscript"/>
              </w:rPr>
              <w:t>a)</w:t>
            </w:r>
          </w:p>
        </w:tc>
        <w:tc>
          <w:tcPr>
            <w:tcW w:w="0" w:type="auto"/>
          </w:tcPr>
          <w:p w14:paraId="7667840B" w14:textId="77777777" w:rsidR="00AE50AC" w:rsidRPr="00E04A8F" w:rsidRDefault="00AE50AC" w:rsidP="00914D9C">
            <w:pPr>
              <w:contextualSpacing/>
              <w:rPr>
                <w:sz w:val="24"/>
                <w:szCs w:val="24"/>
              </w:rPr>
            </w:pPr>
            <w:r w:rsidRPr="00E04A8F">
              <w:rPr>
                <w:sz w:val="24"/>
                <w:szCs w:val="24"/>
              </w:rPr>
              <w:t>189,036</w:t>
            </w:r>
          </w:p>
          <w:p w14:paraId="7C4187C3"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0" w:type="auto"/>
          </w:tcPr>
          <w:p w14:paraId="79024816" w14:textId="77777777" w:rsidR="00AE50AC" w:rsidRPr="00E04A8F" w:rsidRDefault="00AE50AC" w:rsidP="00914D9C">
            <w:pPr>
              <w:contextualSpacing/>
              <w:rPr>
                <w:sz w:val="24"/>
                <w:szCs w:val="24"/>
              </w:rPr>
            </w:pPr>
            <w:r w:rsidRPr="00E04A8F">
              <w:rPr>
                <w:sz w:val="24"/>
                <w:szCs w:val="24"/>
              </w:rPr>
              <w:t>5,47355</w:t>
            </w:r>
          </w:p>
          <w:p w14:paraId="679464C2" w14:textId="77777777" w:rsidR="00AE50AC" w:rsidRPr="00E04A8F" w:rsidRDefault="00AE50AC" w:rsidP="00914D9C">
            <w:pPr>
              <w:contextualSpacing/>
              <w:rPr>
                <w:sz w:val="24"/>
                <w:szCs w:val="24"/>
              </w:rPr>
            </w:pPr>
            <w:r w:rsidRPr="00E04A8F">
              <w:rPr>
                <w:sz w:val="24"/>
                <w:szCs w:val="24"/>
              </w:rPr>
              <w:t>(1,000)</w:t>
            </w:r>
          </w:p>
        </w:tc>
      </w:tr>
      <w:tr w:rsidR="00AE50AC" w:rsidRPr="00E04A8F" w14:paraId="4321563B" w14:textId="77777777" w:rsidTr="00FB547C">
        <w:trPr>
          <w:jc w:val="center"/>
        </w:trPr>
        <w:tc>
          <w:tcPr>
            <w:tcW w:w="0" w:type="auto"/>
          </w:tcPr>
          <w:p w14:paraId="31D45C87" w14:textId="77777777" w:rsidR="00AE50AC" w:rsidRPr="00E04A8F" w:rsidRDefault="00593823" w:rsidP="00914D9C">
            <w:pPr>
              <w:contextualSpacing/>
              <w:jc w:val="both"/>
              <w:rPr>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it</m:t>
                    </m:r>
                  </m:sub>
                </m:sSub>
              </m:oMath>
            </m:oMathPara>
          </w:p>
        </w:tc>
        <w:tc>
          <w:tcPr>
            <w:tcW w:w="0" w:type="auto"/>
          </w:tcPr>
          <w:p w14:paraId="3AEE70B3" w14:textId="77777777" w:rsidR="00AE50AC" w:rsidRPr="00E04A8F" w:rsidRDefault="00AE50AC" w:rsidP="00914D9C">
            <w:pPr>
              <w:contextualSpacing/>
              <w:rPr>
                <w:sz w:val="24"/>
                <w:szCs w:val="24"/>
              </w:rPr>
            </w:pPr>
            <w:r w:rsidRPr="00E04A8F">
              <w:rPr>
                <w:sz w:val="24"/>
                <w:szCs w:val="24"/>
              </w:rPr>
              <w:t>-8,10729</w:t>
            </w:r>
          </w:p>
          <w:p w14:paraId="68664BB5"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0" w:type="auto"/>
          </w:tcPr>
          <w:p w14:paraId="37733FF0" w14:textId="77777777" w:rsidR="00AE50AC" w:rsidRPr="00E04A8F" w:rsidRDefault="00AE50AC" w:rsidP="00914D9C">
            <w:pPr>
              <w:contextualSpacing/>
              <w:rPr>
                <w:sz w:val="24"/>
                <w:szCs w:val="24"/>
              </w:rPr>
            </w:pPr>
            <w:r w:rsidRPr="00E04A8F">
              <w:rPr>
                <w:sz w:val="24"/>
                <w:szCs w:val="24"/>
              </w:rPr>
              <w:t>-5,01236</w:t>
            </w:r>
          </w:p>
          <w:p w14:paraId="5B68A437"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0" w:type="auto"/>
          </w:tcPr>
          <w:p w14:paraId="5870BD80" w14:textId="77777777" w:rsidR="00AE50AC" w:rsidRPr="00E04A8F" w:rsidRDefault="00AE50AC" w:rsidP="00914D9C">
            <w:pPr>
              <w:contextualSpacing/>
              <w:rPr>
                <w:sz w:val="24"/>
                <w:szCs w:val="24"/>
              </w:rPr>
            </w:pPr>
            <w:r w:rsidRPr="00E04A8F">
              <w:rPr>
                <w:sz w:val="24"/>
                <w:szCs w:val="24"/>
              </w:rPr>
              <w:t>103,024</w:t>
            </w:r>
          </w:p>
          <w:p w14:paraId="7822CA70"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0001)</w:t>
            </w:r>
            <w:r w:rsidRPr="00E04A8F">
              <w:rPr>
                <w:sz w:val="24"/>
                <w:szCs w:val="24"/>
                <w:vertAlign w:val="superscript"/>
              </w:rPr>
              <w:t>(</w:t>
            </w:r>
            <w:proofErr w:type="gramEnd"/>
            <w:r w:rsidRPr="00E04A8F">
              <w:rPr>
                <w:sz w:val="24"/>
                <w:szCs w:val="24"/>
                <w:vertAlign w:val="superscript"/>
              </w:rPr>
              <w:t>a)</w:t>
            </w:r>
          </w:p>
        </w:tc>
        <w:tc>
          <w:tcPr>
            <w:tcW w:w="0" w:type="auto"/>
          </w:tcPr>
          <w:p w14:paraId="69BD1CF3" w14:textId="77777777" w:rsidR="00AE50AC" w:rsidRPr="00E04A8F" w:rsidRDefault="00AE50AC" w:rsidP="00914D9C">
            <w:pPr>
              <w:contextualSpacing/>
              <w:rPr>
                <w:sz w:val="24"/>
                <w:szCs w:val="24"/>
              </w:rPr>
            </w:pPr>
            <w:r w:rsidRPr="00E04A8F">
              <w:rPr>
                <w:sz w:val="24"/>
                <w:szCs w:val="24"/>
              </w:rPr>
              <w:t>328,062</w:t>
            </w:r>
          </w:p>
          <w:p w14:paraId="170C96A2" w14:textId="77777777" w:rsidR="00AE50AC" w:rsidRPr="00E04A8F" w:rsidRDefault="00AE50AC" w:rsidP="00914D9C">
            <w:pPr>
              <w:contextualSpacing/>
              <w:rPr>
                <w:sz w:val="24"/>
                <w:szCs w:val="24"/>
              </w:rPr>
            </w:pPr>
            <w:r w:rsidRPr="00E04A8F">
              <w:rPr>
                <w:sz w:val="24"/>
                <w:szCs w:val="24"/>
              </w:rPr>
              <w:t>(0,</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0" w:type="auto"/>
          </w:tcPr>
          <w:p w14:paraId="58FB7E18" w14:textId="77777777" w:rsidR="00AE50AC" w:rsidRPr="00E04A8F" w:rsidRDefault="00AE50AC" w:rsidP="00914D9C">
            <w:pPr>
              <w:contextualSpacing/>
              <w:jc w:val="center"/>
              <w:rPr>
                <w:sz w:val="24"/>
                <w:szCs w:val="24"/>
              </w:rPr>
            </w:pPr>
            <w:r w:rsidRPr="00E04A8F">
              <w:rPr>
                <w:sz w:val="24"/>
                <w:szCs w:val="24"/>
              </w:rPr>
              <w:t>-</w:t>
            </w:r>
          </w:p>
        </w:tc>
      </w:tr>
    </w:tbl>
    <w:p w14:paraId="70F5E468" w14:textId="77777777" w:rsidR="00AE50AC" w:rsidRPr="00E04A8F" w:rsidRDefault="00AE50AC" w:rsidP="00767959">
      <w:pPr>
        <w:spacing w:after="0" w:line="240" w:lineRule="auto"/>
        <w:ind w:left="1560" w:right="1557"/>
        <w:contextualSpacing/>
        <w:jc w:val="both"/>
        <w:rPr>
          <w:rFonts w:ascii="Times New Roman" w:hAnsi="Times New Roman" w:cs="Times New Roman"/>
          <w:sz w:val="20"/>
          <w:szCs w:val="24"/>
        </w:rPr>
      </w:pPr>
      <w:r w:rsidRPr="00E04A8F">
        <w:rPr>
          <w:rFonts w:ascii="Times New Roman" w:hAnsi="Times New Roman" w:cs="Times New Roman"/>
          <w:b/>
          <w:sz w:val="20"/>
          <w:szCs w:val="24"/>
        </w:rPr>
        <w:t>Nota:</w:t>
      </w:r>
      <w:r w:rsidRPr="00E04A8F">
        <w:rPr>
          <w:rFonts w:ascii="Times New Roman" w:hAnsi="Times New Roman" w:cs="Times New Roman"/>
          <w:sz w:val="20"/>
          <w:szCs w:val="24"/>
        </w:rPr>
        <w:t xml:space="preserve"> elaboração dos autores. Variáveis na forma logarítmica. Valores-p entre parênteses.</w:t>
      </w:r>
    </w:p>
    <w:p w14:paraId="244854DB" w14:textId="77777777" w:rsidR="00AE50AC" w:rsidRPr="00E04A8F" w:rsidRDefault="00AE50AC" w:rsidP="00767959">
      <w:pPr>
        <w:pStyle w:val="PargrafodaLista"/>
        <w:ind w:left="1560" w:right="1557"/>
        <w:contextualSpacing/>
        <w:jc w:val="both"/>
        <w:rPr>
          <w:rFonts w:ascii="Times New Roman" w:hAnsi="Times New Roman"/>
          <w:sz w:val="20"/>
          <w:szCs w:val="24"/>
        </w:rPr>
      </w:pPr>
      <w:r w:rsidRPr="00E04A8F">
        <w:rPr>
          <w:rFonts w:ascii="Times New Roman" w:hAnsi="Times New Roman"/>
          <w:sz w:val="20"/>
          <w:szCs w:val="24"/>
        </w:rPr>
        <w:t>(1) Na condução dos testes de raízes unitárias das variáveis ICMS e PIB, considerou-se apenas modelos com constante e tendência determinística. No caso da variável alíquota, considerou-se apenas modelo com constante. Intervalo de defasagens entre zero e 5, conforme critério de informação de Akaike.</w:t>
      </w:r>
    </w:p>
    <w:p w14:paraId="05EC1EC4" w14:textId="0853A737" w:rsidR="00AE50AC" w:rsidRPr="00E04A8F" w:rsidRDefault="00AE50AC" w:rsidP="00767959">
      <w:pPr>
        <w:pStyle w:val="PargrafodaLista"/>
        <w:ind w:left="1560" w:right="1557"/>
        <w:contextualSpacing/>
        <w:jc w:val="both"/>
        <w:rPr>
          <w:rFonts w:ascii="Times New Roman" w:hAnsi="Times New Roman"/>
          <w:sz w:val="20"/>
          <w:szCs w:val="24"/>
        </w:rPr>
      </w:pPr>
      <w:r w:rsidRPr="00E04A8F">
        <w:rPr>
          <w:rFonts w:ascii="Times New Roman" w:hAnsi="Times New Roman"/>
          <w:sz w:val="20"/>
          <w:szCs w:val="24"/>
        </w:rPr>
        <w:t>(2) Note que (a) indica que os coeficientes estimados são estatisticamente significantes ou rejeição da hipótese nula ao nível de 1%; (b) indica que os coeficientes estimados são estatisticamente significantes ou rejeição da hipótese nula ao nível de 5%; (c) indica que os coeficientes estimados são estatisticamente significantes ou rejeição da hipótese nula ao nível de 10</w:t>
      </w:r>
      <w:proofErr w:type="gramStart"/>
      <w:r w:rsidRPr="00E04A8F">
        <w:rPr>
          <w:rFonts w:ascii="Times New Roman" w:hAnsi="Times New Roman"/>
          <w:sz w:val="20"/>
          <w:szCs w:val="24"/>
        </w:rPr>
        <w:t>%</w:t>
      </w:r>
      <w:r w:rsidR="00AE037D">
        <w:rPr>
          <w:rFonts w:ascii="Times New Roman" w:hAnsi="Times New Roman"/>
          <w:sz w:val="20"/>
          <w:szCs w:val="24"/>
        </w:rPr>
        <w:t>.</w:t>
      </w:r>
      <w:r w:rsidRPr="00E04A8F">
        <w:rPr>
          <w:rFonts w:ascii="Times New Roman" w:hAnsi="Times New Roman"/>
          <w:sz w:val="20"/>
          <w:szCs w:val="24"/>
        </w:rPr>
        <w:t>.</w:t>
      </w:r>
      <w:proofErr w:type="gramEnd"/>
      <w:r w:rsidRPr="00E04A8F">
        <w:rPr>
          <w:rFonts w:ascii="Times New Roman" w:hAnsi="Times New Roman"/>
          <w:sz w:val="20"/>
          <w:szCs w:val="24"/>
        </w:rPr>
        <w:t xml:space="preserve"> Quanto à estimação espectral, utilizou-se o Kernel de </w:t>
      </w:r>
      <w:proofErr w:type="spellStart"/>
      <w:r w:rsidRPr="00E04A8F">
        <w:rPr>
          <w:rFonts w:ascii="Times New Roman" w:hAnsi="Times New Roman"/>
          <w:sz w:val="20"/>
          <w:szCs w:val="24"/>
        </w:rPr>
        <w:t>Bartlett</w:t>
      </w:r>
      <w:proofErr w:type="spellEnd"/>
      <w:r w:rsidRPr="00E04A8F">
        <w:rPr>
          <w:rFonts w:ascii="Times New Roman" w:hAnsi="Times New Roman"/>
          <w:sz w:val="20"/>
          <w:szCs w:val="24"/>
        </w:rPr>
        <w:t xml:space="preserve"> para a seleção automática de bandwidth de Newey-West.</w:t>
      </w:r>
    </w:p>
    <w:p w14:paraId="4E650A70" w14:textId="77777777" w:rsidR="00AE50AC" w:rsidRDefault="00AE50AC" w:rsidP="00914D9C">
      <w:pPr>
        <w:spacing w:after="0" w:line="240" w:lineRule="auto"/>
        <w:contextualSpacing/>
        <w:jc w:val="both"/>
        <w:rPr>
          <w:rFonts w:ascii="Times New Roman" w:hAnsi="Times New Roman" w:cs="Times New Roman"/>
          <w:sz w:val="24"/>
          <w:szCs w:val="24"/>
        </w:rPr>
      </w:pPr>
    </w:p>
    <w:p w14:paraId="154E3E3C" w14:textId="77777777" w:rsidR="00AE50AC" w:rsidRPr="00767959" w:rsidRDefault="00EF6308" w:rsidP="00767959">
      <w:pPr>
        <w:widowControl w:val="0"/>
        <w:spacing w:after="0" w:line="240" w:lineRule="auto"/>
        <w:contextualSpacing/>
        <w:jc w:val="both"/>
        <w:rPr>
          <w:rFonts w:ascii="Times New Roman" w:hAnsi="Times New Roman" w:cs="Times New Roman"/>
          <w:b/>
          <w:sz w:val="24"/>
          <w:szCs w:val="24"/>
        </w:rPr>
      </w:pPr>
      <w:bookmarkStart w:id="5" w:name="_Toc512000816"/>
      <w:r>
        <w:rPr>
          <w:rFonts w:ascii="Times New Roman" w:hAnsi="Times New Roman" w:cs="Times New Roman"/>
          <w:b/>
          <w:sz w:val="24"/>
          <w:szCs w:val="24"/>
        </w:rPr>
        <w:t>5</w:t>
      </w:r>
      <w:r w:rsidR="00767959">
        <w:rPr>
          <w:rFonts w:ascii="Times New Roman" w:hAnsi="Times New Roman" w:cs="Times New Roman"/>
          <w:b/>
          <w:sz w:val="24"/>
          <w:szCs w:val="24"/>
        </w:rPr>
        <w:t xml:space="preserve">.2 </w:t>
      </w:r>
      <w:r w:rsidR="002E597F" w:rsidRPr="00767959">
        <w:rPr>
          <w:rFonts w:ascii="Times New Roman" w:hAnsi="Times New Roman" w:cs="Times New Roman"/>
          <w:b/>
          <w:sz w:val="24"/>
          <w:szCs w:val="24"/>
        </w:rPr>
        <w:t>Estimações Econométricas em Dados de Painel</w:t>
      </w:r>
      <w:bookmarkEnd w:id="5"/>
    </w:p>
    <w:p w14:paraId="75B64B93" w14:textId="77777777" w:rsidR="002E597F" w:rsidRDefault="002E597F" w:rsidP="00914D9C">
      <w:pPr>
        <w:pStyle w:val="SemEspaamento"/>
        <w:spacing w:after="0" w:line="240" w:lineRule="auto"/>
        <w:contextualSpacing/>
        <w:rPr>
          <w:lang w:val="pt-PT"/>
        </w:rPr>
      </w:pPr>
    </w:p>
    <w:p w14:paraId="6D7E470D" w14:textId="6A6BC483" w:rsidR="00791547" w:rsidRDefault="002E597F" w:rsidP="00C61A2F">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A Tabela 4 a seguir reporta os resultados das estimações econométricas via GMM. Os três primeiros modelos referem-se </w:t>
      </w:r>
      <w:r w:rsidR="00AE037D">
        <w:rPr>
          <w:rFonts w:ascii="Times New Roman" w:hAnsi="Times New Roman" w:cs="Times New Roman"/>
          <w:sz w:val="24"/>
          <w:szCs w:val="24"/>
        </w:rPr>
        <w:t>às</w:t>
      </w:r>
      <w:r w:rsidRPr="00E04A8F">
        <w:rPr>
          <w:rFonts w:ascii="Times New Roman" w:hAnsi="Times New Roman" w:cs="Times New Roman"/>
          <w:sz w:val="24"/>
          <w:szCs w:val="24"/>
        </w:rPr>
        <w:t xml:space="preserve"> estimações d</w:t>
      </w:r>
      <w:r w:rsidR="00AE037D">
        <w:rPr>
          <w:rFonts w:ascii="Times New Roman" w:hAnsi="Times New Roman" w:cs="Times New Roman"/>
          <w:sz w:val="24"/>
          <w:szCs w:val="24"/>
        </w:rPr>
        <w:t>os</w:t>
      </w:r>
      <w:r w:rsidRPr="00E04A8F">
        <w:rPr>
          <w:rFonts w:ascii="Times New Roman" w:hAnsi="Times New Roman" w:cs="Times New Roman"/>
          <w:sz w:val="24"/>
          <w:szCs w:val="24"/>
        </w:rPr>
        <w:t xml:space="preserve"> modelos estáticos em dados de painel. O Modelo 1 se refere a um modelo estático de efeitos fixos dentro de um grupo (</w:t>
      </w:r>
      <w:proofErr w:type="spellStart"/>
      <w:r w:rsidRPr="00E04A8F">
        <w:rPr>
          <w:rFonts w:ascii="Times New Roman" w:hAnsi="Times New Roman" w:cs="Times New Roman"/>
          <w:i/>
          <w:sz w:val="24"/>
          <w:szCs w:val="24"/>
        </w:rPr>
        <w:t>fixed</w:t>
      </w:r>
      <w:proofErr w:type="spellEnd"/>
      <w:r w:rsidRPr="00E04A8F">
        <w:rPr>
          <w:rFonts w:ascii="Times New Roman" w:hAnsi="Times New Roman" w:cs="Times New Roman"/>
          <w:i/>
          <w:sz w:val="24"/>
          <w:szCs w:val="24"/>
        </w:rPr>
        <w:t xml:space="preserve"> </w:t>
      </w:r>
      <w:proofErr w:type="spellStart"/>
      <w:r w:rsidRPr="00E04A8F">
        <w:rPr>
          <w:rFonts w:ascii="Times New Roman" w:hAnsi="Times New Roman" w:cs="Times New Roman"/>
          <w:i/>
          <w:sz w:val="24"/>
          <w:szCs w:val="24"/>
        </w:rPr>
        <w:t>effects</w:t>
      </w:r>
      <w:proofErr w:type="spellEnd"/>
      <w:r w:rsidRPr="00E04A8F">
        <w:rPr>
          <w:rFonts w:ascii="Times New Roman" w:hAnsi="Times New Roman" w:cs="Times New Roman"/>
          <w:i/>
          <w:sz w:val="24"/>
          <w:szCs w:val="24"/>
        </w:rPr>
        <w:t xml:space="preserve"> </w:t>
      </w:r>
      <w:proofErr w:type="spellStart"/>
      <w:r w:rsidRPr="00E04A8F">
        <w:rPr>
          <w:rFonts w:ascii="Times New Roman" w:hAnsi="Times New Roman" w:cs="Times New Roman"/>
          <w:i/>
          <w:iCs/>
          <w:sz w:val="24"/>
          <w:szCs w:val="24"/>
        </w:rPr>
        <w:t>within</w:t>
      </w:r>
      <w:r w:rsidRPr="00E04A8F">
        <w:rPr>
          <w:rFonts w:ascii="Times New Roman" w:hAnsi="Times New Roman" w:cs="Times New Roman"/>
          <w:i/>
          <w:sz w:val="24"/>
          <w:szCs w:val="24"/>
        </w:rPr>
        <w:t>-group</w:t>
      </w:r>
      <w:proofErr w:type="spellEnd"/>
      <w:r w:rsidRPr="00E04A8F">
        <w:rPr>
          <w:rFonts w:ascii="Times New Roman" w:hAnsi="Times New Roman" w:cs="Times New Roman"/>
          <w:i/>
          <w:sz w:val="24"/>
          <w:szCs w:val="24"/>
        </w:rPr>
        <w:t xml:space="preserve"> </w:t>
      </w:r>
      <w:proofErr w:type="spellStart"/>
      <w:r w:rsidRPr="00E04A8F">
        <w:rPr>
          <w:rFonts w:ascii="Times New Roman" w:hAnsi="Times New Roman" w:cs="Times New Roman"/>
          <w:i/>
          <w:sz w:val="24"/>
          <w:szCs w:val="24"/>
        </w:rPr>
        <w:t>model</w:t>
      </w:r>
      <w:proofErr w:type="spellEnd"/>
      <w:r w:rsidRPr="00E04A8F">
        <w:rPr>
          <w:rFonts w:ascii="Times New Roman" w:hAnsi="Times New Roman" w:cs="Times New Roman"/>
          <w:sz w:val="24"/>
          <w:szCs w:val="24"/>
        </w:rPr>
        <w:t xml:space="preserve">). O Modelo 2 se refere a um modelo estático de efeitos fixos considerando-se termo autorregressivo de primeira ordem, </w:t>
      </w:r>
      <w:proofErr w:type="gramStart"/>
      <w:r w:rsidRPr="00E04A8F">
        <w:rPr>
          <w:rFonts w:ascii="Times New Roman" w:hAnsi="Times New Roman" w:cs="Times New Roman"/>
          <w:sz w:val="24"/>
          <w:szCs w:val="24"/>
        </w:rPr>
        <w:t>AR(</w:t>
      </w:r>
      <w:proofErr w:type="gramEnd"/>
      <w:r w:rsidRPr="00E04A8F">
        <w:rPr>
          <w:rFonts w:ascii="Times New Roman" w:hAnsi="Times New Roman" w:cs="Times New Roman"/>
          <w:sz w:val="24"/>
          <w:szCs w:val="24"/>
        </w:rPr>
        <w:t>1). O Modelo 3 se refere a um modelo estático de efeitos fixos mais completo, considerando-se: (i) coeficientes estimados segundo o estimador de mínimos quadrados generalizados; (</w:t>
      </w:r>
      <w:proofErr w:type="spellStart"/>
      <w:r w:rsidRPr="00E04A8F">
        <w:rPr>
          <w:rFonts w:ascii="Times New Roman" w:hAnsi="Times New Roman" w:cs="Times New Roman"/>
          <w:sz w:val="24"/>
          <w:szCs w:val="24"/>
        </w:rPr>
        <w:t>ii</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heterocedasticidade</w:t>
      </w:r>
      <w:proofErr w:type="spellEnd"/>
      <w:r w:rsidRPr="00E04A8F">
        <w:rPr>
          <w:rFonts w:ascii="Times New Roman" w:hAnsi="Times New Roman" w:cs="Times New Roman"/>
          <w:sz w:val="24"/>
          <w:szCs w:val="24"/>
        </w:rPr>
        <w:t xml:space="preserve"> com correlação </w:t>
      </w:r>
      <w:proofErr w:type="spellStart"/>
      <w:r w:rsidRPr="00E04A8F">
        <w:rPr>
          <w:rFonts w:ascii="Times New Roman" w:hAnsi="Times New Roman" w:cs="Times New Roman"/>
          <w:i/>
          <w:sz w:val="24"/>
          <w:szCs w:val="24"/>
        </w:rPr>
        <w:t>cross</w:t>
      </w:r>
      <w:proofErr w:type="spellEnd"/>
      <w:r w:rsidRPr="00E04A8F">
        <w:rPr>
          <w:rFonts w:ascii="Times New Roman" w:hAnsi="Times New Roman" w:cs="Times New Roman"/>
          <w:i/>
          <w:sz w:val="24"/>
          <w:szCs w:val="24"/>
        </w:rPr>
        <w:t>-seccional</w:t>
      </w:r>
      <w:r w:rsidRPr="00E04A8F">
        <w:rPr>
          <w:rFonts w:ascii="Times New Roman" w:hAnsi="Times New Roman" w:cs="Times New Roman"/>
          <w:sz w:val="24"/>
          <w:szCs w:val="24"/>
        </w:rPr>
        <w:t>; (</w:t>
      </w:r>
      <w:proofErr w:type="spellStart"/>
      <w:r w:rsidRPr="00E04A8F">
        <w:rPr>
          <w:rFonts w:ascii="Times New Roman" w:hAnsi="Times New Roman" w:cs="Times New Roman"/>
          <w:sz w:val="24"/>
          <w:szCs w:val="24"/>
        </w:rPr>
        <w:t>iii</w:t>
      </w:r>
      <w:proofErr w:type="spellEnd"/>
      <w:r w:rsidRPr="00E04A8F">
        <w:rPr>
          <w:rFonts w:ascii="Times New Roman" w:hAnsi="Times New Roman" w:cs="Times New Roman"/>
          <w:sz w:val="24"/>
          <w:szCs w:val="24"/>
        </w:rPr>
        <w:t xml:space="preserve">) correlação painel-específica com </w:t>
      </w:r>
      <w:proofErr w:type="gramStart"/>
      <w:r w:rsidRPr="00E04A8F">
        <w:rPr>
          <w:rFonts w:ascii="Times New Roman" w:hAnsi="Times New Roman" w:cs="Times New Roman"/>
          <w:sz w:val="24"/>
          <w:szCs w:val="24"/>
        </w:rPr>
        <w:t>AR(</w:t>
      </w:r>
      <w:proofErr w:type="gramEnd"/>
      <w:r w:rsidRPr="00E04A8F">
        <w:rPr>
          <w:rFonts w:ascii="Times New Roman" w:hAnsi="Times New Roman" w:cs="Times New Roman"/>
          <w:sz w:val="24"/>
          <w:szCs w:val="24"/>
        </w:rPr>
        <w:t>1). Por fim, o Modelo 4 se refere a um modelo dinâmico estimado via método dos momentos generalizados utilizando o estimador de Arellano e Bond.</w:t>
      </w:r>
    </w:p>
    <w:p w14:paraId="126A430A" w14:textId="77777777" w:rsidR="00E07C99" w:rsidRPr="00E04A8F" w:rsidRDefault="00E07C99" w:rsidP="00E07C99">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No Modelo 1, a hipótese nula de que não existe heterocedasticidade dos termos de resíduos foi rejeitada a 1% de significância estatística</w:t>
      </w:r>
      <w:r w:rsidRPr="00E04A8F">
        <w:rPr>
          <w:vertAlign w:val="superscript"/>
        </w:rPr>
        <w:footnoteReference w:id="9"/>
      </w:r>
      <w:r w:rsidRPr="00E04A8F">
        <w:rPr>
          <w:rFonts w:ascii="Times New Roman" w:hAnsi="Times New Roman" w:cs="Times New Roman"/>
          <w:sz w:val="24"/>
          <w:szCs w:val="24"/>
        </w:rPr>
        <w:t xml:space="preserve">. Testou-se também a existência de dependência </w:t>
      </w:r>
      <w:proofErr w:type="spellStart"/>
      <w:r w:rsidRPr="00E04A8F">
        <w:rPr>
          <w:rFonts w:ascii="Times New Roman" w:hAnsi="Times New Roman" w:cs="Times New Roman"/>
          <w:sz w:val="24"/>
          <w:szCs w:val="24"/>
        </w:rPr>
        <w:t>cross</w:t>
      </w:r>
      <w:proofErr w:type="spellEnd"/>
      <w:r w:rsidRPr="00E04A8F">
        <w:rPr>
          <w:rFonts w:ascii="Times New Roman" w:hAnsi="Times New Roman" w:cs="Times New Roman"/>
          <w:sz w:val="24"/>
          <w:szCs w:val="24"/>
        </w:rPr>
        <w:t>-seccional, e a hipótese nula de que os erros não são correlacionados entre os indivíduos foi rejeitada a 1% de significância estatística</w:t>
      </w:r>
      <w:r w:rsidRPr="00E04A8F">
        <w:rPr>
          <w:vertAlign w:val="superscript"/>
        </w:rPr>
        <w:footnoteReference w:id="10"/>
      </w:r>
      <w:r w:rsidRPr="00E04A8F">
        <w:rPr>
          <w:rFonts w:ascii="Times New Roman" w:hAnsi="Times New Roman" w:cs="Times New Roman"/>
          <w:sz w:val="24"/>
          <w:szCs w:val="24"/>
        </w:rPr>
        <w:t xml:space="preserve">. Em vista desses resultados, estimou-se o Modelo 2, que considera a presença do termo autorregressivo de primeira ordem, </w:t>
      </w:r>
      <w:proofErr w:type="gramStart"/>
      <w:r w:rsidRPr="00E04A8F">
        <w:rPr>
          <w:rFonts w:ascii="Times New Roman" w:hAnsi="Times New Roman" w:cs="Times New Roman"/>
          <w:sz w:val="24"/>
          <w:szCs w:val="24"/>
        </w:rPr>
        <w:t>AR(</w:t>
      </w:r>
      <w:proofErr w:type="gramEnd"/>
      <w:r w:rsidRPr="00E04A8F">
        <w:rPr>
          <w:rFonts w:ascii="Times New Roman" w:hAnsi="Times New Roman" w:cs="Times New Roman"/>
          <w:sz w:val="24"/>
          <w:szCs w:val="24"/>
        </w:rPr>
        <w:t>1)</w:t>
      </w:r>
      <w:r w:rsidRPr="00E04A8F">
        <w:rPr>
          <w:vertAlign w:val="superscript"/>
        </w:rPr>
        <w:footnoteReference w:id="11"/>
      </w:r>
      <w:r w:rsidRPr="00E04A8F">
        <w:rPr>
          <w:rFonts w:ascii="Times New Roman" w:hAnsi="Times New Roman" w:cs="Times New Roman"/>
          <w:sz w:val="24"/>
          <w:szCs w:val="24"/>
        </w:rPr>
        <w:t xml:space="preserve">. Por fim, estimou-se o Modelo 3, o qual considera a existência de dependência </w:t>
      </w:r>
      <w:proofErr w:type="spellStart"/>
      <w:r w:rsidRPr="00E04A8F">
        <w:rPr>
          <w:rFonts w:ascii="Times New Roman" w:hAnsi="Times New Roman" w:cs="Times New Roman"/>
          <w:sz w:val="24"/>
          <w:szCs w:val="24"/>
        </w:rPr>
        <w:t>cross</w:t>
      </w:r>
      <w:proofErr w:type="spellEnd"/>
      <w:r w:rsidRPr="00E04A8F">
        <w:rPr>
          <w:rFonts w:ascii="Times New Roman" w:hAnsi="Times New Roman" w:cs="Times New Roman"/>
          <w:sz w:val="24"/>
          <w:szCs w:val="24"/>
        </w:rPr>
        <w:t xml:space="preserve">-seccional e correlação modelada por </w:t>
      </w:r>
      <w:proofErr w:type="gramStart"/>
      <w:r w:rsidRPr="00E04A8F">
        <w:rPr>
          <w:rFonts w:ascii="Times New Roman" w:hAnsi="Times New Roman" w:cs="Times New Roman"/>
          <w:sz w:val="24"/>
          <w:szCs w:val="24"/>
        </w:rPr>
        <w:t>AR(</w:t>
      </w:r>
      <w:proofErr w:type="gramEnd"/>
      <w:r w:rsidRPr="00E04A8F">
        <w:rPr>
          <w:rFonts w:ascii="Times New Roman" w:hAnsi="Times New Roman" w:cs="Times New Roman"/>
          <w:sz w:val="24"/>
          <w:szCs w:val="24"/>
        </w:rPr>
        <w:t>1)</w:t>
      </w:r>
      <w:r w:rsidRPr="00E04A8F">
        <w:rPr>
          <w:vertAlign w:val="superscript"/>
        </w:rPr>
        <w:footnoteReference w:id="12"/>
      </w:r>
      <w:r w:rsidRPr="00E04A8F">
        <w:rPr>
          <w:rFonts w:ascii="Times New Roman" w:hAnsi="Times New Roman" w:cs="Times New Roman"/>
          <w:sz w:val="24"/>
          <w:szCs w:val="24"/>
        </w:rPr>
        <w:t>.</w:t>
      </w:r>
    </w:p>
    <w:p w14:paraId="119A9F51" w14:textId="77777777" w:rsidR="00E07C99" w:rsidRPr="00E04A8F" w:rsidRDefault="00E07C99" w:rsidP="00E07C99">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Os resultados obtidos nos três modelos estáticos, os quais serão analisados inicialmente, apresentaram bastante consistência e, em geral, todos os coeficientes estimados foram estatisticamente significantes e com os sinais esperados. </w:t>
      </w:r>
    </w:p>
    <w:p w14:paraId="73DEA13E" w14:textId="149DB0C5" w:rsidR="00E07C99" w:rsidRDefault="00E07C99" w:rsidP="00E07C99">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color w:val="000000" w:themeColor="text1"/>
          <w:sz w:val="24"/>
          <w:szCs w:val="24"/>
        </w:rPr>
        <w:t>A elasticidade da arrecadação tributária em relação ao PIB, ou elasticidade receita-renda, será dada diretamente pelos coeficientes estimados, conforme equação (</w:t>
      </w:r>
      <w:r>
        <w:rPr>
          <w:rFonts w:ascii="Times New Roman" w:hAnsi="Times New Roman" w:cs="Times New Roman"/>
          <w:color w:val="000000" w:themeColor="text1"/>
          <w:sz w:val="24"/>
          <w:szCs w:val="24"/>
        </w:rPr>
        <w:t>2</w:t>
      </w:r>
      <w:r w:rsidRPr="00E04A8F">
        <w:rPr>
          <w:rFonts w:ascii="Times New Roman" w:hAnsi="Times New Roman" w:cs="Times New Roman"/>
          <w:color w:val="000000" w:themeColor="text1"/>
          <w:sz w:val="24"/>
          <w:szCs w:val="24"/>
        </w:rPr>
        <w:t xml:space="preserve">). Portanto, os valores estimados nos modelos estáticos foram: </w:t>
      </w:r>
      <w:r w:rsidRPr="00E04A8F">
        <w:rPr>
          <w:rFonts w:ascii="Times New Roman" w:hAnsi="Times New Roman" w:cs="Times New Roman"/>
          <w:sz w:val="24"/>
          <w:szCs w:val="24"/>
        </w:rPr>
        <w:t xml:space="preserve">1,45, 1,44 e 1,20, respectivamente. Em particular, os resultados relacionados aos modelos  1 e 2 corroboram as evidências obtidas por Gouvêa e Schettini (2010), assim como  </w:t>
      </w:r>
      <w:proofErr w:type="spellStart"/>
      <w:r w:rsidRPr="00E04A8F">
        <w:rPr>
          <w:rFonts w:ascii="Times New Roman" w:hAnsi="Times New Roman" w:cs="Times New Roman"/>
          <w:sz w:val="24"/>
          <w:szCs w:val="24"/>
        </w:rPr>
        <w:t>Gobetti</w:t>
      </w:r>
      <w:proofErr w:type="spellEnd"/>
      <w:r w:rsidRPr="00E04A8F">
        <w:rPr>
          <w:rFonts w:ascii="Times New Roman" w:hAnsi="Times New Roman" w:cs="Times New Roman"/>
          <w:sz w:val="24"/>
          <w:szCs w:val="24"/>
        </w:rPr>
        <w:t xml:space="preserve">, Gouvêa e </w:t>
      </w:r>
      <w:proofErr w:type="spellStart"/>
      <w:r w:rsidRPr="00E04A8F">
        <w:rPr>
          <w:rFonts w:ascii="Times New Roman" w:hAnsi="Times New Roman" w:cs="Times New Roman"/>
          <w:sz w:val="24"/>
          <w:szCs w:val="24"/>
        </w:rPr>
        <w:t>Schettini</w:t>
      </w:r>
      <w:proofErr w:type="spellEnd"/>
      <w:r w:rsidRPr="00E04A8F">
        <w:rPr>
          <w:rFonts w:ascii="Times New Roman" w:hAnsi="Times New Roman" w:cs="Times New Roman"/>
          <w:sz w:val="24"/>
          <w:szCs w:val="24"/>
        </w:rPr>
        <w:t xml:space="preserve"> (2010) que, ao estimarem um modelo autorregressivo e com defasagens distribuídas (Modelo ADL) para encontrar elasticidades de diferentes agrupamentos de receitas em relação ao PIB, obtiveram valor de elasticidade ICMS-PIB bastante próximos aos obtidos no presente estudo (ver, por exemplo, Tabela 4 “Elasticidades dos Agrupamentos de Receitas”, </w:t>
      </w:r>
      <w:r>
        <w:rPr>
          <w:rFonts w:ascii="Times New Roman" w:hAnsi="Times New Roman" w:cs="Times New Roman"/>
          <w:sz w:val="24"/>
          <w:szCs w:val="24"/>
        </w:rPr>
        <w:t xml:space="preserve">em </w:t>
      </w:r>
      <w:proofErr w:type="spellStart"/>
      <w:r w:rsidRPr="00E04A8F">
        <w:rPr>
          <w:rFonts w:ascii="Times New Roman" w:hAnsi="Times New Roman" w:cs="Times New Roman"/>
          <w:sz w:val="24"/>
          <w:szCs w:val="24"/>
        </w:rPr>
        <w:t>Gobetti</w:t>
      </w:r>
      <w:proofErr w:type="spellEnd"/>
      <w:r w:rsidRPr="00E04A8F">
        <w:rPr>
          <w:rFonts w:ascii="Times New Roman" w:hAnsi="Times New Roman" w:cs="Times New Roman"/>
          <w:sz w:val="24"/>
          <w:szCs w:val="24"/>
        </w:rPr>
        <w:t xml:space="preserve">, Gouvêa e </w:t>
      </w:r>
      <w:proofErr w:type="spellStart"/>
      <w:r w:rsidRPr="00E04A8F">
        <w:rPr>
          <w:rFonts w:ascii="Times New Roman" w:hAnsi="Times New Roman" w:cs="Times New Roman"/>
          <w:sz w:val="24"/>
          <w:szCs w:val="24"/>
        </w:rPr>
        <w:t>Schettini</w:t>
      </w:r>
      <w:proofErr w:type="spellEnd"/>
      <w:r w:rsidRPr="00E04A8F">
        <w:rPr>
          <w:rFonts w:ascii="Times New Roman" w:hAnsi="Times New Roman" w:cs="Times New Roman"/>
          <w:sz w:val="24"/>
          <w:szCs w:val="24"/>
        </w:rPr>
        <w:t>, 2010).</w:t>
      </w:r>
    </w:p>
    <w:p w14:paraId="00932ED1" w14:textId="77777777" w:rsidR="00E07C99" w:rsidRPr="00E04A8F" w:rsidRDefault="00E07C99" w:rsidP="00E07C99">
      <w:pPr>
        <w:spacing w:after="0" w:line="240" w:lineRule="auto"/>
        <w:ind w:firstLine="709"/>
        <w:contextualSpacing/>
        <w:jc w:val="both"/>
        <w:rPr>
          <w:rFonts w:ascii="Times New Roman" w:hAnsi="Times New Roman" w:cs="Times New Roman"/>
          <w:sz w:val="24"/>
          <w:szCs w:val="24"/>
        </w:rPr>
      </w:pPr>
    </w:p>
    <w:p w14:paraId="5268C6DD" w14:textId="77777777" w:rsidR="002E597F" w:rsidRPr="00E04A8F" w:rsidRDefault="002E597F" w:rsidP="00914D9C">
      <w:pPr>
        <w:spacing w:after="0" w:line="240" w:lineRule="auto"/>
        <w:contextualSpacing/>
        <w:jc w:val="both"/>
        <w:rPr>
          <w:rFonts w:ascii="Times New Roman" w:hAnsi="Times New Roman" w:cs="Times New Roman"/>
          <w:b/>
          <w:sz w:val="24"/>
          <w:szCs w:val="24"/>
        </w:rPr>
      </w:pPr>
      <w:r w:rsidRPr="00E04A8F">
        <w:rPr>
          <w:rFonts w:ascii="Times New Roman" w:hAnsi="Times New Roman" w:cs="Times New Roman"/>
          <w:b/>
          <w:sz w:val="24"/>
          <w:szCs w:val="24"/>
        </w:rPr>
        <w:lastRenderedPageBreak/>
        <w:t xml:space="preserve">Tabela 4. </w:t>
      </w:r>
      <w:r w:rsidRPr="00E04A8F">
        <w:rPr>
          <w:rFonts w:ascii="Times New Roman" w:hAnsi="Times New Roman" w:cs="Times New Roman"/>
          <w:sz w:val="24"/>
          <w:szCs w:val="24"/>
        </w:rPr>
        <w:t>Resultados econométricos em modelos de dados painel, 1997 a 2013. Variável dependente ICMS.</w:t>
      </w:r>
    </w:p>
    <w:tbl>
      <w:tblPr>
        <w:tblStyle w:val="Tabelacomgrade"/>
        <w:tblW w:w="0" w:type="auto"/>
        <w:tblLook w:val="04A0" w:firstRow="1" w:lastRow="0" w:firstColumn="1" w:lastColumn="0" w:noHBand="0" w:noVBand="1"/>
      </w:tblPr>
      <w:tblGrid>
        <w:gridCol w:w="2981"/>
        <w:gridCol w:w="1870"/>
        <w:gridCol w:w="1870"/>
        <w:gridCol w:w="1868"/>
        <w:gridCol w:w="1889"/>
      </w:tblGrid>
      <w:tr w:rsidR="002E597F" w:rsidRPr="00E04A8F" w14:paraId="7F3CC3C4" w14:textId="77777777" w:rsidTr="00E742B9">
        <w:trPr>
          <w:trHeight w:val="432"/>
        </w:trPr>
        <w:tc>
          <w:tcPr>
            <w:tcW w:w="2981" w:type="dxa"/>
          </w:tcPr>
          <w:p w14:paraId="18A1DF9C" w14:textId="77777777" w:rsidR="002E597F" w:rsidRPr="00E04A8F" w:rsidRDefault="002E597F" w:rsidP="00914D9C">
            <w:pPr>
              <w:contextualSpacing/>
              <w:jc w:val="center"/>
              <w:rPr>
                <w:b/>
                <w:sz w:val="24"/>
                <w:szCs w:val="24"/>
              </w:rPr>
            </w:pPr>
            <w:r w:rsidRPr="00E04A8F">
              <w:rPr>
                <w:b/>
                <w:sz w:val="24"/>
                <w:szCs w:val="24"/>
              </w:rPr>
              <w:t>Variáveis Explicativas</w:t>
            </w:r>
          </w:p>
        </w:tc>
        <w:tc>
          <w:tcPr>
            <w:tcW w:w="1870" w:type="dxa"/>
          </w:tcPr>
          <w:p w14:paraId="150C168D" w14:textId="77777777" w:rsidR="002E597F" w:rsidRPr="00E04A8F" w:rsidRDefault="002E597F" w:rsidP="00914D9C">
            <w:pPr>
              <w:contextualSpacing/>
              <w:jc w:val="center"/>
              <w:rPr>
                <w:b/>
                <w:sz w:val="24"/>
                <w:szCs w:val="24"/>
              </w:rPr>
            </w:pPr>
            <w:r w:rsidRPr="00E04A8F">
              <w:rPr>
                <w:b/>
                <w:sz w:val="24"/>
                <w:szCs w:val="24"/>
              </w:rPr>
              <w:t>Modelo 1</w:t>
            </w:r>
          </w:p>
        </w:tc>
        <w:tc>
          <w:tcPr>
            <w:tcW w:w="1870" w:type="dxa"/>
          </w:tcPr>
          <w:p w14:paraId="0BC9DF84" w14:textId="77777777" w:rsidR="002E597F" w:rsidRPr="00E04A8F" w:rsidRDefault="002E597F" w:rsidP="00914D9C">
            <w:pPr>
              <w:contextualSpacing/>
              <w:jc w:val="center"/>
              <w:rPr>
                <w:b/>
                <w:sz w:val="24"/>
                <w:szCs w:val="24"/>
              </w:rPr>
            </w:pPr>
            <w:r w:rsidRPr="00E04A8F">
              <w:rPr>
                <w:b/>
                <w:sz w:val="24"/>
                <w:szCs w:val="24"/>
              </w:rPr>
              <w:t>Modelo 2</w:t>
            </w:r>
          </w:p>
        </w:tc>
        <w:tc>
          <w:tcPr>
            <w:tcW w:w="1868" w:type="dxa"/>
          </w:tcPr>
          <w:p w14:paraId="5A907895" w14:textId="77777777" w:rsidR="002E597F" w:rsidRPr="00E04A8F" w:rsidRDefault="002E597F" w:rsidP="00914D9C">
            <w:pPr>
              <w:contextualSpacing/>
              <w:jc w:val="center"/>
              <w:rPr>
                <w:b/>
                <w:sz w:val="24"/>
                <w:szCs w:val="24"/>
              </w:rPr>
            </w:pPr>
            <w:r w:rsidRPr="00E04A8F">
              <w:rPr>
                <w:b/>
                <w:sz w:val="24"/>
                <w:szCs w:val="24"/>
              </w:rPr>
              <w:t>Modelo 3</w:t>
            </w:r>
          </w:p>
        </w:tc>
        <w:tc>
          <w:tcPr>
            <w:tcW w:w="1889" w:type="dxa"/>
          </w:tcPr>
          <w:p w14:paraId="736EDDB8" w14:textId="77777777" w:rsidR="002E597F" w:rsidRPr="00BB5147" w:rsidRDefault="002E597F" w:rsidP="00914D9C">
            <w:pPr>
              <w:contextualSpacing/>
              <w:jc w:val="center"/>
              <w:rPr>
                <w:b/>
                <w:sz w:val="24"/>
                <w:szCs w:val="24"/>
              </w:rPr>
            </w:pPr>
            <w:r w:rsidRPr="00BB5147">
              <w:rPr>
                <w:b/>
                <w:sz w:val="24"/>
                <w:szCs w:val="24"/>
              </w:rPr>
              <w:t xml:space="preserve">Modelo 4 </w:t>
            </w:r>
          </w:p>
        </w:tc>
      </w:tr>
      <w:tr w:rsidR="002E597F" w:rsidRPr="00E04A8F" w14:paraId="7A00A5F1" w14:textId="77777777" w:rsidTr="00E742B9">
        <w:tc>
          <w:tcPr>
            <w:tcW w:w="2981" w:type="dxa"/>
          </w:tcPr>
          <w:p w14:paraId="592F3402" w14:textId="77777777" w:rsidR="002E597F" w:rsidRPr="00E04A8F" w:rsidRDefault="00593823" w:rsidP="00914D9C">
            <w:pPr>
              <w:contextualSpacing/>
              <w:jc w:val="both"/>
              <w:rPr>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icms</m:t>
                    </m:r>
                  </m:e>
                  <m:sub>
                    <m:r>
                      <w:rPr>
                        <w:rFonts w:ascii="Cambria Math" w:hAnsi="Cambria Math"/>
                        <w:color w:val="000000" w:themeColor="text1"/>
                        <w:sz w:val="24"/>
                        <w:szCs w:val="24"/>
                      </w:rPr>
                      <m:t>it-1</m:t>
                    </m:r>
                  </m:sub>
                </m:sSub>
              </m:oMath>
            </m:oMathPara>
          </w:p>
        </w:tc>
        <w:tc>
          <w:tcPr>
            <w:tcW w:w="1870" w:type="dxa"/>
          </w:tcPr>
          <w:p w14:paraId="02EB09AC" w14:textId="77777777" w:rsidR="002E597F" w:rsidRPr="00E04A8F" w:rsidRDefault="002E597F" w:rsidP="00914D9C">
            <w:pPr>
              <w:contextualSpacing/>
              <w:jc w:val="center"/>
              <w:rPr>
                <w:sz w:val="24"/>
                <w:szCs w:val="24"/>
              </w:rPr>
            </w:pPr>
            <w:r w:rsidRPr="00E04A8F">
              <w:rPr>
                <w:sz w:val="24"/>
                <w:szCs w:val="24"/>
              </w:rPr>
              <w:t>-</w:t>
            </w:r>
          </w:p>
        </w:tc>
        <w:tc>
          <w:tcPr>
            <w:tcW w:w="1870" w:type="dxa"/>
          </w:tcPr>
          <w:p w14:paraId="0DDEAFE7" w14:textId="77777777" w:rsidR="002E597F" w:rsidRPr="00E04A8F" w:rsidRDefault="002E597F" w:rsidP="00914D9C">
            <w:pPr>
              <w:contextualSpacing/>
              <w:jc w:val="center"/>
              <w:rPr>
                <w:sz w:val="24"/>
                <w:szCs w:val="24"/>
              </w:rPr>
            </w:pPr>
            <w:r w:rsidRPr="00E04A8F">
              <w:rPr>
                <w:sz w:val="24"/>
                <w:szCs w:val="24"/>
              </w:rPr>
              <w:t>-</w:t>
            </w:r>
          </w:p>
        </w:tc>
        <w:tc>
          <w:tcPr>
            <w:tcW w:w="1868" w:type="dxa"/>
          </w:tcPr>
          <w:p w14:paraId="330EEF09" w14:textId="77777777" w:rsidR="002E597F" w:rsidRPr="00E04A8F" w:rsidRDefault="002E597F" w:rsidP="00914D9C">
            <w:pPr>
              <w:contextualSpacing/>
              <w:jc w:val="center"/>
              <w:rPr>
                <w:sz w:val="24"/>
                <w:szCs w:val="24"/>
              </w:rPr>
            </w:pPr>
            <w:r w:rsidRPr="00E04A8F">
              <w:rPr>
                <w:sz w:val="24"/>
                <w:szCs w:val="24"/>
              </w:rPr>
              <w:t>-</w:t>
            </w:r>
          </w:p>
        </w:tc>
        <w:tc>
          <w:tcPr>
            <w:tcW w:w="1889" w:type="dxa"/>
          </w:tcPr>
          <w:p w14:paraId="5EF50D00" w14:textId="77777777" w:rsidR="002E597F" w:rsidRPr="00BB5147" w:rsidRDefault="002E597F" w:rsidP="00E742B9">
            <w:pPr>
              <w:contextualSpacing/>
              <w:jc w:val="center"/>
              <w:rPr>
                <w:sz w:val="24"/>
                <w:szCs w:val="24"/>
              </w:rPr>
            </w:pPr>
            <w:r w:rsidRPr="00BB5147">
              <w:rPr>
                <w:sz w:val="24"/>
                <w:szCs w:val="24"/>
              </w:rPr>
              <w:t>0,</w:t>
            </w:r>
            <w:r w:rsidR="00EF4E25" w:rsidRPr="00BB5147">
              <w:rPr>
                <w:sz w:val="24"/>
                <w:szCs w:val="24"/>
              </w:rPr>
              <w:t>30</w:t>
            </w:r>
            <w:r w:rsidR="00E742B9" w:rsidRPr="00BB5147">
              <w:rPr>
                <w:sz w:val="24"/>
                <w:szCs w:val="24"/>
              </w:rPr>
              <w:t xml:space="preserve"> </w:t>
            </w:r>
            <w:r w:rsidRPr="00BB5147">
              <w:rPr>
                <w:sz w:val="24"/>
                <w:szCs w:val="24"/>
              </w:rPr>
              <w:t>(</w:t>
            </w:r>
            <w:proofErr w:type="gramStart"/>
            <w:r w:rsidRPr="00BB5147">
              <w:rPr>
                <w:sz w:val="24"/>
                <w:szCs w:val="24"/>
              </w:rPr>
              <w:t>0,000)</w:t>
            </w:r>
            <w:r w:rsidRPr="00BB5147">
              <w:rPr>
                <w:sz w:val="24"/>
                <w:szCs w:val="24"/>
                <w:vertAlign w:val="superscript"/>
              </w:rPr>
              <w:t>(</w:t>
            </w:r>
            <w:proofErr w:type="gramEnd"/>
            <w:r w:rsidRPr="00BB5147">
              <w:rPr>
                <w:sz w:val="24"/>
                <w:szCs w:val="24"/>
                <w:vertAlign w:val="superscript"/>
              </w:rPr>
              <w:t>a)</w:t>
            </w:r>
          </w:p>
        </w:tc>
      </w:tr>
      <w:tr w:rsidR="002E597F" w:rsidRPr="00E04A8F" w14:paraId="4B2F4E26" w14:textId="77777777" w:rsidTr="00E742B9">
        <w:tc>
          <w:tcPr>
            <w:tcW w:w="2981" w:type="dxa"/>
          </w:tcPr>
          <w:p w14:paraId="05EB12CE" w14:textId="77777777" w:rsidR="002E597F" w:rsidRPr="00E04A8F" w:rsidRDefault="00593823" w:rsidP="00914D9C">
            <w:pPr>
              <w:contextualSpacing/>
              <w:jc w:val="both"/>
              <w:rPr>
                <w:b/>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pib</m:t>
                    </m:r>
                  </m:e>
                  <m:sub>
                    <m:r>
                      <w:rPr>
                        <w:rFonts w:ascii="Cambria Math" w:hAnsi="Cambria Math"/>
                        <w:color w:val="000000" w:themeColor="text1"/>
                        <w:sz w:val="24"/>
                        <w:szCs w:val="24"/>
                      </w:rPr>
                      <m:t>it</m:t>
                    </m:r>
                  </m:sub>
                </m:sSub>
              </m:oMath>
            </m:oMathPara>
          </w:p>
        </w:tc>
        <w:tc>
          <w:tcPr>
            <w:tcW w:w="1870" w:type="dxa"/>
          </w:tcPr>
          <w:p w14:paraId="263D0CE1" w14:textId="77777777" w:rsidR="002E597F" w:rsidRPr="00E04A8F" w:rsidRDefault="002E597F" w:rsidP="00E742B9">
            <w:pPr>
              <w:contextualSpacing/>
              <w:jc w:val="center"/>
              <w:rPr>
                <w:sz w:val="24"/>
                <w:szCs w:val="24"/>
              </w:rPr>
            </w:pPr>
            <w:r w:rsidRPr="00E04A8F">
              <w:rPr>
                <w:sz w:val="24"/>
                <w:szCs w:val="24"/>
              </w:rPr>
              <w:t>1,45</w:t>
            </w:r>
            <w:r w:rsidR="00E742B9">
              <w:rPr>
                <w:sz w:val="24"/>
                <w:szCs w:val="24"/>
              </w:rPr>
              <w:t xml:space="preserve"> </w:t>
            </w:r>
            <w:r w:rsidRPr="00E04A8F">
              <w:rPr>
                <w:sz w:val="24"/>
                <w:szCs w:val="24"/>
              </w:rPr>
              <w:t>(</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1870" w:type="dxa"/>
          </w:tcPr>
          <w:p w14:paraId="0F23D561" w14:textId="77777777" w:rsidR="002E597F" w:rsidRPr="00E04A8F" w:rsidRDefault="002E597F" w:rsidP="00E742B9">
            <w:pPr>
              <w:contextualSpacing/>
              <w:jc w:val="center"/>
              <w:rPr>
                <w:sz w:val="24"/>
                <w:szCs w:val="24"/>
              </w:rPr>
            </w:pPr>
            <w:r w:rsidRPr="00E04A8F">
              <w:rPr>
                <w:sz w:val="24"/>
                <w:szCs w:val="24"/>
              </w:rPr>
              <w:t>1,44</w:t>
            </w:r>
            <w:r w:rsidR="00E742B9">
              <w:rPr>
                <w:sz w:val="24"/>
                <w:szCs w:val="24"/>
              </w:rPr>
              <w:t xml:space="preserve"> </w:t>
            </w:r>
            <w:r w:rsidRPr="00E04A8F">
              <w:rPr>
                <w:sz w:val="24"/>
                <w:szCs w:val="24"/>
              </w:rPr>
              <w:t>(</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1868" w:type="dxa"/>
          </w:tcPr>
          <w:p w14:paraId="6CBDA235" w14:textId="77777777" w:rsidR="002E597F" w:rsidRPr="00E04A8F" w:rsidRDefault="002E597F" w:rsidP="00E742B9">
            <w:pPr>
              <w:contextualSpacing/>
              <w:jc w:val="center"/>
              <w:rPr>
                <w:sz w:val="24"/>
                <w:szCs w:val="24"/>
              </w:rPr>
            </w:pPr>
            <w:r w:rsidRPr="00E04A8F">
              <w:rPr>
                <w:sz w:val="24"/>
                <w:szCs w:val="24"/>
              </w:rPr>
              <w:t>1,20</w:t>
            </w:r>
            <w:r w:rsidR="00E742B9">
              <w:rPr>
                <w:sz w:val="24"/>
                <w:szCs w:val="24"/>
              </w:rPr>
              <w:t xml:space="preserve"> </w:t>
            </w:r>
            <w:r w:rsidRPr="00E04A8F">
              <w:rPr>
                <w:sz w:val="24"/>
                <w:szCs w:val="24"/>
              </w:rPr>
              <w:t>(</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1889" w:type="dxa"/>
          </w:tcPr>
          <w:p w14:paraId="4204BF65" w14:textId="77777777" w:rsidR="002E597F" w:rsidRPr="00BB5147" w:rsidRDefault="00EF4E25" w:rsidP="00E742B9">
            <w:pPr>
              <w:contextualSpacing/>
              <w:jc w:val="center"/>
              <w:rPr>
                <w:sz w:val="24"/>
                <w:szCs w:val="24"/>
              </w:rPr>
            </w:pPr>
            <w:r w:rsidRPr="00BB5147">
              <w:rPr>
                <w:sz w:val="24"/>
                <w:szCs w:val="24"/>
              </w:rPr>
              <w:t>1</w:t>
            </w:r>
            <w:r w:rsidR="00E742B9" w:rsidRPr="00BB5147">
              <w:rPr>
                <w:sz w:val="24"/>
                <w:szCs w:val="24"/>
              </w:rPr>
              <w:t>,</w:t>
            </w:r>
            <w:r w:rsidRPr="00BB5147">
              <w:rPr>
                <w:sz w:val="24"/>
                <w:szCs w:val="24"/>
              </w:rPr>
              <w:t>04</w:t>
            </w:r>
            <w:r w:rsidR="00E742B9" w:rsidRPr="00BB5147">
              <w:rPr>
                <w:sz w:val="24"/>
                <w:szCs w:val="24"/>
              </w:rPr>
              <w:t xml:space="preserve"> </w:t>
            </w:r>
            <w:r w:rsidR="002E597F" w:rsidRPr="00BB5147">
              <w:rPr>
                <w:sz w:val="24"/>
                <w:szCs w:val="24"/>
              </w:rPr>
              <w:t>(</w:t>
            </w:r>
            <w:proofErr w:type="gramStart"/>
            <w:r w:rsidR="002E597F" w:rsidRPr="00BB5147">
              <w:rPr>
                <w:sz w:val="24"/>
                <w:szCs w:val="24"/>
              </w:rPr>
              <w:t>0,000)</w:t>
            </w:r>
            <w:r w:rsidR="002E597F" w:rsidRPr="00BB5147">
              <w:rPr>
                <w:sz w:val="24"/>
                <w:szCs w:val="24"/>
                <w:vertAlign w:val="superscript"/>
              </w:rPr>
              <w:t>(</w:t>
            </w:r>
            <w:proofErr w:type="gramEnd"/>
            <w:r w:rsidR="002E597F" w:rsidRPr="00BB5147">
              <w:rPr>
                <w:sz w:val="24"/>
                <w:szCs w:val="24"/>
                <w:vertAlign w:val="superscript"/>
              </w:rPr>
              <w:t>a)</w:t>
            </w:r>
          </w:p>
        </w:tc>
      </w:tr>
      <w:tr w:rsidR="002E597F" w:rsidRPr="00E04A8F" w14:paraId="7B3808E4" w14:textId="77777777" w:rsidTr="00E742B9">
        <w:tc>
          <w:tcPr>
            <w:tcW w:w="2981" w:type="dxa"/>
          </w:tcPr>
          <w:p w14:paraId="70D5D414" w14:textId="77777777" w:rsidR="002E597F" w:rsidRPr="00E04A8F" w:rsidRDefault="00593823" w:rsidP="00914D9C">
            <w:pPr>
              <w:contextualSpacing/>
              <w:jc w:val="both"/>
              <w:rPr>
                <w:b/>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it</m:t>
                    </m:r>
                  </m:sub>
                </m:sSub>
              </m:oMath>
            </m:oMathPara>
          </w:p>
        </w:tc>
        <w:tc>
          <w:tcPr>
            <w:tcW w:w="1870" w:type="dxa"/>
          </w:tcPr>
          <w:p w14:paraId="56360005" w14:textId="77777777" w:rsidR="002E597F" w:rsidRPr="00E04A8F" w:rsidRDefault="002E597F" w:rsidP="00914D9C">
            <w:pPr>
              <w:contextualSpacing/>
              <w:jc w:val="center"/>
              <w:rPr>
                <w:sz w:val="24"/>
                <w:szCs w:val="24"/>
              </w:rPr>
            </w:pPr>
            <w:r w:rsidRPr="00E04A8F">
              <w:rPr>
                <w:sz w:val="24"/>
                <w:szCs w:val="24"/>
              </w:rPr>
              <w:t>-2,22 (</w:t>
            </w:r>
            <w:proofErr w:type="gramStart"/>
            <w:r w:rsidRPr="00E04A8F">
              <w:rPr>
                <w:sz w:val="24"/>
                <w:szCs w:val="24"/>
              </w:rPr>
              <w:t>0,042)</w:t>
            </w:r>
            <w:r w:rsidRPr="00E04A8F">
              <w:rPr>
                <w:sz w:val="24"/>
                <w:szCs w:val="24"/>
                <w:vertAlign w:val="superscript"/>
              </w:rPr>
              <w:t>(</w:t>
            </w:r>
            <w:proofErr w:type="gramEnd"/>
            <w:r w:rsidRPr="00E04A8F">
              <w:rPr>
                <w:sz w:val="24"/>
                <w:szCs w:val="24"/>
                <w:vertAlign w:val="superscript"/>
              </w:rPr>
              <w:t>b)</w:t>
            </w:r>
          </w:p>
        </w:tc>
        <w:tc>
          <w:tcPr>
            <w:tcW w:w="1870" w:type="dxa"/>
          </w:tcPr>
          <w:p w14:paraId="70ABAA49" w14:textId="77777777" w:rsidR="002E597F" w:rsidRPr="00E04A8F" w:rsidRDefault="002E597F" w:rsidP="00914D9C">
            <w:pPr>
              <w:contextualSpacing/>
              <w:jc w:val="center"/>
              <w:rPr>
                <w:sz w:val="24"/>
                <w:szCs w:val="24"/>
              </w:rPr>
            </w:pPr>
            <w:r w:rsidRPr="00E04A8F">
              <w:rPr>
                <w:sz w:val="24"/>
                <w:szCs w:val="24"/>
              </w:rPr>
              <w:t>-2,83 (</w:t>
            </w:r>
            <w:proofErr w:type="gramStart"/>
            <w:r w:rsidRPr="00E04A8F">
              <w:rPr>
                <w:sz w:val="24"/>
                <w:szCs w:val="24"/>
              </w:rPr>
              <w:t>0,003)</w:t>
            </w:r>
            <w:r w:rsidRPr="00E04A8F">
              <w:rPr>
                <w:sz w:val="24"/>
                <w:szCs w:val="24"/>
                <w:vertAlign w:val="superscript"/>
              </w:rPr>
              <w:t>(</w:t>
            </w:r>
            <w:proofErr w:type="gramEnd"/>
            <w:r w:rsidRPr="00E04A8F">
              <w:rPr>
                <w:sz w:val="24"/>
                <w:szCs w:val="24"/>
                <w:vertAlign w:val="superscript"/>
              </w:rPr>
              <w:t>a)</w:t>
            </w:r>
          </w:p>
        </w:tc>
        <w:tc>
          <w:tcPr>
            <w:tcW w:w="1868" w:type="dxa"/>
          </w:tcPr>
          <w:p w14:paraId="04B0B6FF" w14:textId="77777777" w:rsidR="002E597F" w:rsidRPr="00E04A8F" w:rsidRDefault="002E597F" w:rsidP="00914D9C">
            <w:pPr>
              <w:contextualSpacing/>
              <w:jc w:val="center"/>
              <w:rPr>
                <w:sz w:val="24"/>
                <w:szCs w:val="24"/>
              </w:rPr>
            </w:pPr>
            <w:r w:rsidRPr="00E04A8F">
              <w:rPr>
                <w:sz w:val="24"/>
                <w:szCs w:val="24"/>
              </w:rPr>
              <w:t>-2,40 (</w:t>
            </w:r>
            <w:proofErr w:type="gramStart"/>
            <w:r w:rsidRPr="00E04A8F">
              <w:rPr>
                <w:sz w:val="24"/>
                <w:szCs w:val="24"/>
              </w:rPr>
              <w:t>0,001)</w:t>
            </w:r>
            <w:r w:rsidRPr="00E04A8F">
              <w:rPr>
                <w:sz w:val="24"/>
                <w:szCs w:val="24"/>
                <w:vertAlign w:val="superscript"/>
              </w:rPr>
              <w:t>(</w:t>
            </w:r>
            <w:proofErr w:type="gramEnd"/>
            <w:r w:rsidRPr="00E04A8F">
              <w:rPr>
                <w:sz w:val="24"/>
                <w:szCs w:val="24"/>
                <w:vertAlign w:val="superscript"/>
              </w:rPr>
              <w:t>a)</w:t>
            </w:r>
          </w:p>
        </w:tc>
        <w:tc>
          <w:tcPr>
            <w:tcW w:w="1889" w:type="dxa"/>
          </w:tcPr>
          <w:p w14:paraId="0A690D83" w14:textId="77777777" w:rsidR="002E597F" w:rsidRPr="00BB5147" w:rsidRDefault="00EF4E25" w:rsidP="00914D9C">
            <w:pPr>
              <w:contextualSpacing/>
              <w:jc w:val="center"/>
              <w:rPr>
                <w:sz w:val="24"/>
                <w:szCs w:val="24"/>
              </w:rPr>
            </w:pPr>
            <w:r w:rsidRPr="00BB5147">
              <w:rPr>
                <w:sz w:val="24"/>
                <w:szCs w:val="24"/>
              </w:rPr>
              <w:t>-1,70</w:t>
            </w:r>
            <w:r w:rsidR="002E597F" w:rsidRPr="00BB5147">
              <w:rPr>
                <w:sz w:val="24"/>
                <w:szCs w:val="24"/>
              </w:rPr>
              <w:t xml:space="preserve"> </w:t>
            </w:r>
            <w:r w:rsidR="00E742B9" w:rsidRPr="00BB5147">
              <w:rPr>
                <w:sz w:val="24"/>
                <w:szCs w:val="24"/>
              </w:rPr>
              <w:t>(</w:t>
            </w:r>
            <w:proofErr w:type="gramStart"/>
            <w:r w:rsidR="00E742B9" w:rsidRPr="00BB5147">
              <w:rPr>
                <w:sz w:val="24"/>
                <w:szCs w:val="24"/>
              </w:rPr>
              <w:t>0,000)</w:t>
            </w:r>
            <w:r w:rsidR="00E742B9" w:rsidRPr="00BB5147">
              <w:rPr>
                <w:sz w:val="24"/>
                <w:szCs w:val="24"/>
                <w:vertAlign w:val="superscript"/>
              </w:rPr>
              <w:t>(</w:t>
            </w:r>
            <w:proofErr w:type="gramEnd"/>
            <w:r w:rsidR="00E742B9" w:rsidRPr="00BB5147">
              <w:rPr>
                <w:sz w:val="24"/>
                <w:szCs w:val="24"/>
                <w:vertAlign w:val="superscript"/>
              </w:rPr>
              <w:t>a)</w:t>
            </w:r>
          </w:p>
        </w:tc>
      </w:tr>
      <w:tr w:rsidR="002E597F" w:rsidRPr="00E04A8F" w14:paraId="7498449D" w14:textId="77777777" w:rsidTr="00E742B9">
        <w:tc>
          <w:tcPr>
            <w:tcW w:w="2981" w:type="dxa"/>
            <w:tcBorders>
              <w:bottom w:val="single" w:sz="4" w:space="0" w:color="auto"/>
            </w:tcBorders>
          </w:tcPr>
          <w:p w14:paraId="2FBA1CC6" w14:textId="77777777" w:rsidR="002E597F" w:rsidRPr="00E04A8F" w:rsidRDefault="00593823" w:rsidP="00914D9C">
            <w:pPr>
              <w:contextualSpacing/>
              <w:jc w:val="both"/>
              <w:rPr>
                <w:b/>
                <w:sz w:val="24"/>
                <w:szCs w:val="24"/>
              </w:rPr>
            </w:pPr>
            <m:oMathPara>
              <m:oMathParaPr>
                <m:jc m:val="left"/>
              </m:oMathParaP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a</m:t>
                    </m:r>
                  </m:e>
                  <m:sub>
                    <m:r>
                      <w:rPr>
                        <w:rFonts w:ascii="Cambria Math" w:hAnsi="Cambria Math"/>
                        <w:color w:val="000000" w:themeColor="text1"/>
                        <w:sz w:val="24"/>
                        <w:szCs w:val="24"/>
                      </w:rPr>
                      <m:t>it</m:t>
                    </m:r>
                  </m:sub>
                  <m:sup>
                    <m:r>
                      <w:rPr>
                        <w:rFonts w:ascii="Cambria Math" w:hAnsi="Cambria Math"/>
                        <w:color w:val="000000" w:themeColor="text1"/>
                        <w:sz w:val="24"/>
                        <w:szCs w:val="24"/>
                      </w:rPr>
                      <m:t>2</m:t>
                    </m:r>
                  </m:sup>
                </m:sSubSup>
              </m:oMath>
            </m:oMathPara>
          </w:p>
        </w:tc>
        <w:tc>
          <w:tcPr>
            <w:tcW w:w="1870" w:type="dxa"/>
            <w:tcBorders>
              <w:bottom w:val="single" w:sz="4" w:space="0" w:color="auto"/>
            </w:tcBorders>
          </w:tcPr>
          <w:p w14:paraId="11EE9AD8" w14:textId="77777777" w:rsidR="002E597F" w:rsidRPr="00E04A8F" w:rsidRDefault="002E597F" w:rsidP="00914D9C">
            <w:pPr>
              <w:contextualSpacing/>
              <w:jc w:val="center"/>
              <w:rPr>
                <w:sz w:val="24"/>
                <w:szCs w:val="24"/>
              </w:rPr>
            </w:pPr>
            <w:r w:rsidRPr="00E04A8F">
              <w:rPr>
                <w:sz w:val="24"/>
                <w:szCs w:val="24"/>
              </w:rPr>
              <w:t>-0,84 (</w:t>
            </w:r>
            <w:proofErr w:type="gramStart"/>
            <w:r w:rsidRPr="00E04A8F">
              <w:rPr>
                <w:sz w:val="24"/>
                <w:szCs w:val="24"/>
              </w:rPr>
              <w:t>0,012)</w:t>
            </w:r>
            <w:r w:rsidRPr="00E04A8F">
              <w:rPr>
                <w:sz w:val="24"/>
                <w:szCs w:val="24"/>
                <w:vertAlign w:val="superscript"/>
              </w:rPr>
              <w:t>(</w:t>
            </w:r>
            <w:proofErr w:type="gramEnd"/>
            <w:r w:rsidRPr="00E04A8F">
              <w:rPr>
                <w:sz w:val="24"/>
                <w:szCs w:val="24"/>
                <w:vertAlign w:val="superscript"/>
              </w:rPr>
              <w:t>b)</w:t>
            </w:r>
          </w:p>
        </w:tc>
        <w:tc>
          <w:tcPr>
            <w:tcW w:w="1870" w:type="dxa"/>
            <w:tcBorders>
              <w:bottom w:val="single" w:sz="4" w:space="0" w:color="auto"/>
            </w:tcBorders>
          </w:tcPr>
          <w:p w14:paraId="09B70BD1" w14:textId="77777777" w:rsidR="002E597F" w:rsidRPr="00E04A8F" w:rsidRDefault="002E597F" w:rsidP="00914D9C">
            <w:pPr>
              <w:contextualSpacing/>
              <w:jc w:val="center"/>
              <w:rPr>
                <w:sz w:val="24"/>
                <w:szCs w:val="24"/>
              </w:rPr>
            </w:pPr>
            <w:r w:rsidRPr="00E04A8F">
              <w:rPr>
                <w:sz w:val="24"/>
                <w:szCs w:val="24"/>
              </w:rPr>
              <w:t>-1,01 (</w:t>
            </w:r>
            <w:proofErr w:type="gramStart"/>
            <w:r w:rsidRPr="00E04A8F">
              <w:rPr>
                <w:sz w:val="24"/>
                <w:szCs w:val="24"/>
              </w:rPr>
              <w:t>0,001)</w:t>
            </w:r>
            <w:r w:rsidRPr="00E04A8F">
              <w:rPr>
                <w:sz w:val="24"/>
                <w:szCs w:val="24"/>
                <w:vertAlign w:val="superscript"/>
              </w:rPr>
              <w:t>(</w:t>
            </w:r>
            <w:proofErr w:type="gramEnd"/>
            <w:r w:rsidRPr="00E04A8F">
              <w:rPr>
                <w:sz w:val="24"/>
                <w:szCs w:val="24"/>
                <w:vertAlign w:val="superscript"/>
              </w:rPr>
              <w:t>a)</w:t>
            </w:r>
          </w:p>
        </w:tc>
        <w:tc>
          <w:tcPr>
            <w:tcW w:w="1868" w:type="dxa"/>
            <w:tcBorders>
              <w:bottom w:val="single" w:sz="4" w:space="0" w:color="auto"/>
            </w:tcBorders>
          </w:tcPr>
          <w:p w14:paraId="4E4CFF02" w14:textId="77777777" w:rsidR="002E597F" w:rsidRPr="00E04A8F" w:rsidRDefault="002E597F" w:rsidP="00914D9C">
            <w:pPr>
              <w:contextualSpacing/>
              <w:jc w:val="center"/>
              <w:rPr>
                <w:sz w:val="24"/>
                <w:szCs w:val="24"/>
              </w:rPr>
            </w:pPr>
            <w:r w:rsidRPr="00E04A8F">
              <w:rPr>
                <w:sz w:val="24"/>
                <w:szCs w:val="24"/>
              </w:rPr>
              <w:t>-0,85 (</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1889" w:type="dxa"/>
            <w:tcBorders>
              <w:bottom w:val="single" w:sz="4" w:space="0" w:color="auto"/>
            </w:tcBorders>
          </w:tcPr>
          <w:p w14:paraId="7ADFBE66" w14:textId="77777777" w:rsidR="002E597F" w:rsidRPr="00BB5147" w:rsidRDefault="00E742B9" w:rsidP="00914D9C">
            <w:pPr>
              <w:contextualSpacing/>
              <w:jc w:val="center"/>
              <w:rPr>
                <w:sz w:val="24"/>
                <w:szCs w:val="24"/>
              </w:rPr>
            </w:pPr>
            <w:r w:rsidRPr="00BB5147">
              <w:rPr>
                <w:sz w:val="24"/>
                <w:szCs w:val="24"/>
              </w:rPr>
              <w:t>-</w:t>
            </w:r>
            <w:r w:rsidR="00EF4E25" w:rsidRPr="00BB5147">
              <w:rPr>
                <w:sz w:val="24"/>
                <w:szCs w:val="24"/>
              </w:rPr>
              <w:t>0</w:t>
            </w:r>
            <w:r w:rsidRPr="00BB5147">
              <w:rPr>
                <w:sz w:val="24"/>
                <w:szCs w:val="24"/>
              </w:rPr>
              <w:t>,</w:t>
            </w:r>
            <w:r w:rsidR="00EF4E25" w:rsidRPr="00BB5147">
              <w:rPr>
                <w:sz w:val="24"/>
                <w:szCs w:val="24"/>
              </w:rPr>
              <w:t>6</w:t>
            </w:r>
            <w:r w:rsidRPr="00BB5147">
              <w:rPr>
                <w:sz w:val="24"/>
                <w:szCs w:val="24"/>
              </w:rPr>
              <w:t>3 (</w:t>
            </w:r>
            <w:proofErr w:type="gramStart"/>
            <w:r w:rsidRPr="00BB5147">
              <w:rPr>
                <w:sz w:val="24"/>
                <w:szCs w:val="24"/>
              </w:rPr>
              <w:t>0,000)</w:t>
            </w:r>
            <w:r w:rsidRPr="00BB5147">
              <w:rPr>
                <w:sz w:val="24"/>
                <w:szCs w:val="24"/>
                <w:vertAlign w:val="superscript"/>
              </w:rPr>
              <w:t>(</w:t>
            </w:r>
            <w:proofErr w:type="gramEnd"/>
            <w:r w:rsidRPr="00BB5147">
              <w:rPr>
                <w:sz w:val="24"/>
                <w:szCs w:val="24"/>
                <w:vertAlign w:val="superscript"/>
              </w:rPr>
              <w:t>a)</w:t>
            </w:r>
          </w:p>
        </w:tc>
      </w:tr>
      <w:tr w:rsidR="002E597F" w:rsidRPr="00E04A8F" w14:paraId="1DE6EA09" w14:textId="77777777" w:rsidTr="00E742B9">
        <w:tc>
          <w:tcPr>
            <w:tcW w:w="2981" w:type="dxa"/>
            <w:tcBorders>
              <w:bottom w:val="single" w:sz="12" w:space="0" w:color="auto"/>
            </w:tcBorders>
          </w:tcPr>
          <w:p w14:paraId="108D3B17" w14:textId="77777777" w:rsidR="002E597F" w:rsidRPr="00E04A8F" w:rsidRDefault="002E597F" w:rsidP="00914D9C">
            <w:pPr>
              <w:contextualSpacing/>
              <w:jc w:val="both"/>
              <w:rPr>
                <w:b/>
                <w:sz w:val="24"/>
                <w:szCs w:val="24"/>
              </w:rPr>
            </w:pPr>
            <m:oMathPara>
              <m:oMathParaPr>
                <m:jc m:val="left"/>
              </m:oMathParaPr>
              <m:oMath>
                <m:r>
                  <w:rPr>
                    <w:rFonts w:ascii="Cambria Math" w:hAnsi="Cambria Math"/>
                    <w:color w:val="000000" w:themeColor="text1"/>
                    <w:sz w:val="24"/>
                    <w:szCs w:val="24"/>
                  </w:rPr>
                  <m:t>Constante</m:t>
                </m:r>
              </m:oMath>
            </m:oMathPara>
          </w:p>
        </w:tc>
        <w:tc>
          <w:tcPr>
            <w:tcW w:w="1870" w:type="dxa"/>
            <w:tcBorders>
              <w:bottom w:val="single" w:sz="12" w:space="0" w:color="auto"/>
            </w:tcBorders>
          </w:tcPr>
          <w:p w14:paraId="1520A52B" w14:textId="77777777" w:rsidR="002E597F" w:rsidRPr="00E04A8F" w:rsidRDefault="002E597F" w:rsidP="00914D9C">
            <w:pPr>
              <w:contextualSpacing/>
              <w:jc w:val="center"/>
              <w:rPr>
                <w:sz w:val="24"/>
                <w:szCs w:val="24"/>
              </w:rPr>
            </w:pPr>
            <w:r w:rsidRPr="00E04A8F">
              <w:rPr>
                <w:sz w:val="24"/>
                <w:szCs w:val="24"/>
              </w:rPr>
              <w:t>-1,47 (</w:t>
            </w:r>
            <w:proofErr w:type="gramStart"/>
            <w:r w:rsidRPr="00E04A8F">
              <w:rPr>
                <w:sz w:val="24"/>
                <w:szCs w:val="24"/>
              </w:rPr>
              <w:t>0,099)</w:t>
            </w:r>
            <w:r w:rsidRPr="00E04A8F">
              <w:rPr>
                <w:sz w:val="24"/>
                <w:szCs w:val="24"/>
                <w:vertAlign w:val="superscript"/>
              </w:rPr>
              <w:t>(</w:t>
            </w:r>
            <w:proofErr w:type="gramEnd"/>
            <w:r w:rsidRPr="00E04A8F">
              <w:rPr>
                <w:sz w:val="24"/>
                <w:szCs w:val="24"/>
                <w:vertAlign w:val="superscript"/>
              </w:rPr>
              <w:t>c)</w:t>
            </w:r>
          </w:p>
        </w:tc>
        <w:tc>
          <w:tcPr>
            <w:tcW w:w="1870" w:type="dxa"/>
            <w:tcBorders>
              <w:bottom w:val="single" w:sz="12" w:space="0" w:color="auto"/>
            </w:tcBorders>
          </w:tcPr>
          <w:p w14:paraId="206D24DC" w14:textId="77777777" w:rsidR="002E597F" w:rsidRPr="00E04A8F" w:rsidRDefault="002E597F" w:rsidP="00914D9C">
            <w:pPr>
              <w:contextualSpacing/>
              <w:jc w:val="center"/>
              <w:rPr>
                <w:sz w:val="24"/>
                <w:szCs w:val="24"/>
              </w:rPr>
            </w:pPr>
            <w:r w:rsidRPr="00E04A8F">
              <w:rPr>
                <w:sz w:val="24"/>
                <w:szCs w:val="24"/>
              </w:rPr>
              <w:t>-1,95 (</w:t>
            </w:r>
            <w:proofErr w:type="gramStart"/>
            <w:r w:rsidRPr="00E04A8F">
              <w:rPr>
                <w:sz w:val="24"/>
                <w:szCs w:val="24"/>
              </w:rPr>
              <w:t>0,012)</w:t>
            </w:r>
            <w:r w:rsidRPr="00E04A8F">
              <w:rPr>
                <w:sz w:val="24"/>
                <w:szCs w:val="24"/>
                <w:vertAlign w:val="superscript"/>
              </w:rPr>
              <w:t>(</w:t>
            </w:r>
            <w:proofErr w:type="gramEnd"/>
            <w:r w:rsidRPr="00E04A8F">
              <w:rPr>
                <w:sz w:val="24"/>
                <w:szCs w:val="24"/>
                <w:vertAlign w:val="superscript"/>
              </w:rPr>
              <w:t>b)</w:t>
            </w:r>
          </w:p>
        </w:tc>
        <w:tc>
          <w:tcPr>
            <w:tcW w:w="1868" w:type="dxa"/>
            <w:tcBorders>
              <w:bottom w:val="single" w:sz="12" w:space="0" w:color="auto"/>
            </w:tcBorders>
          </w:tcPr>
          <w:p w14:paraId="162BD548" w14:textId="77777777" w:rsidR="002E597F" w:rsidRPr="00E04A8F" w:rsidRDefault="002E597F" w:rsidP="00173CED">
            <w:pPr>
              <w:contextualSpacing/>
              <w:jc w:val="center"/>
              <w:rPr>
                <w:sz w:val="24"/>
                <w:szCs w:val="24"/>
              </w:rPr>
            </w:pPr>
            <w:r w:rsidRPr="00E04A8F">
              <w:rPr>
                <w:sz w:val="24"/>
                <w:szCs w:val="24"/>
              </w:rPr>
              <w:t>-0,48</w:t>
            </w:r>
            <w:r w:rsidR="00173CED" w:rsidRPr="00E04A8F">
              <w:rPr>
                <w:sz w:val="24"/>
                <w:szCs w:val="24"/>
              </w:rPr>
              <w:t xml:space="preserve"> </w:t>
            </w:r>
            <w:r w:rsidRPr="00E04A8F">
              <w:rPr>
                <w:sz w:val="24"/>
                <w:szCs w:val="24"/>
              </w:rPr>
              <w:t>(0,434)</w:t>
            </w:r>
          </w:p>
        </w:tc>
        <w:tc>
          <w:tcPr>
            <w:tcW w:w="1889" w:type="dxa"/>
            <w:tcBorders>
              <w:bottom w:val="single" w:sz="12" w:space="0" w:color="auto"/>
            </w:tcBorders>
          </w:tcPr>
          <w:p w14:paraId="2AA1D7F7" w14:textId="77777777" w:rsidR="002E597F" w:rsidRPr="00BB5147" w:rsidRDefault="00E742B9" w:rsidP="00914D9C">
            <w:pPr>
              <w:contextualSpacing/>
              <w:jc w:val="center"/>
              <w:rPr>
                <w:sz w:val="24"/>
                <w:szCs w:val="24"/>
              </w:rPr>
            </w:pPr>
            <w:r w:rsidRPr="00BB5147">
              <w:rPr>
                <w:sz w:val="24"/>
                <w:szCs w:val="24"/>
              </w:rPr>
              <w:t>13,77</w:t>
            </w:r>
            <w:r w:rsidR="002E597F" w:rsidRPr="00BB5147">
              <w:rPr>
                <w:sz w:val="24"/>
                <w:szCs w:val="24"/>
              </w:rPr>
              <w:t xml:space="preserve"> </w:t>
            </w:r>
            <w:r w:rsidRPr="00BB5147">
              <w:rPr>
                <w:sz w:val="24"/>
                <w:szCs w:val="24"/>
              </w:rPr>
              <w:t>(</w:t>
            </w:r>
            <w:proofErr w:type="gramStart"/>
            <w:r w:rsidRPr="00BB5147">
              <w:rPr>
                <w:sz w:val="24"/>
                <w:szCs w:val="24"/>
              </w:rPr>
              <w:t>0,000)</w:t>
            </w:r>
            <w:r w:rsidRPr="00BB5147">
              <w:rPr>
                <w:sz w:val="24"/>
                <w:szCs w:val="24"/>
                <w:vertAlign w:val="superscript"/>
              </w:rPr>
              <w:t>(</w:t>
            </w:r>
            <w:proofErr w:type="gramEnd"/>
            <w:r w:rsidRPr="00BB5147">
              <w:rPr>
                <w:sz w:val="24"/>
                <w:szCs w:val="24"/>
                <w:vertAlign w:val="superscript"/>
              </w:rPr>
              <w:t>a)</w:t>
            </w:r>
          </w:p>
        </w:tc>
      </w:tr>
      <w:tr w:rsidR="002E597F" w:rsidRPr="00E04A8F" w14:paraId="77785089" w14:textId="77777777" w:rsidTr="00E742B9">
        <w:tc>
          <w:tcPr>
            <w:tcW w:w="2981" w:type="dxa"/>
            <w:tcBorders>
              <w:top w:val="single" w:sz="12" w:space="0" w:color="auto"/>
            </w:tcBorders>
          </w:tcPr>
          <w:p w14:paraId="3EAD23CD" w14:textId="77777777" w:rsidR="002E597F" w:rsidRPr="00E04A8F" w:rsidRDefault="002E597F" w:rsidP="00914D9C">
            <w:pPr>
              <w:contextualSpacing/>
              <w:jc w:val="both"/>
              <w:rPr>
                <w:color w:val="000000" w:themeColor="text1"/>
                <w:sz w:val="24"/>
                <w:szCs w:val="24"/>
              </w:rPr>
            </w:pPr>
            <w:r w:rsidRPr="00E04A8F">
              <w:rPr>
                <w:color w:val="000000" w:themeColor="text1"/>
                <w:sz w:val="24"/>
                <w:szCs w:val="24"/>
              </w:rPr>
              <w:t xml:space="preserve">Sigma </w:t>
            </w:r>
            <m:oMath>
              <m:r>
                <w:rPr>
                  <w:rFonts w:ascii="Cambria Math" w:hAnsi="Cambria Math"/>
                  <w:color w:val="000000" w:themeColor="text1"/>
                  <w:sz w:val="24"/>
                  <w:szCs w:val="24"/>
                </w:rPr>
                <m:t>u</m:t>
              </m:r>
            </m:oMath>
          </w:p>
        </w:tc>
        <w:tc>
          <w:tcPr>
            <w:tcW w:w="1870" w:type="dxa"/>
            <w:tcBorders>
              <w:top w:val="single" w:sz="12" w:space="0" w:color="auto"/>
            </w:tcBorders>
          </w:tcPr>
          <w:p w14:paraId="134342B9" w14:textId="77777777" w:rsidR="002E597F" w:rsidRPr="00E04A8F" w:rsidRDefault="002E597F" w:rsidP="00914D9C">
            <w:pPr>
              <w:contextualSpacing/>
              <w:jc w:val="center"/>
              <w:rPr>
                <w:sz w:val="24"/>
                <w:szCs w:val="24"/>
              </w:rPr>
            </w:pPr>
            <w:r w:rsidRPr="00E04A8F">
              <w:rPr>
                <w:sz w:val="24"/>
                <w:szCs w:val="24"/>
              </w:rPr>
              <w:t>1,40</w:t>
            </w:r>
          </w:p>
        </w:tc>
        <w:tc>
          <w:tcPr>
            <w:tcW w:w="1870" w:type="dxa"/>
            <w:tcBorders>
              <w:top w:val="single" w:sz="12" w:space="0" w:color="auto"/>
            </w:tcBorders>
          </w:tcPr>
          <w:p w14:paraId="16635F1E" w14:textId="77777777" w:rsidR="002E597F" w:rsidRPr="00E04A8F" w:rsidRDefault="002E597F" w:rsidP="00914D9C">
            <w:pPr>
              <w:contextualSpacing/>
              <w:jc w:val="center"/>
              <w:rPr>
                <w:sz w:val="24"/>
                <w:szCs w:val="24"/>
              </w:rPr>
            </w:pPr>
            <w:r w:rsidRPr="00E04A8F">
              <w:rPr>
                <w:sz w:val="24"/>
                <w:szCs w:val="24"/>
              </w:rPr>
              <w:t>1,28</w:t>
            </w:r>
          </w:p>
        </w:tc>
        <w:tc>
          <w:tcPr>
            <w:tcW w:w="1868" w:type="dxa"/>
            <w:tcBorders>
              <w:top w:val="single" w:sz="12" w:space="0" w:color="auto"/>
            </w:tcBorders>
          </w:tcPr>
          <w:p w14:paraId="7D44C64E" w14:textId="77777777" w:rsidR="002E597F" w:rsidRPr="00E04A8F" w:rsidRDefault="002E597F" w:rsidP="00914D9C">
            <w:pPr>
              <w:contextualSpacing/>
              <w:jc w:val="center"/>
              <w:rPr>
                <w:sz w:val="24"/>
                <w:szCs w:val="24"/>
              </w:rPr>
            </w:pPr>
            <w:r w:rsidRPr="00E04A8F">
              <w:rPr>
                <w:sz w:val="24"/>
                <w:szCs w:val="24"/>
              </w:rPr>
              <w:t>-</w:t>
            </w:r>
          </w:p>
        </w:tc>
        <w:tc>
          <w:tcPr>
            <w:tcW w:w="1889" w:type="dxa"/>
            <w:tcBorders>
              <w:top w:val="single" w:sz="12" w:space="0" w:color="auto"/>
            </w:tcBorders>
          </w:tcPr>
          <w:p w14:paraId="52789852" w14:textId="77777777" w:rsidR="002E597F" w:rsidRPr="00BB5147" w:rsidRDefault="002E597F" w:rsidP="00914D9C">
            <w:pPr>
              <w:contextualSpacing/>
              <w:jc w:val="center"/>
              <w:rPr>
                <w:sz w:val="24"/>
                <w:szCs w:val="24"/>
              </w:rPr>
            </w:pPr>
            <w:r w:rsidRPr="00BB5147">
              <w:rPr>
                <w:sz w:val="24"/>
                <w:szCs w:val="24"/>
              </w:rPr>
              <w:t>-</w:t>
            </w:r>
          </w:p>
        </w:tc>
      </w:tr>
      <w:tr w:rsidR="002E597F" w:rsidRPr="00E04A8F" w14:paraId="6CEE62D8" w14:textId="77777777" w:rsidTr="00E742B9">
        <w:tc>
          <w:tcPr>
            <w:tcW w:w="2981" w:type="dxa"/>
          </w:tcPr>
          <w:p w14:paraId="5DB6944D" w14:textId="77777777" w:rsidR="002E597F" w:rsidRPr="00E04A8F" w:rsidRDefault="002E597F" w:rsidP="00914D9C">
            <w:pPr>
              <w:contextualSpacing/>
              <w:jc w:val="both"/>
              <w:rPr>
                <w:color w:val="000000" w:themeColor="text1"/>
                <w:sz w:val="24"/>
                <w:szCs w:val="24"/>
              </w:rPr>
            </w:pPr>
            <w:r w:rsidRPr="00E04A8F">
              <w:rPr>
                <w:color w:val="000000" w:themeColor="text1"/>
                <w:sz w:val="24"/>
                <w:szCs w:val="24"/>
              </w:rPr>
              <w:t xml:space="preserve">Sigma </w:t>
            </w:r>
            <m:oMath>
              <m:r>
                <w:rPr>
                  <w:rFonts w:ascii="Cambria Math" w:hAnsi="Cambria Math"/>
                  <w:color w:val="000000" w:themeColor="text1"/>
                  <w:sz w:val="24"/>
                  <w:szCs w:val="24"/>
                </w:rPr>
                <m:t>e</m:t>
              </m:r>
            </m:oMath>
          </w:p>
        </w:tc>
        <w:tc>
          <w:tcPr>
            <w:tcW w:w="1870" w:type="dxa"/>
          </w:tcPr>
          <w:p w14:paraId="4064239E" w14:textId="77777777" w:rsidR="002E597F" w:rsidRPr="00E04A8F" w:rsidRDefault="002E597F" w:rsidP="00914D9C">
            <w:pPr>
              <w:contextualSpacing/>
              <w:jc w:val="center"/>
              <w:rPr>
                <w:sz w:val="24"/>
                <w:szCs w:val="24"/>
              </w:rPr>
            </w:pPr>
            <w:r w:rsidRPr="00E04A8F">
              <w:rPr>
                <w:sz w:val="24"/>
                <w:szCs w:val="24"/>
              </w:rPr>
              <w:t>0,95</w:t>
            </w:r>
          </w:p>
        </w:tc>
        <w:tc>
          <w:tcPr>
            <w:tcW w:w="1870" w:type="dxa"/>
          </w:tcPr>
          <w:p w14:paraId="5CB72F7A" w14:textId="77777777" w:rsidR="002E597F" w:rsidRPr="00E04A8F" w:rsidRDefault="002E597F" w:rsidP="00914D9C">
            <w:pPr>
              <w:contextualSpacing/>
              <w:jc w:val="center"/>
              <w:rPr>
                <w:sz w:val="24"/>
                <w:szCs w:val="24"/>
              </w:rPr>
            </w:pPr>
            <w:r w:rsidRPr="00E04A8F">
              <w:rPr>
                <w:sz w:val="24"/>
                <w:szCs w:val="24"/>
              </w:rPr>
              <w:t>0,17</w:t>
            </w:r>
          </w:p>
        </w:tc>
        <w:tc>
          <w:tcPr>
            <w:tcW w:w="1868" w:type="dxa"/>
          </w:tcPr>
          <w:p w14:paraId="7AA5354E" w14:textId="77777777" w:rsidR="002E597F" w:rsidRPr="00E04A8F" w:rsidRDefault="002E597F" w:rsidP="00914D9C">
            <w:pPr>
              <w:contextualSpacing/>
              <w:jc w:val="center"/>
              <w:rPr>
                <w:sz w:val="24"/>
                <w:szCs w:val="24"/>
              </w:rPr>
            </w:pPr>
            <w:r w:rsidRPr="00E04A8F">
              <w:rPr>
                <w:sz w:val="24"/>
                <w:szCs w:val="24"/>
              </w:rPr>
              <w:t>-</w:t>
            </w:r>
          </w:p>
        </w:tc>
        <w:tc>
          <w:tcPr>
            <w:tcW w:w="1889" w:type="dxa"/>
          </w:tcPr>
          <w:p w14:paraId="2EFAF74F" w14:textId="77777777" w:rsidR="002E597F" w:rsidRPr="00BB5147" w:rsidRDefault="002E597F" w:rsidP="00914D9C">
            <w:pPr>
              <w:contextualSpacing/>
              <w:jc w:val="center"/>
              <w:rPr>
                <w:sz w:val="24"/>
                <w:szCs w:val="24"/>
              </w:rPr>
            </w:pPr>
            <w:r w:rsidRPr="00BB5147">
              <w:rPr>
                <w:sz w:val="24"/>
                <w:szCs w:val="24"/>
              </w:rPr>
              <w:t>-</w:t>
            </w:r>
          </w:p>
        </w:tc>
      </w:tr>
      <w:tr w:rsidR="002E597F" w:rsidRPr="00E04A8F" w14:paraId="2508458C" w14:textId="77777777" w:rsidTr="00E742B9">
        <w:tc>
          <w:tcPr>
            <w:tcW w:w="2981" w:type="dxa"/>
          </w:tcPr>
          <w:p w14:paraId="1052EDCF" w14:textId="77777777" w:rsidR="002E597F" w:rsidRPr="00E04A8F" w:rsidRDefault="002E597F" w:rsidP="00914D9C">
            <w:pPr>
              <w:contextualSpacing/>
              <w:jc w:val="both"/>
              <w:rPr>
                <w:color w:val="000000" w:themeColor="text1"/>
                <w:sz w:val="24"/>
                <w:szCs w:val="24"/>
              </w:rPr>
            </w:pPr>
            <w:r w:rsidRPr="00E04A8F">
              <w:rPr>
                <w:color w:val="000000" w:themeColor="text1"/>
                <w:sz w:val="24"/>
                <w:szCs w:val="24"/>
              </w:rPr>
              <w:t>Rho</w:t>
            </w:r>
          </w:p>
        </w:tc>
        <w:tc>
          <w:tcPr>
            <w:tcW w:w="1870" w:type="dxa"/>
          </w:tcPr>
          <w:p w14:paraId="5879E30F" w14:textId="77777777" w:rsidR="002E597F" w:rsidRPr="00E04A8F" w:rsidRDefault="002E597F" w:rsidP="00914D9C">
            <w:pPr>
              <w:contextualSpacing/>
              <w:jc w:val="center"/>
              <w:rPr>
                <w:sz w:val="24"/>
                <w:szCs w:val="24"/>
              </w:rPr>
            </w:pPr>
            <w:r w:rsidRPr="00E04A8F">
              <w:rPr>
                <w:sz w:val="24"/>
                <w:szCs w:val="24"/>
              </w:rPr>
              <w:t>0,99</w:t>
            </w:r>
          </w:p>
        </w:tc>
        <w:tc>
          <w:tcPr>
            <w:tcW w:w="1870" w:type="dxa"/>
          </w:tcPr>
          <w:p w14:paraId="57088D84" w14:textId="77777777" w:rsidR="002E597F" w:rsidRPr="00E04A8F" w:rsidRDefault="002E597F" w:rsidP="00914D9C">
            <w:pPr>
              <w:contextualSpacing/>
              <w:jc w:val="center"/>
              <w:rPr>
                <w:sz w:val="24"/>
                <w:szCs w:val="24"/>
              </w:rPr>
            </w:pPr>
            <w:r w:rsidRPr="00E04A8F">
              <w:rPr>
                <w:sz w:val="24"/>
                <w:szCs w:val="24"/>
              </w:rPr>
              <w:t>0,98</w:t>
            </w:r>
          </w:p>
        </w:tc>
        <w:tc>
          <w:tcPr>
            <w:tcW w:w="1868" w:type="dxa"/>
          </w:tcPr>
          <w:p w14:paraId="7E29DD56" w14:textId="77777777" w:rsidR="002E597F" w:rsidRPr="00E04A8F" w:rsidRDefault="002E597F" w:rsidP="00914D9C">
            <w:pPr>
              <w:contextualSpacing/>
              <w:jc w:val="center"/>
              <w:rPr>
                <w:sz w:val="24"/>
                <w:szCs w:val="24"/>
              </w:rPr>
            </w:pPr>
            <w:r w:rsidRPr="00E04A8F">
              <w:rPr>
                <w:sz w:val="24"/>
                <w:szCs w:val="24"/>
              </w:rPr>
              <w:t>-</w:t>
            </w:r>
          </w:p>
        </w:tc>
        <w:tc>
          <w:tcPr>
            <w:tcW w:w="1889" w:type="dxa"/>
          </w:tcPr>
          <w:p w14:paraId="271D2B06" w14:textId="77777777" w:rsidR="002E597F" w:rsidRPr="00BB5147" w:rsidRDefault="002E597F" w:rsidP="00914D9C">
            <w:pPr>
              <w:contextualSpacing/>
              <w:jc w:val="center"/>
              <w:rPr>
                <w:sz w:val="24"/>
                <w:szCs w:val="24"/>
              </w:rPr>
            </w:pPr>
            <w:r w:rsidRPr="00BB5147">
              <w:rPr>
                <w:sz w:val="24"/>
                <w:szCs w:val="24"/>
              </w:rPr>
              <w:t>-</w:t>
            </w:r>
          </w:p>
        </w:tc>
      </w:tr>
      <w:tr w:rsidR="002E597F" w:rsidRPr="00E04A8F" w14:paraId="78E22B37" w14:textId="77777777" w:rsidTr="00E742B9">
        <w:tc>
          <w:tcPr>
            <w:tcW w:w="2981" w:type="dxa"/>
          </w:tcPr>
          <w:p w14:paraId="4960C075" w14:textId="77777777" w:rsidR="002E597F" w:rsidRPr="00E04A8F" w:rsidRDefault="002E597F" w:rsidP="00914D9C">
            <w:pPr>
              <w:contextualSpacing/>
              <w:jc w:val="both"/>
              <w:rPr>
                <w:color w:val="000000" w:themeColor="text1"/>
                <w:sz w:val="24"/>
                <w:szCs w:val="24"/>
              </w:rPr>
            </w:pPr>
            <w:r w:rsidRPr="00E04A8F">
              <w:rPr>
                <w:color w:val="000000" w:themeColor="text1"/>
                <w:sz w:val="24"/>
                <w:szCs w:val="24"/>
              </w:rPr>
              <w:t>Rho (AR)</w:t>
            </w:r>
          </w:p>
        </w:tc>
        <w:tc>
          <w:tcPr>
            <w:tcW w:w="1870" w:type="dxa"/>
          </w:tcPr>
          <w:p w14:paraId="1FC435FA" w14:textId="77777777" w:rsidR="002E597F" w:rsidRPr="00E04A8F" w:rsidRDefault="002E597F" w:rsidP="00914D9C">
            <w:pPr>
              <w:contextualSpacing/>
              <w:jc w:val="center"/>
              <w:rPr>
                <w:sz w:val="24"/>
                <w:szCs w:val="24"/>
              </w:rPr>
            </w:pPr>
            <w:r w:rsidRPr="00E04A8F">
              <w:rPr>
                <w:sz w:val="24"/>
                <w:szCs w:val="24"/>
              </w:rPr>
              <w:t>-</w:t>
            </w:r>
          </w:p>
        </w:tc>
        <w:tc>
          <w:tcPr>
            <w:tcW w:w="1870" w:type="dxa"/>
          </w:tcPr>
          <w:p w14:paraId="455779C2" w14:textId="77777777" w:rsidR="002E597F" w:rsidRPr="00E04A8F" w:rsidRDefault="002E597F" w:rsidP="00914D9C">
            <w:pPr>
              <w:contextualSpacing/>
              <w:jc w:val="center"/>
              <w:rPr>
                <w:sz w:val="24"/>
                <w:szCs w:val="24"/>
              </w:rPr>
            </w:pPr>
            <w:r w:rsidRPr="00E04A8F">
              <w:rPr>
                <w:sz w:val="24"/>
                <w:szCs w:val="24"/>
              </w:rPr>
              <w:t>0,56</w:t>
            </w:r>
          </w:p>
        </w:tc>
        <w:tc>
          <w:tcPr>
            <w:tcW w:w="1868" w:type="dxa"/>
          </w:tcPr>
          <w:p w14:paraId="47E6DB52" w14:textId="77777777" w:rsidR="002E597F" w:rsidRPr="00E04A8F" w:rsidRDefault="002E597F" w:rsidP="00914D9C">
            <w:pPr>
              <w:contextualSpacing/>
              <w:jc w:val="center"/>
              <w:rPr>
                <w:sz w:val="24"/>
                <w:szCs w:val="24"/>
              </w:rPr>
            </w:pPr>
            <w:r w:rsidRPr="00E04A8F">
              <w:rPr>
                <w:sz w:val="24"/>
                <w:szCs w:val="24"/>
              </w:rPr>
              <w:t>-</w:t>
            </w:r>
          </w:p>
        </w:tc>
        <w:tc>
          <w:tcPr>
            <w:tcW w:w="1889" w:type="dxa"/>
          </w:tcPr>
          <w:p w14:paraId="7E78BC71" w14:textId="77777777" w:rsidR="002E597F" w:rsidRPr="00BB5147" w:rsidRDefault="002E597F" w:rsidP="00914D9C">
            <w:pPr>
              <w:contextualSpacing/>
              <w:jc w:val="center"/>
              <w:rPr>
                <w:sz w:val="24"/>
                <w:szCs w:val="24"/>
              </w:rPr>
            </w:pPr>
            <w:r w:rsidRPr="00BB5147">
              <w:rPr>
                <w:sz w:val="24"/>
                <w:szCs w:val="24"/>
              </w:rPr>
              <w:t>-</w:t>
            </w:r>
          </w:p>
        </w:tc>
      </w:tr>
      <w:tr w:rsidR="002E597F" w:rsidRPr="00E04A8F" w14:paraId="4A85FAAF" w14:textId="77777777" w:rsidTr="00E742B9">
        <w:tc>
          <w:tcPr>
            <w:tcW w:w="2981" w:type="dxa"/>
          </w:tcPr>
          <w:p w14:paraId="17A0DA0A" w14:textId="77777777" w:rsidR="002E597F" w:rsidRPr="00E04A8F" w:rsidRDefault="002E597F" w:rsidP="00914D9C">
            <w:pPr>
              <w:contextualSpacing/>
              <w:jc w:val="both"/>
              <w:rPr>
                <w:color w:val="000000" w:themeColor="text1"/>
                <w:sz w:val="24"/>
                <w:szCs w:val="24"/>
              </w:rPr>
            </w:pPr>
            <w:proofErr w:type="spellStart"/>
            <w:r w:rsidRPr="00E04A8F">
              <w:rPr>
                <w:color w:val="000000" w:themeColor="text1"/>
                <w:sz w:val="24"/>
                <w:szCs w:val="24"/>
              </w:rPr>
              <w:t>Theta</w:t>
            </w:r>
            <w:proofErr w:type="spellEnd"/>
          </w:p>
        </w:tc>
        <w:tc>
          <w:tcPr>
            <w:tcW w:w="1870" w:type="dxa"/>
          </w:tcPr>
          <w:p w14:paraId="10D96B42" w14:textId="77777777" w:rsidR="002E597F" w:rsidRPr="00E04A8F" w:rsidRDefault="002E597F" w:rsidP="00914D9C">
            <w:pPr>
              <w:contextualSpacing/>
              <w:jc w:val="center"/>
              <w:rPr>
                <w:sz w:val="24"/>
                <w:szCs w:val="24"/>
              </w:rPr>
            </w:pPr>
            <w:r w:rsidRPr="00E04A8F">
              <w:rPr>
                <w:sz w:val="24"/>
                <w:szCs w:val="24"/>
              </w:rPr>
              <w:t>-</w:t>
            </w:r>
          </w:p>
        </w:tc>
        <w:tc>
          <w:tcPr>
            <w:tcW w:w="1870" w:type="dxa"/>
          </w:tcPr>
          <w:p w14:paraId="7FF46A3C" w14:textId="77777777" w:rsidR="002E597F" w:rsidRPr="00E04A8F" w:rsidRDefault="002E597F" w:rsidP="00914D9C">
            <w:pPr>
              <w:contextualSpacing/>
              <w:jc w:val="center"/>
              <w:rPr>
                <w:sz w:val="24"/>
                <w:szCs w:val="24"/>
              </w:rPr>
            </w:pPr>
            <w:r w:rsidRPr="00E04A8F">
              <w:rPr>
                <w:sz w:val="24"/>
                <w:szCs w:val="24"/>
              </w:rPr>
              <w:t>0,93</w:t>
            </w:r>
          </w:p>
        </w:tc>
        <w:tc>
          <w:tcPr>
            <w:tcW w:w="1868" w:type="dxa"/>
          </w:tcPr>
          <w:p w14:paraId="5E9C86E4" w14:textId="77777777" w:rsidR="002E597F" w:rsidRPr="00E04A8F" w:rsidRDefault="002E597F" w:rsidP="00914D9C">
            <w:pPr>
              <w:contextualSpacing/>
              <w:jc w:val="center"/>
              <w:rPr>
                <w:sz w:val="24"/>
                <w:szCs w:val="24"/>
              </w:rPr>
            </w:pPr>
            <w:r w:rsidRPr="00E04A8F">
              <w:rPr>
                <w:sz w:val="24"/>
                <w:szCs w:val="24"/>
              </w:rPr>
              <w:t>-</w:t>
            </w:r>
          </w:p>
        </w:tc>
        <w:tc>
          <w:tcPr>
            <w:tcW w:w="1889" w:type="dxa"/>
          </w:tcPr>
          <w:p w14:paraId="35EFC5DA" w14:textId="77777777" w:rsidR="002E597F" w:rsidRPr="00BB5147" w:rsidRDefault="002E597F" w:rsidP="00914D9C">
            <w:pPr>
              <w:contextualSpacing/>
              <w:jc w:val="center"/>
              <w:rPr>
                <w:sz w:val="24"/>
                <w:szCs w:val="24"/>
              </w:rPr>
            </w:pPr>
            <w:r w:rsidRPr="00BB5147">
              <w:rPr>
                <w:sz w:val="24"/>
                <w:szCs w:val="24"/>
              </w:rPr>
              <w:t>-</w:t>
            </w:r>
          </w:p>
        </w:tc>
      </w:tr>
      <w:tr w:rsidR="002E597F" w:rsidRPr="00E04A8F" w14:paraId="06EF467E" w14:textId="77777777" w:rsidTr="00E742B9">
        <w:tc>
          <w:tcPr>
            <w:tcW w:w="2981" w:type="dxa"/>
          </w:tcPr>
          <w:p w14:paraId="10EEF826" w14:textId="77777777" w:rsidR="002E597F" w:rsidRPr="00E04A8F" w:rsidRDefault="002E597F" w:rsidP="00914D9C">
            <w:pPr>
              <w:contextualSpacing/>
              <w:jc w:val="both"/>
              <w:rPr>
                <w:color w:val="000000" w:themeColor="text1"/>
                <w:sz w:val="24"/>
                <w:szCs w:val="24"/>
              </w:rPr>
            </w:pPr>
            <w:r w:rsidRPr="00E04A8F">
              <w:rPr>
                <w:color w:val="000000" w:themeColor="text1"/>
                <w:sz w:val="24"/>
                <w:szCs w:val="24"/>
              </w:rPr>
              <w:t xml:space="preserve">Teste </w:t>
            </w:r>
            <w:proofErr w:type="gramStart"/>
            <w:r w:rsidRPr="00E04A8F">
              <w:rPr>
                <w:color w:val="000000" w:themeColor="text1"/>
                <w:sz w:val="24"/>
                <w:szCs w:val="24"/>
              </w:rPr>
              <w:t>F(</w:t>
            </w:r>
            <w:proofErr w:type="gramEnd"/>
            <w:r w:rsidRPr="00E04A8F">
              <w:rPr>
                <w:color w:val="000000" w:themeColor="text1"/>
                <w:sz w:val="24"/>
                <w:szCs w:val="24"/>
              </w:rPr>
              <w:t>26, 429)</w:t>
            </w:r>
          </w:p>
        </w:tc>
        <w:tc>
          <w:tcPr>
            <w:tcW w:w="1870" w:type="dxa"/>
          </w:tcPr>
          <w:p w14:paraId="3AB284D9" w14:textId="77777777" w:rsidR="002E597F" w:rsidRPr="00E04A8F" w:rsidRDefault="002E597F" w:rsidP="00914D9C">
            <w:pPr>
              <w:contextualSpacing/>
              <w:jc w:val="center"/>
              <w:rPr>
                <w:sz w:val="24"/>
                <w:szCs w:val="24"/>
              </w:rPr>
            </w:pPr>
            <w:r w:rsidRPr="00E04A8F">
              <w:rPr>
                <w:sz w:val="24"/>
                <w:szCs w:val="24"/>
              </w:rPr>
              <w:t>3.331,57 (</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1870" w:type="dxa"/>
          </w:tcPr>
          <w:p w14:paraId="6D9F57C4" w14:textId="77777777" w:rsidR="002E597F" w:rsidRPr="00E04A8F" w:rsidRDefault="002E597F" w:rsidP="00914D9C">
            <w:pPr>
              <w:contextualSpacing/>
              <w:jc w:val="center"/>
              <w:rPr>
                <w:sz w:val="24"/>
                <w:szCs w:val="24"/>
              </w:rPr>
            </w:pPr>
            <w:r w:rsidRPr="00E04A8F">
              <w:rPr>
                <w:sz w:val="24"/>
                <w:szCs w:val="24"/>
              </w:rPr>
              <w:t>-</w:t>
            </w:r>
          </w:p>
        </w:tc>
        <w:tc>
          <w:tcPr>
            <w:tcW w:w="1868" w:type="dxa"/>
          </w:tcPr>
          <w:p w14:paraId="14F6D95D" w14:textId="77777777" w:rsidR="002E597F" w:rsidRPr="00E04A8F" w:rsidRDefault="002E597F" w:rsidP="00914D9C">
            <w:pPr>
              <w:contextualSpacing/>
              <w:jc w:val="center"/>
              <w:rPr>
                <w:sz w:val="24"/>
                <w:szCs w:val="24"/>
              </w:rPr>
            </w:pPr>
            <w:r w:rsidRPr="00E04A8F">
              <w:rPr>
                <w:sz w:val="24"/>
                <w:szCs w:val="24"/>
              </w:rPr>
              <w:t>-</w:t>
            </w:r>
          </w:p>
        </w:tc>
        <w:tc>
          <w:tcPr>
            <w:tcW w:w="1889" w:type="dxa"/>
            <w:shd w:val="clear" w:color="auto" w:fill="auto"/>
          </w:tcPr>
          <w:p w14:paraId="5CFD92A2" w14:textId="77777777" w:rsidR="002E597F" w:rsidRPr="00BB5147" w:rsidRDefault="002E597F" w:rsidP="00914D9C">
            <w:pPr>
              <w:contextualSpacing/>
              <w:jc w:val="center"/>
              <w:rPr>
                <w:sz w:val="24"/>
                <w:szCs w:val="24"/>
              </w:rPr>
            </w:pPr>
            <w:r w:rsidRPr="00BB5147">
              <w:rPr>
                <w:sz w:val="24"/>
                <w:szCs w:val="24"/>
              </w:rPr>
              <w:t>-</w:t>
            </w:r>
          </w:p>
        </w:tc>
      </w:tr>
      <w:tr w:rsidR="002E597F" w:rsidRPr="00E04A8F" w14:paraId="332BE6BA" w14:textId="77777777" w:rsidTr="00E742B9">
        <w:tc>
          <w:tcPr>
            <w:tcW w:w="2981" w:type="dxa"/>
          </w:tcPr>
          <w:p w14:paraId="247009FF" w14:textId="77777777" w:rsidR="002E597F" w:rsidRPr="00E04A8F" w:rsidRDefault="002E597F" w:rsidP="00914D9C">
            <w:pPr>
              <w:contextualSpacing/>
              <w:jc w:val="both"/>
              <w:rPr>
                <w:color w:val="000000" w:themeColor="text1"/>
                <w:sz w:val="24"/>
                <w:szCs w:val="24"/>
              </w:rPr>
            </w:pPr>
            <w:r w:rsidRPr="00E04A8F">
              <w:rPr>
                <w:color w:val="000000" w:themeColor="text1"/>
                <w:sz w:val="24"/>
                <w:szCs w:val="24"/>
              </w:rPr>
              <w:t xml:space="preserve">Teste </w:t>
            </w:r>
            <w:proofErr w:type="spellStart"/>
            <w:r w:rsidRPr="00E04A8F">
              <w:rPr>
                <w:color w:val="000000" w:themeColor="text1"/>
                <w:sz w:val="24"/>
                <w:szCs w:val="24"/>
              </w:rPr>
              <w:t>Qui</w:t>
            </w:r>
            <w:proofErr w:type="spellEnd"/>
            <w:r w:rsidRPr="00E04A8F">
              <w:rPr>
                <w:color w:val="000000" w:themeColor="text1"/>
                <w:sz w:val="24"/>
                <w:szCs w:val="24"/>
              </w:rPr>
              <w:t>-Quadrado</w:t>
            </w:r>
          </w:p>
        </w:tc>
        <w:tc>
          <w:tcPr>
            <w:tcW w:w="1870" w:type="dxa"/>
          </w:tcPr>
          <w:p w14:paraId="793C3448" w14:textId="77777777" w:rsidR="002E597F" w:rsidRPr="00E04A8F" w:rsidRDefault="002E597F" w:rsidP="00914D9C">
            <w:pPr>
              <w:contextualSpacing/>
              <w:jc w:val="center"/>
              <w:rPr>
                <w:sz w:val="24"/>
                <w:szCs w:val="24"/>
              </w:rPr>
            </w:pPr>
            <w:r w:rsidRPr="00E04A8F">
              <w:rPr>
                <w:sz w:val="24"/>
                <w:szCs w:val="24"/>
              </w:rPr>
              <w:t>-</w:t>
            </w:r>
          </w:p>
        </w:tc>
        <w:tc>
          <w:tcPr>
            <w:tcW w:w="1870" w:type="dxa"/>
          </w:tcPr>
          <w:p w14:paraId="15AE9449" w14:textId="77777777" w:rsidR="002E597F" w:rsidRPr="00E04A8F" w:rsidRDefault="002E597F" w:rsidP="00914D9C">
            <w:pPr>
              <w:contextualSpacing/>
              <w:jc w:val="center"/>
              <w:rPr>
                <w:sz w:val="24"/>
                <w:szCs w:val="24"/>
              </w:rPr>
            </w:pPr>
            <w:r w:rsidRPr="00E04A8F">
              <w:rPr>
                <w:sz w:val="24"/>
                <w:szCs w:val="24"/>
              </w:rPr>
              <w:t>2.225,71 (</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1868" w:type="dxa"/>
          </w:tcPr>
          <w:p w14:paraId="657B7E2C" w14:textId="77777777" w:rsidR="002E597F" w:rsidRPr="00E04A8F" w:rsidRDefault="002E597F" w:rsidP="00914D9C">
            <w:pPr>
              <w:contextualSpacing/>
              <w:jc w:val="center"/>
              <w:rPr>
                <w:sz w:val="24"/>
                <w:szCs w:val="24"/>
              </w:rPr>
            </w:pPr>
            <w:r w:rsidRPr="00E04A8F">
              <w:rPr>
                <w:sz w:val="24"/>
                <w:szCs w:val="24"/>
              </w:rPr>
              <w:t>1.029,29 (</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1889" w:type="dxa"/>
            <w:shd w:val="clear" w:color="auto" w:fill="auto"/>
          </w:tcPr>
          <w:p w14:paraId="4DA44D07" w14:textId="77777777" w:rsidR="002E597F" w:rsidRPr="00BB5147" w:rsidRDefault="00EF4E25" w:rsidP="00914D9C">
            <w:pPr>
              <w:contextualSpacing/>
              <w:jc w:val="center"/>
              <w:rPr>
                <w:sz w:val="24"/>
                <w:szCs w:val="24"/>
              </w:rPr>
            </w:pPr>
            <w:r w:rsidRPr="00BB5147">
              <w:rPr>
                <w:sz w:val="24"/>
                <w:szCs w:val="24"/>
              </w:rPr>
              <w:t>58</w:t>
            </w:r>
            <w:r w:rsidR="002E597F" w:rsidRPr="00BB5147">
              <w:rPr>
                <w:sz w:val="24"/>
                <w:szCs w:val="24"/>
              </w:rPr>
              <w:t>.</w:t>
            </w:r>
            <w:r w:rsidRPr="00BB5147">
              <w:rPr>
                <w:sz w:val="24"/>
                <w:szCs w:val="24"/>
              </w:rPr>
              <w:t>575</w:t>
            </w:r>
            <w:r w:rsidR="002E597F" w:rsidRPr="00BB5147">
              <w:rPr>
                <w:sz w:val="24"/>
                <w:szCs w:val="24"/>
              </w:rPr>
              <w:t>,</w:t>
            </w:r>
            <w:r w:rsidRPr="00BB5147">
              <w:rPr>
                <w:sz w:val="24"/>
                <w:szCs w:val="24"/>
              </w:rPr>
              <w:t>70</w:t>
            </w:r>
            <w:r w:rsidR="002E597F" w:rsidRPr="00BB5147">
              <w:rPr>
                <w:sz w:val="24"/>
                <w:szCs w:val="24"/>
              </w:rPr>
              <w:t xml:space="preserve"> (</w:t>
            </w:r>
            <w:proofErr w:type="gramStart"/>
            <w:r w:rsidR="002E597F" w:rsidRPr="00BB5147">
              <w:rPr>
                <w:sz w:val="24"/>
                <w:szCs w:val="24"/>
              </w:rPr>
              <w:t>0,000)</w:t>
            </w:r>
            <w:r w:rsidR="002E597F" w:rsidRPr="00BB5147">
              <w:rPr>
                <w:sz w:val="24"/>
                <w:szCs w:val="24"/>
                <w:vertAlign w:val="superscript"/>
              </w:rPr>
              <w:t>(</w:t>
            </w:r>
            <w:proofErr w:type="gramEnd"/>
            <w:r w:rsidR="002E597F" w:rsidRPr="00BB5147">
              <w:rPr>
                <w:sz w:val="24"/>
                <w:szCs w:val="24"/>
                <w:vertAlign w:val="superscript"/>
              </w:rPr>
              <w:t>a)</w:t>
            </w:r>
          </w:p>
        </w:tc>
      </w:tr>
      <w:tr w:rsidR="002E597F" w:rsidRPr="00E04A8F" w14:paraId="147707F5" w14:textId="77777777" w:rsidTr="00E742B9">
        <w:tc>
          <w:tcPr>
            <w:tcW w:w="2981" w:type="dxa"/>
          </w:tcPr>
          <w:p w14:paraId="363F379A" w14:textId="77777777" w:rsidR="002E597F" w:rsidRPr="00E04A8F" w:rsidRDefault="002E597F" w:rsidP="00914D9C">
            <w:pPr>
              <w:contextualSpacing/>
              <w:jc w:val="both"/>
              <w:rPr>
                <w:color w:val="000000" w:themeColor="text1"/>
                <w:sz w:val="24"/>
                <w:szCs w:val="24"/>
              </w:rPr>
            </w:pPr>
            <w:r w:rsidRPr="00E04A8F">
              <w:rPr>
                <w:color w:val="000000" w:themeColor="text1"/>
                <w:sz w:val="24"/>
                <w:szCs w:val="24"/>
              </w:rPr>
              <w:t>Teste de Wald Modificado para Heterocedasticidade</w:t>
            </w:r>
          </w:p>
        </w:tc>
        <w:tc>
          <w:tcPr>
            <w:tcW w:w="1870" w:type="dxa"/>
          </w:tcPr>
          <w:p w14:paraId="3244D41B" w14:textId="77777777" w:rsidR="002E597F" w:rsidRPr="00E04A8F" w:rsidRDefault="002E597F" w:rsidP="00914D9C">
            <w:pPr>
              <w:contextualSpacing/>
              <w:jc w:val="center"/>
              <w:rPr>
                <w:sz w:val="24"/>
                <w:szCs w:val="24"/>
              </w:rPr>
            </w:pPr>
            <w:r w:rsidRPr="00E04A8F">
              <w:rPr>
                <w:sz w:val="24"/>
                <w:szCs w:val="24"/>
              </w:rPr>
              <w:t>1.553,35 (</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1870" w:type="dxa"/>
          </w:tcPr>
          <w:p w14:paraId="1589DC63" w14:textId="77777777" w:rsidR="002E597F" w:rsidRPr="00E04A8F" w:rsidRDefault="002E597F" w:rsidP="00914D9C">
            <w:pPr>
              <w:contextualSpacing/>
              <w:jc w:val="center"/>
              <w:rPr>
                <w:sz w:val="24"/>
                <w:szCs w:val="24"/>
              </w:rPr>
            </w:pPr>
            <w:r w:rsidRPr="00E04A8F">
              <w:rPr>
                <w:sz w:val="24"/>
                <w:szCs w:val="24"/>
              </w:rPr>
              <w:t>-</w:t>
            </w:r>
          </w:p>
        </w:tc>
        <w:tc>
          <w:tcPr>
            <w:tcW w:w="1868" w:type="dxa"/>
          </w:tcPr>
          <w:p w14:paraId="64D88DDE" w14:textId="77777777" w:rsidR="002E597F" w:rsidRPr="00E04A8F" w:rsidRDefault="002E597F" w:rsidP="00914D9C">
            <w:pPr>
              <w:contextualSpacing/>
              <w:jc w:val="center"/>
              <w:rPr>
                <w:sz w:val="24"/>
                <w:szCs w:val="24"/>
              </w:rPr>
            </w:pPr>
            <w:r w:rsidRPr="00E04A8F">
              <w:rPr>
                <w:sz w:val="24"/>
                <w:szCs w:val="24"/>
              </w:rPr>
              <w:t>-</w:t>
            </w:r>
          </w:p>
        </w:tc>
        <w:tc>
          <w:tcPr>
            <w:tcW w:w="1889" w:type="dxa"/>
          </w:tcPr>
          <w:p w14:paraId="62C75790" w14:textId="77777777" w:rsidR="002E597F" w:rsidRPr="00BB5147" w:rsidRDefault="002E597F" w:rsidP="00914D9C">
            <w:pPr>
              <w:contextualSpacing/>
              <w:jc w:val="center"/>
              <w:rPr>
                <w:sz w:val="24"/>
                <w:szCs w:val="24"/>
              </w:rPr>
            </w:pPr>
            <w:r w:rsidRPr="00BB5147">
              <w:rPr>
                <w:sz w:val="24"/>
                <w:szCs w:val="24"/>
              </w:rPr>
              <w:t>-</w:t>
            </w:r>
          </w:p>
        </w:tc>
      </w:tr>
      <w:tr w:rsidR="002E597F" w:rsidRPr="00E04A8F" w14:paraId="06D99A96" w14:textId="77777777" w:rsidTr="00E742B9">
        <w:tc>
          <w:tcPr>
            <w:tcW w:w="2981" w:type="dxa"/>
          </w:tcPr>
          <w:p w14:paraId="3578F0E9" w14:textId="77777777" w:rsidR="002E597F" w:rsidRPr="00E04A8F" w:rsidRDefault="002E597F" w:rsidP="00914D9C">
            <w:pPr>
              <w:contextualSpacing/>
              <w:jc w:val="both"/>
              <w:rPr>
                <w:color w:val="000000" w:themeColor="text1"/>
                <w:sz w:val="24"/>
                <w:szCs w:val="24"/>
              </w:rPr>
            </w:pPr>
            <w:r w:rsidRPr="00E04A8F">
              <w:rPr>
                <w:color w:val="000000" w:themeColor="text1"/>
                <w:sz w:val="24"/>
                <w:szCs w:val="24"/>
              </w:rPr>
              <w:t xml:space="preserve">Teste de </w:t>
            </w:r>
            <w:proofErr w:type="spellStart"/>
            <w:r w:rsidRPr="00E04A8F">
              <w:rPr>
                <w:color w:val="000000" w:themeColor="text1"/>
                <w:sz w:val="24"/>
                <w:szCs w:val="24"/>
              </w:rPr>
              <w:t>Pesaran</w:t>
            </w:r>
            <w:proofErr w:type="spellEnd"/>
            <w:r w:rsidRPr="00E04A8F">
              <w:rPr>
                <w:color w:val="000000" w:themeColor="text1"/>
                <w:sz w:val="24"/>
                <w:szCs w:val="24"/>
              </w:rPr>
              <w:t xml:space="preserve"> de independência </w:t>
            </w:r>
            <w:proofErr w:type="spellStart"/>
            <w:r w:rsidRPr="00E04A8F">
              <w:rPr>
                <w:i/>
                <w:color w:val="000000" w:themeColor="text1"/>
                <w:sz w:val="24"/>
                <w:szCs w:val="24"/>
              </w:rPr>
              <w:t>cross</w:t>
            </w:r>
            <w:proofErr w:type="spellEnd"/>
            <w:r w:rsidRPr="00E04A8F">
              <w:rPr>
                <w:i/>
                <w:color w:val="000000" w:themeColor="text1"/>
                <w:sz w:val="24"/>
                <w:szCs w:val="24"/>
              </w:rPr>
              <w:t>-seccional</w:t>
            </w:r>
          </w:p>
        </w:tc>
        <w:tc>
          <w:tcPr>
            <w:tcW w:w="1870" w:type="dxa"/>
          </w:tcPr>
          <w:p w14:paraId="7BBEE93E" w14:textId="77777777" w:rsidR="002E597F" w:rsidRPr="00E04A8F" w:rsidRDefault="002E597F" w:rsidP="00914D9C">
            <w:pPr>
              <w:contextualSpacing/>
              <w:jc w:val="center"/>
              <w:rPr>
                <w:sz w:val="24"/>
                <w:szCs w:val="24"/>
              </w:rPr>
            </w:pPr>
            <w:r w:rsidRPr="00E04A8F">
              <w:rPr>
                <w:sz w:val="24"/>
                <w:szCs w:val="24"/>
              </w:rPr>
              <w:t>6,311 (</w:t>
            </w:r>
            <w:proofErr w:type="gramStart"/>
            <w:r w:rsidRPr="00E04A8F">
              <w:rPr>
                <w:sz w:val="24"/>
                <w:szCs w:val="24"/>
              </w:rPr>
              <w:t>0,000)</w:t>
            </w:r>
            <w:r w:rsidRPr="00E04A8F">
              <w:rPr>
                <w:sz w:val="24"/>
                <w:szCs w:val="24"/>
                <w:vertAlign w:val="superscript"/>
              </w:rPr>
              <w:t>(</w:t>
            </w:r>
            <w:proofErr w:type="gramEnd"/>
            <w:r w:rsidRPr="00E04A8F">
              <w:rPr>
                <w:sz w:val="24"/>
                <w:szCs w:val="24"/>
                <w:vertAlign w:val="superscript"/>
              </w:rPr>
              <w:t>a)</w:t>
            </w:r>
          </w:p>
        </w:tc>
        <w:tc>
          <w:tcPr>
            <w:tcW w:w="1870" w:type="dxa"/>
          </w:tcPr>
          <w:p w14:paraId="6606DE1E" w14:textId="77777777" w:rsidR="002E597F" w:rsidRPr="00E04A8F" w:rsidRDefault="002E597F" w:rsidP="00914D9C">
            <w:pPr>
              <w:contextualSpacing/>
              <w:jc w:val="center"/>
              <w:rPr>
                <w:sz w:val="24"/>
                <w:szCs w:val="24"/>
              </w:rPr>
            </w:pPr>
            <w:r w:rsidRPr="00E04A8F">
              <w:rPr>
                <w:sz w:val="24"/>
                <w:szCs w:val="24"/>
              </w:rPr>
              <w:t>-</w:t>
            </w:r>
          </w:p>
        </w:tc>
        <w:tc>
          <w:tcPr>
            <w:tcW w:w="1868" w:type="dxa"/>
          </w:tcPr>
          <w:p w14:paraId="308402A3" w14:textId="77777777" w:rsidR="002E597F" w:rsidRPr="00E04A8F" w:rsidRDefault="002E597F" w:rsidP="00914D9C">
            <w:pPr>
              <w:contextualSpacing/>
              <w:jc w:val="center"/>
              <w:rPr>
                <w:sz w:val="24"/>
                <w:szCs w:val="24"/>
              </w:rPr>
            </w:pPr>
            <w:r w:rsidRPr="00E04A8F">
              <w:rPr>
                <w:sz w:val="24"/>
                <w:szCs w:val="24"/>
              </w:rPr>
              <w:t>-</w:t>
            </w:r>
          </w:p>
        </w:tc>
        <w:tc>
          <w:tcPr>
            <w:tcW w:w="1889" w:type="dxa"/>
          </w:tcPr>
          <w:p w14:paraId="5365E39B" w14:textId="77777777" w:rsidR="002E597F" w:rsidRPr="00BB5147" w:rsidRDefault="002E597F" w:rsidP="00914D9C">
            <w:pPr>
              <w:contextualSpacing/>
              <w:jc w:val="center"/>
              <w:rPr>
                <w:sz w:val="24"/>
                <w:szCs w:val="24"/>
              </w:rPr>
            </w:pPr>
            <w:r w:rsidRPr="00BB5147">
              <w:rPr>
                <w:sz w:val="24"/>
                <w:szCs w:val="24"/>
              </w:rPr>
              <w:t>-</w:t>
            </w:r>
          </w:p>
        </w:tc>
      </w:tr>
      <w:tr w:rsidR="002E597F" w:rsidRPr="00E04A8F" w14:paraId="1B5677C3" w14:textId="77777777" w:rsidTr="00E742B9">
        <w:tc>
          <w:tcPr>
            <w:tcW w:w="2981" w:type="dxa"/>
          </w:tcPr>
          <w:p w14:paraId="650C27D5" w14:textId="77777777" w:rsidR="002E597F" w:rsidRPr="00E04A8F" w:rsidRDefault="002E597F" w:rsidP="00914D9C">
            <w:pPr>
              <w:contextualSpacing/>
              <w:jc w:val="both"/>
              <w:rPr>
                <w:color w:val="000000" w:themeColor="text1"/>
                <w:sz w:val="24"/>
                <w:szCs w:val="24"/>
              </w:rPr>
            </w:pPr>
            <w:r w:rsidRPr="00E04A8F">
              <w:rPr>
                <w:color w:val="000000" w:themeColor="text1"/>
                <w:sz w:val="24"/>
                <w:szCs w:val="24"/>
              </w:rPr>
              <w:t>Teste Arellano &amp; Bond para autocorrelação de 2ª ordem</w:t>
            </w:r>
          </w:p>
        </w:tc>
        <w:tc>
          <w:tcPr>
            <w:tcW w:w="1870" w:type="dxa"/>
          </w:tcPr>
          <w:p w14:paraId="1E611130" w14:textId="77777777" w:rsidR="002E597F" w:rsidRPr="00E04A8F" w:rsidRDefault="002E597F" w:rsidP="00914D9C">
            <w:pPr>
              <w:contextualSpacing/>
              <w:jc w:val="center"/>
              <w:rPr>
                <w:sz w:val="24"/>
                <w:szCs w:val="24"/>
              </w:rPr>
            </w:pPr>
            <w:r w:rsidRPr="00E04A8F">
              <w:rPr>
                <w:sz w:val="24"/>
                <w:szCs w:val="24"/>
              </w:rPr>
              <w:t>-</w:t>
            </w:r>
          </w:p>
        </w:tc>
        <w:tc>
          <w:tcPr>
            <w:tcW w:w="1870" w:type="dxa"/>
          </w:tcPr>
          <w:p w14:paraId="0CDD2D1E" w14:textId="77777777" w:rsidR="002E597F" w:rsidRPr="00E04A8F" w:rsidRDefault="002E597F" w:rsidP="00914D9C">
            <w:pPr>
              <w:contextualSpacing/>
              <w:jc w:val="center"/>
              <w:rPr>
                <w:sz w:val="24"/>
                <w:szCs w:val="24"/>
              </w:rPr>
            </w:pPr>
            <w:r w:rsidRPr="00E04A8F">
              <w:rPr>
                <w:sz w:val="24"/>
                <w:szCs w:val="24"/>
              </w:rPr>
              <w:t>-</w:t>
            </w:r>
          </w:p>
        </w:tc>
        <w:tc>
          <w:tcPr>
            <w:tcW w:w="1868" w:type="dxa"/>
          </w:tcPr>
          <w:p w14:paraId="1C1880BD" w14:textId="77777777" w:rsidR="002E597F" w:rsidRPr="00E04A8F" w:rsidRDefault="002E597F" w:rsidP="00914D9C">
            <w:pPr>
              <w:contextualSpacing/>
              <w:jc w:val="center"/>
              <w:rPr>
                <w:sz w:val="24"/>
                <w:szCs w:val="24"/>
              </w:rPr>
            </w:pPr>
            <w:r w:rsidRPr="00E04A8F">
              <w:rPr>
                <w:sz w:val="24"/>
                <w:szCs w:val="24"/>
              </w:rPr>
              <w:t>-</w:t>
            </w:r>
          </w:p>
        </w:tc>
        <w:tc>
          <w:tcPr>
            <w:tcW w:w="1889" w:type="dxa"/>
          </w:tcPr>
          <w:p w14:paraId="730F85E9" w14:textId="77777777" w:rsidR="002E597F" w:rsidRPr="00BB5147" w:rsidRDefault="00E742B9" w:rsidP="00914D9C">
            <w:pPr>
              <w:contextualSpacing/>
              <w:jc w:val="center"/>
              <w:rPr>
                <w:sz w:val="24"/>
                <w:szCs w:val="24"/>
              </w:rPr>
            </w:pPr>
            <w:r w:rsidRPr="00BB5147">
              <w:rPr>
                <w:sz w:val="24"/>
                <w:szCs w:val="24"/>
              </w:rPr>
              <w:t>-0,</w:t>
            </w:r>
            <w:r w:rsidR="00EF4E25" w:rsidRPr="00BB5147">
              <w:rPr>
                <w:sz w:val="24"/>
                <w:szCs w:val="24"/>
              </w:rPr>
              <w:t>3908</w:t>
            </w:r>
          </w:p>
          <w:p w14:paraId="35911EC7" w14:textId="77777777" w:rsidR="00E742B9" w:rsidRPr="00BB5147" w:rsidRDefault="00E742B9" w:rsidP="00914D9C">
            <w:pPr>
              <w:contextualSpacing/>
              <w:jc w:val="center"/>
              <w:rPr>
                <w:sz w:val="24"/>
                <w:szCs w:val="24"/>
              </w:rPr>
            </w:pPr>
            <w:r w:rsidRPr="00BB5147">
              <w:rPr>
                <w:sz w:val="24"/>
                <w:szCs w:val="24"/>
              </w:rPr>
              <w:t>(0,</w:t>
            </w:r>
            <w:r w:rsidR="00EF4E25" w:rsidRPr="00BB5147">
              <w:rPr>
                <w:sz w:val="24"/>
                <w:szCs w:val="24"/>
              </w:rPr>
              <w:t>6959</w:t>
            </w:r>
            <w:r w:rsidRPr="00BB5147">
              <w:rPr>
                <w:sz w:val="24"/>
                <w:szCs w:val="24"/>
              </w:rPr>
              <w:t>)</w:t>
            </w:r>
          </w:p>
        </w:tc>
      </w:tr>
      <w:tr w:rsidR="00E742B9" w:rsidRPr="00E04A8F" w14:paraId="20075B90" w14:textId="77777777" w:rsidTr="00E742B9">
        <w:tc>
          <w:tcPr>
            <w:tcW w:w="2981" w:type="dxa"/>
          </w:tcPr>
          <w:p w14:paraId="5F3D218B" w14:textId="77777777" w:rsidR="00E742B9" w:rsidRPr="00BB5147" w:rsidRDefault="00E742B9" w:rsidP="00E742B9">
            <w:pPr>
              <w:contextualSpacing/>
              <w:jc w:val="both"/>
              <w:rPr>
                <w:color w:val="000000" w:themeColor="text1"/>
                <w:sz w:val="24"/>
                <w:szCs w:val="24"/>
              </w:rPr>
            </w:pPr>
            <w:r w:rsidRPr="00BB5147">
              <w:rPr>
                <w:color w:val="000000" w:themeColor="text1"/>
                <w:sz w:val="24"/>
                <w:szCs w:val="24"/>
              </w:rPr>
              <w:t>Teste de Hansen-Sargan</w:t>
            </w:r>
          </w:p>
        </w:tc>
        <w:tc>
          <w:tcPr>
            <w:tcW w:w="1870" w:type="dxa"/>
          </w:tcPr>
          <w:p w14:paraId="473CCA0E" w14:textId="77777777" w:rsidR="00E742B9" w:rsidRPr="00BB5147" w:rsidRDefault="00E742B9" w:rsidP="00E742B9">
            <w:pPr>
              <w:contextualSpacing/>
              <w:jc w:val="center"/>
              <w:rPr>
                <w:sz w:val="24"/>
                <w:szCs w:val="24"/>
              </w:rPr>
            </w:pPr>
            <w:r w:rsidRPr="00BB5147">
              <w:rPr>
                <w:sz w:val="24"/>
                <w:szCs w:val="24"/>
              </w:rPr>
              <w:t>-</w:t>
            </w:r>
          </w:p>
        </w:tc>
        <w:tc>
          <w:tcPr>
            <w:tcW w:w="1870" w:type="dxa"/>
          </w:tcPr>
          <w:p w14:paraId="02205EE5" w14:textId="77777777" w:rsidR="00E742B9" w:rsidRPr="00BB5147" w:rsidRDefault="00E742B9" w:rsidP="00E742B9">
            <w:pPr>
              <w:contextualSpacing/>
              <w:jc w:val="center"/>
              <w:rPr>
                <w:sz w:val="24"/>
                <w:szCs w:val="24"/>
              </w:rPr>
            </w:pPr>
            <w:r w:rsidRPr="00BB5147">
              <w:rPr>
                <w:sz w:val="24"/>
                <w:szCs w:val="24"/>
              </w:rPr>
              <w:t>-</w:t>
            </w:r>
          </w:p>
        </w:tc>
        <w:tc>
          <w:tcPr>
            <w:tcW w:w="1868" w:type="dxa"/>
          </w:tcPr>
          <w:p w14:paraId="2EE52892" w14:textId="77777777" w:rsidR="00E742B9" w:rsidRPr="00BB5147" w:rsidRDefault="00E742B9" w:rsidP="00E742B9">
            <w:pPr>
              <w:contextualSpacing/>
              <w:jc w:val="center"/>
              <w:rPr>
                <w:sz w:val="24"/>
                <w:szCs w:val="24"/>
              </w:rPr>
            </w:pPr>
            <w:r w:rsidRPr="00BB5147">
              <w:rPr>
                <w:sz w:val="24"/>
                <w:szCs w:val="24"/>
              </w:rPr>
              <w:t>-</w:t>
            </w:r>
          </w:p>
        </w:tc>
        <w:tc>
          <w:tcPr>
            <w:tcW w:w="1889" w:type="dxa"/>
          </w:tcPr>
          <w:p w14:paraId="2852376B" w14:textId="77777777" w:rsidR="00E742B9" w:rsidRPr="00BB5147" w:rsidRDefault="00E742B9" w:rsidP="00E742B9">
            <w:pPr>
              <w:contextualSpacing/>
              <w:jc w:val="center"/>
              <w:rPr>
                <w:sz w:val="24"/>
                <w:szCs w:val="24"/>
              </w:rPr>
            </w:pPr>
            <w:r w:rsidRPr="00BB5147">
              <w:rPr>
                <w:sz w:val="24"/>
                <w:szCs w:val="24"/>
              </w:rPr>
              <w:t>2</w:t>
            </w:r>
            <w:r w:rsidR="00EF4E25" w:rsidRPr="00BB5147">
              <w:rPr>
                <w:sz w:val="24"/>
                <w:szCs w:val="24"/>
              </w:rPr>
              <w:t>5</w:t>
            </w:r>
            <w:r w:rsidRPr="00BB5147">
              <w:rPr>
                <w:sz w:val="24"/>
                <w:szCs w:val="24"/>
              </w:rPr>
              <w:t>,</w:t>
            </w:r>
            <w:r w:rsidR="00EF4E25" w:rsidRPr="00BB5147">
              <w:rPr>
                <w:sz w:val="24"/>
                <w:szCs w:val="24"/>
              </w:rPr>
              <w:t>90377</w:t>
            </w:r>
          </w:p>
          <w:p w14:paraId="7524CE32" w14:textId="77777777" w:rsidR="00E742B9" w:rsidRPr="00BB5147" w:rsidRDefault="00E742B9" w:rsidP="00E742B9">
            <w:pPr>
              <w:contextualSpacing/>
              <w:jc w:val="center"/>
              <w:rPr>
                <w:sz w:val="24"/>
                <w:szCs w:val="24"/>
              </w:rPr>
            </w:pPr>
            <w:r w:rsidRPr="00BB5147">
              <w:rPr>
                <w:sz w:val="24"/>
                <w:szCs w:val="24"/>
              </w:rPr>
              <w:t>(0,5</w:t>
            </w:r>
            <w:r w:rsidR="00EF4E25" w:rsidRPr="00BB5147">
              <w:rPr>
                <w:sz w:val="24"/>
                <w:szCs w:val="24"/>
              </w:rPr>
              <w:t>783</w:t>
            </w:r>
            <w:r w:rsidRPr="00BB5147">
              <w:rPr>
                <w:sz w:val="24"/>
                <w:szCs w:val="24"/>
              </w:rPr>
              <w:t>)</w:t>
            </w:r>
          </w:p>
        </w:tc>
      </w:tr>
      <w:tr w:rsidR="00E742B9" w:rsidRPr="00E04A8F" w14:paraId="6E1AF728" w14:textId="77777777" w:rsidTr="00E742B9">
        <w:tc>
          <w:tcPr>
            <w:tcW w:w="2981" w:type="dxa"/>
          </w:tcPr>
          <w:p w14:paraId="55505F7B" w14:textId="77777777" w:rsidR="00E742B9" w:rsidRPr="00BB5147" w:rsidRDefault="00E742B9" w:rsidP="00E742B9">
            <w:pPr>
              <w:contextualSpacing/>
              <w:jc w:val="both"/>
              <w:rPr>
                <w:color w:val="000000" w:themeColor="text1"/>
                <w:sz w:val="24"/>
                <w:szCs w:val="24"/>
              </w:rPr>
            </w:pPr>
            <w:r w:rsidRPr="00BB5147">
              <w:rPr>
                <w:color w:val="000000" w:themeColor="text1"/>
                <w:sz w:val="24"/>
                <w:szCs w:val="24"/>
              </w:rPr>
              <w:t>R2 dentro (</w:t>
            </w:r>
            <w:proofErr w:type="spellStart"/>
            <w:r w:rsidRPr="00BB5147">
              <w:rPr>
                <w:i/>
                <w:color w:val="000000" w:themeColor="text1"/>
                <w:sz w:val="24"/>
                <w:szCs w:val="24"/>
              </w:rPr>
              <w:t>within</w:t>
            </w:r>
            <w:proofErr w:type="spellEnd"/>
            <w:r w:rsidRPr="00BB5147">
              <w:rPr>
                <w:color w:val="000000" w:themeColor="text1"/>
                <w:sz w:val="24"/>
                <w:szCs w:val="24"/>
              </w:rPr>
              <w:t>)</w:t>
            </w:r>
          </w:p>
        </w:tc>
        <w:tc>
          <w:tcPr>
            <w:tcW w:w="1870" w:type="dxa"/>
          </w:tcPr>
          <w:p w14:paraId="076BC60E" w14:textId="77777777" w:rsidR="00E742B9" w:rsidRPr="00BB5147" w:rsidRDefault="00E742B9" w:rsidP="00E742B9">
            <w:pPr>
              <w:contextualSpacing/>
              <w:jc w:val="center"/>
              <w:rPr>
                <w:sz w:val="24"/>
                <w:szCs w:val="24"/>
              </w:rPr>
            </w:pPr>
            <w:r w:rsidRPr="00BB5147">
              <w:rPr>
                <w:sz w:val="24"/>
                <w:szCs w:val="24"/>
              </w:rPr>
              <w:t>0,9339</w:t>
            </w:r>
          </w:p>
        </w:tc>
        <w:tc>
          <w:tcPr>
            <w:tcW w:w="1870" w:type="dxa"/>
          </w:tcPr>
          <w:p w14:paraId="4C99CECB" w14:textId="77777777" w:rsidR="00E742B9" w:rsidRPr="00BB5147" w:rsidRDefault="00E742B9" w:rsidP="00E742B9">
            <w:pPr>
              <w:contextualSpacing/>
              <w:jc w:val="center"/>
              <w:rPr>
                <w:sz w:val="24"/>
                <w:szCs w:val="24"/>
              </w:rPr>
            </w:pPr>
            <w:r w:rsidRPr="00BB5147">
              <w:rPr>
                <w:sz w:val="24"/>
                <w:szCs w:val="24"/>
              </w:rPr>
              <w:t>0,9339</w:t>
            </w:r>
          </w:p>
        </w:tc>
        <w:tc>
          <w:tcPr>
            <w:tcW w:w="1868" w:type="dxa"/>
          </w:tcPr>
          <w:p w14:paraId="439F1511" w14:textId="77777777" w:rsidR="00E742B9" w:rsidRPr="00BB5147" w:rsidRDefault="00E742B9" w:rsidP="00E742B9">
            <w:pPr>
              <w:contextualSpacing/>
              <w:jc w:val="center"/>
              <w:rPr>
                <w:sz w:val="24"/>
                <w:szCs w:val="24"/>
              </w:rPr>
            </w:pPr>
            <w:r w:rsidRPr="00BB5147">
              <w:rPr>
                <w:sz w:val="24"/>
                <w:szCs w:val="24"/>
              </w:rPr>
              <w:t>-</w:t>
            </w:r>
          </w:p>
        </w:tc>
        <w:tc>
          <w:tcPr>
            <w:tcW w:w="1889" w:type="dxa"/>
          </w:tcPr>
          <w:p w14:paraId="48F8066A" w14:textId="77777777" w:rsidR="00E742B9" w:rsidRPr="00BB5147" w:rsidRDefault="00E742B9" w:rsidP="00E742B9">
            <w:pPr>
              <w:contextualSpacing/>
              <w:jc w:val="center"/>
              <w:rPr>
                <w:sz w:val="24"/>
                <w:szCs w:val="24"/>
              </w:rPr>
            </w:pPr>
            <w:r w:rsidRPr="00BB5147">
              <w:rPr>
                <w:sz w:val="24"/>
                <w:szCs w:val="24"/>
              </w:rPr>
              <w:t>-</w:t>
            </w:r>
          </w:p>
        </w:tc>
      </w:tr>
      <w:tr w:rsidR="00E742B9" w:rsidRPr="00E04A8F" w14:paraId="34966CB8" w14:textId="77777777" w:rsidTr="00E742B9">
        <w:tc>
          <w:tcPr>
            <w:tcW w:w="2981" w:type="dxa"/>
          </w:tcPr>
          <w:p w14:paraId="1B88B3E4" w14:textId="77777777" w:rsidR="00E742B9" w:rsidRPr="00E04A8F" w:rsidRDefault="00E742B9" w:rsidP="00E742B9">
            <w:pPr>
              <w:contextualSpacing/>
              <w:jc w:val="both"/>
              <w:rPr>
                <w:color w:val="000000" w:themeColor="text1"/>
                <w:sz w:val="24"/>
                <w:szCs w:val="24"/>
              </w:rPr>
            </w:pPr>
            <w:r w:rsidRPr="00E04A8F">
              <w:rPr>
                <w:color w:val="000000" w:themeColor="text1"/>
                <w:sz w:val="24"/>
                <w:szCs w:val="24"/>
              </w:rPr>
              <w:t>R2 entre (</w:t>
            </w:r>
            <w:proofErr w:type="spellStart"/>
            <w:r w:rsidRPr="00E04A8F">
              <w:rPr>
                <w:i/>
                <w:color w:val="000000" w:themeColor="text1"/>
                <w:sz w:val="24"/>
                <w:szCs w:val="24"/>
              </w:rPr>
              <w:t>between</w:t>
            </w:r>
            <w:proofErr w:type="spellEnd"/>
            <w:r w:rsidRPr="00E04A8F">
              <w:rPr>
                <w:color w:val="000000" w:themeColor="text1"/>
                <w:sz w:val="24"/>
                <w:szCs w:val="24"/>
              </w:rPr>
              <w:t>)</w:t>
            </w:r>
          </w:p>
        </w:tc>
        <w:tc>
          <w:tcPr>
            <w:tcW w:w="1870" w:type="dxa"/>
          </w:tcPr>
          <w:p w14:paraId="6669FD21" w14:textId="77777777" w:rsidR="00E742B9" w:rsidRPr="00E04A8F" w:rsidRDefault="00E742B9" w:rsidP="00E742B9">
            <w:pPr>
              <w:contextualSpacing/>
              <w:jc w:val="center"/>
              <w:rPr>
                <w:sz w:val="24"/>
                <w:szCs w:val="24"/>
              </w:rPr>
            </w:pPr>
            <w:r w:rsidRPr="00E04A8F">
              <w:rPr>
                <w:sz w:val="24"/>
                <w:szCs w:val="24"/>
              </w:rPr>
              <w:t>0,2353</w:t>
            </w:r>
          </w:p>
        </w:tc>
        <w:tc>
          <w:tcPr>
            <w:tcW w:w="1870" w:type="dxa"/>
          </w:tcPr>
          <w:p w14:paraId="0B20C9E3" w14:textId="77777777" w:rsidR="00E742B9" w:rsidRPr="00E04A8F" w:rsidRDefault="00E742B9" w:rsidP="00E742B9">
            <w:pPr>
              <w:contextualSpacing/>
              <w:jc w:val="center"/>
              <w:rPr>
                <w:sz w:val="24"/>
                <w:szCs w:val="24"/>
              </w:rPr>
            </w:pPr>
            <w:r w:rsidRPr="00E04A8F">
              <w:rPr>
                <w:sz w:val="24"/>
                <w:szCs w:val="24"/>
              </w:rPr>
              <w:t>0,2353</w:t>
            </w:r>
          </w:p>
        </w:tc>
        <w:tc>
          <w:tcPr>
            <w:tcW w:w="1868" w:type="dxa"/>
          </w:tcPr>
          <w:p w14:paraId="03EDB65A" w14:textId="77777777" w:rsidR="00E742B9" w:rsidRPr="00E04A8F" w:rsidRDefault="00E742B9" w:rsidP="00E742B9">
            <w:pPr>
              <w:contextualSpacing/>
              <w:jc w:val="center"/>
              <w:rPr>
                <w:sz w:val="24"/>
                <w:szCs w:val="24"/>
              </w:rPr>
            </w:pPr>
            <w:r w:rsidRPr="00E04A8F">
              <w:rPr>
                <w:sz w:val="24"/>
                <w:szCs w:val="24"/>
              </w:rPr>
              <w:t>-</w:t>
            </w:r>
          </w:p>
        </w:tc>
        <w:tc>
          <w:tcPr>
            <w:tcW w:w="1889" w:type="dxa"/>
          </w:tcPr>
          <w:p w14:paraId="5179469A" w14:textId="77777777" w:rsidR="00E742B9" w:rsidRPr="00BB5147" w:rsidRDefault="00E742B9" w:rsidP="00E742B9">
            <w:pPr>
              <w:contextualSpacing/>
              <w:jc w:val="center"/>
              <w:rPr>
                <w:sz w:val="24"/>
                <w:szCs w:val="24"/>
              </w:rPr>
            </w:pPr>
            <w:r w:rsidRPr="00BB5147">
              <w:rPr>
                <w:sz w:val="24"/>
                <w:szCs w:val="24"/>
              </w:rPr>
              <w:t>-</w:t>
            </w:r>
          </w:p>
        </w:tc>
      </w:tr>
      <w:tr w:rsidR="00E742B9" w:rsidRPr="00E04A8F" w14:paraId="7CD3F1C7" w14:textId="77777777" w:rsidTr="00E742B9">
        <w:tc>
          <w:tcPr>
            <w:tcW w:w="2981" w:type="dxa"/>
          </w:tcPr>
          <w:p w14:paraId="09D5A278" w14:textId="77777777" w:rsidR="00E742B9" w:rsidRPr="00E04A8F" w:rsidRDefault="00E742B9" w:rsidP="00E742B9">
            <w:pPr>
              <w:contextualSpacing/>
              <w:jc w:val="both"/>
              <w:rPr>
                <w:color w:val="000000" w:themeColor="text1"/>
                <w:sz w:val="24"/>
                <w:szCs w:val="24"/>
              </w:rPr>
            </w:pPr>
            <w:r w:rsidRPr="00E04A8F">
              <w:rPr>
                <w:color w:val="000000" w:themeColor="text1"/>
                <w:sz w:val="24"/>
                <w:szCs w:val="24"/>
              </w:rPr>
              <w:t>R2 global (</w:t>
            </w:r>
            <w:r w:rsidRPr="00E04A8F">
              <w:rPr>
                <w:i/>
                <w:color w:val="000000" w:themeColor="text1"/>
                <w:sz w:val="24"/>
                <w:szCs w:val="24"/>
              </w:rPr>
              <w:t>overall</w:t>
            </w:r>
            <w:r w:rsidRPr="00E04A8F">
              <w:rPr>
                <w:color w:val="000000" w:themeColor="text1"/>
                <w:sz w:val="24"/>
                <w:szCs w:val="24"/>
              </w:rPr>
              <w:t>)</w:t>
            </w:r>
          </w:p>
        </w:tc>
        <w:tc>
          <w:tcPr>
            <w:tcW w:w="1870" w:type="dxa"/>
          </w:tcPr>
          <w:p w14:paraId="63C67DFA" w14:textId="77777777" w:rsidR="00E742B9" w:rsidRPr="00E04A8F" w:rsidRDefault="00E742B9" w:rsidP="00E742B9">
            <w:pPr>
              <w:contextualSpacing/>
              <w:jc w:val="center"/>
              <w:rPr>
                <w:sz w:val="24"/>
                <w:szCs w:val="24"/>
              </w:rPr>
            </w:pPr>
            <w:r w:rsidRPr="00E04A8F">
              <w:rPr>
                <w:sz w:val="24"/>
                <w:szCs w:val="24"/>
              </w:rPr>
              <w:t>0,0033</w:t>
            </w:r>
          </w:p>
        </w:tc>
        <w:tc>
          <w:tcPr>
            <w:tcW w:w="1870" w:type="dxa"/>
          </w:tcPr>
          <w:p w14:paraId="50DBDC5A" w14:textId="77777777" w:rsidR="00E742B9" w:rsidRPr="00E04A8F" w:rsidRDefault="00E742B9" w:rsidP="00E742B9">
            <w:pPr>
              <w:contextualSpacing/>
              <w:jc w:val="center"/>
              <w:rPr>
                <w:sz w:val="24"/>
                <w:szCs w:val="24"/>
              </w:rPr>
            </w:pPr>
            <w:r w:rsidRPr="00E04A8F">
              <w:rPr>
                <w:sz w:val="24"/>
                <w:szCs w:val="24"/>
              </w:rPr>
              <w:t>0,0033</w:t>
            </w:r>
          </w:p>
        </w:tc>
        <w:tc>
          <w:tcPr>
            <w:tcW w:w="1868" w:type="dxa"/>
          </w:tcPr>
          <w:p w14:paraId="1DA13E31" w14:textId="77777777" w:rsidR="00E742B9" w:rsidRPr="00E04A8F" w:rsidRDefault="00E742B9" w:rsidP="00E742B9">
            <w:pPr>
              <w:contextualSpacing/>
              <w:jc w:val="center"/>
              <w:rPr>
                <w:sz w:val="24"/>
                <w:szCs w:val="24"/>
              </w:rPr>
            </w:pPr>
            <w:r w:rsidRPr="00E04A8F">
              <w:rPr>
                <w:sz w:val="24"/>
                <w:szCs w:val="24"/>
              </w:rPr>
              <w:t>-</w:t>
            </w:r>
          </w:p>
        </w:tc>
        <w:tc>
          <w:tcPr>
            <w:tcW w:w="1889" w:type="dxa"/>
          </w:tcPr>
          <w:p w14:paraId="4DDB9AF1" w14:textId="77777777" w:rsidR="00E742B9" w:rsidRPr="00BB5147" w:rsidRDefault="00E742B9" w:rsidP="00E742B9">
            <w:pPr>
              <w:contextualSpacing/>
              <w:jc w:val="center"/>
              <w:rPr>
                <w:sz w:val="24"/>
                <w:szCs w:val="24"/>
              </w:rPr>
            </w:pPr>
            <w:r w:rsidRPr="00BB5147">
              <w:rPr>
                <w:sz w:val="24"/>
                <w:szCs w:val="24"/>
              </w:rPr>
              <w:t>-</w:t>
            </w:r>
          </w:p>
        </w:tc>
      </w:tr>
      <w:tr w:rsidR="00E742B9" w:rsidRPr="00E04A8F" w14:paraId="616FD30C" w14:textId="77777777" w:rsidTr="00E742B9">
        <w:tc>
          <w:tcPr>
            <w:tcW w:w="2981" w:type="dxa"/>
          </w:tcPr>
          <w:p w14:paraId="69EF6483" w14:textId="77777777" w:rsidR="00E742B9" w:rsidRPr="00E04A8F" w:rsidRDefault="00E742B9" w:rsidP="00E742B9">
            <w:pPr>
              <w:contextualSpacing/>
              <w:jc w:val="both"/>
              <w:rPr>
                <w:color w:val="000000" w:themeColor="text1"/>
                <w:sz w:val="24"/>
                <w:szCs w:val="24"/>
              </w:rPr>
            </w:pPr>
            <w:r w:rsidRPr="00E04A8F">
              <w:rPr>
                <w:color w:val="000000" w:themeColor="text1"/>
                <w:sz w:val="24"/>
                <w:szCs w:val="24"/>
              </w:rPr>
              <w:t>Número de observações</w:t>
            </w:r>
          </w:p>
        </w:tc>
        <w:tc>
          <w:tcPr>
            <w:tcW w:w="1870" w:type="dxa"/>
          </w:tcPr>
          <w:p w14:paraId="1FEFF44C" w14:textId="77777777" w:rsidR="00E742B9" w:rsidRPr="00E04A8F" w:rsidRDefault="00E742B9" w:rsidP="00E742B9">
            <w:pPr>
              <w:contextualSpacing/>
              <w:jc w:val="center"/>
              <w:rPr>
                <w:sz w:val="24"/>
                <w:szCs w:val="24"/>
              </w:rPr>
            </w:pPr>
            <w:r w:rsidRPr="00E04A8F">
              <w:rPr>
                <w:sz w:val="24"/>
                <w:szCs w:val="24"/>
              </w:rPr>
              <w:t>459</w:t>
            </w:r>
          </w:p>
        </w:tc>
        <w:tc>
          <w:tcPr>
            <w:tcW w:w="1870" w:type="dxa"/>
          </w:tcPr>
          <w:p w14:paraId="537BC101" w14:textId="77777777" w:rsidR="00E742B9" w:rsidRPr="00E04A8F" w:rsidRDefault="00E742B9" w:rsidP="00E742B9">
            <w:pPr>
              <w:contextualSpacing/>
              <w:jc w:val="center"/>
              <w:rPr>
                <w:sz w:val="24"/>
                <w:szCs w:val="24"/>
              </w:rPr>
            </w:pPr>
            <w:r w:rsidRPr="00E04A8F">
              <w:rPr>
                <w:sz w:val="24"/>
                <w:szCs w:val="24"/>
              </w:rPr>
              <w:t>459</w:t>
            </w:r>
          </w:p>
        </w:tc>
        <w:tc>
          <w:tcPr>
            <w:tcW w:w="1868" w:type="dxa"/>
          </w:tcPr>
          <w:p w14:paraId="4DA82272" w14:textId="77777777" w:rsidR="00E742B9" w:rsidRPr="00E04A8F" w:rsidRDefault="00E742B9" w:rsidP="00E742B9">
            <w:pPr>
              <w:contextualSpacing/>
              <w:jc w:val="center"/>
              <w:rPr>
                <w:sz w:val="24"/>
                <w:szCs w:val="24"/>
              </w:rPr>
            </w:pPr>
            <w:r w:rsidRPr="00E04A8F">
              <w:rPr>
                <w:sz w:val="24"/>
                <w:szCs w:val="24"/>
              </w:rPr>
              <w:t>459</w:t>
            </w:r>
          </w:p>
        </w:tc>
        <w:tc>
          <w:tcPr>
            <w:tcW w:w="1889" w:type="dxa"/>
          </w:tcPr>
          <w:p w14:paraId="463E5C82" w14:textId="77777777" w:rsidR="00E742B9" w:rsidRPr="00BB5147" w:rsidRDefault="00E742B9" w:rsidP="00E742B9">
            <w:pPr>
              <w:contextualSpacing/>
              <w:jc w:val="center"/>
              <w:rPr>
                <w:sz w:val="24"/>
                <w:szCs w:val="24"/>
              </w:rPr>
            </w:pPr>
            <w:r w:rsidRPr="00BB5147">
              <w:rPr>
                <w:sz w:val="24"/>
                <w:szCs w:val="24"/>
              </w:rPr>
              <w:t>405</w:t>
            </w:r>
          </w:p>
        </w:tc>
      </w:tr>
      <w:tr w:rsidR="00E742B9" w:rsidRPr="00E04A8F" w14:paraId="39E3D7FA" w14:textId="77777777" w:rsidTr="00E742B9">
        <w:tc>
          <w:tcPr>
            <w:tcW w:w="2981" w:type="dxa"/>
          </w:tcPr>
          <w:p w14:paraId="1A005BD0" w14:textId="77777777" w:rsidR="00E742B9" w:rsidRPr="00E04A8F" w:rsidRDefault="00E742B9" w:rsidP="00E742B9">
            <w:pPr>
              <w:contextualSpacing/>
              <w:jc w:val="both"/>
              <w:rPr>
                <w:color w:val="000000" w:themeColor="text1"/>
                <w:sz w:val="24"/>
                <w:szCs w:val="24"/>
              </w:rPr>
            </w:pPr>
            <w:r w:rsidRPr="00E04A8F">
              <w:rPr>
                <w:color w:val="000000" w:themeColor="text1"/>
                <w:sz w:val="24"/>
                <w:szCs w:val="24"/>
              </w:rPr>
              <w:t>Número de grupos</w:t>
            </w:r>
          </w:p>
        </w:tc>
        <w:tc>
          <w:tcPr>
            <w:tcW w:w="1870" w:type="dxa"/>
          </w:tcPr>
          <w:p w14:paraId="1ACEF5FC" w14:textId="77777777" w:rsidR="00E742B9" w:rsidRPr="00E04A8F" w:rsidRDefault="00E742B9" w:rsidP="00E742B9">
            <w:pPr>
              <w:contextualSpacing/>
              <w:jc w:val="center"/>
              <w:rPr>
                <w:sz w:val="24"/>
                <w:szCs w:val="24"/>
              </w:rPr>
            </w:pPr>
            <w:r w:rsidRPr="00E04A8F">
              <w:rPr>
                <w:sz w:val="24"/>
                <w:szCs w:val="24"/>
              </w:rPr>
              <w:t>27</w:t>
            </w:r>
          </w:p>
        </w:tc>
        <w:tc>
          <w:tcPr>
            <w:tcW w:w="1870" w:type="dxa"/>
          </w:tcPr>
          <w:p w14:paraId="10BF7999" w14:textId="77777777" w:rsidR="00E742B9" w:rsidRPr="00E04A8F" w:rsidRDefault="00E742B9" w:rsidP="00E742B9">
            <w:pPr>
              <w:contextualSpacing/>
              <w:jc w:val="center"/>
              <w:rPr>
                <w:sz w:val="24"/>
                <w:szCs w:val="24"/>
              </w:rPr>
            </w:pPr>
            <w:r w:rsidRPr="00E04A8F">
              <w:rPr>
                <w:sz w:val="24"/>
                <w:szCs w:val="24"/>
              </w:rPr>
              <w:t>27</w:t>
            </w:r>
          </w:p>
        </w:tc>
        <w:tc>
          <w:tcPr>
            <w:tcW w:w="1868" w:type="dxa"/>
          </w:tcPr>
          <w:p w14:paraId="1CA8AD23" w14:textId="77777777" w:rsidR="00E742B9" w:rsidRPr="00E04A8F" w:rsidRDefault="00E742B9" w:rsidP="00E742B9">
            <w:pPr>
              <w:contextualSpacing/>
              <w:jc w:val="center"/>
              <w:rPr>
                <w:sz w:val="24"/>
                <w:szCs w:val="24"/>
              </w:rPr>
            </w:pPr>
            <w:r w:rsidRPr="00E04A8F">
              <w:rPr>
                <w:sz w:val="24"/>
                <w:szCs w:val="24"/>
              </w:rPr>
              <w:t>27</w:t>
            </w:r>
          </w:p>
        </w:tc>
        <w:tc>
          <w:tcPr>
            <w:tcW w:w="1889" w:type="dxa"/>
          </w:tcPr>
          <w:p w14:paraId="0E06E74B" w14:textId="77777777" w:rsidR="00E742B9" w:rsidRPr="00BB5147" w:rsidRDefault="00E742B9" w:rsidP="00E742B9">
            <w:pPr>
              <w:contextualSpacing/>
              <w:jc w:val="center"/>
              <w:rPr>
                <w:sz w:val="24"/>
                <w:szCs w:val="24"/>
              </w:rPr>
            </w:pPr>
            <w:r w:rsidRPr="00BB5147">
              <w:rPr>
                <w:sz w:val="24"/>
                <w:szCs w:val="24"/>
              </w:rPr>
              <w:t>27</w:t>
            </w:r>
          </w:p>
        </w:tc>
      </w:tr>
      <w:tr w:rsidR="00E742B9" w:rsidRPr="00E04A8F" w14:paraId="01F595DF" w14:textId="77777777" w:rsidTr="00E742B9">
        <w:tc>
          <w:tcPr>
            <w:tcW w:w="2981" w:type="dxa"/>
          </w:tcPr>
          <w:p w14:paraId="74E16058" w14:textId="77777777" w:rsidR="00E742B9" w:rsidRPr="00E04A8F" w:rsidRDefault="00E742B9" w:rsidP="00E742B9">
            <w:pPr>
              <w:contextualSpacing/>
              <w:jc w:val="both"/>
              <w:rPr>
                <w:color w:val="000000" w:themeColor="text1"/>
                <w:sz w:val="24"/>
                <w:szCs w:val="24"/>
              </w:rPr>
            </w:pPr>
            <w:r w:rsidRPr="00E04A8F">
              <w:rPr>
                <w:color w:val="000000" w:themeColor="text1"/>
                <w:sz w:val="24"/>
                <w:szCs w:val="24"/>
              </w:rPr>
              <w:t>Período de tempo (anos)</w:t>
            </w:r>
          </w:p>
        </w:tc>
        <w:tc>
          <w:tcPr>
            <w:tcW w:w="1870" w:type="dxa"/>
          </w:tcPr>
          <w:p w14:paraId="0539F799" w14:textId="77777777" w:rsidR="00E742B9" w:rsidRPr="00E04A8F" w:rsidRDefault="00E742B9" w:rsidP="00E742B9">
            <w:pPr>
              <w:contextualSpacing/>
              <w:jc w:val="center"/>
              <w:rPr>
                <w:sz w:val="24"/>
                <w:szCs w:val="24"/>
              </w:rPr>
            </w:pPr>
            <w:r w:rsidRPr="00E04A8F">
              <w:rPr>
                <w:sz w:val="24"/>
                <w:szCs w:val="24"/>
              </w:rPr>
              <w:t>17</w:t>
            </w:r>
          </w:p>
        </w:tc>
        <w:tc>
          <w:tcPr>
            <w:tcW w:w="1870" w:type="dxa"/>
          </w:tcPr>
          <w:p w14:paraId="1BDC6427" w14:textId="77777777" w:rsidR="00E742B9" w:rsidRPr="00E04A8F" w:rsidRDefault="00E742B9" w:rsidP="00E742B9">
            <w:pPr>
              <w:contextualSpacing/>
              <w:jc w:val="center"/>
              <w:rPr>
                <w:sz w:val="24"/>
                <w:szCs w:val="24"/>
              </w:rPr>
            </w:pPr>
            <w:r w:rsidRPr="00E04A8F">
              <w:rPr>
                <w:sz w:val="24"/>
                <w:szCs w:val="24"/>
              </w:rPr>
              <w:t>17</w:t>
            </w:r>
          </w:p>
        </w:tc>
        <w:tc>
          <w:tcPr>
            <w:tcW w:w="1868" w:type="dxa"/>
          </w:tcPr>
          <w:p w14:paraId="70FAEF27" w14:textId="77777777" w:rsidR="00E742B9" w:rsidRPr="00E04A8F" w:rsidRDefault="00E742B9" w:rsidP="00E742B9">
            <w:pPr>
              <w:contextualSpacing/>
              <w:jc w:val="center"/>
              <w:rPr>
                <w:sz w:val="24"/>
                <w:szCs w:val="24"/>
              </w:rPr>
            </w:pPr>
            <w:r w:rsidRPr="00E04A8F">
              <w:rPr>
                <w:sz w:val="24"/>
                <w:szCs w:val="24"/>
              </w:rPr>
              <w:t>17</w:t>
            </w:r>
          </w:p>
        </w:tc>
        <w:tc>
          <w:tcPr>
            <w:tcW w:w="1889" w:type="dxa"/>
          </w:tcPr>
          <w:p w14:paraId="65B593D7" w14:textId="77777777" w:rsidR="00E742B9" w:rsidRPr="00BB5147" w:rsidRDefault="00E742B9" w:rsidP="00E742B9">
            <w:pPr>
              <w:contextualSpacing/>
              <w:jc w:val="center"/>
              <w:rPr>
                <w:sz w:val="24"/>
                <w:szCs w:val="24"/>
              </w:rPr>
            </w:pPr>
            <w:r w:rsidRPr="00BB5147">
              <w:rPr>
                <w:sz w:val="24"/>
                <w:szCs w:val="24"/>
              </w:rPr>
              <w:t>15</w:t>
            </w:r>
          </w:p>
        </w:tc>
      </w:tr>
    </w:tbl>
    <w:p w14:paraId="45833BAB" w14:textId="77777777" w:rsidR="002E597F" w:rsidRPr="00E04A8F" w:rsidRDefault="002E597F" w:rsidP="00914D9C">
      <w:pPr>
        <w:spacing w:after="0" w:line="240" w:lineRule="auto"/>
        <w:contextualSpacing/>
        <w:jc w:val="both"/>
        <w:rPr>
          <w:rFonts w:ascii="Times New Roman" w:hAnsi="Times New Roman" w:cs="Times New Roman"/>
          <w:sz w:val="20"/>
          <w:szCs w:val="24"/>
        </w:rPr>
      </w:pPr>
      <w:r w:rsidRPr="00E04A8F">
        <w:rPr>
          <w:rFonts w:ascii="Times New Roman" w:hAnsi="Times New Roman" w:cs="Times New Roman"/>
          <w:b/>
          <w:sz w:val="20"/>
          <w:szCs w:val="24"/>
        </w:rPr>
        <w:t>Nota:</w:t>
      </w:r>
      <w:r w:rsidRPr="00E04A8F">
        <w:rPr>
          <w:rFonts w:ascii="Times New Roman" w:hAnsi="Times New Roman" w:cs="Times New Roman"/>
          <w:sz w:val="20"/>
          <w:szCs w:val="24"/>
        </w:rPr>
        <w:t xml:space="preserve"> elaboração dos autores. Variáveis na forma logarítmica.</w:t>
      </w:r>
    </w:p>
    <w:p w14:paraId="5694D6AE" w14:textId="77777777" w:rsidR="002E597F" w:rsidRPr="00BB5147" w:rsidRDefault="002E597F" w:rsidP="00914D9C">
      <w:pPr>
        <w:spacing w:after="0" w:line="240" w:lineRule="auto"/>
        <w:contextualSpacing/>
        <w:jc w:val="both"/>
        <w:rPr>
          <w:rFonts w:ascii="Times New Roman" w:hAnsi="Times New Roman" w:cs="Times New Roman"/>
          <w:sz w:val="20"/>
          <w:szCs w:val="24"/>
        </w:rPr>
      </w:pPr>
      <w:r w:rsidRPr="00E04A8F">
        <w:rPr>
          <w:rFonts w:ascii="Times New Roman" w:hAnsi="Times New Roman" w:cs="Times New Roman"/>
          <w:sz w:val="20"/>
          <w:szCs w:val="24"/>
        </w:rPr>
        <w:t xml:space="preserve">(1) Note que (a) indica que os coeficientes estimados são estatisticamente significantes ou rejeição da hipótese nula ao nível de 1%, respectivamente; (b) indica que os coeficientes estimados são estatisticamente significantes ou rejeição da hipótese nula ao nível de 5%, respectivamente; (c) indica que os coeficientes estimados são estatisticamente significantes ou rejeição da hipótese nula ao nível </w:t>
      </w:r>
      <w:r w:rsidRPr="00BB5147">
        <w:rPr>
          <w:rFonts w:ascii="Times New Roman" w:hAnsi="Times New Roman" w:cs="Times New Roman"/>
          <w:sz w:val="20"/>
          <w:szCs w:val="24"/>
        </w:rPr>
        <w:t>de 10%, respectivamente.</w:t>
      </w:r>
    </w:p>
    <w:p w14:paraId="26FCAD99" w14:textId="77777777" w:rsidR="002E597F" w:rsidRDefault="002E597F" w:rsidP="00914D9C">
      <w:pPr>
        <w:spacing w:after="0" w:line="240" w:lineRule="auto"/>
        <w:contextualSpacing/>
        <w:jc w:val="both"/>
        <w:rPr>
          <w:rFonts w:ascii="Times New Roman" w:hAnsi="Times New Roman" w:cs="Times New Roman"/>
          <w:sz w:val="20"/>
          <w:szCs w:val="24"/>
        </w:rPr>
      </w:pPr>
      <w:r w:rsidRPr="00BB5147">
        <w:rPr>
          <w:rFonts w:ascii="Times New Roman" w:hAnsi="Times New Roman" w:cs="Times New Roman"/>
          <w:sz w:val="20"/>
          <w:szCs w:val="24"/>
        </w:rPr>
        <w:t xml:space="preserve">(2)    No Modelo 4 (Modelo Dinâmico), utilizou-se </w:t>
      </w:r>
      <w:r w:rsidR="00E226F6" w:rsidRPr="00BB5147">
        <w:rPr>
          <w:rFonts w:ascii="Times New Roman" w:hAnsi="Times New Roman" w:cs="Times New Roman"/>
          <w:sz w:val="20"/>
          <w:szCs w:val="24"/>
        </w:rPr>
        <w:t>3</w:t>
      </w:r>
      <w:r w:rsidR="00EF4E25" w:rsidRPr="00BB5147">
        <w:rPr>
          <w:rFonts w:ascii="Times New Roman" w:hAnsi="Times New Roman" w:cs="Times New Roman"/>
          <w:sz w:val="20"/>
          <w:szCs w:val="24"/>
        </w:rPr>
        <w:t>3</w:t>
      </w:r>
      <w:r w:rsidRPr="00BB5147">
        <w:rPr>
          <w:rFonts w:ascii="Times New Roman" w:hAnsi="Times New Roman" w:cs="Times New Roman"/>
          <w:sz w:val="20"/>
          <w:szCs w:val="24"/>
        </w:rPr>
        <w:t xml:space="preserve"> instrumentos.</w:t>
      </w:r>
      <w:r w:rsidR="00924E5E">
        <w:rPr>
          <w:rFonts w:ascii="Times New Roman" w:hAnsi="Times New Roman" w:cs="Times New Roman"/>
          <w:sz w:val="20"/>
          <w:szCs w:val="24"/>
        </w:rPr>
        <w:t xml:space="preserve"> </w:t>
      </w:r>
    </w:p>
    <w:p w14:paraId="469C9EFF" w14:textId="77777777" w:rsidR="002E597F" w:rsidRPr="00E04A8F" w:rsidRDefault="002E597F" w:rsidP="00914D9C">
      <w:pPr>
        <w:spacing w:after="0" w:line="240" w:lineRule="auto"/>
        <w:ind w:firstLine="709"/>
        <w:contextualSpacing/>
        <w:jc w:val="both"/>
        <w:rPr>
          <w:rFonts w:ascii="Times New Roman" w:hAnsi="Times New Roman" w:cs="Times New Roman"/>
          <w:sz w:val="20"/>
          <w:szCs w:val="24"/>
        </w:rPr>
      </w:pPr>
    </w:p>
    <w:p w14:paraId="304ECA5B" w14:textId="733E6A39" w:rsidR="002E597F" w:rsidRDefault="002E597F" w:rsidP="00914D9C">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sz w:val="24"/>
          <w:szCs w:val="24"/>
        </w:rPr>
        <w:t xml:space="preserve">Esse resultado sugere a existência de um comportamento elástico da arrecadação em relação à atividade econômica. </w:t>
      </w:r>
      <w:r w:rsidRPr="00E04A8F">
        <w:rPr>
          <w:rFonts w:ascii="Times New Roman" w:hAnsi="Times New Roman" w:cs="Times New Roman"/>
          <w:color w:val="000000" w:themeColor="text1"/>
          <w:sz w:val="24"/>
          <w:szCs w:val="24"/>
        </w:rPr>
        <w:t>A elasticidade da arrecadação do ICMS em relação à alíquota tributária, por sua vez, será dada pela equação (</w:t>
      </w:r>
      <w:r w:rsidR="00E50495">
        <w:rPr>
          <w:rFonts w:ascii="Times New Roman" w:hAnsi="Times New Roman" w:cs="Times New Roman"/>
          <w:color w:val="000000" w:themeColor="text1"/>
          <w:sz w:val="24"/>
          <w:szCs w:val="24"/>
        </w:rPr>
        <w:t>3</w:t>
      </w:r>
      <w:r w:rsidRPr="00E04A8F">
        <w:rPr>
          <w:rFonts w:ascii="Times New Roman" w:hAnsi="Times New Roman" w:cs="Times New Roman"/>
          <w:color w:val="000000" w:themeColor="text1"/>
          <w:sz w:val="24"/>
          <w:szCs w:val="24"/>
        </w:rPr>
        <w:t>)</w:t>
      </w:r>
      <w:r w:rsidR="00F848D5">
        <w:rPr>
          <w:rFonts w:ascii="Times New Roman" w:hAnsi="Times New Roman" w:cs="Times New Roman"/>
          <w:color w:val="000000" w:themeColor="text1"/>
          <w:sz w:val="24"/>
          <w:szCs w:val="24"/>
        </w:rPr>
        <w:t xml:space="preserve"> já apresentada anteriormente</w:t>
      </w:r>
      <w:r w:rsidRPr="00E04A8F">
        <w:rPr>
          <w:rFonts w:ascii="Times New Roman" w:hAnsi="Times New Roman" w:cs="Times New Roman"/>
          <w:color w:val="000000" w:themeColor="text1"/>
          <w:sz w:val="24"/>
          <w:szCs w:val="24"/>
        </w:rPr>
        <w:t xml:space="preserve">, e, portanto, a elasticidade não será constante e dependerá do nível da alíquota tributária. Para facilitar a compreensão, reescreve-se a </w:t>
      </w:r>
      <w:r w:rsidR="008D0649" w:rsidRPr="00E04A8F">
        <w:rPr>
          <w:rFonts w:ascii="Times New Roman" w:hAnsi="Times New Roman" w:cs="Times New Roman"/>
          <w:color w:val="000000" w:themeColor="text1"/>
          <w:sz w:val="24"/>
          <w:szCs w:val="24"/>
        </w:rPr>
        <w:t>equação abaixo</w:t>
      </w:r>
      <w:r>
        <w:rPr>
          <w:rFonts w:ascii="Times New Roman" w:hAnsi="Times New Roman" w:cs="Times New Roman"/>
          <w:color w:val="000000" w:themeColor="text1"/>
          <w:sz w:val="24"/>
          <w:szCs w:val="24"/>
        </w:rPr>
        <w:t>.</w:t>
      </w:r>
      <w:r w:rsidRPr="00E04A8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 cálculo</w:t>
      </w:r>
      <w:r w:rsidRPr="00E04A8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w:t>
      </w:r>
      <w:r w:rsidRPr="00E04A8F">
        <w:rPr>
          <w:rFonts w:ascii="Times New Roman" w:hAnsi="Times New Roman" w:cs="Times New Roman"/>
          <w:color w:val="000000" w:themeColor="text1"/>
          <w:sz w:val="24"/>
          <w:szCs w:val="24"/>
        </w:rPr>
        <w:t>a elasticidade</w:t>
      </w:r>
      <w:r>
        <w:rPr>
          <w:rFonts w:ascii="Times New Roman" w:hAnsi="Times New Roman" w:cs="Times New Roman"/>
          <w:color w:val="000000" w:themeColor="text1"/>
          <w:sz w:val="24"/>
          <w:szCs w:val="24"/>
        </w:rPr>
        <w:t xml:space="preserve"> para cada modelo, considera</w:t>
      </w:r>
      <w:r w:rsidR="00903AA4">
        <w:rPr>
          <w:rFonts w:ascii="Times New Roman" w:hAnsi="Times New Roman" w:cs="Times New Roman"/>
          <w:color w:val="000000" w:themeColor="text1"/>
          <w:sz w:val="24"/>
          <w:szCs w:val="24"/>
        </w:rPr>
        <w:t>ndo</w:t>
      </w:r>
      <w:r w:rsidRPr="00E04A8F">
        <w:rPr>
          <w:rFonts w:ascii="Times New Roman" w:hAnsi="Times New Roman" w:cs="Times New Roman"/>
          <w:color w:val="000000" w:themeColor="text1"/>
          <w:sz w:val="24"/>
          <w:szCs w:val="24"/>
        </w:rPr>
        <w:t xml:space="preserve"> que em 2013 a alíquota tributária efetiva foi de 22,6%:</w:t>
      </w:r>
    </w:p>
    <w:p w14:paraId="59B5DFE8" w14:textId="77777777" w:rsidR="00FE37BB" w:rsidRPr="00E04A8F" w:rsidRDefault="00FE37BB" w:rsidP="00914D9C">
      <w:pPr>
        <w:spacing w:after="0" w:line="240" w:lineRule="auto"/>
        <w:ind w:firstLine="709"/>
        <w:contextualSpacing/>
        <w:jc w:val="both"/>
        <w:rPr>
          <w:rFonts w:ascii="Times New Roman" w:hAnsi="Times New Roman" w:cs="Times New Roman"/>
          <w:color w:val="000000" w:themeColor="text1"/>
          <w:sz w:val="24"/>
          <w:szCs w:val="24"/>
        </w:rPr>
      </w:pPr>
    </w:p>
    <w:p w14:paraId="315BBD7B" w14:textId="6BF51E8B" w:rsidR="002E597F" w:rsidRDefault="00593823" w:rsidP="00FE37BB">
      <w:pPr>
        <w:spacing w:after="0" w:line="240" w:lineRule="auto"/>
        <w:contextualSpacing/>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+ 2β</m:t>
            </m:r>
          </m:e>
          <m:sub>
            <m:r>
              <w:rPr>
                <w:rFonts w:ascii="Cambria Math" w:hAnsi="Cambria Math" w:cs="Times New Roman"/>
                <w:color w:val="000000" w:themeColor="text1"/>
                <w:sz w:val="24"/>
                <w:szCs w:val="24"/>
              </w:rPr>
              <m:t>4</m:t>
            </m:r>
          </m:sub>
        </m:sSub>
        <m:d>
          <m:dPr>
            <m:begChr m:val="["/>
            <m:endChr m:val="]"/>
            <m:ctrlPr>
              <w:rPr>
                <w:rFonts w:ascii="Cambria Math" w:hAnsi="Cambria Math" w:cs="Times New Roman"/>
                <w:i/>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e>
        </m:d>
      </m:oMath>
      <w:r w:rsidR="002E597F" w:rsidRPr="00E04A8F">
        <w:rPr>
          <w:rFonts w:ascii="Times New Roman" w:hAnsi="Times New Roman" w:cs="Times New Roman"/>
          <w:color w:val="000000" w:themeColor="text1"/>
          <w:sz w:val="24"/>
          <w:szCs w:val="24"/>
        </w:rPr>
        <w:t xml:space="preserve">                                                     </w:t>
      </w:r>
      <w:r w:rsidR="00FE37BB">
        <w:rPr>
          <w:rFonts w:ascii="Times New Roman" w:hAnsi="Times New Roman" w:cs="Times New Roman"/>
          <w:color w:val="000000" w:themeColor="text1"/>
          <w:sz w:val="24"/>
          <w:szCs w:val="24"/>
        </w:rPr>
        <w:tab/>
      </w:r>
      <w:r w:rsidR="00FE37BB">
        <w:rPr>
          <w:rFonts w:ascii="Times New Roman" w:hAnsi="Times New Roman" w:cs="Times New Roman"/>
          <w:color w:val="000000" w:themeColor="text1"/>
          <w:sz w:val="24"/>
          <w:szCs w:val="24"/>
        </w:rPr>
        <w:tab/>
      </w:r>
      <w:r w:rsidR="00FE37BB">
        <w:rPr>
          <w:rFonts w:ascii="Times New Roman" w:hAnsi="Times New Roman" w:cs="Times New Roman"/>
          <w:color w:val="000000" w:themeColor="text1"/>
          <w:sz w:val="24"/>
          <w:szCs w:val="24"/>
        </w:rPr>
        <w:tab/>
      </w:r>
      <w:r w:rsidR="00FE37BB">
        <w:rPr>
          <w:rFonts w:ascii="Times New Roman" w:hAnsi="Times New Roman" w:cs="Times New Roman"/>
          <w:color w:val="000000" w:themeColor="text1"/>
          <w:sz w:val="24"/>
          <w:szCs w:val="24"/>
        </w:rPr>
        <w:tab/>
      </w:r>
      <w:r w:rsidR="00FE37BB">
        <w:rPr>
          <w:rFonts w:ascii="Times New Roman" w:hAnsi="Times New Roman" w:cs="Times New Roman"/>
          <w:color w:val="000000" w:themeColor="text1"/>
          <w:sz w:val="24"/>
          <w:szCs w:val="24"/>
        </w:rPr>
        <w:tab/>
      </w:r>
      <w:r w:rsidR="00FE37BB">
        <w:rPr>
          <w:rFonts w:ascii="Times New Roman" w:hAnsi="Times New Roman" w:cs="Times New Roman"/>
          <w:color w:val="000000" w:themeColor="text1"/>
          <w:sz w:val="24"/>
          <w:szCs w:val="24"/>
        </w:rPr>
        <w:tab/>
      </w:r>
      <w:r w:rsidR="002E597F" w:rsidRPr="00E04A8F">
        <w:rPr>
          <w:rFonts w:ascii="Times New Roman" w:hAnsi="Times New Roman" w:cs="Times New Roman"/>
          <w:color w:val="000000" w:themeColor="text1"/>
          <w:sz w:val="24"/>
          <w:szCs w:val="24"/>
        </w:rPr>
        <w:t xml:space="preserve">   (</w:t>
      </w:r>
      <w:r w:rsidR="00E50495">
        <w:rPr>
          <w:rFonts w:ascii="Times New Roman" w:hAnsi="Times New Roman" w:cs="Times New Roman"/>
          <w:color w:val="000000" w:themeColor="text1"/>
          <w:sz w:val="24"/>
          <w:szCs w:val="24"/>
        </w:rPr>
        <w:t>3</w:t>
      </w:r>
      <w:r w:rsidR="002E597F" w:rsidRPr="00E04A8F">
        <w:rPr>
          <w:rFonts w:ascii="Times New Roman" w:hAnsi="Times New Roman" w:cs="Times New Roman"/>
          <w:color w:val="000000" w:themeColor="text1"/>
          <w:sz w:val="24"/>
          <w:szCs w:val="24"/>
        </w:rPr>
        <w:t>)</w:t>
      </w:r>
    </w:p>
    <w:p w14:paraId="2780F2F3" w14:textId="77777777" w:rsidR="00FE37BB" w:rsidRPr="00E04A8F" w:rsidRDefault="00FE37BB" w:rsidP="00FE37BB">
      <w:pPr>
        <w:spacing w:after="0" w:line="240" w:lineRule="auto"/>
        <w:contextualSpacing/>
        <w:rPr>
          <w:rFonts w:ascii="Times New Roman" w:hAnsi="Times New Roman" w:cs="Times New Roman"/>
          <w:color w:val="000000" w:themeColor="text1"/>
          <w:sz w:val="24"/>
          <w:szCs w:val="24"/>
        </w:rPr>
      </w:pPr>
    </w:p>
    <w:p w14:paraId="18F510E6" w14:textId="295981A4" w:rsidR="002E597F" w:rsidRPr="00FE37BB" w:rsidRDefault="002E597F" w:rsidP="00914D9C">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Modelo</w:t>
      </w:r>
      <w:r w:rsidR="00452152">
        <w:rPr>
          <w:rFonts w:ascii="Times New Roman" w:hAnsi="Times New Roman" w:cs="Times New Roman"/>
          <w:color w:val="000000" w:themeColor="text1"/>
          <w:sz w:val="24"/>
          <w:szCs w:val="24"/>
        </w:rPr>
        <w:t xml:space="preserve"> </w:t>
      </w:r>
      <w:r w:rsidRPr="00E04A8F">
        <w:rPr>
          <w:rFonts w:ascii="Times New Roman" w:hAnsi="Times New Roman" w:cs="Times New Roman"/>
          <w:color w:val="000000" w:themeColor="text1"/>
          <w:sz w:val="24"/>
          <w:szCs w:val="24"/>
        </w:rPr>
        <w:t>1:</w:t>
      </w:r>
      <w:r w:rsidR="00FE37BB">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=-2, 22-1,68.</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0,226</m:t>
                </m:r>
              </m:e>
            </m:d>
          </m:e>
        </m:func>
        <m:r>
          <w:rPr>
            <w:rFonts w:ascii="Cambria Math" w:hAnsi="Cambria Math" w:cs="Times New Roman"/>
            <w:color w:val="000000" w:themeColor="text1"/>
            <w:sz w:val="24"/>
            <w:szCs w:val="24"/>
          </w:rPr>
          <m:t xml:space="preserve">= 0,31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3.1</m:t>
            </m:r>
          </m:e>
        </m:d>
      </m:oMath>
    </w:p>
    <w:p w14:paraId="0C95F903" w14:textId="77777777" w:rsidR="00FE37BB" w:rsidRDefault="00FE37BB" w:rsidP="00914D9C">
      <w:pPr>
        <w:spacing w:after="0" w:line="240" w:lineRule="auto"/>
        <w:contextualSpacing/>
        <w:jc w:val="both"/>
        <w:rPr>
          <w:rFonts w:ascii="Times New Roman" w:hAnsi="Times New Roman" w:cs="Times New Roman"/>
          <w:color w:val="000000" w:themeColor="text1"/>
          <w:sz w:val="24"/>
          <w:szCs w:val="24"/>
        </w:rPr>
      </w:pPr>
    </w:p>
    <w:p w14:paraId="707E9711" w14:textId="134B297A" w:rsidR="002E597F" w:rsidRPr="00E04A8F" w:rsidRDefault="002E597F" w:rsidP="00914D9C">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Modelo 2:</w:t>
      </w:r>
      <w:r w:rsidR="00FE37BB">
        <w:rPr>
          <w:rFonts w:ascii="Times New Roman" w:hAnsi="Times New Roman" w:cs="Times New Roman"/>
          <w:color w:val="000000" w:themeColor="text1"/>
          <w:sz w:val="24"/>
          <w:szCs w:val="24"/>
        </w:rPr>
        <w:t xml:space="preserv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=-2,83-2,02.</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0,226</m:t>
                </m:r>
              </m:e>
            </m:d>
          </m:e>
        </m:func>
        <m:r>
          <w:rPr>
            <w:rFonts w:ascii="Cambria Math" w:hAnsi="Cambria Math" w:cs="Times New Roman"/>
            <w:color w:val="000000" w:themeColor="text1"/>
            <w:sz w:val="24"/>
            <w:szCs w:val="24"/>
          </w:rPr>
          <m:t xml:space="preserve">= 0,20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3.2</m:t>
            </m:r>
          </m:e>
        </m:d>
      </m:oMath>
    </w:p>
    <w:p w14:paraId="4376631B" w14:textId="77777777" w:rsidR="00FE37BB" w:rsidRDefault="00FE37BB" w:rsidP="00914D9C">
      <w:pPr>
        <w:spacing w:after="0" w:line="240" w:lineRule="auto"/>
        <w:contextualSpacing/>
        <w:jc w:val="both"/>
        <w:rPr>
          <w:rFonts w:ascii="Times New Roman" w:hAnsi="Times New Roman" w:cs="Times New Roman"/>
          <w:color w:val="000000" w:themeColor="text1"/>
          <w:sz w:val="24"/>
          <w:szCs w:val="24"/>
        </w:rPr>
      </w:pPr>
    </w:p>
    <w:p w14:paraId="2FC4ED6F" w14:textId="4A9436BD" w:rsidR="002E597F" w:rsidRPr="00E04A8F" w:rsidRDefault="002E597F" w:rsidP="00914D9C">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Modelo 3:</w:t>
      </w:r>
      <w:r w:rsidR="00FE37BB">
        <w:rPr>
          <w:rFonts w:ascii="Times New Roman" w:hAnsi="Times New Roman" w:cs="Times New Roman"/>
          <w:color w:val="000000" w:themeColor="text1"/>
          <w:sz w:val="24"/>
          <w:szCs w:val="24"/>
        </w:rPr>
        <w:t xml:space="preserv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-2,40-1,70</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0,226</m:t>
                </m:r>
              </m:e>
            </m:d>
          </m:e>
        </m:func>
        <m:r>
          <w:rPr>
            <w:rFonts w:ascii="Cambria Math" w:hAnsi="Cambria Math" w:cs="Times New Roman"/>
            <w:color w:val="000000" w:themeColor="text1"/>
            <w:sz w:val="24"/>
            <w:szCs w:val="24"/>
          </w:rPr>
          <m:t xml:space="preserve">=0,13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3.3</m:t>
            </m:r>
          </m:e>
        </m:d>
      </m:oMath>
    </w:p>
    <w:p w14:paraId="09C300B9" w14:textId="7676A0CE" w:rsidR="002E597F" w:rsidRDefault="002E597F" w:rsidP="00EF6308">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lastRenderedPageBreak/>
        <w:t xml:space="preserve">É importante ressaltar que a alíquota tributária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oMath>
      <w:r w:rsidRPr="00E04A8F">
        <w:rPr>
          <w:rFonts w:ascii="Times New Roman" w:hAnsi="Times New Roman" w:cs="Times New Roman"/>
          <w:color w:val="000000" w:themeColor="text1"/>
          <w:sz w:val="24"/>
          <w:szCs w:val="24"/>
        </w:rPr>
        <w:t xml:space="preserve"> está contida no intervalo </w:t>
      </w:r>
      <m:oMath>
        <m:r>
          <w:rPr>
            <w:rFonts w:ascii="Cambria Math" w:hAnsi="Cambria Math" w:cs="Times New Roman"/>
            <w:color w:val="000000" w:themeColor="text1"/>
            <w:sz w:val="24"/>
            <w:szCs w:val="24"/>
          </w:rPr>
          <m:t>0</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&lt;</m:t>
            </m:r>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&lt;1</m:t>
        </m:r>
      </m:oMath>
      <w:r w:rsidRPr="00E04A8F">
        <w:rPr>
          <w:rFonts w:ascii="Times New Roman" w:hAnsi="Times New Roman" w:cs="Times New Roman"/>
          <w:color w:val="000000" w:themeColor="text1"/>
          <w:sz w:val="24"/>
          <w:szCs w:val="24"/>
        </w:rPr>
        <w:t xml:space="preserve">, </w:t>
      </w:r>
      <w:r w:rsidR="00903AA4" w:rsidRPr="00E04A8F">
        <w:rPr>
          <w:rFonts w:ascii="Times New Roman" w:hAnsi="Times New Roman" w:cs="Times New Roman"/>
          <w:color w:val="000000" w:themeColor="text1"/>
          <w:sz w:val="24"/>
          <w:szCs w:val="24"/>
        </w:rPr>
        <w:t>e,</w:t>
      </w:r>
      <w:r w:rsidRPr="00E04A8F">
        <w:rPr>
          <w:rFonts w:ascii="Times New Roman" w:hAnsi="Times New Roman" w:cs="Times New Roman"/>
          <w:color w:val="000000" w:themeColor="text1"/>
          <w:sz w:val="24"/>
          <w:szCs w:val="24"/>
        </w:rPr>
        <w:t xml:space="preserve"> portanto, </w:t>
      </w: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oMath>
      <w:r w:rsidRPr="00E04A8F">
        <w:rPr>
          <w:rFonts w:ascii="Times New Roman" w:hAnsi="Times New Roman" w:cs="Times New Roman"/>
          <w:color w:val="000000" w:themeColor="text1"/>
          <w:sz w:val="24"/>
          <w:szCs w:val="24"/>
        </w:rPr>
        <w:t xml:space="preserve"> será negativo, contido no intervalo </w:t>
      </w:r>
      <m:oMath>
        <m:r>
          <w:rPr>
            <w:rFonts w:ascii="Cambria Math" w:hAnsi="Cambria Math" w:cs="Times New Roman"/>
            <w:color w:val="000000" w:themeColor="text1"/>
            <w:sz w:val="24"/>
            <w:szCs w:val="24"/>
          </w:rPr>
          <m:t>-∞&lt;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&lt;0</m:t>
            </m:r>
          </m:e>
        </m:func>
      </m:oMath>
      <w:r w:rsidRPr="00E04A8F">
        <w:rPr>
          <w:rFonts w:ascii="Times New Roman" w:hAnsi="Times New Roman" w:cs="Times New Roman"/>
          <w:color w:val="000000" w:themeColor="text1"/>
          <w:sz w:val="24"/>
          <w:szCs w:val="24"/>
        </w:rPr>
        <w:t>. Dessa forma, o segundo termo da equação (</w:t>
      </w:r>
      <w:r w:rsidR="00903AA4">
        <w:rPr>
          <w:rFonts w:ascii="Times New Roman" w:hAnsi="Times New Roman" w:cs="Times New Roman"/>
          <w:color w:val="000000" w:themeColor="text1"/>
          <w:sz w:val="24"/>
          <w:szCs w:val="24"/>
        </w:rPr>
        <w:t>3</w:t>
      </w:r>
      <w:r w:rsidRPr="00E04A8F">
        <w:rPr>
          <w:rFonts w:ascii="Times New Roman" w:hAnsi="Times New Roman" w:cs="Times New Roman"/>
          <w:color w:val="000000" w:themeColor="text1"/>
          <w:sz w:val="24"/>
          <w:szCs w:val="24"/>
        </w:rPr>
        <w:t xml:space="preserve">) –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2β</m:t>
            </m:r>
          </m:e>
          <m:sub>
            <m:r>
              <w:rPr>
                <w:rFonts w:ascii="Cambria Math" w:hAnsi="Cambria Math" w:cs="Times New Roman"/>
                <w:color w:val="000000" w:themeColor="text1"/>
                <w:sz w:val="24"/>
                <w:szCs w:val="24"/>
              </w:rPr>
              <m:t>4</m:t>
            </m:r>
          </m:sub>
        </m:sSub>
        <m:d>
          <m:dPr>
            <m:begChr m:val="["/>
            <m:endChr m:val="]"/>
            <m:ctrlPr>
              <w:rPr>
                <w:rFonts w:ascii="Cambria Math" w:hAnsi="Cambria Math" w:cs="Times New Roman"/>
                <w:i/>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e>
        </m:d>
      </m:oMath>
      <w:r w:rsidRPr="00E04A8F">
        <w:rPr>
          <w:rFonts w:ascii="Times New Roman" w:hAnsi="Times New Roman" w:cs="Times New Roman"/>
          <w:color w:val="000000" w:themeColor="text1"/>
          <w:sz w:val="24"/>
          <w:szCs w:val="24"/>
        </w:rPr>
        <w:t xml:space="preserve">  – será positivo (já que o coeficiente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4</m:t>
            </m:r>
          </m:sub>
        </m:sSub>
      </m:oMath>
      <w:r w:rsidRPr="00E04A8F">
        <w:rPr>
          <w:rFonts w:ascii="Times New Roman" w:hAnsi="Times New Roman" w:cs="Times New Roman"/>
          <w:color w:val="000000" w:themeColor="text1"/>
          <w:sz w:val="24"/>
          <w:szCs w:val="24"/>
        </w:rPr>
        <w:t xml:space="preserve"> é negativo em todos os modelos) e decrescente em relação à alíquota tributária. Dessa forma é possível verificar a existência de uma alíquota tributária em que a elasticidade da arrecadação seja maior que 1. Somando-se a isso o fato de o termo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oMath>
      <w:r w:rsidRPr="00E04A8F">
        <w:rPr>
          <w:rFonts w:ascii="Times New Roman" w:hAnsi="Times New Roman" w:cs="Times New Roman"/>
          <w:color w:val="000000" w:themeColor="text1"/>
          <w:sz w:val="24"/>
          <w:szCs w:val="24"/>
        </w:rPr>
        <w:t xml:space="preserve"> ser negativo, tem-se as condições suficientes para encontrar um ponto</w:t>
      </w:r>
      <w:r w:rsidR="00AE037D">
        <w:rPr>
          <w:rFonts w:ascii="Times New Roman" w:hAnsi="Times New Roman" w:cs="Times New Roman"/>
          <w:color w:val="000000" w:themeColor="text1"/>
          <w:sz w:val="24"/>
          <w:szCs w:val="24"/>
        </w:rPr>
        <w:t>,</w:t>
      </w:r>
      <w:r w:rsidRPr="00E04A8F">
        <w:rPr>
          <w:rFonts w:ascii="Times New Roman" w:hAnsi="Times New Roman" w:cs="Times New Roman"/>
          <w:color w:val="000000" w:themeColor="text1"/>
          <w:sz w:val="24"/>
          <w:szCs w:val="24"/>
        </w:rPr>
        <w:t xml:space="preserve"> a partir do qual aumentos da alíquota tributária reduzirão a arrecadação de ICMS, ou seja, uma alíquota a partir da qual a elasticidade será negativa. O Gráfico 1 ilustra a forma da curva contida na equação (</w:t>
      </w:r>
      <w:r w:rsidR="00E50495">
        <w:rPr>
          <w:rFonts w:ascii="Times New Roman" w:hAnsi="Times New Roman" w:cs="Times New Roman"/>
          <w:color w:val="000000" w:themeColor="text1"/>
          <w:sz w:val="24"/>
          <w:szCs w:val="24"/>
        </w:rPr>
        <w:t>3</w:t>
      </w:r>
      <w:r w:rsidRPr="00E04A8F">
        <w:rPr>
          <w:rFonts w:ascii="Times New Roman" w:hAnsi="Times New Roman" w:cs="Times New Roman"/>
          <w:color w:val="000000" w:themeColor="text1"/>
          <w:sz w:val="24"/>
          <w:szCs w:val="24"/>
        </w:rPr>
        <w:t>), com as condições discorridas acima.</w:t>
      </w:r>
    </w:p>
    <w:p w14:paraId="2C1225AA" w14:textId="77777777" w:rsidR="00E07C99" w:rsidRDefault="00E07C99" w:rsidP="00F848D5">
      <w:pPr>
        <w:spacing w:after="0" w:line="240" w:lineRule="auto"/>
        <w:contextualSpacing/>
        <w:jc w:val="both"/>
        <w:rPr>
          <w:rFonts w:ascii="Times New Roman" w:hAnsi="Times New Roman" w:cs="Times New Roman"/>
          <w:b/>
          <w:sz w:val="24"/>
          <w:szCs w:val="24"/>
        </w:rPr>
      </w:pPr>
    </w:p>
    <w:p w14:paraId="0B63CBA3" w14:textId="67726ED1" w:rsidR="002E597F" w:rsidRPr="00E04A8F" w:rsidRDefault="002E597F" w:rsidP="00F848D5">
      <w:pPr>
        <w:spacing w:after="0" w:line="240" w:lineRule="auto"/>
        <w:contextualSpacing/>
        <w:jc w:val="both"/>
        <w:rPr>
          <w:rFonts w:ascii="Times New Roman" w:hAnsi="Times New Roman" w:cs="Times New Roman"/>
          <w:color w:val="000000" w:themeColor="text1"/>
          <w:sz w:val="24"/>
          <w:szCs w:val="24"/>
        </w:rPr>
      </w:pPr>
      <w:r w:rsidRPr="00E04A8F">
        <w:rPr>
          <w:noProof/>
        </w:rPr>
        <w:drawing>
          <wp:anchor distT="0" distB="0" distL="114300" distR="114300" simplePos="0" relativeHeight="251680768" behindDoc="0" locked="0" layoutInCell="1" allowOverlap="1" wp14:anchorId="5C4CBA90" wp14:editId="069E1210">
            <wp:simplePos x="0" y="0"/>
            <wp:positionH relativeFrom="margin">
              <wp:align>center</wp:align>
            </wp:positionH>
            <wp:positionV relativeFrom="paragraph">
              <wp:posOffset>478790</wp:posOffset>
            </wp:positionV>
            <wp:extent cx="5759450" cy="2954020"/>
            <wp:effectExtent l="0" t="0" r="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2954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4A8F">
        <w:rPr>
          <w:rFonts w:ascii="Times New Roman" w:hAnsi="Times New Roman" w:cs="Times New Roman"/>
          <w:b/>
          <w:sz w:val="24"/>
          <w:szCs w:val="24"/>
        </w:rPr>
        <w:t xml:space="preserve">Gráfico 1. </w:t>
      </w:r>
      <w:r w:rsidRPr="00E04A8F">
        <w:rPr>
          <w:rFonts w:ascii="Times New Roman" w:hAnsi="Times New Roman" w:cs="Times New Roman"/>
          <w:color w:val="000000" w:themeColor="text1"/>
          <w:sz w:val="24"/>
          <w:szCs w:val="24"/>
        </w:rPr>
        <w:t>El</w:t>
      </w:r>
      <w:r w:rsidRPr="00E04A8F">
        <w:rPr>
          <w:rFonts w:ascii="Times New Roman" w:hAnsi="Times New Roman" w:cs="Times New Roman"/>
          <w:sz w:val="24"/>
          <w:szCs w:val="24"/>
        </w:rPr>
        <w:t>asticidade da arrecadação do ICMS em relação à alíquota tributária efetiva sobre bens de consumo</w:t>
      </w:r>
      <w:r w:rsidRPr="00E04A8F">
        <w:rPr>
          <w:rFonts w:ascii="Times New Roman" w:hAnsi="Times New Roman" w:cs="Times New Roman"/>
          <w:b/>
          <w:sz w:val="24"/>
          <w:szCs w:val="24"/>
        </w:rPr>
        <w:t xml:space="preserve">. </w:t>
      </w:r>
    </w:p>
    <w:p w14:paraId="0E87EFBB" w14:textId="77777777" w:rsidR="002E597F" w:rsidRPr="00E04A8F" w:rsidRDefault="002E597F" w:rsidP="00914D9C">
      <w:pPr>
        <w:spacing w:after="0" w:line="240" w:lineRule="auto"/>
        <w:ind w:firstLine="709"/>
        <w:contextualSpacing/>
        <w:jc w:val="both"/>
        <w:rPr>
          <w:rFonts w:ascii="Times New Roman" w:hAnsi="Times New Roman" w:cs="Times New Roman"/>
          <w:b/>
          <w:sz w:val="20"/>
          <w:szCs w:val="24"/>
        </w:rPr>
      </w:pPr>
      <w:r w:rsidRPr="00E04A8F">
        <w:rPr>
          <w:rFonts w:ascii="Times New Roman" w:hAnsi="Times New Roman" w:cs="Times New Roman"/>
          <w:b/>
          <w:sz w:val="20"/>
          <w:szCs w:val="24"/>
        </w:rPr>
        <w:t xml:space="preserve">Nota: </w:t>
      </w:r>
      <w:r w:rsidRPr="00E04A8F">
        <w:rPr>
          <w:rFonts w:ascii="Times New Roman" w:hAnsi="Times New Roman" w:cs="Times New Roman"/>
          <w:sz w:val="20"/>
          <w:szCs w:val="24"/>
        </w:rPr>
        <w:t>elaboração dos autores</w:t>
      </w:r>
    </w:p>
    <w:p w14:paraId="10047F4D" w14:textId="77777777" w:rsidR="002E597F" w:rsidRPr="00E04A8F" w:rsidRDefault="002E597F" w:rsidP="00914D9C">
      <w:pPr>
        <w:spacing w:after="0" w:line="240" w:lineRule="auto"/>
        <w:ind w:firstLine="709"/>
        <w:contextualSpacing/>
        <w:jc w:val="both"/>
        <w:rPr>
          <w:rFonts w:ascii="Times New Roman" w:hAnsi="Times New Roman" w:cs="Times New Roman"/>
          <w:color w:val="000000" w:themeColor="text1"/>
          <w:sz w:val="24"/>
          <w:szCs w:val="24"/>
        </w:rPr>
      </w:pPr>
    </w:p>
    <w:p w14:paraId="0CF54EFA" w14:textId="4003E689" w:rsidR="00E07C99" w:rsidRPr="00E04A8F" w:rsidRDefault="00E07C99" w:rsidP="00E07C99">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Resolvendo a equação (12) abaixo, observamos que arrecadação do ICMS é elástica em relação à alíquota tributária até que est</w:t>
      </w:r>
      <w:r w:rsidR="00944664">
        <w:rPr>
          <w:rFonts w:ascii="Times New Roman" w:hAnsi="Times New Roman" w:cs="Times New Roman"/>
          <w:color w:val="000000" w:themeColor="text1"/>
          <w:sz w:val="24"/>
          <w:szCs w:val="24"/>
        </w:rPr>
        <w:t>a</w:t>
      </w:r>
      <w:r w:rsidRPr="00E04A8F">
        <w:rPr>
          <w:rFonts w:ascii="Times New Roman" w:hAnsi="Times New Roman" w:cs="Times New Roman"/>
          <w:color w:val="000000" w:themeColor="text1"/>
          <w:sz w:val="24"/>
          <w:szCs w:val="24"/>
        </w:rPr>
        <w:t xml:space="preserve"> atinja o nível de 14,92%,13,48% e 15,2%, dependendo do modelo:</w:t>
      </w:r>
    </w:p>
    <w:p w14:paraId="39E37AE7" w14:textId="170DEB56" w:rsidR="00E07C99" w:rsidRPr="00E04A8F" w:rsidRDefault="00593823" w:rsidP="00E07C99">
      <w:pPr>
        <w:spacing w:after="0" w:line="240" w:lineRule="auto"/>
        <w:contextualSpacing/>
        <w:jc w:val="both"/>
        <w:rPr>
          <w:rFonts w:ascii="Times New Roman" w:hAnsi="Times New Roman" w:cs="Times New Roman"/>
          <w:color w:val="000000" w:themeColor="text1"/>
          <w:sz w:val="24"/>
          <w:szCs w:val="24"/>
        </w:rPr>
      </w:pPr>
      <m:oMathPara>
        <m:oMathParaPr>
          <m:jc m:val="right"/>
        </m:oMathPara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+ 2β</m:t>
              </m:r>
            </m:e>
            <m:sub>
              <m:r>
                <w:rPr>
                  <w:rFonts w:ascii="Cambria Math" w:hAnsi="Cambria Math" w:cs="Times New Roman"/>
                  <w:color w:val="000000" w:themeColor="text1"/>
                  <w:sz w:val="24"/>
                  <w:szCs w:val="24"/>
                </w:rPr>
                <m:t>4</m:t>
              </m:r>
            </m:sub>
          </m:sSub>
          <m:d>
            <m:dPr>
              <m:begChr m:val="["/>
              <m:endChr m:val="]"/>
              <m:ctrlPr>
                <w:rPr>
                  <w:rFonts w:ascii="Cambria Math" w:hAnsi="Cambria Math" w:cs="Times New Roman"/>
                  <w:i/>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e>
          </m:d>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ε=1</m:t>
              </m:r>
            </m:sub>
          </m:sSub>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exp⁡</m:t>
          </m:r>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1-β</m:t>
                  </m:r>
                </m:e>
                <m:sub>
                  <m:r>
                    <w:rPr>
                      <w:rFonts w:ascii="Cambria Math" w:hAnsi="Cambria Math" w:cs="Times New Roman"/>
                      <w:color w:val="000000" w:themeColor="text1"/>
                      <w:sz w:val="24"/>
                      <w:szCs w:val="24"/>
                    </w:rPr>
                    <m:t>3</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2β</m:t>
                  </m:r>
                </m:e>
                <m:sub>
                  <m:r>
                    <w:rPr>
                      <w:rFonts w:ascii="Cambria Math" w:hAnsi="Cambria Math" w:cs="Times New Roman"/>
                      <w:color w:val="000000" w:themeColor="text1"/>
                      <w:sz w:val="24"/>
                      <w:szCs w:val="24"/>
                    </w:rPr>
                    <m:t>4</m:t>
                  </m:r>
                </m:sub>
              </m:sSub>
            </m:den>
          </m:f>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12</m:t>
              </m:r>
            </m:e>
          </m:d>
        </m:oMath>
      </m:oMathPara>
    </w:p>
    <w:p w14:paraId="66EEBE97" w14:textId="77777777" w:rsidR="00E07C99" w:rsidRPr="00E04A8F" w:rsidRDefault="00E07C99" w:rsidP="00E07C99">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Modelo 1:</w:t>
      </w:r>
    </w:p>
    <w:p w14:paraId="70129C6A" w14:textId="77777777" w:rsidR="00E07C99" w:rsidRPr="00E04A8F" w:rsidRDefault="00593823" w:rsidP="00E07C99">
      <w:pPr>
        <w:spacing w:after="0" w:line="240" w:lineRule="auto"/>
        <w:ind w:firstLine="709"/>
        <w:contextualSpacing/>
        <w:jc w:val="both"/>
        <w:rPr>
          <w:rFonts w:ascii="Times New Roman" w:hAnsi="Times New Roman" w:cs="Times New Roman"/>
          <w:color w:val="000000" w:themeColor="text1"/>
          <w:sz w:val="24"/>
          <w:szCs w:val="24"/>
        </w:rPr>
      </w:pPr>
      <m:oMathPara>
        <m:oMathParaPr>
          <m:jc m:val="righ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ε=1</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exp</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1-2,22</m:t>
                      </m:r>
                    </m:num>
                    <m:den>
                      <m:r>
                        <w:rPr>
                          <w:rFonts w:ascii="Cambria Math" w:hAnsi="Cambria Math" w:cs="Times New Roman"/>
                          <w:color w:val="000000" w:themeColor="text1"/>
                          <w:sz w:val="24"/>
                          <w:szCs w:val="24"/>
                        </w:rPr>
                        <m:t>1,68</m:t>
                      </m:r>
                    </m:den>
                  </m:f>
                </m:e>
              </m:d>
            </m:e>
          </m:func>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ε=1</m:t>
              </m:r>
            </m:sub>
          </m:sSub>
          <m:r>
            <w:rPr>
              <w:rFonts w:ascii="Cambria Math" w:hAnsi="Cambria Math" w:cs="Times New Roman"/>
              <w:color w:val="000000" w:themeColor="text1"/>
              <w:sz w:val="24"/>
              <w:szCs w:val="24"/>
            </w:rPr>
            <m:t xml:space="preserve">=14,92%                                                                 (12.1) </m:t>
          </m:r>
        </m:oMath>
      </m:oMathPara>
    </w:p>
    <w:p w14:paraId="15078E7D" w14:textId="77777777" w:rsidR="00E07C99" w:rsidRPr="00E04A8F" w:rsidRDefault="00E07C99" w:rsidP="00E07C99">
      <w:pPr>
        <w:spacing w:after="0" w:line="240" w:lineRule="auto"/>
        <w:ind w:firstLine="709"/>
        <w:contextualSpacing/>
        <w:jc w:val="both"/>
        <w:rPr>
          <w:rFonts w:ascii="Times New Roman" w:hAnsi="Times New Roman" w:cs="Times New Roman"/>
          <w:color w:val="000000" w:themeColor="text1"/>
          <w:sz w:val="24"/>
          <w:szCs w:val="24"/>
        </w:rPr>
      </w:pPr>
    </w:p>
    <w:p w14:paraId="5DF20E2D" w14:textId="77777777" w:rsidR="00E07C99" w:rsidRPr="00E04A8F" w:rsidRDefault="00E07C99" w:rsidP="00E07C99">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Modelo 2:</w:t>
      </w:r>
    </w:p>
    <w:p w14:paraId="2A16BA1A" w14:textId="77777777" w:rsidR="00E07C99" w:rsidRPr="00E04A8F" w:rsidRDefault="00593823" w:rsidP="00E07C99">
      <w:pPr>
        <w:spacing w:after="0" w:line="240" w:lineRule="auto"/>
        <w:ind w:firstLine="709"/>
        <w:contextualSpacing/>
        <w:jc w:val="both"/>
        <w:rPr>
          <w:rFonts w:ascii="Times New Roman" w:hAnsi="Times New Roman" w:cs="Times New Roman"/>
          <w:color w:val="000000" w:themeColor="text1"/>
          <w:sz w:val="24"/>
          <w:szCs w:val="24"/>
        </w:rPr>
      </w:pPr>
      <m:oMathPara>
        <m:oMathParaPr>
          <m:jc m:val="righ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ε=1</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exp</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1-2,83</m:t>
                      </m:r>
                    </m:num>
                    <m:den>
                      <m:r>
                        <w:rPr>
                          <w:rFonts w:ascii="Cambria Math" w:hAnsi="Cambria Math" w:cs="Times New Roman"/>
                          <w:color w:val="000000" w:themeColor="text1"/>
                          <w:sz w:val="24"/>
                          <w:szCs w:val="24"/>
                        </w:rPr>
                        <m:t>2,02</m:t>
                      </m:r>
                    </m:den>
                  </m:f>
                </m:e>
              </m:d>
            </m:e>
          </m:func>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ε=1</m:t>
              </m:r>
            </m:sub>
          </m:sSub>
          <m:r>
            <w:rPr>
              <w:rFonts w:ascii="Cambria Math" w:hAnsi="Cambria Math" w:cs="Times New Roman"/>
              <w:color w:val="000000" w:themeColor="text1"/>
              <w:sz w:val="24"/>
              <w:szCs w:val="24"/>
            </w:rPr>
            <m:t xml:space="preserve">=13,48%                                                             (12.2)  </m:t>
          </m:r>
        </m:oMath>
      </m:oMathPara>
    </w:p>
    <w:p w14:paraId="44EE448C" w14:textId="77777777" w:rsidR="00E07C99" w:rsidRPr="00E04A8F" w:rsidRDefault="00E07C99" w:rsidP="00E07C99">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Modelo 3:</w:t>
      </w:r>
    </w:p>
    <w:p w14:paraId="03C8852E" w14:textId="77777777" w:rsidR="00E07C99" w:rsidRPr="00E04A8F" w:rsidRDefault="00593823" w:rsidP="00E07C99">
      <w:pPr>
        <w:spacing w:after="0" w:line="240" w:lineRule="auto"/>
        <w:ind w:firstLine="709"/>
        <w:contextualSpacing/>
        <w:jc w:val="both"/>
        <w:rPr>
          <w:rFonts w:ascii="Times New Roman" w:hAnsi="Times New Roman" w:cs="Times New Roman"/>
          <w:color w:val="000000" w:themeColor="text1"/>
          <w:sz w:val="24"/>
          <w:szCs w:val="24"/>
        </w:rPr>
      </w:pPr>
      <m:oMathPara>
        <m:oMathParaPr>
          <m:jc m:val="righ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ε=1</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exp</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1-2,40</m:t>
                      </m:r>
                    </m:num>
                    <m:den>
                      <m:r>
                        <w:rPr>
                          <w:rFonts w:ascii="Cambria Math" w:hAnsi="Cambria Math" w:cs="Times New Roman"/>
                          <w:color w:val="000000" w:themeColor="text1"/>
                          <w:sz w:val="24"/>
                          <w:szCs w:val="24"/>
                        </w:rPr>
                        <m:t>1,70</m:t>
                      </m:r>
                    </m:den>
                  </m:f>
                </m:e>
              </m:d>
            </m:e>
          </m:func>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ε=1</m:t>
              </m:r>
            </m:sub>
          </m:sSub>
          <m:r>
            <w:rPr>
              <w:rFonts w:ascii="Cambria Math" w:hAnsi="Cambria Math" w:cs="Times New Roman"/>
              <w:color w:val="000000" w:themeColor="text1"/>
              <w:sz w:val="24"/>
              <w:szCs w:val="24"/>
            </w:rPr>
            <m:t>=15,20%                                                               (12.3)</m:t>
          </m:r>
        </m:oMath>
      </m:oMathPara>
    </w:p>
    <w:p w14:paraId="3EA9F2C7" w14:textId="77777777" w:rsidR="00E07C99" w:rsidRPr="00E04A8F" w:rsidRDefault="00E07C99" w:rsidP="00E07C99">
      <w:pPr>
        <w:spacing w:after="0" w:line="240" w:lineRule="auto"/>
        <w:ind w:firstLine="709"/>
        <w:contextualSpacing/>
        <w:jc w:val="both"/>
        <w:rPr>
          <w:rFonts w:ascii="Times New Roman" w:hAnsi="Times New Roman" w:cs="Times New Roman"/>
          <w:color w:val="000000" w:themeColor="text1"/>
          <w:sz w:val="24"/>
          <w:szCs w:val="24"/>
        </w:rPr>
      </w:pPr>
    </w:p>
    <w:p w14:paraId="18D3978F" w14:textId="70AFFE97" w:rsidR="00E07C99" w:rsidRPr="00E04A8F" w:rsidRDefault="00E07C99" w:rsidP="00E07C99">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Da mesma forma, resolvendo a equação (13) abaixo, encontra-se os valores para alíquota tributária a partir do qual majorações são acompanhad</w:t>
      </w:r>
      <w:r w:rsidR="00944664">
        <w:rPr>
          <w:rFonts w:ascii="Times New Roman" w:hAnsi="Times New Roman" w:cs="Times New Roman"/>
          <w:color w:val="000000" w:themeColor="text1"/>
          <w:sz w:val="24"/>
          <w:szCs w:val="24"/>
        </w:rPr>
        <w:t>a</w:t>
      </w:r>
      <w:r w:rsidRPr="00E04A8F">
        <w:rPr>
          <w:rFonts w:ascii="Times New Roman" w:hAnsi="Times New Roman" w:cs="Times New Roman"/>
          <w:color w:val="000000" w:themeColor="text1"/>
          <w:sz w:val="24"/>
          <w:szCs w:val="24"/>
        </w:rPr>
        <w:t>s por redução da arrecadação do ICMS:</w:t>
      </w:r>
    </w:p>
    <w:p w14:paraId="086A0592" w14:textId="70A51521" w:rsidR="00E07C99" w:rsidRPr="00711AFD" w:rsidRDefault="00593823" w:rsidP="00E07C99">
      <w:pPr>
        <w:spacing w:after="0" w:line="240" w:lineRule="auto"/>
        <w:contextualSpacing/>
        <w:jc w:val="both"/>
        <w:rPr>
          <w:rFonts w:ascii="Times New Roman" w:eastAsiaTheme="minorEastAsia" w:hAnsi="Times New Roman" w:cs="Times New Roman"/>
          <w:color w:val="000000" w:themeColor="text1"/>
          <w:sz w:val="24"/>
          <w:szCs w:val="24"/>
        </w:rPr>
      </w:pPr>
      <m:oMathPara>
        <m:oMathParaPr>
          <m:jc m:val="center"/>
        </m:oMathPara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+ 2β</m:t>
              </m:r>
            </m:e>
            <m:sub>
              <m:r>
                <w:rPr>
                  <w:rFonts w:ascii="Cambria Math" w:hAnsi="Cambria Math" w:cs="Times New Roman"/>
                  <w:color w:val="000000" w:themeColor="text1"/>
                  <w:sz w:val="24"/>
                  <w:szCs w:val="24"/>
                </w:rPr>
                <m:t>4</m:t>
              </m:r>
            </m:sub>
          </m:sSub>
          <m:d>
            <m:dPr>
              <m:begChr m:val="["/>
              <m:endChr m:val="]"/>
              <m:ctrlPr>
                <w:rPr>
                  <w:rFonts w:ascii="Cambria Math" w:hAnsi="Cambria Math" w:cs="Times New Roman"/>
                  <w:i/>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e>
          </m:d>
          <m:r>
            <w:rPr>
              <w:rFonts w:ascii="Cambria Math" w:hAnsi="Cambria Math" w:cs="Times New Roman"/>
              <w:color w:val="000000" w:themeColor="text1"/>
              <w:sz w:val="24"/>
              <w:szCs w:val="24"/>
            </w:rPr>
            <m:t>=0</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máxima</m:t>
              </m:r>
            </m:sub>
          </m:sSub>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exp⁡</m:t>
          </m:r>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2β</m:t>
                  </m:r>
                </m:e>
                <m:sub>
                  <m:r>
                    <w:rPr>
                      <w:rFonts w:ascii="Cambria Math" w:hAnsi="Cambria Math" w:cs="Times New Roman"/>
                      <w:color w:val="000000" w:themeColor="text1"/>
                      <w:sz w:val="24"/>
                      <w:szCs w:val="24"/>
                    </w:rPr>
                    <m:t>4</m:t>
                  </m:r>
                </m:sub>
              </m:sSub>
            </m:den>
          </m:f>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13</m:t>
              </m:r>
            </m:e>
          </m:d>
        </m:oMath>
      </m:oMathPara>
    </w:p>
    <w:p w14:paraId="082886D5" w14:textId="0BB685E3" w:rsidR="00711AFD" w:rsidRDefault="00711AFD" w:rsidP="00E07C99">
      <w:pPr>
        <w:spacing w:after="0" w:line="240" w:lineRule="auto"/>
        <w:contextualSpacing/>
        <w:jc w:val="both"/>
        <w:rPr>
          <w:rFonts w:ascii="Times New Roman" w:hAnsi="Times New Roman" w:cs="Times New Roman"/>
          <w:color w:val="000000" w:themeColor="text1"/>
          <w:sz w:val="24"/>
          <w:szCs w:val="24"/>
        </w:rPr>
      </w:pPr>
    </w:p>
    <w:p w14:paraId="743B0138" w14:textId="77777777" w:rsidR="00711AFD" w:rsidRPr="00E04A8F" w:rsidRDefault="00711AFD" w:rsidP="00E07C99">
      <w:pPr>
        <w:spacing w:after="0" w:line="240" w:lineRule="auto"/>
        <w:contextualSpacing/>
        <w:jc w:val="both"/>
        <w:rPr>
          <w:rFonts w:ascii="Times New Roman" w:hAnsi="Times New Roman" w:cs="Times New Roman"/>
          <w:color w:val="000000" w:themeColor="text1"/>
          <w:sz w:val="24"/>
          <w:szCs w:val="24"/>
        </w:rPr>
      </w:pPr>
    </w:p>
    <w:p w14:paraId="6664637D" w14:textId="77777777" w:rsidR="00E07C99" w:rsidRPr="00E04A8F" w:rsidRDefault="00E07C99" w:rsidP="00E07C99">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lastRenderedPageBreak/>
        <w:t>Modelo 1:</w:t>
      </w:r>
    </w:p>
    <w:p w14:paraId="3449AE1E" w14:textId="77777777" w:rsidR="00E07C99" w:rsidRPr="00E04A8F" w:rsidRDefault="00593823" w:rsidP="00E07C99">
      <w:pPr>
        <w:spacing w:after="0" w:line="240" w:lineRule="auto"/>
        <w:ind w:firstLine="709"/>
        <w:contextualSpacing/>
        <w:jc w:val="both"/>
        <w:rPr>
          <w:rFonts w:ascii="Times New Roman"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máxima</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exp</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2,22</m:t>
                      </m:r>
                    </m:num>
                    <m:den>
                      <m:r>
                        <w:rPr>
                          <w:rFonts w:ascii="Cambria Math" w:hAnsi="Cambria Math" w:cs="Times New Roman"/>
                          <w:color w:val="000000" w:themeColor="text1"/>
                          <w:sz w:val="24"/>
                          <w:szCs w:val="24"/>
                        </w:rPr>
                        <m:t>1,68</m:t>
                      </m:r>
                    </m:den>
                  </m:f>
                </m:e>
              </m:d>
            </m:e>
          </m:func>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máxima</m:t>
              </m:r>
            </m:sub>
          </m:sSub>
          <m:r>
            <w:rPr>
              <w:rFonts w:ascii="Cambria Math" w:hAnsi="Cambria Math" w:cs="Times New Roman"/>
              <w:color w:val="000000" w:themeColor="text1"/>
              <w:sz w:val="24"/>
              <w:szCs w:val="24"/>
            </w:rPr>
            <m:t xml:space="preserve">=26,96%                                                          (13.1) </m:t>
          </m:r>
        </m:oMath>
      </m:oMathPara>
    </w:p>
    <w:p w14:paraId="09A98A78" w14:textId="77777777" w:rsidR="00E07C99" w:rsidRPr="00E04A8F" w:rsidRDefault="00E07C99" w:rsidP="00E07C99">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Modelo 2:</w:t>
      </w:r>
    </w:p>
    <w:p w14:paraId="4831E1B4" w14:textId="77777777" w:rsidR="00E07C99" w:rsidRPr="00E04A8F" w:rsidRDefault="00593823" w:rsidP="00E07C99">
      <w:pPr>
        <w:spacing w:after="0" w:line="240" w:lineRule="auto"/>
        <w:ind w:firstLine="709"/>
        <w:contextualSpacing/>
        <w:jc w:val="both"/>
        <w:rPr>
          <w:rFonts w:ascii="Times New Roman"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máxima</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exp</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2,83</m:t>
                      </m:r>
                    </m:num>
                    <m:den>
                      <m:r>
                        <w:rPr>
                          <w:rFonts w:ascii="Cambria Math" w:hAnsi="Cambria Math" w:cs="Times New Roman"/>
                          <w:color w:val="000000" w:themeColor="text1"/>
                          <w:sz w:val="24"/>
                          <w:szCs w:val="24"/>
                        </w:rPr>
                        <m:t>2,02</m:t>
                      </m:r>
                    </m:den>
                  </m:f>
                </m:e>
              </m:d>
            </m:e>
          </m:func>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máxima</m:t>
              </m:r>
            </m:sub>
          </m:sSub>
          <m:r>
            <w:rPr>
              <w:rFonts w:ascii="Cambria Math" w:hAnsi="Cambria Math" w:cs="Times New Roman"/>
              <w:color w:val="000000" w:themeColor="text1"/>
              <w:sz w:val="24"/>
              <w:szCs w:val="24"/>
            </w:rPr>
            <m:t>=24,87%                                                         (13.2)</m:t>
          </m:r>
        </m:oMath>
      </m:oMathPara>
    </w:p>
    <w:p w14:paraId="3CAC9480" w14:textId="77777777" w:rsidR="00E07C99" w:rsidRPr="00E04A8F" w:rsidRDefault="00E07C99" w:rsidP="00E07C99">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Modelo 3:</w:t>
      </w:r>
    </w:p>
    <w:p w14:paraId="43C9D1BC" w14:textId="77777777" w:rsidR="00E07C99" w:rsidRPr="00E04A8F" w:rsidRDefault="00593823" w:rsidP="00E07C99">
      <w:pPr>
        <w:spacing w:after="0" w:line="240" w:lineRule="auto"/>
        <w:ind w:firstLine="709"/>
        <w:contextualSpacing/>
        <w:jc w:val="both"/>
        <w:rPr>
          <w:rFonts w:ascii="Times New Roman"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máxima</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exp</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2,40</m:t>
                      </m:r>
                    </m:num>
                    <m:den>
                      <m:r>
                        <w:rPr>
                          <w:rFonts w:ascii="Cambria Math" w:hAnsi="Cambria Math" w:cs="Times New Roman"/>
                          <w:color w:val="000000" w:themeColor="text1"/>
                          <w:sz w:val="24"/>
                          <w:szCs w:val="24"/>
                        </w:rPr>
                        <m:t>1,70</m:t>
                      </m:r>
                    </m:den>
                  </m:f>
                </m:e>
              </m:d>
            </m:e>
          </m:func>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máxima</m:t>
              </m:r>
            </m:sub>
          </m:sSub>
          <m:r>
            <w:rPr>
              <w:rFonts w:ascii="Cambria Math" w:hAnsi="Cambria Math" w:cs="Times New Roman"/>
              <w:color w:val="000000" w:themeColor="text1"/>
              <w:sz w:val="24"/>
              <w:szCs w:val="24"/>
            </w:rPr>
            <m:t xml:space="preserve">=24,30%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13.3</m:t>
              </m:r>
            </m:e>
          </m:d>
          <m:r>
            <w:rPr>
              <w:rFonts w:ascii="Cambria Math" w:hAnsi="Cambria Math" w:cs="Times New Roman"/>
              <w:color w:val="000000" w:themeColor="text1"/>
              <w:sz w:val="24"/>
              <w:szCs w:val="24"/>
            </w:rPr>
            <m:t xml:space="preserve"> </m:t>
          </m:r>
        </m:oMath>
      </m:oMathPara>
    </w:p>
    <w:p w14:paraId="307FEDF8" w14:textId="77777777" w:rsidR="00E07C99" w:rsidRPr="00E04A8F" w:rsidRDefault="00E07C99" w:rsidP="00E07C99">
      <w:pPr>
        <w:spacing w:after="0" w:line="240" w:lineRule="auto"/>
        <w:ind w:firstLine="709"/>
        <w:contextualSpacing/>
        <w:jc w:val="both"/>
        <w:rPr>
          <w:rFonts w:ascii="Times New Roman" w:hAnsi="Times New Roman" w:cs="Times New Roman"/>
          <w:color w:val="000000" w:themeColor="text1"/>
          <w:sz w:val="24"/>
          <w:szCs w:val="24"/>
        </w:rPr>
      </w:pPr>
    </w:p>
    <w:p w14:paraId="17946074" w14:textId="4F3BA726" w:rsidR="002E597F" w:rsidRDefault="002E597F" w:rsidP="00914D9C">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Portanto, em qualquer um dos modelos acima, (i) a arrecadação do ICMS é inelástica em relação à alíquota tributária (</w:t>
      </w:r>
      <m:oMath>
        <m:r>
          <w:rPr>
            <w:rFonts w:ascii="Cambria Math" w:hAnsi="Cambria Math" w:cs="Times New Roman"/>
            <w:color w:val="000000" w:themeColor="text1"/>
            <w:sz w:val="24"/>
            <w:szCs w:val="24"/>
          </w:rPr>
          <m:t>para no mínimo</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&gt;15,2%</m:t>
        </m:r>
      </m:oMath>
      <w:r w:rsidRPr="00E04A8F">
        <w:rPr>
          <w:rFonts w:ascii="Times New Roman" w:hAnsi="Times New Roman" w:cs="Times New Roman"/>
          <w:color w:val="000000" w:themeColor="text1"/>
          <w:sz w:val="24"/>
          <w:szCs w:val="24"/>
        </w:rPr>
        <w:t>), em contraponto a elasticidade em relação ao PIB, que é superior a unidade; (</w:t>
      </w:r>
      <w:proofErr w:type="spellStart"/>
      <w:r w:rsidRPr="00E04A8F">
        <w:rPr>
          <w:rFonts w:ascii="Times New Roman" w:hAnsi="Times New Roman" w:cs="Times New Roman"/>
          <w:color w:val="000000" w:themeColor="text1"/>
          <w:sz w:val="24"/>
          <w:szCs w:val="24"/>
        </w:rPr>
        <w:t>ii</w:t>
      </w:r>
      <w:proofErr w:type="spellEnd"/>
      <w:r w:rsidRPr="00E04A8F">
        <w:rPr>
          <w:rFonts w:ascii="Times New Roman" w:hAnsi="Times New Roman" w:cs="Times New Roman"/>
          <w:color w:val="000000" w:themeColor="text1"/>
          <w:sz w:val="24"/>
          <w:szCs w:val="24"/>
        </w:rPr>
        <w:t>) existe uma alíquota máxima, a partir da qual aumentos da alíquota levará redução da arrecadação, conforme previsto na Curva de Laffer.</w:t>
      </w:r>
    </w:p>
    <w:p w14:paraId="3244ED73" w14:textId="2133FC1D" w:rsidR="00A71B11" w:rsidRDefault="00F60938" w:rsidP="00F60938">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Contudo, as elasticidades estimadas por efeitos fixos podem estar viesadas caso se tenha presença de endogeneidade. Visando superar esse problema, </w:t>
      </w:r>
      <w:r w:rsidR="002E597F" w:rsidRPr="00E04A8F">
        <w:rPr>
          <w:rFonts w:ascii="Times New Roman" w:hAnsi="Times New Roman" w:cs="Times New Roman"/>
          <w:sz w:val="24"/>
          <w:szCs w:val="24"/>
        </w:rPr>
        <w:t>estima-se também o modelo de painel dinâmico proposto por Arellano e Bond (1991), com o objetivo de corrigir possíveis problemas de endogeneidade que os modelos estáticos não levam em conta</w:t>
      </w:r>
      <w:r w:rsidR="002E597F" w:rsidRPr="00BB5147">
        <w:rPr>
          <w:rFonts w:ascii="Times New Roman" w:hAnsi="Times New Roman" w:cs="Times New Roman"/>
          <w:sz w:val="24"/>
          <w:szCs w:val="24"/>
        </w:rPr>
        <w:t>.</w:t>
      </w:r>
      <w:r w:rsidR="00A71B11" w:rsidRPr="00BB5147">
        <w:rPr>
          <w:rFonts w:ascii="Times New Roman" w:hAnsi="Times New Roman" w:cs="Times New Roman"/>
          <w:sz w:val="24"/>
          <w:szCs w:val="24"/>
        </w:rPr>
        <w:t xml:space="preserve"> </w:t>
      </w:r>
      <w:r w:rsidR="002E597F" w:rsidRPr="00BB5147">
        <w:rPr>
          <w:rFonts w:ascii="Times New Roman" w:hAnsi="Times New Roman" w:cs="Times New Roman"/>
          <w:sz w:val="24"/>
          <w:szCs w:val="24"/>
        </w:rPr>
        <w:t>Primeiro, a simultaneidade que pode existir entre ICMS e PIB, já que o segundo contém o primeiro (ICMS a preços de mercado)</w:t>
      </w:r>
      <w:r w:rsidR="00A71B11" w:rsidRPr="00BB5147">
        <w:rPr>
          <w:rFonts w:ascii="Times New Roman" w:hAnsi="Times New Roman" w:cs="Times New Roman"/>
          <w:sz w:val="24"/>
          <w:szCs w:val="24"/>
        </w:rPr>
        <w:t xml:space="preserve"> e entre ICMS e alíquota tri</w:t>
      </w:r>
      <w:r w:rsidR="00944664">
        <w:rPr>
          <w:rFonts w:ascii="Times New Roman" w:hAnsi="Times New Roman" w:cs="Times New Roman"/>
          <w:sz w:val="24"/>
          <w:szCs w:val="24"/>
        </w:rPr>
        <w:t>butá</w:t>
      </w:r>
      <w:r w:rsidR="00A71B11" w:rsidRPr="00BB5147">
        <w:rPr>
          <w:rFonts w:ascii="Times New Roman" w:hAnsi="Times New Roman" w:cs="Times New Roman"/>
          <w:sz w:val="24"/>
          <w:szCs w:val="24"/>
        </w:rPr>
        <w:t>ria, já que na construção desta inclui-se o PIB</w:t>
      </w:r>
      <w:r w:rsidR="002E597F" w:rsidRPr="00BB5147">
        <w:rPr>
          <w:rFonts w:ascii="Times New Roman" w:hAnsi="Times New Roman" w:cs="Times New Roman"/>
          <w:sz w:val="24"/>
          <w:szCs w:val="24"/>
        </w:rPr>
        <w:t xml:space="preserve">. Segundo, a modelagem pode incorrer em viés por variável omitida, sendo possível que variáveis passadas estejam correlacionadas com as variáveis presentes. Terceiro, não é possível garantir a ausência de correlação entre o parâmetro de efeito fixo e o erro aleatório, já que fatores que não foram capturados pelo efeito fixo podem ter sido omitidos e </w:t>
      </w:r>
      <w:r w:rsidR="00944664">
        <w:rPr>
          <w:rFonts w:ascii="Times New Roman" w:hAnsi="Times New Roman" w:cs="Times New Roman"/>
          <w:sz w:val="24"/>
          <w:szCs w:val="24"/>
        </w:rPr>
        <w:t>estarem</w:t>
      </w:r>
      <w:r w:rsidR="00903AA4" w:rsidRPr="00BB5147">
        <w:rPr>
          <w:rFonts w:ascii="Times New Roman" w:hAnsi="Times New Roman" w:cs="Times New Roman"/>
          <w:sz w:val="24"/>
          <w:szCs w:val="24"/>
        </w:rPr>
        <w:t xml:space="preserve"> </w:t>
      </w:r>
      <w:r w:rsidR="00903AA4">
        <w:rPr>
          <w:rFonts w:ascii="Times New Roman" w:hAnsi="Times New Roman" w:cs="Times New Roman"/>
          <w:sz w:val="24"/>
          <w:szCs w:val="24"/>
        </w:rPr>
        <w:t>cor</w:t>
      </w:r>
      <w:r w:rsidR="002E597F" w:rsidRPr="00BB5147">
        <w:rPr>
          <w:rFonts w:ascii="Times New Roman" w:hAnsi="Times New Roman" w:cs="Times New Roman"/>
          <w:sz w:val="24"/>
          <w:szCs w:val="24"/>
        </w:rPr>
        <w:t>relacionados com o erro. Dessa forma, o modelo dinâmico possibilita a estimação da equação (1)</w:t>
      </w:r>
      <w:r w:rsidR="002E597F" w:rsidRPr="00BB5147">
        <w:rPr>
          <w:rFonts w:ascii="Times New Roman" w:hAnsi="Times New Roman" w:cs="Times New Roman"/>
          <w:color w:val="FF0000"/>
          <w:sz w:val="24"/>
          <w:szCs w:val="24"/>
        </w:rPr>
        <w:t xml:space="preserve"> </w:t>
      </w:r>
      <w:r w:rsidR="002E597F" w:rsidRPr="00BB5147">
        <w:rPr>
          <w:rFonts w:ascii="Times New Roman" w:hAnsi="Times New Roman" w:cs="Times New Roman"/>
          <w:sz w:val="24"/>
          <w:szCs w:val="24"/>
        </w:rPr>
        <w:t>com a inclusão de variáveis defasadas</w:t>
      </w:r>
      <w:r w:rsidRPr="00BB5147">
        <w:rPr>
          <w:rFonts w:ascii="Times New Roman" w:hAnsi="Times New Roman" w:cs="Times New Roman"/>
          <w:sz w:val="24"/>
          <w:szCs w:val="24"/>
        </w:rPr>
        <w:t xml:space="preserve"> </w:t>
      </w:r>
      <w:r w:rsidR="002E597F" w:rsidRPr="00BB5147">
        <w:rPr>
          <w:rFonts w:ascii="Times New Roman" w:hAnsi="Times New Roman" w:cs="Times New Roman"/>
          <w:sz w:val="24"/>
          <w:szCs w:val="24"/>
        </w:rPr>
        <w:t xml:space="preserve">e a utilização de variáveis instrumentais </w:t>
      </w:r>
      <w:r w:rsidRPr="00BB5147">
        <w:rPr>
          <w:rFonts w:ascii="Times New Roman" w:hAnsi="Times New Roman" w:cs="Times New Roman"/>
          <w:sz w:val="24"/>
          <w:szCs w:val="24"/>
        </w:rPr>
        <w:t>corrige</w:t>
      </w:r>
      <w:r w:rsidR="002E597F" w:rsidRPr="00BB5147">
        <w:rPr>
          <w:rFonts w:ascii="Times New Roman" w:hAnsi="Times New Roman" w:cs="Times New Roman"/>
          <w:sz w:val="24"/>
          <w:szCs w:val="24"/>
        </w:rPr>
        <w:t xml:space="preserve"> os possíveis vieses devido aos motivos expostos acima.</w:t>
      </w:r>
      <w:r w:rsidR="00A71B11" w:rsidRPr="00BB5147">
        <w:rPr>
          <w:rFonts w:ascii="Times New Roman" w:hAnsi="Times New Roman" w:cs="Times New Roman"/>
          <w:sz w:val="24"/>
          <w:szCs w:val="24"/>
        </w:rPr>
        <w:t xml:space="preserve"> </w:t>
      </w:r>
      <w:r w:rsidR="00550450" w:rsidRPr="00BB5147">
        <w:rPr>
          <w:rFonts w:ascii="Times New Roman" w:hAnsi="Times New Roman" w:cs="Times New Roman"/>
          <w:sz w:val="24"/>
          <w:szCs w:val="24"/>
        </w:rPr>
        <w:t>Na metodologia</w:t>
      </w:r>
      <w:r w:rsidRPr="00BB5147">
        <w:rPr>
          <w:rFonts w:ascii="Times New Roman" w:hAnsi="Times New Roman" w:cs="Times New Roman"/>
          <w:sz w:val="24"/>
          <w:szCs w:val="24"/>
        </w:rPr>
        <w:t xml:space="preserve"> proposta por Arel</w:t>
      </w:r>
      <w:r w:rsidR="00903AA4">
        <w:rPr>
          <w:rFonts w:ascii="Times New Roman" w:hAnsi="Times New Roman" w:cs="Times New Roman"/>
          <w:sz w:val="24"/>
          <w:szCs w:val="24"/>
        </w:rPr>
        <w:t>l</w:t>
      </w:r>
      <w:r w:rsidRPr="00BB5147">
        <w:rPr>
          <w:rFonts w:ascii="Times New Roman" w:hAnsi="Times New Roman" w:cs="Times New Roman"/>
          <w:sz w:val="24"/>
          <w:szCs w:val="24"/>
        </w:rPr>
        <w:t xml:space="preserve">ano e Bond (1991), estima-se um modelo </w:t>
      </w:r>
      <w:r w:rsidR="00944664">
        <w:rPr>
          <w:rFonts w:ascii="Times New Roman" w:hAnsi="Times New Roman" w:cs="Times New Roman"/>
          <w:sz w:val="24"/>
          <w:szCs w:val="24"/>
        </w:rPr>
        <w:t>em</w:t>
      </w:r>
      <w:r w:rsidR="00944664" w:rsidRPr="00BB5147">
        <w:rPr>
          <w:rFonts w:ascii="Times New Roman" w:hAnsi="Times New Roman" w:cs="Times New Roman"/>
          <w:sz w:val="24"/>
          <w:szCs w:val="24"/>
        </w:rPr>
        <w:t xml:space="preserve"> </w:t>
      </w:r>
      <w:r w:rsidRPr="00BB5147">
        <w:rPr>
          <w:rFonts w:ascii="Times New Roman" w:hAnsi="Times New Roman" w:cs="Times New Roman"/>
          <w:sz w:val="24"/>
          <w:szCs w:val="24"/>
        </w:rPr>
        <w:t>diferenças para eliminar os efeitos fixos, utilizando-se as defasagens como instrumentos</w:t>
      </w:r>
      <w:r w:rsidR="00944664">
        <w:rPr>
          <w:rFonts w:ascii="Times New Roman" w:hAnsi="Times New Roman" w:cs="Times New Roman"/>
          <w:sz w:val="24"/>
          <w:szCs w:val="24"/>
        </w:rPr>
        <w:t>.</w:t>
      </w:r>
      <w:r w:rsidR="00A71B11" w:rsidRPr="00BB5147">
        <w:rPr>
          <w:rFonts w:ascii="Times New Roman" w:hAnsi="Times New Roman" w:cs="Times New Roman"/>
          <w:sz w:val="24"/>
          <w:szCs w:val="24"/>
        </w:rPr>
        <w:t xml:space="preserve"> </w:t>
      </w:r>
      <w:r w:rsidR="00944664">
        <w:rPr>
          <w:rFonts w:ascii="Times New Roman" w:hAnsi="Times New Roman" w:cs="Times New Roman"/>
          <w:sz w:val="24"/>
          <w:szCs w:val="24"/>
        </w:rPr>
        <w:t>E</w:t>
      </w:r>
      <w:r w:rsidR="00A71B11" w:rsidRPr="00BB5147">
        <w:rPr>
          <w:rFonts w:ascii="Times New Roman" w:hAnsi="Times New Roman" w:cs="Times New Roman"/>
          <w:sz w:val="24"/>
          <w:szCs w:val="24"/>
        </w:rPr>
        <w:t>ssa simplicidade é muito importante, já que encontrar variáveis altamente correlacionada</w:t>
      </w:r>
      <w:r w:rsidR="00903AA4">
        <w:rPr>
          <w:rFonts w:ascii="Times New Roman" w:hAnsi="Times New Roman" w:cs="Times New Roman"/>
          <w:sz w:val="24"/>
          <w:szCs w:val="24"/>
        </w:rPr>
        <w:t>s</w:t>
      </w:r>
      <w:r w:rsidR="00A71B11" w:rsidRPr="00BB5147">
        <w:rPr>
          <w:rFonts w:ascii="Times New Roman" w:hAnsi="Times New Roman" w:cs="Times New Roman"/>
          <w:sz w:val="24"/>
          <w:szCs w:val="24"/>
        </w:rPr>
        <w:t xml:space="preserve"> com as alíquota</w:t>
      </w:r>
      <w:r w:rsidR="00903AA4">
        <w:rPr>
          <w:rFonts w:ascii="Times New Roman" w:hAnsi="Times New Roman" w:cs="Times New Roman"/>
          <w:sz w:val="24"/>
          <w:szCs w:val="24"/>
        </w:rPr>
        <w:t>s</w:t>
      </w:r>
      <w:r w:rsidR="00A71B11" w:rsidRPr="00BB5147">
        <w:rPr>
          <w:rFonts w:ascii="Times New Roman" w:hAnsi="Times New Roman" w:cs="Times New Roman"/>
          <w:sz w:val="24"/>
          <w:szCs w:val="24"/>
        </w:rPr>
        <w:t xml:space="preserve"> tributárias e não correlacionadas com a arrecadação de ICMS poderia ser inviável.</w:t>
      </w:r>
    </w:p>
    <w:p w14:paraId="19562E2B" w14:textId="32014AEC" w:rsidR="002E597F" w:rsidRPr="00BB5147" w:rsidRDefault="002E597F" w:rsidP="00914D9C">
      <w:pPr>
        <w:spacing w:after="0" w:line="240" w:lineRule="auto"/>
        <w:ind w:firstLine="709"/>
        <w:contextualSpacing/>
        <w:jc w:val="both"/>
        <w:rPr>
          <w:rFonts w:ascii="Times New Roman" w:hAnsi="Times New Roman" w:cs="Times New Roman"/>
          <w:color w:val="000000" w:themeColor="text1"/>
          <w:sz w:val="24"/>
          <w:szCs w:val="24"/>
        </w:rPr>
      </w:pPr>
      <w:r w:rsidRPr="00BB5147">
        <w:rPr>
          <w:rFonts w:ascii="Times New Roman" w:hAnsi="Times New Roman" w:cs="Times New Roman"/>
          <w:sz w:val="24"/>
          <w:szCs w:val="24"/>
        </w:rPr>
        <w:t xml:space="preserve">Estima-se o Modelo 4 em 2 estágios, utilizando a primeira defasagem para a variável dependente com o uso de erro padrão robusto. Através do teste de autocorrelação não foi possível rejeitar a hipótese nula de que os erros de ordens superiores a 1 não são correlacionados. </w:t>
      </w:r>
      <w:r w:rsidRPr="00BB5147">
        <w:rPr>
          <w:rFonts w:ascii="Times New Roman" w:hAnsi="Times New Roman" w:cs="Times New Roman"/>
          <w:color w:val="000000" w:themeColor="text1"/>
          <w:sz w:val="24"/>
          <w:szCs w:val="24"/>
        </w:rPr>
        <w:t>Os coeficientes estimados do Modelo 4 são estatisticamente significantes e os sinais de acordo com o esperado. A elasticidade da arrecadação tributária contemporânea em relação à arrecadação defasada é igual a 0,3</w:t>
      </w:r>
      <w:r w:rsidR="00550450" w:rsidRPr="00BB5147">
        <w:rPr>
          <w:rFonts w:ascii="Times New Roman" w:hAnsi="Times New Roman" w:cs="Times New Roman"/>
          <w:color w:val="000000" w:themeColor="text1"/>
          <w:sz w:val="24"/>
          <w:szCs w:val="24"/>
        </w:rPr>
        <w:t>0</w:t>
      </w:r>
      <w:r w:rsidRPr="00BB5147">
        <w:rPr>
          <w:rFonts w:ascii="Times New Roman" w:hAnsi="Times New Roman" w:cs="Times New Roman"/>
          <w:color w:val="000000" w:themeColor="text1"/>
          <w:sz w:val="24"/>
          <w:szCs w:val="24"/>
        </w:rPr>
        <w:t>. Isso significa que o crescimento de 1% da arrecadação corrente impactará a arrecadação do período seguinte em 0,3</w:t>
      </w:r>
      <w:r w:rsidR="00550450" w:rsidRPr="00BB5147">
        <w:rPr>
          <w:rFonts w:ascii="Times New Roman" w:hAnsi="Times New Roman" w:cs="Times New Roman"/>
          <w:color w:val="000000" w:themeColor="text1"/>
          <w:sz w:val="24"/>
          <w:szCs w:val="24"/>
        </w:rPr>
        <w:t>0</w:t>
      </w:r>
      <w:r w:rsidRPr="00BB5147">
        <w:rPr>
          <w:rFonts w:ascii="Times New Roman" w:hAnsi="Times New Roman" w:cs="Times New Roman"/>
          <w:color w:val="000000" w:themeColor="text1"/>
          <w:sz w:val="24"/>
          <w:szCs w:val="24"/>
        </w:rPr>
        <w:t>%. Observe que o efeito inercial é pequeno e se dissipa rapidamente com o tempo, uma vez que o ICMS no período t é influenciado pelo ICMS no período t-1, este, por sua vez, é influenciado pelo ICMS no período em t-2 e assim por diante. De forma que o efeito da arrecadação</w:t>
      </w:r>
      <w:r w:rsidR="00944664">
        <w:rPr>
          <w:rFonts w:ascii="Times New Roman" w:hAnsi="Times New Roman" w:cs="Times New Roman"/>
          <w:color w:val="000000" w:themeColor="text1"/>
          <w:sz w:val="24"/>
          <w:szCs w:val="24"/>
        </w:rPr>
        <w:t xml:space="preserve"> nos</w:t>
      </w:r>
      <w:r w:rsidRPr="00BB5147">
        <w:rPr>
          <w:rFonts w:ascii="Times New Roman" w:hAnsi="Times New Roman" w:cs="Times New Roman"/>
          <w:color w:val="000000" w:themeColor="text1"/>
          <w:sz w:val="24"/>
          <w:szCs w:val="24"/>
        </w:rPr>
        <w:t xml:space="preserve"> </w:t>
      </w:r>
      <w:r w:rsidR="00944664">
        <w:rPr>
          <w:rFonts w:ascii="Times New Roman" w:hAnsi="Times New Roman" w:cs="Times New Roman"/>
          <w:color w:val="000000" w:themeColor="text1"/>
          <w:sz w:val="24"/>
          <w:szCs w:val="24"/>
        </w:rPr>
        <w:t>cinco</w:t>
      </w:r>
      <w:r w:rsidRPr="00BB5147">
        <w:rPr>
          <w:rFonts w:ascii="Times New Roman" w:hAnsi="Times New Roman" w:cs="Times New Roman"/>
          <w:color w:val="000000" w:themeColor="text1"/>
          <w:sz w:val="24"/>
          <w:szCs w:val="24"/>
        </w:rPr>
        <w:t xml:space="preserve"> períodos anteriores é praticamente nulo. </w:t>
      </w:r>
    </w:p>
    <w:p w14:paraId="13B2F7F8" w14:textId="76A4209D" w:rsidR="00E50495" w:rsidRDefault="002E597F" w:rsidP="00914D9C">
      <w:pPr>
        <w:spacing w:after="0" w:line="240" w:lineRule="auto"/>
        <w:ind w:firstLine="709"/>
        <w:contextualSpacing/>
        <w:jc w:val="both"/>
        <w:rPr>
          <w:rFonts w:ascii="Times New Roman" w:hAnsi="Times New Roman" w:cs="Times New Roman"/>
          <w:color w:val="000000" w:themeColor="text1"/>
          <w:sz w:val="24"/>
          <w:szCs w:val="24"/>
        </w:rPr>
      </w:pPr>
      <w:r w:rsidRPr="00BB5147">
        <w:rPr>
          <w:rFonts w:ascii="Times New Roman" w:hAnsi="Times New Roman" w:cs="Times New Roman"/>
          <w:color w:val="000000" w:themeColor="text1"/>
          <w:sz w:val="24"/>
          <w:szCs w:val="24"/>
        </w:rPr>
        <w:t>Já a elasticidade</w:t>
      </w:r>
      <w:r w:rsidR="00E50495">
        <w:rPr>
          <w:rFonts w:ascii="Times New Roman" w:hAnsi="Times New Roman" w:cs="Times New Roman"/>
          <w:color w:val="000000" w:themeColor="text1"/>
          <w:sz w:val="24"/>
          <w:szCs w:val="24"/>
        </w:rPr>
        <w:t xml:space="preserve"> de longo prazo</w:t>
      </w:r>
      <w:r w:rsidRPr="00BB5147">
        <w:rPr>
          <w:rFonts w:ascii="Times New Roman" w:hAnsi="Times New Roman" w:cs="Times New Roman"/>
          <w:color w:val="000000" w:themeColor="text1"/>
          <w:sz w:val="24"/>
          <w:szCs w:val="24"/>
        </w:rPr>
        <w:t xml:space="preserve"> da arrecadação tributária em relação ao PIB, ou elasticidade receita-renda, </w:t>
      </w:r>
      <w:r w:rsidR="00E50495">
        <w:rPr>
          <w:rFonts w:ascii="Times New Roman" w:hAnsi="Times New Roman" w:cs="Times New Roman"/>
          <w:color w:val="000000" w:themeColor="text1"/>
          <w:sz w:val="24"/>
          <w:szCs w:val="24"/>
        </w:rPr>
        <w:t>será dada pela equação (2b)</w:t>
      </w:r>
      <w:r w:rsidR="00903AA4">
        <w:rPr>
          <w:rFonts w:ascii="Times New Roman" w:hAnsi="Times New Roman" w:cs="Times New Roman"/>
          <w:color w:val="000000" w:themeColor="text1"/>
          <w:sz w:val="24"/>
          <w:szCs w:val="24"/>
        </w:rPr>
        <w:t>, cujos resultados estão expostos abaixo:</w:t>
      </w:r>
      <w:r w:rsidRPr="00BB5147">
        <w:rPr>
          <w:rFonts w:ascii="Times New Roman" w:hAnsi="Times New Roman" w:cs="Times New Roman"/>
          <w:color w:val="000000" w:themeColor="text1"/>
          <w:sz w:val="24"/>
          <w:szCs w:val="24"/>
        </w:rPr>
        <w:t xml:space="preserve"> </w:t>
      </w:r>
    </w:p>
    <w:p w14:paraId="00DC089D" w14:textId="77777777" w:rsidR="00E07C99" w:rsidRDefault="00E07C99" w:rsidP="00914D9C">
      <w:pPr>
        <w:spacing w:after="0" w:line="240" w:lineRule="auto"/>
        <w:ind w:firstLine="709"/>
        <w:contextualSpacing/>
        <w:jc w:val="both"/>
        <w:rPr>
          <w:rFonts w:ascii="Times New Roman" w:hAnsi="Times New Roman" w:cs="Times New Roman"/>
          <w:color w:val="000000" w:themeColor="text1"/>
          <w:sz w:val="24"/>
          <w:szCs w:val="24"/>
        </w:rPr>
      </w:pPr>
    </w:p>
    <w:p w14:paraId="1BEA8451" w14:textId="775A0CFE" w:rsidR="00E50495" w:rsidRDefault="00593823" w:rsidP="00914D9C">
      <w:pPr>
        <w:spacing w:after="0" w:line="240" w:lineRule="auto"/>
        <w:ind w:firstLine="709"/>
        <w:contextualSpacing/>
        <w:jc w:val="both"/>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pib</m:t>
                  </m:r>
                </m:e>
                <m:sub>
                  <m:r>
                    <w:rPr>
                      <w:rFonts w:ascii="Cambria Math" w:hAnsi="Cambria Math" w:cs="Times New Roman"/>
                      <w:color w:val="000000" w:themeColor="text1"/>
                      <w:sz w:val="24"/>
                      <w:szCs w:val="24"/>
                    </w:rPr>
                    <m:t>t1</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(icms)</m:t>
                  </m:r>
                </m:e>
                <m:sub>
                  <m:r>
                    <w:rPr>
                      <w:rFonts w:ascii="Cambria Math" w:hAnsi="Cambria Math" w:cs="Times New Roman"/>
                      <w:color w:val="000000" w:themeColor="text1"/>
                      <w:sz w:val="24"/>
                      <w:szCs w:val="24"/>
                    </w:rPr>
                    <m:t>it</m:t>
                  </m:r>
                </m:sub>
              </m:sSub>
            </m:num>
            <m:den>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ln⁡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(pib)</m:t>
                  </m:r>
                </m:e>
                <m:sub>
                  <m:r>
                    <w:rPr>
                      <w:rFonts w:ascii="Cambria Math" w:hAnsi="Cambria Math" w:cs="Times New Roman"/>
                      <w:color w:val="000000" w:themeColor="text1"/>
                      <w:sz w:val="24"/>
                      <w:szCs w:val="24"/>
                    </w:rPr>
                    <m:t>it</m:t>
                  </m:r>
                </m:sub>
              </m:sSub>
            </m:den>
          </m:f>
          <m:r>
            <w:rPr>
              <w:rFonts w:ascii="Cambria Math" w:hAnsi="Cambria Math" w:cs="Times New Roman"/>
              <w:color w:val="000000" w:themeColor="text1"/>
              <w:sz w:val="24"/>
              <w:szCs w:val="24"/>
            </w:rPr>
            <m:t xml:space="preserve"> =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β1</m:t>
              </m:r>
            </m:num>
            <m:den>
              <m:r>
                <w:rPr>
                  <w:rFonts w:ascii="Cambria Math" w:hAnsi="Cambria Math" w:cs="Times New Roman"/>
                  <w:color w:val="000000" w:themeColor="text1"/>
                  <w:sz w:val="24"/>
                  <w:szCs w:val="24"/>
                </w:rPr>
                <m:t>1-</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2</m:t>
                  </m:r>
                </m:sub>
              </m:sSub>
            </m:den>
          </m:f>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1,04</m:t>
              </m:r>
            </m:num>
            <m:den>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0,30</m:t>
              </m:r>
            </m:den>
          </m:f>
          <m:r>
            <w:rPr>
              <w:rFonts w:ascii="Cambria Math" w:hAnsi="Cambria Math" w:cs="Times New Roman"/>
              <w:color w:val="000000" w:themeColor="text1"/>
              <w:sz w:val="24"/>
              <w:szCs w:val="24"/>
            </w:rPr>
            <m:t xml:space="preserve">=1,48                                                                                (14) </m:t>
          </m:r>
        </m:oMath>
      </m:oMathPara>
    </w:p>
    <w:p w14:paraId="47E0BD30" w14:textId="77777777" w:rsidR="00E50495" w:rsidRDefault="00E50495" w:rsidP="00914D9C">
      <w:pPr>
        <w:spacing w:after="0" w:line="240" w:lineRule="auto"/>
        <w:ind w:firstLine="709"/>
        <w:contextualSpacing/>
        <w:jc w:val="both"/>
        <w:rPr>
          <w:rFonts w:ascii="Times New Roman" w:hAnsi="Times New Roman" w:cs="Times New Roman"/>
          <w:color w:val="000000" w:themeColor="text1"/>
          <w:sz w:val="24"/>
          <w:szCs w:val="24"/>
        </w:rPr>
      </w:pPr>
    </w:p>
    <w:p w14:paraId="2F3113E6" w14:textId="49D40467" w:rsidR="00EC3CE7" w:rsidRDefault="00E50495" w:rsidP="00EC3CE7">
      <w:pPr>
        <w:spacing w:after="0" w:line="24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elasticidade de longo prazo da arrecadação do ICMS em relação ao PIB é de 1,48</w:t>
      </w:r>
      <w:r w:rsidR="0006552B">
        <w:rPr>
          <w:rFonts w:ascii="Times New Roman" w:hAnsi="Times New Roman" w:cs="Times New Roman"/>
          <w:color w:val="000000" w:themeColor="text1"/>
          <w:sz w:val="24"/>
          <w:szCs w:val="24"/>
        </w:rPr>
        <w:t xml:space="preserve">. Ou seja, se houver crescimento de 1% da atividade </w:t>
      </w:r>
      <w:r w:rsidR="008D0649">
        <w:rPr>
          <w:rFonts w:ascii="Times New Roman" w:hAnsi="Times New Roman" w:cs="Times New Roman"/>
          <w:color w:val="000000" w:themeColor="text1"/>
          <w:sz w:val="24"/>
          <w:szCs w:val="24"/>
        </w:rPr>
        <w:t xml:space="preserve">econômica, </w:t>
      </w:r>
      <w:r w:rsidR="008D0649" w:rsidRPr="00BB5147">
        <w:rPr>
          <w:rFonts w:ascii="Times New Roman" w:hAnsi="Times New Roman" w:cs="Times New Roman"/>
          <w:color w:val="000000" w:themeColor="text1"/>
          <w:sz w:val="24"/>
          <w:szCs w:val="24"/>
        </w:rPr>
        <w:t>a</w:t>
      </w:r>
      <w:r w:rsidR="002E597F" w:rsidRPr="00BB5147">
        <w:rPr>
          <w:rFonts w:ascii="Times New Roman" w:hAnsi="Times New Roman" w:cs="Times New Roman"/>
          <w:color w:val="000000" w:themeColor="text1"/>
          <w:sz w:val="24"/>
          <w:szCs w:val="24"/>
        </w:rPr>
        <w:t xml:space="preserve"> arrecadação do ICMS cresce</w:t>
      </w:r>
      <w:r w:rsidR="0006552B">
        <w:rPr>
          <w:rFonts w:ascii="Times New Roman" w:hAnsi="Times New Roman" w:cs="Times New Roman"/>
          <w:color w:val="000000" w:themeColor="text1"/>
          <w:sz w:val="24"/>
          <w:szCs w:val="24"/>
        </w:rPr>
        <w:t>rá 1,48</w:t>
      </w:r>
      <w:r w:rsidR="00903AA4">
        <w:rPr>
          <w:rFonts w:ascii="Times New Roman" w:hAnsi="Times New Roman" w:cs="Times New Roman"/>
          <w:color w:val="000000" w:themeColor="text1"/>
          <w:sz w:val="24"/>
          <w:szCs w:val="24"/>
        </w:rPr>
        <w:t>%</w:t>
      </w:r>
      <w:r w:rsidR="002E597F" w:rsidRPr="00BB5147">
        <w:rPr>
          <w:rStyle w:val="Refdenotaderodap"/>
          <w:rFonts w:ascii="Times New Roman" w:hAnsi="Times New Roman" w:cs="Times New Roman"/>
          <w:color w:val="000000" w:themeColor="text1"/>
          <w:sz w:val="24"/>
          <w:szCs w:val="24"/>
        </w:rPr>
        <w:footnoteReference w:id="13"/>
      </w:r>
      <w:r w:rsidR="002E597F" w:rsidRPr="00BB5147">
        <w:rPr>
          <w:rFonts w:ascii="Times New Roman" w:hAnsi="Times New Roman" w:cs="Times New Roman"/>
          <w:color w:val="000000" w:themeColor="text1"/>
          <w:sz w:val="24"/>
          <w:szCs w:val="24"/>
        </w:rPr>
        <w:t>.</w:t>
      </w:r>
      <w:r w:rsidR="00410AA7">
        <w:rPr>
          <w:rFonts w:ascii="Times New Roman" w:hAnsi="Times New Roman" w:cs="Times New Roman"/>
          <w:color w:val="000000" w:themeColor="text1"/>
          <w:sz w:val="24"/>
          <w:szCs w:val="24"/>
        </w:rPr>
        <w:t xml:space="preserve"> </w:t>
      </w:r>
      <w:r w:rsidR="002E597F" w:rsidRPr="00BB5147">
        <w:rPr>
          <w:rFonts w:ascii="Times New Roman" w:hAnsi="Times New Roman" w:cs="Times New Roman"/>
          <w:color w:val="000000" w:themeColor="text1"/>
          <w:sz w:val="24"/>
          <w:szCs w:val="24"/>
        </w:rPr>
        <w:t xml:space="preserve">A elasticidade da arrecadação do ICMS em relação à alíquota tributária, conforme já discutimos acima, dependerá do nível da alíquota tributária. </w:t>
      </w:r>
      <w:r w:rsidR="008563DD">
        <w:rPr>
          <w:rFonts w:ascii="Times New Roman" w:hAnsi="Times New Roman" w:cs="Times New Roman"/>
          <w:color w:val="000000" w:themeColor="text1"/>
          <w:sz w:val="24"/>
          <w:szCs w:val="24"/>
        </w:rPr>
        <w:t xml:space="preserve"> A partir da equação (3b) teremos: </w:t>
      </w:r>
    </w:p>
    <w:p w14:paraId="76EFABB7" w14:textId="77777777" w:rsidR="00EC3CE7" w:rsidRPr="00EC3CE7" w:rsidRDefault="00EC3CE7" w:rsidP="00EC3CE7">
      <w:pPr>
        <w:spacing w:after="0" w:line="240" w:lineRule="auto"/>
        <w:ind w:firstLine="709"/>
        <w:contextualSpacing/>
        <w:jc w:val="both"/>
        <w:rPr>
          <w:rFonts w:ascii="Times New Roman" w:eastAsiaTheme="minorEastAsia" w:hAnsi="Times New Roman" w:cs="Times New Roman"/>
          <w:color w:val="000000" w:themeColor="text1"/>
          <w:sz w:val="24"/>
          <w:szCs w:val="24"/>
        </w:rPr>
      </w:pPr>
    </w:p>
    <w:p w14:paraId="34E83347" w14:textId="6A1C49EF" w:rsidR="00EC3CE7" w:rsidRPr="00EC3CE7" w:rsidRDefault="00593823" w:rsidP="00EC3CE7">
      <w:pPr>
        <w:spacing w:after="0" w:line="240" w:lineRule="auto"/>
        <w:ind w:firstLine="709"/>
        <w:contextualSpacing/>
        <w:jc w:val="both"/>
        <w:rPr>
          <w:rFonts w:ascii="Times New Roman" w:eastAsiaTheme="minorEastAsia"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den>
          </m:f>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+ 2β</m:t>
                  </m:r>
                </m:e>
                <m:sub>
                  <m:r>
                    <w:rPr>
                      <w:rFonts w:ascii="Cambria Math" w:hAnsi="Cambria Math" w:cs="Times New Roman"/>
                      <w:color w:val="000000" w:themeColor="text1"/>
                      <w:sz w:val="24"/>
                      <w:szCs w:val="24"/>
                    </w:rPr>
                    <m:t>4</m:t>
                  </m:r>
                </m:sub>
              </m:sSub>
              <m:d>
                <m:dPr>
                  <m:begChr m:val="["/>
                  <m:endChr m:val="]"/>
                  <m:ctrlPr>
                    <w:rPr>
                      <w:rFonts w:ascii="Cambria Math" w:hAnsi="Cambria Math" w:cs="Times New Roman"/>
                      <w:i/>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e>
              </m:d>
            </m:e>
          </m:d>
          <m:r>
            <w:rPr>
              <w:rFonts w:ascii="Cambria Math" w:hAnsi="Cambria Math" w:cs="Times New Roman"/>
              <w:color w:val="000000" w:themeColor="text1"/>
              <w:sz w:val="24"/>
              <w:szCs w:val="24"/>
            </w:rPr>
            <m:t>=1,42∙(</m:t>
          </m:r>
          <m:r>
            <m:rPr>
              <m:sty m:val="p"/>
            </m:rPr>
            <w:rPr>
              <w:rFonts w:ascii="Cambria Math" w:hAnsi="Cambria Math"/>
              <w:sz w:val="24"/>
              <w:szCs w:val="24"/>
            </w:rPr>
            <m:t xml:space="preserve">-1,70 </m:t>
          </m:r>
          <m:r>
            <w:rPr>
              <w:rFonts w:ascii="Cambria Math" w:hAnsi="Cambria Math" w:cs="Times New Roman"/>
              <w:color w:val="000000" w:themeColor="text1"/>
              <w:sz w:val="24"/>
              <w:szCs w:val="24"/>
            </w:rPr>
            <m:t>-1,26</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0,226</m:t>
                  </m:r>
                </m:e>
              </m:d>
              <m:r>
                <w:rPr>
                  <w:rFonts w:ascii="Cambria Math" w:hAnsi="Cambria Math" w:cs="Times New Roman"/>
                  <w:color w:val="000000" w:themeColor="text1"/>
                  <w:sz w:val="24"/>
                  <w:szCs w:val="24"/>
                </w:rPr>
                <m:t>)</m:t>
              </m:r>
            </m:e>
          </m:func>
          <m:r>
            <w:rPr>
              <w:rFonts w:ascii="Cambria Math" w:hAnsi="Cambria Math" w:cs="Times New Roman"/>
              <w:color w:val="000000" w:themeColor="text1"/>
              <w:sz w:val="24"/>
              <w:szCs w:val="24"/>
            </w:rPr>
            <m:t xml:space="preserve">=25,6%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3b.1</m:t>
              </m:r>
            </m:e>
          </m:d>
        </m:oMath>
      </m:oMathPara>
    </w:p>
    <w:p w14:paraId="22C4D69F" w14:textId="746A4DED" w:rsidR="00EC3CE7" w:rsidRDefault="00EC3CE7" w:rsidP="00EC3CE7">
      <w:pPr>
        <w:spacing w:after="0" w:line="240" w:lineRule="auto"/>
        <w:ind w:firstLine="709"/>
        <w:contextualSpacing/>
        <w:jc w:val="both"/>
        <w:rPr>
          <w:rFonts w:ascii="Times New Roman" w:eastAsiaTheme="minorEastAsia" w:hAnsi="Times New Roman" w:cs="Times New Roman"/>
          <w:color w:val="000000" w:themeColor="text1"/>
          <w:sz w:val="24"/>
          <w:szCs w:val="24"/>
        </w:rPr>
      </w:pPr>
    </w:p>
    <w:p w14:paraId="03CDEE3D" w14:textId="14A0AD44" w:rsidR="00EC3CE7" w:rsidRDefault="00EC3CE7" w:rsidP="00EC3CE7">
      <w:pPr>
        <w:spacing w:after="0" w:line="24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equações (12b.1) e (13b.1) nos dará, respectivamente, a alíquota máxima em que a arrecadação tem comportamento elástico e a alíquota máxima, cuja elasticidade é positiva</w:t>
      </w:r>
      <w:r w:rsidR="008D0649">
        <w:rPr>
          <w:rFonts w:ascii="Times New Roman" w:hAnsi="Times New Roman" w:cs="Times New Roman"/>
          <w:color w:val="000000" w:themeColor="text1"/>
          <w:sz w:val="24"/>
          <w:szCs w:val="24"/>
        </w:rPr>
        <w:t>:</w:t>
      </w:r>
    </w:p>
    <w:p w14:paraId="3746D0EF" w14:textId="77777777" w:rsidR="008D0649" w:rsidRDefault="008D0649" w:rsidP="00EC3CE7">
      <w:pPr>
        <w:spacing w:after="0" w:line="240" w:lineRule="auto"/>
        <w:ind w:firstLine="709"/>
        <w:contextualSpacing/>
        <w:jc w:val="both"/>
        <w:rPr>
          <w:rFonts w:ascii="Times New Roman" w:hAnsi="Times New Roman" w:cs="Times New Roman"/>
          <w:color w:val="000000" w:themeColor="text1"/>
          <w:sz w:val="24"/>
          <w:szCs w:val="24"/>
        </w:rPr>
      </w:pPr>
    </w:p>
    <w:p w14:paraId="33836B68" w14:textId="27A4F89B" w:rsidR="008563DD" w:rsidRPr="009C27A3" w:rsidRDefault="00593823" w:rsidP="00EC3CE7">
      <w:pPr>
        <w:spacing w:after="0" w:line="240" w:lineRule="auto"/>
        <w:contextualSpacing/>
        <w:jc w:val="both"/>
        <w:rPr>
          <w:rFonts w:ascii="Times New Roman" w:eastAsiaTheme="minorEastAsia"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den>
          </m:f>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+ 2β</m:t>
                  </m:r>
                </m:e>
                <m:sub>
                  <m:r>
                    <w:rPr>
                      <w:rFonts w:ascii="Cambria Math" w:hAnsi="Cambria Math" w:cs="Times New Roman"/>
                      <w:color w:val="000000" w:themeColor="text1"/>
                      <w:sz w:val="24"/>
                      <w:szCs w:val="24"/>
                    </w:rPr>
                    <m:t>4</m:t>
                  </m:r>
                </m:sub>
              </m:sSub>
              <m:d>
                <m:dPr>
                  <m:begChr m:val="["/>
                  <m:endChr m:val="]"/>
                  <m:ctrlPr>
                    <w:rPr>
                      <w:rFonts w:ascii="Cambria Math" w:hAnsi="Cambria Math" w:cs="Times New Roman"/>
                      <w:i/>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e>
              </m:d>
            </m:e>
          </m:d>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ε=1</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exp</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1-</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β</m:t>
                          </m:r>
                        </m:e>
                        <m:sub>
                          <m:r>
                            <w:rPr>
                              <w:rFonts w:ascii="Cambria Math" w:hAnsi="Cambria Math" w:cs="Times New Roman"/>
                              <w:color w:val="000000" w:themeColor="text1"/>
                              <w:sz w:val="24"/>
                              <w:szCs w:val="24"/>
                            </w:rPr>
                            <m:t>3</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2β</m:t>
                          </m:r>
                        </m:e>
                        <m:sub>
                          <m:r>
                            <w:rPr>
                              <w:rFonts w:ascii="Cambria Math" w:hAnsi="Cambria Math" w:cs="Times New Roman"/>
                              <w:color w:val="000000" w:themeColor="text1"/>
                              <w:sz w:val="24"/>
                              <w:szCs w:val="24"/>
                            </w:rPr>
                            <m:t>4</m:t>
                          </m:r>
                        </m:sub>
                      </m:sSub>
                    </m:den>
                  </m:f>
                </m:e>
              </m:d>
            </m:e>
          </m:func>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12b</m:t>
              </m:r>
            </m:e>
          </m:d>
        </m:oMath>
      </m:oMathPara>
    </w:p>
    <w:p w14:paraId="7641102F" w14:textId="77777777" w:rsidR="009C27A3" w:rsidRPr="009C27A3" w:rsidRDefault="009C27A3" w:rsidP="00EC3CE7">
      <w:pPr>
        <w:spacing w:after="0" w:line="240" w:lineRule="auto"/>
        <w:contextualSpacing/>
        <w:jc w:val="both"/>
        <w:rPr>
          <w:rFonts w:ascii="Times New Roman" w:eastAsiaTheme="minorEastAsia" w:hAnsi="Times New Roman" w:cs="Times New Roman"/>
          <w:color w:val="000000" w:themeColor="text1"/>
          <w:sz w:val="24"/>
          <w:szCs w:val="24"/>
        </w:rPr>
      </w:pPr>
    </w:p>
    <w:p w14:paraId="262FD154" w14:textId="70E5A91A" w:rsidR="009C27A3" w:rsidRPr="008B5D7C" w:rsidRDefault="00593823" w:rsidP="009C27A3">
      <w:pPr>
        <w:spacing w:after="0" w:line="240" w:lineRule="auto"/>
        <w:contextualSpacing/>
        <w:jc w:val="both"/>
        <w:rPr>
          <w:rFonts w:ascii="Times New Roman" w:eastAsiaTheme="minorEastAsia" w:hAnsi="Times New Roman" w:cs="Times New Roman"/>
          <w:color w:val="000000" w:themeColor="text1"/>
          <w:sz w:val="24"/>
          <w:szCs w:val="24"/>
        </w:rPr>
      </w:pPr>
      <m:oMathPara>
        <m:oMathParaPr>
          <m:jc m:val="righ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ε=1</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exp</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1-0,30-1,70</m:t>
                      </m:r>
                    </m:num>
                    <m:den>
                      <m:r>
                        <w:rPr>
                          <w:rFonts w:ascii="Cambria Math" w:hAnsi="Cambria Math" w:cs="Times New Roman"/>
                          <w:color w:val="000000" w:themeColor="text1"/>
                          <w:sz w:val="24"/>
                          <w:szCs w:val="24"/>
                        </w:rPr>
                        <m:t>1,26</m:t>
                      </m:r>
                    </m:den>
                  </m:f>
                </m:e>
              </m:d>
            </m:e>
          </m:func>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ε=1</m:t>
              </m:r>
            </m:sub>
          </m:sSub>
          <m:r>
            <w:rPr>
              <w:rFonts w:ascii="Cambria Math" w:hAnsi="Cambria Math" w:cs="Times New Roman"/>
              <w:color w:val="000000" w:themeColor="text1"/>
              <w:sz w:val="24"/>
              <w:szCs w:val="24"/>
            </w:rPr>
            <m:t xml:space="preserve">=14,37%                                                                    (12b.1) </m:t>
          </m:r>
        </m:oMath>
      </m:oMathPara>
    </w:p>
    <w:p w14:paraId="3FBBE43D" w14:textId="77777777" w:rsidR="009C27A3" w:rsidRPr="009C27A3" w:rsidRDefault="009C27A3" w:rsidP="00EC3CE7">
      <w:pPr>
        <w:spacing w:after="0" w:line="240" w:lineRule="auto"/>
        <w:contextualSpacing/>
        <w:jc w:val="both"/>
        <w:rPr>
          <w:rFonts w:ascii="Times New Roman" w:eastAsiaTheme="minorEastAsia" w:hAnsi="Times New Roman" w:cs="Times New Roman"/>
          <w:color w:val="000000" w:themeColor="text1"/>
          <w:sz w:val="24"/>
          <w:szCs w:val="24"/>
        </w:rPr>
      </w:pPr>
    </w:p>
    <w:p w14:paraId="49CF1BDB" w14:textId="3DE20EB2" w:rsidR="00EC3CE7" w:rsidRPr="00E04A8F" w:rsidRDefault="00593823" w:rsidP="00EC3CE7">
      <w:pPr>
        <w:spacing w:after="0" w:line="240" w:lineRule="auto"/>
        <w:contextualSpacing/>
        <w:jc w:val="both"/>
        <w:rPr>
          <w:rFonts w:ascii="Times New Roman" w:hAnsi="Times New Roman" w:cs="Times New Roman"/>
          <w:color w:val="000000" w:themeColor="text1"/>
          <w:sz w:val="24"/>
          <w:szCs w:val="24"/>
        </w:rPr>
      </w:pPr>
      <m:oMathPara>
        <m:oMathParaPr>
          <m:jc m:val="center"/>
        </m:oMathPara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ε</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sub>
            <m:sup>
              <m:r>
                <w:rPr>
                  <w:rFonts w:ascii="Cambria Math" w:hAnsi="Cambria Math" w:cs="Times New Roman"/>
                  <w:color w:val="000000" w:themeColor="text1"/>
                  <w:sz w:val="24"/>
                  <w:szCs w:val="24"/>
                </w:rPr>
                <m:t>icms</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den>
          </m:f>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+ 2β</m:t>
              </m:r>
            </m:e>
            <m:sub>
              <m:r>
                <w:rPr>
                  <w:rFonts w:ascii="Cambria Math" w:hAnsi="Cambria Math" w:cs="Times New Roman"/>
                  <w:color w:val="000000" w:themeColor="text1"/>
                  <w:sz w:val="24"/>
                  <w:szCs w:val="24"/>
                </w:rPr>
                <m:t>4</m:t>
              </m:r>
            </m:sub>
          </m:sSub>
          <m:d>
            <m:dPr>
              <m:begChr m:val="["/>
              <m:endChr m:val="]"/>
              <m:ctrlPr>
                <w:rPr>
                  <w:rFonts w:ascii="Cambria Math" w:hAnsi="Cambria Math" w:cs="Times New Roman"/>
                  <w:i/>
                  <w:color w:val="000000" w:themeColor="text1"/>
                  <w:sz w:val="24"/>
                  <w:szCs w:val="24"/>
                </w:rPr>
              </m:ctrlPr>
            </m:dPr>
            <m:e>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ctrlPr>
                    <w:rPr>
                      <w:rFonts w:ascii="Cambria Math" w:hAnsi="Cambria Math" w:cs="Times New Roman"/>
                      <w:i/>
                      <w:color w:val="000000" w:themeColor="text1"/>
                      <w:sz w:val="24"/>
                      <w:szCs w:val="24"/>
                    </w:rPr>
                  </m:ctrlPr>
                </m:fName>
                <m:e>
                  <m:sSub>
                    <m:sSubPr>
                      <m:ctrlPr>
                        <w:rPr>
                          <w:rFonts w:ascii="Cambria Math" w:hAnsi="Cambria Math" w:cs="Times New Roman"/>
                          <w:i/>
                          <w:color w:val="000000" w:themeColor="text1"/>
                          <w:sz w:val="24"/>
                          <w:szCs w:val="24"/>
                        </w:rPr>
                      </m:ctrlPr>
                    </m:sSub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e>
                    <m:sub>
                      <m:r>
                        <w:rPr>
                          <w:rFonts w:ascii="Cambria Math" w:hAnsi="Cambria Math" w:cs="Times New Roman"/>
                          <w:color w:val="000000" w:themeColor="text1"/>
                          <w:sz w:val="24"/>
                          <w:szCs w:val="24"/>
                        </w:rPr>
                        <m:t>t</m:t>
                      </m:r>
                    </m:sub>
                  </m:sSub>
                </m:e>
              </m:func>
              <m:r>
                <w:rPr>
                  <w:rFonts w:ascii="Cambria Math" w:hAnsi="Cambria Math" w:cs="Times New Roman"/>
                  <w:color w:val="000000" w:themeColor="text1"/>
                  <w:sz w:val="24"/>
                  <w:szCs w:val="24"/>
                </w:rPr>
                <m:t>)</m:t>
              </m:r>
            </m:e>
          </m:d>
          <m:r>
            <w:rPr>
              <w:rFonts w:ascii="Cambria Math" w:hAnsi="Cambria Math" w:cs="Times New Roman"/>
              <w:color w:val="000000" w:themeColor="text1"/>
              <w:sz w:val="24"/>
              <w:szCs w:val="24"/>
            </w:rPr>
            <m:t>=0</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máxima</m:t>
              </m:r>
            </m:sub>
          </m:sSub>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exp⁡</m:t>
          </m:r>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3</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2β</m:t>
                  </m:r>
                </m:e>
                <m:sub>
                  <m:r>
                    <w:rPr>
                      <w:rFonts w:ascii="Cambria Math" w:hAnsi="Cambria Math" w:cs="Times New Roman"/>
                      <w:color w:val="000000" w:themeColor="text1"/>
                      <w:sz w:val="24"/>
                      <w:szCs w:val="24"/>
                    </w:rPr>
                    <m:t>4</m:t>
                  </m:r>
                </m:sub>
              </m:sSub>
            </m:den>
          </m:f>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13b</m:t>
              </m:r>
            </m:e>
          </m:d>
        </m:oMath>
      </m:oMathPara>
    </w:p>
    <w:p w14:paraId="68B774BF" w14:textId="77777777" w:rsidR="008B5D7C" w:rsidRDefault="008B5D7C" w:rsidP="008B5D7C">
      <w:pPr>
        <w:spacing w:after="0" w:line="240" w:lineRule="auto"/>
        <w:contextualSpacing/>
        <w:jc w:val="both"/>
        <w:rPr>
          <w:rFonts w:ascii="Times New Roman" w:hAnsi="Times New Roman" w:cs="Times New Roman"/>
          <w:color w:val="000000" w:themeColor="text1"/>
          <w:sz w:val="24"/>
          <w:szCs w:val="24"/>
        </w:rPr>
      </w:pPr>
    </w:p>
    <w:p w14:paraId="6106B4D4" w14:textId="50A3C51D" w:rsidR="008B5D7C" w:rsidRPr="00E04A8F" w:rsidRDefault="00593823" w:rsidP="008B5D7C">
      <w:pPr>
        <w:spacing w:after="0" w:line="240" w:lineRule="auto"/>
        <w:ind w:firstLine="709"/>
        <w:contextualSpacing/>
        <w:jc w:val="both"/>
        <w:rPr>
          <w:rFonts w:ascii="Times New Roman" w:hAnsi="Times New Roman" w:cs="Times New Roman"/>
          <w:color w:val="000000" w:themeColor="text1"/>
          <w:sz w:val="24"/>
          <w:szCs w:val="24"/>
        </w:rPr>
      </w:pPr>
      <m:oMathPara>
        <m:oMathParaPr>
          <m:jc m:val="left"/>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máxima</m:t>
              </m:r>
            </m:sub>
          </m:sSub>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exp</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1,70</m:t>
                      </m:r>
                    </m:num>
                    <m:den>
                      <m:r>
                        <w:rPr>
                          <w:rFonts w:ascii="Cambria Math" w:hAnsi="Cambria Math" w:cs="Times New Roman"/>
                          <w:color w:val="000000" w:themeColor="text1"/>
                          <w:sz w:val="24"/>
                          <w:szCs w:val="24"/>
                        </w:rPr>
                        <m:t>1,26</m:t>
                      </m:r>
                    </m:den>
                  </m:f>
                </m:e>
              </m:d>
            </m:e>
          </m:func>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máxima</m:t>
              </m:r>
            </m:sub>
          </m:sSub>
          <m:r>
            <w:rPr>
              <w:rFonts w:ascii="Cambria Math" w:hAnsi="Cambria Math" w:cs="Times New Roman"/>
              <w:color w:val="000000" w:themeColor="text1"/>
              <w:sz w:val="24"/>
              <w:szCs w:val="24"/>
            </w:rPr>
            <m:t xml:space="preserve">=26,04%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13b.1</m:t>
              </m:r>
            </m:e>
          </m:d>
          <m:r>
            <w:rPr>
              <w:rFonts w:ascii="Cambria Math" w:hAnsi="Cambria Math" w:cs="Times New Roman"/>
              <w:color w:val="000000" w:themeColor="text1"/>
              <w:sz w:val="24"/>
              <w:szCs w:val="24"/>
            </w:rPr>
            <m:t xml:space="preserve"> </m:t>
          </m:r>
        </m:oMath>
      </m:oMathPara>
    </w:p>
    <w:p w14:paraId="59540301" w14:textId="77777777" w:rsidR="008B5D7C" w:rsidRPr="00E04A8F" w:rsidRDefault="008B5D7C" w:rsidP="008B5D7C">
      <w:pPr>
        <w:spacing w:after="0" w:line="240" w:lineRule="auto"/>
        <w:contextualSpacing/>
        <w:jc w:val="both"/>
        <w:rPr>
          <w:rFonts w:ascii="Times New Roman" w:hAnsi="Times New Roman" w:cs="Times New Roman"/>
          <w:color w:val="000000" w:themeColor="text1"/>
          <w:sz w:val="24"/>
          <w:szCs w:val="24"/>
        </w:rPr>
      </w:pPr>
    </w:p>
    <w:p w14:paraId="43D84D9B" w14:textId="118421EC" w:rsidR="002E597F" w:rsidRPr="00E04A8F" w:rsidRDefault="008B5D7C" w:rsidP="008B5D7C">
      <w:pPr>
        <w:spacing w:after="0" w:line="240" w:lineRule="auto"/>
        <w:ind w:firstLine="708"/>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Assim, temos que</w:t>
      </w:r>
      <w:r w:rsidR="002E597F" w:rsidRPr="00BB5147">
        <w:rPr>
          <w:rFonts w:ascii="Times New Roman" w:hAnsi="Times New Roman" w:cs="Times New Roman"/>
          <w:color w:val="000000" w:themeColor="text1"/>
          <w:sz w:val="24"/>
          <w:szCs w:val="24"/>
        </w:rPr>
        <w:t xml:space="preserve"> (i) </w:t>
      </w:r>
      <w:r>
        <w:rPr>
          <w:rFonts w:ascii="Times New Roman" w:hAnsi="Times New Roman" w:cs="Times New Roman"/>
          <w:color w:val="000000" w:themeColor="text1"/>
          <w:sz w:val="24"/>
          <w:szCs w:val="24"/>
        </w:rPr>
        <w:t xml:space="preserve">a </w:t>
      </w:r>
      <w:r w:rsidR="002E597F" w:rsidRPr="00BB5147">
        <w:rPr>
          <w:rFonts w:ascii="Times New Roman" w:hAnsi="Times New Roman" w:cs="Times New Roman"/>
          <w:color w:val="000000" w:themeColor="text1"/>
          <w:sz w:val="24"/>
          <w:szCs w:val="24"/>
        </w:rPr>
        <w:t>elasticidade da arrecadação em relação à alíquota tributária de 0,</w:t>
      </w:r>
      <w:r w:rsidR="009C27A3">
        <w:rPr>
          <w:rFonts w:ascii="Times New Roman" w:hAnsi="Times New Roman" w:cs="Times New Roman"/>
          <w:color w:val="000000" w:themeColor="text1"/>
          <w:sz w:val="24"/>
          <w:szCs w:val="24"/>
        </w:rPr>
        <w:t>26</w:t>
      </w:r>
      <w:r w:rsidR="002E597F" w:rsidRPr="00BB5147">
        <w:rPr>
          <w:rFonts w:ascii="Times New Roman" w:hAnsi="Times New Roman" w:cs="Times New Roman"/>
          <w:color w:val="000000" w:themeColor="text1"/>
          <w:sz w:val="24"/>
          <w:szCs w:val="24"/>
        </w:rPr>
        <w:t xml:space="preserve"> (considerando a alíquota tributária de 2013, de 22,6%); (</w:t>
      </w:r>
      <w:proofErr w:type="spellStart"/>
      <w:r w:rsidR="002E597F" w:rsidRPr="00BB5147">
        <w:rPr>
          <w:rFonts w:ascii="Times New Roman" w:hAnsi="Times New Roman" w:cs="Times New Roman"/>
          <w:color w:val="000000" w:themeColor="text1"/>
          <w:sz w:val="24"/>
          <w:szCs w:val="24"/>
        </w:rPr>
        <w:t>ii</w:t>
      </w:r>
      <w:proofErr w:type="spellEnd"/>
      <w:r w:rsidR="002E597F" w:rsidRPr="00BB5147">
        <w:rPr>
          <w:rFonts w:ascii="Times New Roman" w:hAnsi="Times New Roman" w:cs="Times New Roman"/>
          <w:color w:val="000000" w:themeColor="text1"/>
          <w:sz w:val="24"/>
          <w:szCs w:val="24"/>
        </w:rPr>
        <w:t xml:space="preserve">) entre o intervalo  </w:t>
      </w:r>
      <m:oMath>
        <m:r>
          <w:rPr>
            <w:rFonts w:ascii="Cambria Math" w:hAnsi="Cambria Math" w:cs="Times New Roman"/>
            <w:color w:val="000000" w:themeColor="text1"/>
            <w:sz w:val="24"/>
            <w:szCs w:val="24"/>
          </w:rPr>
          <m:t>0</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&lt;</m:t>
            </m:r>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&lt;0,14</m:t>
        </m:r>
      </m:oMath>
      <w:r w:rsidR="002E597F" w:rsidRPr="00BB5147">
        <w:rPr>
          <w:rFonts w:ascii="Times New Roman" w:hAnsi="Times New Roman" w:cs="Times New Roman"/>
          <w:color w:val="000000" w:themeColor="text1"/>
          <w:sz w:val="24"/>
          <w:szCs w:val="24"/>
        </w:rPr>
        <w:t xml:space="preserve">  a arrecadação é elástica em relação alíquota tribut</w:t>
      </w:r>
      <w:r w:rsidR="00944664">
        <w:rPr>
          <w:rFonts w:ascii="Times New Roman" w:hAnsi="Times New Roman" w:cs="Times New Roman"/>
          <w:color w:val="000000" w:themeColor="text1"/>
          <w:sz w:val="24"/>
          <w:szCs w:val="24"/>
        </w:rPr>
        <w:t>á</w:t>
      </w:r>
      <w:r w:rsidR="002E597F" w:rsidRPr="00BB5147">
        <w:rPr>
          <w:rFonts w:ascii="Times New Roman" w:hAnsi="Times New Roman" w:cs="Times New Roman"/>
          <w:color w:val="000000" w:themeColor="text1"/>
          <w:sz w:val="24"/>
          <w:szCs w:val="24"/>
        </w:rPr>
        <w:t>ria, passando a ser inelástica para valores maiores do que 1</w:t>
      </w:r>
      <w:r w:rsidR="00B457FC">
        <w:rPr>
          <w:rFonts w:ascii="Times New Roman" w:hAnsi="Times New Roman" w:cs="Times New Roman"/>
          <w:color w:val="000000" w:themeColor="text1"/>
          <w:sz w:val="24"/>
          <w:szCs w:val="24"/>
        </w:rPr>
        <w:t>4</w:t>
      </w:r>
      <w:r w:rsidR="002E597F" w:rsidRPr="00BB5147">
        <w:rPr>
          <w:rFonts w:ascii="Times New Roman" w:hAnsi="Times New Roman" w:cs="Times New Roman"/>
          <w:color w:val="000000" w:themeColor="text1"/>
          <w:sz w:val="24"/>
          <w:szCs w:val="24"/>
        </w:rPr>
        <w:t>%; e (</w:t>
      </w:r>
      <w:proofErr w:type="spellStart"/>
      <w:r w:rsidR="002E597F" w:rsidRPr="00BB5147">
        <w:rPr>
          <w:rFonts w:ascii="Times New Roman" w:hAnsi="Times New Roman" w:cs="Times New Roman"/>
          <w:color w:val="000000" w:themeColor="text1"/>
          <w:sz w:val="24"/>
          <w:szCs w:val="24"/>
        </w:rPr>
        <w:t>iii</w:t>
      </w:r>
      <w:proofErr w:type="spellEnd"/>
      <w:r w:rsidR="002E597F" w:rsidRPr="00BB5147">
        <w:rPr>
          <w:rFonts w:ascii="Times New Roman" w:hAnsi="Times New Roman" w:cs="Times New Roman"/>
          <w:color w:val="000000" w:themeColor="text1"/>
          <w:sz w:val="24"/>
          <w:szCs w:val="24"/>
        </w:rPr>
        <w:t>) a alíquota máxima é de 2</w:t>
      </w:r>
      <w:r w:rsidR="00C111A6" w:rsidRPr="00BB5147">
        <w:rPr>
          <w:rFonts w:ascii="Times New Roman" w:hAnsi="Times New Roman" w:cs="Times New Roman"/>
          <w:color w:val="000000" w:themeColor="text1"/>
          <w:sz w:val="24"/>
          <w:szCs w:val="24"/>
        </w:rPr>
        <w:t>6</w:t>
      </w:r>
      <w:r w:rsidR="002E597F" w:rsidRPr="00BB5147">
        <w:rPr>
          <w:rFonts w:ascii="Times New Roman" w:hAnsi="Times New Roman" w:cs="Times New Roman"/>
          <w:color w:val="000000" w:themeColor="text1"/>
          <w:sz w:val="24"/>
          <w:szCs w:val="24"/>
        </w:rPr>
        <w:t>%.</w:t>
      </w:r>
    </w:p>
    <w:p w14:paraId="5C260248" w14:textId="098B0689" w:rsidR="002E597F" w:rsidRDefault="002E597F" w:rsidP="00914D9C">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A Tabela 5 abaixo resume todos os cálculos realizados com as estimações dos coeficientes da alíquota tributária pelos 4 modelos. A validade estatística de todas as equações contidas em (</w:t>
      </w:r>
      <w:r w:rsidR="00B457FC">
        <w:rPr>
          <w:rFonts w:ascii="Times New Roman" w:hAnsi="Times New Roman" w:cs="Times New Roman"/>
          <w:color w:val="000000" w:themeColor="text1"/>
          <w:sz w:val="24"/>
          <w:szCs w:val="24"/>
        </w:rPr>
        <w:t>3</w:t>
      </w:r>
      <w:r w:rsidRPr="00E04A8F">
        <w:rPr>
          <w:rFonts w:ascii="Times New Roman" w:hAnsi="Times New Roman" w:cs="Times New Roman"/>
          <w:color w:val="000000" w:themeColor="text1"/>
          <w:sz w:val="24"/>
          <w:szCs w:val="24"/>
        </w:rPr>
        <w:t>)</w:t>
      </w:r>
      <w:r w:rsidR="00452152">
        <w:rPr>
          <w:rFonts w:ascii="Times New Roman" w:hAnsi="Times New Roman" w:cs="Times New Roman"/>
          <w:color w:val="000000" w:themeColor="text1"/>
          <w:sz w:val="24"/>
          <w:szCs w:val="24"/>
        </w:rPr>
        <w:t xml:space="preserve">, </w:t>
      </w:r>
      <w:r w:rsidR="00B457FC">
        <w:rPr>
          <w:rFonts w:ascii="Times New Roman" w:hAnsi="Times New Roman" w:cs="Times New Roman"/>
          <w:color w:val="000000" w:themeColor="text1"/>
          <w:sz w:val="24"/>
          <w:szCs w:val="24"/>
        </w:rPr>
        <w:t>(3b)</w:t>
      </w:r>
      <w:r w:rsidRPr="00E04A8F">
        <w:rPr>
          <w:rFonts w:ascii="Times New Roman" w:hAnsi="Times New Roman" w:cs="Times New Roman"/>
          <w:color w:val="000000" w:themeColor="text1"/>
          <w:sz w:val="24"/>
          <w:szCs w:val="24"/>
        </w:rPr>
        <w:t>, (12)</w:t>
      </w:r>
      <w:r w:rsidR="00452152">
        <w:rPr>
          <w:rFonts w:ascii="Times New Roman" w:hAnsi="Times New Roman" w:cs="Times New Roman"/>
          <w:color w:val="000000" w:themeColor="text1"/>
          <w:sz w:val="24"/>
          <w:szCs w:val="24"/>
        </w:rPr>
        <w:t xml:space="preserve">, </w:t>
      </w:r>
      <w:r w:rsidR="00B457FC" w:rsidRPr="00E04A8F">
        <w:rPr>
          <w:rFonts w:ascii="Times New Roman" w:hAnsi="Times New Roman" w:cs="Times New Roman"/>
          <w:color w:val="000000" w:themeColor="text1"/>
          <w:sz w:val="24"/>
          <w:szCs w:val="24"/>
        </w:rPr>
        <w:t>(12</w:t>
      </w:r>
      <w:r w:rsidR="00B457FC">
        <w:rPr>
          <w:rFonts w:ascii="Times New Roman" w:hAnsi="Times New Roman" w:cs="Times New Roman"/>
          <w:color w:val="000000" w:themeColor="text1"/>
          <w:sz w:val="24"/>
          <w:szCs w:val="24"/>
        </w:rPr>
        <w:t>b</w:t>
      </w:r>
      <w:r w:rsidR="00B457FC" w:rsidRPr="00E04A8F">
        <w:rPr>
          <w:rFonts w:ascii="Times New Roman" w:hAnsi="Times New Roman" w:cs="Times New Roman"/>
          <w:color w:val="000000" w:themeColor="text1"/>
          <w:sz w:val="24"/>
          <w:szCs w:val="24"/>
        </w:rPr>
        <w:t>)</w:t>
      </w:r>
      <w:r w:rsidR="00B457FC">
        <w:rPr>
          <w:rFonts w:ascii="Times New Roman" w:hAnsi="Times New Roman" w:cs="Times New Roman"/>
          <w:color w:val="000000" w:themeColor="text1"/>
          <w:sz w:val="24"/>
          <w:szCs w:val="24"/>
        </w:rPr>
        <w:t>,</w:t>
      </w:r>
      <w:r w:rsidR="00452152">
        <w:rPr>
          <w:rFonts w:ascii="Times New Roman" w:hAnsi="Times New Roman" w:cs="Times New Roman"/>
          <w:color w:val="000000" w:themeColor="text1"/>
          <w:sz w:val="24"/>
          <w:szCs w:val="24"/>
        </w:rPr>
        <w:t xml:space="preserve"> </w:t>
      </w:r>
      <w:r w:rsidRPr="00E04A8F">
        <w:rPr>
          <w:rFonts w:ascii="Times New Roman" w:hAnsi="Times New Roman" w:cs="Times New Roman"/>
          <w:color w:val="000000" w:themeColor="text1"/>
          <w:sz w:val="24"/>
          <w:szCs w:val="24"/>
        </w:rPr>
        <w:t>(13)</w:t>
      </w:r>
      <w:r w:rsidR="00B457FC">
        <w:rPr>
          <w:rFonts w:ascii="Times New Roman" w:hAnsi="Times New Roman" w:cs="Times New Roman"/>
          <w:color w:val="000000" w:themeColor="text1"/>
          <w:sz w:val="24"/>
          <w:szCs w:val="24"/>
        </w:rPr>
        <w:t xml:space="preserve"> e </w:t>
      </w:r>
      <w:r w:rsidR="00B457FC" w:rsidRPr="00E04A8F">
        <w:rPr>
          <w:rFonts w:ascii="Times New Roman" w:hAnsi="Times New Roman" w:cs="Times New Roman"/>
          <w:color w:val="000000" w:themeColor="text1"/>
          <w:sz w:val="24"/>
          <w:szCs w:val="24"/>
        </w:rPr>
        <w:t>(1</w:t>
      </w:r>
      <w:r w:rsidR="00B457FC">
        <w:rPr>
          <w:rFonts w:ascii="Times New Roman" w:hAnsi="Times New Roman" w:cs="Times New Roman"/>
          <w:color w:val="000000" w:themeColor="text1"/>
          <w:sz w:val="24"/>
          <w:szCs w:val="24"/>
        </w:rPr>
        <w:t>3b</w:t>
      </w:r>
      <w:r w:rsidR="00B457FC" w:rsidRPr="00E04A8F">
        <w:rPr>
          <w:rFonts w:ascii="Times New Roman" w:hAnsi="Times New Roman" w:cs="Times New Roman"/>
          <w:color w:val="000000" w:themeColor="text1"/>
          <w:sz w:val="24"/>
          <w:szCs w:val="24"/>
        </w:rPr>
        <w:t>)</w:t>
      </w:r>
      <w:r w:rsidRPr="00E04A8F">
        <w:rPr>
          <w:rFonts w:ascii="Times New Roman" w:hAnsi="Times New Roman" w:cs="Times New Roman"/>
          <w:color w:val="000000" w:themeColor="text1"/>
          <w:sz w:val="24"/>
          <w:szCs w:val="24"/>
        </w:rPr>
        <w:t xml:space="preserve"> podem ser verificadas através do teste de Wald</w:t>
      </w:r>
      <w:r w:rsidRPr="00E04A8F">
        <w:rPr>
          <w:rStyle w:val="Refdenotaderodap"/>
          <w:rFonts w:ascii="Times New Roman" w:hAnsi="Times New Roman" w:cs="Times New Roman"/>
          <w:color w:val="000000" w:themeColor="text1"/>
          <w:sz w:val="24"/>
          <w:szCs w:val="24"/>
        </w:rPr>
        <w:footnoteReference w:id="14"/>
      </w:r>
      <w:r w:rsidRPr="00E04A8F">
        <w:rPr>
          <w:rFonts w:ascii="Times New Roman" w:hAnsi="Times New Roman" w:cs="Times New Roman"/>
          <w:color w:val="000000" w:themeColor="text1"/>
          <w:sz w:val="24"/>
          <w:szCs w:val="24"/>
        </w:rPr>
        <w:t xml:space="preserve"> (GREENE 1990, pag. 128-133). Os resultados não permitem rejeitar a validade estatística das equaçõe</w:t>
      </w:r>
      <w:r w:rsidR="00452152">
        <w:rPr>
          <w:rFonts w:ascii="Times New Roman" w:hAnsi="Times New Roman" w:cs="Times New Roman"/>
          <w:color w:val="000000" w:themeColor="text1"/>
          <w:sz w:val="24"/>
          <w:szCs w:val="24"/>
        </w:rPr>
        <w:t>s, caso das equações (3) e (3b), e nem rejeitar a restrição imposta nas equações (12), (12b), (13) e (13b)</w:t>
      </w:r>
      <w:r w:rsidRPr="00E04A8F">
        <w:rPr>
          <w:rFonts w:ascii="Times New Roman" w:hAnsi="Times New Roman" w:cs="Times New Roman"/>
          <w:color w:val="000000" w:themeColor="text1"/>
          <w:sz w:val="24"/>
          <w:szCs w:val="24"/>
        </w:rPr>
        <w:t>. Observem que há bastante semelhança entre os resultados, reforçando a robustez das estimações.</w:t>
      </w:r>
    </w:p>
    <w:p w14:paraId="39326F3B" w14:textId="359E861F" w:rsidR="001D344F" w:rsidRDefault="00C5452F" w:rsidP="00C5452F">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Portanto, todos os modelos (estáticos e dinâmico) apontam para o mesmo resultado (elasticidade significativa em relação ao PIB e, e inelasticidade da alíquota tributária (quando o nível desta supera 15,2%), com claras limitações ao uso desta variável sobre a arrecadação.</w:t>
      </w:r>
      <w:r w:rsidR="00FC0FC9">
        <w:rPr>
          <w:rFonts w:ascii="Times New Roman" w:hAnsi="Times New Roman" w:cs="Times New Roman"/>
          <w:sz w:val="24"/>
          <w:szCs w:val="24"/>
        </w:rPr>
        <w:t xml:space="preserve"> </w:t>
      </w:r>
    </w:p>
    <w:p w14:paraId="5EE1F390" w14:textId="1D8C223D" w:rsidR="001D344F" w:rsidRDefault="001D344F" w:rsidP="00BB5147">
      <w:pPr>
        <w:spacing w:after="0" w:line="240" w:lineRule="auto"/>
        <w:ind w:firstLine="708"/>
        <w:contextualSpacing/>
        <w:jc w:val="both"/>
        <w:rPr>
          <w:rFonts w:ascii="Times New Roman" w:hAnsi="Times New Roman" w:cs="Times New Roman"/>
          <w:sz w:val="24"/>
          <w:szCs w:val="24"/>
        </w:rPr>
      </w:pPr>
      <w:r w:rsidRPr="00BB5147">
        <w:rPr>
          <w:rFonts w:ascii="Times New Roman" w:hAnsi="Times New Roman" w:cs="Times New Roman"/>
          <w:sz w:val="24"/>
          <w:szCs w:val="24"/>
        </w:rPr>
        <w:t>Em relação a esse último resultado, ou seja,</w:t>
      </w:r>
      <w:r w:rsidRPr="00BB5147">
        <w:rPr>
          <w:rFonts w:ascii="Times New Roman" w:hAnsi="Times New Roman" w:cs="Times New Roman"/>
          <w:color w:val="000000" w:themeColor="text1"/>
          <w:sz w:val="24"/>
          <w:szCs w:val="24"/>
        </w:rPr>
        <w:t xml:space="preserve"> a relação declinante entre elasticidade da arrecadação e o nível da alíquota tributária e a baixa sensibilidade da arrecadação em relação a alíquota tributária, quan</w:t>
      </w:r>
      <w:r w:rsidR="00871C19">
        <w:rPr>
          <w:rFonts w:ascii="Times New Roman" w:hAnsi="Times New Roman" w:cs="Times New Roman"/>
          <w:color w:val="000000" w:themeColor="text1"/>
          <w:sz w:val="24"/>
          <w:szCs w:val="24"/>
        </w:rPr>
        <w:t>d</w:t>
      </w:r>
      <w:r w:rsidRPr="00BB5147">
        <w:rPr>
          <w:rFonts w:ascii="Times New Roman" w:hAnsi="Times New Roman" w:cs="Times New Roman"/>
          <w:color w:val="000000" w:themeColor="text1"/>
          <w:sz w:val="24"/>
          <w:szCs w:val="24"/>
        </w:rPr>
        <w:t>o esta supera a casa dos 1</w:t>
      </w:r>
      <w:r w:rsidR="00452152">
        <w:rPr>
          <w:rFonts w:ascii="Times New Roman" w:hAnsi="Times New Roman" w:cs="Times New Roman"/>
          <w:color w:val="000000" w:themeColor="text1"/>
          <w:sz w:val="24"/>
          <w:szCs w:val="24"/>
        </w:rPr>
        <w:t>5</w:t>
      </w:r>
      <w:r w:rsidRPr="00BB5147">
        <w:rPr>
          <w:rFonts w:ascii="Times New Roman" w:hAnsi="Times New Roman" w:cs="Times New Roman"/>
          <w:color w:val="000000" w:themeColor="text1"/>
          <w:sz w:val="24"/>
          <w:szCs w:val="24"/>
        </w:rPr>
        <w:t>%</w:t>
      </w:r>
      <w:r w:rsidR="00871C19">
        <w:rPr>
          <w:rFonts w:ascii="Times New Roman" w:hAnsi="Times New Roman" w:cs="Times New Roman"/>
          <w:color w:val="000000" w:themeColor="text1"/>
          <w:sz w:val="24"/>
          <w:szCs w:val="24"/>
        </w:rPr>
        <w:t>,</w:t>
      </w:r>
      <w:r w:rsidRPr="00BB5147">
        <w:rPr>
          <w:rFonts w:ascii="Times New Roman" w:hAnsi="Times New Roman" w:cs="Times New Roman"/>
          <w:color w:val="000000" w:themeColor="text1"/>
          <w:sz w:val="24"/>
          <w:szCs w:val="24"/>
        </w:rPr>
        <w:t xml:space="preserve"> deve</w:t>
      </w:r>
      <w:r w:rsidR="00410AA7">
        <w:rPr>
          <w:rFonts w:ascii="Times New Roman" w:hAnsi="Times New Roman" w:cs="Times New Roman"/>
          <w:color w:val="000000" w:themeColor="text1"/>
          <w:sz w:val="24"/>
          <w:szCs w:val="24"/>
        </w:rPr>
        <w:t>m</w:t>
      </w:r>
      <w:r w:rsidRPr="00BB5147">
        <w:rPr>
          <w:rFonts w:ascii="Times New Roman" w:hAnsi="Times New Roman" w:cs="Times New Roman"/>
          <w:color w:val="000000" w:themeColor="text1"/>
          <w:sz w:val="24"/>
          <w:szCs w:val="24"/>
        </w:rPr>
        <w:t xml:space="preserve"> estar intimidante ligadas a questões como a guerra fiscal, os incentivos fiscais concedidos pelos estados, a elisão e evasão fiscal, e, apesar de ser uma questão de extrema importância, a avaliação dessas premissas exigem um estudo cuidadoso e detalhado, o qual escapa ao escopo desse trabalho.</w:t>
      </w:r>
    </w:p>
    <w:p w14:paraId="1D49BFF2" w14:textId="5B7048FA" w:rsidR="00C5452F" w:rsidRDefault="00C5452F" w:rsidP="001D344F">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color w:val="000000" w:themeColor="text1"/>
          <w:sz w:val="24"/>
          <w:szCs w:val="24"/>
        </w:rPr>
        <w:t>Para efeito de exercício, considerando-se a alíquota tributária de 2013, que foi de 22,6%, a arrecadação de ICMS que somou R$ 219,8 bilhões (IPCA 2016) e os coeficientes</w:t>
      </w:r>
      <w:r w:rsidR="00410AA7">
        <w:rPr>
          <w:rFonts w:ascii="Times New Roman" w:hAnsi="Times New Roman" w:cs="Times New Roman"/>
          <w:color w:val="000000" w:themeColor="text1"/>
          <w:sz w:val="24"/>
          <w:szCs w:val="24"/>
        </w:rPr>
        <w:t xml:space="preserve"> de longo prazo</w:t>
      </w:r>
      <w:r w:rsidRPr="00E04A8F">
        <w:rPr>
          <w:rFonts w:ascii="Times New Roman" w:hAnsi="Times New Roman" w:cs="Times New Roman"/>
          <w:color w:val="000000" w:themeColor="text1"/>
          <w:sz w:val="24"/>
          <w:szCs w:val="24"/>
        </w:rPr>
        <w:t xml:space="preserve"> estimados no Modelo 4, um aumento de 1% na alíquota tributária, tudo mais constante, resultará em acréscimo de R$ </w:t>
      </w:r>
      <w:r w:rsidR="008E377E">
        <w:rPr>
          <w:rFonts w:ascii="Times New Roman" w:hAnsi="Times New Roman" w:cs="Times New Roman"/>
          <w:color w:val="000000" w:themeColor="text1"/>
          <w:sz w:val="24"/>
          <w:szCs w:val="24"/>
        </w:rPr>
        <w:t>555</w:t>
      </w:r>
      <w:r w:rsidRPr="00E04A8F">
        <w:rPr>
          <w:rFonts w:ascii="Times New Roman" w:hAnsi="Times New Roman" w:cs="Times New Roman"/>
          <w:color w:val="000000" w:themeColor="text1"/>
          <w:sz w:val="24"/>
          <w:szCs w:val="24"/>
        </w:rPr>
        <w:t>,</w:t>
      </w:r>
      <w:r w:rsidR="008E377E">
        <w:rPr>
          <w:rFonts w:ascii="Times New Roman" w:hAnsi="Times New Roman" w:cs="Times New Roman"/>
          <w:color w:val="000000" w:themeColor="text1"/>
          <w:sz w:val="24"/>
          <w:szCs w:val="24"/>
        </w:rPr>
        <w:t>5</w:t>
      </w:r>
      <w:r w:rsidRPr="00E04A8F">
        <w:rPr>
          <w:rFonts w:ascii="Times New Roman" w:hAnsi="Times New Roman" w:cs="Times New Roman"/>
          <w:color w:val="000000" w:themeColor="text1"/>
          <w:sz w:val="24"/>
          <w:szCs w:val="24"/>
        </w:rPr>
        <w:t xml:space="preserve"> milhões na arrecadação de ICMS (que é aproximadamente o resultado do produto da variação da alíquota e a elasticidade do ICMS em relação à alíquota tributária naquele ponto). Importante observar que o espaço para ganhos de arrecadação através da majoração de alíquota é muito limitado, já que a alíquota máxima estimada é de 2</w:t>
      </w:r>
      <w:r w:rsidR="00FC0FC9">
        <w:rPr>
          <w:rFonts w:ascii="Times New Roman" w:hAnsi="Times New Roman" w:cs="Times New Roman"/>
          <w:color w:val="000000" w:themeColor="text1"/>
          <w:sz w:val="24"/>
          <w:szCs w:val="24"/>
        </w:rPr>
        <w:t>6</w:t>
      </w:r>
      <w:r w:rsidRPr="00E04A8F">
        <w:rPr>
          <w:rFonts w:ascii="Times New Roman" w:hAnsi="Times New Roman" w:cs="Times New Roman"/>
          <w:color w:val="000000" w:themeColor="text1"/>
          <w:sz w:val="24"/>
          <w:szCs w:val="24"/>
        </w:rPr>
        <w:t>,</w:t>
      </w:r>
      <w:r w:rsidR="00FC0FC9">
        <w:rPr>
          <w:rFonts w:ascii="Times New Roman" w:hAnsi="Times New Roman" w:cs="Times New Roman"/>
          <w:color w:val="000000" w:themeColor="text1"/>
          <w:sz w:val="24"/>
          <w:szCs w:val="24"/>
        </w:rPr>
        <w:t>0</w:t>
      </w:r>
      <w:r w:rsidR="00EE2C6A">
        <w:rPr>
          <w:rFonts w:ascii="Times New Roman" w:hAnsi="Times New Roman" w:cs="Times New Roman"/>
          <w:color w:val="000000" w:themeColor="text1"/>
          <w:sz w:val="24"/>
          <w:szCs w:val="24"/>
        </w:rPr>
        <w:t>4</w:t>
      </w:r>
      <w:r w:rsidRPr="00E04A8F">
        <w:rPr>
          <w:rFonts w:ascii="Times New Roman" w:hAnsi="Times New Roman" w:cs="Times New Roman"/>
          <w:color w:val="000000" w:themeColor="text1"/>
          <w:sz w:val="24"/>
          <w:szCs w:val="24"/>
        </w:rPr>
        <w:t xml:space="preserve">%, ou seja, a majoração máxima da alíquota, em relação à alíquota de 2013, com efeitos positivos sobre a arrecadação é de </w:t>
      </w:r>
      <w:r w:rsidR="00EE2C6A">
        <w:rPr>
          <w:rFonts w:ascii="Times New Roman" w:hAnsi="Times New Roman" w:cs="Times New Roman"/>
          <w:color w:val="000000" w:themeColor="text1"/>
          <w:sz w:val="24"/>
          <w:szCs w:val="24"/>
        </w:rPr>
        <w:t>1</w:t>
      </w:r>
      <w:r w:rsidRPr="00E04A8F">
        <w:rPr>
          <w:rFonts w:ascii="Times New Roman" w:hAnsi="Times New Roman" w:cs="Times New Roman"/>
          <w:color w:val="000000" w:themeColor="text1"/>
          <w:sz w:val="24"/>
          <w:szCs w:val="24"/>
        </w:rPr>
        <w:t>,</w:t>
      </w:r>
      <w:r w:rsidR="00EE2C6A">
        <w:rPr>
          <w:rFonts w:ascii="Times New Roman" w:hAnsi="Times New Roman" w:cs="Times New Roman"/>
          <w:color w:val="000000" w:themeColor="text1"/>
          <w:sz w:val="24"/>
          <w:szCs w:val="24"/>
        </w:rPr>
        <w:t>7</w:t>
      </w:r>
      <w:r w:rsidRPr="00E04A8F">
        <w:rPr>
          <w:rFonts w:ascii="Times New Roman" w:hAnsi="Times New Roman" w:cs="Times New Roman"/>
          <w:color w:val="000000" w:themeColor="text1"/>
          <w:sz w:val="24"/>
          <w:szCs w:val="24"/>
        </w:rPr>
        <w:t xml:space="preserve">%, ou, R$ </w:t>
      </w:r>
      <w:r w:rsidR="00EE2C6A">
        <w:rPr>
          <w:rFonts w:ascii="Times New Roman" w:hAnsi="Times New Roman" w:cs="Times New Roman"/>
          <w:color w:val="000000" w:themeColor="text1"/>
          <w:sz w:val="24"/>
          <w:szCs w:val="24"/>
        </w:rPr>
        <w:t xml:space="preserve">923,1 </w:t>
      </w:r>
      <w:r w:rsidR="00410AA7">
        <w:rPr>
          <w:rFonts w:ascii="Times New Roman" w:hAnsi="Times New Roman" w:cs="Times New Roman"/>
          <w:color w:val="000000" w:themeColor="text1"/>
          <w:sz w:val="24"/>
          <w:szCs w:val="24"/>
        </w:rPr>
        <w:t>m</w:t>
      </w:r>
      <w:r w:rsidR="00EE2C6A">
        <w:rPr>
          <w:rFonts w:ascii="Times New Roman" w:hAnsi="Times New Roman" w:cs="Times New Roman"/>
          <w:color w:val="000000" w:themeColor="text1"/>
          <w:sz w:val="24"/>
          <w:szCs w:val="24"/>
        </w:rPr>
        <w:t>ilhões</w:t>
      </w:r>
      <w:r w:rsidRPr="00E04A8F">
        <w:rPr>
          <w:rFonts w:ascii="Times New Roman" w:hAnsi="Times New Roman" w:cs="Times New Roman"/>
          <w:color w:val="000000" w:themeColor="text1"/>
          <w:sz w:val="24"/>
          <w:szCs w:val="24"/>
        </w:rPr>
        <w:t xml:space="preserve">. </w:t>
      </w:r>
      <w:r w:rsidR="00EE2C6A">
        <w:rPr>
          <w:rFonts w:ascii="Times New Roman" w:hAnsi="Times New Roman" w:cs="Times New Roman"/>
          <w:color w:val="000000" w:themeColor="text1"/>
          <w:sz w:val="24"/>
          <w:szCs w:val="24"/>
        </w:rPr>
        <w:t xml:space="preserve">Por outro lado, o </w:t>
      </w:r>
      <w:r w:rsidR="00871C19">
        <w:rPr>
          <w:rFonts w:ascii="Times New Roman" w:hAnsi="Times New Roman" w:cs="Times New Roman"/>
          <w:color w:val="000000" w:themeColor="text1"/>
          <w:sz w:val="24"/>
          <w:szCs w:val="24"/>
        </w:rPr>
        <w:t xml:space="preserve">efeito do </w:t>
      </w:r>
      <w:r w:rsidR="00EE2C6A">
        <w:rPr>
          <w:rFonts w:ascii="Times New Roman" w:hAnsi="Times New Roman" w:cs="Times New Roman"/>
          <w:color w:val="000000" w:themeColor="text1"/>
          <w:sz w:val="24"/>
          <w:szCs w:val="24"/>
        </w:rPr>
        <w:t>crescimento</w:t>
      </w:r>
      <w:r w:rsidRPr="00E04A8F">
        <w:rPr>
          <w:rFonts w:ascii="Times New Roman" w:hAnsi="Times New Roman" w:cs="Times New Roman"/>
          <w:color w:val="000000" w:themeColor="text1"/>
          <w:sz w:val="24"/>
          <w:szCs w:val="24"/>
        </w:rPr>
        <w:t xml:space="preserve"> de 1% do PIB sobre a arrecadação</w:t>
      </w:r>
      <w:r w:rsidR="00EE2C6A">
        <w:rPr>
          <w:rFonts w:ascii="Times New Roman" w:hAnsi="Times New Roman" w:cs="Times New Roman"/>
          <w:color w:val="000000" w:themeColor="text1"/>
          <w:sz w:val="24"/>
          <w:szCs w:val="24"/>
        </w:rPr>
        <w:t xml:space="preserve"> é de </w:t>
      </w:r>
      <w:r w:rsidRPr="00E04A8F">
        <w:rPr>
          <w:rFonts w:ascii="Times New Roman" w:hAnsi="Times New Roman" w:cs="Times New Roman"/>
          <w:color w:val="000000" w:themeColor="text1"/>
          <w:sz w:val="24"/>
          <w:szCs w:val="24"/>
        </w:rPr>
        <w:t xml:space="preserve">R$ </w:t>
      </w:r>
      <w:r w:rsidR="00EE2C6A">
        <w:rPr>
          <w:rFonts w:ascii="Times New Roman" w:hAnsi="Times New Roman" w:cs="Times New Roman"/>
          <w:color w:val="000000" w:themeColor="text1"/>
          <w:sz w:val="24"/>
          <w:szCs w:val="24"/>
        </w:rPr>
        <w:t>3</w:t>
      </w:r>
      <w:r w:rsidRPr="00E04A8F">
        <w:rPr>
          <w:rFonts w:ascii="Times New Roman" w:hAnsi="Times New Roman" w:cs="Times New Roman"/>
          <w:color w:val="000000" w:themeColor="text1"/>
          <w:sz w:val="24"/>
          <w:szCs w:val="24"/>
        </w:rPr>
        <w:t>,</w:t>
      </w:r>
      <w:r w:rsidR="00EE2C6A">
        <w:rPr>
          <w:rFonts w:ascii="Times New Roman" w:hAnsi="Times New Roman" w:cs="Times New Roman"/>
          <w:color w:val="000000" w:themeColor="text1"/>
          <w:sz w:val="24"/>
          <w:szCs w:val="24"/>
        </w:rPr>
        <w:t>3</w:t>
      </w:r>
      <w:r w:rsidRPr="00E04A8F">
        <w:rPr>
          <w:rFonts w:ascii="Times New Roman" w:hAnsi="Times New Roman" w:cs="Times New Roman"/>
          <w:color w:val="000000" w:themeColor="text1"/>
          <w:sz w:val="24"/>
          <w:szCs w:val="24"/>
        </w:rPr>
        <w:t xml:space="preserve"> bilhões. Portanto, com o atual arranjo tributário, o espaço para majoração da alíquota tributária é reduzido e pode, ainda, comprometer o principal indutor do crescimento da arrecadação, que é a atividade</w:t>
      </w:r>
      <w:r w:rsidRPr="00E04A8F">
        <w:rPr>
          <w:rFonts w:ascii="Times New Roman" w:hAnsi="Times New Roman" w:cs="Times New Roman"/>
          <w:sz w:val="24"/>
          <w:szCs w:val="24"/>
        </w:rPr>
        <w:t xml:space="preserve"> econômica.</w:t>
      </w:r>
    </w:p>
    <w:p w14:paraId="31555838" w14:textId="77777777" w:rsidR="004F1673" w:rsidRDefault="004F1673" w:rsidP="001D344F">
      <w:pPr>
        <w:spacing w:after="0" w:line="240" w:lineRule="auto"/>
        <w:ind w:firstLine="708"/>
        <w:contextualSpacing/>
        <w:jc w:val="both"/>
        <w:rPr>
          <w:rFonts w:ascii="Times New Roman" w:hAnsi="Times New Roman" w:cs="Times New Roman"/>
          <w:color w:val="000000" w:themeColor="text1"/>
          <w:sz w:val="24"/>
          <w:szCs w:val="24"/>
        </w:rPr>
      </w:pPr>
    </w:p>
    <w:p w14:paraId="322623C0" w14:textId="77777777" w:rsidR="004F1673" w:rsidRDefault="004F1673" w:rsidP="001D344F">
      <w:pPr>
        <w:spacing w:after="0" w:line="240" w:lineRule="auto"/>
        <w:ind w:firstLine="708"/>
        <w:contextualSpacing/>
        <w:jc w:val="both"/>
        <w:rPr>
          <w:rFonts w:ascii="Times New Roman" w:hAnsi="Times New Roman" w:cs="Times New Roman"/>
          <w:color w:val="000000" w:themeColor="text1"/>
          <w:sz w:val="24"/>
          <w:szCs w:val="24"/>
        </w:rPr>
      </w:pPr>
    </w:p>
    <w:p w14:paraId="5CA8F0B6" w14:textId="77777777" w:rsidR="002E597F" w:rsidRPr="00E04A8F" w:rsidRDefault="002E597F" w:rsidP="00914D9C">
      <w:pPr>
        <w:spacing w:after="0" w:line="240" w:lineRule="auto"/>
        <w:contextualSpacing/>
        <w:jc w:val="both"/>
        <w:rPr>
          <w:rFonts w:ascii="Times New Roman" w:hAnsi="Times New Roman" w:cs="Times New Roman"/>
          <w:b/>
          <w:sz w:val="24"/>
          <w:szCs w:val="24"/>
        </w:rPr>
      </w:pPr>
    </w:p>
    <w:p w14:paraId="58275F2A" w14:textId="77777777" w:rsidR="002E597F" w:rsidRPr="00E04A8F" w:rsidRDefault="002E597F" w:rsidP="00914D9C">
      <w:pPr>
        <w:spacing w:after="0" w:line="240" w:lineRule="auto"/>
        <w:contextualSpacing/>
        <w:jc w:val="both"/>
        <w:rPr>
          <w:rFonts w:ascii="Times New Roman" w:hAnsi="Times New Roman" w:cs="Times New Roman"/>
          <w:b/>
          <w:sz w:val="24"/>
          <w:szCs w:val="24"/>
        </w:rPr>
      </w:pPr>
      <w:r w:rsidRPr="00E04A8F">
        <w:rPr>
          <w:rFonts w:ascii="Times New Roman" w:hAnsi="Times New Roman" w:cs="Times New Roman"/>
          <w:b/>
          <w:sz w:val="24"/>
          <w:szCs w:val="24"/>
        </w:rPr>
        <w:lastRenderedPageBreak/>
        <w:t xml:space="preserve">Tabela 5. </w:t>
      </w:r>
      <w:r w:rsidRPr="00E04A8F">
        <w:rPr>
          <w:rFonts w:ascii="Times New Roman" w:hAnsi="Times New Roman" w:cs="Times New Roman"/>
          <w:sz w:val="24"/>
          <w:szCs w:val="24"/>
        </w:rPr>
        <w:t xml:space="preserve">Resumo das Elasticidades do ICMS em relação à Alíquota Tributária </w:t>
      </w:r>
    </w:p>
    <w:tbl>
      <w:tblPr>
        <w:tblStyle w:val="Tabelacomgrade"/>
        <w:tblW w:w="9209" w:type="dxa"/>
        <w:tblLayout w:type="fixed"/>
        <w:tblLook w:val="04A0" w:firstRow="1" w:lastRow="0" w:firstColumn="1" w:lastColumn="0" w:noHBand="0" w:noVBand="1"/>
      </w:tblPr>
      <w:tblGrid>
        <w:gridCol w:w="3539"/>
        <w:gridCol w:w="1701"/>
        <w:gridCol w:w="1418"/>
        <w:gridCol w:w="1275"/>
        <w:gridCol w:w="1276"/>
      </w:tblGrid>
      <w:tr w:rsidR="002E597F" w:rsidRPr="00E04A8F" w14:paraId="06A4B06C" w14:textId="77777777" w:rsidTr="00FB547C">
        <w:trPr>
          <w:trHeight w:val="432"/>
        </w:trPr>
        <w:tc>
          <w:tcPr>
            <w:tcW w:w="3539" w:type="dxa"/>
          </w:tcPr>
          <w:p w14:paraId="797AC16B" w14:textId="77777777" w:rsidR="002E597F" w:rsidRPr="00E04A8F" w:rsidRDefault="002E597F" w:rsidP="00914D9C">
            <w:pPr>
              <w:contextualSpacing/>
              <w:jc w:val="center"/>
              <w:rPr>
                <w:b/>
                <w:sz w:val="24"/>
                <w:szCs w:val="24"/>
              </w:rPr>
            </w:pPr>
            <w:r w:rsidRPr="00E04A8F">
              <w:rPr>
                <w:b/>
                <w:sz w:val="24"/>
                <w:szCs w:val="24"/>
              </w:rPr>
              <w:t>Variáveis Explicativas</w:t>
            </w:r>
          </w:p>
        </w:tc>
        <w:tc>
          <w:tcPr>
            <w:tcW w:w="1701" w:type="dxa"/>
          </w:tcPr>
          <w:p w14:paraId="755B2D0A" w14:textId="77777777" w:rsidR="002E597F" w:rsidRPr="00E04A8F" w:rsidRDefault="002E597F" w:rsidP="00914D9C">
            <w:pPr>
              <w:contextualSpacing/>
              <w:jc w:val="center"/>
              <w:rPr>
                <w:b/>
                <w:sz w:val="24"/>
                <w:szCs w:val="24"/>
              </w:rPr>
            </w:pPr>
            <w:r w:rsidRPr="00E04A8F">
              <w:rPr>
                <w:b/>
                <w:sz w:val="24"/>
                <w:szCs w:val="24"/>
              </w:rPr>
              <w:t>Modelo 1</w:t>
            </w:r>
          </w:p>
        </w:tc>
        <w:tc>
          <w:tcPr>
            <w:tcW w:w="1418" w:type="dxa"/>
          </w:tcPr>
          <w:p w14:paraId="45DBCC8C" w14:textId="77777777" w:rsidR="002E597F" w:rsidRPr="00E04A8F" w:rsidRDefault="002E597F" w:rsidP="00914D9C">
            <w:pPr>
              <w:contextualSpacing/>
              <w:jc w:val="center"/>
              <w:rPr>
                <w:b/>
                <w:sz w:val="24"/>
                <w:szCs w:val="24"/>
              </w:rPr>
            </w:pPr>
            <w:r w:rsidRPr="00E04A8F">
              <w:rPr>
                <w:b/>
                <w:sz w:val="24"/>
                <w:szCs w:val="24"/>
              </w:rPr>
              <w:t>Modelo 2</w:t>
            </w:r>
          </w:p>
        </w:tc>
        <w:tc>
          <w:tcPr>
            <w:tcW w:w="1275" w:type="dxa"/>
          </w:tcPr>
          <w:p w14:paraId="1C42F0B3" w14:textId="77777777" w:rsidR="002E597F" w:rsidRPr="00E04A8F" w:rsidRDefault="002E597F" w:rsidP="00914D9C">
            <w:pPr>
              <w:contextualSpacing/>
              <w:jc w:val="center"/>
              <w:rPr>
                <w:b/>
                <w:sz w:val="24"/>
                <w:szCs w:val="24"/>
              </w:rPr>
            </w:pPr>
            <w:r w:rsidRPr="00E04A8F">
              <w:rPr>
                <w:b/>
                <w:sz w:val="24"/>
                <w:szCs w:val="24"/>
              </w:rPr>
              <w:t>Modelo 3</w:t>
            </w:r>
          </w:p>
        </w:tc>
        <w:tc>
          <w:tcPr>
            <w:tcW w:w="1276" w:type="dxa"/>
          </w:tcPr>
          <w:p w14:paraId="4F18D4B3" w14:textId="77777777" w:rsidR="002E597F" w:rsidRPr="00E04A8F" w:rsidRDefault="002E597F" w:rsidP="00914D9C">
            <w:pPr>
              <w:contextualSpacing/>
              <w:jc w:val="center"/>
              <w:rPr>
                <w:b/>
                <w:sz w:val="24"/>
                <w:szCs w:val="24"/>
              </w:rPr>
            </w:pPr>
            <w:r w:rsidRPr="00E04A8F">
              <w:rPr>
                <w:b/>
                <w:sz w:val="24"/>
                <w:szCs w:val="24"/>
              </w:rPr>
              <w:t xml:space="preserve">Modelo 4 </w:t>
            </w:r>
          </w:p>
        </w:tc>
      </w:tr>
      <w:tr w:rsidR="005F7D6B" w:rsidRPr="00E04A8F" w14:paraId="51F6EBC0" w14:textId="77777777" w:rsidTr="005F7D6B">
        <w:trPr>
          <w:trHeight w:val="156"/>
        </w:trPr>
        <w:tc>
          <w:tcPr>
            <w:tcW w:w="3539" w:type="dxa"/>
            <w:vMerge w:val="restart"/>
          </w:tcPr>
          <w:p w14:paraId="4CA83802" w14:textId="77777777" w:rsidR="005F7D6B" w:rsidRPr="005F7D6B" w:rsidRDefault="005F7D6B" w:rsidP="005F7D6B">
            <w:pPr>
              <w:contextualSpacing/>
              <w:rPr>
                <w:rFonts w:ascii="Cambria Math" w:hAnsi="Cambria Math"/>
                <w:i/>
                <w:sz w:val="24"/>
                <w:szCs w:val="24"/>
              </w:rPr>
            </w:pPr>
          </w:p>
          <w:p w14:paraId="2EEAEA1F" w14:textId="4FF05CB1" w:rsidR="005F7D6B" w:rsidRDefault="005F7D6B" w:rsidP="005F7D6B">
            <w:pPr>
              <w:contextualSpacing/>
              <w:rPr>
                <w:sz w:val="24"/>
                <w:szCs w:val="24"/>
              </w:rPr>
            </w:pPr>
            <m:oMath>
              <m:r>
                <w:rPr>
                  <w:rFonts w:ascii="Cambria Math" w:hAnsi="Cambria Math"/>
                  <w:sz w:val="24"/>
                  <w:szCs w:val="24"/>
                </w:rPr>
                <m:t>pib</m:t>
              </m:r>
            </m:oMath>
            <w:r w:rsidRPr="00E04A8F">
              <w:rPr>
                <w:sz w:val="24"/>
                <w:szCs w:val="24"/>
              </w:rPr>
              <w:t>¹</w:t>
            </w:r>
          </w:p>
          <w:p w14:paraId="2F248877" w14:textId="2C3CADF9" w:rsidR="005F7D6B" w:rsidRPr="005F7D6B" w:rsidRDefault="005F7D6B" w:rsidP="005F7D6B">
            <w:pPr>
              <w:contextualSpacing/>
              <w:rPr>
                <w:rFonts w:ascii="Cambria Math" w:hAnsi="Cambria Math"/>
                <w:i/>
                <w:sz w:val="24"/>
                <w:szCs w:val="24"/>
              </w:rPr>
            </w:pPr>
          </w:p>
        </w:tc>
        <w:tc>
          <w:tcPr>
            <w:tcW w:w="1701" w:type="dxa"/>
          </w:tcPr>
          <w:p w14:paraId="279407B6" w14:textId="429E305C" w:rsidR="005F7D6B" w:rsidRPr="00E04A8F" w:rsidRDefault="005F7D6B" w:rsidP="005F7D6B">
            <w:pPr>
              <w:contextualSpacing/>
              <w:jc w:val="center"/>
              <w:rPr>
                <w:b/>
                <w:sz w:val="24"/>
                <w:szCs w:val="24"/>
              </w:rPr>
            </w:pPr>
            <w:r w:rsidRPr="00E04A8F">
              <w:rPr>
                <w:sz w:val="24"/>
                <w:szCs w:val="24"/>
              </w:rPr>
              <w:t>1,45</w:t>
            </w:r>
          </w:p>
        </w:tc>
        <w:tc>
          <w:tcPr>
            <w:tcW w:w="1418" w:type="dxa"/>
          </w:tcPr>
          <w:p w14:paraId="74F899B8" w14:textId="4F4F0660" w:rsidR="005F7D6B" w:rsidRPr="00E04A8F" w:rsidRDefault="005F7D6B" w:rsidP="005F7D6B">
            <w:pPr>
              <w:contextualSpacing/>
              <w:jc w:val="center"/>
              <w:rPr>
                <w:b/>
                <w:sz w:val="24"/>
                <w:szCs w:val="24"/>
              </w:rPr>
            </w:pPr>
            <w:r w:rsidRPr="00E04A8F">
              <w:rPr>
                <w:sz w:val="24"/>
                <w:szCs w:val="24"/>
              </w:rPr>
              <w:t>1,44</w:t>
            </w:r>
          </w:p>
        </w:tc>
        <w:tc>
          <w:tcPr>
            <w:tcW w:w="1275" w:type="dxa"/>
          </w:tcPr>
          <w:p w14:paraId="002E286D" w14:textId="25B46253" w:rsidR="005F7D6B" w:rsidRPr="00E04A8F" w:rsidRDefault="005F7D6B" w:rsidP="005F7D6B">
            <w:pPr>
              <w:contextualSpacing/>
              <w:jc w:val="center"/>
              <w:rPr>
                <w:b/>
                <w:sz w:val="24"/>
                <w:szCs w:val="24"/>
              </w:rPr>
            </w:pPr>
            <w:r w:rsidRPr="00E04A8F">
              <w:rPr>
                <w:sz w:val="24"/>
                <w:szCs w:val="24"/>
              </w:rPr>
              <w:t>1,20</w:t>
            </w:r>
            <w:r>
              <w:rPr>
                <w:sz w:val="24"/>
                <w:szCs w:val="24"/>
              </w:rPr>
              <w:t xml:space="preserve"> </w:t>
            </w:r>
          </w:p>
        </w:tc>
        <w:tc>
          <w:tcPr>
            <w:tcW w:w="1276" w:type="dxa"/>
          </w:tcPr>
          <w:p w14:paraId="05D18563" w14:textId="142CCEA4" w:rsidR="005F7D6B" w:rsidRPr="00E04A8F" w:rsidRDefault="005F7D6B" w:rsidP="005F7D6B">
            <w:pPr>
              <w:contextualSpacing/>
              <w:jc w:val="center"/>
              <w:rPr>
                <w:b/>
                <w:sz w:val="24"/>
                <w:szCs w:val="24"/>
              </w:rPr>
            </w:pPr>
            <w:r w:rsidRPr="00BB5147">
              <w:rPr>
                <w:sz w:val="24"/>
                <w:szCs w:val="24"/>
              </w:rPr>
              <w:t xml:space="preserve">1,04 </w:t>
            </w:r>
          </w:p>
        </w:tc>
      </w:tr>
      <w:tr w:rsidR="005F7D6B" w:rsidRPr="00E04A8F" w14:paraId="0247CB18" w14:textId="77777777" w:rsidTr="00FB547C">
        <w:trPr>
          <w:trHeight w:val="156"/>
        </w:trPr>
        <w:tc>
          <w:tcPr>
            <w:tcW w:w="3539" w:type="dxa"/>
            <w:vMerge/>
          </w:tcPr>
          <w:p w14:paraId="1E7CE28F" w14:textId="77777777" w:rsidR="005F7D6B" w:rsidRPr="00E04A8F" w:rsidRDefault="005F7D6B" w:rsidP="005F7D6B">
            <w:pPr>
              <w:contextualSpacing/>
              <w:jc w:val="center"/>
              <w:rPr>
                <w:b/>
                <w:sz w:val="24"/>
                <w:szCs w:val="24"/>
              </w:rPr>
            </w:pPr>
          </w:p>
        </w:tc>
        <w:tc>
          <w:tcPr>
            <w:tcW w:w="1701" w:type="dxa"/>
          </w:tcPr>
          <w:p w14:paraId="380C4DC8" w14:textId="16001DCE" w:rsidR="005F7D6B" w:rsidRPr="00E04A8F" w:rsidRDefault="005F7D6B" w:rsidP="005F7D6B">
            <w:pPr>
              <w:contextualSpacing/>
              <w:jc w:val="center"/>
              <w:rPr>
                <w:b/>
                <w:sz w:val="24"/>
                <w:szCs w:val="24"/>
              </w:rPr>
            </w:pPr>
            <w:r>
              <w:rPr>
                <w:b/>
                <w:sz w:val="24"/>
                <w:szCs w:val="24"/>
              </w:rPr>
              <w:t>-</w:t>
            </w:r>
          </w:p>
        </w:tc>
        <w:tc>
          <w:tcPr>
            <w:tcW w:w="1418" w:type="dxa"/>
          </w:tcPr>
          <w:p w14:paraId="4B10D696" w14:textId="1D843278" w:rsidR="005F7D6B" w:rsidRPr="00E04A8F" w:rsidRDefault="005F7D6B" w:rsidP="005F7D6B">
            <w:pPr>
              <w:contextualSpacing/>
              <w:jc w:val="center"/>
              <w:rPr>
                <w:b/>
                <w:sz w:val="24"/>
                <w:szCs w:val="24"/>
              </w:rPr>
            </w:pPr>
            <w:r>
              <w:rPr>
                <w:b/>
                <w:sz w:val="24"/>
                <w:szCs w:val="24"/>
              </w:rPr>
              <w:t>-</w:t>
            </w:r>
          </w:p>
        </w:tc>
        <w:tc>
          <w:tcPr>
            <w:tcW w:w="1275" w:type="dxa"/>
          </w:tcPr>
          <w:p w14:paraId="600505AB" w14:textId="7390D5C5" w:rsidR="005F7D6B" w:rsidRPr="00E04A8F" w:rsidRDefault="005F7D6B" w:rsidP="005F7D6B">
            <w:pPr>
              <w:contextualSpacing/>
              <w:jc w:val="center"/>
              <w:rPr>
                <w:b/>
                <w:sz w:val="24"/>
                <w:szCs w:val="24"/>
              </w:rPr>
            </w:pPr>
            <w:r>
              <w:rPr>
                <w:b/>
                <w:sz w:val="24"/>
                <w:szCs w:val="24"/>
              </w:rPr>
              <w:t>-</w:t>
            </w:r>
          </w:p>
        </w:tc>
        <w:tc>
          <w:tcPr>
            <w:tcW w:w="1276" w:type="dxa"/>
          </w:tcPr>
          <w:p w14:paraId="603E3D6A" w14:textId="2AE844A0" w:rsidR="005F7D6B" w:rsidRDefault="005F7D6B" w:rsidP="005F7D6B">
            <w:pPr>
              <w:contextualSpacing/>
              <w:jc w:val="center"/>
              <w:rPr>
                <w:sz w:val="24"/>
                <w:szCs w:val="24"/>
              </w:rPr>
            </w:pPr>
            <w:r w:rsidRPr="00E04A8F">
              <w:rPr>
                <w:sz w:val="24"/>
                <w:szCs w:val="24"/>
              </w:rPr>
              <w:t>χ</w:t>
            </w:r>
            <w:proofErr w:type="gramStart"/>
            <w:r w:rsidRPr="00E04A8F">
              <w:rPr>
                <w:sz w:val="24"/>
                <w:szCs w:val="24"/>
              </w:rPr>
              <w:t>²(</w:t>
            </w:r>
            <w:proofErr w:type="gramEnd"/>
            <w:r w:rsidRPr="00E04A8F">
              <w:rPr>
                <w:sz w:val="24"/>
                <w:szCs w:val="24"/>
              </w:rPr>
              <w:t>1)=</w:t>
            </w:r>
            <w:r>
              <w:rPr>
                <w:sz w:val="24"/>
                <w:szCs w:val="24"/>
              </w:rPr>
              <w:t>803</w:t>
            </w:r>
          </w:p>
          <w:p w14:paraId="3BB74E68" w14:textId="1E633D95" w:rsidR="005F7D6B" w:rsidRPr="00E04A8F" w:rsidRDefault="005F7D6B" w:rsidP="005F7D6B">
            <w:pPr>
              <w:contextualSpacing/>
              <w:jc w:val="center"/>
              <w:rPr>
                <w:b/>
                <w:sz w:val="24"/>
                <w:szCs w:val="24"/>
              </w:rPr>
            </w:pPr>
            <w:r>
              <w:rPr>
                <w:sz w:val="24"/>
                <w:szCs w:val="24"/>
              </w:rPr>
              <w:t>(</w:t>
            </w:r>
            <w:r w:rsidRPr="00E04A8F">
              <w:rPr>
                <w:sz w:val="24"/>
                <w:szCs w:val="24"/>
              </w:rPr>
              <w:t>0,</w:t>
            </w:r>
            <w:r>
              <w:rPr>
                <w:sz w:val="24"/>
                <w:szCs w:val="24"/>
              </w:rPr>
              <w:t>000</w:t>
            </w:r>
            <w:r w:rsidRPr="00E04A8F">
              <w:rPr>
                <w:sz w:val="24"/>
                <w:szCs w:val="24"/>
              </w:rPr>
              <w:t>)</w:t>
            </w:r>
          </w:p>
        </w:tc>
      </w:tr>
      <w:tr w:rsidR="005F7D6B" w:rsidRPr="00E04A8F" w14:paraId="794A1272" w14:textId="77777777" w:rsidTr="00FB547C">
        <w:tc>
          <w:tcPr>
            <w:tcW w:w="3539" w:type="dxa"/>
            <w:vMerge w:val="restart"/>
          </w:tcPr>
          <w:p w14:paraId="7710C718" w14:textId="77777777" w:rsidR="005F7D6B" w:rsidRPr="00E04A8F" w:rsidRDefault="005F7D6B" w:rsidP="005F7D6B">
            <w:pPr>
              <w:contextualSpacing/>
              <w:rPr>
                <w:sz w:val="24"/>
                <w:szCs w:val="24"/>
              </w:rPr>
            </w:pPr>
          </w:p>
          <w:p w14:paraId="59B2D5D5" w14:textId="02680649" w:rsidR="005F7D6B" w:rsidRPr="005F7D6B" w:rsidRDefault="00593823" w:rsidP="005F7D6B">
            <w:pPr>
              <w:contextualSpacing/>
              <w:rPr>
                <w:sz w:val="24"/>
                <w:szCs w:val="24"/>
                <w:vertAlign w:val="superscript"/>
              </w:rPr>
            </w:pPr>
            <m:oMath>
              <m:sSub>
                <m:sSubPr>
                  <m:ctrlPr>
                    <w:rPr>
                      <w:rFonts w:ascii="Cambria Math" w:hAnsi="Cambria Math"/>
                      <w:i/>
                      <w:sz w:val="24"/>
                      <w:szCs w:val="24"/>
                    </w:rPr>
                  </m:ctrlPr>
                </m:sSubPr>
                <m:e>
                  <m:r>
                    <w:rPr>
                      <w:rFonts w:ascii="Cambria Math" w:hAnsi="Cambria Math"/>
                      <w:sz w:val="24"/>
                      <w:szCs w:val="24"/>
                    </w:rPr>
                    <m:t>Elasticidade</m:t>
                  </m:r>
                </m:e>
                <m:sub>
                  <m:r>
                    <w:rPr>
                      <w:rFonts w:ascii="Cambria Math" w:hAnsi="Cambria Math"/>
                      <w:sz w:val="24"/>
                      <w:szCs w:val="24"/>
                    </w:rPr>
                    <m:t>alíquota=22,6%</m:t>
                  </m:r>
                </m:sub>
              </m:sSub>
            </m:oMath>
            <w:r w:rsidR="005F7D6B">
              <w:rPr>
                <w:sz w:val="24"/>
                <w:szCs w:val="24"/>
                <w:vertAlign w:val="superscript"/>
              </w:rPr>
              <w:t>2</w:t>
            </w:r>
          </w:p>
        </w:tc>
        <w:tc>
          <w:tcPr>
            <w:tcW w:w="1701" w:type="dxa"/>
          </w:tcPr>
          <w:p w14:paraId="3CC23ECC" w14:textId="5968BAA5" w:rsidR="005F7D6B" w:rsidRPr="00E04A8F" w:rsidRDefault="005F7D6B" w:rsidP="005F7D6B">
            <w:pPr>
              <w:contextualSpacing/>
              <w:jc w:val="center"/>
              <w:rPr>
                <w:sz w:val="24"/>
                <w:szCs w:val="24"/>
              </w:rPr>
            </w:pPr>
            <w:r w:rsidRPr="00E04A8F">
              <w:rPr>
                <w:sz w:val="24"/>
                <w:szCs w:val="24"/>
              </w:rPr>
              <w:t>31</w:t>
            </w:r>
            <w:r>
              <w:rPr>
                <w:sz w:val="24"/>
                <w:szCs w:val="24"/>
              </w:rPr>
              <w:t>,0%</w:t>
            </w:r>
          </w:p>
        </w:tc>
        <w:tc>
          <w:tcPr>
            <w:tcW w:w="1418" w:type="dxa"/>
          </w:tcPr>
          <w:p w14:paraId="02EFD99A" w14:textId="28D86F5C" w:rsidR="005F7D6B" w:rsidRPr="00E04A8F" w:rsidRDefault="005F7D6B" w:rsidP="005F7D6B">
            <w:pPr>
              <w:contextualSpacing/>
              <w:jc w:val="center"/>
              <w:rPr>
                <w:sz w:val="24"/>
                <w:szCs w:val="24"/>
              </w:rPr>
            </w:pPr>
            <w:r w:rsidRPr="00E04A8F">
              <w:rPr>
                <w:sz w:val="24"/>
                <w:szCs w:val="24"/>
              </w:rPr>
              <w:t>20</w:t>
            </w:r>
            <w:r>
              <w:rPr>
                <w:sz w:val="24"/>
                <w:szCs w:val="24"/>
              </w:rPr>
              <w:t>,0%</w:t>
            </w:r>
          </w:p>
        </w:tc>
        <w:tc>
          <w:tcPr>
            <w:tcW w:w="1275" w:type="dxa"/>
          </w:tcPr>
          <w:p w14:paraId="467B92FB" w14:textId="6AC2CEA7" w:rsidR="005F7D6B" w:rsidRPr="00E04A8F" w:rsidRDefault="005F7D6B" w:rsidP="005F7D6B">
            <w:pPr>
              <w:contextualSpacing/>
              <w:jc w:val="center"/>
              <w:rPr>
                <w:sz w:val="24"/>
                <w:szCs w:val="24"/>
              </w:rPr>
            </w:pPr>
            <w:r>
              <w:rPr>
                <w:sz w:val="24"/>
                <w:szCs w:val="24"/>
              </w:rPr>
              <w:t>13%,0</w:t>
            </w:r>
          </w:p>
        </w:tc>
        <w:tc>
          <w:tcPr>
            <w:tcW w:w="1276" w:type="dxa"/>
          </w:tcPr>
          <w:p w14:paraId="0DC27D35" w14:textId="7E57C0AF" w:rsidR="005F7D6B" w:rsidRPr="00E04A8F" w:rsidRDefault="005F7D6B" w:rsidP="005F7D6B">
            <w:pPr>
              <w:contextualSpacing/>
              <w:jc w:val="center"/>
              <w:rPr>
                <w:sz w:val="24"/>
                <w:szCs w:val="24"/>
              </w:rPr>
            </w:pPr>
            <w:r>
              <w:rPr>
                <w:sz w:val="24"/>
                <w:szCs w:val="24"/>
              </w:rPr>
              <w:t>25,6%</w:t>
            </w:r>
          </w:p>
        </w:tc>
      </w:tr>
      <w:tr w:rsidR="005F7D6B" w:rsidRPr="00E04A8F" w14:paraId="41797DA1" w14:textId="77777777" w:rsidTr="00FB547C">
        <w:tc>
          <w:tcPr>
            <w:tcW w:w="3539" w:type="dxa"/>
            <w:vMerge/>
          </w:tcPr>
          <w:p w14:paraId="29B2A876" w14:textId="77777777" w:rsidR="005F7D6B" w:rsidRPr="00E04A8F" w:rsidRDefault="005F7D6B" w:rsidP="005F7D6B">
            <w:pPr>
              <w:contextualSpacing/>
              <w:jc w:val="both"/>
              <w:rPr>
                <w:rFonts w:ascii="Calibri" w:hAnsi="Calibri"/>
                <w:sz w:val="24"/>
                <w:szCs w:val="24"/>
              </w:rPr>
            </w:pPr>
          </w:p>
        </w:tc>
        <w:tc>
          <w:tcPr>
            <w:tcW w:w="1701" w:type="dxa"/>
          </w:tcPr>
          <w:p w14:paraId="45F572E2" w14:textId="4AF466B1" w:rsidR="005F7D6B" w:rsidRPr="00E04A8F" w:rsidRDefault="005F7D6B" w:rsidP="005F7D6B">
            <w:pPr>
              <w:contextualSpacing/>
              <w:jc w:val="center"/>
              <w:rPr>
                <w:sz w:val="24"/>
                <w:szCs w:val="24"/>
              </w:rPr>
            </w:pPr>
            <w:proofErr w:type="gramStart"/>
            <w:r w:rsidRPr="00E04A8F">
              <w:rPr>
                <w:sz w:val="24"/>
                <w:szCs w:val="24"/>
              </w:rPr>
              <w:t>F(</w:t>
            </w:r>
            <w:proofErr w:type="gramEnd"/>
            <w:r w:rsidRPr="00E04A8F">
              <w:rPr>
                <w:sz w:val="24"/>
                <w:szCs w:val="24"/>
              </w:rPr>
              <w:t>1,429)=</w:t>
            </w:r>
            <w:r w:rsidR="00FD2BF4">
              <w:rPr>
                <w:sz w:val="24"/>
                <w:szCs w:val="24"/>
              </w:rPr>
              <w:t>10,1</w:t>
            </w:r>
          </w:p>
          <w:p w14:paraId="744534E5" w14:textId="38F02FFB" w:rsidR="005F7D6B" w:rsidRPr="00E04A8F" w:rsidRDefault="005F7D6B" w:rsidP="005F7D6B">
            <w:pPr>
              <w:contextualSpacing/>
              <w:jc w:val="center"/>
              <w:rPr>
                <w:sz w:val="24"/>
                <w:szCs w:val="24"/>
              </w:rPr>
            </w:pPr>
            <w:r w:rsidRPr="00E04A8F">
              <w:rPr>
                <w:sz w:val="24"/>
                <w:szCs w:val="24"/>
              </w:rPr>
              <w:t>(0,</w:t>
            </w:r>
            <w:r w:rsidR="00FD2BF4">
              <w:rPr>
                <w:sz w:val="24"/>
                <w:szCs w:val="24"/>
              </w:rPr>
              <w:t>0016</w:t>
            </w:r>
            <w:r w:rsidRPr="00E04A8F">
              <w:rPr>
                <w:sz w:val="24"/>
                <w:szCs w:val="24"/>
              </w:rPr>
              <w:t>)</w:t>
            </w:r>
          </w:p>
        </w:tc>
        <w:tc>
          <w:tcPr>
            <w:tcW w:w="1418" w:type="dxa"/>
          </w:tcPr>
          <w:p w14:paraId="1E0B2B81" w14:textId="30F6F91F" w:rsidR="005F7D6B" w:rsidRPr="00E04A8F" w:rsidRDefault="005F7D6B" w:rsidP="005F7D6B">
            <w:pPr>
              <w:contextualSpacing/>
              <w:jc w:val="center"/>
              <w:rPr>
                <w:sz w:val="24"/>
                <w:szCs w:val="24"/>
              </w:rPr>
            </w:pPr>
            <w:r w:rsidRPr="00E04A8F">
              <w:rPr>
                <w:sz w:val="24"/>
                <w:szCs w:val="24"/>
              </w:rPr>
              <w:t>χ</w:t>
            </w:r>
            <w:proofErr w:type="gramStart"/>
            <w:r w:rsidRPr="00E04A8F">
              <w:rPr>
                <w:sz w:val="24"/>
                <w:szCs w:val="24"/>
              </w:rPr>
              <w:t>²(</w:t>
            </w:r>
            <w:proofErr w:type="gramEnd"/>
            <w:r w:rsidRPr="00E04A8F">
              <w:rPr>
                <w:sz w:val="24"/>
                <w:szCs w:val="24"/>
              </w:rPr>
              <w:t>1)=</w:t>
            </w:r>
            <w:r w:rsidR="00FD2BF4">
              <w:rPr>
                <w:sz w:val="24"/>
                <w:szCs w:val="24"/>
              </w:rPr>
              <w:t>3,77</w:t>
            </w:r>
          </w:p>
          <w:p w14:paraId="2D90C683" w14:textId="7ED444CC" w:rsidR="005F7D6B" w:rsidRPr="00E04A8F" w:rsidRDefault="005F7D6B" w:rsidP="005F7D6B">
            <w:pPr>
              <w:contextualSpacing/>
              <w:jc w:val="center"/>
              <w:rPr>
                <w:sz w:val="24"/>
                <w:szCs w:val="24"/>
              </w:rPr>
            </w:pPr>
            <w:r w:rsidRPr="00E04A8F">
              <w:rPr>
                <w:sz w:val="24"/>
                <w:szCs w:val="24"/>
              </w:rPr>
              <w:t>(0,</w:t>
            </w:r>
            <w:r w:rsidR="00FD2BF4">
              <w:rPr>
                <w:sz w:val="24"/>
                <w:szCs w:val="24"/>
              </w:rPr>
              <w:t>052</w:t>
            </w:r>
            <w:r w:rsidR="004745B6">
              <w:rPr>
                <w:sz w:val="24"/>
                <w:szCs w:val="24"/>
              </w:rPr>
              <w:t>0</w:t>
            </w:r>
            <w:r w:rsidRPr="00E04A8F">
              <w:rPr>
                <w:sz w:val="24"/>
                <w:szCs w:val="24"/>
              </w:rPr>
              <w:t>)</w:t>
            </w:r>
          </w:p>
        </w:tc>
        <w:tc>
          <w:tcPr>
            <w:tcW w:w="1275" w:type="dxa"/>
          </w:tcPr>
          <w:p w14:paraId="261C507B" w14:textId="16C433BA" w:rsidR="005F7D6B" w:rsidRPr="00E04A8F" w:rsidRDefault="005F7D6B" w:rsidP="005F7D6B">
            <w:pPr>
              <w:contextualSpacing/>
              <w:jc w:val="center"/>
              <w:rPr>
                <w:sz w:val="24"/>
                <w:szCs w:val="24"/>
              </w:rPr>
            </w:pPr>
            <w:r w:rsidRPr="00E04A8F">
              <w:rPr>
                <w:sz w:val="24"/>
                <w:szCs w:val="24"/>
              </w:rPr>
              <w:t>χ</w:t>
            </w:r>
            <w:proofErr w:type="gramStart"/>
            <w:r w:rsidRPr="00E04A8F">
              <w:rPr>
                <w:sz w:val="24"/>
                <w:szCs w:val="24"/>
              </w:rPr>
              <w:t>²(</w:t>
            </w:r>
            <w:proofErr w:type="gramEnd"/>
            <w:r w:rsidRPr="00E04A8F">
              <w:rPr>
                <w:sz w:val="24"/>
                <w:szCs w:val="24"/>
              </w:rPr>
              <w:t>1)=</w:t>
            </w:r>
            <w:r w:rsidR="004745B6">
              <w:rPr>
                <w:sz w:val="24"/>
                <w:szCs w:val="24"/>
              </w:rPr>
              <w:t>5,54</w:t>
            </w:r>
          </w:p>
          <w:p w14:paraId="27483DB3" w14:textId="65283749" w:rsidR="005F7D6B" w:rsidRPr="00E04A8F" w:rsidRDefault="005F7D6B" w:rsidP="005F7D6B">
            <w:pPr>
              <w:contextualSpacing/>
              <w:jc w:val="center"/>
              <w:rPr>
                <w:sz w:val="24"/>
                <w:szCs w:val="24"/>
              </w:rPr>
            </w:pPr>
            <w:r w:rsidRPr="00E04A8F">
              <w:rPr>
                <w:sz w:val="24"/>
                <w:szCs w:val="24"/>
              </w:rPr>
              <w:t>(0,</w:t>
            </w:r>
            <w:r w:rsidR="004745B6">
              <w:rPr>
                <w:sz w:val="24"/>
                <w:szCs w:val="24"/>
              </w:rPr>
              <w:t>0186</w:t>
            </w:r>
            <w:r w:rsidRPr="00E04A8F">
              <w:rPr>
                <w:sz w:val="24"/>
                <w:szCs w:val="24"/>
              </w:rPr>
              <w:t>)</w:t>
            </w:r>
          </w:p>
        </w:tc>
        <w:tc>
          <w:tcPr>
            <w:tcW w:w="1276" w:type="dxa"/>
          </w:tcPr>
          <w:p w14:paraId="1973CCA7" w14:textId="009B85CB" w:rsidR="005F7D6B" w:rsidRPr="00E04A8F" w:rsidRDefault="005F7D6B" w:rsidP="005F7D6B">
            <w:pPr>
              <w:contextualSpacing/>
              <w:jc w:val="center"/>
              <w:rPr>
                <w:sz w:val="24"/>
                <w:szCs w:val="24"/>
              </w:rPr>
            </w:pPr>
            <w:r w:rsidRPr="00E04A8F">
              <w:rPr>
                <w:sz w:val="24"/>
                <w:szCs w:val="24"/>
              </w:rPr>
              <w:t>χ</w:t>
            </w:r>
            <w:proofErr w:type="gramStart"/>
            <w:r w:rsidRPr="00E04A8F">
              <w:rPr>
                <w:sz w:val="24"/>
                <w:szCs w:val="24"/>
              </w:rPr>
              <w:t>²(</w:t>
            </w:r>
            <w:proofErr w:type="gramEnd"/>
            <w:r w:rsidRPr="00E04A8F">
              <w:rPr>
                <w:sz w:val="24"/>
                <w:szCs w:val="24"/>
              </w:rPr>
              <w:t>1)=</w:t>
            </w:r>
            <w:r w:rsidR="004745B6">
              <w:rPr>
                <w:sz w:val="24"/>
                <w:szCs w:val="24"/>
              </w:rPr>
              <w:t>85</w:t>
            </w:r>
            <w:r>
              <w:rPr>
                <w:sz w:val="24"/>
                <w:szCs w:val="24"/>
              </w:rPr>
              <w:t>,</w:t>
            </w:r>
            <w:r w:rsidR="004745B6">
              <w:rPr>
                <w:sz w:val="24"/>
                <w:szCs w:val="24"/>
              </w:rPr>
              <w:t>4</w:t>
            </w:r>
          </w:p>
          <w:p w14:paraId="0A7EE73B" w14:textId="5B51D213" w:rsidR="005F7D6B" w:rsidRPr="00E04A8F" w:rsidRDefault="005F7D6B" w:rsidP="005F7D6B">
            <w:pPr>
              <w:contextualSpacing/>
              <w:jc w:val="center"/>
              <w:rPr>
                <w:sz w:val="24"/>
                <w:szCs w:val="24"/>
              </w:rPr>
            </w:pPr>
            <w:r w:rsidRPr="00E04A8F">
              <w:rPr>
                <w:sz w:val="24"/>
                <w:szCs w:val="24"/>
              </w:rPr>
              <w:t>(0,</w:t>
            </w:r>
            <w:r>
              <w:rPr>
                <w:sz w:val="24"/>
                <w:szCs w:val="24"/>
              </w:rPr>
              <w:t>000</w:t>
            </w:r>
            <w:r w:rsidRPr="00E04A8F">
              <w:rPr>
                <w:sz w:val="24"/>
                <w:szCs w:val="24"/>
              </w:rPr>
              <w:t>)</w:t>
            </w:r>
          </w:p>
        </w:tc>
      </w:tr>
      <w:tr w:rsidR="005F7D6B" w:rsidRPr="00E04A8F" w14:paraId="09A52762" w14:textId="77777777" w:rsidTr="00FB547C">
        <w:tc>
          <w:tcPr>
            <w:tcW w:w="3539" w:type="dxa"/>
            <w:vMerge w:val="restart"/>
          </w:tcPr>
          <w:p w14:paraId="6CD54FFE" w14:textId="77777777" w:rsidR="005F7D6B" w:rsidRPr="00E04A8F" w:rsidRDefault="005F7D6B" w:rsidP="005F7D6B">
            <w:pPr>
              <w:contextualSpacing/>
              <w:jc w:val="both"/>
              <w:rPr>
                <w:sz w:val="24"/>
                <w:szCs w:val="24"/>
              </w:rPr>
            </w:pPr>
          </w:p>
          <w:p w14:paraId="4E6AC08E" w14:textId="1EB71995" w:rsidR="005F7D6B" w:rsidRPr="005F7D6B" w:rsidRDefault="00593823" w:rsidP="005F7D6B">
            <w:pPr>
              <w:contextualSpacing/>
              <w:jc w:val="both"/>
              <w:rPr>
                <w:rFonts w:ascii="Calibri" w:hAnsi="Calibri"/>
                <w:sz w:val="24"/>
                <w:szCs w:val="24"/>
                <w:vertAlign w:val="superscript"/>
              </w:rPr>
            </w:pPr>
            <m:oMath>
              <m:sSub>
                <m:sSubPr>
                  <m:ctrlPr>
                    <w:rPr>
                      <w:rFonts w:ascii="Cambria Math" w:hAnsi="Cambria Math"/>
                      <w:i/>
                      <w:sz w:val="24"/>
                      <w:szCs w:val="24"/>
                    </w:rPr>
                  </m:ctrlPr>
                </m:sSubPr>
                <m:e>
                  <m:r>
                    <w:rPr>
                      <w:rFonts w:ascii="Cambria Math" w:hAnsi="Cambria Math"/>
                      <w:sz w:val="24"/>
                      <w:szCs w:val="24"/>
                    </w:rPr>
                    <m:t>Alíquota</m:t>
                  </m:r>
                </m:e>
                <m:sub>
                  <m:r>
                    <w:rPr>
                      <w:rFonts w:ascii="Cambria Math" w:hAnsi="Cambria Math"/>
                      <w:sz w:val="24"/>
                      <w:szCs w:val="24"/>
                    </w:rPr>
                    <m:t>elasticidade=1</m:t>
                  </m:r>
                </m:sub>
              </m:sSub>
            </m:oMath>
            <w:r w:rsidR="005F7D6B">
              <w:rPr>
                <w:rFonts w:ascii="Calibri" w:hAnsi="Calibri"/>
                <w:sz w:val="24"/>
                <w:szCs w:val="24"/>
                <w:vertAlign w:val="superscript"/>
              </w:rPr>
              <w:t>3</w:t>
            </w:r>
          </w:p>
        </w:tc>
        <w:tc>
          <w:tcPr>
            <w:tcW w:w="1701" w:type="dxa"/>
          </w:tcPr>
          <w:p w14:paraId="7069D609" w14:textId="77777777" w:rsidR="005F7D6B" w:rsidRPr="00E04A8F" w:rsidRDefault="005F7D6B" w:rsidP="005F7D6B">
            <w:pPr>
              <w:contextualSpacing/>
              <w:jc w:val="center"/>
              <w:rPr>
                <w:sz w:val="24"/>
                <w:szCs w:val="24"/>
              </w:rPr>
            </w:pPr>
            <w:r w:rsidRPr="00E04A8F">
              <w:rPr>
                <w:sz w:val="24"/>
                <w:szCs w:val="24"/>
              </w:rPr>
              <w:t>14,9%</w:t>
            </w:r>
          </w:p>
        </w:tc>
        <w:tc>
          <w:tcPr>
            <w:tcW w:w="1418" w:type="dxa"/>
          </w:tcPr>
          <w:p w14:paraId="2744F7EE" w14:textId="77777777" w:rsidR="005F7D6B" w:rsidRPr="00E04A8F" w:rsidRDefault="005F7D6B" w:rsidP="005F7D6B">
            <w:pPr>
              <w:contextualSpacing/>
              <w:jc w:val="center"/>
              <w:rPr>
                <w:sz w:val="24"/>
                <w:szCs w:val="24"/>
              </w:rPr>
            </w:pPr>
            <w:r w:rsidRPr="00E04A8F">
              <w:rPr>
                <w:sz w:val="24"/>
                <w:szCs w:val="24"/>
              </w:rPr>
              <w:t>13,5%</w:t>
            </w:r>
          </w:p>
        </w:tc>
        <w:tc>
          <w:tcPr>
            <w:tcW w:w="1275" w:type="dxa"/>
          </w:tcPr>
          <w:p w14:paraId="1BE8253A" w14:textId="77777777" w:rsidR="005F7D6B" w:rsidRPr="00A17B52" w:rsidRDefault="005F7D6B" w:rsidP="005F7D6B">
            <w:pPr>
              <w:contextualSpacing/>
              <w:jc w:val="center"/>
              <w:rPr>
                <w:sz w:val="24"/>
                <w:szCs w:val="24"/>
              </w:rPr>
            </w:pPr>
            <w:r w:rsidRPr="00A17B52">
              <w:rPr>
                <w:sz w:val="24"/>
                <w:szCs w:val="24"/>
              </w:rPr>
              <w:t>15,2%</w:t>
            </w:r>
          </w:p>
        </w:tc>
        <w:tc>
          <w:tcPr>
            <w:tcW w:w="1276" w:type="dxa"/>
          </w:tcPr>
          <w:p w14:paraId="33E8EBA7" w14:textId="1773614E" w:rsidR="005F7D6B" w:rsidRPr="00A17B52" w:rsidRDefault="005F7D6B" w:rsidP="005F7D6B">
            <w:pPr>
              <w:contextualSpacing/>
              <w:jc w:val="center"/>
              <w:rPr>
                <w:sz w:val="24"/>
                <w:szCs w:val="24"/>
              </w:rPr>
            </w:pPr>
            <w:r w:rsidRPr="00A17B52">
              <w:rPr>
                <w:sz w:val="24"/>
                <w:szCs w:val="24"/>
              </w:rPr>
              <w:t>14.</w:t>
            </w:r>
            <w:r w:rsidR="00A03573" w:rsidRPr="00A17B52">
              <w:rPr>
                <w:sz w:val="24"/>
                <w:szCs w:val="24"/>
              </w:rPr>
              <w:t>9</w:t>
            </w:r>
            <w:r w:rsidRPr="00A17B52">
              <w:rPr>
                <w:sz w:val="24"/>
                <w:szCs w:val="24"/>
              </w:rPr>
              <w:t>%</w:t>
            </w:r>
          </w:p>
        </w:tc>
      </w:tr>
      <w:tr w:rsidR="005F7D6B" w:rsidRPr="00E04A8F" w14:paraId="014CC92F" w14:textId="77777777" w:rsidTr="00FB547C">
        <w:tc>
          <w:tcPr>
            <w:tcW w:w="3539" w:type="dxa"/>
            <w:vMerge/>
          </w:tcPr>
          <w:p w14:paraId="1FE4998B" w14:textId="77777777" w:rsidR="005F7D6B" w:rsidRPr="00E04A8F" w:rsidRDefault="005F7D6B" w:rsidP="005F7D6B">
            <w:pPr>
              <w:contextualSpacing/>
              <w:jc w:val="both"/>
              <w:rPr>
                <w:rFonts w:ascii="Calibri" w:hAnsi="Calibri"/>
                <w:sz w:val="24"/>
                <w:szCs w:val="24"/>
              </w:rPr>
            </w:pPr>
          </w:p>
        </w:tc>
        <w:tc>
          <w:tcPr>
            <w:tcW w:w="1701" w:type="dxa"/>
          </w:tcPr>
          <w:p w14:paraId="1FE33327" w14:textId="77777777" w:rsidR="005F7D6B" w:rsidRPr="00E04A8F" w:rsidRDefault="005F7D6B" w:rsidP="005F7D6B">
            <w:pPr>
              <w:contextualSpacing/>
              <w:jc w:val="center"/>
              <w:rPr>
                <w:sz w:val="24"/>
                <w:szCs w:val="24"/>
              </w:rPr>
            </w:pPr>
            <w:proofErr w:type="gramStart"/>
            <w:r w:rsidRPr="00E04A8F">
              <w:rPr>
                <w:sz w:val="24"/>
                <w:szCs w:val="24"/>
              </w:rPr>
              <w:t>F(</w:t>
            </w:r>
            <w:proofErr w:type="gramEnd"/>
            <w:r w:rsidRPr="00E04A8F">
              <w:rPr>
                <w:sz w:val="24"/>
                <w:szCs w:val="24"/>
              </w:rPr>
              <w:t>1,429)=0,18</w:t>
            </w:r>
          </w:p>
          <w:p w14:paraId="6A2E27D9" w14:textId="77777777" w:rsidR="005F7D6B" w:rsidRPr="00E04A8F" w:rsidRDefault="005F7D6B" w:rsidP="005F7D6B">
            <w:pPr>
              <w:contextualSpacing/>
              <w:jc w:val="center"/>
              <w:rPr>
                <w:sz w:val="24"/>
                <w:szCs w:val="24"/>
              </w:rPr>
            </w:pPr>
            <w:r w:rsidRPr="00E04A8F">
              <w:rPr>
                <w:sz w:val="24"/>
                <w:szCs w:val="24"/>
              </w:rPr>
              <w:t>(0,6755)</w:t>
            </w:r>
          </w:p>
        </w:tc>
        <w:tc>
          <w:tcPr>
            <w:tcW w:w="1418" w:type="dxa"/>
          </w:tcPr>
          <w:p w14:paraId="07BB9105" w14:textId="77777777" w:rsidR="005F7D6B" w:rsidRPr="00E04A8F" w:rsidRDefault="005F7D6B" w:rsidP="005F7D6B">
            <w:pPr>
              <w:contextualSpacing/>
              <w:jc w:val="center"/>
              <w:rPr>
                <w:sz w:val="24"/>
                <w:szCs w:val="24"/>
              </w:rPr>
            </w:pPr>
            <w:r w:rsidRPr="00E04A8F">
              <w:rPr>
                <w:sz w:val="24"/>
                <w:szCs w:val="24"/>
              </w:rPr>
              <w:t>χ</w:t>
            </w:r>
            <w:proofErr w:type="gramStart"/>
            <w:r w:rsidRPr="00E04A8F">
              <w:rPr>
                <w:sz w:val="24"/>
                <w:szCs w:val="24"/>
              </w:rPr>
              <w:t>²(</w:t>
            </w:r>
            <w:proofErr w:type="gramEnd"/>
            <w:r w:rsidRPr="00E04A8F">
              <w:rPr>
                <w:sz w:val="24"/>
                <w:szCs w:val="24"/>
              </w:rPr>
              <w:t>1)=0,35</w:t>
            </w:r>
          </w:p>
          <w:p w14:paraId="41B7107C" w14:textId="77777777" w:rsidR="005F7D6B" w:rsidRPr="00E04A8F" w:rsidRDefault="005F7D6B" w:rsidP="005F7D6B">
            <w:pPr>
              <w:contextualSpacing/>
              <w:jc w:val="center"/>
              <w:rPr>
                <w:sz w:val="24"/>
                <w:szCs w:val="24"/>
              </w:rPr>
            </w:pPr>
            <w:r w:rsidRPr="00E04A8F">
              <w:rPr>
                <w:sz w:val="24"/>
                <w:szCs w:val="24"/>
              </w:rPr>
              <w:t>(0,5526)</w:t>
            </w:r>
          </w:p>
        </w:tc>
        <w:tc>
          <w:tcPr>
            <w:tcW w:w="1275" w:type="dxa"/>
          </w:tcPr>
          <w:p w14:paraId="27002A35" w14:textId="77777777" w:rsidR="005F7D6B" w:rsidRPr="00E04A8F" w:rsidRDefault="005F7D6B" w:rsidP="005F7D6B">
            <w:pPr>
              <w:contextualSpacing/>
              <w:jc w:val="center"/>
              <w:rPr>
                <w:sz w:val="24"/>
                <w:szCs w:val="24"/>
              </w:rPr>
            </w:pPr>
            <w:r w:rsidRPr="00E04A8F">
              <w:rPr>
                <w:sz w:val="24"/>
                <w:szCs w:val="24"/>
              </w:rPr>
              <w:t>χ</w:t>
            </w:r>
            <w:proofErr w:type="gramStart"/>
            <w:r w:rsidRPr="00E04A8F">
              <w:rPr>
                <w:sz w:val="24"/>
                <w:szCs w:val="24"/>
              </w:rPr>
              <w:t>²(</w:t>
            </w:r>
            <w:proofErr w:type="gramEnd"/>
            <w:r w:rsidRPr="00E04A8F">
              <w:rPr>
                <w:sz w:val="24"/>
                <w:szCs w:val="24"/>
              </w:rPr>
              <w:t>1)=0,00</w:t>
            </w:r>
          </w:p>
          <w:p w14:paraId="4C5FFFD5" w14:textId="77777777" w:rsidR="005F7D6B" w:rsidRPr="00E04A8F" w:rsidRDefault="005F7D6B" w:rsidP="005F7D6B">
            <w:pPr>
              <w:contextualSpacing/>
              <w:jc w:val="center"/>
              <w:rPr>
                <w:sz w:val="24"/>
                <w:szCs w:val="24"/>
              </w:rPr>
            </w:pPr>
            <w:r w:rsidRPr="00E04A8F">
              <w:rPr>
                <w:sz w:val="24"/>
                <w:szCs w:val="24"/>
              </w:rPr>
              <w:t>(0,9544)</w:t>
            </w:r>
          </w:p>
        </w:tc>
        <w:tc>
          <w:tcPr>
            <w:tcW w:w="1276" w:type="dxa"/>
          </w:tcPr>
          <w:p w14:paraId="19E65A49" w14:textId="313AF648" w:rsidR="005F7D6B" w:rsidRPr="00E04A8F" w:rsidRDefault="005F7D6B" w:rsidP="005F7D6B">
            <w:pPr>
              <w:contextualSpacing/>
              <w:jc w:val="center"/>
              <w:rPr>
                <w:sz w:val="24"/>
                <w:szCs w:val="24"/>
              </w:rPr>
            </w:pPr>
            <w:r w:rsidRPr="00E04A8F">
              <w:rPr>
                <w:sz w:val="24"/>
                <w:szCs w:val="24"/>
              </w:rPr>
              <w:t>χ</w:t>
            </w:r>
            <w:proofErr w:type="gramStart"/>
            <w:r w:rsidRPr="00E04A8F">
              <w:rPr>
                <w:sz w:val="24"/>
                <w:szCs w:val="24"/>
              </w:rPr>
              <w:t>²(</w:t>
            </w:r>
            <w:proofErr w:type="gramEnd"/>
            <w:r w:rsidRPr="00E04A8F">
              <w:rPr>
                <w:sz w:val="24"/>
                <w:szCs w:val="24"/>
              </w:rPr>
              <w:t>1)=</w:t>
            </w:r>
            <w:r w:rsidR="004745B6">
              <w:rPr>
                <w:sz w:val="24"/>
                <w:szCs w:val="24"/>
              </w:rPr>
              <w:t>0</w:t>
            </w:r>
            <w:r>
              <w:rPr>
                <w:sz w:val="24"/>
                <w:szCs w:val="24"/>
              </w:rPr>
              <w:t>,</w:t>
            </w:r>
            <w:r w:rsidR="004745B6">
              <w:rPr>
                <w:sz w:val="24"/>
                <w:szCs w:val="24"/>
              </w:rPr>
              <w:t>01</w:t>
            </w:r>
          </w:p>
          <w:p w14:paraId="35225612" w14:textId="494C584F" w:rsidR="005F7D6B" w:rsidRPr="00E04A8F" w:rsidRDefault="005F7D6B" w:rsidP="005F7D6B">
            <w:pPr>
              <w:contextualSpacing/>
              <w:jc w:val="center"/>
              <w:rPr>
                <w:sz w:val="24"/>
                <w:szCs w:val="24"/>
              </w:rPr>
            </w:pPr>
            <w:r w:rsidRPr="00E04A8F">
              <w:rPr>
                <w:sz w:val="24"/>
                <w:szCs w:val="24"/>
              </w:rPr>
              <w:t>(0,</w:t>
            </w:r>
            <w:r w:rsidR="004745B6">
              <w:rPr>
                <w:sz w:val="24"/>
                <w:szCs w:val="24"/>
              </w:rPr>
              <w:t>937</w:t>
            </w:r>
            <w:r w:rsidRPr="00E04A8F">
              <w:rPr>
                <w:sz w:val="24"/>
                <w:szCs w:val="24"/>
              </w:rPr>
              <w:t>)</w:t>
            </w:r>
          </w:p>
        </w:tc>
      </w:tr>
      <w:tr w:rsidR="005F7D6B" w:rsidRPr="00E04A8F" w14:paraId="6F14E86A" w14:textId="77777777" w:rsidTr="00FB547C">
        <w:tc>
          <w:tcPr>
            <w:tcW w:w="3539" w:type="dxa"/>
            <w:vMerge w:val="restart"/>
          </w:tcPr>
          <w:p w14:paraId="79CEBEFA" w14:textId="1CE2AF30" w:rsidR="005F7D6B" w:rsidRPr="005F7D6B" w:rsidRDefault="00593823" w:rsidP="005F7D6B">
            <w:pPr>
              <w:contextualSpacing/>
              <w:jc w:val="both"/>
              <w:rPr>
                <w:b/>
                <w:sz w:val="24"/>
                <w:szCs w:val="24"/>
                <w:vertAlign w:val="superscript"/>
              </w:rPr>
            </w:pPr>
            <m:oMath>
              <m:sSub>
                <m:sSubPr>
                  <m:ctrlPr>
                    <w:rPr>
                      <w:rFonts w:ascii="Cambria Math" w:hAnsi="Cambria Math"/>
                      <w:i/>
                      <w:sz w:val="24"/>
                      <w:szCs w:val="24"/>
                    </w:rPr>
                  </m:ctrlPr>
                </m:sSubPr>
                <m:e>
                  <m:r>
                    <w:rPr>
                      <w:rFonts w:ascii="Cambria Math" w:hAnsi="Cambria Math"/>
                      <w:sz w:val="24"/>
                      <w:szCs w:val="24"/>
                    </w:rPr>
                    <m:t>Alíquota Máxima</m:t>
                  </m:r>
                </m:e>
                <m:sub>
                  <m:r>
                    <w:rPr>
                      <w:rFonts w:ascii="Cambria Math" w:hAnsi="Cambria Math"/>
                      <w:sz w:val="24"/>
                      <w:szCs w:val="24"/>
                    </w:rPr>
                    <m:t>elasticidade=0</m:t>
                  </m:r>
                </m:sub>
              </m:sSub>
            </m:oMath>
            <w:r w:rsidR="005F7D6B">
              <w:rPr>
                <w:sz w:val="24"/>
                <w:szCs w:val="24"/>
                <w:vertAlign w:val="superscript"/>
              </w:rPr>
              <w:t>4</w:t>
            </w:r>
          </w:p>
        </w:tc>
        <w:tc>
          <w:tcPr>
            <w:tcW w:w="1701" w:type="dxa"/>
          </w:tcPr>
          <w:p w14:paraId="0B8171CA" w14:textId="77777777" w:rsidR="005F7D6B" w:rsidRPr="00E04A8F" w:rsidRDefault="005F7D6B" w:rsidP="005F7D6B">
            <w:pPr>
              <w:contextualSpacing/>
              <w:jc w:val="center"/>
              <w:rPr>
                <w:sz w:val="24"/>
                <w:szCs w:val="24"/>
              </w:rPr>
            </w:pPr>
            <w:r w:rsidRPr="00E04A8F">
              <w:rPr>
                <w:sz w:val="24"/>
                <w:szCs w:val="24"/>
              </w:rPr>
              <w:t>26,96%</w:t>
            </w:r>
          </w:p>
        </w:tc>
        <w:tc>
          <w:tcPr>
            <w:tcW w:w="1418" w:type="dxa"/>
          </w:tcPr>
          <w:p w14:paraId="7FF6FFDC" w14:textId="77777777" w:rsidR="005F7D6B" w:rsidRPr="00E04A8F" w:rsidRDefault="005F7D6B" w:rsidP="005F7D6B">
            <w:pPr>
              <w:contextualSpacing/>
              <w:jc w:val="center"/>
              <w:rPr>
                <w:sz w:val="24"/>
                <w:szCs w:val="24"/>
              </w:rPr>
            </w:pPr>
            <w:r w:rsidRPr="00E04A8F">
              <w:rPr>
                <w:sz w:val="24"/>
                <w:szCs w:val="24"/>
              </w:rPr>
              <w:t>24,87%</w:t>
            </w:r>
          </w:p>
        </w:tc>
        <w:tc>
          <w:tcPr>
            <w:tcW w:w="1275" w:type="dxa"/>
          </w:tcPr>
          <w:p w14:paraId="41C2A4F1" w14:textId="77777777" w:rsidR="005F7D6B" w:rsidRPr="00A17B52" w:rsidRDefault="005F7D6B" w:rsidP="005F7D6B">
            <w:pPr>
              <w:contextualSpacing/>
              <w:jc w:val="center"/>
              <w:rPr>
                <w:sz w:val="24"/>
                <w:szCs w:val="24"/>
              </w:rPr>
            </w:pPr>
            <w:r w:rsidRPr="00A17B52">
              <w:rPr>
                <w:sz w:val="24"/>
                <w:szCs w:val="24"/>
              </w:rPr>
              <w:t>24,30%</w:t>
            </w:r>
          </w:p>
        </w:tc>
        <w:tc>
          <w:tcPr>
            <w:tcW w:w="1276" w:type="dxa"/>
          </w:tcPr>
          <w:p w14:paraId="633E7B81" w14:textId="77777777" w:rsidR="005F7D6B" w:rsidRPr="00A17B52" w:rsidRDefault="005F7D6B" w:rsidP="005F7D6B">
            <w:pPr>
              <w:contextualSpacing/>
              <w:jc w:val="center"/>
              <w:rPr>
                <w:sz w:val="24"/>
                <w:szCs w:val="24"/>
              </w:rPr>
            </w:pPr>
            <w:r w:rsidRPr="00A17B52">
              <w:rPr>
                <w:sz w:val="24"/>
                <w:szCs w:val="24"/>
              </w:rPr>
              <w:t>26,0%</w:t>
            </w:r>
          </w:p>
        </w:tc>
      </w:tr>
      <w:tr w:rsidR="005F7D6B" w:rsidRPr="00E04A8F" w14:paraId="078FB358" w14:textId="77777777" w:rsidTr="00FB547C">
        <w:tc>
          <w:tcPr>
            <w:tcW w:w="3539" w:type="dxa"/>
            <w:vMerge/>
          </w:tcPr>
          <w:p w14:paraId="10252192" w14:textId="77777777" w:rsidR="005F7D6B" w:rsidRPr="00E04A8F" w:rsidRDefault="005F7D6B" w:rsidP="005F7D6B">
            <w:pPr>
              <w:contextualSpacing/>
              <w:jc w:val="both"/>
              <w:rPr>
                <w:rFonts w:ascii="Calibri" w:hAnsi="Calibri"/>
                <w:sz w:val="24"/>
                <w:szCs w:val="24"/>
              </w:rPr>
            </w:pPr>
          </w:p>
        </w:tc>
        <w:tc>
          <w:tcPr>
            <w:tcW w:w="1701" w:type="dxa"/>
          </w:tcPr>
          <w:p w14:paraId="7B85A9A3" w14:textId="77777777" w:rsidR="005F7D6B" w:rsidRPr="00E04A8F" w:rsidRDefault="005F7D6B" w:rsidP="005F7D6B">
            <w:pPr>
              <w:contextualSpacing/>
              <w:jc w:val="center"/>
              <w:rPr>
                <w:sz w:val="24"/>
                <w:szCs w:val="24"/>
              </w:rPr>
            </w:pPr>
            <w:proofErr w:type="gramStart"/>
            <w:r w:rsidRPr="00E04A8F">
              <w:rPr>
                <w:sz w:val="24"/>
                <w:szCs w:val="24"/>
              </w:rPr>
              <w:t>F(</w:t>
            </w:r>
            <w:proofErr w:type="gramEnd"/>
            <w:r w:rsidRPr="00E04A8F">
              <w:rPr>
                <w:sz w:val="24"/>
                <w:szCs w:val="24"/>
              </w:rPr>
              <w:t>1,429)=1,16</w:t>
            </w:r>
          </w:p>
          <w:p w14:paraId="51C9DCFB" w14:textId="77777777" w:rsidR="005F7D6B" w:rsidRPr="00E04A8F" w:rsidRDefault="005F7D6B" w:rsidP="005F7D6B">
            <w:pPr>
              <w:contextualSpacing/>
              <w:jc w:val="center"/>
              <w:rPr>
                <w:sz w:val="24"/>
                <w:szCs w:val="24"/>
              </w:rPr>
            </w:pPr>
            <w:r w:rsidRPr="00E04A8F">
              <w:rPr>
                <w:sz w:val="24"/>
                <w:szCs w:val="24"/>
              </w:rPr>
              <w:t>(0,2829)</w:t>
            </w:r>
          </w:p>
        </w:tc>
        <w:tc>
          <w:tcPr>
            <w:tcW w:w="1418" w:type="dxa"/>
          </w:tcPr>
          <w:p w14:paraId="482F724F" w14:textId="77777777" w:rsidR="005F7D6B" w:rsidRPr="00E04A8F" w:rsidRDefault="005F7D6B" w:rsidP="005F7D6B">
            <w:pPr>
              <w:contextualSpacing/>
              <w:jc w:val="center"/>
              <w:rPr>
                <w:sz w:val="24"/>
                <w:szCs w:val="24"/>
              </w:rPr>
            </w:pPr>
            <w:r w:rsidRPr="00E04A8F">
              <w:rPr>
                <w:sz w:val="24"/>
                <w:szCs w:val="24"/>
              </w:rPr>
              <w:t>χ</w:t>
            </w:r>
            <w:proofErr w:type="gramStart"/>
            <w:r w:rsidRPr="00E04A8F">
              <w:rPr>
                <w:sz w:val="24"/>
                <w:szCs w:val="24"/>
              </w:rPr>
              <w:t>²(</w:t>
            </w:r>
            <w:proofErr w:type="gramEnd"/>
            <w:r w:rsidRPr="00E04A8F">
              <w:rPr>
                <w:sz w:val="24"/>
                <w:szCs w:val="24"/>
              </w:rPr>
              <w:t>1)=2,27</w:t>
            </w:r>
          </w:p>
          <w:p w14:paraId="5F411478" w14:textId="77777777" w:rsidR="005F7D6B" w:rsidRPr="00E04A8F" w:rsidRDefault="005F7D6B" w:rsidP="005F7D6B">
            <w:pPr>
              <w:contextualSpacing/>
              <w:jc w:val="center"/>
              <w:rPr>
                <w:sz w:val="24"/>
                <w:szCs w:val="24"/>
              </w:rPr>
            </w:pPr>
            <w:r w:rsidRPr="00E04A8F">
              <w:rPr>
                <w:sz w:val="24"/>
                <w:szCs w:val="24"/>
              </w:rPr>
              <w:t>(0,1315)</w:t>
            </w:r>
          </w:p>
        </w:tc>
        <w:tc>
          <w:tcPr>
            <w:tcW w:w="1275" w:type="dxa"/>
          </w:tcPr>
          <w:p w14:paraId="5EBB1C47" w14:textId="77777777" w:rsidR="005F7D6B" w:rsidRPr="00E04A8F" w:rsidRDefault="005F7D6B" w:rsidP="005F7D6B">
            <w:pPr>
              <w:contextualSpacing/>
              <w:jc w:val="center"/>
              <w:rPr>
                <w:sz w:val="24"/>
                <w:szCs w:val="24"/>
              </w:rPr>
            </w:pPr>
            <w:r w:rsidRPr="00E04A8F">
              <w:rPr>
                <w:sz w:val="24"/>
                <w:szCs w:val="24"/>
              </w:rPr>
              <w:t>χ</w:t>
            </w:r>
            <w:proofErr w:type="gramStart"/>
            <w:r w:rsidRPr="00E04A8F">
              <w:rPr>
                <w:sz w:val="24"/>
                <w:szCs w:val="24"/>
              </w:rPr>
              <w:t>²(</w:t>
            </w:r>
            <w:proofErr w:type="gramEnd"/>
            <w:r w:rsidRPr="00E04A8F">
              <w:rPr>
                <w:sz w:val="24"/>
                <w:szCs w:val="24"/>
              </w:rPr>
              <w:t>1)=1,08</w:t>
            </w:r>
          </w:p>
          <w:p w14:paraId="4B38C415" w14:textId="77777777" w:rsidR="005F7D6B" w:rsidRPr="00E04A8F" w:rsidRDefault="005F7D6B" w:rsidP="005F7D6B">
            <w:pPr>
              <w:contextualSpacing/>
              <w:jc w:val="center"/>
              <w:rPr>
                <w:sz w:val="24"/>
                <w:szCs w:val="24"/>
              </w:rPr>
            </w:pPr>
            <w:r w:rsidRPr="00E04A8F">
              <w:rPr>
                <w:sz w:val="24"/>
                <w:szCs w:val="24"/>
              </w:rPr>
              <w:t>(0,2983)</w:t>
            </w:r>
          </w:p>
        </w:tc>
        <w:tc>
          <w:tcPr>
            <w:tcW w:w="1276" w:type="dxa"/>
          </w:tcPr>
          <w:p w14:paraId="5BC72FDF" w14:textId="2E50E7D0" w:rsidR="005F7D6B" w:rsidRPr="00E04A8F" w:rsidRDefault="005F7D6B" w:rsidP="005F7D6B">
            <w:pPr>
              <w:contextualSpacing/>
              <w:jc w:val="center"/>
              <w:rPr>
                <w:sz w:val="24"/>
                <w:szCs w:val="24"/>
              </w:rPr>
            </w:pPr>
            <w:r w:rsidRPr="00E04A8F">
              <w:rPr>
                <w:sz w:val="24"/>
                <w:szCs w:val="24"/>
              </w:rPr>
              <w:t>χ</w:t>
            </w:r>
            <w:proofErr w:type="gramStart"/>
            <w:r w:rsidRPr="00E04A8F">
              <w:rPr>
                <w:sz w:val="24"/>
                <w:szCs w:val="24"/>
              </w:rPr>
              <w:t>²(</w:t>
            </w:r>
            <w:proofErr w:type="gramEnd"/>
            <w:r w:rsidRPr="00E04A8F">
              <w:rPr>
                <w:sz w:val="24"/>
                <w:szCs w:val="24"/>
              </w:rPr>
              <w:t>1)=</w:t>
            </w:r>
            <w:r w:rsidR="00A03573">
              <w:rPr>
                <w:sz w:val="24"/>
                <w:szCs w:val="24"/>
              </w:rPr>
              <w:t>1</w:t>
            </w:r>
            <w:r>
              <w:rPr>
                <w:sz w:val="24"/>
                <w:szCs w:val="24"/>
              </w:rPr>
              <w:t>,1</w:t>
            </w:r>
            <w:r w:rsidR="00A03573">
              <w:rPr>
                <w:sz w:val="24"/>
                <w:szCs w:val="24"/>
              </w:rPr>
              <w:t>0</w:t>
            </w:r>
          </w:p>
          <w:p w14:paraId="03845A7A" w14:textId="1182859A" w:rsidR="005F7D6B" w:rsidRPr="00E04A8F" w:rsidRDefault="005F7D6B" w:rsidP="005F7D6B">
            <w:pPr>
              <w:contextualSpacing/>
              <w:jc w:val="center"/>
              <w:rPr>
                <w:sz w:val="24"/>
                <w:szCs w:val="24"/>
              </w:rPr>
            </w:pPr>
            <w:r w:rsidRPr="00E04A8F">
              <w:rPr>
                <w:sz w:val="24"/>
                <w:szCs w:val="24"/>
              </w:rPr>
              <w:t>(0,</w:t>
            </w:r>
            <w:r w:rsidR="00A03573">
              <w:rPr>
                <w:sz w:val="24"/>
                <w:szCs w:val="24"/>
              </w:rPr>
              <w:t>2938</w:t>
            </w:r>
            <w:r w:rsidRPr="00E04A8F">
              <w:rPr>
                <w:sz w:val="24"/>
                <w:szCs w:val="24"/>
              </w:rPr>
              <w:t>)</w:t>
            </w:r>
          </w:p>
        </w:tc>
      </w:tr>
    </w:tbl>
    <w:p w14:paraId="2EDFF336" w14:textId="1FFBFE89" w:rsidR="002E597F" w:rsidRDefault="002E597F" w:rsidP="00914D9C">
      <w:pPr>
        <w:pStyle w:val="Textodenotaderodap"/>
        <w:contextualSpacing/>
        <w:rPr>
          <w:szCs w:val="24"/>
        </w:rPr>
      </w:pPr>
      <w:r w:rsidRPr="00E04A8F">
        <w:rPr>
          <w:b/>
          <w:szCs w:val="24"/>
        </w:rPr>
        <w:t xml:space="preserve">Nota: </w:t>
      </w:r>
      <w:r w:rsidRPr="00E04A8F">
        <w:rPr>
          <w:szCs w:val="24"/>
        </w:rPr>
        <w:t>elaboração dos autores. Os valores em parênteses se referem ao p-valores.</w:t>
      </w:r>
    </w:p>
    <w:p w14:paraId="119DF948" w14:textId="43AEAFD5" w:rsidR="005F7D6B" w:rsidRPr="00E04A8F" w:rsidRDefault="005F7D6B" w:rsidP="005F7D6B">
      <w:pPr>
        <w:spacing w:after="0" w:line="240" w:lineRule="auto"/>
        <w:contextualSpacing/>
        <w:jc w:val="both"/>
        <w:rPr>
          <w:rFonts w:ascii="Times New Roman" w:hAnsi="Times New Roman" w:cs="Times New Roman"/>
          <w:sz w:val="20"/>
          <w:szCs w:val="24"/>
        </w:rPr>
      </w:pPr>
      <w:r w:rsidRPr="00E04A8F">
        <w:rPr>
          <w:rFonts w:ascii="Times New Roman" w:hAnsi="Times New Roman" w:cs="Times New Roman"/>
          <w:sz w:val="20"/>
          <w:szCs w:val="24"/>
        </w:rPr>
        <w:t>(</w:t>
      </w:r>
      <w:r>
        <w:rPr>
          <w:rFonts w:ascii="Times New Roman" w:hAnsi="Times New Roman" w:cs="Times New Roman"/>
          <w:sz w:val="20"/>
          <w:szCs w:val="24"/>
        </w:rPr>
        <w:t>2</w:t>
      </w:r>
      <w:r w:rsidRPr="00E04A8F">
        <w:rPr>
          <w:rFonts w:ascii="Times New Roman" w:hAnsi="Times New Roman" w:cs="Times New Roman"/>
          <w:sz w:val="20"/>
          <w:szCs w:val="24"/>
        </w:rPr>
        <w:t xml:space="preserve">) Os valores das estatísticas F e χ² foram obtidos testando </w:t>
      </w:r>
      <w:r w:rsidR="00C83185" w:rsidRPr="00E04A8F">
        <w:rPr>
          <w:rFonts w:ascii="Times New Roman" w:hAnsi="Times New Roman" w:cs="Times New Roman"/>
          <w:sz w:val="20"/>
          <w:szCs w:val="24"/>
        </w:rPr>
        <w:t>a seguinte restrição</w:t>
      </w:r>
      <w:r w:rsidRPr="00E04A8F">
        <w:rPr>
          <w:rFonts w:ascii="Times New Roman" w:hAnsi="Times New Roman" w:cs="Times New Roman"/>
          <w:sz w:val="20"/>
          <w:szCs w:val="24"/>
        </w:rPr>
        <w:t xml:space="preserve">: </w:t>
      </w:r>
      <m:oMath>
        <m:r>
          <m:rPr>
            <m:sty m:val="p"/>
          </m:rPr>
          <w:rPr>
            <w:rFonts w:ascii="Cambria Math" w:hAnsi="Cambria Math" w:cs="Times New Roman"/>
            <w:sz w:val="20"/>
            <w:szCs w:val="24"/>
          </w:rPr>
          <m:t xml:space="preserve"> </m:t>
        </m:r>
        <m:f>
          <m:fPr>
            <m:ctrlPr>
              <w:rPr>
                <w:rFonts w:ascii="Cambria Math" w:hAnsi="Cambria Math" w:cs="Times New Roman"/>
                <w:sz w:val="20"/>
                <w:szCs w:val="24"/>
              </w:rPr>
            </m:ctrlPr>
          </m:fPr>
          <m:num>
            <m:r>
              <w:rPr>
                <w:rFonts w:ascii="Cambria Math" w:hAnsi="Cambria Math" w:cs="Times New Roman"/>
                <w:sz w:val="20"/>
                <w:szCs w:val="24"/>
              </w:rPr>
              <m:t>β</m:t>
            </m:r>
            <m:r>
              <m:rPr>
                <m:sty m:val="p"/>
              </m:rPr>
              <w:rPr>
                <w:rFonts w:ascii="Cambria Math" w:hAnsi="Cambria Math" w:cs="Times New Roman"/>
                <w:sz w:val="20"/>
                <w:szCs w:val="24"/>
              </w:rPr>
              <m:t>1</m:t>
            </m:r>
          </m:num>
          <m:den>
            <m:r>
              <m:rPr>
                <m:sty m:val="p"/>
              </m:rPr>
              <w:rPr>
                <w:rFonts w:ascii="Cambria Math" w:hAnsi="Cambria Math" w:cs="Times New Roman"/>
                <w:sz w:val="20"/>
                <w:szCs w:val="24"/>
              </w:rPr>
              <m:t>1-</m:t>
            </m:r>
            <m:sSub>
              <m:sSubPr>
                <m:ctrlPr>
                  <w:rPr>
                    <w:rFonts w:ascii="Cambria Math" w:hAnsi="Cambria Math" w:cs="Times New Roman"/>
                    <w:sz w:val="20"/>
                    <w:szCs w:val="24"/>
                  </w:rPr>
                </m:ctrlPr>
              </m:sSubPr>
              <m:e>
                <m:r>
                  <w:rPr>
                    <w:rFonts w:ascii="Cambria Math" w:hAnsi="Cambria Math" w:cs="Times New Roman"/>
                    <w:sz w:val="20"/>
                    <w:szCs w:val="24"/>
                  </w:rPr>
                  <m:t>β</m:t>
                </m:r>
              </m:e>
              <m:sub>
                <m:r>
                  <m:rPr>
                    <m:sty m:val="p"/>
                  </m:rPr>
                  <w:rPr>
                    <w:rFonts w:ascii="Cambria Math" w:hAnsi="Cambria Math" w:cs="Times New Roman"/>
                    <w:sz w:val="20"/>
                    <w:szCs w:val="24"/>
                  </w:rPr>
                  <m:t>2</m:t>
                </m:r>
              </m:sub>
            </m:sSub>
          </m:den>
        </m:f>
        <m:r>
          <m:rPr>
            <m:sty m:val="p"/>
          </m:rPr>
          <w:rPr>
            <w:rFonts w:ascii="Cambria Math" w:hAnsi="Cambria Math" w:cs="Times New Roman"/>
            <w:sz w:val="20"/>
            <w:szCs w:val="24"/>
          </w:rPr>
          <m:t xml:space="preserve">   =0       </m:t>
        </m:r>
      </m:oMath>
    </w:p>
    <w:p w14:paraId="608239F4" w14:textId="7DF6365C" w:rsidR="002E597F" w:rsidRPr="00E04A8F" w:rsidRDefault="002E597F" w:rsidP="00914D9C">
      <w:pPr>
        <w:spacing w:after="0" w:line="240" w:lineRule="auto"/>
        <w:contextualSpacing/>
        <w:jc w:val="both"/>
        <w:rPr>
          <w:rFonts w:ascii="Times New Roman" w:hAnsi="Times New Roman" w:cs="Times New Roman"/>
          <w:sz w:val="20"/>
          <w:szCs w:val="24"/>
        </w:rPr>
      </w:pPr>
      <w:r w:rsidRPr="00E04A8F">
        <w:rPr>
          <w:rFonts w:ascii="Times New Roman" w:hAnsi="Times New Roman" w:cs="Times New Roman"/>
          <w:sz w:val="20"/>
          <w:szCs w:val="24"/>
        </w:rPr>
        <w:t>(</w:t>
      </w:r>
      <w:r w:rsidR="005F7D6B">
        <w:rPr>
          <w:rFonts w:ascii="Times New Roman" w:hAnsi="Times New Roman" w:cs="Times New Roman"/>
          <w:sz w:val="20"/>
          <w:szCs w:val="24"/>
        </w:rPr>
        <w:t>2</w:t>
      </w:r>
      <w:r w:rsidRPr="00E04A8F">
        <w:rPr>
          <w:rFonts w:ascii="Times New Roman" w:hAnsi="Times New Roman" w:cs="Times New Roman"/>
          <w:sz w:val="20"/>
          <w:szCs w:val="24"/>
        </w:rPr>
        <w:t xml:space="preserve">) Os valores das estatísticas F e χ² foram obtidos testando a seguintes restrições: </w:t>
      </w:r>
      <m:oMath>
        <m:sSub>
          <m:sSubPr>
            <m:ctrlPr>
              <w:rPr>
                <w:rFonts w:ascii="Cambria Math" w:hAnsi="Cambria Math" w:cs="Times New Roman"/>
                <w:sz w:val="20"/>
                <w:szCs w:val="24"/>
              </w:rPr>
            </m:ctrlPr>
          </m:sSubPr>
          <m:e>
            <m:r>
              <w:rPr>
                <w:rFonts w:ascii="Cambria Math" w:hAnsi="Cambria Math" w:cs="Times New Roman"/>
                <w:sz w:val="20"/>
                <w:szCs w:val="24"/>
              </w:rPr>
              <m:t>β</m:t>
            </m:r>
          </m:e>
          <m:sub>
            <m:r>
              <m:rPr>
                <m:sty m:val="p"/>
              </m:rPr>
              <w:rPr>
                <w:rFonts w:ascii="Cambria Math" w:hAnsi="Cambria Math" w:cs="Times New Roman"/>
                <w:sz w:val="20"/>
                <w:szCs w:val="24"/>
              </w:rPr>
              <m:t>3</m:t>
            </m:r>
          </m:sub>
        </m:sSub>
        <m:sSub>
          <m:sSubPr>
            <m:ctrlPr>
              <w:rPr>
                <w:rFonts w:ascii="Cambria Math" w:hAnsi="Cambria Math" w:cs="Times New Roman"/>
                <w:sz w:val="20"/>
                <w:szCs w:val="24"/>
              </w:rPr>
            </m:ctrlPr>
          </m:sSubPr>
          <m:e>
            <m:r>
              <m:rPr>
                <m:sty m:val="p"/>
              </m:rPr>
              <w:rPr>
                <w:rFonts w:ascii="Cambria Math" w:hAnsi="Cambria Math" w:cs="Times New Roman"/>
                <w:sz w:val="20"/>
                <w:szCs w:val="24"/>
              </w:rPr>
              <m:t>+ 2</m:t>
            </m:r>
            <m:r>
              <w:rPr>
                <w:rFonts w:ascii="Cambria Math" w:hAnsi="Cambria Math" w:cs="Times New Roman"/>
                <w:sz w:val="20"/>
                <w:szCs w:val="24"/>
              </w:rPr>
              <m:t>β</m:t>
            </m:r>
          </m:e>
          <m:sub>
            <m:r>
              <m:rPr>
                <m:sty m:val="p"/>
              </m:rPr>
              <w:rPr>
                <w:rFonts w:ascii="Cambria Math" w:hAnsi="Cambria Math" w:cs="Times New Roman"/>
                <w:sz w:val="20"/>
                <w:szCs w:val="24"/>
              </w:rPr>
              <m:t>4</m:t>
            </m:r>
          </m:sub>
        </m:sSub>
        <m:d>
          <m:dPr>
            <m:begChr m:val="["/>
            <m:endChr m:val="]"/>
            <m:ctrlPr>
              <w:rPr>
                <w:rFonts w:ascii="Cambria Math" w:hAnsi="Cambria Math" w:cs="Times New Roman"/>
                <w:sz w:val="20"/>
                <w:szCs w:val="24"/>
              </w:rPr>
            </m:ctrlPr>
          </m:dPr>
          <m:e>
            <m:func>
              <m:funcPr>
                <m:ctrlPr>
                  <w:rPr>
                    <w:rFonts w:ascii="Cambria Math" w:hAnsi="Cambria Math" w:cs="Times New Roman"/>
                    <w:sz w:val="20"/>
                    <w:szCs w:val="24"/>
                  </w:rPr>
                </m:ctrlPr>
              </m:funcPr>
              <m:fName>
                <m:r>
                  <m:rPr>
                    <m:sty m:val="p"/>
                  </m:rPr>
                  <w:rPr>
                    <w:rFonts w:ascii="Cambria Math" w:hAnsi="Cambria Math" w:cs="Times New Roman"/>
                    <w:sz w:val="20"/>
                    <w:szCs w:val="24"/>
                  </w:rPr>
                  <m:t>ln</m:t>
                </m:r>
              </m:fName>
              <m:e>
                <m:d>
                  <m:dPr>
                    <m:ctrlPr>
                      <w:rPr>
                        <w:rFonts w:ascii="Cambria Math" w:hAnsi="Cambria Math" w:cs="Times New Roman"/>
                        <w:sz w:val="20"/>
                        <w:szCs w:val="24"/>
                      </w:rPr>
                    </m:ctrlPr>
                  </m:dPr>
                  <m:e>
                    <m:r>
                      <m:rPr>
                        <m:sty m:val="p"/>
                      </m:rPr>
                      <w:rPr>
                        <w:rFonts w:ascii="Cambria Math" w:hAnsi="Cambria Math" w:cs="Times New Roman"/>
                        <w:sz w:val="20"/>
                        <w:szCs w:val="24"/>
                      </w:rPr>
                      <m:t>0,226</m:t>
                    </m:r>
                  </m:e>
                </m:d>
              </m:e>
            </m:func>
          </m:e>
        </m:d>
        <m:r>
          <m:rPr>
            <m:sty m:val="p"/>
          </m:rPr>
          <w:rPr>
            <w:rFonts w:ascii="Cambria Math" w:hAnsi="Cambria Math" w:cs="Times New Roman"/>
            <w:sz w:val="20"/>
            <w:szCs w:val="24"/>
          </w:rPr>
          <m:t>=0,31;</m:t>
        </m:r>
        <m:sSub>
          <m:sSubPr>
            <m:ctrlPr>
              <w:rPr>
                <w:rFonts w:ascii="Cambria Math" w:hAnsi="Cambria Math" w:cs="Times New Roman"/>
                <w:sz w:val="20"/>
                <w:szCs w:val="24"/>
              </w:rPr>
            </m:ctrlPr>
          </m:sSubPr>
          <m:e>
            <m:r>
              <m:rPr>
                <m:sty m:val="p"/>
              </m:rPr>
              <w:rPr>
                <w:rFonts w:ascii="Cambria Math" w:hAnsi="Cambria Math" w:cs="Times New Roman"/>
                <w:sz w:val="20"/>
                <w:szCs w:val="24"/>
              </w:rPr>
              <m:t xml:space="preserve"> </m:t>
            </m:r>
            <m:r>
              <w:rPr>
                <w:rFonts w:ascii="Cambria Math" w:hAnsi="Cambria Math" w:cs="Times New Roman"/>
                <w:sz w:val="20"/>
                <w:szCs w:val="24"/>
              </w:rPr>
              <m:t>β</m:t>
            </m:r>
          </m:e>
          <m:sub>
            <m:r>
              <m:rPr>
                <m:sty m:val="p"/>
              </m:rPr>
              <w:rPr>
                <w:rFonts w:ascii="Cambria Math" w:hAnsi="Cambria Math" w:cs="Times New Roman"/>
                <w:sz w:val="20"/>
                <w:szCs w:val="24"/>
              </w:rPr>
              <m:t>3</m:t>
            </m:r>
          </m:sub>
        </m:sSub>
        <m:sSub>
          <m:sSubPr>
            <m:ctrlPr>
              <w:rPr>
                <w:rFonts w:ascii="Cambria Math" w:hAnsi="Cambria Math" w:cs="Times New Roman"/>
                <w:sz w:val="20"/>
                <w:szCs w:val="24"/>
              </w:rPr>
            </m:ctrlPr>
          </m:sSubPr>
          <m:e>
            <m:r>
              <m:rPr>
                <m:sty m:val="p"/>
              </m:rPr>
              <w:rPr>
                <w:rFonts w:ascii="Cambria Math" w:hAnsi="Cambria Math" w:cs="Times New Roman"/>
                <w:sz w:val="20"/>
                <w:szCs w:val="24"/>
              </w:rPr>
              <m:t>+ 2</m:t>
            </m:r>
            <m:r>
              <w:rPr>
                <w:rFonts w:ascii="Cambria Math" w:hAnsi="Cambria Math" w:cs="Times New Roman"/>
                <w:sz w:val="20"/>
                <w:szCs w:val="24"/>
              </w:rPr>
              <m:t>β</m:t>
            </m:r>
          </m:e>
          <m:sub>
            <m:r>
              <m:rPr>
                <m:sty m:val="p"/>
              </m:rPr>
              <w:rPr>
                <w:rFonts w:ascii="Cambria Math" w:hAnsi="Cambria Math" w:cs="Times New Roman"/>
                <w:sz w:val="20"/>
                <w:szCs w:val="24"/>
              </w:rPr>
              <m:t>4</m:t>
            </m:r>
          </m:sub>
        </m:sSub>
        <m:d>
          <m:dPr>
            <m:begChr m:val="["/>
            <m:endChr m:val="]"/>
            <m:ctrlPr>
              <w:rPr>
                <w:rFonts w:ascii="Cambria Math" w:hAnsi="Cambria Math" w:cs="Times New Roman"/>
                <w:sz w:val="20"/>
                <w:szCs w:val="24"/>
              </w:rPr>
            </m:ctrlPr>
          </m:dPr>
          <m:e>
            <m:func>
              <m:funcPr>
                <m:ctrlPr>
                  <w:rPr>
                    <w:rFonts w:ascii="Cambria Math" w:hAnsi="Cambria Math" w:cs="Times New Roman"/>
                    <w:sz w:val="20"/>
                    <w:szCs w:val="24"/>
                  </w:rPr>
                </m:ctrlPr>
              </m:funcPr>
              <m:fName>
                <m:r>
                  <m:rPr>
                    <m:sty m:val="p"/>
                  </m:rPr>
                  <w:rPr>
                    <w:rFonts w:ascii="Cambria Math" w:hAnsi="Cambria Math" w:cs="Times New Roman"/>
                    <w:sz w:val="20"/>
                    <w:szCs w:val="24"/>
                  </w:rPr>
                  <m:t>ln</m:t>
                </m:r>
              </m:fName>
              <m:e>
                <m:d>
                  <m:dPr>
                    <m:ctrlPr>
                      <w:rPr>
                        <w:rFonts w:ascii="Cambria Math" w:hAnsi="Cambria Math" w:cs="Times New Roman"/>
                        <w:sz w:val="20"/>
                        <w:szCs w:val="24"/>
                      </w:rPr>
                    </m:ctrlPr>
                  </m:dPr>
                  <m:e>
                    <m:r>
                      <m:rPr>
                        <m:sty m:val="p"/>
                      </m:rPr>
                      <w:rPr>
                        <w:rFonts w:ascii="Cambria Math" w:hAnsi="Cambria Math" w:cs="Times New Roman"/>
                        <w:sz w:val="20"/>
                        <w:szCs w:val="24"/>
                      </w:rPr>
                      <m:t>0,226</m:t>
                    </m:r>
                  </m:e>
                </m:d>
              </m:e>
            </m:func>
          </m:e>
        </m:d>
        <m:r>
          <m:rPr>
            <m:sty m:val="p"/>
          </m:rPr>
          <w:rPr>
            <w:rFonts w:ascii="Cambria Math" w:hAnsi="Cambria Math" w:cs="Times New Roman"/>
            <w:sz w:val="20"/>
            <w:szCs w:val="24"/>
          </w:rPr>
          <m:t xml:space="preserve">=0; </m:t>
        </m:r>
        <m:sSub>
          <m:sSubPr>
            <m:ctrlPr>
              <w:rPr>
                <w:rFonts w:ascii="Cambria Math" w:hAnsi="Cambria Math" w:cs="Times New Roman"/>
                <w:sz w:val="20"/>
                <w:szCs w:val="24"/>
              </w:rPr>
            </m:ctrlPr>
          </m:sSubPr>
          <m:e>
            <m:r>
              <w:rPr>
                <w:rFonts w:ascii="Cambria Math" w:hAnsi="Cambria Math" w:cs="Times New Roman"/>
                <w:sz w:val="20"/>
                <w:szCs w:val="24"/>
              </w:rPr>
              <m:t>β</m:t>
            </m:r>
          </m:e>
          <m:sub>
            <m:r>
              <m:rPr>
                <m:sty m:val="p"/>
              </m:rPr>
              <w:rPr>
                <w:rFonts w:ascii="Cambria Math" w:hAnsi="Cambria Math" w:cs="Times New Roman"/>
                <w:sz w:val="20"/>
                <w:szCs w:val="24"/>
              </w:rPr>
              <m:t>3</m:t>
            </m:r>
          </m:sub>
        </m:sSub>
        <m:sSub>
          <m:sSubPr>
            <m:ctrlPr>
              <w:rPr>
                <w:rFonts w:ascii="Cambria Math" w:hAnsi="Cambria Math" w:cs="Times New Roman"/>
                <w:sz w:val="20"/>
                <w:szCs w:val="24"/>
              </w:rPr>
            </m:ctrlPr>
          </m:sSubPr>
          <m:e>
            <m:r>
              <m:rPr>
                <m:sty m:val="p"/>
              </m:rPr>
              <w:rPr>
                <w:rFonts w:ascii="Cambria Math" w:hAnsi="Cambria Math" w:cs="Times New Roman"/>
                <w:sz w:val="20"/>
                <w:szCs w:val="24"/>
              </w:rPr>
              <m:t>+ 2</m:t>
            </m:r>
            <m:r>
              <w:rPr>
                <w:rFonts w:ascii="Cambria Math" w:hAnsi="Cambria Math" w:cs="Times New Roman"/>
                <w:sz w:val="20"/>
                <w:szCs w:val="24"/>
              </w:rPr>
              <m:t>β</m:t>
            </m:r>
          </m:e>
          <m:sub>
            <m:r>
              <m:rPr>
                <m:sty m:val="p"/>
              </m:rPr>
              <w:rPr>
                <w:rFonts w:ascii="Cambria Math" w:hAnsi="Cambria Math" w:cs="Times New Roman"/>
                <w:sz w:val="20"/>
                <w:szCs w:val="24"/>
              </w:rPr>
              <m:t>4</m:t>
            </m:r>
          </m:sub>
        </m:sSub>
        <m:d>
          <m:dPr>
            <m:begChr m:val="["/>
            <m:endChr m:val="]"/>
            <m:ctrlPr>
              <w:rPr>
                <w:rFonts w:ascii="Cambria Math" w:hAnsi="Cambria Math" w:cs="Times New Roman"/>
                <w:sz w:val="20"/>
                <w:szCs w:val="24"/>
              </w:rPr>
            </m:ctrlPr>
          </m:dPr>
          <m:e>
            <m:func>
              <m:funcPr>
                <m:ctrlPr>
                  <w:rPr>
                    <w:rFonts w:ascii="Cambria Math" w:hAnsi="Cambria Math" w:cs="Times New Roman"/>
                    <w:sz w:val="20"/>
                    <w:szCs w:val="24"/>
                  </w:rPr>
                </m:ctrlPr>
              </m:funcPr>
              <m:fName>
                <m:r>
                  <m:rPr>
                    <m:sty m:val="p"/>
                  </m:rPr>
                  <w:rPr>
                    <w:rFonts w:ascii="Cambria Math" w:hAnsi="Cambria Math" w:cs="Times New Roman"/>
                    <w:sz w:val="20"/>
                    <w:szCs w:val="24"/>
                  </w:rPr>
                  <m:t>ln</m:t>
                </m:r>
              </m:fName>
              <m:e>
                <m:d>
                  <m:dPr>
                    <m:ctrlPr>
                      <w:rPr>
                        <w:rFonts w:ascii="Cambria Math" w:hAnsi="Cambria Math" w:cs="Times New Roman"/>
                        <w:sz w:val="20"/>
                        <w:szCs w:val="24"/>
                      </w:rPr>
                    </m:ctrlPr>
                  </m:dPr>
                  <m:e>
                    <m:r>
                      <m:rPr>
                        <m:sty m:val="p"/>
                      </m:rPr>
                      <w:rPr>
                        <w:rFonts w:ascii="Cambria Math" w:hAnsi="Cambria Math" w:cs="Times New Roman"/>
                        <w:sz w:val="20"/>
                        <w:szCs w:val="24"/>
                      </w:rPr>
                      <m:t>0,226</m:t>
                    </m:r>
                  </m:e>
                </m:d>
              </m:e>
            </m:func>
          </m:e>
        </m:d>
        <m:r>
          <m:rPr>
            <m:sty m:val="p"/>
          </m:rPr>
          <w:rPr>
            <w:rFonts w:ascii="Cambria Math" w:hAnsi="Cambria Math" w:cs="Times New Roman"/>
            <w:sz w:val="20"/>
            <w:szCs w:val="24"/>
          </w:rPr>
          <m:t xml:space="preserve">=0 e </m:t>
        </m:r>
        <m:f>
          <m:fPr>
            <m:ctrlPr>
              <w:rPr>
                <w:rFonts w:ascii="Cambria Math" w:hAnsi="Cambria Math" w:cs="Times New Roman"/>
                <w:sz w:val="20"/>
                <w:szCs w:val="24"/>
              </w:rPr>
            </m:ctrlPr>
          </m:fPr>
          <m:num>
            <m:r>
              <m:rPr>
                <m:sty m:val="p"/>
              </m:rPr>
              <w:rPr>
                <w:rFonts w:ascii="Cambria Math" w:hAnsi="Cambria Math" w:cs="Times New Roman"/>
                <w:sz w:val="20"/>
                <w:szCs w:val="24"/>
              </w:rPr>
              <m:t>1</m:t>
            </m:r>
          </m:num>
          <m:den>
            <m:r>
              <m:rPr>
                <m:sty m:val="p"/>
              </m:rPr>
              <w:rPr>
                <w:rFonts w:ascii="Cambria Math" w:hAnsi="Cambria Math" w:cs="Times New Roman"/>
                <w:sz w:val="20"/>
                <w:szCs w:val="24"/>
              </w:rPr>
              <m:t>1-</m:t>
            </m:r>
            <m:sSub>
              <m:sSubPr>
                <m:ctrlPr>
                  <w:rPr>
                    <w:rFonts w:ascii="Cambria Math" w:hAnsi="Cambria Math" w:cs="Times New Roman"/>
                    <w:sz w:val="20"/>
                    <w:szCs w:val="24"/>
                  </w:rPr>
                </m:ctrlPr>
              </m:sSubPr>
              <m:e>
                <m:r>
                  <w:rPr>
                    <w:rFonts w:ascii="Cambria Math" w:hAnsi="Cambria Math" w:cs="Times New Roman"/>
                    <w:sz w:val="20"/>
                    <w:szCs w:val="24"/>
                  </w:rPr>
                  <m:t>β</m:t>
                </m:r>
              </m:e>
              <m:sub>
                <m:r>
                  <m:rPr>
                    <m:sty m:val="p"/>
                  </m:rPr>
                  <w:rPr>
                    <w:rFonts w:ascii="Cambria Math" w:hAnsi="Cambria Math" w:cs="Times New Roman"/>
                    <w:sz w:val="20"/>
                    <w:szCs w:val="24"/>
                  </w:rPr>
                  <m:t>1</m:t>
                </m:r>
              </m:sub>
            </m:sSub>
          </m:den>
        </m:f>
        <m:r>
          <m:rPr>
            <m:sty m:val="p"/>
          </m:rPr>
          <w:rPr>
            <w:rFonts w:ascii="Cambria Math" w:hAnsi="Cambria Math" w:cs="Times New Roman"/>
            <w:sz w:val="20"/>
            <w:szCs w:val="24"/>
          </w:rPr>
          <m:t>(</m:t>
        </m:r>
        <m:sSub>
          <m:sSubPr>
            <m:ctrlPr>
              <w:rPr>
                <w:rFonts w:ascii="Cambria Math" w:hAnsi="Cambria Math" w:cs="Times New Roman"/>
                <w:sz w:val="20"/>
                <w:szCs w:val="24"/>
              </w:rPr>
            </m:ctrlPr>
          </m:sSubPr>
          <m:e>
            <m:r>
              <w:rPr>
                <w:rFonts w:ascii="Cambria Math" w:hAnsi="Cambria Math" w:cs="Times New Roman"/>
                <w:sz w:val="20"/>
                <w:szCs w:val="24"/>
              </w:rPr>
              <m:t>β</m:t>
            </m:r>
          </m:e>
          <m:sub>
            <m:r>
              <m:rPr>
                <m:sty m:val="p"/>
              </m:rPr>
              <w:rPr>
                <w:rFonts w:ascii="Cambria Math" w:hAnsi="Cambria Math" w:cs="Times New Roman"/>
                <w:sz w:val="20"/>
                <w:szCs w:val="24"/>
              </w:rPr>
              <m:t>3</m:t>
            </m:r>
          </m:sub>
        </m:sSub>
        <m:sSub>
          <m:sSubPr>
            <m:ctrlPr>
              <w:rPr>
                <w:rFonts w:ascii="Cambria Math" w:hAnsi="Cambria Math" w:cs="Times New Roman"/>
                <w:sz w:val="20"/>
                <w:szCs w:val="24"/>
              </w:rPr>
            </m:ctrlPr>
          </m:sSubPr>
          <m:e>
            <m:r>
              <m:rPr>
                <m:sty m:val="p"/>
              </m:rPr>
              <w:rPr>
                <w:rFonts w:ascii="Cambria Math" w:hAnsi="Cambria Math" w:cs="Times New Roman"/>
                <w:sz w:val="20"/>
                <w:szCs w:val="24"/>
              </w:rPr>
              <m:t>+ 2</m:t>
            </m:r>
            <m:r>
              <w:rPr>
                <w:rFonts w:ascii="Cambria Math" w:hAnsi="Cambria Math" w:cs="Times New Roman"/>
                <w:sz w:val="20"/>
                <w:szCs w:val="24"/>
              </w:rPr>
              <m:t>β</m:t>
            </m:r>
          </m:e>
          <m:sub>
            <m:r>
              <m:rPr>
                <m:sty m:val="p"/>
              </m:rPr>
              <w:rPr>
                <w:rFonts w:ascii="Cambria Math" w:hAnsi="Cambria Math" w:cs="Times New Roman"/>
                <w:sz w:val="20"/>
                <w:szCs w:val="24"/>
              </w:rPr>
              <m:t>4</m:t>
            </m:r>
          </m:sub>
        </m:sSub>
        <m:d>
          <m:dPr>
            <m:begChr m:val="["/>
            <m:endChr m:val="]"/>
            <m:ctrlPr>
              <w:rPr>
                <w:rFonts w:ascii="Cambria Math" w:hAnsi="Cambria Math" w:cs="Times New Roman"/>
                <w:sz w:val="20"/>
                <w:szCs w:val="24"/>
              </w:rPr>
            </m:ctrlPr>
          </m:dPr>
          <m:e>
            <m:func>
              <m:funcPr>
                <m:ctrlPr>
                  <w:rPr>
                    <w:rFonts w:ascii="Cambria Math" w:hAnsi="Cambria Math" w:cs="Times New Roman"/>
                    <w:sz w:val="20"/>
                    <w:szCs w:val="24"/>
                  </w:rPr>
                </m:ctrlPr>
              </m:funcPr>
              <m:fName>
                <m:r>
                  <m:rPr>
                    <m:sty m:val="p"/>
                  </m:rPr>
                  <w:rPr>
                    <w:rFonts w:ascii="Cambria Math" w:hAnsi="Cambria Math" w:cs="Times New Roman"/>
                    <w:sz w:val="20"/>
                    <w:szCs w:val="24"/>
                  </w:rPr>
                  <m:t>ln</m:t>
                </m:r>
              </m:fName>
              <m:e>
                <m:d>
                  <m:dPr>
                    <m:ctrlPr>
                      <w:rPr>
                        <w:rFonts w:ascii="Cambria Math" w:hAnsi="Cambria Math" w:cs="Times New Roman"/>
                        <w:sz w:val="20"/>
                        <w:szCs w:val="24"/>
                      </w:rPr>
                    </m:ctrlPr>
                  </m:dPr>
                  <m:e>
                    <m:r>
                      <m:rPr>
                        <m:sty m:val="p"/>
                      </m:rPr>
                      <w:rPr>
                        <w:rFonts w:ascii="Cambria Math" w:hAnsi="Cambria Math" w:cs="Times New Roman"/>
                        <w:sz w:val="20"/>
                        <w:szCs w:val="24"/>
                      </w:rPr>
                      <m:t>0,226</m:t>
                    </m:r>
                  </m:e>
                </m:d>
              </m:e>
            </m:func>
            <m:r>
              <m:rPr>
                <m:sty m:val="p"/>
              </m:rPr>
              <w:rPr>
                <w:rFonts w:ascii="Cambria Math" w:hAnsi="Cambria Math" w:cs="Times New Roman"/>
                <w:sz w:val="20"/>
                <w:szCs w:val="24"/>
              </w:rPr>
              <m:t>)</m:t>
            </m:r>
          </m:e>
        </m:d>
        <m:r>
          <m:rPr>
            <m:sty m:val="p"/>
          </m:rPr>
          <w:rPr>
            <w:rFonts w:ascii="Cambria Math" w:hAnsi="Cambria Math" w:cs="Times New Roman"/>
            <w:sz w:val="20"/>
            <w:szCs w:val="24"/>
          </w:rPr>
          <m:t>=0</m:t>
        </m:r>
      </m:oMath>
      <w:r w:rsidRPr="00E04A8F">
        <w:rPr>
          <w:rFonts w:ascii="Times New Roman" w:hAnsi="Times New Roman" w:cs="Times New Roman"/>
          <w:sz w:val="20"/>
          <w:szCs w:val="24"/>
        </w:rPr>
        <w:t xml:space="preserve">, de acordo com os Modelos 1,2, 3 e 4 respectivamente. </w:t>
      </w:r>
    </w:p>
    <w:p w14:paraId="7EF62F96" w14:textId="6FCCDEE9" w:rsidR="002E597F" w:rsidRPr="00E04A8F" w:rsidRDefault="002E597F" w:rsidP="00914D9C">
      <w:pPr>
        <w:spacing w:after="0" w:line="240" w:lineRule="auto"/>
        <w:contextualSpacing/>
        <w:jc w:val="both"/>
        <w:rPr>
          <w:rFonts w:ascii="Times New Roman" w:hAnsi="Times New Roman" w:cs="Times New Roman"/>
          <w:sz w:val="20"/>
          <w:szCs w:val="24"/>
        </w:rPr>
      </w:pPr>
      <w:r w:rsidRPr="00E04A8F">
        <w:rPr>
          <w:rFonts w:ascii="Times New Roman" w:hAnsi="Times New Roman" w:cs="Times New Roman"/>
          <w:sz w:val="20"/>
          <w:szCs w:val="24"/>
        </w:rPr>
        <w:t>(</w:t>
      </w:r>
      <w:r w:rsidR="005F7D6B">
        <w:rPr>
          <w:rFonts w:ascii="Times New Roman" w:hAnsi="Times New Roman" w:cs="Times New Roman"/>
          <w:sz w:val="20"/>
          <w:szCs w:val="24"/>
        </w:rPr>
        <w:t>3</w:t>
      </w:r>
      <w:r w:rsidRPr="00E04A8F">
        <w:rPr>
          <w:rFonts w:ascii="Times New Roman" w:hAnsi="Times New Roman" w:cs="Times New Roman"/>
          <w:sz w:val="20"/>
          <w:szCs w:val="24"/>
        </w:rPr>
        <w:t>) Os valores das estatísticas F e χ² foram obtidos testando as seguintes restrições:</w:t>
      </w:r>
      <m:oMath>
        <m:r>
          <w:rPr>
            <w:rFonts w:ascii="Cambria Math" w:hAnsi="Cambria Math" w:cs="Times New Roman"/>
            <w:sz w:val="20"/>
            <w:szCs w:val="24"/>
          </w:rPr>
          <m:t>exp</m:t>
        </m:r>
        <m:d>
          <m:dPr>
            <m:ctrlPr>
              <w:rPr>
                <w:rFonts w:ascii="Cambria Math" w:hAnsi="Cambria Math" w:cs="Times New Roman"/>
                <w:sz w:val="20"/>
                <w:szCs w:val="24"/>
              </w:rPr>
            </m:ctrlPr>
          </m:dPr>
          <m:e>
            <m:f>
              <m:fPr>
                <m:type m:val="lin"/>
                <m:ctrlPr>
                  <w:rPr>
                    <w:rFonts w:ascii="Cambria Math" w:hAnsi="Cambria Math" w:cs="Times New Roman"/>
                    <w:sz w:val="20"/>
                    <w:szCs w:val="24"/>
                  </w:rPr>
                </m:ctrlPr>
              </m:fPr>
              <m:num>
                <m:sSub>
                  <m:sSubPr>
                    <m:ctrlPr>
                      <w:rPr>
                        <w:rFonts w:ascii="Cambria Math" w:hAnsi="Cambria Math" w:cs="Times New Roman"/>
                        <w:sz w:val="20"/>
                        <w:szCs w:val="24"/>
                      </w:rPr>
                    </m:ctrlPr>
                  </m:sSubPr>
                  <m:e>
                    <m:r>
                      <m:rPr>
                        <m:sty m:val="p"/>
                      </m:rPr>
                      <w:rPr>
                        <w:rFonts w:ascii="Cambria Math" w:hAnsi="Cambria Math" w:cs="Times New Roman"/>
                        <w:sz w:val="20"/>
                        <w:szCs w:val="24"/>
                      </w:rPr>
                      <m:t>1-</m:t>
                    </m:r>
                    <m:r>
                      <w:rPr>
                        <w:rFonts w:ascii="Cambria Math" w:hAnsi="Cambria Math" w:cs="Times New Roman"/>
                        <w:sz w:val="20"/>
                        <w:szCs w:val="24"/>
                      </w:rPr>
                      <m:t>β</m:t>
                    </m:r>
                  </m:e>
                  <m:sub>
                    <m:r>
                      <m:rPr>
                        <m:sty m:val="p"/>
                      </m:rPr>
                      <w:rPr>
                        <w:rFonts w:ascii="Cambria Math" w:hAnsi="Cambria Math" w:cs="Times New Roman"/>
                        <w:sz w:val="20"/>
                        <w:szCs w:val="24"/>
                      </w:rPr>
                      <m:t>3</m:t>
                    </m:r>
                  </m:sub>
                </m:sSub>
              </m:num>
              <m:den>
                <m:sSub>
                  <m:sSubPr>
                    <m:ctrlPr>
                      <w:rPr>
                        <w:rFonts w:ascii="Cambria Math" w:hAnsi="Cambria Math" w:cs="Times New Roman"/>
                        <w:sz w:val="20"/>
                        <w:szCs w:val="24"/>
                      </w:rPr>
                    </m:ctrlPr>
                  </m:sSubPr>
                  <m:e>
                    <m:r>
                      <m:rPr>
                        <m:sty m:val="p"/>
                      </m:rPr>
                      <w:rPr>
                        <w:rFonts w:ascii="Cambria Math" w:hAnsi="Cambria Math" w:cs="Times New Roman"/>
                        <w:sz w:val="20"/>
                        <w:szCs w:val="24"/>
                      </w:rPr>
                      <m:t>2</m:t>
                    </m:r>
                    <m:r>
                      <w:rPr>
                        <w:rFonts w:ascii="Cambria Math" w:hAnsi="Cambria Math" w:cs="Times New Roman"/>
                        <w:sz w:val="20"/>
                        <w:szCs w:val="24"/>
                      </w:rPr>
                      <m:t>β</m:t>
                    </m:r>
                  </m:e>
                  <m:sub>
                    <m:r>
                      <m:rPr>
                        <m:sty m:val="p"/>
                      </m:rPr>
                      <w:rPr>
                        <w:rFonts w:ascii="Cambria Math" w:hAnsi="Cambria Math" w:cs="Times New Roman"/>
                        <w:sz w:val="20"/>
                        <w:szCs w:val="24"/>
                      </w:rPr>
                      <m:t>4</m:t>
                    </m:r>
                  </m:sub>
                </m:sSub>
              </m:den>
            </m:f>
          </m:e>
        </m:d>
        <m:r>
          <m:rPr>
            <m:sty m:val="p"/>
          </m:rPr>
          <w:rPr>
            <w:rFonts w:ascii="Cambria Math" w:hAnsi="Cambria Math" w:cs="Times New Roman"/>
            <w:sz w:val="20"/>
            <w:szCs w:val="24"/>
          </w:rPr>
          <m:t>=0,1492;</m:t>
        </m:r>
        <m:r>
          <w:rPr>
            <w:rFonts w:ascii="Cambria Math" w:hAnsi="Cambria Math" w:cs="Times New Roman"/>
            <w:sz w:val="20"/>
            <w:szCs w:val="24"/>
          </w:rPr>
          <m:t>exp</m:t>
        </m:r>
        <m:d>
          <m:dPr>
            <m:ctrlPr>
              <w:rPr>
                <w:rFonts w:ascii="Cambria Math" w:hAnsi="Cambria Math" w:cs="Times New Roman"/>
                <w:sz w:val="20"/>
                <w:szCs w:val="24"/>
              </w:rPr>
            </m:ctrlPr>
          </m:dPr>
          <m:e>
            <m:f>
              <m:fPr>
                <m:type m:val="lin"/>
                <m:ctrlPr>
                  <w:rPr>
                    <w:rFonts w:ascii="Cambria Math" w:hAnsi="Cambria Math" w:cs="Times New Roman"/>
                    <w:sz w:val="20"/>
                    <w:szCs w:val="24"/>
                  </w:rPr>
                </m:ctrlPr>
              </m:fPr>
              <m:num>
                <m:sSub>
                  <m:sSubPr>
                    <m:ctrlPr>
                      <w:rPr>
                        <w:rFonts w:ascii="Cambria Math" w:hAnsi="Cambria Math" w:cs="Times New Roman"/>
                        <w:sz w:val="20"/>
                        <w:szCs w:val="24"/>
                      </w:rPr>
                    </m:ctrlPr>
                  </m:sSubPr>
                  <m:e>
                    <m:r>
                      <m:rPr>
                        <m:sty m:val="p"/>
                      </m:rPr>
                      <w:rPr>
                        <w:rFonts w:ascii="Cambria Math" w:hAnsi="Cambria Math" w:cs="Times New Roman"/>
                        <w:sz w:val="20"/>
                        <w:szCs w:val="24"/>
                      </w:rPr>
                      <m:t>1-</m:t>
                    </m:r>
                    <m:r>
                      <w:rPr>
                        <w:rFonts w:ascii="Cambria Math" w:hAnsi="Cambria Math" w:cs="Times New Roman"/>
                        <w:sz w:val="20"/>
                        <w:szCs w:val="24"/>
                      </w:rPr>
                      <m:t>β</m:t>
                    </m:r>
                  </m:e>
                  <m:sub>
                    <m:r>
                      <m:rPr>
                        <m:sty m:val="p"/>
                      </m:rPr>
                      <w:rPr>
                        <w:rFonts w:ascii="Cambria Math" w:hAnsi="Cambria Math" w:cs="Times New Roman"/>
                        <w:sz w:val="20"/>
                        <w:szCs w:val="24"/>
                      </w:rPr>
                      <m:t>3</m:t>
                    </m:r>
                  </m:sub>
                </m:sSub>
              </m:num>
              <m:den>
                <m:sSub>
                  <m:sSubPr>
                    <m:ctrlPr>
                      <w:rPr>
                        <w:rFonts w:ascii="Cambria Math" w:hAnsi="Cambria Math" w:cs="Times New Roman"/>
                        <w:sz w:val="20"/>
                        <w:szCs w:val="24"/>
                      </w:rPr>
                    </m:ctrlPr>
                  </m:sSubPr>
                  <m:e>
                    <m:r>
                      <m:rPr>
                        <m:sty m:val="p"/>
                      </m:rPr>
                      <w:rPr>
                        <w:rFonts w:ascii="Cambria Math" w:hAnsi="Cambria Math" w:cs="Times New Roman"/>
                        <w:sz w:val="20"/>
                        <w:szCs w:val="24"/>
                      </w:rPr>
                      <m:t>2</m:t>
                    </m:r>
                    <m:r>
                      <w:rPr>
                        <w:rFonts w:ascii="Cambria Math" w:hAnsi="Cambria Math" w:cs="Times New Roman"/>
                        <w:sz w:val="20"/>
                        <w:szCs w:val="24"/>
                      </w:rPr>
                      <m:t>β</m:t>
                    </m:r>
                  </m:e>
                  <m:sub>
                    <m:r>
                      <m:rPr>
                        <m:sty m:val="p"/>
                      </m:rPr>
                      <w:rPr>
                        <w:rFonts w:ascii="Cambria Math" w:hAnsi="Cambria Math" w:cs="Times New Roman"/>
                        <w:sz w:val="20"/>
                        <w:szCs w:val="24"/>
                      </w:rPr>
                      <m:t>4</m:t>
                    </m:r>
                  </m:sub>
                </m:sSub>
              </m:den>
            </m:f>
          </m:e>
        </m:d>
        <m:r>
          <m:rPr>
            <m:sty m:val="p"/>
          </m:rPr>
          <w:rPr>
            <w:rFonts w:ascii="Cambria Math" w:hAnsi="Cambria Math" w:cs="Times New Roman"/>
            <w:sz w:val="20"/>
            <w:szCs w:val="24"/>
          </w:rPr>
          <m:t xml:space="preserve">=0,1348; </m:t>
        </m:r>
        <m:r>
          <w:rPr>
            <w:rFonts w:ascii="Cambria Math" w:hAnsi="Cambria Math" w:cs="Times New Roman"/>
            <w:sz w:val="20"/>
            <w:szCs w:val="24"/>
          </w:rPr>
          <m:t>exp</m:t>
        </m:r>
        <m:d>
          <m:dPr>
            <m:ctrlPr>
              <w:rPr>
                <w:rFonts w:ascii="Cambria Math" w:hAnsi="Cambria Math" w:cs="Times New Roman"/>
                <w:sz w:val="20"/>
                <w:szCs w:val="24"/>
              </w:rPr>
            </m:ctrlPr>
          </m:dPr>
          <m:e>
            <m:f>
              <m:fPr>
                <m:type m:val="lin"/>
                <m:ctrlPr>
                  <w:rPr>
                    <w:rFonts w:ascii="Cambria Math" w:hAnsi="Cambria Math" w:cs="Times New Roman"/>
                    <w:sz w:val="20"/>
                    <w:szCs w:val="24"/>
                  </w:rPr>
                </m:ctrlPr>
              </m:fPr>
              <m:num>
                <m:sSub>
                  <m:sSubPr>
                    <m:ctrlPr>
                      <w:rPr>
                        <w:rFonts w:ascii="Cambria Math" w:hAnsi="Cambria Math" w:cs="Times New Roman"/>
                        <w:sz w:val="20"/>
                        <w:szCs w:val="24"/>
                      </w:rPr>
                    </m:ctrlPr>
                  </m:sSubPr>
                  <m:e>
                    <m:r>
                      <m:rPr>
                        <m:sty m:val="p"/>
                      </m:rPr>
                      <w:rPr>
                        <w:rFonts w:ascii="Cambria Math" w:hAnsi="Cambria Math" w:cs="Times New Roman"/>
                        <w:sz w:val="20"/>
                        <w:szCs w:val="24"/>
                      </w:rPr>
                      <m:t>1-</m:t>
                    </m:r>
                    <m:r>
                      <w:rPr>
                        <w:rFonts w:ascii="Cambria Math" w:hAnsi="Cambria Math" w:cs="Times New Roman"/>
                        <w:sz w:val="20"/>
                        <w:szCs w:val="24"/>
                      </w:rPr>
                      <m:t>β</m:t>
                    </m:r>
                  </m:e>
                  <m:sub>
                    <m:r>
                      <m:rPr>
                        <m:sty m:val="p"/>
                      </m:rPr>
                      <w:rPr>
                        <w:rFonts w:ascii="Cambria Math" w:hAnsi="Cambria Math" w:cs="Times New Roman"/>
                        <w:sz w:val="20"/>
                        <w:szCs w:val="24"/>
                      </w:rPr>
                      <m:t>3</m:t>
                    </m:r>
                  </m:sub>
                </m:sSub>
              </m:num>
              <m:den>
                <m:sSub>
                  <m:sSubPr>
                    <m:ctrlPr>
                      <w:rPr>
                        <w:rFonts w:ascii="Cambria Math" w:hAnsi="Cambria Math" w:cs="Times New Roman"/>
                        <w:sz w:val="20"/>
                        <w:szCs w:val="24"/>
                      </w:rPr>
                    </m:ctrlPr>
                  </m:sSubPr>
                  <m:e>
                    <m:r>
                      <m:rPr>
                        <m:sty m:val="p"/>
                      </m:rPr>
                      <w:rPr>
                        <w:rFonts w:ascii="Cambria Math" w:hAnsi="Cambria Math" w:cs="Times New Roman"/>
                        <w:sz w:val="20"/>
                        <w:szCs w:val="24"/>
                      </w:rPr>
                      <m:t>2</m:t>
                    </m:r>
                    <m:r>
                      <w:rPr>
                        <w:rFonts w:ascii="Cambria Math" w:hAnsi="Cambria Math" w:cs="Times New Roman"/>
                        <w:sz w:val="20"/>
                        <w:szCs w:val="24"/>
                      </w:rPr>
                      <m:t>β</m:t>
                    </m:r>
                  </m:e>
                  <m:sub>
                    <m:r>
                      <m:rPr>
                        <m:sty m:val="p"/>
                      </m:rPr>
                      <w:rPr>
                        <w:rFonts w:ascii="Cambria Math" w:hAnsi="Cambria Math" w:cs="Times New Roman"/>
                        <w:sz w:val="20"/>
                        <w:szCs w:val="24"/>
                      </w:rPr>
                      <m:t>4</m:t>
                    </m:r>
                  </m:sub>
                </m:sSub>
              </m:den>
            </m:f>
          </m:e>
        </m:d>
        <m:r>
          <m:rPr>
            <m:sty m:val="p"/>
          </m:rPr>
          <w:rPr>
            <w:rFonts w:ascii="Cambria Math" w:hAnsi="Cambria Math" w:cs="Times New Roman"/>
            <w:sz w:val="20"/>
            <w:szCs w:val="24"/>
          </w:rPr>
          <m:t xml:space="preserve">=0,1520 e </m:t>
        </m:r>
        <m:r>
          <w:rPr>
            <w:rFonts w:ascii="Cambria Math" w:hAnsi="Cambria Math" w:cs="Times New Roman"/>
            <w:sz w:val="20"/>
            <w:szCs w:val="24"/>
          </w:rPr>
          <m:t>exp</m:t>
        </m:r>
        <m:d>
          <m:dPr>
            <m:ctrlPr>
              <w:rPr>
                <w:rFonts w:ascii="Cambria Math" w:hAnsi="Cambria Math" w:cs="Times New Roman"/>
                <w:sz w:val="20"/>
                <w:szCs w:val="24"/>
              </w:rPr>
            </m:ctrlPr>
          </m:dPr>
          <m:e>
            <m:f>
              <m:fPr>
                <m:type m:val="lin"/>
                <m:ctrlPr>
                  <w:rPr>
                    <w:rFonts w:ascii="Cambria Math" w:hAnsi="Cambria Math" w:cs="Times New Roman"/>
                    <w:sz w:val="20"/>
                    <w:szCs w:val="24"/>
                  </w:rPr>
                </m:ctrlPr>
              </m:fPr>
              <m:num>
                <m:sSub>
                  <m:sSubPr>
                    <m:ctrlPr>
                      <w:rPr>
                        <w:rFonts w:ascii="Cambria Math" w:hAnsi="Cambria Math" w:cs="Times New Roman"/>
                        <w:sz w:val="20"/>
                        <w:szCs w:val="24"/>
                      </w:rPr>
                    </m:ctrlPr>
                  </m:sSubPr>
                  <m:e>
                    <m:r>
                      <m:rPr>
                        <m:sty m:val="p"/>
                      </m:rPr>
                      <w:rPr>
                        <w:rFonts w:ascii="Cambria Math" w:hAnsi="Cambria Math" w:cs="Times New Roman"/>
                        <w:sz w:val="20"/>
                        <w:szCs w:val="24"/>
                      </w:rPr>
                      <m:t>(1-</m:t>
                    </m:r>
                    <m:sSub>
                      <m:sSubPr>
                        <m:ctrlPr>
                          <w:rPr>
                            <w:rFonts w:ascii="Cambria Math" w:hAnsi="Cambria Math" w:cs="Times New Roman"/>
                            <w:sz w:val="20"/>
                            <w:szCs w:val="24"/>
                          </w:rPr>
                        </m:ctrlPr>
                      </m:sSubPr>
                      <m:e>
                        <m:r>
                          <w:rPr>
                            <w:rFonts w:ascii="Cambria Math" w:hAnsi="Cambria Math" w:cs="Times New Roman"/>
                            <w:sz w:val="20"/>
                            <w:szCs w:val="24"/>
                          </w:rPr>
                          <m:t>β</m:t>
                        </m:r>
                      </m:e>
                      <m:sub>
                        <m:r>
                          <m:rPr>
                            <m:sty m:val="p"/>
                          </m:rPr>
                          <w:rPr>
                            <w:rFonts w:ascii="Cambria Math" w:hAnsi="Cambria Math" w:cs="Times New Roman"/>
                            <w:sz w:val="20"/>
                            <w:szCs w:val="24"/>
                          </w:rPr>
                          <m:t>1</m:t>
                        </m:r>
                      </m:sub>
                    </m:sSub>
                    <m:r>
                      <m:rPr>
                        <m:sty m:val="p"/>
                      </m:rPr>
                      <w:rPr>
                        <w:rFonts w:ascii="Cambria Math" w:hAnsi="Cambria Math" w:cs="Times New Roman"/>
                        <w:sz w:val="20"/>
                        <w:szCs w:val="24"/>
                      </w:rPr>
                      <m:t xml:space="preserve">- </m:t>
                    </m:r>
                    <m:r>
                      <w:rPr>
                        <w:rFonts w:ascii="Cambria Math" w:hAnsi="Cambria Math" w:cs="Times New Roman"/>
                        <w:sz w:val="20"/>
                        <w:szCs w:val="24"/>
                      </w:rPr>
                      <m:t>β</m:t>
                    </m:r>
                  </m:e>
                  <m:sub>
                    <m:r>
                      <m:rPr>
                        <m:sty m:val="p"/>
                      </m:rPr>
                      <w:rPr>
                        <w:rFonts w:ascii="Cambria Math" w:hAnsi="Cambria Math" w:cs="Times New Roman"/>
                        <w:sz w:val="20"/>
                        <w:szCs w:val="24"/>
                      </w:rPr>
                      <m:t>3</m:t>
                    </m:r>
                  </m:sub>
                </m:sSub>
                <m:r>
                  <m:rPr>
                    <m:sty m:val="p"/>
                  </m:rPr>
                  <w:rPr>
                    <w:rFonts w:ascii="Cambria Math" w:hAnsi="Cambria Math" w:cs="Times New Roman"/>
                    <w:sz w:val="20"/>
                    <w:szCs w:val="24"/>
                  </w:rPr>
                  <m:t>)</m:t>
                </m:r>
              </m:num>
              <m:den>
                <m:sSub>
                  <m:sSubPr>
                    <m:ctrlPr>
                      <w:rPr>
                        <w:rFonts w:ascii="Cambria Math" w:hAnsi="Cambria Math" w:cs="Times New Roman"/>
                        <w:sz w:val="20"/>
                        <w:szCs w:val="24"/>
                      </w:rPr>
                    </m:ctrlPr>
                  </m:sSubPr>
                  <m:e>
                    <m:r>
                      <m:rPr>
                        <m:sty m:val="p"/>
                      </m:rPr>
                      <w:rPr>
                        <w:rFonts w:ascii="Cambria Math" w:hAnsi="Cambria Math" w:cs="Times New Roman"/>
                        <w:sz w:val="20"/>
                        <w:szCs w:val="24"/>
                      </w:rPr>
                      <m:t>2</m:t>
                    </m:r>
                    <m:r>
                      <w:rPr>
                        <w:rFonts w:ascii="Cambria Math" w:hAnsi="Cambria Math" w:cs="Times New Roman"/>
                        <w:sz w:val="20"/>
                        <w:szCs w:val="24"/>
                      </w:rPr>
                      <m:t>β</m:t>
                    </m:r>
                  </m:e>
                  <m:sub>
                    <m:r>
                      <m:rPr>
                        <m:sty m:val="p"/>
                      </m:rPr>
                      <w:rPr>
                        <w:rFonts w:ascii="Cambria Math" w:hAnsi="Cambria Math" w:cs="Times New Roman"/>
                        <w:sz w:val="20"/>
                        <w:szCs w:val="24"/>
                      </w:rPr>
                      <m:t>4</m:t>
                    </m:r>
                  </m:sub>
                </m:sSub>
              </m:den>
            </m:f>
          </m:e>
        </m:d>
        <m:r>
          <m:rPr>
            <m:sty m:val="p"/>
          </m:rPr>
          <w:rPr>
            <w:rFonts w:ascii="Cambria Math" w:hAnsi="Cambria Math" w:cs="Times New Roman"/>
            <w:sz w:val="20"/>
            <w:szCs w:val="24"/>
          </w:rPr>
          <m:t>=1493</m:t>
        </m:r>
      </m:oMath>
      <w:r w:rsidRPr="00E04A8F">
        <w:rPr>
          <w:rFonts w:ascii="Times New Roman" w:hAnsi="Times New Roman" w:cs="Times New Roman"/>
          <w:sz w:val="20"/>
          <w:szCs w:val="24"/>
        </w:rPr>
        <w:t>, de acordo com os Modelos 1, 2, 3 e 4 respectivamente.</w:t>
      </w:r>
    </w:p>
    <w:p w14:paraId="458C878D" w14:textId="12ED6F73" w:rsidR="002E597F" w:rsidRPr="00E04A8F" w:rsidRDefault="002E597F" w:rsidP="00914D9C">
      <w:pPr>
        <w:spacing w:after="0" w:line="240" w:lineRule="auto"/>
        <w:contextualSpacing/>
        <w:jc w:val="both"/>
        <w:rPr>
          <w:rFonts w:ascii="Times New Roman" w:hAnsi="Times New Roman" w:cs="Times New Roman"/>
          <w:sz w:val="20"/>
          <w:szCs w:val="24"/>
        </w:rPr>
      </w:pPr>
      <w:r w:rsidRPr="00E04A8F">
        <w:rPr>
          <w:rFonts w:ascii="Times New Roman" w:hAnsi="Times New Roman" w:cs="Times New Roman"/>
          <w:sz w:val="20"/>
          <w:szCs w:val="24"/>
        </w:rPr>
        <w:t>(</w:t>
      </w:r>
      <w:r w:rsidR="005F7D6B">
        <w:rPr>
          <w:rFonts w:ascii="Times New Roman" w:hAnsi="Times New Roman" w:cs="Times New Roman"/>
          <w:sz w:val="20"/>
          <w:szCs w:val="24"/>
        </w:rPr>
        <w:t>4</w:t>
      </w:r>
      <w:r w:rsidRPr="00E04A8F">
        <w:rPr>
          <w:rFonts w:ascii="Times New Roman" w:hAnsi="Times New Roman" w:cs="Times New Roman"/>
          <w:sz w:val="20"/>
          <w:szCs w:val="24"/>
        </w:rPr>
        <w:t xml:space="preserve">) Os valores das estatísticas F e χ² foram obtidos testando as seguintes restrições: </w:t>
      </w:r>
      <m:oMath>
        <m:r>
          <w:rPr>
            <w:rFonts w:ascii="Cambria Math" w:hAnsi="Cambria Math" w:cs="Times New Roman"/>
            <w:sz w:val="20"/>
            <w:szCs w:val="24"/>
          </w:rPr>
          <m:t>exp</m:t>
        </m:r>
        <m:d>
          <m:dPr>
            <m:ctrlPr>
              <w:rPr>
                <w:rFonts w:ascii="Cambria Math" w:hAnsi="Cambria Math" w:cs="Times New Roman"/>
                <w:sz w:val="20"/>
                <w:szCs w:val="24"/>
              </w:rPr>
            </m:ctrlPr>
          </m:dPr>
          <m:e>
            <m:f>
              <m:fPr>
                <m:type m:val="lin"/>
                <m:ctrlPr>
                  <w:rPr>
                    <w:rFonts w:ascii="Cambria Math" w:hAnsi="Cambria Math" w:cs="Times New Roman"/>
                    <w:sz w:val="20"/>
                    <w:szCs w:val="24"/>
                  </w:rPr>
                </m:ctrlPr>
              </m:fPr>
              <m:num>
                <m:sSub>
                  <m:sSubPr>
                    <m:ctrlPr>
                      <w:rPr>
                        <w:rFonts w:ascii="Cambria Math" w:hAnsi="Cambria Math" w:cs="Times New Roman"/>
                        <w:sz w:val="20"/>
                        <w:szCs w:val="24"/>
                      </w:rPr>
                    </m:ctrlPr>
                  </m:sSubPr>
                  <m:e>
                    <m:r>
                      <w:rPr>
                        <w:rFonts w:ascii="Cambria Math" w:hAnsi="Cambria Math" w:cs="Times New Roman"/>
                        <w:sz w:val="20"/>
                        <w:szCs w:val="24"/>
                      </w:rPr>
                      <m:t>β</m:t>
                    </m:r>
                  </m:e>
                  <m:sub>
                    <m:r>
                      <m:rPr>
                        <m:sty m:val="p"/>
                      </m:rPr>
                      <w:rPr>
                        <w:rFonts w:ascii="Cambria Math" w:hAnsi="Cambria Math" w:cs="Times New Roman"/>
                        <w:sz w:val="20"/>
                        <w:szCs w:val="24"/>
                      </w:rPr>
                      <m:t>3</m:t>
                    </m:r>
                  </m:sub>
                </m:sSub>
              </m:num>
              <m:den>
                <m:sSub>
                  <m:sSubPr>
                    <m:ctrlPr>
                      <w:rPr>
                        <w:rFonts w:ascii="Cambria Math" w:hAnsi="Cambria Math" w:cs="Times New Roman"/>
                        <w:sz w:val="20"/>
                        <w:szCs w:val="24"/>
                      </w:rPr>
                    </m:ctrlPr>
                  </m:sSubPr>
                  <m:e>
                    <m:r>
                      <m:rPr>
                        <m:sty m:val="p"/>
                      </m:rPr>
                      <w:rPr>
                        <w:rFonts w:ascii="Cambria Math" w:hAnsi="Cambria Math" w:cs="Times New Roman"/>
                        <w:sz w:val="20"/>
                        <w:szCs w:val="24"/>
                      </w:rPr>
                      <m:t>2</m:t>
                    </m:r>
                    <m:r>
                      <w:rPr>
                        <w:rFonts w:ascii="Cambria Math" w:hAnsi="Cambria Math" w:cs="Times New Roman"/>
                        <w:sz w:val="20"/>
                        <w:szCs w:val="24"/>
                      </w:rPr>
                      <m:t>β</m:t>
                    </m:r>
                  </m:e>
                  <m:sub>
                    <m:r>
                      <m:rPr>
                        <m:sty m:val="p"/>
                      </m:rPr>
                      <w:rPr>
                        <w:rFonts w:ascii="Cambria Math" w:hAnsi="Cambria Math" w:cs="Times New Roman"/>
                        <w:sz w:val="20"/>
                        <w:szCs w:val="24"/>
                      </w:rPr>
                      <m:t>4</m:t>
                    </m:r>
                  </m:sub>
                </m:sSub>
              </m:den>
            </m:f>
          </m:e>
        </m:d>
        <m:r>
          <m:rPr>
            <m:sty m:val="p"/>
          </m:rPr>
          <w:rPr>
            <w:rFonts w:ascii="Cambria Math" w:hAnsi="Cambria Math" w:cs="Times New Roman"/>
            <w:sz w:val="20"/>
            <w:szCs w:val="24"/>
          </w:rPr>
          <m:t>=0,2696;</m:t>
        </m:r>
        <m:r>
          <w:rPr>
            <w:rFonts w:ascii="Cambria Math" w:hAnsi="Cambria Math" w:cs="Times New Roman"/>
            <w:sz w:val="20"/>
            <w:szCs w:val="24"/>
          </w:rPr>
          <m:t>exp</m:t>
        </m:r>
        <m:d>
          <m:dPr>
            <m:ctrlPr>
              <w:rPr>
                <w:rFonts w:ascii="Cambria Math" w:hAnsi="Cambria Math" w:cs="Times New Roman"/>
                <w:sz w:val="20"/>
                <w:szCs w:val="24"/>
              </w:rPr>
            </m:ctrlPr>
          </m:dPr>
          <m:e>
            <m:f>
              <m:fPr>
                <m:type m:val="lin"/>
                <m:ctrlPr>
                  <w:rPr>
                    <w:rFonts w:ascii="Cambria Math" w:hAnsi="Cambria Math" w:cs="Times New Roman"/>
                    <w:sz w:val="20"/>
                    <w:szCs w:val="24"/>
                  </w:rPr>
                </m:ctrlPr>
              </m:fPr>
              <m:num>
                <m:sSub>
                  <m:sSubPr>
                    <m:ctrlPr>
                      <w:rPr>
                        <w:rFonts w:ascii="Cambria Math" w:hAnsi="Cambria Math" w:cs="Times New Roman"/>
                        <w:sz w:val="20"/>
                        <w:szCs w:val="24"/>
                      </w:rPr>
                    </m:ctrlPr>
                  </m:sSubPr>
                  <m:e>
                    <m:r>
                      <w:rPr>
                        <w:rFonts w:ascii="Cambria Math" w:hAnsi="Cambria Math" w:cs="Times New Roman"/>
                        <w:sz w:val="20"/>
                        <w:szCs w:val="24"/>
                      </w:rPr>
                      <m:t>β</m:t>
                    </m:r>
                  </m:e>
                  <m:sub>
                    <m:r>
                      <m:rPr>
                        <m:sty m:val="p"/>
                      </m:rPr>
                      <w:rPr>
                        <w:rFonts w:ascii="Cambria Math" w:hAnsi="Cambria Math" w:cs="Times New Roman"/>
                        <w:sz w:val="20"/>
                        <w:szCs w:val="24"/>
                      </w:rPr>
                      <m:t>3</m:t>
                    </m:r>
                  </m:sub>
                </m:sSub>
              </m:num>
              <m:den>
                <m:sSub>
                  <m:sSubPr>
                    <m:ctrlPr>
                      <w:rPr>
                        <w:rFonts w:ascii="Cambria Math" w:hAnsi="Cambria Math" w:cs="Times New Roman"/>
                        <w:sz w:val="20"/>
                        <w:szCs w:val="24"/>
                      </w:rPr>
                    </m:ctrlPr>
                  </m:sSubPr>
                  <m:e>
                    <m:r>
                      <m:rPr>
                        <m:sty m:val="p"/>
                      </m:rPr>
                      <w:rPr>
                        <w:rFonts w:ascii="Cambria Math" w:hAnsi="Cambria Math" w:cs="Times New Roman"/>
                        <w:sz w:val="20"/>
                        <w:szCs w:val="24"/>
                      </w:rPr>
                      <m:t>2</m:t>
                    </m:r>
                    <m:r>
                      <w:rPr>
                        <w:rFonts w:ascii="Cambria Math" w:hAnsi="Cambria Math" w:cs="Times New Roman"/>
                        <w:sz w:val="20"/>
                        <w:szCs w:val="24"/>
                      </w:rPr>
                      <m:t>β</m:t>
                    </m:r>
                  </m:e>
                  <m:sub>
                    <m:r>
                      <m:rPr>
                        <m:sty m:val="p"/>
                      </m:rPr>
                      <w:rPr>
                        <w:rFonts w:ascii="Cambria Math" w:hAnsi="Cambria Math" w:cs="Times New Roman"/>
                        <w:sz w:val="20"/>
                        <w:szCs w:val="24"/>
                      </w:rPr>
                      <m:t>4</m:t>
                    </m:r>
                  </m:sub>
                </m:sSub>
              </m:den>
            </m:f>
          </m:e>
        </m:d>
        <m:r>
          <m:rPr>
            <m:sty m:val="p"/>
          </m:rPr>
          <w:rPr>
            <w:rFonts w:ascii="Cambria Math" w:hAnsi="Cambria Math" w:cs="Times New Roman"/>
            <w:sz w:val="20"/>
            <w:szCs w:val="24"/>
          </w:rPr>
          <m:t>=0,2487;</m:t>
        </m:r>
        <m:r>
          <w:rPr>
            <w:rFonts w:ascii="Cambria Math" w:hAnsi="Cambria Math" w:cs="Times New Roman"/>
            <w:sz w:val="20"/>
            <w:szCs w:val="24"/>
          </w:rPr>
          <m:t>exp</m:t>
        </m:r>
        <m:d>
          <m:dPr>
            <m:ctrlPr>
              <w:rPr>
                <w:rFonts w:ascii="Cambria Math" w:hAnsi="Cambria Math" w:cs="Times New Roman"/>
                <w:sz w:val="20"/>
                <w:szCs w:val="24"/>
              </w:rPr>
            </m:ctrlPr>
          </m:dPr>
          <m:e>
            <m:f>
              <m:fPr>
                <m:type m:val="lin"/>
                <m:ctrlPr>
                  <w:rPr>
                    <w:rFonts w:ascii="Cambria Math" w:hAnsi="Cambria Math" w:cs="Times New Roman"/>
                    <w:sz w:val="20"/>
                    <w:szCs w:val="24"/>
                  </w:rPr>
                </m:ctrlPr>
              </m:fPr>
              <m:num>
                <m:sSub>
                  <m:sSubPr>
                    <m:ctrlPr>
                      <w:rPr>
                        <w:rFonts w:ascii="Cambria Math" w:hAnsi="Cambria Math" w:cs="Times New Roman"/>
                        <w:sz w:val="20"/>
                        <w:szCs w:val="24"/>
                      </w:rPr>
                    </m:ctrlPr>
                  </m:sSubPr>
                  <m:e>
                    <m:r>
                      <w:rPr>
                        <w:rFonts w:ascii="Cambria Math" w:hAnsi="Cambria Math" w:cs="Times New Roman"/>
                        <w:sz w:val="20"/>
                        <w:szCs w:val="24"/>
                      </w:rPr>
                      <m:t>β</m:t>
                    </m:r>
                  </m:e>
                  <m:sub>
                    <m:r>
                      <m:rPr>
                        <m:sty m:val="p"/>
                      </m:rPr>
                      <w:rPr>
                        <w:rFonts w:ascii="Cambria Math" w:hAnsi="Cambria Math" w:cs="Times New Roman"/>
                        <w:sz w:val="20"/>
                        <w:szCs w:val="24"/>
                      </w:rPr>
                      <m:t>3</m:t>
                    </m:r>
                  </m:sub>
                </m:sSub>
              </m:num>
              <m:den>
                <m:sSub>
                  <m:sSubPr>
                    <m:ctrlPr>
                      <w:rPr>
                        <w:rFonts w:ascii="Cambria Math" w:hAnsi="Cambria Math" w:cs="Times New Roman"/>
                        <w:sz w:val="20"/>
                        <w:szCs w:val="24"/>
                      </w:rPr>
                    </m:ctrlPr>
                  </m:sSubPr>
                  <m:e>
                    <m:r>
                      <m:rPr>
                        <m:sty m:val="p"/>
                      </m:rPr>
                      <w:rPr>
                        <w:rFonts w:ascii="Cambria Math" w:hAnsi="Cambria Math" w:cs="Times New Roman"/>
                        <w:sz w:val="20"/>
                        <w:szCs w:val="24"/>
                      </w:rPr>
                      <m:t>2</m:t>
                    </m:r>
                    <m:r>
                      <w:rPr>
                        <w:rFonts w:ascii="Cambria Math" w:hAnsi="Cambria Math" w:cs="Times New Roman"/>
                        <w:sz w:val="20"/>
                        <w:szCs w:val="24"/>
                      </w:rPr>
                      <m:t>β</m:t>
                    </m:r>
                  </m:e>
                  <m:sub>
                    <m:r>
                      <m:rPr>
                        <m:sty m:val="p"/>
                      </m:rPr>
                      <w:rPr>
                        <w:rFonts w:ascii="Cambria Math" w:hAnsi="Cambria Math" w:cs="Times New Roman"/>
                        <w:sz w:val="20"/>
                        <w:szCs w:val="24"/>
                      </w:rPr>
                      <m:t>4</m:t>
                    </m:r>
                  </m:sub>
                </m:sSub>
              </m:den>
            </m:f>
          </m:e>
        </m:d>
        <m:r>
          <m:rPr>
            <m:sty m:val="p"/>
          </m:rPr>
          <w:rPr>
            <w:rFonts w:ascii="Cambria Math" w:hAnsi="Cambria Math" w:cs="Times New Roman"/>
            <w:sz w:val="20"/>
            <w:szCs w:val="24"/>
          </w:rPr>
          <m:t xml:space="preserve">=0,2430 e </m:t>
        </m:r>
        <m:r>
          <w:rPr>
            <w:rFonts w:ascii="Cambria Math" w:hAnsi="Cambria Math" w:cs="Times New Roman"/>
            <w:sz w:val="20"/>
            <w:szCs w:val="24"/>
          </w:rPr>
          <m:t>exp</m:t>
        </m:r>
        <m:d>
          <m:dPr>
            <m:ctrlPr>
              <w:rPr>
                <w:rFonts w:ascii="Cambria Math" w:hAnsi="Cambria Math" w:cs="Times New Roman"/>
                <w:sz w:val="20"/>
                <w:szCs w:val="24"/>
              </w:rPr>
            </m:ctrlPr>
          </m:dPr>
          <m:e>
            <m:f>
              <m:fPr>
                <m:type m:val="lin"/>
                <m:ctrlPr>
                  <w:rPr>
                    <w:rFonts w:ascii="Cambria Math" w:hAnsi="Cambria Math" w:cs="Times New Roman"/>
                    <w:sz w:val="20"/>
                    <w:szCs w:val="24"/>
                  </w:rPr>
                </m:ctrlPr>
              </m:fPr>
              <m:num>
                <m:sSub>
                  <m:sSubPr>
                    <m:ctrlPr>
                      <w:rPr>
                        <w:rFonts w:ascii="Cambria Math" w:hAnsi="Cambria Math" w:cs="Times New Roman"/>
                        <w:sz w:val="20"/>
                        <w:szCs w:val="24"/>
                      </w:rPr>
                    </m:ctrlPr>
                  </m:sSubPr>
                  <m:e>
                    <m:r>
                      <w:rPr>
                        <w:rFonts w:ascii="Cambria Math" w:hAnsi="Cambria Math" w:cs="Times New Roman"/>
                        <w:sz w:val="20"/>
                        <w:szCs w:val="24"/>
                      </w:rPr>
                      <m:t>β</m:t>
                    </m:r>
                  </m:e>
                  <m:sub>
                    <m:r>
                      <m:rPr>
                        <m:sty m:val="p"/>
                      </m:rPr>
                      <w:rPr>
                        <w:rFonts w:ascii="Cambria Math" w:hAnsi="Cambria Math" w:cs="Times New Roman"/>
                        <w:sz w:val="20"/>
                        <w:szCs w:val="24"/>
                      </w:rPr>
                      <m:t>3</m:t>
                    </m:r>
                  </m:sub>
                </m:sSub>
              </m:num>
              <m:den>
                <m:sSub>
                  <m:sSubPr>
                    <m:ctrlPr>
                      <w:rPr>
                        <w:rFonts w:ascii="Cambria Math" w:hAnsi="Cambria Math" w:cs="Times New Roman"/>
                        <w:sz w:val="20"/>
                        <w:szCs w:val="24"/>
                      </w:rPr>
                    </m:ctrlPr>
                  </m:sSubPr>
                  <m:e>
                    <m:r>
                      <m:rPr>
                        <m:sty m:val="p"/>
                      </m:rPr>
                      <w:rPr>
                        <w:rFonts w:ascii="Cambria Math" w:hAnsi="Cambria Math" w:cs="Times New Roman"/>
                        <w:sz w:val="20"/>
                        <w:szCs w:val="24"/>
                      </w:rPr>
                      <m:t>2</m:t>
                    </m:r>
                    <m:r>
                      <w:rPr>
                        <w:rFonts w:ascii="Cambria Math" w:hAnsi="Cambria Math" w:cs="Times New Roman"/>
                        <w:sz w:val="20"/>
                        <w:szCs w:val="24"/>
                      </w:rPr>
                      <m:t>β</m:t>
                    </m:r>
                  </m:e>
                  <m:sub>
                    <m:r>
                      <m:rPr>
                        <m:sty m:val="p"/>
                      </m:rPr>
                      <w:rPr>
                        <w:rFonts w:ascii="Cambria Math" w:hAnsi="Cambria Math" w:cs="Times New Roman"/>
                        <w:sz w:val="20"/>
                        <w:szCs w:val="24"/>
                      </w:rPr>
                      <m:t>4</m:t>
                    </m:r>
                  </m:sub>
                </m:sSub>
              </m:den>
            </m:f>
          </m:e>
        </m:d>
        <m:r>
          <m:rPr>
            <m:sty m:val="p"/>
          </m:rPr>
          <w:rPr>
            <w:rFonts w:ascii="Cambria Math" w:hAnsi="Cambria Math" w:cs="Times New Roman"/>
            <w:sz w:val="20"/>
            <w:szCs w:val="24"/>
          </w:rPr>
          <m:t xml:space="preserve">=0,2604 </m:t>
        </m:r>
      </m:oMath>
      <w:r w:rsidRPr="00E04A8F">
        <w:rPr>
          <w:rFonts w:ascii="Times New Roman" w:hAnsi="Times New Roman" w:cs="Times New Roman"/>
          <w:sz w:val="20"/>
          <w:szCs w:val="24"/>
        </w:rPr>
        <w:t>, de acordo com os Modelos 1, 2, 3 e 4 respectivamente.</w:t>
      </w:r>
    </w:p>
    <w:p w14:paraId="3B390204" w14:textId="77777777" w:rsidR="002E597F" w:rsidRPr="00620816" w:rsidRDefault="002E597F" w:rsidP="00914D9C">
      <w:pPr>
        <w:spacing w:after="0" w:line="240" w:lineRule="auto"/>
        <w:ind w:firstLine="709"/>
        <w:contextualSpacing/>
        <w:jc w:val="both"/>
        <w:rPr>
          <w:rFonts w:ascii="Times New Roman" w:hAnsi="Times New Roman" w:cs="Times New Roman"/>
          <w:sz w:val="20"/>
          <w:szCs w:val="24"/>
        </w:rPr>
      </w:pPr>
      <w:r w:rsidRPr="00620816">
        <w:rPr>
          <w:rFonts w:ascii="Times New Roman" w:hAnsi="Times New Roman" w:cs="Times New Roman"/>
          <w:sz w:val="20"/>
          <w:szCs w:val="24"/>
        </w:rPr>
        <w:t xml:space="preserve">  </w:t>
      </w:r>
    </w:p>
    <w:p w14:paraId="150F2C79" w14:textId="77777777" w:rsidR="002E597F" w:rsidRPr="00E04A8F" w:rsidRDefault="002E597F" w:rsidP="00914D9C">
      <w:pPr>
        <w:spacing w:after="0" w:line="240" w:lineRule="auto"/>
        <w:ind w:firstLine="709"/>
        <w:contextualSpacing/>
        <w:jc w:val="both"/>
        <w:rPr>
          <w:rFonts w:ascii="Times New Roman" w:hAnsi="Times New Roman" w:cs="Times New Roman"/>
          <w:color w:val="000000" w:themeColor="text1"/>
          <w:sz w:val="24"/>
          <w:szCs w:val="24"/>
        </w:rPr>
      </w:pPr>
      <w:r w:rsidRPr="00E04A8F">
        <w:rPr>
          <w:rFonts w:ascii="Times New Roman" w:hAnsi="Times New Roman" w:cs="Times New Roman"/>
          <w:color w:val="000000" w:themeColor="text1"/>
          <w:sz w:val="24"/>
          <w:szCs w:val="24"/>
        </w:rPr>
        <w:t xml:space="preserve">O Gráfico 2 abaixo traz a comparação entre os valores estimados e realizados para o Brasil. Esses gráficos demonstram a capacidade do modelo em prever a arrecadação do ICMS. </w:t>
      </w:r>
    </w:p>
    <w:p w14:paraId="0229C958" w14:textId="77777777" w:rsidR="002E597F" w:rsidRPr="00E04A8F" w:rsidRDefault="002E597F" w:rsidP="00914D9C">
      <w:pPr>
        <w:spacing w:after="0" w:line="240" w:lineRule="auto"/>
        <w:ind w:firstLine="709"/>
        <w:contextualSpacing/>
        <w:jc w:val="both"/>
        <w:rPr>
          <w:rFonts w:ascii="Times New Roman" w:hAnsi="Times New Roman" w:cs="Times New Roman"/>
          <w:color w:val="000000" w:themeColor="text1"/>
          <w:sz w:val="24"/>
          <w:szCs w:val="24"/>
        </w:rPr>
      </w:pPr>
    </w:p>
    <w:p w14:paraId="181DEEF7" w14:textId="77777777" w:rsidR="002E597F" w:rsidRPr="00E04A8F" w:rsidRDefault="001259E1" w:rsidP="00914D9C">
      <w:pPr>
        <w:spacing w:after="0" w:line="240" w:lineRule="auto"/>
        <w:contextualSpacing/>
        <w:jc w:val="both"/>
        <w:rPr>
          <w:rFonts w:ascii="Times New Roman" w:hAnsi="Times New Roman" w:cs="Times New Roman"/>
          <w:b/>
          <w:sz w:val="24"/>
          <w:szCs w:val="24"/>
        </w:rPr>
      </w:pPr>
      <w:r w:rsidRPr="00E04A8F">
        <w:rPr>
          <w:noProof/>
        </w:rPr>
        <w:drawing>
          <wp:anchor distT="0" distB="0" distL="114300" distR="114300" simplePos="0" relativeHeight="251679744" behindDoc="0" locked="0" layoutInCell="1" allowOverlap="1" wp14:anchorId="7927AAEE" wp14:editId="01D5525E">
            <wp:simplePos x="0" y="0"/>
            <wp:positionH relativeFrom="margin">
              <wp:align>left</wp:align>
            </wp:positionH>
            <wp:positionV relativeFrom="paragraph">
              <wp:posOffset>208915</wp:posOffset>
            </wp:positionV>
            <wp:extent cx="4375150" cy="2647315"/>
            <wp:effectExtent l="0" t="0" r="6350" b="635"/>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4820" cy="265350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97F" w:rsidRPr="00E04A8F">
        <w:rPr>
          <w:rFonts w:ascii="Times New Roman" w:hAnsi="Times New Roman" w:cs="Times New Roman"/>
          <w:b/>
          <w:sz w:val="24"/>
          <w:szCs w:val="24"/>
        </w:rPr>
        <w:t xml:space="preserve">Gráfico 2. </w:t>
      </w:r>
      <w:r w:rsidR="002E597F" w:rsidRPr="00E04A8F">
        <w:rPr>
          <w:rFonts w:ascii="Times New Roman" w:hAnsi="Times New Roman" w:cs="Times New Roman"/>
          <w:sz w:val="24"/>
          <w:szCs w:val="24"/>
        </w:rPr>
        <w:t>Arrecadação de ICMS agregado Brasil – Valores em logaritmos naturais</w:t>
      </w:r>
    </w:p>
    <w:p w14:paraId="4F6543D6"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7AE84BDE"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3CB38FC4"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4F9F1F74"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26868966"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1251C2E2"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65AE0DC0"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61525AAF"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2F6DE6E8"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26402B5F"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06CCB43B" w14:textId="77777777" w:rsidR="002E597F" w:rsidRPr="00E04A8F" w:rsidRDefault="002E597F" w:rsidP="00914D9C">
      <w:pPr>
        <w:spacing w:after="0" w:line="240" w:lineRule="auto"/>
        <w:contextualSpacing/>
        <w:jc w:val="both"/>
        <w:rPr>
          <w:rFonts w:ascii="Times New Roman" w:hAnsi="Times New Roman" w:cs="Times New Roman"/>
          <w:b/>
          <w:sz w:val="20"/>
          <w:szCs w:val="24"/>
        </w:rPr>
      </w:pPr>
    </w:p>
    <w:p w14:paraId="762AF14E" w14:textId="77777777" w:rsidR="002E597F" w:rsidRDefault="002E597F" w:rsidP="00914D9C">
      <w:pPr>
        <w:spacing w:after="0" w:line="240" w:lineRule="auto"/>
        <w:contextualSpacing/>
        <w:jc w:val="both"/>
        <w:rPr>
          <w:rFonts w:ascii="Times New Roman" w:hAnsi="Times New Roman" w:cs="Times New Roman"/>
          <w:b/>
          <w:sz w:val="20"/>
          <w:szCs w:val="24"/>
        </w:rPr>
      </w:pPr>
    </w:p>
    <w:p w14:paraId="68782E2D" w14:textId="77777777" w:rsidR="00173CED" w:rsidRDefault="00173CED" w:rsidP="00914D9C">
      <w:pPr>
        <w:spacing w:after="0" w:line="240" w:lineRule="auto"/>
        <w:contextualSpacing/>
        <w:jc w:val="both"/>
        <w:rPr>
          <w:rFonts w:ascii="Times New Roman" w:hAnsi="Times New Roman" w:cs="Times New Roman"/>
          <w:b/>
          <w:sz w:val="20"/>
          <w:szCs w:val="24"/>
        </w:rPr>
      </w:pPr>
    </w:p>
    <w:p w14:paraId="65906377" w14:textId="77777777" w:rsidR="00173CED" w:rsidRDefault="00173CED" w:rsidP="00914D9C">
      <w:pPr>
        <w:spacing w:after="0" w:line="240" w:lineRule="auto"/>
        <w:contextualSpacing/>
        <w:jc w:val="both"/>
        <w:rPr>
          <w:rFonts w:ascii="Times New Roman" w:hAnsi="Times New Roman" w:cs="Times New Roman"/>
          <w:b/>
          <w:sz w:val="20"/>
          <w:szCs w:val="24"/>
        </w:rPr>
      </w:pPr>
    </w:p>
    <w:p w14:paraId="6F44B461" w14:textId="77777777" w:rsidR="00173CED" w:rsidRDefault="00173CED" w:rsidP="00914D9C">
      <w:pPr>
        <w:spacing w:after="0" w:line="240" w:lineRule="auto"/>
        <w:contextualSpacing/>
        <w:jc w:val="both"/>
        <w:rPr>
          <w:rFonts w:ascii="Times New Roman" w:hAnsi="Times New Roman" w:cs="Times New Roman"/>
          <w:b/>
          <w:sz w:val="20"/>
          <w:szCs w:val="24"/>
        </w:rPr>
      </w:pPr>
    </w:p>
    <w:p w14:paraId="39C8D983" w14:textId="77777777" w:rsidR="00173CED" w:rsidRDefault="00173CED" w:rsidP="00914D9C">
      <w:pPr>
        <w:spacing w:after="0" w:line="240" w:lineRule="auto"/>
        <w:contextualSpacing/>
        <w:jc w:val="both"/>
        <w:rPr>
          <w:rFonts w:ascii="Times New Roman" w:hAnsi="Times New Roman" w:cs="Times New Roman"/>
          <w:b/>
          <w:sz w:val="20"/>
          <w:szCs w:val="24"/>
        </w:rPr>
      </w:pPr>
    </w:p>
    <w:p w14:paraId="694D3C32" w14:textId="77777777" w:rsidR="00173CED" w:rsidRDefault="00173CED" w:rsidP="00914D9C">
      <w:pPr>
        <w:spacing w:after="0" w:line="240" w:lineRule="auto"/>
        <w:contextualSpacing/>
        <w:jc w:val="both"/>
        <w:rPr>
          <w:rFonts w:ascii="Times New Roman" w:hAnsi="Times New Roman" w:cs="Times New Roman"/>
          <w:b/>
          <w:sz w:val="20"/>
          <w:szCs w:val="24"/>
        </w:rPr>
      </w:pPr>
    </w:p>
    <w:p w14:paraId="530B408D" w14:textId="77777777" w:rsidR="00173CED" w:rsidRDefault="00173CED" w:rsidP="00914D9C">
      <w:pPr>
        <w:spacing w:after="0" w:line="240" w:lineRule="auto"/>
        <w:contextualSpacing/>
        <w:jc w:val="both"/>
        <w:rPr>
          <w:rFonts w:ascii="Times New Roman" w:hAnsi="Times New Roman" w:cs="Times New Roman"/>
          <w:b/>
          <w:sz w:val="20"/>
          <w:szCs w:val="24"/>
        </w:rPr>
      </w:pPr>
    </w:p>
    <w:p w14:paraId="71B83AC2" w14:textId="77777777" w:rsidR="00173CED" w:rsidRDefault="00173CED" w:rsidP="00914D9C">
      <w:pPr>
        <w:spacing w:after="0" w:line="240" w:lineRule="auto"/>
        <w:contextualSpacing/>
        <w:jc w:val="both"/>
        <w:rPr>
          <w:rFonts w:ascii="Times New Roman" w:hAnsi="Times New Roman" w:cs="Times New Roman"/>
          <w:b/>
          <w:sz w:val="20"/>
          <w:szCs w:val="24"/>
        </w:rPr>
      </w:pPr>
    </w:p>
    <w:p w14:paraId="43B32700" w14:textId="77777777" w:rsidR="002E597F" w:rsidRDefault="002E597F" w:rsidP="00914D9C">
      <w:pPr>
        <w:spacing w:after="0" w:line="240" w:lineRule="auto"/>
        <w:contextualSpacing/>
        <w:jc w:val="both"/>
        <w:rPr>
          <w:rFonts w:ascii="Times New Roman" w:hAnsi="Times New Roman" w:cs="Times New Roman"/>
          <w:sz w:val="20"/>
          <w:szCs w:val="24"/>
        </w:rPr>
      </w:pPr>
      <w:r w:rsidRPr="00E04A8F">
        <w:rPr>
          <w:rFonts w:ascii="Times New Roman" w:hAnsi="Times New Roman" w:cs="Times New Roman"/>
          <w:b/>
          <w:sz w:val="20"/>
          <w:szCs w:val="24"/>
        </w:rPr>
        <w:t>Nota:</w:t>
      </w:r>
      <w:r w:rsidRPr="00E04A8F">
        <w:rPr>
          <w:rFonts w:ascii="Times New Roman" w:hAnsi="Times New Roman" w:cs="Times New Roman"/>
          <w:sz w:val="20"/>
          <w:szCs w:val="24"/>
        </w:rPr>
        <w:t xml:space="preserve"> elaboração dos autores</w:t>
      </w:r>
    </w:p>
    <w:p w14:paraId="4AEC1506" w14:textId="77777777" w:rsidR="00FC0FC9" w:rsidRDefault="00FC0FC9" w:rsidP="00914D9C">
      <w:pPr>
        <w:spacing w:after="0" w:line="240" w:lineRule="auto"/>
        <w:contextualSpacing/>
        <w:jc w:val="both"/>
        <w:rPr>
          <w:rFonts w:ascii="Times New Roman" w:hAnsi="Times New Roman" w:cs="Times New Roman"/>
          <w:sz w:val="20"/>
          <w:szCs w:val="24"/>
        </w:rPr>
      </w:pPr>
    </w:p>
    <w:p w14:paraId="5DEF61D7" w14:textId="77777777" w:rsidR="00F848D5" w:rsidRPr="00E04A8F" w:rsidRDefault="004F1673" w:rsidP="00F848D5">
      <w:pPr>
        <w:pStyle w:val="Ttulo2"/>
        <w:numPr>
          <w:ilvl w:val="0"/>
          <w:numId w:val="0"/>
        </w:numPr>
        <w:spacing w:before="0" w:line="360" w:lineRule="auto"/>
        <w:contextualSpacing/>
        <w:jc w:val="both"/>
        <w:rPr>
          <w:rFonts w:ascii="Times New Roman" w:hAnsi="Times New Roman" w:cs="Times New Roman"/>
          <w:color w:val="auto"/>
        </w:rPr>
      </w:pPr>
      <w:bookmarkStart w:id="6" w:name="_Toc460863206"/>
      <w:bookmarkStart w:id="7" w:name="_Toc492029583"/>
      <w:r>
        <w:rPr>
          <w:rFonts w:ascii="Times New Roman" w:hAnsi="Times New Roman" w:cs="Times New Roman"/>
          <w:color w:val="auto"/>
        </w:rPr>
        <w:t>5</w:t>
      </w:r>
      <w:r w:rsidR="00F848D5" w:rsidRPr="00E04A8F">
        <w:rPr>
          <w:rFonts w:ascii="Times New Roman" w:hAnsi="Times New Roman" w:cs="Times New Roman"/>
          <w:color w:val="auto"/>
        </w:rPr>
        <w:t>.3 Teste de Causalidade de Granger-Dumitrescu-Hurlin</w:t>
      </w:r>
      <w:bookmarkEnd w:id="6"/>
      <w:bookmarkEnd w:id="7"/>
    </w:p>
    <w:p w14:paraId="43896D11" w14:textId="77777777" w:rsidR="00F848D5" w:rsidRPr="00E04A8F" w:rsidRDefault="00AA73D9" w:rsidP="004B74C4">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Por fim, </w:t>
      </w:r>
      <w:r w:rsidR="003F12DC">
        <w:rPr>
          <w:rFonts w:ascii="Times New Roman" w:hAnsi="Times New Roman" w:cs="Times New Roman"/>
          <w:sz w:val="24"/>
          <w:szCs w:val="24"/>
        </w:rPr>
        <w:t xml:space="preserve">nessa última etapa da estratégia empírica, propõe-se realizar uma análise de causalidade, em termos de precedência temporal, entre as variáveis em análise, com o objetivo de corroborar as propriedades </w:t>
      </w:r>
      <w:r w:rsidR="003F12DC">
        <w:rPr>
          <w:rFonts w:ascii="Times New Roman" w:hAnsi="Times New Roman" w:cs="Times New Roman"/>
          <w:sz w:val="24"/>
          <w:szCs w:val="24"/>
        </w:rPr>
        <w:lastRenderedPageBreak/>
        <w:t xml:space="preserve">de Exogeneidade de algumas dessas variáveis. </w:t>
      </w:r>
      <w:r w:rsidR="00F848D5" w:rsidRPr="00E04A8F">
        <w:rPr>
          <w:rFonts w:ascii="Times New Roman" w:hAnsi="Times New Roman" w:cs="Times New Roman"/>
          <w:sz w:val="24"/>
          <w:szCs w:val="24"/>
        </w:rPr>
        <w:t>Como o Teste de Causalidade de Granger-</w:t>
      </w:r>
      <w:proofErr w:type="spellStart"/>
      <w:r w:rsidR="00F848D5" w:rsidRPr="00E04A8F">
        <w:rPr>
          <w:rFonts w:ascii="Times New Roman" w:hAnsi="Times New Roman" w:cs="Times New Roman"/>
          <w:sz w:val="24"/>
          <w:szCs w:val="24"/>
        </w:rPr>
        <w:t>Dumitrescu</w:t>
      </w:r>
      <w:proofErr w:type="spellEnd"/>
      <w:r w:rsidR="00F848D5" w:rsidRPr="00E04A8F">
        <w:rPr>
          <w:rFonts w:ascii="Times New Roman" w:hAnsi="Times New Roman" w:cs="Times New Roman"/>
          <w:sz w:val="24"/>
          <w:szCs w:val="24"/>
        </w:rPr>
        <w:t>-</w:t>
      </w:r>
      <w:proofErr w:type="spellStart"/>
      <w:r w:rsidR="00F848D5" w:rsidRPr="00E04A8F">
        <w:rPr>
          <w:rFonts w:ascii="Times New Roman" w:hAnsi="Times New Roman" w:cs="Times New Roman"/>
          <w:sz w:val="24"/>
          <w:szCs w:val="24"/>
        </w:rPr>
        <w:t>Hurlin</w:t>
      </w:r>
      <w:proofErr w:type="spellEnd"/>
      <w:r w:rsidR="00F848D5" w:rsidRPr="00E04A8F">
        <w:rPr>
          <w:rFonts w:ascii="Times New Roman" w:hAnsi="Times New Roman" w:cs="Times New Roman"/>
          <w:sz w:val="24"/>
          <w:szCs w:val="24"/>
        </w:rPr>
        <w:t xml:space="preserve"> é sensível ao número de defasagens, </w:t>
      </w:r>
      <w:r w:rsidR="003F12DC">
        <w:rPr>
          <w:rFonts w:ascii="Times New Roman" w:hAnsi="Times New Roman" w:cs="Times New Roman"/>
          <w:sz w:val="24"/>
          <w:szCs w:val="24"/>
        </w:rPr>
        <w:t>utilizou-se uma e duas defasagens na implementação desse teste</w:t>
      </w:r>
      <w:r w:rsidR="003F12DC">
        <w:rPr>
          <w:rStyle w:val="Refdenotaderodap"/>
          <w:rFonts w:ascii="Times New Roman" w:hAnsi="Times New Roman" w:cs="Times New Roman"/>
          <w:sz w:val="24"/>
          <w:szCs w:val="24"/>
        </w:rPr>
        <w:footnoteReference w:id="15"/>
      </w:r>
      <w:r w:rsidR="003F12DC">
        <w:rPr>
          <w:rFonts w:ascii="Times New Roman" w:hAnsi="Times New Roman" w:cs="Times New Roman"/>
          <w:sz w:val="24"/>
          <w:szCs w:val="24"/>
        </w:rPr>
        <w:t xml:space="preserve">. </w:t>
      </w:r>
    </w:p>
    <w:p w14:paraId="0A29F79A" w14:textId="77777777" w:rsidR="00F848D5" w:rsidRPr="00E04A8F" w:rsidRDefault="00F848D5" w:rsidP="00F848D5">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A Tabela 6 a seguir reporta os resultados do Teste de Causalidade de Granger-</w:t>
      </w:r>
      <w:proofErr w:type="spellStart"/>
      <w:r w:rsidRPr="00E04A8F">
        <w:rPr>
          <w:rFonts w:ascii="Times New Roman" w:hAnsi="Times New Roman" w:cs="Times New Roman"/>
          <w:sz w:val="24"/>
          <w:szCs w:val="24"/>
        </w:rPr>
        <w:t>Dumitrescu</w:t>
      </w:r>
      <w:proofErr w:type="spellEnd"/>
      <w:r w:rsidRPr="00E04A8F">
        <w:rPr>
          <w:rFonts w:ascii="Times New Roman" w:hAnsi="Times New Roman" w:cs="Times New Roman"/>
          <w:sz w:val="24"/>
          <w:szCs w:val="24"/>
        </w:rPr>
        <w:t>-</w:t>
      </w:r>
      <w:proofErr w:type="spellStart"/>
      <w:r w:rsidRPr="00E04A8F">
        <w:rPr>
          <w:rFonts w:ascii="Times New Roman" w:hAnsi="Times New Roman" w:cs="Times New Roman"/>
          <w:sz w:val="24"/>
          <w:szCs w:val="24"/>
        </w:rPr>
        <w:t>Hurlin</w:t>
      </w:r>
      <w:proofErr w:type="spellEnd"/>
      <w:r w:rsidRPr="00E04A8F">
        <w:rPr>
          <w:rFonts w:ascii="Times New Roman" w:hAnsi="Times New Roman" w:cs="Times New Roman"/>
          <w:sz w:val="24"/>
          <w:szCs w:val="24"/>
        </w:rPr>
        <w:t xml:space="preserve"> considerando-se até duas defasagens. Em particular, como as variáveis encontram-se na forma de logaritmos, optou-se por utilizar a primeira diferença do PIB estadual agregado como </w:t>
      </w:r>
      <w:r w:rsidRPr="00E04A8F">
        <w:rPr>
          <w:rFonts w:ascii="Times New Roman" w:hAnsi="Times New Roman" w:cs="Times New Roman"/>
          <w:i/>
          <w:sz w:val="24"/>
          <w:szCs w:val="24"/>
        </w:rPr>
        <w:t xml:space="preserve">proxy </w:t>
      </w:r>
      <w:r w:rsidRPr="00E04A8F">
        <w:rPr>
          <w:rFonts w:ascii="Times New Roman" w:hAnsi="Times New Roman" w:cs="Times New Roman"/>
          <w:sz w:val="24"/>
          <w:szCs w:val="24"/>
        </w:rPr>
        <w:t>de taxa de crescimento do nível de atividade econômica estadual.</w:t>
      </w:r>
    </w:p>
    <w:p w14:paraId="070C7AEF" w14:textId="7B213E64" w:rsidR="00F848D5" w:rsidRPr="00E04A8F" w:rsidRDefault="00F848D5" w:rsidP="00F848D5">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Observa-se a existência de uma relação de causalidade unidirecional, no sentido de Granger-</w:t>
      </w:r>
      <w:proofErr w:type="spellStart"/>
      <w:r w:rsidRPr="00E04A8F">
        <w:rPr>
          <w:rFonts w:ascii="Times New Roman" w:hAnsi="Times New Roman" w:cs="Times New Roman"/>
          <w:sz w:val="24"/>
          <w:szCs w:val="24"/>
        </w:rPr>
        <w:t>Dumitrescu</w:t>
      </w:r>
      <w:proofErr w:type="spellEnd"/>
      <w:r w:rsidRPr="00E04A8F">
        <w:rPr>
          <w:rFonts w:ascii="Times New Roman" w:hAnsi="Times New Roman" w:cs="Times New Roman"/>
          <w:sz w:val="24"/>
          <w:szCs w:val="24"/>
        </w:rPr>
        <w:t>-</w:t>
      </w:r>
      <w:proofErr w:type="spellStart"/>
      <w:r w:rsidRPr="00E04A8F">
        <w:rPr>
          <w:rFonts w:ascii="Times New Roman" w:hAnsi="Times New Roman" w:cs="Times New Roman"/>
          <w:sz w:val="24"/>
          <w:szCs w:val="24"/>
        </w:rPr>
        <w:t>Hurlin</w:t>
      </w:r>
      <w:proofErr w:type="spellEnd"/>
      <w:r w:rsidRPr="00E04A8F">
        <w:rPr>
          <w:rFonts w:ascii="Times New Roman" w:hAnsi="Times New Roman" w:cs="Times New Roman"/>
          <w:sz w:val="24"/>
          <w:szCs w:val="24"/>
        </w:rPr>
        <w:t>, da arrecadação do ICMS para a alíquota tributária efetiva média macroeconômica sobre o consumo, ao nível de significância de 1%, considerando-se uma e duas defasagens. Esse resultado indica que variações na trajetória da série temporal da arrecadação do ICMS</w:t>
      </w:r>
      <w:r w:rsidR="00871C19">
        <w:rPr>
          <w:rFonts w:ascii="Times New Roman" w:hAnsi="Times New Roman" w:cs="Times New Roman"/>
          <w:sz w:val="24"/>
          <w:szCs w:val="24"/>
        </w:rPr>
        <w:t>,</w:t>
      </w:r>
      <w:r w:rsidRPr="00E04A8F">
        <w:rPr>
          <w:rFonts w:ascii="Times New Roman" w:hAnsi="Times New Roman" w:cs="Times New Roman"/>
          <w:sz w:val="24"/>
          <w:szCs w:val="24"/>
        </w:rPr>
        <w:t xml:space="preserve"> precedem temporalmente mudanças nos valores da alíquota tributária. Em outras palavras, não é o aumento da alíquota tributária, aqui utilizada e determinada </w:t>
      </w:r>
      <w:proofErr w:type="spellStart"/>
      <w:r w:rsidRPr="00E04A8F">
        <w:rPr>
          <w:rFonts w:ascii="Times New Roman" w:hAnsi="Times New Roman" w:cs="Times New Roman"/>
          <w:i/>
          <w:sz w:val="24"/>
          <w:szCs w:val="24"/>
        </w:rPr>
        <w:t>ex</w:t>
      </w:r>
      <w:proofErr w:type="spellEnd"/>
      <w:r w:rsidRPr="00E04A8F">
        <w:rPr>
          <w:rFonts w:ascii="Times New Roman" w:hAnsi="Times New Roman" w:cs="Times New Roman"/>
          <w:i/>
          <w:sz w:val="24"/>
          <w:szCs w:val="24"/>
        </w:rPr>
        <w:t xml:space="preserve"> post</w:t>
      </w:r>
      <w:r w:rsidRPr="00E04A8F">
        <w:rPr>
          <w:rFonts w:ascii="Times New Roman" w:hAnsi="Times New Roman" w:cs="Times New Roman"/>
          <w:sz w:val="24"/>
          <w:szCs w:val="24"/>
        </w:rPr>
        <w:t xml:space="preserve"> conforme Gadelha </w:t>
      </w:r>
      <w:r w:rsidRPr="00E04A8F">
        <w:rPr>
          <w:rFonts w:ascii="Times New Roman" w:hAnsi="Times New Roman" w:cs="Times New Roman"/>
          <w:i/>
          <w:sz w:val="24"/>
          <w:szCs w:val="24"/>
        </w:rPr>
        <w:t>et al.</w:t>
      </w:r>
      <w:r w:rsidRPr="00E04A8F">
        <w:rPr>
          <w:rFonts w:ascii="Times New Roman" w:hAnsi="Times New Roman" w:cs="Times New Roman"/>
          <w:sz w:val="24"/>
          <w:szCs w:val="24"/>
        </w:rPr>
        <w:t xml:space="preserve"> (2017), que determina o desempenho da arrecadação do ICMS, mas sim o contrário. Dado que o desempenho da arrecadação do ICMS influencia em um momento posterior, o cálculo da alíquota tributária, gestores públicos e formuladores </w:t>
      </w:r>
      <w:r w:rsidR="00871C19">
        <w:rPr>
          <w:rFonts w:ascii="Times New Roman" w:hAnsi="Times New Roman" w:cs="Times New Roman"/>
          <w:sz w:val="24"/>
          <w:szCs w:val="24"/>
        </w:rPr>
        <w:t>d</w:t>
      </w:r>
      <w:r w:rsidRPr="00E04A8F">
        <w:rPr>
          <w:rFonts w:ascii="Times New Roman" w:hAnsi="Times New Roman" w:cs="Times New Roman"/>
          <w:sz w:val="24"/>
          <w:szCs w:val="24"/>
        </w:rPr>
        <w:t>e política precisam concentrar esforços em outras formas de aumentar a arrecadação do ICMS</w:t>
      </w:r>
      <w:r w:rsidR="00871C19">
        <w:rPr>
          <w:rFonts w:ascii="Times New Roman" w:hAnsi="Times New Roman" w:cs="Times New Roman"/>
          <w:sz w:val="24"/>
          <w:szCs w:val="24"/>
        </w:rPr>
        <w:t>,</w:t>
      </w:r>
      <w:r w:rsidRPr="00E04A8F">
        <w:rPr>
          <w:rFonts w:ascii="Times New Roman" w:hAnsi="Times New Roman" w:cs="Times New Roman"/>
          <w:sz w:val="24"/>
          <w:szCs w:val="24"/>
        </w:rPr>
        <w:t xml:space="preserve"> que não seja pela majoração da alíquota tributária.</w:t>
      </w:r>
    </w:p>
    <w:p w14:paraId="04D4C7D8" w14:textId="77777777" w:rsidR="00F848D5" w:rsidRPr="00E04A8F" w:rsidRDefault="00F848D5" w:rsidP="00F848D5">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Além disso, constata-se que variações na taxa de crescimento do PIB estadual agregado causam unidirecionalmente, no sentido de Granger-</w:t>
      </w:r>
      <w:proofErr w:type="spellStart"/>
      <w:r w:rsidRPr="00E04A8F">
        <w:rPr>
          <w:rFonts w:ascii="Times New Roman" w:hAnsi="Times New Roman" w:cs="Times New Roman"/>
          <w:sz w:val="24"/>
          <w:szCs w:val="24"/>
        </w:rPr>
        <w:t>Dumitrescu</w:t>
      </w:r>
      <w:proofErr w:type="spellEnd"/>
      <w:r w:rsidRPr="00E04A8F">
        <w:rPr>
          <w:rFonts w:ascii="Times New Roman" w:hAnsi="Times New Roman" w:cs="Times New Roman"/>
          <w:sz w:val="24"/>
          <w:szCs w:val="24"/>
        </w:rPr>
        <w:t>-</w:t>
      </w:r>
      <w:proofErr w:type="spellStart"/>
      <w:r w:rsidRPr="00E04A8F">
        <w:rPr>
          <w:rFonts w:ascii="Times New Roman" w:hAnsi="Times New Roman" w:cs="Times New Roman"/>
          <w:sz w:val="24"/>
          <w:szCs w:val="24"/>
        </w:rPr>
        <w:t>Hurlin</w:t>
      </w:r>
      <w:proofErr w:type="spellEnd"/>
      <w:r w:rsidRPr="00E04A8F">
        <w:rPr>
          <w:rFonts w:ascii="Times New Roman" w:hAnsi="Times New Roman" w:cs="Times New Roman"/>
          <w:sz w:val="24"/>
          <w:szCs w:val="24"/>
        </w:rPr>
        <w:t xml:space="preserve">, a alíquota tributária efetiva média sobre o consumo ao nível de significância de 1%, considerando-se apenas uma defasagem. Em termos econômicos, como a taxa de crescimento do PIB estadual agregado exerce influência no cálculo dessa alíquota tributária </w:t>
      </w:r>
      <w:proofErr w:type="spellStart"/>
      <w:r w:rsidRPr="00E04A8F">
        <w:rPr>
          <w:rFonts w:ascii="Times New Roman" w:hAnsi="Times New Roman" w:cs="Times New Roman"/>
          <w:i/>
          <w:sz w:val="24"/>
          <w:szCs w:val="24"/>
        </w:rPr>
        <w:t>ex</w:t>
      </w:r>
      <w:proofErr w:type="spellEnd"/>
      <w:r w:rsidRPr="00E04A8F">
        <w:rPr>
          <w:rFonts w:ascii="Times New Roman" w:hAnsi="Times New Roman" w:cs="Times New Roman"/>
          <w:i/>
          <w:sz w:val="24"/>
          <w:szCs w:val="24"/>
        </w:rPr>
        <w:t xml:space="preserve"> post</w:t>
      </w:r>
      <w:r w:rsidRPr="00E04A8F">
        <w:rPr>
          <w:rFonts w:ascii="Times New Roman" w:hAnsi="Times New Roman" w:cs="Times New Roman"/>
          <w:sz w:val="24"/>
          <w:szCs w:val="24"/>
        </w:rPr>
        <w:t>, então políticas econômicas voltadas ao estímulo do nível de atividade econômica poderão contribuir no sentido de aumentar a arrecadação do ICMS ao exercer efeitos nos valores da alíquota tributária.</w:t>
      </w:r>
    </w:p>
    <w:p w14:paraId="0484D370" w14:textId="77777777" w:rsidR="00F848D5" w:rsidRPr="00E04A8F" w:rsidRDefault="00F848D5" w:rsidP="00F848D5">
      <w:pPr>
        <w:spacing w:after="0" w:line="240" w:lineRule="auto"/>
        <w:ind w:firstLine="708"/>
        <w:contextualSpacing/>
        <w:jc w:val="both"/>
        <w:rPr>
          <w:rFonts w:ascii="Times New Roman" w:hAnsi="Times New Roman" w:cs="Times New Roman"/>
          <w:sz w:val="24"/>
          <w:szCs w:val="24"/>
        </w:rPr>
      </w:pPr>
    </w:p>
    <w:p w14:paraId="76B01BF8" w14:textId="77777777" w:rsidR="00F848D5" w:rsidRPr="00E04A8F" w:rsidRDefault="00F848D5" w:rsidP="00F848D5">
      <w:pPr>
        <w:spacing w:after="0" w:line="240" w:lineRule="auto"/>
        <w:contextualSpacing/>
        <w:jc w:val="both"/>
        <w:rPr>
          <w:rFonts w:ascii="Times New Roman" w:hAnsi="Times New Roman" w:cs="Times New Roman"/>
          <w:color w:val="000000" w:themeColor="text1"/>
          <w:sz w:val="24"/>
          <w:szCs w:val="24"/>
        </w:rPr>
      </w:pPr>
      <w:r w:rsidRPr="00E04A8F">
        <w:rPr>
          <w:rFonts w:ascii="Times New Roman" w:hAnsi="Times New Roman" w:cs="Times New Roman"/>
          <w:b/>
          <w:color w:val="000000" w:themeColor="text1"/>
          <w:sz w:val="24"/>
          <w:szCs w:val="24"/>
        </w:rPr>
        <w:t>Tabela 6.</w:t>
      </w:r>
      <w:r w:rsidRPr="00E04A8F">
        <w:rPr>
          <w:rFonts w:ascii="Times New Roman" w:hAnsi="Times New Roman" w:cs="Times New Roman"/>
          <w:color w:val="000000" w:themeColor="text1"/>
          <w:sz w:val="24"/>
          <w:szCs w:val="24"/>
        </w:rPr>
        <w:t xml:space="preserve"> Resultados do teste de causalidade de Granger-</w:t>
      </w:r>
      <w:proofErr w:type="spellStart"/>
      <w:r w:rsidRPr="00E04A8F">
        <w:rPr>
          <w:rFonts w:ascii="Times New Roman" w:hAnsi="Times New Roman" w:cs="Times New Roman"/>
          <w:color w:val="000000" w:themeColor="text1"/>
          <w:sz w:val="24"/>
          <w:szCs w:val="24"/>
        </w:rPr>
        <w:t>Dumitrescu</w:t>
      </w:r>
      <w:proofErr w:type="spellEnd"/>
      <w:r w:rsidRPr="00E04A8F">
        <w:rPr>
          <w:rFonts w:ascii="Times New Roman" w:hAnsi="Times New Roman" w:cs="Times New Roman"/>
          <w:color w:val="000000" w:themeColor="text1"/>
          <w:sz w:val="24"/>
          <w:szCs w:val="24"/>
        </w:rPr>
        <w:t>-</w:t>
      </w:r>
      <w:proofErr w:type="spellStart"/>
      <w:r w:rsidRPr="00E04A8F">
        <w:rPr>
          <w:rFonts w:ascii="Times New Roman" w:hAnsi="Times New Roman" w:cs="Times New Roman"/>
          <w:color w:val="000000" w:themeColor="text1"/>
          <w:sz w:val="24"/>
          <w:szCs w:val="24"/>
        </w:rPr>
        <w:t>Hurlin</w:t>
      </w:r>
      <w:proofErr w:type="spellEnd"/>
      <w:r w:rsidRPr="00E04A8F">
        <w:rPr>
          <w:rFonts w:ascii="Times New Roman" w:hAnsi="Times New Roman" w:cs="Times New Roman"/>
          <w:color w:val="000000" w:themeColor="text1"/>
          <w:sz w:val="24"/>
          <w:szCs w:val="24"/>
        </w:rPr>
        <w:t>.</w:t>
      </w:r>
    </w:p>
    <w:tbl>
      <w:tblPr>
        <w:tblStyle w:val="Tabelacomgrade"/>
        <w:tblW w:w="0" w:type="auto"/>
        <w:tblLook w:val="04A0" w:firstRow="1" w:lastRow="0" w:firstColumn="1" w:lastColumn="0" w:noHBand="0" w:noVBand="1"/>
      </w:tblPr>
      <w:tblGrid>
        <w:gridCol w:w="5502"/>
        <w:gridCol w:w="996"/>
        <w:gridCol w:w="1076"/>
        <w:gridCol w:w="1063"/>
      </w:tblGrid>
      <w:tr w:rsidR="00F848D5" w:rsidRPr="00E04A8F" w14:paraId="7A1C67B1" w14:textId="77777777" w:rsidTr="00AA73D9">
        <w:tc>
          <w:tcPr>
            <w:tcW w:w="0" w:type="auto"/>
            <w:vMerge w:val="restart"/>
          </w:tcPr>
          <w:p w14:paraId="5D2DE058" w14:textId="77777777" w:rsidR="00F848D5" w:rsidRPr="00E04A8F" w:rsidRDefault="00F848D5" w:rsidP="00F848D5">
            <w:pPr>
              <w:contextualSpacing/>
              <w:jc w:val="both"/>
              <w:rPr>
                <w:b/>
                <w:sz w:val="24"/>
                <w:szCs w:val="24"/>
              </w:rPr>
            </w:pPr>
            <w:r w:rsidRPr="00E04A8F">
              <w:rPr>
                <w:b/>
                <w:sz w:val="24"/>
                <w:szCs w:val="24"/>
              </w:rPr>
              <w:t>Hipótese Nula</w:t>
            </w:r>
          </w:p>
        </w:tc>
        <w:tc>
          <w:tcPr>
            <w:tcW w:w="0" w:type="auto"/>
            <w:gridSpan w:val="3"/>
          </w:tcPr>
          <w:p w14:paraId="4404757F" w14:textId="77777777" w:rsidR="00F848D5" w:rsidRPr="00E04A8F" w:rsidRDefault="00F848D5" w:rsidP="00F848D5">
            <w:pPr>
              <w:contextualSpacing/>
              <w:jc w:val="center"/>
              <w:rPr>
                <w:b/>
                <w:sz w:val="24"/>
                <w:szCs w:val="24"/>
              </w:rPr>
            </w:pPr>
            <w:r w:rsidRPr="00E04A8F">
              <w:rPr>
                <w:b/>
                <w:sz w:val="24"/>
                <w:szCs w:val="24"/>
              </w:rPr>
              <w:t>Resultado</w:t>
            </w:r>
          </w:p>
        </w:tc>
      </w:tr>
      <w:tr w:rsidR="00F848D5" w:rsidRPr="00E04A8F" w14:paraId="56B5F5C2" w14:textId="77777777" w:rsidTr="00AA73D9">
        <w:tc>
          <w:tcPr>
            <w:tcW w:w="0" w:type="auto"/>
            <w:vMerge/>
          </w:tcPr>
          <w:p w14:paraId="2EC2FA59" w14:textId="77777777" w:rsidR="00F848D5" w:rsidRPr="00E04A8F" w:rsidRDefault="00F848D5" w:rsidP="00F848D5">
            <w:pPr>
              <w:contextualSpacing/>
              <w:jc w:val="both"/>
              <w:rPr>
                <w:b/>
                <w:sz w:val="24"/>
                <w:szCs w:val="24"/>
              </w:rPr>
            </w:pPr>
          </w:p>
        </w:tc>
        <w:tc>
          <w:tcPr>
            <w:tcW w:w="0" w:type="auto"/>
          </w:tcPr>
          <w:p w14:paraId="090AE45A" w14:textId="77777777" w:rsidR="00F848D5" w:rsidRPr="00E04A8F" w:rsidRDefault="00593823" w:rsidP="00F848D5">
            <w:pPr>
              <w:contextualSpacing/>
              <w:jc w:val="center"/>
              <w:rPr>
                <w:b/>
                <w:sz w:val="24"/>
                <w:szCs w:val="24"/>
              </w:rPr>
            </w:pPr>
            <m:oMathPara>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N,T</m:t>
                    </m:r>
                  </m:sub>
                  <m:sup>
                    <m:r>
                      <w:rPr>
                        <w:rFonts w:ascii="Cambria Math" w:hAnsi="Cambria Math"/>
                        <w:sz w:val="24"/>
                        <w:szCs w:val="24"/>
                      </w:rPr>
                      <m:t>HNC</m:t>
                    </m:r>
                  </m:sup>
                </m:sSubSup>
              </m:oMath>
            </m:oMathPara>
          </w:p>
        </w:tc>
        <w:tc>
          <w:tcPr>
            <w:tcW w:w="0" w:type="auto"/>
          </w:tcPr>
          <w:p w14:paraId="01E71722" w14:textId="77777777" w:rsidR="00F848D5" w:rsidRPr="00E04A8F" w:rsidRDefault="00593823" w:rsidP="00F848D5">
            <w:pPr>
              <w:contextualSpacing/>
              <w:jc w:val="center"/>
              <w:rPr>
                <w:b/>
                <w:sz w:val="24"/>
                <w:szCs w:val="24"/>
              </w:rPr>
            </w:pPr>
            <m:oMathPara>
              <m:oMath>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N,T</m:t>
                    </m:r>
                  </m:sub>
                  <m:sup>
                    <m:r>
                      <w:rPr>
                        <w:rFonts w:ascii="Cambria Math" w:hAnsi="Cambria Math"/>
                        <w:sz w:val="24"/>
                        <w:szCs w:val="24"/>
                      </w:rPr>
                      <m:t>HNC</m:t>
                    </m:r>
                  </m:sup>
                </m:sSubSup>
              </m:oMath>
            </m:oMathPara>
          </w:p>
        </w:tc>
        <w:tc>
          <w:tcPr>
            <w:tcW w:w="0" w:type="auto"/>
          </w:tcPr>
          <w:p w14:paraId="196F1CF0" w14:textId="77777777" w:rsidR="00F848D5" w:rsidRPr="00E04A8F" w:rsidRDefault="00F848D5" w:rsidP="00F848D5">
            <w:pPr>
              <w:contextualSpacing/>
              <w:jc w:val="center"/>
              <w:rPr>
                <w:sz w:val="24"/>
                <w:szCs w:val="24"/>
              </w:rPr>
            </w:pPr>
            <w:r w:rsidRPr="00E04A8F">
              <w:rPr>
                <w:sz w:val="24"/>
                <w:szCs w:val="24"/>
              </w:rPr>
              <w:t>Valor-p</w:t>
            </w:r>
          </w:p>
        </w:tc>
      </w:tr>
      <w:tr w:rsidR="00F848D5" w:rsidRPr="00E04A8F" w14:paraId="6C83BB45" w14:textId="77777777" w:rsidTr="00AA73D9">
        <w:tc>
          <w:tcPr>
            <w:tcW w:w="0" w:type="auto"/>
            <w:gridSpan w:val="4"/>
          </w:tcPr>
          <w:p w14:paraId="1DA20AC4" w14:textId="77777777" w:rsidR="00F848D5" w:rsidRPr="00E04A8F" w:rsidRDefault="00F848D5" w:rsidP="00F848D5">
            <w:pPr>
              <w:contextualSpacing/>
              <w:jc w:val="center"/>
              <w:rPr>
                <w:b/>
                <w:i/>
                <w:sz w:val="24"/>
                <w:szCs w:val="24"/>
              </w:rPr>
            </w:pPr>
            <w:r w:rsidRPr="00E04A8F">
              <w:rPr>
                <w:b/>
                <w:i/>
                <w:sz w:val="24"/>
                <w:szCs w:val="24"/>
              </w:rPr>
              <w:t>Uma defasagem</w:t>
            </w:r>
          </w:p>
        </w:tc>
      </w:tr>
      <w:tr w:rsidR="00F848D5" w:rsidRPr="00E04A8F" w14:paraId="39A2EB5C" w14:textId="77777777" w:rsidTr="00AA73D9">
        <w:tc>
          <w:tcPr>
            <w:tcW w:w="0" w:type="auto"/>
          </w:tcPr>
          <w:p w14:paraId="14B43D81" w14:textId="77777777" w:rsidR="00F848D5" w:rsidRPr="00E04A8F" w:rsidRDefault="00F848D5" w:rsidP="00F848D5">
            <w:pPr>
              <w:contextualSpacing/>
              <w:jc w:val="both"/>
              <w:rPr>
                <w:sz w:val="24"/>
                <w:szCs w:val="24"/>
              </w:rPr>
            </w:pPr>
            <w:r w:rsidRPr="00E04A8F">
              <w:rPr>
                <w:sz w:val="24"/>
                <w:szCs w:val="24"/>
              </w:rPr>
              <w:t>ICMS não Homogeneamente Causa alíquota tributária</w:t>
            </w:r>
          </w:p>
          <w:p w14:paraId="61A84604" w14:textId="77777777" w:rsidR="00F848D5" w:rsidRPr="00E04A8F" w:rsidRDefault="00F848D5" w:rsidP="00F848D5">
            <w:pPr>
              <w:contextualSpacing/>
              <w:jc w:val="both"/>
              <w:rPr>
                <w:sz w:val="24"/>
                <w:szCs w:val="24"/>
              </w:rPr>
            </w:pPr>
            <w:r w:rsidRPr="00E04A8F">
              <w:rPr>
                <w:sz w:val="24"/>
                <w:szCs w:val="24"/>
              </w:rPr>
              <w:t>Alíquota tributária não Homogeneamente Causa ICMS</w:t>
            </w:r>
          </w:p>
        </w:tc>
        <w:tc>
          <w:tcPr>
            <w:tcW w:w="0" w:type="auto"/>
          </w:tcPr>
          <w:p w14:paraId="0F930496" w14:textId="77777777" w:rsidR="00F848D5" w:rsidRPr="00E04A8F" w:rsidRDefault="00F848D5" w:rsidP="00F848D5">
            <w:pPr>
              <w:contextualSpacing/>
              <w:jc w:val="both"/>
              <w:rPr>
                <w:sz w:val="24"/>
                <w:szCs w:val="24"/>
              </w:rPr>
            </w:pPr>
            <w:r w:rsidRPr="00E04A8F">
              <w:rPr>
                <w:sz w:val="24"/>
                <w:szCs w:val="24"/>
              </w:rPr>
              <w:t>0,12435</w:t>
            </w:r>
          </w:p>
          <w:p w14:paraId="1623AF02" w14:textId="77777777" w:rsidR="00F848D5" w:rsidRPr="00E04A8F" w:rsidRDefault="00F848D5" w:rsidP="00F848D5">
            <w:pPr>
              <w:contextualSpacing/>
              <w:jc w:val="both"/>
              <w:rPr>
                <w:sz w:val="24"/>
                <w:szCs w:val="24"/>
              </w:rPr>
            </w:pPr>
            <w:r w:rsidRPr="00E04A8F">
              <w:rPr>
                <w:sz w:val="24"/>
                <w:szCs w:val="24"/>
              </w:rPr>
              <w:t>0,73994</w:t>
            </w:r>
          </w:p>
        </w:tc>
        <w:tc>
          <w:tcPr>
            <w:tcW w:w="0" w:type="auto"/>
          </w:tcPr>
          <w:p w14:paraId="71FDA243" w14:textId="77777777" w:rsidR="00F848D5" w:rsidRPr="00E04A8F" w:rsidRDefault="00F848D5" w:rsidP="00F848D5">
            <w:pPr>
              <w:contextualSpacing/>
              <w:jc w:val="both"/>
              <w:rPr>
                <w:sz w:val="24"/>
                <w:szCs w:val="24"/>
              </w:rPr>
            </w:pPr>
            <w:r w:rsidRPr="00E04A8F">
              <w:rPr>
                <w:sz w:val="24"/>
                <w:szCs w:val="24"/>
              </w:rPr>
              <w:t>-2,84716</w:t>
            </w:r>
          </w:p>
          <w:p w14:paraId="2A46C992" w14:textId="77777777" w:rsidR="00F848D5" w:rsidRPr="00E04A8F" w:rsidRDefault="00F848D5" w:rsidP="00F848D5">
            <w:pPr>
              <w:contextualSpacing/>
              <w:jc w:val="both"/>
              <w:rPr>
                <w:sz w:val="24"/>
                <w:szCs w:val="24"/>
              </w:rPr>
            </w:pPr>
            <w:r w:rsidRPr="00E04A8F">
              <w:rPr>
                <w:sz w:val="24"/>
                <w:szCs w:val="24"/>
              </w:rPr>
              <w:t>-1,18973</w:t>
            </w:r>
          </w:p>
        </w:tc>
        <w:tc>
          <w:tcPr>
            <w:tcW w:w="0" w:type="auto"/>
          </w:tcPr>
          <w:p w14:paraId="78AFA8CC" w14:textId="77777777" w:rsidR="00F848D5" w:rsidRPr="00E04A8F" w:rsidRDefault="00F848D5" w:rsidP="00F848D5">
            <w:pPr>
              <w:contextualSpacing/>
              <w:jc w:val="both"/>
              <w:rPr>
                <w:sz w:val="24"/>
                <w:szCs w:val="24"/>
              </w:rPr>
            </w:pPr>
            <w:r w:rsidRPr="00E04A8F">
              <w:rPr>
                <w:sz w:val="24"/>
                <w:szCs w:val="24"/>
              </w:rPr>
              <w:t>0,0044</w:t>
            </w:r>
            <w:r w:rsidRPr="00E04A8F">
              <w:rPr>
                <w:sz w:val="24"/>
                <w:szCs w:val="24"/>
                <w:vertAlign w:val="superscript"/>
              </w:rPr>
              <w:t>(a)</w:t>
            </w:r>
          </w:p>
          <w:p w14:paraId="05EB943F" w14:textId="77777777" w:rsidR="00F848D5" w:rsidRPr="00E04A8F" w:rsidRDefault="00F848D5" w:rsidP="00F848D5">
            <w:pPr>
              <w:contextualSpacing/>
              <w:jc w:val="both"/>
              <w:rPr>
                <w:sz w:val="24"/>
                <w:szCs w:val="24"/>
              </w:rPr>
            </w:pPr>
            <w:r w:rsidRPr="00E04A8F">
              <w:rPr>
                <w:sz w:val="24"/>
                <w:szCs w:val="24"/>
              </w:rPr>
              <w:t>0,2342</w:t>
            </w:r>
          </w:p>
        </w:tc>
      </w:tr>
      <w:tr w:rsidR="00F848D5" w:rsidRPr="00E04A8F" w14:paraId="1DB7F51B" w14:textId="77777777" w:rsidTr="00AA73D9">
        <w:tc>
          <w:tcPr>
            <w:tcW w:w="0" w:type="auto"/>
          </w:tcPr>
          <w:p w14:paraId="3A2C0449" w14:textId="77777777" w:rsidR="00F848D5" w:rsidRPr="00E04A8F" w:rsidRDefault="00F848D5" w:rsidP="00F848D5">
            <w:pPr>
              <w:contextualSpacing/>
              <w:jc w:val="both"/>
              <w:rPr>
                <w:sz w:val="24"/>
                <w:szCs w:val="24"/>
              </w:rPr>
            </w:pPr>
            <w:r w:rsidRPr="00E04A8F">
              <w:rPr>
                <w:sz w:val="24"/>
                <w:szCs w:val="24"/>
              </w:rPr>
              <w:t>∆PIB não Homogeneamente Causa alíquota tributária</w:t>
            </w:r>
          </w:p>
          <w:p w14:paraId="45AD3285" w14:textId="77777777" w:rsidR="00F848D5" w:rsidRPr="00E04A8F" w:rsidRDefault="00F848D5" w:rsidP="00F848D5">
            <w:pPr>
              <w:contextualSpacing/>
              <w:jc w:val="both"/>
              <w:rPr>
                <w:sz w:val="24"/>
                <w:szCs w:val="24"/>
              </w:rPr>
            </w:pPr>
            <w:r w:rsidRPr="00E04A8F">
              <w:rPr>
                <w:sz w:val="24"/>
                <w:szCs w:val="24"/>
              </w:rPr>
              <w:t>Alíquota tributária não Homogeneamente Causa ∆PIB</w:t>
            </w:r>
          </w:p>
        </w:tc>
        <w:tc>
          <w:tcPr>
            <w:tcW w:w="0" w:type="auto"/>
          </w:tcPr>
          <w:p w14:paraId="2077F588" w14:textId="77777777" w:rsidR="00F848D5" w:rsidRPr="00E04A8F" w:rsidRDefault="00F848D5" w:rsidP="00F848D5">
            <w:pPr>
              <w:contextualSpacing/>
              <w:jc w:val="both"/>
              <w:rPr>
                <w:sz w:val="24"/>
                <w:szCs w:val="24"/>
              </w:rPr>
            </w:pPr>
            <w:r w:rsidRPr="00E04A8F">
              <w:rPr>
                <w:sz w:val="24"/>
                <w:szCs w:val="24"/>
              </w:rPr>
              <w:t>0,11904</w:t>
            </w:r>
          </w:p>
          <w:p w14:paraId="35131462" w14:textId="77777777" w:rsidR="00F848D5" w:rsidRPr="00E04A8F" w:rsidRDefault="00F848D5" w:rsidP="00F848D5">
            <w:pPr>
              <w:contextualSpacing/>
              <w:jc w:val="both"/>
              <w:rPr>
                <w:sz w:val="24"/>
                <w:szCs w:val="24"/>
              </w:rPr>
            </w:pPr>
            <w:r w:rsidRPr="00E04A8F">
              <w:rPr>
                <w:sz w:val="24"/>
                <w:szCs w:val="24"/>
              </w:rPr>
              <w:t>1,19785</w:t>
            </w:r>
          </w:p>
        </w:tc>
        <w:tc>
          <w:tcPr>
            <w:tcW w:w="0" w:type="auto"/>
          </w:tcPr>
          <w:p w14:paraId="3801D35C" w14:textId="77777777" w:rsidR="00F848D5" w:rsidRPr="00E04A8F" w:rsidRDefault="00F848D5" w:rsidP="00F848D5">
            <w:pPr>
              <w:contextualSpacing/>
              <w:jc w:val="both"/>
              <w:rPr>
                <w:sz w:val="24"/>
                <w:szCs w:val="24"/>
              </w:rPr>
            </w:pPr>
            <w:r w:rsidRPr="00E04A8F">
              <w:rPr>
                <w:sz w:val="24"/>
                <w:szCs w:val="24"/>
              </w:rPr>
              <w:t>-2,86147</w:t>
            </w:r>
          </w:p>
          <w:p w14:paraId="39164F82" w14:textId="77777777" w:rsidR="00F848D5" w:rsidRPr="00E04A8F" w:rsidRDefault="00F848D5" w:rsidP="00F848D5">
            <w:pPr>
              <w:contextualSpacing/>
              <w:jc w:val="both"/>
              <w:rPr>
                <w:sz w:val="24"/>
                <w:szCs w:val="24"/>
              </w:rPr>
            </w:pPr>
            <w:r w:rsidRPr="00E04A8F">
              <w:rPr>
                <w:sz w:val="24"/>
                <w:szCs w:val="24"/>
              </w:rPr>
              <w:t>0,04318</w:t>
            </w:r>
          </w:p>
        </w:tc>
        <w:tc>
          <w:tcPr>
            <w:tcW w:w="0" w:type="auto"/>
          </w:tcPr>
          <w:p w14:paraId="27F4F4F6" w14:textId="77777777" w:rsidR="00F848D5" w:rsidRPr="00E04A8F" w:rsidRDefault="00F848D5" w:rsidP="00F848D5">
            <w:pPr>
              <w:contextualSpacing/>
              <w:jc w:val="both"/>
              <w:rPr>
                <w:sz w:val="24"/>
                <w:szCs w:val="24"/>
              </w:rPr>
            </w:pPr>
            <w:r w:rsidRPr="00E04A8F">
              <w:rPr>
                <w:sz w:val="24"/>
                <w:szCs w:val="24"/>
              </w:rPr>
              <w:t>0,0042</w:t>
            </w:r>
            <w:r w:rsidRPr="00E04A8F">
              <w:rPr>
                <w:sz w:val="24"/>
                <w:szCs w:val="24"/>
                <w:vertAlign w:val="superscript"/>
              </w:rPr>
              <w:t>(a)</w:t>
            </w:r>
          </w:p>
          <w:p w14:paraId="7B6646D3" w14:textId="77777777" w:rsidR="00F848D5" w:rsidRPr="00E04A8F" w:rsidRDefault="00F848D5" w:rsidP="00F848D5">
            <w:pPr>
              <w:contextualSpacing/>
              <w:jc w:val="both"/>
              <w:rPr>
                <w:sz w:val="24"/>
                <w:szCs w:val="24"/>
              </w:rPr>
            </w:pPr>
            <w:r w:rsidRPr="00E04A8F">
              <w:rPr>
                <w:sz w:val="24"/>
                <w:szCs w:val="24"/>
              </w:rPr>
              <w:t>0,9656</w:t>
            </w:r>
          </w:p>
        </w:tc>
      </w:tr>
      <w:tr w:rsidR="00F848D5" w:rsidRPr="00E04A8F" w14:paraId="36D81C5F" w14:textId="77777777" w:rsidTr="00AA73D9">
        <w:tc>
          <w:tcPr>
            <w:tcW w:w="0" w:type="auto"/>
          </w:tcPr>
          <w:p w14:paraId="3542C861" w14:textId="77777777" w:rsidR="00F848D5" w:rsidRPr="00E04A8F" w:rsidRDefault="00F848D5" w:rsidP="00F848D5">
            <w:pPr>
              <w:contextualSpacing/>
              <w:jc w:val="both"/>
              <w:rPr>
                <w:sz w:val="24"/>
                <w:szCs w:val="24"/>
              </w:rPr>
            </w:pPr>
            <w:r w:rsidRPr="00E04A8F">
              <w:rPr>
                <w:sz w:val="24"/>
                <w:szCs w:val="24"/>
              </w:rPr>
              <w:t>∆PIB não Homogeneamente Causa ICMS</w:t>
            </w:r>
          </w:p>
          <w:p w14:paraId="5E0DF439" w14:textId="77777777" w:rsidR="00F848D5" w:rsidRPr="00E04A8F" w:rsidRDefault="00F848D5" w:rsidP="00F848D5">
            <w:pPr>
              <w:contextualSpacing/>
              <w:jc w:val="both"/>
              <w:rPr>
                <w:sz w:val="24"/>
                <w:szCs w:val="24"/>
              </w:rPr>
            </w:pPr>
            <w:r w:rsidRPr="00E04A8F">
              <w:rPr>
                <w:sz w:val="24"/>
                <w:szCs w:val="24"/>
              </w:rPr>
              <w:t>ICMS não Homogeneamente Causa ∆PIB</w:t>
            </w:r>
          </w:p>
        </w:tc>
        <w:tc>
          <w:tcPr>
            <w:tcW w:w="0" w:type="auto"/>
          </w:tcPr>
          <w:p w14:paraId="585F1761" w14:textId="77777777" w:rsidR="00F848D5" w:rsidRPr="00E04A8F" w:rsidRDefault="00F848D5" w:rsidP="00F848D5">
            <w:pPr>
              <w:contextualSpacing/>
              <w:jc w:val="both"/>
              <w:rPr>
                <w:sz w:val="24"/>
                <w:szCs w:val="24"/>
              </w:rPr>
            </w:pPr>
            <w:r w:rsidRPr="00E04A8F">
              <w:rPr>
                <w:sz w:val="24"/>
                <w:szCs w:val="24"/>
              </w:rPr>
              <w:t>2,76252</w:t>
            </w:r>
          </w:p>
          <w:p w14:paraId="5310DAED" w14:textId="77777777" w:rsidR="00F848D5" w:rsidRPr="00E04A8F" w:rsidRDefault="00F848D5" w:rsidP="00F848D5">
            <w:pPr>
              <w:contextualSpacing/>
              <w:jc w:val="both"/>
              <w:rPr>
                <w:sz w:val="24"/>
                <w:szCs w:val="24"/>
              </w:rPr>
            </w:pPr>
            <w:r w:rsidRPr="00E04A8F">
              <w:rPr>
                <w:sz w:val="24"/>
                <w:szCs w:val="24"/>
              </w:rPr>
              <w:t>2,43316</w:t>
            </w:r>
          </w:p>
        </w:tc>
        <w:tc>
          <w:tcPr>
            <w:tcW w:w="0" w:type="auto"/>
          </w:tcPr>
          <w:p w14:paraId="48AB8526" w14:textId="77777777" w:rsidR="00F848D5" w:rsidRPr="00E04A8F" w:rsidRDefault="00F848D5" w:rsidP="00F848D5">
            <w:pPr>
              <w:contextualSpacing/>
              <w:jc w:val="both"/>
              <w:rPr>
                <w:sz w:val="24"/>
                <w:szCs w:val="24"/>
              </w:rPr>
            </w:pPr>
            <w:r w:rsidRPr="00E04A8F">
              <w:rPr>
                <w:sz w:val="24"/>
                <w:szCs w:val="24"/>
              </w:rPr>
              <w:t>4,25594</w:t>
            </w:r>
          </w:p>
          <w:p w14:paraId="771FCE7B" w14:textId="77777777" w:rsidR="00F848D5" w:rsidRPr="00E04A8F" w:rsidRDefault="00F848D5" w:rsidP="00F848D5">
            <w:pPr>
              <w:contextualSpacing/>
              <w:jc w:val="both"/>
              <w:rPr>
                <w:sz w:val="24"/>
                <w:szCs w:val="24"/>
              </w:rPr>
            </w:pPr>
            <w:r w:rsidRPr="00E04A8F">
              <w:rPr>
                <w:sz w:val="24"/>
                <w:szCs w:val="24"/>
              </w:rPr>
              <w:t>3,36917</w:t>
            </w:r>
          </w:p>
        </w:tc>
        <w:tc>
          <w:tcPr>
            <w:tcW w:w="0" w:type="auto"/>
          </w:tcPr>
          <w:p w14:paraId="1A41300F" w14:textId="77777777" w:rsidR="00F848D5" w:rsidRPr="00E04A8F" w:rsidRDefault="00F848D5" w:rsidP="00F848D5">
            <w:pPr>
              <w:contextualSpacing/>
              <w:jc w:val="both"/>
              <w:rPr>
                <w:sz w:val="24"/>
                <w:szCs w:val="24"/>
              </w:rPr>
            </w:pPr>
            <w:r w:rsidRPr="00E04A8F">
              <w:rPr>
                <w:sz w:val="24"/>
                <w:szCs w:val="24"/>
              </w:rPr>
              <w:t>2e-05</w:t>
            </w:r>
            <w:r w:rsidRPr="00E04A8F">
              <w:rPr>
                <w:sz w:val="24"/>
                <w:szCs w:val="24"/>
                <w:vertAlign w:val="superscript"/>
              </w:rPr>
              <w:t>(a)</w:t>
            </w:r>
          </w:p>
          <w:p w14:paraId="51DD6E2A" w14:textId="77777777" w:rsidR="00F848D5" w:rsidRPr="00E04A8F" w:rsidRDefault="00F848D5" w:rsidP="00F848D5">
            <w:pPr>
              <w:contextualSpacing/>
              <w:jc w:val="both"/>
              <w:rPr>
                <w:sz w:val="24"/>
                <w:szCs w:val="24"/>
              </w:rPr>
            </w:pPr>
            <w:r w:rsidRPr="00E04A8F">
              <w:rPr>
                <w:sz w:val="24"/>
                <w:szCs w:val="24"/>
              </w:rPr>
              <w:t>0,0008</w:t>
            </w:r>
            <w:r w:rsidRPr="00E04A8F">
              <w:rPr>
                <w:sz w:val="24"/>
                <w:szCs w:val="24"/>
                <w:vertAlign w:val="superscript"/>
              </w:rPr>
              <w:t>(a)</w:t>
            </w:r>
          </w:p>
        </w:tc>
      </w:tr>
      <w:tr w:rsidR="00F848D5" w:rsidRPr="00E04A8F" w14:paraId="78D750A4" w14:textId="77777777" w:rsidTr="00AA73D9">
        <w:tc>
          <w:tcPr>
            <w:tcW w:w="0" w:type="auto"/>
            <w:gridSpan w:val="4"/>
          </w:tcPr>
          <w:p w14:paraId="1BC53D8F" w14:textId="77777777" w:rsidR="00F848D5" w:rsidRPr="00E04A8F" w:rsidRDefault="00F848D5" w:rsidP="00F848D5">
            <w:pPr>
              <w:contextualSpacing/>
              <w:jc w:val="center"/>
              <w:rPr>
                <w:b/>
                <w:i/>
                <w:sz w:val="24"/>
                <w:szCs w:val="24"/>
              </w:rPr>
            </w:pPr>
            <w:r w:rsidRPr="00E04A8F">
              <w:rPr>
                <w:b/>
                <w:i/>
                <w:sz w:val="24"/>
                <w:szCs w:val="24"/>
              </w:rPr>
              <w:t>Duas defasagens</w:t>
            </w:r>
          </w:p>
        </w:tc>
      </w:tr>
      <w:tr w:rsidR="00F848D5" w:rsidRPr="00E04A8F" w14:paraId="33451C70" w14:textId="77777777" w:rsidTr="00AA73D9">
        <w:tc>
          <w:tcPr>
            <w:tcW w:w="0" w:type="auto"/>
          </w:tcPr>
          <w:p w14:paraId="773D9E88" w14:textId="77777777" w:rsidR="00F848D5" w:rsidRPr="00E04A8F" w:rsidRDefault="00F848D5" w:rsidP="00F848D5">
            <w:pPr>
              <w:contextualSpacing/>
              <w:jc w:val="both"/>
              <w:rPr>
                <w:sz w:val="24"/>
                <w:szCs w:val="24"/>
              </w:rPr>
            </w:pPr>
            <w:r w:rsidRPr="00E04A8F">
              <w:rPr>
                <w:sz w:val="24"/>
                <w:szCs w:val="24"/>
              </w:rPr>
              <w:t>ICMS não Homogeneamente Causa alíquota tributária</w:t>
            </w:r>
          </w:p>
          <w:p w14:paraId="11F7CA75" w14:textId="77777777" w:rsidR="00F848D5" w:rsidRPr="00E04A8F" w:rsidRDefault="00F848D5" w:rsidP="00F848D5">
            <w:pPr>
              <w:contextualSpacing/>
              <w:jc w:val="both"/>
              <w:rPr>
                <w:sz w:val="24"/>
                <w:szCs w:val="24"/>
              </w:rPr>
            </w:pPr>
            <w:r w:rsidRPr="00E04A8F">
              <w:rPr>
                <w:sz w:val="24"/>
                <w:szCs w:val="24"/>
              </w:rPr>
              <w:t>Alíquota tributária não Homogeneamente Causa ICMS</w:t>
            </w:r>
          </w:p>
        </w:tc>
        <w:tc>
          <w:tcPr>
            <w:tcW w:w="0" w:type="auto"/>
          </w:tcPr>
          <w:p w14:paraId="6A1EB881" w14:textId="77777777" w:rsidR="00F848D5" w:rsidRPr="00E04A8F" w:rsidRDefault="00F848D5" w:rsidP="00F848D5">
            <w:pPr>
              <w:contextualSpacing/>
              <w:jc w:val="both"/>
              <w:rPr>
                <w:sz w:val="24"/>
                <w:szCs w:val="24"/>
              </w:rPr>
            </w:pPr>
            <w:r w:rsidRPr="00E04A8F">
              <w:rPr>
                <w:sz w:val="24"/>
                <w:szCs w:val="24"/>
              </w:rPr>
              <w:t>0,90206</w:t>
            </w:r>
          </w:p>
          <w:p w14:paraId="37990A13" w14:textId="77777777" w:rsidR="00F848D5" w:rsidRPr="00E04A8F" w:rsidRDefault="00F848D5" w:rsidP="00F848D5">
            <w:pPr>
              <w:contextualSpacing/>
              <w:jc w:val="both"/>
              <w:rPr>
                <w:sz w:val="24"/>
                <w:szCs w:val="24"/>
              </w:rPr>
            </w:pPr>
            <w:r w:rsidRPr="00E04A8F">
              <w:rPr>
                <w:sz w:val="24"/>
                <w:szCs w:val="24"/>
              </w:rPr>
              <w:t>1,41652</w:t>
            </w:r>
          </w:p>
        </w:tc>
        <w:tc>
          <w:tcPr>
            <w:tcW w:w="0" w:type="auto"/>
          </w:tcPr>
          <w:p w14:paraId="0524533F" w14:textId="77777777" w:rsidR="00F848D5" w:rsidRPr="00E04A8F" w:rsidRDefault="00F848D5" w:rsidP="00F848D5">
            <w:pPr>
              <w:contextualSpacing/>
              <w:jc w:val="both"/>
              <w:rPr>
                <w:sz w:val="24"/>
                <w:szCs w:val="24"/>
              </w:rPr>
            </w:pPr>
            <w:r w:rsidRPr="00E04A8F">
              <w:rPr>
                <w:sz w:val="24"/>
                <w:szCs w:val="24"/>
              </w:rPr>
              <w:t>-2,57264</w:t>
            </w:r>
          </w:p>
          <w:p w14:paraId="5D9A5148" w14:textId="77777777" w:rsidR="00F848D5" w:rsidRPr="00E04A8F" w:rsidRDefault="00F848D5" w:rsidP="00F848D5">
            <w:pPr>
              <w:contextualSpacing/>
              <w:jc w:val="both"/>
              <w:rPr>
                <w:sz w:val="24"/>
                <w:szCs w:val="24"/>
              </w:rPr>
            </w:pPr>
            <w:r w:rsidRPr="00E04A8F">
              <w:rPr>
                <w:sz w:val="24"/>
                <w:szCs w:val="24"/>
              </w:rPr>
              <w:t>-1,74436</w:t>
            </w:r>
          </w:p>
        </w:tc>
        <w:tc>
          <w:tcPr>
            <w:tcW w:w="0" w:type="auto"/>
          </w:tcPr>
          <w:p w14:paraId="042D163F" w14:textId="77777777" w:rsidR="00F848D5" w:rsidRPr="00E04A8F" w:rsidRDefault="00F848D5" w:rsidP="00F848D5">
            <w:pPr>
              <w:contextualSpacing/>
              <w:jc w:val="both"/>
              <w:rPr>
                <w:sz w:val="24"/>
                <w:szCs w:val="24"/>
              </w:rPr>
            </w:pPr>
            <w:r w:rsidRPr="00E04A8F">
              <w:rPr>
                <w:sz w:val="24"/>
                <w:szCs w:val="24"/>
              </w:rPr>
              <w:t>0,0101</w:t>
            </w:r>
            <w:r w:rsidRPr="00E04A8F">
              <w:rPr>
                <w:sz w:val="24"/>
                <w:szCs w:val="24"/>
                <w:vertAlign w:val="superscript"/>
              </w:rPr>
              <w:t>(a)</w:t>
            </w:r>
          </w:p>
          <w:p w14:paraId="50BB0F41" w14:textId="77777777" w:rsidR="00F848D5" w:rsidRPr="00E04A8F" w:rsidRDefault="00F848D5" w:rsidP="00F848D5">
            <w:pPr>
              <w:contextualSpacing/>
              <w:jc w:val="both"/>
              <w:rPr>
                <w:sz w:val="24"/>
                <w:szCs w:val="24"/>
              </w:rPr>
            </w:pPr>
            <w:r w:rsidRPr="00E04A8F">
              <w:rPr>
                <w:sz w:val="24"/>
                <w:szCs w:val="24"/>
              </w:rPr>
              <w:t>0,0811</w:t>
            </w:r>
          </w:p>
        </w:tc>
      </w:tr>
      <w:tr w:rsidR="00F848D5" w:rsidRPr="00E04A8F" w14:paraId="65ACDF38" w14:textId="77777777" w:rsidTr="00AA73D9">
        <w:tc>
          <w:tcPr>
            <w:tcW w:w="0" w:type="auto"/>
          </w:tcPr>
          <w:p w14:paraId="7D60B6C5" w14:textId="77777777" w:rsidR="00F848D5" w:rsidRPr="00E04A8F" w:rsidRDefault="00F848D5" w:rsidP="00F848D5">
            <w:pPr>
              <w:contextualSpacing/>
              <w:jc w:val="both"/>
              <w:rPr>
                <w:sz w:val="24"/>
                <w:szCs w:val="24"/>
              </w:rPr>
            </w:pPr>
            <w:r w:rsidRPr="00E04A8F">
              <w:rPr>
                <w:sz w:val="24"/>
                <w:szCs w:val="24"/>
              </w:rPr>
              <w:t>∆PIB não Homogeneamente Causa alíquota tributária</w:t>
            </w:r>
          </w:p>
          <w:p w14:paraId="0250ABB7" w14:textId="77777777" w:rsidR="00F848D5" w:rsidRPr="00E04A8F" w:rsidRDefault="00F848D5" w:rsidP="00F848D5">
            <w:pPr>
              <w:contextualSpacing/>
              <w:jc w:val="both"/>
              <w:rPr>
                <w:sz w:val="24"/>
                <w:szCs w:val="24"/>
              </w:rPr>
            </w:pPr>
            <w:r w:rsidRPr="00E04A8F">
              <w:rPr>
                <w:sz w:val="24"/>
                <w:szCs w:val="24"/>
              </w:rPr>
              <w:t>Alíquota tributária não Homogeneamente Causa ∆PIB</w:t>
            </w:r>
          </w:p>
        </w:tc>
        <w:tc>
          <w:tcPr>
            <w:tcW w:w="0" w:type="auto"/>
          </w:tcPr>
          <w:p w14:paraId="6BD8409A" w14:textId="77777777" w:rsidR="00F848D5" w:rsidRPr="00E04A8F" w:rsidRDefault="00F848D5" w:rsidP="00F848D5">
            <w:pPr>
              <w:contextualSpacing/>
              <w:jc w:val="both"/>
              <w:rPr>
                <w:sz w:val="24"/>
                <w:szCs w:val="24"/>
              </w:rPr>
            </w:pPr>
            <w:r w:rsidRPr="00E04A8F">
              <w:rPr>
                <w:sz w:val="24"/>
                <w:szCs w:val="24"/>
              </w:rPr>
              <w:t>2,20895</w:t>
            </w:r>
          </w:p>
          <w:p w14:paraId="62334BD5" w14:textId="77777777" w:rsidR="00F848D5" w:rsidRPr="00E04A8F" w:rsidRDefault="00F848D5" w:rsidP="00F848D5">
            <w:pPr>
              <w:contextualSpacing/>
              <w:jc w:val="both"/>
              <w:rPr>
                <w:sz w:val="24"/>
                <w:szCs w:val="24"/>
              </w:rPr>
            </w:pPr>
            <w:r w:rsidRPr="00E04A8F">
              <w:rPr>
                <w:sz w:val="24"/>
                <w:szCs w:val="24"/>
              </w:rPr>
              <w:t>2,50437</w:t>
            </w:r>
          </w:p>
        </w:tc>
        <w:tc>
          <w:tcPr>
            <w:tcW w:w="0" w:type="auto"/>
          </w:tcPr>
          <w:p w14:paraId="64F10CE8" w14:textId="77777777" w:rsidR="00F848D5" w:rsidRPr="00E04A8F" w:rsidRDefault="00F848D5" w:rsidP="00F848D5">
            <w:pPr>
              <w:contextualSpacing/>
              <w:jc w:val="both"/>
              <w:rPr>
                <w:sz w:val="24"/>
                <w:szCs w:val="24"/>
              </w:rPr>
            </w:pPr>
            <w:r w:rsidRPr="00E04A8F">
              <w:rPr>
                <w:sz w:val="24"/>
                <w:szCs w:val="24"/>
              </w:rPr>
              <w:t>-0,46858</w:t>
            </w:r>
          </w:p>
          <w:p w14:paraId="0E891B04" w14:textId="77777777" w:rsidR="00F848D5" w:rsidRPr="00E04A8F" w:rsidRDefault="00F848D5" w:rsidP="00F848D5">
            <w:pPr>
              <w:contextualSpacing/>
              <w:jc w:val="both"/>
              <w:rPr>
                <w:sz w:val="24"/>
                <w:szCs w:val="24"/>
              </w:rPr>
            </w:pPr>
            <w:r w:rsidRPr="00E04A8F">
              <w:rPr>
                <w:sz w:val="24"/>
                <w:szCs w:val="24"/>
              </w:rPr>
              <w:t>0,00703</w:t>
            </w:r>
          </w:p>
        </w:tc>
        <w:tc>
          <w:tcPr>
            <w:tcW w:w="0" w:type="auto"/>
          </w:tcPr>
          <w:p w14:paraId="3CDE3029" w14:textId="77777777" w:rsidR="00F848D5" w:rsidRPr="00E04A8F" w:rsidRDefault="00F848D5" w:rsidP="00F848D5">
            <w:pPr>
              <w:contextualSpacing/>
              <w:jc w:val="both"/>
              <w:rPr>
                <w:sz w:val="24"/>
                <w:szCs w:val="24"/>
              </w:rPr>
            </w:pPr>
            <w:r w:rsidRPr="00E04A8F">
              <w:rPr>
                <w:sz w:val="24"/>
                <w:szCs w:val="24"/>
              </w:rPr>
              <w:t>0,6394</w:t>
            </w:r>
          </w:p>
          <w:p w14:paraId="32EA6837" w14:textId="77777777" w:rsidR="00F848D5" w:rsidRPr="00E04A8F" w:rsidRDefault="00F848D5" w:rsidP="00F848D5">
            <w:pPr>
              <w:contextualSpacing/>
              <w:jc w:val="both"/>
              <w:rPr>
                <w:sz w:val="24"/>
                <w:szCs w:val="24"/>
              </w:rPr>
            </w:pPr>
            <w:r w:rsidRPr="00E04A8F">
              <w:rPr>
                <w:sz w:val="24"/>
                <w:szCs w:val="24"/>
              </w:rPr>
              <w:t>0,9944</w:t>
            </w:r>
          </w:p>
        </w:tc>
      </w:tr>
      <w:tr w:rsidR="00F848D5" w:rsidRPr="00E04A8F" w14:paraId="1713EA6A" w14:textId="77777777" w:rsidTr="00AA73D9">
        <w:tc>
          <w:tcPr>
            <w:tcW w:w="0" w:type="auto"/>
          </w:tcPr>
          <w:p w14:paraId="33FC4DFF" w14:textId="77777777" w:rsidR="00F848D5" w:rsidRPr="00E04A8F" w:rsidRDefault="00F848D5" w:rsidP="00F848D5">
            <w:pPr>
              <w:contextualSpacing/>
              <w:jc w:val="both"/>
              <w:rPr>
                <w:sz w:val="24"/>
                <w:szCs w:val="24"/>
              </w:rPr>
            </w:pPr>
            <w:r w:rsidRPr="00E04A8F">
              <w:rPr>
                <w:sz w:val="24"/>
                <w:szCs w:val="24"/>
              </w:rPr>
              <w:t>∆PIB não Homogeneamente Causa ICMS</w:t>
            </w:r>
          </w:p>
          <w:p w14:paraId="714903A1" w14:textId="77777777" w:rsidR="00F848D5" w:rsidRPr="00E04A8F" w:rsidRDefault="00F848D5" w:rsidP="00F848D5">
            <w:pPr>
              <w:contextualSpacing/>
              <w:jc w:val="both"/>
              <w:rPr>
                <w:sz w:val="24"/>
                <w:szCs w:val="24"/>
              </w:rPr>
            </w:pPr>
            <w:r w:rsidRPr="00E04A8F">
              <w:rPr>
                <w:sz w:val="24"/>
                <w:szCs w:val="24"/>
              </w:rPr>
              <w:t>ICMS não Homogeneamente Causa ∆PIB</w:t>
            </w:r>
          </w:p>
        </w:tc>
        <w:tc>
          <w:tcPr>
            <w:tcW w:w="0" w:type="auto"/>
          </w:tcPr>
          <w:p w14:paraId="191D2915" w14:textId="77777777" w:rsidR="00F848D5" w:rsidRPr="00E04A8F" w:rsidRDefault="00F848D5" w:rsidP="00F848D5">
            <w:pPr>
              <w:contextualSpacing/>
              <w:jc w:val="both"/>
              <w:rPr>
                <w:sz w:val="24"/>
                <w:szCs w:val="24"/>
              </w:rPr>
            </w:pPr>
            <w:r w:rsidRPr="00E04A8F">
              <w:rPr>
                <w:sz w:val="24"/>
                <w:szCs w:val="24"/>
              </w:rPr>
              <w:t>3,74971</w:t>
            </w:r>
          </w:p>
          <w:p w14:paraId="0EBDCC32" w14:textId="77777777" w:rsidR="00F848D5" w:rsidRPr="00E04A8F" w:rsidRDefault="00F848D5" w:rsidP="00F848D5">
            <w:pPr>
              <w:contextualSpacing/>
              <w:jc w:val="both"/>
              <w:rPr>
                <w:sz w:val="24"/>
                <w:szCs w:val="24"/>
              </w:rPr>
            </w:pPr>
            <w:r w:rsidRPr="00E04A8F">
              <w:rPr>
                <w:sz w:val="24"/>
                <w:szCs w:val="24"/>
              </w:rPr>
              <w:t>2,88660</w:t>
            </w:r>
          </w:p>
        </w:tc>
        <w:tc>
          <w:tcPr>
            <w:tcW w:w="0" w:type="auto"/>
          </w:tcPr>
          <w:p w14:paraId="224F4B2B" w14:textId="77777777" w:rsidR="00F848D5" w:rsidRPr="00E04A8F" w:rsidRDefault="00F848D5" w:rsidP="00F848D5">
            <w:pPr>
              <w:contextualSpacing/>
              <w:jc w:val="both"/>
              <w:rPr>
                <w:sz w:val="24"/>
                <w:szCs w:val="24"/>
              </w:rPr>
            </w:pPr>
            <w:r w:rsidRPr="00E04A8F">
              <w:rPr>
                <w:sz w:val="24"/>
                <w:szCs w:val="24"/>
              </w:rPr>
              <w:t>2,01200</w:t>
            </w:r>
          </w:p>
          <w:p w14:paraId="57038284" w14:textId="77777777" w:rsidR="00F848D5" w:rsidRPr="00E04A8F" w:rsidRDefault="00F848D5" w:rsidP="00F848D5">
            <w:pPr>
              <w:contextualSpacing/>
              <w:jc w:val="both"/>
              <w:rPr>
                <w:sz w:val="24"/>
                <w:szCs w:val="24"/>
              </w:rPr>
            </w:pPr>
            <w:r w:rsidRPr="00E04A8F">
              <w:rPr>
                <w:sz w:val="24"/>
                <w:szCs w:val="24"/>
              </w:rPr>
              <w:t>0,62242</w:t>
            </w:r>
          </w:p>
        </w:tc>
        <w:tc>
          <w:tcPr>
            <w:tcW w:w="0" w:type="auto"/>
          </w:tcPr>
          <w:p w14:paraId="3CB2F040" w14:textId="77777777" w:rsidR="00F848D5" w:rsidRPr="00E04A8F" w:rsidRDefault="00F848D5" w:rsidP="00F848D5">
            <w:pPr>
              <w:contextualSpacing/>
              <w:jc w:val="both"/>
              <w:rPr>
                <w:sz w:val="24"/>
                <w:szCs w:val="24"/>
              </w:rPr>
            </w:pPr>
            <w:r w:rsidRPr="00E04A8F">
              <w:rPr>
                <w:sz w:val="24"/>
                <w:szCs w:val="24"/>
              </w:rPr>
              <w:t>0,0442</w:t>
            </w:r>
            <w:r w:rsidRPr="00E04A8F">
              <w:rPr>
                <w:sz w:val="24"/>
                <w:szCs w:val="24"/>
                <w:vertAlign w:val="superscript"/>
              </w:rPr>
              <w:t>(b)</w:t>
            </w:r>
          </w:p>
          <w:p w14:paraId="37B7891D" w14:textId="77777777" w:rsidR="00F848D5" w:rsidRPr="00E04A8F" w:rsidRDefault="00F848D5" w:rsidP="00F848D5">
            <w:pPr>
              <w:contextualSpacing/>
              <w:jc w:val="both"/>
              <w:rPr>
                <w:sz w:val="24"/>
                <w:szCs w:val="24"/>
              </w:rPr>
            </w:pPr>
            <w:r w:rsidRPr="00E04A8F">
              <w:rPr>
                <w:sz w:val="24"/>
                <w:szCs w:val="24"/>
              </w:rPr>
              <w:t>0,5337</w:t>
            </w:r>
          </w:p>
        </w:tc>
      </w:tr>
    </w:tbl>
    <w:p w14:paraId="7214A5EB" w14:textId="77777777" w:rsidR="00F848D5" w:rsidRPr="00E04A8F" w:rsidRDefault="00F848D5" w:rsidP="00F848D5">
      <w:pPr>
        <w:spacing w:after="0" w:line="240" w:lineRule="auto"/>
        <w:ind w:right="423"/>
        <w:contextualSpacing/>
        <w:jc w:val="both"/>
        <w:rPr>
          <w:rFonts w:ascii="Times New Roman" w:hAnsi="Times New Roman" w:cs="Times New Roman"/>
          <w:sz w:val="20"/>
          <w:szCs w:val="24"/>
        </w:rPr>
      </w:pPr>
      <w:r w:rsidRPr="00E04A8F">
        <w:rPr>
          <w:rFonts w:ascii="Times New Roman" w:hAnsi="Times New Roman" w:cs="Times New Roman"/>
          <w:b/>
          <w:sz w:val="20"/>
          <w:szCs w:val="24"/>
        </w:rPr>
        <w:t>Nota:</w:t>
      </w:r>
      <w:r w:rsidRPr="00E04A8F">
        <w:rPr>
          <w:rFonts w:ascii="Times New Roman" w:hAnsi="Times New Roman" w:cs="Times New Roman"/>
          <w:sz w:val="20"/>
          <w:szCs w:val="24"/>
        </w:rPr>
        <w:t xml:space="preserve"> elaboração dos autores. variáveis na forma logarítmica. ∆ representa operador em primeiras diferenças.</w:t>
      </w:r>
    </w:p>
    <w:p w14:paraId="1D2E182B" w14:textId="77777777" w:rsidR="00F848D5" w:rsidRPr="00E04A8F" w:rsidRDefault="00F848D5" w:rsidP="00F848D5">
      <w:pPr>
        <w:spacing w:after="0" w:line="240" w:lineRule="auto"/>
        <w:ind w:right="423"/>
        <w:contextualSpacing/>
        <w:jc w:val="both"/>
        <w:rPr>
          <w:rFonts w:ascii="Times New Roman" w:hAnsi="Times New Roman" w:cs="Times New Roman"/>
          <w:sz w:val="20"/>
          <w:szCs w:val="24"/>
        </w:rPr>
      </w:pPr>
      <w:r w:rsidRPr="00E04A8F">
        <w:rPr>
          <w:rFonts w:ascii="Times New Roman" w:hAnsi="Times New Roman" w:cs="Times New Roman"/>
          <w:sz w:val="20"/>
          <w:szCs w:val="24"/>
        </w:rPr>
        <w:t xml:space="preserve">(a) indica que os coeficientes estimados são estatisticamente significantes ou rejeição da hipótese nula ao nível de 1%, respectivamente; </w:t>
      </w:r>
    </w:p>
    <w:p w14:paraId="0C61DD66" w14:textId="77777777" w:rsidR="00F848D5" w:rsidRPr="00E04A8F" w:rsidRDefault="00F848D5" w:rsidP="00F848D5">
      <w:pPr>
        <w:spacing w:after="0" w:line="240" w:lineRule="auto"/>
        <w:ind w:right="423"/>
        <w:contextualSpacing/>
        <w:jc w:val="both"/>
        <w:rPr>
          <w:rFonts w:ascii="Times New Roman" w:hAnsi="Times New Roman" w:cs="Times New Roman"/>
          <w:color w:val="000000" w:themeColor="text1"/>
          <w:sz w:val="20"/>
          <w:szCs w:val="24"/>
        </w:rPr>
      </w:pPr>
      <w:r w:rsidRPr="00E04A8F">
        <w:rPr>
          <w:rFonts w:ascii="Times New Roman" w:hAnsi="Times New Roman" w:cs="Times New Roman"/>
          <w:sz w:val="20"/>
          <w:szCs w:val="24"/>
        </w:rPr>
        <w:t>(b) indica que os coeficientes estimados são estatisticamente significantes ou rejeição da hipótese nula ao nível de 5%, respectivamente.</w:t>
      </w:r>
    </w:p>
    <w:p w14:paraId="2177593D" w14:textId="77777777" w:rsidR="00F848D5" w:rsidRPr="00E04A8F" w:rsidRDefault="00F848D5" w:rsidP="00F848D5">
      <w:pPr>
        <w:spacing w:after="0" w:line="240" w:lineRule="auto"/>
        <w:contextualSpacing/>
        <w:jc w:val="both"/>
        <w:rPr>
          <w:rFonts w:ascii="Times New Roman" w:hAnsi="Times New Roman" w:cs="Times New Roman"/>
          <w:color w:val="000000" w:themeColor="text1"/>
          <w:sz w:val="24"/>
          <w:szCs w:val="24"/>
        </w:rPr>
      </w:pPr>
    </w:p>
    <w:p w14:paraId="04FAA8DD" w14:textId="7CECDC23" w:rsidR="00E07C99" w:rsidRPr="00E04A8F" w:rsidRDefault="00E07C99" w:rsidP="00E07C99">
      <w:pPr>
        <w:spacing w:after="0" w:line="240" w:lineRule="auto"/>
        <w:ind w:firstLine="708"/>
        <w:contextualSpacing/>
        <w:jc w:val="both"/>
        <w:rPr>
          <w:rFonts w:ascii="Times New Roman" w:hAnsi="Times New Roman" w:cs="Times New Roman"/>
          <w:sz w:val="24"/>
          <w:szCs w:val="24"/>
        </w:rPr>
      </w:pPr>
      <w:r w:rsidRPr="00E04A8F">
        <w:rPr>
          <w:rFonts w:ascii="Times New Roman" w:hAnsi="Times New Roman" w:cs="Times New Roman"/>
          <w:sz w:val="24"/>
          <w:szCs w:val="24"/>
        </w:rPr>
        <w:t>Note a existência de uma relação de bi-causalidade, no sentido de Granger-</w:t>
      </w:r>
      <w:proofErr w:type="spellStart"/>
      <w:r w:rsidRPr="00E04A8F">
        <w:rPr>
          <w:rFonts w:ascii="Times New Roman" w:hAnsi="Times New Roman" w:cs="Times New Roman"/>
          <w:sz w:val="24"/>
          <w:szCs w:val="24"/>
        </w:rPr>
        <w:t>Dumitrescu</w:t>
      </w:r>
      <w:proofErr w:type="spellEnd"/>
      <w:r w:rsidRPr="00E04A8F">
        <w:rPr>
          <w:rFonts w:ascii="Times New Roman" w:hAnsi="Times New Roman" w:cs="Times New Roman"/>
          <w:sz w:val="24"/>
          <w:szCs w:val="24"/>
        </w:rPr>
        <w:t>-</w:t>
      </w:r>
      <w:proofErr w:type="spellStart"/>
      <w:r w:rsidRPr="00E04A8F">
        <w:rPr>
          <w:rFonts w:ascii="Times New Roman" w:hAnsi="Times New Roman" w:cs="Times New Roman"/>
          <w:sz w:val="24"/>
          <w:szCs w:val="24"/>
        </w:rPr>
        <w:t>Hurlin</w:t>
      </w:r>
      <w:proofErr w:type="spellEnd"/>
      <w:r w:rsidRPr="00E04A8F">
        <w:rPr>
          <w:rFonts w:ascii="Times New Roman" w:hAnsi="Times New Roman" w:cs="Times New Roman"/>
          <w:sz w:val="24"/>
          <w:szCs w:val="24"/>
        </w:rPr>
        <w:t>, entre variações na taxa de crescimento do PIB estadual agregado e arrecadação do ICMS, ao nível de significância de 1%. Esse resultado indica um processo de retroalimentação em que</w:t>
      </w:r>
      <w:r w:rsidR="00871C19">
        <w:rPr>
          <w:rFonts w:ascii="Times New Roman" w:hAnsi="Times New Roman" w:cs="Times New Roman"/>
          <w:sz w:val="24"/>
          <w:szCs w:val="24"/>
        </w:rPr>
        <w:t>,</w:t>
      </w:r>
      <w:r w:rsidRPr="00E04A8F">
        <w:rPr>
          <w:rFonts w:ascii="Times New Roman" w:hAnsi="Times New Roman" w:cs="Times New Roman"/>
          <w:sz w:val="24"/>
          <w:szCs w:val="24"/>
        </w:rPr>
        <w:t xml:space="preserve"> não apenas o estímulo do nível de </w:t>
      </w:r>
      <w:r w:rsidRPr="00E04A8F">
        <w:rPr>
          <w:rFonts w:ascii="Times New Roman" w:hAnsi="Times New Roman" w:cs="Times New Roman"/>
          <w:sz w:val="24"/>
          <w:szCs w:val="24"/>
        </w:rPr>
        <w:lastRenderedPageBreak/>
        <w:t>atividade econômica exerce um efeito na arrecadação do ICMS, como também a própria atividade econômica é beneficiada por essa arrecadação tributária.</w:t>
      </w:r>
    </w:p>
    <w:p w14:paraId="7AA74210" w14:textId="6C98C3E4" w:rsidR="00F848D5" w:rsidRPr="00E04A8F" w:rsidRDefault="00F848D5" w:rsidP="00F848D5">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Quando se considera duas defasagens, observa-se a existência de uma relação de causalidade unidirecional, no sentido de Granger-</w:t>
      </w:r>
      <w:proofErr w:type="spellStart"/>
      <w:r w:rsidRPr="00E04A8F">
        <w:rPr>
          <w:rFonts w:ascii="Times New Roman" w:hAnsi="Times New Roman" w:cs="Times New Roman"/>
          <w:sz w:val="24"/>
          <w:szCs w:val="24"/>
        </w:rPr>
        <w:t>Dumitrescu</w:t>
      </w:r>
      <w:proofErr w:type="spellEnd"/>
      <w:r w:rsidRPr="00E04A8F">
        <w:rPr>
          <w:rFonts w:ascii="Times New Roman" w:hAnsi="Times New Roman" w:cs="Times New Roman"/>
          <w:sz w:val="24"/>
          <w:szCs w:val="24"/>
        </w:rPr>
        <w:t>-</w:t>
      </w:r>
      <w:proofErr w:type="spellStart"/>
      <w:r w:rsidRPr="00E04A8F">
        <w:rPr>
          <w:rFonts w:ascii="Times New Roman" w:hAnsi="Times New Roman" w:cs="Times New Roman"/>
          <w:sz w:val="24"/>
          <w:szCs w:val="24"/>
        </w:rPr>
        <w:t>Hurlin</w:t>
      </w:r>
      <w:proofErr w:type="spellEnd"/>
      <w:r w:rsidRPr="00E04A8F">
        <w:rPr>
          <w:rFonts w:ascii="Times New Roman" w:hAnsi="Times New Roman" w:cs="Times New Roman"/>
          <w:sz w:val="24"/>
          <w:szCs w:val="24"/>
        </w:rPr>
        <w:t>, das variações na taxa de crescimento do PIB estadual agregado para a arrecadação do ICMS, ao nível de significância de 5%. Esse resultado corrobora as evidências empíricas obtidas na seção anterior, a partir da estimação de um modelo econométrico dinâmico por meio da metodologia GMM, de que o nível de atividade econômica exerce um papel fundamental na arrecadação do ICMS.</w:t>
      </w:r>
    </w:p>
    <w:p w14:paraId="3E523C96" w14:textId="77777777" w:rsidR="00FC0FC9" w:rsidRDefault="00FC0FC9" w:rsidP="00914D9C">
      <w:pPr>
        <w:spacing w:after="0" w:line="240" w:lineRule="auto"/>
        <w:contextualSpacing/>
        <w:jc w:val="both"/>
        <w:rPr>
          <w:rFonts w:ascii="Times New Roman" w:hAnsi="Times New Roman" w:cs="Times New Roman"/>
          <w:sz w:val="20"/>
          <w:szCs w:val="24"/>
        </w:rPr>
      </w:pPr>
    </w:p>
    <w:p w14:paraId="73EB0CD9" w14:textId="77777777" w:rsidR="00AE50AC" w:rsidRPr="00767959" w:rsidRDefault="004F1673" w:rsidP="00767959">
      <w:pPr>
        <w:widowControl w:val="0"/>
        <w:spacing w:after="0" w:line="240" w:lineRule="auto"/>
        <w:contextualSpacing/>
        <w:jc w:val="both"/>
        <w:rPr>
          <w:rFonts w:ascii="Times New Roman" w:hAnsi="Times New Roman" w:cs="Times New Roman"/>
          <w:b/>
          <w:sz w:val="24"/>
          <w:szCs w:val="24"/>
        </w:rPr>
      </w:pPr>
      <w:bookmarkStart w:id="8" w:name="_Toc492029584"/>
      <w:bookmarkStart w:id="9" w:name="_Toc512000819"/>
      <w:r>
        <w:rPr>
          <w:rFonts w:ascii="Times New Roman" w:hAnsi="Times New Roman" w:cs="Times New Roman"/>
          <w:b/>
          <w:sz w:val="24"/>
          <w:szCs w:val="24"/>
        </w:rPr>
        <w:t>6</w:t>
      </w:r>
      <w:r w:rsidR="00767959">
        <w:rPr>
          <w:rFonts w:ascii="Times New Roman" w:hAnsi="Times New Roman" w:cs="Times New Roman"/>
          <w:b/>
          <w:sz w:val="24"/>
          <w:szCs w:val="24"/>
        </w:rPr>
        <w:t xml:space="preserve">. </w:t>
      </w:r>
      <w:r w:rsidR="002E597F" w:rsidRPr="00767959">
        <w:rPr>
          <w:rFonts w:ascii="Times New Roman" w:hAnsi="Times New Roman" w:cs="Times New Roman"/>
          <w:b/>
          <w:sz w:val="24"/>
          <w:szCs w:val="24"/>
        </w:rPr>
        <w:t>Considerações Finais e Implicações de Políticas</w:t>
      </w:r>
      <w:bookmarkStart w:id="10" w:name="_Hlk492027414"/>
      <w:bookmarkEnd w:id="8"/>
      <w:bookmarkEnd w:id="9"/>
    </w:p>
    <w:p w14:paraId="1B58D02E" w14:textId="77777777" w:rsidR="002E597F" w:rsidRPr="002E597F" w:rsidRDefault="002E597F" w:rsidP="00914D9C">
      <w:pPr>
        <w:pStyle w:val="SemEspaamento"/>
        <w:spacing w:after="0" w:line="240" w:lineRule="auto"/>
        <w:contextualSpacing/>
        <w:rPr>
          <w:lang w:val="pt-PT"/>
        </w:rPr>
      </w:pPr>
    </w:p>
    <w:p w14:paraId="39372531" w14:textId="77777777" w:rsidR="006D3764" w:rsidRDefault="006D3764" w:rsidP="00914D9C">
      <w:pPr>
        <w:spacing w:after="0" w:line="240" w:lineRule="auto"/>
        <w:ind w:firstLine="709"/>
        <w:contextualSpacing/>
        <w:jc w:val="both"/>
        <w:rPr>
          <w:rFonts w:ascii="Times New Roman" w:hAnsi="Times New Roman" w:cs="Times New Roman"/>
          <w:sz w:val="24"/>
          <w:szCs w:val="24"/>
        </w:rPr>
      </w:pPr>
      <w:r>
        <w:rPr>
          <w:rFonts w:ascii="Times New Roman" w:eastAsia="Times New Roman" w:hAnsi="Times New Roman" w:cs="Times New Roman"/>
          <w:sz w:val="24"/>
          <w:szCs w:val="24"/>
          <w:lang w:eastAsia="pt-BR"/>
        </w:rPr>
        <w:t>O estudo buscou mensurar a sensibilidade da arrecadação do ICMS em relação à atividade econômica e à alíquota tributária, a partir da estimação das elasticidades de arrecadação do ICMS em relação a essas variáveis. Utilizou-se uma base de dados em painel em nível estadual no período entre 1997 e 2013.</w:t>
      </w:r>
    </w:p>
    <w:p w14:paraId="139A9049" w14:textId="0F4C5195" w:rsidR="00AE50AC" w:rsidRDefault="00AE50AC" w:rsidP="00914D9C">
      <w:pPr>
        <w:spacing w:after="0" w:line="240" w:lineRule="auto"/>
        <w:ind w:firstLine="709"/>
        <w:contextualSpacing/>
        <w:jc w:val="both"/>
        <w:rPr>
          <w:rFonts w:ascii="Times New Roman" w:hAnsi="Times New Roman" w:cs="Times New Roman"/>
          <w:sz w:val="24"/>
          <w:szCs w:val="24"/>
          <w:highlight w:val="red"/>
        </w:rPr>
      </w:pPr>
      <w:r w:rsidRPr="00E04A8F">
        <w:rPr>
          <w:rFonts w:ascii="Times New Roman" w:hAnsi="Times New Roman" w:cs="Times New Roman"/>
          <w:sz w:val="24"/>
          <w:szCs w:val="24"/>
        </w:rPr>
        <w:t>O objetivo geral desse estudo foi investigar os determinantes da arrecadação do ICMS, em termos agregados, buscando mensurar a sensibilidade da arrecadação do ICMS em relação à atividade econômica e à alíquota tributária. Esse estudo procura inovar ao estimar uma curva de Laffer para as alíquotas do ICMS, verificando-se em qual ponto da aludida curva estariam em média os estados e verificando, nesse sentido, que os ganhos advindos da elevação da alíquota seriam pouco significativos frente aos ganhos a serem obtidos por meio do estímulo à atividade econômica</w:t>
      </w:r>
      <w:r w:rsidRPr="00BB5147">
        <w:rPr>
          <w:rFonts w:ascii="Times New Roman" w:hAnsi="Times New Roman" w:cs="Times New Roman"/>
          <w:sz w:val="24"/>
          <w:szCs w:val="24"/>
        </w:rPr>
        <w:t>. Os resultados econométricos obtidos indicaram alta sensibilidade da arrecadação em relação ao PIB (1,45; 1,</w:t>
      </w:r>
      <w:r w:rsidR="00BB5147" w:rsidRPr="00BB5147">
        <w:rPr>
          <w:rFonts w:ascii="Times New Roman" w:hAnsi="Times New Roman" w:cs="Times New Roman"/>
          <w:sz w:val="24"/>
          <w:szCs w:val="24"/>
        </w:rPr>
        <w:t>4</w:t>
      </w:r>
      <w:r w:rsidRPr="00BB5147">
        <w:rPr>
          <w:rFonts w:ascii="Times New Roman" w:hAnsi="Times New Roman" w:cs="Times New Roman"/>
          <w:sz w:val="24"/>
          <w:szCs w:val="24"/>
        </w:rPr>
        <w:t>4; 1,20 e 1,</w:t>
      </w:r>
      <w:r w:rsidR="002052E7">
        <w:rPr>
          <w:rFonts w:ascii="Times New Roman" w:hAnsi="Times New Roman" w:cs="Times New Roman"/>
          <w:sz w:val="24"/>
          <w:szCs w:val="24"/>
        </w:rPr>
        <w:t>48</w:t>
      </w:r>
      <w:r w:rsidRPr="00452152">
        <w:rPr>
          <w:rFonts w:ascii="Times New Roman" w:hAnsi="Times New Roman" w:cs="Times New Roman"/>
          <w:sz w:val="24"/>
          <w:szCs w:val="24"/>
        </w:rPr>
        <w:t>), e baixa sensibilidade da arrecadação em relação à alíquota tributária (0,31; 0,20; 0,13 e 0,</w:t>
      </w:r>
      <w:r w:rsidR="002052E7" w:rsidRPr="00452152">
        <w:rPr>
          <w:rFonts w:ascii="Times New Roman" w:hAnsi="Times New Roman" w:cs="Times New Roman"/>
          <w:sz w:val="24"/>
          <w:szCs w:val="24"/>
        </w:rPr>
        <w:t>26</w:t>
      </w:r>
      <w:r w:rsidRPr="00452152">
        <w:rPr>
          <w:rFonts w:ascii="Times New Roman" w:hAnsi="Times New Roman" w:cs="Times New Roman"/>
          <w:sz w:val="24"/>
          <w:szCs w:val="24"/>
        </w:rPr>
        <w:t>). Além disso, os modelos indicaram uma relação negativa entre a elasticidade da arrecadação em relação à alíquota tributária e o nível desta, sendo possível identificar uma alíquota tributária máxima a partir da qual aumentos dessa alíquota resultam em redução da arrecadação de ICMS, conforme previsto na Curva de Laffer. Esses pontos foram estimados em 26,96%; 24,87%; 24,30% e 2</w:t>
      </w:r>
      <w:r w:rsidR="00FC0FC9" w:rsidRPr="00452152">
        <w:rPr>
          <w:rFonts w:ascii="Times New Roman" w:hAnsi="Times New Roman" w:cs="Times New Roman"/>
          <w:sz w:val="24"/>
          <w:szCs w:val="24"/>
        </w:rPr>
        <w:t>6</w:t>
      </w:r>
      <w:r w:rsidRPr="00452152">
        <w:rPr>
          <w:rFonts w:ascii="Times New Roman" w:hAnsi="Times New Roman" w:cs="Times New Roman"/>
          <w:sz w:val="24"/>
          <w:szCs w:val="24"/>
        </w:rPr>
        <w:t>,</w:t>
      </w:r>
      <w:r w:rsidR="00FC0FC9" w:rsidRPr="00452152">
        <w:rPr>
          <w:rFonts w:ascii="Times New Roman" w:hAnsi="Times New Roman" w:cs="Times New Roman"/>
          <w:sz w:val="24"/>
          <w:szCs w:val="24"/>
        </w:rPr>
        <w:t>0</w:t>
      </w:r>
      <w:r w:rsidRPr="00452152">
        <w:rPr>
          <w:rFonts w:ascii="Times New Roman" w:hAnsi="Times New Roman" w:cs="Times New Roman"/>
          <w:sz w:val="24"/>
          <w:szCs w:val="24"/>
        </w:rPr>
        <w:t>%. Em outras palavras, os valores obtidos a partir da estimação das elasticidades da arrecadação do ICMS em relação ao PIB estadual agregado e à alíquota tributária indicam que o estímulo ao nível de atividade econômica exerce uma maior contribuição à arrecadação do ICMS do que a elevação da alíquota tributária.</w:t>
      </w:r>
    </w:p>
    <w:p w14:paraId="2B9DFEF0" w14:textId="61220E54" w:rsidR="00AE50AC" w:rsidRPr="00E04A8F" w:rsidRDefault="00AE50AC" w:rsidP="00914D9C">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Portanto, confirmou-se a validade da primeira hipótese e, em termos de implicações de políticas, </w:t>
      </w:r>
      <w:r w:rsidRPr="00E04A8F">
        <w:rPr>
          <w:rFonts w:ascii="Times New Roman" w:hAnsi="Times New Roman" w:cs="Times New Roman"/>
          <w:color w:val="000000" w:themeColor="text1"/>
          <w:sz w:val="24"/>
          <w:szCs w:val="24"/>
        </w:rPr>
        <w:t>o gestor público e o formulador de políticas devem levar em consideração que</w:t>
      </w:r>
      <w:r w:rsidRPr="00E04A8F">
        <w:rPr>
          <w:rFonts w:ascii="Times New Roman" w:hAnsi="Times New Roman" w:cs="Times New Roman"/>
          <w:sz w:val="24"/>
          <w:szCs w:val="24"/>
        </w:rPr>
        <w:t xml:space="preserve"> </w:t>
      </w:r>
      <w:r w:rsidRPr="00E04A8F">
        <w:rPr>
          <w:rFonts w:ascii="Times New Roman" w:hAnsi="Times New Roman" w:cs="Times New Roman"/>
          <w:color w:val="000000" w:themeColor="text1"/>
          <w:sz w:val="24"/>
          <w:szCs w:val="24"/>
        </w:rPr>
        <w:t>a reversão do atual quadro de queda da arrecadação deverá necessariamente passar por medidas que estimulem o nível de atividade econômica. Sendo que a recuperação será tão mais rápida quanto mais intenso for a retomada do crescimento econômico, uma vez que o processo inercial da arrecadação atenuará parte do crescimento gerado pela retomada da atividade.</w:t>
      </w:r>
    </w:p>
    <w:bookmarkEnd w:id="10"/>
    <w:p w14:paraId="6749FC6D" w14:textId="0100A96C" w:rsidR="00AE50AC" w:rsidRPr="00F848D5" w:rsidRDefault="00AE50AC" w:rsidP="00914D9C">
      <w:pPr>
        <w:spacing w:after="0" w:line="240" w:lineRule="auto"/>
        <w:ind w:firstLine="709"/>
        <w:contextualSpacing/>
        <w:jc w:val="both"/>
        <w:rPr>
          <w:rFonts w:ascii="Times New Roman" w:hAnsi="Times New Roman" w:cs="Times New Roman"/>
          <w:sz w:val="24"/>
          <w:szCs w:val="24"/>
        </w:rPr>
      </w:pPr>
      <w:r w:rsidRPr="00E04A8F">
        <w:rPr>
          <w:rFonts w:ascii="Times New Roman" w:hAnsi="Times New Roman" w:cs="Times New Roman"/>
          <w:sz w:val="24"/>
          <w:szCs w:val="24"/>
        </w:rPr>
        <w:t>Políticas que envolvam majoração ou redução da alíquota tributária podem agravar o problema de arrecadação dos Estados. Por um lado, a elevação na alíquota tributária não será capaz de reverter a trajetória de queda da arrecadação, dad</w:t>
      </w:r>
      <w:r w:rsidR="004B74C4">
        <w:rPr>
          <w:rFonts w:ascii="Times New Roman" w:hAnsi="Times New Roman" w:cs="Times New Roman"/>
          <w:sz w:val="24"/>
          <w:szCs w:val="24"/>
        </w:rPr>
        <w:t>a</w:t>
      </w:r>
      <w:r w:rsidRPr="00E04A8F">
        <w:rPr>
          <w:rFonts w:ascii="Times New Roman" w:hAnsi="Times New Roman" w:cs="Times New Roman"/>
          <w:sz w:val="24"/>
          <w:szCs w:val="24"/>
        </w:rPr>
        <w:t xml:space="preserve"> a pequena sensibilidade da arrecadação em relação à alíquota. Além disso, corre-se o risco de uma elevação da alíquota tributária prejudicar a recuperação da atividade econômica. Por outro lado, a redução da alíquota tributária pode acentuar a queda da arrecadação do ICMS, porque</w:t>
      </w:r>
      <w:r w:rsidR="008009A8">
        <w:rPr>
          <w:rFonts w:ascii="Times New Roman" w:hAnsi="Times New Roman" w:cs="Times New Roman"/>
          <w:sz w:val="24"/>
          <w:szCs w:val="24"/>
        </w:rPr>
        <w:t xml:space="preserve"> </w:t>
      </w:r>
      <w:r w:rsidR="004B74C4">
        <w:rPr>
          <w:rFonts w:ascii="Times New Roman" w:hAnsi="Times New Roman" w:cs="Times New Roman"/>
          <w:sz w:val="24"/>
          <w:szCs w:val="24"/>
        </w:rPr>
        <w:t>os</w:t>
      </w:r>
      <w:r w:rsidR="005F72CD">
        <w:rPr>
          <w:rFonts w:ascii="Times New Roman" w:hAnsi="Times New Roman" w:cs="Times New Roman"/>
          <w:sz w:val="24"/>
          <w:szCs w:val="24"/>
        </w:rPr>
        <w:t xml:space="preserve"> efeitos da</w:t>
      </w:r>
      <w:r w:rsidRPr="00E04A8F">
        <w:rPr>
          <w:rFonts w:ascii="Times New Roman" w:hAnsi="Times New Roman" w:cs="Times New Roman"/>
          <w:sz w:val="24"/>
          <w:szCs w:val="24"/>
        </w:rPr>
        <w:t xml:space="preserve"> alíquota tributária sobre a arrecadação</w:t>
      </w:r>
      <w:ins w:id="11" w:author="Jailison" w:date="2018-07-21T10:02:00Z">
        <w:r w:rsidR="004B74C4">
          <w:rPr>
            <w:rFonts w:ascii="Times New Roman" w:hAnsi="Times New Roman" w:cs="Times New Roman"/>
            <w:sz w:val="24"/>
            <w:szCs w:val="24"/>
          </w:rPr>
          <w:t>,</w:t>
        </w:r>
      </w:ins>
      <w:r w:rsidRPr="00E04A8F">
        <w:rPr>
          <w:rFonts w:ascii="Times New Roman" w:hAnsi="Times New Roman" w:cs="Times New Roman"/>
          <w:sz w:val="24"/>
          <w:szCs w:val="24"/>
        </w:rPr>
        <w:t xml:space="preserve"> nos momentos em que há redução dessa alíquota</w:t>
      </w:r>
      <w:r w:rsidR="004B74C4">
        <w:rPr>
          <w:rFonts w:ascii="Times New Roman" w:hAnsi="Times New Roman" w:cs="Times New Roman"/>
          <w:sz w:val="24"/>
          <w:szCs w:val="24"/>
        </w:rPr>
        <w:t>,</w:t>
      </w:r>
      <w:r w:rsidR="005F72CD">
        <w:rPr>
          <w:rFonts w:ascii="Times New Roman" w:hAnsi="Times New Roman" w:cs="Times New Roman"/>
          <w:sz w:val="24"/>
          <w:szCs w:val="24"/>
        </w:rPr>
        <w:t xml:space="preserve"> são </w:t>
      </w:r>
      <w:r w:rsidR="005F72CD" w:rsidRPr="00E04A8F">
        <w:rPr>
          <w:rFonts w:ascii="Times New Roman" w:hAnsi="Times New Roman" w:cs="Times New Roman"/>
          <w:sz w:val="24"/>
          <w:szCs w:val="24"/>
        </w:rPr>
        <w:t>mais acentuados</w:t>
      </w:r>
      <w:r w:rsidRPr="00E04A8F">
        <w:rPr>
          <w:rFonts w:ascii="Times New Roman" w:hAnsi="Times New Roman" w:cs="Times New Roman"/>
          <w:sz w:val="24"/>
          <w:szCs w:val="24"/>
        </w:rPr>
        <w:t xml:space="preserve">. Dessa forma, a redução das alíquotas tributárias pode </w:t>
      </w:r>
      <w:r w:rsidRPr="00F848D5">
        <w:rPr>
          <w:rFonts w:ascii="Times New Roman" w:hAnsi="Times New Roman" w:cs="Times New Roman"/>
          <w:sz w:val="24"/>
          <w:szCs w:val="24"/>
        </w:rPr>
        <w:t xml:space="preserve">aprofundar a guerra fiscal já existente, com efeitos mais perversos sobre a arrecadação tributária. </w:t>
      </w:r>
    </w:p>
    <w:p w14:paraId="1C65C721" w14:textId="77777777" w:rsidR="00221253" w:rsidRPr="00F848D5" w:rsidRDefault="00AE50AC" w:rsidP="00767959">
      <w:pPr>
        <w:spacing w:after="0" w:line="240" w:lineRule="auto"/>
        <w:ind w:firstLine="709"/>
        <w:contextualSpacing/>
        <w:jc w:val="both"/>
        <w:rPr>
          <w:rFonts w:ascii="Times New Roman" w:hAnsi="Times New Roman" w:cs="Times New Roman"/>
          <w:sz w:val="24"/>
          <w:szCs w:val="24"/>
        </w:rPr>
      </w:pPr>
      <w:r w:rsidRPr="00F848D5">
        <w:rPr>
          <w:rFonts w:ascii="Times New Roman" w:hAnsi="Times New Roman" w:cs="Times New Roman"/>
          <w:sz w:val="24"/>
          <w:szCs w:val="24"/>
        </w:rPr>
        <w:t>Para pesquisas futuras, sugere-se uma investigação</w:t>
      </w:r>
      <w:r w:rsidR="00221253" w:rsidRPr="00F848D5">
        <w:rPr>
          <w:rFonts w:ascii="Times New Roman" w:hAnsi="Times New Roman" w:cs="Times New Roman"/>
          <w:sz w:val="24"/>
          <w:szCs w:val="24"/>
        </w:rPr>
        <w:t xml:space="preserve"> sobre as causas da baixa sensibilidade da arrecadação do ICMS em relação à alíquota tributária. Uma investigação </w:t>
      </w:r>
      <w:r w:rsidRPr="00F848D5">
        <w:rPr>
          <w:rFonts w:ascii="Times New Roman" w:hAnsi="Times New Roman" w:cs="Times New Roman"/>
          <w:sz w:val="24"/>
          <w:szCs w:val="24"/>
        </w:rPr>
        <w:t>empírica relacionada às elasticidades dos tributos federais em relação a sua respectiva alíquota tributária</w:t>
      </w:r>
      <w:r w:rsidR="00221253" w:rsidRPr="00F848D5">
        <w:rPr>
          <w:rFonts w:ascii="Times New Roman" w:hAnsi="Times New Roman" w:cs="Times New Roman"/>
          <w:sz w:val="24"/>
          <w:szCs w:val="24"/>
        </w:rPr>
        <w:t xml:space="preserve"> pode ser uma forma de mensurar os efeitos da competição fiscal dos estados sobre a sensibilidade de arrecadação em relação à alíquota tributária.</w:t>
      </w:r>
      <w:r w:rsidRPr="00F848D5">
        <w:rPr>
          <w:rFonts w:ascii="Times New Roman" w:hAnsi="Times New Roman" w:cs="Times New Roman"/>
          <w:sz w:val="24"/>
          <w:szCs w:val="24"/>
        </w:rPr>
        <w:t xml:space="preserve"> </w:t>
      </w:r>
    </w:p>
    <w:p w14:paraId="0794F530" w14:textId="77777777" w:rsidR="00767959" w:rsidRDefault="00767959" w:rsidP="00EC3E35">
      <w:pPr>
        <w:widowControl w:val="0"/>
        <w:spacing w:after="0" w:line="240" w:lineRule="auto"/>
        <w:contextualSpacing/>
        <w:jc w:val="both"/>
        <w:rPr>
          <w:rFonts w:ascii="Times New Roman" w:hAnsi="Times New Roman" w:cs="Times New Roman"/>
          <w:sz w:val="24"/>
          <w:szCs w:val="24"/>
        </w:rPr>
      </w:pPr>
    </w:p>
    <w:p w14:paraId="788EEEC0" w14:textId="77777777" w:rsidR="002E597F" w:rsidRPr="00EC3E35" w:rsidRDefault="002E597F" w:rsidP="00EC3E35">
      <w:pPr>
        <w:widowControl w:val="0"/>
        <w:spacing w:after="0" w:line="240" w:lineRule="auto"/>
        <w:contextualSpacing/>
        <w:jc w:val="both"/>
        <w:rPr>
          <w:rFonts w:ascii="Times New Roman" w:hAnsi="Times New Roman" w:cs="Times New Roman"/>
          <w:b/>
          <w:sz w:val="24"/>
          <w:szCs w:val="24"/>
        </w:rPr>
      </w:pPr>
      <w:bookmarkStart w:id="12" w:name="_Toc512000820"/>
      <w:r w:rsidRPr="00EC3E35">
        <w:rPr>
          <w:rFonts w:ascii="Times New Roman" w:hAnsi="Times New Roman" w:cs="Times New Roman"/>
          <w:b/>
          <w:sz w:val="24"/>
          <w:szCs w:val="24"/>
        </w:rPr>
        <w:t>Referências</w:t>
      </w:r>
      <w:bookmarkEnd w:id="12"/>
    </w:p>
    <w:p w14:paraId="1E6A446C"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p>
    <w:p w14:paraId="6DCFA2B2" w14:textId="77777777" w:rsidR="00A57469" w:rsidRDefault="00A57469" w:rsidP="00914D9C">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ALBUQUERQUE, P. H. </w:t>
      </w:r>
      <w:proofErr w:type="spellStart"/>
      <w:r>
        <w:rPr>
          <w:rFonts w:ascii="Times New Roman" w:hAnsi="Times New Roman" w:cs="Times New Roman"/>
          <w:sz w:val="24"/>
          <w:szCs w:val="24"/>
          <w:lang w:val="en-US"/>
        </w:rPr>
        <w:t>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impactos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econômicos</w:t>
      </w:r>
      <w:proofErr w:type="spellEnd"/>
      <w:r>
        <w:rPr>
          <w:rFonts w:ascii="Times New Roman" w:hAnsi="Times New Roman" w:cs="Times New Roman"/>
          <w:sz w:val="24"/>
          <w:szCs w:val="24"/>
          <w:lang w:val="en-US"/>
        </w:rPr>
        <w:t xml:space="preserve"> da CPFM: </w:t>
      </w:r>
      <w:proofErr w:type="spellStart"/>
      <w:r>
        <w:rPr>
          <w:rFonts w:ascii="Times New Roman" w:hAnsi="Times New Roman" w:cs="Times New Roman"/>
          <w:sz w:val="24"/>
          <w:szCs w:val="24"/>
          <w:lang w:val="en-US"/>
        </w:rPr>
        <w:t>teoria</w:t>
      </w:r>
      <w:proofErr w:type="spellEnd"/>
      <w:r>
        <w:rPr>
          <w:rFonts w:ascii="Times New Roman" w:hAnsi="Times New Roman" w:cs="Times New Roman"/>
          <w:sz w:val="24"/>
          <w:szCs w:val="24"/>
          <w:lang w:val="en-US"/>
        </w:rPr>
        <w:t xml:space="preserve"> e </w:t>
      </w:r>
      <w:proofErr w:type="spellStart"/>
      <w:r>
        <w:rPr>
          <w:rFonts w:ascii="Times New Roman" w:hAnsi="Times New Roman" w:cs="Times New Roman"/>
          <w:sz w:val="24"/>
          <w:szCs w:val="24"/>
          <w:lang w:val="en-US"/>
        </w:rPr>
        <w:t>evidência</w:t>
      </w:r>
      <w:proofErr w:type="spellEnd"/>
      <w:r>
        <w:rPr>
          <w:rFonts w:ascii="Times New Roman" w:hAnsi="Times New Roman" w:cs="Times New Roman"/>
          <w:sz w:val="24"/>
          <w:szCs w:val="24"/>
          <w:lang w:val="en-US"/>
        </w:rPr>
        <w:t xml:space="preserve">. </w:t>
      </w:r>
      <w:r w:rsidRPr="00A57469">
        <w:rPr>
          <w:rFonts w:ascii="Times New Roman" w:hAnsi="Times New Roman" w:cs="Times New Roman"/>
          <w:b/>
          <w:sz w:val="24"/>
          <w:szCs w:val="24"/>
          <w:lang w:val="en-US"/>
        </w:rPr>
        <w:t xml:space="preserve">VI </w:t>
      </w:r>
      <w:proofErr w:type="spellStart"/>
      <w:r w:rsidRPr="00A57469">
        <w:rPr>
          <w:rFonts w:ascii="Times New Roman" w:hAnsi="Times New Roman" w:cs="Times New Roman"/>
          <w:b/>
          <w:sz w:val="24"/>
          <w:szCs w:val="24"/>
          <w:lang w:val="en-US"/>
        </w:rPr>
        <w:t>Prêmio</w:t>
      </w:r>
      <w:proofErr w:type="spellEnd"/>
      <w:r w:rsidRPr="00A57469">
        <w:rPr>
          <w:rFonts w:ascii="Times New Roman" w:hAnsi="Times New Roman" w:cs="Times New Roman"/>
          <w:b/>
          <w:sz w:val="24"/>
          <w:szCs w:val="24"/>
          <w:lang w:val="en-US"/>
        </w:rPr>
        <w:t xml:space="preserve"> </w:t>
      </w:r>
      <w:proofErr w:type="spellStart"/>
      <w:r w:rsidRPr="00A57469">
        <w:rPr>
          <w:rFonts w:ascii="Times New Roman" w:hAnsi="Times New Roman" w:cs="Times New Roman"/>
          <w:b/>
          <w:sz w:val="24"/>
          <w:szCs w:val="24"/>
          <w:lang w:val="en-US"/>
        </w:rPr>
        <w:t>Tesouro</w:t>
      </w:r>
      <w:proofErr w:type="spellEnd"/>
      <w:r w:rsidRPr="00A57469">
        <w:rPr>
          <w:rFonts w:ascii="Times New Roman" w:hAnsi="Times New Roman" w:cs="Times New Roman"/>
          <w:b/>
          <w:sz w:val="24"/>
          <w:szCs w:val="24"/>
          <w:lang w:val="en-US"/>
        </w:rPr>
        <w:t xml:space="preserve"> Nacional de </w:t>
      </w:r>
      <w:proofErr w:type="spellStart"/>
      <w:r w:rsidRPr="00A57469">
        <w:rPr>
          <w:rFonts w:ascii="Times New Roman" w:hAnsi="Times New Roman" w:cs="Times New Roman"/>
          <w:b/>
          <w:sz w:val="24"/>
          <w:szCs w:val="24"/>
          <w:lang w:val="en-US"/>
        </w:rPr>
        <w:t>Finanças</w:t>
      </w:r>
      <w:proofErr w:type="spellEnd"/>
      <w:r w:rsidRPr="00A57469">
        <w:rPr>
          <w:rFonts w:ascii="Times New Roman" w:hAnsi="Times New Roman" w:cs="Times New Roman"/>
          <w:b/>
          <w:sz w:val="24"/>
          <w:szCs w:val="24"/>
          <w:lang w:val="en-US"/>
        </w:rPr>
        <w:t xml:space="preserve"> </w:t>
      </w:r>
      <w:proofErr w:type="spellStart"/>
      <w:r w:rsidRPr="00A57469">
        <w:rPr>
          <w:rFonts w:ascii="Times New Roman" w:hAnsi="Times New Roman" w:cs="Times New Roman"/>
          <w:b/>
          <w:sz w:val="24"/>
          <w:szCs w:val="24"/>
          <w:lang w:val="en-US"/>
        </w:rPr>
        <w:t>Públicas</w:t>
      </w:r>
      <w:proofErr w:type="spellEnd"/>
      <w:r>
        <w:rPr>
          <w:rFonts w:ascii="Times New Roman" w:hAnsi="Times New Roman" w:cs="Times New Roman"/>
          <w:sz w:val="24"/>
          <w:szCs w:val="24"/>
          <w:lang w:val="en-US"/>
        </w:rPr>
        <w:t>. Brasília: ESAF, 2001.</w:t>
      </w:r>
    </w:p>
    <w:p w14:paraId="51A18119" w14:textId="77777777" w:rsidR="00A57469" w:rsidRDefault="00A57469" w:rsidP="00914D9C">
      <w:pPr>
        <w:spacing w:after="0" w:line="240" w:lineRule="auto"/>
        <w:contextualSpacing/>
        <w:jc w:val="both"/>
        <w:rPr>
          <w:rFonts w:ascii="Times New Roman" w:hAnsi="Times New Roman" w:cs="Times New Roman"/>
          <w:sz w:val="24"/>
          <w:szCs w:val="24"/>
          <w:lang w:val="en-US"/>
        </w:rPr>
      </w:pPr>
    </w:p>
    <w:p w14:paraId="3BE26E6E"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lang w:val="en-US"/>
        </w:rPr>
        <w:lastRenderedPageBreak/>
        <w:t xml:space="preserve">ARELLANO, M.; BOND, S. R. Some tests of specification for panel data: Monte Carlo evidence and an application to employment equations. </w:t>
      </w:r>
      <w:r w:rsidRPr="00E04A8F">
        <w:rPr>
          <w:rFonts w:ascii="Times New Roman" w:hAnsi="Times New Roman" w:cs="Times New Roman"/>
          <w:b/>
          <w:sz w:val="24"/>
          <w:szCs w:val="24"/>
          <w:lang w:val="en-US"/>
        </w:rPr>
        <w:t>Review of Economic Studies</w:t>
      </w:r>
      <w:r w:rsidRPr="00E04A8F">
        <w:rPr>
          <w:rFonts w:ascii="Times New Roman" w:hAnsi="Times New Roman" w:cs="Times New Roman"/>
          <w:sz w:val="24"/>
          <w:szCs w:val="24"/>
          <w:lang w:val="en-US"/>
        </w:rPr>
        <w:t>, v. 58, p. 277-297, 1991.</w:t>
      </w:r>
    </w:p>
    <w:p w14:paraId="78B33D56"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p>
    <w:p w14:paraId="0F45021C"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lang w:val="en-US"/>
        </w:rPr>
        <w:t xml:space="preserve">BALTAGI, B. H. </w:t>
      </w:r>
      <w:r w:rsidRPr="00E04A8F">
        <w:rPr>
          <w:rFonts w:ascii="Times New Roman" w:hAnsi="Times New Roman" w:cs="Times New Roman"/>
          <w:b/>
          <w:sz w:val="24"/>
          <w:szCs w:val="24"/>
          <w:lang w:val="en-US"/>
        </w:rPr>
        <w:t>Econometric analysis of panel data</w:t>
      </w:r>
      <w:r w:rsidRPr="00E04A8F">
        <w:rPr>
          <w:rFonts w:ascii="Times New Roman" w:hAnsi="Times New Roman" w:cs="Times New Roman"/>
          <w:sz w:val="24"/>
          <w:szCs w:val="24"/>
          <w:lang w:val="en-US"/>
        </w:rPr>
        <w:t>. Fifth Edition. John Wiley &amp; Sons Ltd, 2013.</w:t>
      </w:r>
    </w:p>
    <w:p w14:paraId="656E9501"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p>
    <w:p w14:paraId="5E574757"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lang w:val="en-US"/>
        </w:rPr>
        <w:t xml:space="preserve">BREITUNG, J. The local power of some unit root tests for panel data. In: BALTAGI, B. H. (Org.). </w:t>
      </w:r>
      <w:r w:rsidRPr="00E04A8F">
        <w:rPr>
          <w:rFonts w:ascii="Times New Roman" w:hAnsi="Times New Roman" w:cs="Times New Roman"/>
          <w:b/>
          <w:iCs/>
          <w:sz w:val="24"/>
          <w:szCs w:val="24"/>
          <w:lang w:val="en-US"/>
        </w:rPr>
        <w:t>Nonstationary panels, panel cointegration, and dynamic panels</w:t>
      </w:r>
      <w:r w:rsidRPr="00E04A8F">
        <w:rPr>
          <w:rFonts w:ascii="Times New Roman" w:hAnsi="Times New Roman" w:cs="Times New Roman"/>
          <w:sz w:val="24"/>
          <w:szCs w:val="24"/>
          <w:lang w:val="en-US"/>
        </w:rPr>
        <w:t>, Advances in Econometrics, v. 15, Elsevier Science, p. 161-178, 2000.</w:t>
      </w:r>
    </w:p>
    <w:p w14:paraId="5558B7BC"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478D8D0D"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lang w:val="en-US"/>
        </w:rPr>
        <w:t xml:space="preserve">CHOI, I. Unit root tests for panel data. </w:t>
      </w:r>
      <w:r w:rsidRPr="00E04A8F">
        <w:rPr>
          <w:rFonts w:ascii="Times New Roman" w:hAnsi="Times New Roman" w:cs="Times New Roman"/>
          <w:b/>
          <w:iCs/>
          <w:sz w:val="24"/>
          <w:szCs w:val="24"/>
          <w:lang w:val="en-US"/>
        </w:rPr>
        <w:t>Journal of International Money and Finance</w:t>
      </w:r>
      <w:r w:rsidRPr="00E04A8F">
        <w:rPr>
          <w:rFonts w:ascii="Times New Roman" w:hAnsi="Times New Roman" w:cs="Times New Roman"/>
          <w:sz w:val="24"/>
          <w:szCs w:val="24"/>
          <w:lang w:val="en-US"/>
        </w:rPr>
        <w:t>, v. 20, p. 249–272, 2001.</w:t>
      </w:r>
    </w:p>
    <w:p w14:paraId="021E8CF9" w14:textId="77777777" w:rsidR="00AE50AC" w:rsidRDefault="00AE50AC" w:rsidP="00914D9C">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lang w:val="en-US"/>
        </w:rPr>
        <w:t xml:space="preserve">__________. An examination of the dynamic </w:t>
      </w:r>
      <w:proofErr w:type="spellStart"/>
      <w:r w:rsidRPr="00E04A8F">
        <w:rPr>
          <w:rFonts w:ascii="Times New Roman" w:hAnsi="Times New Roman" w:cs="Times New Roman"/>
          <w:sz w:val="24"/>
          <w:szCs w:val="24"/>
          <w:lang w:val="en-US"/>
        </w:rPr>
        <w:t>behaviour</w:t>
      </w:r>
      <w:proofErr w:type="spellEnd"/>
      <w:r w:rsidRPr="00E04A8F">
        <w:rPr>
          <w:rFonts w:ascii="Times New Roman" w:hAnsi="Times New Roman" w:cs="Times New Roman"/>
          <w:sz w:val="24"/>
          <w:szCs w:val="24"/>
          <w:lang w:val="en-US"/>
        </w:rPr>
        <w:t xml:space="preserve"> of local governments using GMM Bootstrapping methods. </w:t>
      </w:r>
      <w:r w:rsidRPr="00E04A8F">
        <w:rPr>
          <w:rFonts w:ascii="Times New Roman" w:hAnsi="Times New Roman" w:cs="Times New Roman"/>
          <w:b/>
          <w:sz w:val="24"/>
          <w:szCs w:val="24"/>
          <w:lang w:val="en-US"/>
        </w:rPr>
        <w:t>Journal of Applied Econometrics</w:t>
      </w:r>
      <w:r w:rsidRPr="00E04A8F">
        <w:rPr>
          <w:rFonts w:ascii="Times New Roman" w:hAnsi="Times New Roman" w:cs="Times New Roman"/>
          <w:sz w:val="24"/>
          <w:szCs w:val="24"/>
          <w:lang w:val="en-US"/>
        </w:rPr>
        <w:t>, v. 15, p. 401-416, 2000.</w:t>
      </w:r>
    </w:p>
    <w:p w14:paraId="6912E985" w14:textId="77777777" w:rsidR="00F848D5" w:rsidRDefault="00F848D5" w:rsidP="00914D9C">
      <w:pPr>
        <w:spacing w:after="0" w:line="240" w:lineRule="auto"/>
        <w:contextualSpacing/>
        <w:jc w:val="both"/>
        <w:rPr>
          <w:rFonts w:ascii="Times New Roman" w:hAnsi="Times New Roman" w:cs="Times New Roman"/>
          <w:sz w:val="24"/>
          <w:szCs w:val="24"/>
          <w:lang w:val="en-US"/>
        </w:rPr>
      </w:pPr>
    </w:p>
    <w:p w14:paraId="159594F3" w14:textId="77777777" w:rsidR="00F848D5" w:rsidRDefault="00F848D5" w:rsidP="00F848D5">
      <w:pPr>
        <w:spacing w:after="0" w:line="240" w:lineRule="auto"/>
        <w:contextualSpacing/>
        <w:jc w:val="both"/>
        <w:rPr>
          <w:rFonts w:ascii="Times New Roman" w:hAnsi="Times New Roman" w:cs="Times New Roman"/>
          <w:color w:val="000000" w:themeColor="text1"/>
          <w:sz w:val="24"/>
          <w:szCs w:val="24"/>
          <w:lang w:val="en-US"/>
        </w:rPr>
      </w:pPr>
      <w:r w:rsidRPr="00E04A8F">
        <w:rPr>
          <w:rFonts w:ascii="Times New Roman" w:hAnsi="Times New Roman" w:cs="Times New Roman"/>
          <w:sz w:val="24"/>
          <w:szCs w:val="24"/>
          <w:lang w:val="en-US"/>
        </w:rPr>
        <w:t xml:space="preserve">DUMITRESCU, E. I.; HURLIN, C. Testing for Granger non-causality in heterogeneous panels. </w:t>
      </w:r>
      <w:r w:rsidRPr="00E04A8F">
        <w:rPr>
          <w:rFonts w:ascii="Times New Roman" w:hAnsi="Times New Roman" w:cs="Times New Roman"/>
          <w:b/>
          <w:color w:val="000000" w:themeColor="text1"/>
          <w:sz w:val="24"/>
          <w:szCs w:val="24"/>
          <w:lang w:val="en-US"/>
        </w:rPr>
        <w:t>Economic Modelling</w:t>
      </w:r>
      <w:r w:rsidRPr="00E04A8F">
        <w:rPr>
          <w:rFonts w:ascii="Times New Roman" w:hAnsi="Times New Roman" w:cs="Times New Roman"/>
          <w:color w:val="000000" w:themeColor="text1"/>
          <w:sz w:val="24"/>
          <w:szCs w:val="24"/>
          <w:lang w:val="en-US"/>
        </w:rPr>
        <w:t>, v. 29, n. 4, p. 1450-1460, 2012.</w:t>
      </w:r>
    </w:p>
    <w:p w14:paraId="267FDB89" w14:textId="77777777" w:rsidR="00EF6308" w:rsidRDefault="00EF6308" w:rsidP="00F848D5">
      <w:pPr>
        <w:spacing w:after="0" w:line="240" w:lineRule="auto"/>
        <w:contextualSpacing/>
        <w:jc w:val="both"/>
        <w:rPr>
          <w:rFonts w:ascii="Times New Roman" w:hAnsi="Times New Roman" w:cs="Times New Roman"/>
          <w:color w:val="000000" w:themeColor="text1"/>
          <w:sz w:val="24"/>
          <w:szCs w:val="24"/>
          <w:lang w:val="en-US"/>
        </w:rPr>
      </w:pPr>
    </w:p>
    <w:p w14:paraId="1215E586" w14:textId="77777777" w:rsidR="00EF6308" w:rsidRPr="00E04A8F" w:rsidRDefault="00EF6308" w:rsidP="00F848D5">
      <w:pPr>
        <w:spacing w:after="0" w:line="240" w:lineRule="auto"/>
        <w:contextualSpacing/>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FERRIGNO, A. T. </w:t>
      </w:r>
      <w:proofErr w:type="spellStart"/>
      <w:r>
        <w:rPr>
          <w:rFonts w:ascii="Times New Roman" w:hAnsi="Times New Roman" w:cs="Times New Roman"/>
          <w:color w:val="000000" w:themeColor="text1"/>
          <w:sz w:val="24"/>
          <w:szCs w:val="24"/>
          <w:lang w:val="en-US"/>
        </w:rPr>
        <w:t>Evasão</w:t>
      </w:r>
      <w:proofErr w:type="spellEnd"/>
      <w:r>
        <w:rPr>
          <w:rFonts w:ascii="Times New Roman" w:hAnsi="Times New Roman" w:cs="Times New Roman"/>
          <w:color w:val="000000" w:themeColor="text1"/>
          <w:sz w:val="24"/>
          <w:szCs w:val="24"/>
          <w:lang w:val="en-US"/>
        </w:rPr>
        <w:t xml:space="preserve"> fiscal e </w:t>
      </w:r>
      <w:proofErr w:type="spellStart"/>
      <w:r>
        <w:rPr>
          <w:rFonts w:ascii="Times New Roman" w:hAnsi="Times New Roman" w:cs="Times New Roman"/>
          <w:color w:val="000000" w:themeColor="text1"/>
          <w:sz w:val="24"/>
          <w:szCs w:val="24"/>
          <w:lang w:val="en-US"/>
        </w:rPr>
        <w:t>eficiência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arrecadação</w:t>
      </w:r>
      <w:proofErr w:type="spellEnd"/>
      <w:r>
        <w:rPr>
          <w:rFonts w:ascii="Times New Roman" w:hAnsi="Times New Roman" w:cs="Times New Roman"/>
          <w:color w:val="000000" w:themeColor="text1"/>
          <w:sz w:val="24"/>
          <w:szCs w:val="24"/>
          <w:lang w:val="en-US"/>
        </w:rPr>
        <w:t xml:space="preserve"> de ICMS no Distrito Federal: </w:t>
      </w:r>
      <w:proofErr w:type="spellStart"/>
      <w:r>
        <w:rPr>
          <w:rFonts w:ascii="Times New Roman" w:hAnsi="Times New Roman" w:cs="Times New Roman"/>
          <w:color w:val="000000" w:themeColor="text1"/>
          <w:sz w:val="24"/>
          <w:szCs w:val="24"/>
          <w:lang w:val="en-US"/>
        </w:rPr>
        <w:t>uma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abordaem</w:t>
      </w:r>
      <w:proofErr w:type="spellEnd"/>
      <w:r>
        <w:rPr>
          <w:rFonts w:ascii="Times New Roman" w:hAnsi="Times New Roman" w:cs="Times New Roman"/>
          <w:color w:val="000000" w:themeColor="text1"/>
          <w:sz w:val="24"/>
          <w:szCs w:val="24"/>
          <w:lang w:val="en-US"/>
        </w:rPr>
        <w:t xml:space="preserve"> de </w:t>
      </w:r>
      <w:proofErr w:type="spellStart"/>
      <w:r>
        <w:rPr>
          <w:rFonts w:ascii="Times New Roman" w:hAnsi="Times New Roman" w:cs="Times New Roman"/>
          <w:color w:val="000000" w:themeColor="text1"/>
          <w:sz w:val="24"/>
          <w:szCs w:val="24"/>
          <w:lang w:val="en-US"/>
        </w:rPr>
        <w:t>fronteira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estocástica</w:t>
      </w:r>
      <w:proofErr w:type="spellEnd"/>
      <w:r>
        <w:rPr>
          <w:rFonts w:ascii="Times New Roman" w:hAnsi="Times New Roman" w:cs="Times New Roman"/>
          <w:color w:val="000000" w:themeColor="text1"/>
          <w:sz w:val="24"/>
          <w:szCs w:val="24"/>
          <w:lang w:val="en-US"/>
        </w:rPr>
        <w:t xml:space="preserve"> de </w:t>
      </w:r>
      <w:proofErr w:type="spellStart"/>
      <w:r>
        <w:rPr>
          <w:rFonts w:ascii="Times New Roman" w:hAnsi="Times New Roman" w:cs="Times New Roman"/>
          <w:color w:val="000000" w:themeColor="text1"/>
          <w:sz w:val="24"/>
          <w:szCs w:val="24"/>
          <w:lang w:val="en-US"/>
        </w:rPr>
        <w:t>produção</w:t>
      </w:r>
      <w:proofErr w:type="spellEnd"/>
      <w:r>
        <w:rPr>
          <w:rFonts w:ascii="Times New Roman" w:hAnsi="Times New Roman" w:cs="Times New Roman"/>
          <w:color w:val="000000" w:themeColor="text1"/>
          <w:sz w:val="24"/>
          <w:szCs w:val="24"/>
          <w:lang w:val="en-US"/>
        </w:rPr>
        <w:t xml:space="preserve">. </w:t>
      </w:r>
      <w:r w:rsidRPr="00EF6308">
        <w:rPr>
          <w:rFonts w:ascii="Times New Roman" w:hAnsi="Times New Roman" w:cs="Times New Roman"/>
          <w:b/>
          <w:color w:val="000000" w:themeColor="text1"/>
          <w:sz w:val="24"/>
          <w:szCs w:val="24"/>
          <w:lang w:val="en-US"/>
        </w:rPr>
        <w:t xml:space="preserve">XI </w:t>
      </w:r>
      <w:proofErr w:type="spellStart"/>
      <w:r w:rsidRPr="00EF6308">
        <w:rPr>
          <w:rFonts w:ascii="Times New Roman" w:hAnsi="Times New Roman" w:cs="Times New Roman"/>
          <w:b/>
          <w:color w:val="000000" w:themeColor="text1"/>
          <w:sz w:val="24"/>
          <w:szCs w:val="24"/>
          <w:lang w:val="en-US"/>
        </w:rPr>
        <w:t>Prêmio</w:t>
      </w:r>
      <w:proofErr w:type="spellEnd"/>
      <w:r w:rsidRPr="00EF6308">
        <w:rPr>
          <w:rFonts w:ascii="Times New Roman" w:hAnsi="Times New Roman" w:cs="Times New Roman"/>
          <w:b/>
          <w:color w:val="000000" w:themeColor="text1"/>
          <w:sz w:val="24"/>
          <w:szCs w:val="24"/>
          <w:lang w:val="en-US"/>
        </w:rPr>
        <w:t xml:space="preserve"> </w:t>
      </w:r>
      <w:proofErr w:type="spellStart"/>
      <w:r w:rsidRPr="00EF6308">
        <w:rPr>
          <w:rFonts w:ascii="Times New Roman" w:hAnsi="Times New Roman" w:cs="Times New Roman"/>
          <w:b/>
          <w:color w:val="000000" w:themeColor="text1"/>
          <w:sz w:val="24"/>
          <w:szCs w:val="24"/>
          <w:lang w:val="en-US"/>
        </w:rPr>
        <w:t>Tesouro</w:t>
      </w:r>
      <w:proofErr w:type="spellEnd"/>
      <w:r w:rsidRPr="00EF6308">
        <w:rPr>
          <w:rFonts w:ascii="Times New Roman" w:hAnsi="Times New Roman" w:cs="Times New Roman"/>
          <w:b/>
          <w:color w:val="000000" w:themeColor="text1"/>
          <w:sz w:val="24"/>
          <w:szCs w:val="24"/>
          <w:lang w:val="en-US"/>
        </w:rPr>
        <w:t xml:space="preserve"> Nacional</w:t>
      </w:r>
      <w:r>
        <w:rPr>
          <w:rFonts w:ascii="Times New Roman" w:hAnsi="Times New Roman" w:cs="Times New Roman"/>
          <w:color w:val="000000" w:themeColor="text1"/>
          <w:sz w:val="24"/>
          <w:szCs w:val="24"/>
          <w:lang w:val="en-US"/>
        </w:rPr>
        <w:t>. Brasília: ESAF, 2006.</w:t>
      </w:r>
    </w:p>
    <w:p w14:paraId="6D12F57B"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p>
    <w:p w14:paraId="0B606B8B"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lang w:val="en-US"/>
        </w:rPr>
      </w:pPr>
      <w:r w:rsidRPr="00E04A8F">
        <w:rPr>
          <w:rFonts w:ascii="Times New Roman" w:hAnsi="Times New Roman" w:cs="Times New Roman"/>
          <w:color w:val="000000" w:themeColor="text1"/>
          <w:sz w:val="24"/>
          <w:szCs w:val="24"/>
          <w:lang w:val="en-US"/>
        </w:rPr>
        <w:t xml:space="preserve">FULLERTON, D. On the possibility of an inverse relationship between tax rates and government revenues. </w:t>
      </w:r>
      <w:r w:rsidRPr="00E04A8F">
        <w:rPr>
          <w:rFonts w:ascii="Times New Roman" w:hAnsi="Times New Roman" w:cs="Times New Roman"/>
          <w:b/>
          <w:color w:val="000000" w:themeColor="text1"/>
          <w:sz w:val="24"/>
          <w:szCs w:val="24"/>
          <w:lang w:val="en-US"/>
        </w:rPr>
        <w:t>Journal of Public Economics</w:t>
      </w:r>
      <w:r w:rsidRPr="00E04A8F">
        <w:rPr>
          <w:rFonts w:ascii="Times New Roman" w:hAnsi="Times New Roman" w:cs="Times New Roman"/>
          <w:color w:val="000000" w:themeColor="text1"/>
          <w:sz w:val="24"/>
          <w:szCs w:val="24"/>
          <w:lang w:val="en-US"/>
        </w:rPr>
        <w:t>, v. 19, p. 3-22, 1982.</w:t>
      </w:r>
    </w:p>
    <w:p w14:paraId="0D0A70B7"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p>
    <w:p w14:paraId="6492DF51" w14:textId="77777777" w:rsidR="00AE50AC"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lang w:val="en-US"/>
        </w:rPr>
        <w:t xml:space="preserve">GADELHA, S. R. B.; ALMEIDA. </w:t>
      </w:r>
      <w:r w:rsidRPr="00E04A8F">
        <w:rPr>
          <w:rFonts w:ascii="Times New Roman" w:hAnsi="Times New Roman" w:cs="Times New Roman"/>
          <w:sz w:val="24"/>
          <w:szCs w:val="24"/>
        </w:rPr>
        <w:t xml:space="preserve">A.; DIVINO, J. A.; MARANHÃO, A. Alíquotas tributárias efetivas medias para a economia brasileira: uma abordagem macroeconômica. </w:t>
      </w:r>
      <w:r w:rsidRPr="00E04A8F">
        <w:rPr>
          <w:rFonts w:ascii="Times New Roman" w:hAnsi="Times New Roman" w:cs="Times New Roman"/>
          <w:b/>
          <w:sz w:val="24"/>
          <w:szCs w:val="24"/>
        </w:rPr>
        <w:t>Revista Brasileira de Economia</w:t>
      </w:r>
      <w:r w:rsidRPr="00E04A8F">
        <w:rPr>
          <w:rFonts w:ascii="Times New Roman" w:hAnsi="Times New Roman" w:cs="Times New Roman"/>
          <w:sz w:val="24"/>
          <w:szCs w:val="24"/>
        </w:rPr>
        <w:t>, v. 71, n. 2, p. 153-175, 2017.</w:t>
      </w:r>
    </w:p>
    <w:p w14:paraId="718E0129" w14:textId="77777777" w:rsidR="00F848D5" w:rsidRDefault="00F848D5" w:rsidP="00914D9C">
      <w:pPr>
        <w:spacing w:after="0" w:line="240" w:lineRule="auto"/>
        <w:contextualSpacing/>
        <w:jc w:val="both"/>
        <w:rPr>
          <w:rFonts w:ascii="Times New Roman" w:hAnsi="Times New Roman" w:cs="Times New Roman"/>
          <w:sz w:val="24"/>
          <w:szCs w:val="24"/>
        </w:rPr>
      </w:pPr>
    </w:p>
    <w:p w14:paraId="6FCF80D2" w14:textId="77777777" w:rsidR="00F848D5" w:rsidRPr="00E04A8F" w:rsidRDefault="00F848D5" w:rsidP="00F848D5">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rPr>
        <w:t xml:space="preserve">GRANGER, C. W. J. </w:t>
      </w:r>
      <w:proofErr w:type="spellStart"/>
      <w:r w:rsidRPr="00E04A8F">
        <w:rPr>
          <w:rFonts w:ascii="Times New Roman" w:hAnsi="Times New Roman" w:cs="Times New Roman"/>
          <w:sz w:val="24"/>
          <w:szCs w:val="24"/>
        </w:rPr>
        <w:t>Investigating</w:t>
      </w:r>
      <w:proofErr w:type="spellEnd"/>
      <w:r w:rsidRPr="00E04A8F">
        <w:rPr>
          <w:rFonts w:ascii="Times New Roman" w:hAnsi="Times New Roman" w:cs="Times New Roman"/>
          <w:sz w:val="24"/>
          <w:szCs w:val="24"/>
        </w:rPr>
        <w:t xml:space="preserve"> causal </w:t>
      </w:r>
      <w:proofErr w:type="spellStart"/>
      <w:r w:rsidRPr="00E04A8F">
        <w:rPr>
          <w:rFonts w:ascii="Times New Roman" w:hAnsi="Times New Roman" w:cs="Times New Roman"/>
          <w:sz w:val="24"/>
          <w:szCs w:val="24"/>
        </w:rPr>
        <w:t>relations</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by</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econometric</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models</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and</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cross-spectral</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methods</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b/>
          <w:sz w:val="24"/>
          <w:szCs w:val="24"/>
          <w:lang w:val="en-US"/>
        </w:rPr>
        <w:t>Econometria</w:t>
      </w:r>
      <w:proofErr w:type="spellEnd"/>
      <w:r w:rsidRPr="00E04A8F">
        <w:rPr>
          <w:rFonts w:ascii="Times New Roman" w:hAnsi="Times New Roman" w:cs="Times New Roman"/>
          <w:sz w:val="24"/>
          <w:szCs w:val="24"/>
          <w:lang w:val="en-US"/>
        </w:rPr>
        <w:t>, v. 37, n. 3, p. 424-438, 1969.</w:t>
      </w:r>
    </w:p>
    <w:p w14:paraId="068DED1B" w14:textId="77777777" w:rsidR="00F848D5" w:rsidRPr="00E04A8F" w:rsidRDefault="00F848D5" w:rsidP="00914D9C">
      <w:pPr>
        <w:spacing w:after="0" w:line="240" w:lineRule="auto"/>
        <w:contextualSpacing/>
        <w:jc w:val="both"/>
        <w:rPr>
          <w:rFonts w:ascii="Times New Roman" w:hAnsi="Times New Roman" w:cs="Times New Roman"/>
          <w:sz w:val="24"/>
          <w:szCs w:val="24"/>
        </w:rPr>
      </w:pPr>
    </w:p>
    <w:p w14:paraId="0DCDDF2E"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GREENE, W.H. </w:t>
      </w:r>
      <w:proofErr w:type="spellStart"/>
      <w:r w:rsidRPr="00E04A8F">
        <w:rPr>
          <w:rFonts w:ascii="Times New Roman" w:hAnsi="Times New Roman" w:cs="Times New Roman"/>
          <w:b/>
          <w:sz w:val="24"/>
          <w:szCs w:val="24"/>
        </w:rPr>
        <w:t>Econometric</w:t>
      </w:r>
      <w:proofErr w:type="spellEnd"/>
      <w:r w:rsidRPr="00E04A8F">
        <w:rPr>
          <w:rFonts w:ascii="Times New Roman" w:hAnsi="Times New Roman" w:cs="Times New Roman"/>
          <w:b/>
          <w:sz w:val="24"/>
          <w:szCs w:val="24"/>
        </w:rPr>
        <w:t xml:space="preserve"> </w:t>
      </w:r>
      <w:proofErr w:type="spellStart"/>
      <w:r w:rsidRPr="00E04A8F">
        <w:rPr>
          <w:rFonts w:ascii="Times New Roman" w:hAnsi="Times New Roman" w:cs="Times New Roman"/>
          <w:b/>
          <w:sz w:val="24"/>
          <w:szCs w:val="24"/>
        </w:rPr>
        <w:t>Analysis</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Macmillian</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Publishing</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Company</w:t>
      </w:r>
      <w:proofErr w:type="spellEnd"/>
      <w:r w:rsidRPr="00E04A8F">
        <w:rPr>
          <w:rFonts w:ascii="Times New Roman" w:hAnsi="Times New Roman" w:cs="Times New Roman"/>
          <w:sz w:val="24"/>
          <w:szCs w:val="24"/>
        </w:rPr>
        <w:t>, 1990.</w:t>
      </w:r>
    </w:p>
    <w:p w14:paraId="2DF7AE4B"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11E65122"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GOBETTI, S. W.; GOUVÊA, R. R.; SCHETTINI, B. P. </w:t>
      </w:r>
      <w:r w:rsidRPr="00E04A8F">
        <w:rPr>
          <w:rFonts w:ascii="Times New Roman" w:hAnsi="Times New Roman" w:cs="Times New Roman"/>
          <w:b/>
          <w:sz w:val="24"/>
          <w:szCs w:val="24"/>
        </w:rPr>
        <w:t>Resultado fiscal estrutural: um passo para a institucionalização de políticas anticíclicas no Brasil</w:t>
      </w:r>
      <w:r w:rsidRPr="00E04A8F">
        <w:rPr>
          <w:rFonts w:ascii="Times New Roman" w:hAnsi="Times New Roman" w:cs="Times New Roman"/>
          <w:sz w:val="24"/>
          <w:szCs w:val="24"/>
        </w:rPr>
        <w:t xml:space="preserve">. Instituto de Pesquisa Econômica Aplicada, Texto para Discussão nº 1515, 2010. </w:t>
      </w:r>
    </w:p>
    <w:p w14:paraId="4BC34FAE"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lang w:val="en-US"/>
        </w:rPr>
      </w:pPr>
    </w:p>
    <w:p w14:paraId="1ED4A73F"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GOUVÊA, R. R.; SCHETTINI, B. P. </w:t>
      </w:r>
      <w:r w:rsidRPr="00E04A8F">
        <w:rPr>
          <w:rFonts w:ascii="Times New Roman" w:hAnsi="Times New Roman" w:cs="Times New Roman"/>
          <w:b/>
          <w:sz w:val="24"/>
          <w:szCs w:val="24"/>
        </w:rPr>
        <w:t>Resultado fiscal estrutural: um passo para a institucionalização de políticas anticíclicas no Brasil</w:t>
      </w:r>
      <w:r w:rsidRPr="00E04A8F">
        <w:rPr>
          <w:rFonts w:ascii="Times New Roman" w:hAnsi="Times New Roman" w:cs="Times New Roman"/>
          <w:sz w:val="24"/>
          <w:szCs w:val="24"/>
        </w:rPr>
        <w:t>. 2010. Monografia premiada em segundo lugar no Prêmio Tesouro Nacional, Tema 3. ESAF.</w:t>
      </w:r>
    </w:p>
    <w:p w14:paraId="5F20D7FA"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lang w:val="en-US"/>
        </w:rPr>
      </w:pPr>
    </w:p>
    <w:p w14:paraId="0A0A8597"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lang w:val="en-US"/>
        </w:rPr>
      </w:pPr>
      <w:r w:rsidRPr="00E04A8F">
        <w:rPr>
          <w:rFonts w:ascii="Times New Roman" w:hAnsi="Times New Roman" w:cs="Times New Roman"/>
          <w:color w:val="000000" w:themeColor="text1"/>
          <w:sz w:val="24"/>
          <w:szCs w:val="24"/>
          <w:lang w:val="en-US"/>
        </w:rPr>
        <w:t xml:space="preserve">HEIJMAN, W. J. M.; VAN OPHEM, J. A. C. Willingness to pay tax: the Laffer curve revisited for 12 OECD countries. </w:t>
      </w:r>
      <w:r w:rsidRPr="00E04A8F">
        <w:rPr>
          <w:rFonts w:ascii="Times New Roman" w:hAnsi="Times New Roman" w:cs="Times New Roman"/>
          <w:b/>
          <w:color w:val="000000" w:themeColor="text1"/>
          <w:sz w:val="24"/>
          <w:szCs w:val="24"/>
          <w:lang w:val="en-US"/>
        </w:rPr>
        <w:t>Journal of Socio-Economics</w:t>
      </w:r>
      <w:r w:rsidRPr="00E04A8F">
        <w:rPr>
          <w:rFonts w:ascii="Times New Roman" w:hAnsi="Times New Roman" w:cs="Times New Roman"/>
          <w:color w:val="000000" w:themeColor="text1"/>
          <w:sz w:val="24"/>
          <w:szCs w:val="24"/>
          <w:lang w:val="en-US"/>
        </w:rPr>
        <w:t>, v. 34, p. 714-723, 2005.</w:t>
      </w:r>
    </w:p>
    <w:p w14:paraId="50B39752"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lang w:val="en-US"/>
        </w:rPr>
      </w:pPr>
    </w:p>
    <w:p w14:paraId="14C0F7BD"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lang w:val="en-US"/>
        </w:rPr>
      </w:pPr>
      <w:r w:rsidRPr="00E04A8F">
        <w:rPr>
          <w:rFonts w:ascii="Times New Roman" w:hAnsi="Times New Roman" w:cs="Times New Roman"/>
          <w:color w:val="000000" w:themeColor="text1"/>
          <w:sz w:val="24"/>
          <w:szCs w:val="24"/>
          <w:lang w:val="en-US"/>
        </w:rPr>
        <w:t xml:space="preserve">HSING, Y. Estimating the Laffer </w:t>
      </w:r>
      <w:proofErr w:type="spellStart"/>
      <w:r w:rsidRPr="00E04A8F">
        <w:rPr>
          <w:rFonts w:ascii="Times New Roman" w:hAnsi="Times New Roman" w:cs="Times New Roman"/>
          <w:color w:val="000000" w:themeColor="text1"/>
          <w:sz w:val="24"/>
          <w:szCs w:val="24"/>
          <w:lang w:val="en-US"/>
        </w:rPr>
        <w:t>Curver</w:t>
      </w:r>
      <w:proofErr w:type="spellEnd"/>
      <w:r w:rsidRPr="00E04A8F">
        <w:rPr>
          <w:rFonts w:ascii="Times New Roman" w:hAnsi="Times New Roman" w:cs="Times New Roman"/>
          <w:color w:val="000000" w:themeColor="text1"/>
          <w:sz w:val="24"/>
          <w:szCs w:val="24"/>
          <w:lang w:val="en-US"/>
        </w:rPr>
        <w:t xml:space="preserve"> and Policy Implications. </w:t>
      </w:r>
      <w:r w:rsidRPr="00E04A8F">
        <w:rPr>
          <w:rFonts w:ascii="Times New Roman" w:hAnsi="Times New Roman" w:cs="Times New Roman"/>
          <w:b/>
          <w:color w:val="000000" w:themeColor="text1"/>
          <w:sz w:val="24"/>
          <w:szCs w:val="24"/>
          <w:lang w:val="en-US"/>
        </w:rPr>
        <w:t>Journal of Socio-Economics</w:t>
      </w:r>
      <w:r w:rsidRPr="00E04A8F">
        <w:rPr>
          <w:rFonts w:ascii="Times New Roman" w:hAnsi="Times New Roman" w:cs="Times New Roman"/>
          <w:color w:val="000000" w:themeColor="text1"/>
          <w:sz w:val="24"/>
          <w:szCs w:val="24"/>
          <w:lang w:val="en-US"/>
        </w:rPr>
        <w:t>, v. 25, p. 395-401, 1996.</w:t>
      </w:r>
    </w:p>
    <w:p w14:paraId="49ECC40F"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p>
    <w:p w14:paraId="1B2A4858"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lang w:val="en-US"/>
        </w:rPr>
        <w:t xml:space="preserve">IM, K. S.; PESARAN, H. M.; SHIN, Y. Testing for unit roots in heterogeneous panels. </w:t>
      </w:r>
      <w:r w:rsidRPr="00E04A8F">
        <w:rPr>
          <w:rFonts w:ascii="Times New Roman" w:hAnsi="Times New Roman" w:cs="Times New Roman"/>
          <w:b/>
          <w:sz w:val="24"/>
          <w:szCs w:val="24"/>
          <w:lang w:val="en-US"/>
        </w:rPr>
        <w:t>Journal of Econometrics</w:t>
      </w:r>
      <w:r w:rsidRPr="00E04A8F">
        <w:rPr>
          <w:rFonts w:ascii="Times New Roman" w:hAnsi="Times New Roman" w:cs="Times New Roman"/>
          <w:sz w:val="24"/>
          <w:szCs w:val="24"/>
          <w:lang w:val="en-US"/>
        </w:rPr>
        <w:t>, v. 115, p. 53-74, 2003.</w:t>
      </w:r>
    </w:p>
    <w:p w14:paraId="40262A17"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p>
    <w:p w14:paraId="13299132"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lang w:val="en-US"/>
        </w:rPr>
        <w:t xml:space="preserve">KOESTER, G. B.; PRIESMEIR, C. </w:t>
      </w:r>
      <w:r w:rsidRPr="00E04A8F">
        <w:rPr>
          <w:rFonts w:ascii="Times New Roman" w:hAnsi="Times New Roman" w:cs="Times New Roman"/>
          <w:b/>
          <w:sz w:val="24"/>
          <w:szCs w:val="24"/>
          <w:lang w:val="en-US"/>
        </w:rPr>
        <w:t>Estimating dynamics tax revenue elasticities for Germany. Frankfurt: Deutsche Bundesbank</w:t>
      </w:r>
      <w:r w:rsidRPr="00E04A8F">
        <w:rPr>
          <w:rFonts w:ascii="Times New Roman" w:hAnsi="Times New Roman" w:cs="Times New Roman"/>
          <w:sz w:val="24"/>
          <w:szCs w:val="24"/>
          <w:lang w:val="en-US"/>
        </w:rPr>
        <w:t>, 2012 (Discussion Paper n. 23).</w:t>
      </w:r>
    </w:p>
    <w:p w14:paraId="5BBEA7C2" w14:textId="77777777" w:rsidR="00AE50AC" w:rsidRDefault="00AE50AC" w:rsidP="00914D9C">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lang w:val="en-US"/>
        </w:rPr>
        <w:lastRenderedPageBreak/>
        <w:t xml:space="preserve">LEVIN, A.; LIN, C. F.; CHU, C. S. J. Unit root tests in panel data: asymptotic and finite sample properties. </w:t>
      </w:r>
      <w:r w:rsidRPr="00E04A8F">
        <w:rPr>
          <w:rFonts w:ascii="Times New Roman" w:hAnsi="Times New Roman" w:cs="Times New Roman"/>
          <w:b/>
          <w:sz w:val="24"/>
          <w:szCs w:val="24"/>
          <w:lang w:val="en-US"/>
        </w:rPr>
        <w:t>Journal of Econometrics</w:t>
      </w:r>
      <w:r w:rsidRPr="00E04A8F">
        <w:rPr>
          <w:rFonts w:ascii="Times New Roman" w:hAnsi="Times New Roman" w:cs="Times New Roman"/>
          <w:sz w:val="24"/>
          <w:szCs w:val="24"/>
          <w:lang w:val="en-US"/>
        </w:rPr>
        <w:t>, v. 108, p. 1-24, 2002.</w:t>
      </w:r>
    </w:p>
    <w:p w14:paraId="3C369AB0" w14:textId="77777777" w:rsidR="000A6F77" w:rsidRDefault="000A6F77" w:rsidP="00914D9C">
      <w:pPr>
        <w:spacing w:after="0" w:line="240" w:lineRule="auto"/>
        <w:contextualSpacing/>
        <w:jc w:val="both"/>
        <w:rPr>
          <w:rFonts w:ascii="Times New Roman" w:hAnsi="Times New Roman" w:cs="Times New Roman"/>
          <w:sz w:val="24"/>
          <w:szCs w:val="24"/>
          <w:lang w:val="en-US"/>
        </w:rPr>
      </w:pPr>
    </w:p>
    <w:p w14:paraId="15D92A48" w14:textId="77777777" w:rsidR="000A6F77" w:rsidRPr="00E04A8F" w:rsidRDefault="000A6F77" w:rsidP="00914D9C">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LUQUINI, R. H.; </w:t>
      </w:r>
      <w:r w:rsidR="00E903E8">
        <w:rPr>
          <w:rFonts w:ascii="Times New Roman" w:hAnsi="Times New Roman" w:cs="Times New Roman"/>
          <w:sz w:val="24"/>
          <w:szCs w:val="24"/>
          <w:lang w:val="en-US"/>
        </w:rPr>
        <w:t xml:space="preserve">CRUZ, A. D. S.; CASTRO, G. H. L. </w:t>
      </w:r>
      <w:proofErr w:type="spellStart"/>
      <w:r w:rsidR="00E903E8">
        <w:rPr>
          <w:rFonts w:ascii="Times New Roman" w:hAnsi="Times New Roman" w:cs="Times New Roman"/>
          <w:sz w:val="24"/>
          <w:szCs w:val="24"/>
          <w:lang w:val="en-US"/>
        </w:rPr>
        <w:t>Verificação</w:t>
      </w:r>
      <w:proofErr w:type="spellEnd"/>
      <w:r w:rsidR="00E903E8">
        <w:rPr>
          <w:rFonts w:ascii="Times New Roman" w:hAnsi="Times New Roman" w:cs="Times New Roman"/>
          <w:sz w:val="24"/>
          <w:szCs w:val="24"/>
          <w:lang w:val="en-US"/>
        </w:rPr>
        <w:t xml:space="preserve"> </w:t>
      </w:r>
      <w:proofErr w:type="spellStart"/>
      <w:r w:rsidR="00E903E8">
        <w:rPr>
          <w:rFonts w:ascii="Times New Roman" w:hAnsi="Times New Roman" w:cs="Times New Roman"/>
          <w:sz w:val="24"/>
          <w:szCs w:val="24"/>
          <w:lang w:val="en-US"/>
        </w:rPr>
        <w:t>empírica</w:t>
      </w:r>
      <w:proofErr w:type="spellEnd"/>
      <w:r w:rsidR="00E903E8">
        <w:rPr>
          <w:rFonts w:ascii="Times New Roman" w:hAnsi="Times New Roman" w:cs="Times New Roman"/>
          <w:sz w:val="24"/>
          <w:szCs w:val="24"/>
          <w:lang w:val="en-US"/>
        </w:rPr>
        <w:t xml:space="preserve"> da </w:t>
      </w:r>
      <w:proofErr w:type="spellStart"/>
      <w:r w:rsidR="00E903E8">
        <w:rPr>
          <w:rFonts w:ascii="Times New Roman" w:hAnsi="Times New Roman" w:cs="Times New Roman"/>
          <w:sz w:val="24"/>
          <w:szCs w:val="24"/>
          <w:lang w:val="en-US"/>
        </w:rPr>
        <w:t>curva</w:t>
      </w:r>
      <w:proofErr w:type="spellEnd"/>
      <w:r w:rsidR="00E903E8">
        <w:rPr>
          <w:rFonts w:ascii="Times New Roman" w:hAnsi="Times New Roman" w:cs="Times New Roman"/>
          <w:sz w:val="24"/>
          <w:szCs w:val="24"/>
          <w:lang w:val="en-US"/>
        </w:rPr>
        <w:t xml:space="preserve"> de Laffer para </w:t>
      </w:r>
      <w:proofErr w:type="spellStart"/>
      <w:r w:rsidR="00E903E8">
        <w:rPr>
          <w:rFonts w:ascii="Times New Roman" w:hAnsi="Times New Roman" w:cs="Times New Roman"/>
          <w:sz w:val="24"/>
          <w:szCs w:val="24"/>
          <w:lang w:val="en-US"/>
        </w:rPr>
        <w:t>o</w:t>
      </w:r>
      <w:proofErr w:type="spellEnd"/>
      <w:r w:rsidR="00E903E8">
        <w:rPr>
          <w:rFonts w:ascii="Times New Roman" w:hAnsi="Times New Roman" w:cs="Times New Roman"/>
          <w:sz w:val="24"/>
          <w:szCs w:val="24"/>
          <w:lang w:val="en-US"/>
        </w:rPr>
        <w:t xml:space="preserve"> </w:t>
      </w:r>
      <w:proofErr w:type="spellStart"/>
      <w:r w:rsidR="00E903E8">
        <w:rPr>
          <w:rFonts w:ascii="Times New Roman" w:hAnsi="Times New Roman" w:cs="Times New Roman"/>
          <w:sz w:val="24"/>
          <w:szCs w:val="24"/>
          <w:lang w:val="en-US"/>
        </w:rPr>
        <w:t>Brasil</w:t>
      </w:r>
      <w:proofErr w:type="spellEnd"/>
      <w:r w:rsidR="00E903E8">
        <w:rPr>
          <w:rFonts w:ascii="Times New Roman" w:hAnsi="Times New Roman" w:cs="Times New Roman"/>
          <w:sz w:val="24"/>
          <w:szCs w:val="24"/>
          <w:lang w:val="en-US"/>
        </w:rPr>
        <w:t xml:space="preserve"> entre </w:t>
      </w:r>
      <w:proofErr w:type="spellStart"/>
      <w:r w:rsidR="00E903E8">
        <w:rPr>
          <w:rFonts w:ascii="Times New Roman" w:hAnsi="Times New Roman" w:cs="Times New Roman"/>
          <w:sz w:val="24"/>
          <w:szCs w:val="24"/>
          <w:lang w:val="en-US"/>
        </w:rPr>
        <w:t>os</w:t>
      </w:r>
      <w:proofErr w:type="spellEnd"/>
      <w:r w:rsidR="00E903E8">
        <w:rPr>
          <w:rFonts w:ascii="Times New Roman" w:hAnsi="Times New Roman" w:cs="Times New Roman"/>
          <w:sz w:val="24"/>
          <w:szCs w:val="24"/>
          <w:lang w:val="en-US"/>
        </w:rPr>
        <w:t xml:space="preserve"> </w:t>
      </w:r>
      <w:proofErr w:type="spellStart"/>
      <w:r w:rsidR="00E903E8">
        <w:rPr>
          <w:rFonts w:ascii="Times New Roman" w:hAnsi="Times New Roman" w:cs="Times New Roman"/>
          <w:sz w:val="24"/>
          <w:szCs w:val="24"/>
          <w:lang w:val="en-US"/>
        </w:rPr>
        <w:t>anos</w:t>
      </w:r>
      <w:proofErr w:type="spellEnd"/>
      <w:r w:rsidR="00E903E8">
        <w:rPr>
          <w:rFonts w:ascii="Times New Roman" w:hAnsi="Times New Roman" w:cs="Times New Roman"/>
          <w:sz w:val="24"/>
          <w:szCs w:val="24"/>
          <w:lang w:val="en-US"/>
        </w:rPr>
        <w:t xml:space="preserve"> 1996 a 2014. Economia &amp; </w:t>
      </w:r>
      <w:proofErr w:type="spellStart"/>
      <w:r w:rsidR="00E903E8">
        <w:rPr>
          <w:rFonts w:ascii="Times New Roman" w:hAnsi="Times New Roman" w:cs="Times New Roman"/>
          <w:sz w:val="24"/>
          <w:szCs w:val="24"/>
          <w:lang w:val="en-US"/>
        </w:rPr>
        <w:t>Região</w:t>
      </w:r>
      <w:proofErr w:type="spellEnd"/>
      <w:r w:rsidR="00E903E8">
        <w:rPr>
          <w:rFonts w:ascii="Times New Roman" w:hAnsi="Times New Roman" w:cs="Times New Roman"/>
          <w:sz w:val="24"/>
          <w:szCs w:val="24"/>
          <w:lang w:val="en-US"/>
        </w:rPr>
        <w:t xml:space="preserve">, Londrina/Paraná, v. 5, n. 1, p. 31-52, </w:t>
      </w:r>
      <w:proofErr w:type="spellStart"/>
      <w:proofErr w:type="gramStart"/>
      <w:r w:rsidR="00E903E8">
        <w:rPr>
          <w:rFonts w:ascii="Times New Roman" w:hAnsi="Times New Roman" w:cs="Times New Roman"/>
          <w:sz w:val="24"/>
          <w:szCs w:val="24"/>
          <w:lang w:val="en-US"/>
        </w:rPr>
        <w:t>jan.</w:t>
      </w:r>
      <w:proofErr w:type="spellEnd"/>
      <w:r w:rsidR="00E903E8">
        <w:rPr>
          <w:rFonts w:ascii="Times New Roman" w:hAnsi="Times New Roman" w:cs="Times New Roman"/>
          <w:sz w:val="24"/>
          <w:szCs w:val="24"/>
          <w:lang w:val="en-US"/>
        </w:rPr>
        <w:t>/</w:t>
      </w:r>
      <w:proofErr w:type="gramEnd"/>
      <w:r w:rsidR="00E903E8">
        <w:rPr>
          <w:rFonts w:ascii="Times New Roman" w:hAnsi="Times New Roman" w:cs="Times New Roman"/>
          <w:sz w:val="24"/>
          <w:szCs w:val="24"/>
          <w:lang w:val="en-US"/>
        </w:rPr>
        <w:t>jun. 2017.</w:t>
      </w:r>
    </w:p>
    <w:p w14:paraId="4737C58D"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p>
    <w:p w14:paraId="41A2914F" w14:textId="77777777" w:rsidR="00AE50AC" w:rsidRPr="00E04A8F" w:rsidRDefault="00AE50AC" w:rsidP="00914D9C">
      <w:pPr>
        <w:autoSpaceDE w:val="0"/>
        <w:autoSpaceDN w:val="0"/>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lang w:val="en-US"/>
        </w:rPr>
        <w:t xml:space="preserve">MADDALA, G. S.; WU, S. A Comparative study of unit root tests with panel data and a new simple test. </w:t>
      </w:r>
      <w:r w:rsidRPr="00E04A8F">
        <w:rPr>
          <w:rFonts w:ascii="Times New Roman" w:hAnsi="Times New Roman" w:cs="Times New Roman"/>
          <w:b/>
          <w:iCs/>
          <w:sz w:val="24"/>
          <w:szCs w:val="24"/>
        </w:rPr>
        <w:t xml:space="preserve">Oxford </w:t>
      </w:r>
      <w:proofErr w:type="spellStart"/>
      <w:r w:rsidRPr="00E04A8F">
        <w:rPr>
          <w:rFonts w:ascii="Times New Roman" w:hAnsi="Times New Roman" w:cs="Times New Roman"/>
          <w:b/>
          <w:iCs/>
          <w:sz w:val="24"/>
          <w:szCs w:val="24"/>
        </w:rPr>
        <w:t>Bulletin</w:t>
      </w:r>
      <w:proofErr w:type="spellEnd"/>
      <w:r w:rsidRPr="00E04A8F">
        <w:rPr>
          <w:rFonts w:ascii="Times New Roman" w:hAnsi="Times New Roman" w:cs="Times New Roman"/>
          <w:b/>
          <w:iCs/>
          <w:sz w:val="24"/>
          <w:szCs w:val="24"/>
        </w:rPr>
        <w:t xml:space="preserve"> </w:t>
      </w:r>
      <w:proofErr w:type="spellStart"/>
      <w:r w:rsidRPr="00E04A8F">
        <w:rPr>
          <w:rFonts w:ascii="Times New Roman" w:hAnsi="Times New Roman" w:cs="Times New Roman"/>
          <w:b/>
          <w:iCs/>
          <w:sz w:val="24"/>
          <w:szCs w:val="24"/>
        </w:rPr>
        <w:t>of</w:t>
      </w:r>
      <w:proofErr w:type="spellEnd"/>
      <w:r w:rsidRPr="00E04A8F">
        <w:rPr>
          <w:rFonts w:ascii="Times New Roman" w:hAnsi="Times New Roman" w:cs="Times New Roman"/>
          <w:b/>
          <w:iCs/>
          <w:sz w:val="24"/>
          <w:szCs w:val="24"/>
        </w:rPr>
        <w:t xml:space="preserve"> </w:t>
      </w:r>
      <w:proofErr w:type="spellStart"/>
      <w:r w:rsidRPr="00E04A8F">
        <w:rPr>
          <w:rFonts w:ascii="Times New Roman" w:hAnsi="Times New Roman" w:cs="Times New Roman"/>
          <w:b/>
          <w:iCs/>
          <w:sz w:val="24"/>
          <w:szCs w:val="24"/>
        </w:rPr>
        <w:t>Economics</w:t>
      </w:r>
      <w:proofErr w:type="spellEnd"/>
      <w:r w:rsidRPr="00E04A8F">
        <w:rPr>
          <w:rFonts w:ascii="Times New Roman" w:hAnsi="Times New Roman" w:cs="Times New Roman"/>
          <w:b/>
          <w:iCs/>
          <w:sz w:val="24"/>
          <w:szCs w:val="24"/>
        </w:rPr>
        <w:t xml:space="preserve"> </w:t>
      </w:r>
      <w:proofErr w:type="spellStart"/>
      <w:r w:rsidRPr="00E04A8F">
        <w:rPr>
          <w:rFonts w:ascii="Times New Roman" w:hAnsi="Times New Roman" w:cs="Times New Roman"/>
          <w:b/>
          <w:iCs/>
          <w:sz w:val="24"/>
          <w:szCs w:val="24"/>
        </w:rPr>
        <w:t>and</w:t>
      </w:r>
      <w:proofErr w:type="spellEnd"/>
      <w:r w:rsidRPr="00E04A8F">
        <w:rPr>
          <w:rFonts w:ascii="Times New Roman" w:hAnsi="Times New Roman" w:cs="Times New Roman"/>
          <w:b/>
          <w:iCs/>
          <w:sz w:val="24"/>
          <w:szCs w:val="24"/>
        </w:rPr>
        <w:t xml:space="preserve"> Statistics</w:t>
      </w:r>
      <w:r w:rsidRPr="00E04A8F">
        <w:rPr>
          <w:rFonts w:ascii="Times New Roman" w:hAnsi="Times New Roman" w:cs="Times New Roman"/>
          <w:sz w:val="24"/>
          <w:szCs w:val="24"/>
        </w:rPr>
        <w:t>, v. 61, p. 631-652, 1999.</w:t>
      </w:r>
    </w:p>
    <w:p w14:paraId="14AD4A6F"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570D49C8"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MARQUES JÚNIOR, L. S.; OLIVEIRA, C. A. As elasticidades de curto e longo prazos do ICMS no Rio Grande do Sul. </w:t>
      </w:r>
      <w:r w:rsidRPr="00E04A8F">
        <w:rPr>
          <w:rFonts w:ascii="Times New Roman" w:hAnsi="Times New Roman" w:cs="Times New Roman"/>
          <w:b/>
          <w:sz w:val="24"/>
          <w:szCs w:val="24"/>
        </w:rPr>
        <w:t>Ensaios FEE</w:t>
      </w:r>
      <w:r w:rsidRPr="00E04A8F">
        <w:rPr>
          <w:rFonts w:ascii="Times New Roman" w:hAnsi="Times New Roman" w:cs="Times New Roman"/>
          <w:sz w:val="24"/>
          <w:szCs w:val="24"/>
        </w:rPr>
        <w:t>, Porto Alegre, v. 36, n. 2, p. 363-382, set. 2015.</w:t>
      </w:r>
    </w:p>
    <w:p w14:paraId="33D4661B"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765DFB96"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MENDOZA, E. G.; RAZIN, A.; TESAR, L. </w:t>
      </w:r>
      <w:proofErr w:type="spellStart"/>
      <w:r w:rsidRPr="00E04A8F">
        <w:rPr>
          <w:rFonts w:ascii="Times New Roman" w:hAnsi="Times New Roman" w:cs="Times New Roman"/>
          <w:sz w:val="24"/>
          <w:szCs w:val="24"/>
        </w:rPr>
        <w:t>Effective</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tax</w:t>
      </w:r>
      <w:proofErr w:type="spellEnd"/>
      <w:r w:rsidRPr="00E04A8F">
        <w:rPr>
          <w:rFonts w:ascii="Times New Roman" w:hAnsi="Times New Roman" w:cs="Times New Roman"/>
          <w:sz w:val="24"/>
          <w:szCs w:val="24"/>
        </w:rPr>
        <w:t xml:space="preserve"> rates in </w:t>
      </w:r>
      <w:proofErr w:type="spellStart"/>
      <w:r w:rsidRPr="00E04A8F">
        <w:rPr>
          <w:rFonts w:ascii="Times New Roman" w:hAnsi="Times New Roman" w:cs="Times New Roman"/>
          <w:sz w:val="24"/>
          <w:szCs w:val="24"/>
        </w:rPr>
        <w:t>macroeconomics</w:t>
      </w:r>
      <w:proofErr w:type="spellEnd"/>
      <w:r w:rsidRPr="00E04A8F">
        <w:rPr>
          <w:rFonts w:ascii="Times New Roman" w:hAnsi="Times New Roman" w:cs="Times New Roman"/>
          <w:sz w:val="24"/>
          <w:szCs w:val="24"/>
        </w:rPr>
        <w:t xml:space="preserve">: cross-country </w:t>
      </w:r>
      <w:proofErr w:type="spellStart"/>
      <w:r w:rsidRPr="00E04A8F">
        <w:rPr>
          <w:rFonts w:ascii="Times New Roman" w:hAnsi="Times New Roman" w:cs="Times New Roman"/>
          <w:sz w:val="24"/>
          <w:szCs w:val="24"/>
        </w:rPr>
        <w:t>estimates</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of</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tax</w:t>
      </w:r>
      <w:proofErr w:type="spellEnd"/>
      <w:r w:rsidRPr="00E04A8F">
        <w:rPr>
          <w:rFonts w:ascii="Times New Roman" w:hAnsi="Times New Roman" w:cs="Times New Roman"/>
          <w:sz w:val="24"/>
          <w:szCs w:val="24"/>
        </w:rPr>
        <w:t xml:space="preserve"> rates </w:t>
      </w:r>
      <w:proofErr w:type="spellStart"/>
      <w:r w:rsidRPr="00E04A8F">
        <w:rPr>
          <w:rFonts w:ascii="Times New Roman" w:hAnsi="Times New Roman" w:cs="Times New Roman"/>
          <w:sz w:val="24"/>
          <w:szCs w:val="24"/>
        </w:rPr>
        <w:t>on</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factor</w:t>
      </w:r>
      <w:proofErr w:type="spellEnd"/>
      <w:r w:rsidRPr="00E04A8F">
        <w:rPr>
          <w:rFonts w:ascii="Times New Roman" w:hAnsi="Times New Roman" w:cs="Times New Roman"/>
          <w:sz w:val="24"/>
          <w:szCs w:val="24"/>
        </w:rPr>
        <w:t xml:space="preserve"> incomes </w:t>
      </w:r>
      <w:proofErr w:type="spellStart"/>
      <w:r w:rsidRPr="00E04A8F">
        <w:rPr>
          <w:rFonts w:ascii="Times New Roman" w:hAnsi="Times New Roman" w:cs="Times New Roman"/>
          <w:sz w:val="24"/>
          <w:szCs w:val="24"/>
        </w:rPr>
        <w:t>and</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consumption</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b/>
          <w:sz w:val="24"/>
          <w:szCs w:val="24"/>
        </w:rPr>
        <w:t>Journal</w:t>
      </w:r>
      <w:proofErr w:type="spellEnd"/>
      <w:r w:rsidRPr="00E04A8F">
        <w:rPr>
          <w:rFonts w:ascii="Times New Roman" w:hAnsi="Times New Roman" w:cs="Times New Roman"/>
          <w:b/>
          <w:sz w:val="24"/>
          <w:szCs w:val="24"/>
        </w:rPr>
        <w:t xml:space="preserve"> </w:t>
      </w:r>
      <w:proofErr w:type="spellStart"/>
      <w:r w:rsidRPr="00E04A8F">
        <w:rPr>
          <w:rFonts w:ascii="Times New Roman" w:hAnsi="Times New Roman" w:cs="Times New Roman"/>
          <w:b/>
          <w:sz w:val="24"/>
          <w:szCs w:val="24"/>
        </w:rPr>
        <w:t>of</w:t>
      </w:r>
      <w:proofErr w:type="spellEnd"/>
      <w:r w:rsidRPr="00E04A8F">
        <w:rPr>
          <w:rFonts w:ascii="Times New Roman" w:hAnsi="Times New Roman" w:cs="Times New Roman"/>
          <w:b/>
          <w:sz w:val="24"/>
          <w:szCs w:val="24"/>
        </w:rPr>
        <w:t xml:space="preserve"> </w:t>
      </w:r>
      <w:proofErr w:type="spellStart"/>
      <w:r w:rsidRPr="00E04A8F">
        <w:rPr>
          <w:rFonts w:ascii="Times New Roman" w:hAnsi="Times New Roman" w:cs="Times New Roman"/>
          <w:b/>
          <w:sz w:val="24"/>
          <w:szCs w:val="24"/>
        </w:rPr>
        <w:t>Monetary</w:t>
      </w:r>
      <w:proofErr w:type="spellEnd"/>
      <w:r w:rsidRPr="00E04A8F">
        <w:rPr>
          <w:rFonts w:ascii="Times New Roman" w:hAnsi="Times New Roman" w:cs="Times New Roman"/>
          <w:b/>
          <w:sz w:val="24"/>
          <w:szCs w:val="24"/>
        </w:rPr>
        <w:t xml:space="preserve"> </w:t>
      </w:r>
      <w:proofErr w:type="spellStart"/>
      <w:r w:rsidRPr="00E04A8F">
        <w:rPr>
          <w:rFonts w:ascii="Times New Roman" w:hAnsi="Times New Roman" w:cs="Times New Roman"/>
          <w:b/>
          <w:sz w:val="24"/>
          <w:szCs w:val="24"/>
        </w:rPr>
        <w:t>Economics</w:t>
      </w:r>
      <w:proofErr w:type="spellEnd"/>
      <w:r w:rsidRPr="00E04A8F">
        <w:rPr>
          <w:rFonts w:ascii="Times New Roman" w:hAnsi="Times New Roman" w:cs="Times New Roman"/>
          <w:sz w:val="24"/>
          <w:szCs w:val="24"/>
        </w:rPr>
        <w:t>, v. 34, p. 297-323, 1994.</w:t>
      </w:r>
    </w:p>
    <w:p w14:paraId="0E89AB45"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527C409F"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NASCIMENTO, S. P. Guerra fiscal: uma avaliação comparativa entre alguns estados participantes. </w:t>
      </w:r>
      <w:r w:rsidRPr="00E04A8F">
        <w:rPr>
          <w:rFonts w:ascii="Times New Roman" w:hAnsi="Times New Roman" w:cs="Times New Roman"/>
          <w:b/>
          <w:sz w:val="24"/>
          <w:szCs w:val="24"/>
        </w:rPr>
        <w:t>Economia Aplicada</w:t>
      </w:r>
      <w:r w:rsidRPr="00E04A8F">
        <w:rPr>
          <w:rFonts w:ascii="Times New Roman" w:hAnsi="Times New Roman" w:cs="Times New Roman"/>
          <w:sz w:val="24"/>
          <w:szCs w:val="24"/>
        </w:rPr>
        <w:t>, São Paulo, v. 12, n. 4, p. 677-706, outubro-dezembro, 2008.</w:t>
      </w:r>
    </w:p>
    <w:p w14:paraId="03C7E357"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lang w:val="en-US"/>
        </w:rPr>
      </w:pPr>
    </w:p>
    <w:p w14:paraId="26693056"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lang w:val="en-US"/>
        </w:rPr>
      </w:pPr>
      <w:r w:rsidRPr="00E04A8F">
        <w:rPr>
          <w:rFonts w:ascii="Times New Roman" w:hAnsi="Times New Roman" w:cs="Times New Roman"/>
          <w:sz w:val="24"/>
          <w:szCs w:val="24"/>
        </w:rPr>
        <w:t xml:space="preserve">PAES, Nelson Leitão. A implantação do princípio do destino na cobrança do ICMS e suas implicações dinâmicas sobre os Estados. </w:t>
      </w:r>
      <w:proofErr w:type="gramStart"/>
      <w:r w:rsidRPr="00E04A8F">
        <w:rPr>
          <w:rFonts w:ascii="Times New Roman" w:hAnsi="Times New Roman" w:cs="Times New Roman"/>
          <w:b/>
          <w:sz w:val="24"/>
          <w:szCs w:val="24"/>
        </w:rPr>
        <w:t>Revista  Brasileira</w:t>
      </w:r>
      <w:proofErr w:type="gramEnd"/>
      <w:r w:rsidRPr="00E04A8F">
        <w:rPr>
          <w:rFonts w:ascii="Times New Roman" w:hAnsi="Times New Roman" w:cs="Times New Roman"/>
          <w:b/>
          <w:sz w:val="24"/>
          <w:szCs w:val="24"/>
        </w:rPr>
        <w:t xml:space="preserve"> de  Economia</w:t>
      </w:r>
      <w:r w:rsidRPr="00E04A8F">
        <w:rPr>
          <w:rFonts w:ascii="Times New Roman" w:hAnsi="Times New Roman" w:cs="Times New Roman"/>
          <w:sz w:val="24"/>
          <w:szCs w:val="24"/>
        </w:rPr>
        <w:t xml:space="preserve">, Rio de Janeiro ,v. 63, n. 3, p. 233-248, julho/setembro, 2009. </w:t>
      </w:r>
    </w:p>
    <w:p w14:paraId="2C7021C5"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lang w:val="en-US"/>
        </w:rPr>
      </w:pPr>
    </w:p>
    <w:p w14:paraId="64CC43D4"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SAMPAIO, M. C. Tributação do consumo no Brasil: aspectos teóricos e aplicados. In: BIDERMAN, C.; ARVATE, P. (org.) Economia do setor público no Brasil. 8ª impressão. Rio de Janeiro: Elsevier, 2004.</w:t>
      </w:r>
    </w:p>
    <w:p w14:paraId="0B52FDE0"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09E23665"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SCHNEIDER, f. &amp; ENSTE, D. (2000). Shadow </w:t>
      </w:r>
      <w:proofErr w:type="spellStart"/>
      <w:r w:rsidRPr="00E04A8F">
        <w:rPr>
          <w:rFonts w:ascii="Times New Roman" w:hAnsi="Times New Roman" w:cs="Times New Roman"/>
          <w:sz w:val="24"/>
          <w:szCs w:val="24"/>
        </w:rPr>
        <w:t>economies</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Size</w:t>
      </w:r>
      <w:proofErr w:type="spellEnd"/>
      <w:r w:rsidRPr="00E04A8F">
        <w:rPr>
          <w:rFonts w:ascii="Times New Roman" w:hAnsi="Times New Roman" w:cs="Times New Roman"/>
          <w:sz w:val="24"/>
          <w:szCs w:val="24"/>
        </w:rPr>
        <w:t xml:space="preserve">, causes, </w:t>
      </w:r>
      <w:proofErr w:type="spellStart"/>
      <w:r w:rsidRPr="00E04A8F">
        <w:rPr>
          <w:rFonts w:ascii="Times New Roman" w:hAnsi="Times New Roman" w:cs="Times New Roman"/>
          <w:sz w:val="24"/>
          <w:szCs w:val="24"/>
        </w:rPr>
        <w:t>and</w:t>
      </w:r>
      <w:proofErr w:type="spellEnd"/>
      <w:r w:rsidRPr="00E04A8F">
        <w:rPr>
          <w:rFonts w:ascii="Times New Roman" w:hAnsi="Times New Roman" w:cs="Times New Roman"/>
          <w:sz w:val="24"/>
          <w:szCs w:val="24"/>
        </w:rPr>
        <w:t xml:space="preserve"> </w:t>
      </w:r>
      <w:proofErr w:type="spellStart"/>
      <w:r w:rsidRPr="00E04A8F">
        <w:rPr>
          <w:rFonts w:ascii="Times New Roman" w:hAnsi="Times New Roman" w:cs="Times New Roman"/>
          <w:sz w:val="24"/>
          <w:szCs w:val="24"/>
        </w:rPr>
        <w:t>consequences</w:t>
      </w:r>
      <w:proofErr w:type="spellEnd"/>
      <w:r w:rsidRPr="00E04A8F">
        <w:rPr>
          <w:rFonts w:ascii="Times New Roman" w:hAnsi="Times New Roman" w:cs="Times New Roman"/>
          <w:sz w:val="24"/>
          <w:szCs w:val="24"/>
        </w:rPr>
        <w:t>. </w:t>
      </w:r>
      <w:proofErr w:type="spellStart"/>
      <w:r w:rsidRPr="00E04A8F">
        <w:rPr>
          <w:rFonts w:ascii="Times New Roman" w:hAnsi="Times New Roman" w:cs="Times New Roman"/>
          <w:b/>
          <w:sz w:val="24"/>
          <w:szCs w:val="24"/>
        </w:rPr>
        <w:t>Journal</w:t>
      </w:r>
      <w:proofErr w:type="spellEnd"/>
      <w:r w:rsidRPr="00E04A8F">
        <w:rPr>
          <w:rFonts w:ascii="Times New Roman" w:hAnsi="Times New Roman" w:cs="Times New Roman"/>
          <w:b/>
          <w:sz w:val="24"/>
          <w:szCs w:val="24"/>
        </w:rPr>
        <w:t xml:space="preserve"> </w:t>
      </w:r>
      <w:proofErr w:type="spellStart"/>
      <w:r w:rsidRPr="00E04A8F">
        <w:rPr>
          <w:rFonts w:ascii="Times New Roman" w:hAnsi="Times New Roman" w:cs="Times New Roman"/>
          <w:b/>
          <w:sz w:val="24"/>
          <w:szCs w:val="24"/>
        </w:rPr>
        <w:t>of</w:t>
      </w:r>
      <w:proofErr w:type="spellEnd"/>
      <w:r w:rsidRPr="00E04A8F">
        <w:rPr>
          <w:rFonts w:ascii="Times New Roman" w:hAnsi="Times New Roman" w:cs="Times New Roman"/>
          <w:b/>
          <w:sz w:val="24"/>
          <w:szCs w:val="24"/>
        </w:rPr>
        <w:t xml:space="preserve"> </w:t>
      </w:r>
      <w:proofErr w:type="spellStart"/>
      <w:r w:rsidRPr="00E04A8F">
        <w:rPr>
          <w:rFonts w:ascii="Times New Roman" w:hAnsi="Times New Roman" w:cs="Times New Roman"/>
          <w:b/>
          <w:sz w:val="24"/>
          <w:szCs w:val="24"/>
        </w:rPr>
        <w:t>Economic</w:t>
      </w:r>
      <w:proofErr w:type="spellEnd"/>
      <w:r w:rsidRPr="00E04A8F">
        <w:rPr>
          <w:rFonts w:ascii="Times New Roman" w:hAnsi="Times New Roman" w:cs="Times New Roman"/>
          <w:b/>
          <w:sz w:val="24"/>
          <w:szCs w:val="24"/>
        </w:rPr>
        <w:t xml:space="preserve"> </w:t>
      </w:r>
      <w:proofErr w:type="spellStart"/>
      <w:r w:rsidRPr="00E04A8F">
        <w:rPr>
          <w:rFonts w:ascii="Times New Roman" w:hAnsi="Times New Roman" w:cs="Times New Roman"/>
          <w:b/>
          <w:sz w:val="24"/>
          <w:szCs w:val="24"/>
        </w:rPr>
        <w:t>Literature</w:t>
      </w:r>
      <w:proofErr w:type="spellEnd"/>
      <w:r w:rsidRPr="00E04A8F">
        <w:rPr>
          <w:rFonts w:ascii="Times New Roman" w:hAnsi="Times New Roman" w:cs="Times New Roman"/>
          <w:sz w:val="24"/>
          <w:szCs w:val="24"/>
        </w:rPr>
        <w:t xml:space="preserve">, v. 38, p. 77-114, </w:t>
      </w:r>
      <w:proofErr w:type="spellStart"/>
      <w:r w:rsidRPr="00E04A8F">
        <w:rPr>
          <w:rFonts w:ascii="Times New Roman" w:hAnsi="Times New Roman" w:cs="Times New Roman"/>
          <w:sz w:val="24"/>
          <w:szCs w:val="24"/>
        </w:rPr>
        <w:t>March</w:t>
      </w:r>
      <w:proofErr w:type="spellEnd"/>
      <w:r w:rsidRPr="00E04A8F">
        <w:rPr>
          <w:rFonts w:ascii="Times New Roman" w:hAnsi="Times New Roman" w:cs="Times New Roman"/>
          <w:sz w:val="24"/>
          <w:szCs w:val="24"/>
        </w:rPr>
        <w:t xml:space="preserve"> 2000.</w:t>
      </w:r>
    </w:p>
    <w:p w14:paraId="464D8720"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rPr>
      </w:pPr>
    </w:p>
    <w:p w14:paraId="2745A693"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color w:val="000000" w:themeColor="text1"/>
          <w:sz w:val="24"/>
          <w:szCs w:val="24"/>
        </w:rPr>
        <w:t xml:space="preserve">STUART, C. </w:t>
      </w:r>
      <w:proofErr w:type="spellStart"/>
      <w:r w:rsidRPr="00E04A8F">
        <w:rPr>
          <w:rFonts w:ascii="Times New Roman" w:hAnsi="Times New Roman" w:cs="Times New Roman"/>
          <w:color w:val="000000" w:themeColor="text1"/>
          <w:sz w:val="24"/>
          <w:szCs w:val="24"/>
        </w:rPr>
        <w:t>Swedish</w:t>
      </w:r>
      <w:proofErr w:type="spellEnd"/>
      <w:r w:rsidRPr="00E04A8F">
        <w:rPr>
          <w:rFonts w:ascii="Times New Roman" w:hAnsi="Times New Roman" w:cs="Times New Roman"/>
          <w:color w:val="000000" w:themeColor="text1"/>
          <w:sz w:val="24"/>
          <w:szCs w:val="24"/>
        </w:rPr>
        <w:t xml:space="preserve"> </w:t>
      </w:r>
      <w:proofErr w:type="spellStart"/>
      <w:r w:rsidRPr="00E04A8F">
        <w:rPr>
          <w:rFonts w:ascii="Times New Roman" w:hAnsi="Times New Roman" w:cs="Times New Roman"/>
          <w:color w:val="000000" w:themeColor="text1"/>
          <w:sz w:val="24"/>
          <w:szCs w:val="24"/>
        </w:rPr>
        <w:t>tax</w:t>
      </w:r>
      <w:proofErr w:type="spellEnd"/>
      <w:r w:rsidRPr="00E04A8F">
        <w:rPr>
          <w:rFonts w:ascii="Times New Roman" w:hAnsi="Times New Roman" w:cs="Times New Roman"/>
          <w:color w:val="000000" w:themeColor="text1"/>
          <w:sz w:val="24"/>
          <w:szCs w:val="24"/>
        </w:rPr>
        <w:t xml:space="preserve"> rates, labor </w:t>
      </w:r>
      <w:proofErr w:type="spellStart"/>
      <w:r w:rsidRPr="00E04A8F">
        <w:rPr>
          <w:rFonts w:ascii="Times New Roman" w:hAnsi="Times New Roman" w:cs="Times New Roman"/>
          <w:color w:val="000000" w:themeColor="text1"/>
          <w:sz w:val="24"/>
          <w:szCs w:val="24"/>
        </w:rPr>
        <w:t>supply</w:t>
      </w:r>
      <w:proofErr w:type="spellEnd"/>
      <w:r w:rsidRPr="00E04A8F">
        <w:rPr>
          <w:rFonts w:ascii="Times New Roman" w:hAnsi="Times New Roman" w:cs="Times New Roman"/>
          <w:color w:val="000000" w:themeColor="text1"/>
          <w:sz w:val="24"/>
          <w:szCs w:val="24"/>
        </w:rPr>
        <w:t xml:space="preserve"> </w:t>
      </w:r>
      <w:proofErr w:type="spellStart"/>
      <w:r w:rsidRPr="00E04A8F">
        <w:rPr>
          <w:rFonts w:ascii="Times New Roman" w:hAnsi="Times New Roman" w:cs="Times New Roman"/>
          <w:color w:val="000000" w:themeColor="text1"/>
          <w:sz w:val="24"/>
          <w:szCs w:val="24"/>
        </w:rPr>
        <w:t>and</w:t>
      </w:r>
      <w:proofErr w:type="spellEnd"/>
      <w:r w:rsidRPr="00E04A8F">
        <w:rPr>
          <w:rFonts w:ascii="Times New Roman" w:hAnsi="Times New Roman" w:cs="Times New Roman"/>
          <w:color w:val="000000" w:themeColor="text1"/>
          <w:sz w:val="24"/>
          <w:szCs w:val="24"/>
        </w:rPr>
        <w:t xml:space="preserve"> </w:t>
      </w:r>
      <w:proofErr w:type="spellStart"/>
      <w:r w:rsidRPr="00E04A8F">
        <w:rPr>
          <w:rFonts w:ascii="Times New Roman" w:hAnsi="Times New Roman" w:cs="Times New Roman"/>
          <w:color w:val="000000" w:themeColor="text1"/>
          <w:sz w:val="24"/>
          <w:szCs w:val="24"/>
        </w:rPr>
        <w:t>tax</w:t>
      </w:r>
      <w:proofErr w:type="spellEnd"/>
      <w:r w:rsidRPr="00E04A8F">
        <w:rPr>
          <w:rFonts w:ascii="Times New Roman" w:hAnsi="Times New Roman" w:cs="Times New Roman"/>
          <w:color w:val="000000" w:themeColor="text1"/>
          <w:sz w:val="24"/>
          <w:szCs w:val="24"/>
        </w:rPr>
        <w:t xml:space="preserve"> </w:t>
      </w:r>
      <w:proofErr w:type="spellStart"/>
      <w:r w:rsidRPr="00E04A8F">
        <w:rPr>
          <w:rFonts w:ascii="Times New Roman" w:hAnsi="Times New Roman" w:cs="Times New Roman"/>
          <w:color w:val="000000" w:themeColor="text1"/>
          <w:sz w:val="24"/>
          <w:szCs w:val="24"/>
        </w:rPr>
        <w:t>revenues</w:t>
      </w:r>
      <w:proofErr w:type="spellEnd"/>
      <w:r w:rsidRPr="00E04A8F">
        <w:rPr>
          <w:rFonts w:ascii="Times New Roman" w:hAnsi="Times New Roman" w:cs="Times New Roman"/>
          <w:color w:val="000000" w:themeColor="text1"/>
          <w:sz w:val="24"/>
          <w:szCs w:val="24"/>
        </w:rPr>
        <w:t xml:space="preserve">. </w:t>
      </w:r>
      <w:r w:rsidRPr="00E04A8F">
        <w:rPr>
          <w:rFonts w:ascii="Times New Roman" w:hAnsi="Times New Roman" w:cs="Times New Roman"/>
          <w:b/>
          <w:color w:val="000000" w:themeColor="text1"/>
          <w:sz w:val="24"/>
          <w:szCs w:val="24"/>
          <w:lang w:val="en-US"/>
        </w:rPr>
        <w:t>Journal of Political Economy</w:t>
      </w:r>
      <w:r w:rsidRPr="00E04A8F">
        <w:rPr>
          <w:rFonts w:ascii="Times New Roman" w:hAnsi="Times New Roman" w:cs="Times New Roman"/>
          <w:color w:val="000000" w:themeColor="text1"/>
          <w:sz w:val="24"/>
          <w:szCs w:val="24"/>
          <w:lang w:val="en-US"/>
        </w:rPr>
        <w:t>, v. 89, p. 1020-1038, 1981.</w:t>
      </w:r>
    </w:p>
    <w:p w14:paraId="361427F9"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3E4E5BBE"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SOUSA, P. F. </w:t>
      </w:r>
      <w:proofErr w:type="gramStart"/>
      <w:r w:rsidRPr="00E04A8F">
        <w:rPr>
          <w:rFonts w:ascii="Times New Roman" w:hAnsi="Times New Roman" w:cs="Times New Roman"/>
          <w:sz w:val="24"/>
          <w:szCs w:val="24"/>
        </w:rPr>
        <w:t>B..</w:t>
      </w:r>
      <w:proofErr w:type="gramEnd"/>
      <w:r w:rsidRPr="00E04A8F">
        <w:rPr>
          <w:rFonts w:ascii="Times New Roman" w:hAnsi="Times New Roman" w:cs="Times New Roman"/>
          <w:sz w:val="24"/>
          <w:szCs w:val="24"/>
        </w:rPr>
        <w:t xml:space="preserve"> </w:t>
      </w:r>
      <w:r w:rsidRPr="00E04A8F">
        <w:rPr>
          <w:rFonts w:ascii="Times New Roman" w:hAnsi="Times New Roman" w:cs="Times New Roman"/>
          <w:b/>
          <w:sz w:val="24"/>
          <w:szCs w:val="24"/>
        </w:rPr>
        <w:t>Impactos da Política Estadual de Incentivos Fiscais sobre a Arrecadação de ICMS no Estado do Ceará</w:t>
      </w:r>
      <w:r w:rsidRPr="00E04A8F">
        <w:rPr>
          <w:rFonts w:ascii="Times New Roman" w:hAnsi="Times New Roman" w:cs="Times New Roman"/>
          <w:sz w:val="24"/>
          <w:szCs w:val="24"/>
        </w:rPr>
        <w:t>. Fortaleza: UFC, 2008.</w:t>
      </w:r>
    </w:p>
    <w:p w14:paraId="5F224B28"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41AA3425" w14:textId="77777777" w:rsidR="00AE50AC" w:rsidRPr="00882FA9" w:rsidRDefault="00AE50AC" w:rsidP="00914D9C">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lang w:val="en-US"/>
        </w:rPr>
        <w:t xml:space="preserve">SCHWENGBER, S.; RIBEIRO, E. P. </w:t>
      </w:r>
      <w:r w:rsidRPr="00882FA9">
        <w:rPr>
          <w:rFonts w:ascii="Times New Roman" w:hAnsi="Times New Roman" w:cs="Times New Roman"/>
          <w:b/>
          <w:sz w:val="24"/>
          <w:szCs w:val="24"/>
          <w:lang w:val="en-US"/>
        </w:rPr>
        <w:t xml:space="preserve">O </w:t>
      </w:r>
      <w:proofErr w:type="spellStart"/>
      <w:r w:rsidRPr="00882FA9">
        <w:rPr>
          <w:rFonts w:ascii="Times New Roman" w:hAnsi="Times New Roman" w:cs="Times New Roman"/>
          <w:b/>
          <w:sz w:val="24"/>
          <w:szCs w:val="24"/>
          <w:lang w:val="en-US"/>
        </w:rPr>
        <w:t>impacto</w:t>
      </w:r>
      <w:proofErr w:type="spellEnd"/>
      <w:r w:rsidRPr="00882FA9">
        <w:rPr>
          <w:rFonts w:ascii="Times New Roman" w:hAnsi="Times New Roman" w:cs="Times New Roman"/>
          <w:b/>
          <w:sz w:val="24"/>
          <w:szCs w:val="24"/>
          <w:lang w:val="en-US"/>
        </w:rPr>
        <w:t xml:space="preserve"> do Fundo de </w:t>
      </w:r>
      <w:proofErr w:type="spellStart"/>
      <w:r w:rsidRPr="00882FA9">
        <w:rPr>
          <w:rFonts w:ascii="Times New Roman" w:hAnsi="Times New Roman" w:cs="Times New Roman"/>
          <w:b/>
          <w:sz w:val="24"/>
          <w:szCs w:val="24"/>
          <w:lang w:val="en-US"/>
        </w:rPr>
        <w:t>Participação</w:t>
      </w:r>
      <w:proofErr w:type="spellEnd"/>
      <w:r w:rsidRPr="00882FA9">
        <w:rPr>
          <w:rFonts w:ascii="Times New Roman" w:hAnsi="Times New Roman" w:cs="Times New Roman"/>
          <w:b/>
          <w:sz w:val="24"/>
          <w:szCs w:val="24"/>
          <w:lang w:val="en-US"/>
        </w:rPr>
        <w:t xml:space="preserve"> (FPE) no </w:t>
      </w:r>
      <w:proofErr w:type="spellStart"/>
      <w:r w:rsidRPr="00882FA9">
        <w:rPr>
          <w:rFonts w:ascii="Times New Roman" w:hAnsi="Times New Roman" w:cs="Times New Roman"/>
          <w:b/>
          <w:sz w:val="24"/>
          <w:szCs w:val="24"/>
          <w:lang w:val="en-US"/>
        </w:rPr>
        <w:t>esforço</w:t>
      </w:r>
      <w:proofErr w:type="spellEnd"/>
      <w:r w:rsidRPr="00882FA9">
        <w:rPr>
          <w:rFonts w:ascii="Times New Roman" w:hAnsi="Times New Roman" w:cs="Times New Roman"/>
          <w:b/>
          <w:sz w:val="24"/>
          <w:szCs w:val="24"/>
          <w:lang w:val="en-US"/>
        </w:rPr>
        <w:t xml:space="preserve"> </w:t>
      </w:r>
      <w:proofErr w:type="spellStart"/>
      <w:r w:rsidRPr="00882FA9">
        <w:rPr>
          <w:rFonts w:ascii="Times New Roman" w:hAnsi="Times New Roman" w:cs="Times New Roman"/>
          <w:b/>
          <w:sz w:val="24"/>
          <w:szCs w:val="24"/>
          <w:lang w:val="en-US"/>
        </w:rPr>
        <w:t>tributário</w:t>
      </w:r>
      <w:proofErr w:type="spellEnd"/>
      <w:r w:rsidRPr="00882FA9">
        <w:rPr>
          <w:rFonts w:ascii="Times New Roman" w:hAnsi="Times New Roman" w:cs="Times New Roman"/>
          <w:b/>
          <w:sz w:val="24"/>
          <w:szCs w:val="24"/>
          <w:lang w:val="en-US"/>
        </w:rPr>
        <w:t xml:space="preserve"> dos </w:t>
      </w:r>
      <w:proofErr w:type="spellStart"/>
      <w:r w:rsidRPr="00882FA9">
        <w:rPr>
          <w:rFonts w:ascii="Times New Roman" w:hAnsi="Times New Roman" w:cs="Times New Roman"/>
          <w:b/>
          <w:sz w:val="24"/>
          <w:szCs w:val="24"/>
          <w:lang w:val="en-US"/>
        </w:rPr>
        <w:t>Estados</w:t>
      </w:r>
      <w:proofErr w:type="spellEnd"/>
      <w:r w:rsidRPr="00882FA9">
        <w:rPr>
          <w:rFonts w:ascii="Times New Roman" w:hAnsi="Times New Roman" w:cs="Times New Roman"/>
          <w:b/>
          <w:sz w:val="24"/>
          <w:szCs w:val="24"/>
          <w:lang w:val="en-US"/>
        </w:rPr>
        <w:t xml:space="preserve">: </w:t>
      </w:r>
      <w:proofErr w:type="spellStart"/>
      <w:r w:rsidRPr="00882FA9">
        <w:rPr>
          <w:rFonts w:ascii="Times New Roman" w:hAnsi="Times New Roman" w:cs="Times New Roman"/>
          <w:b/>
          <w:sz w:val="24"/>
          <w:szCs w:val="24"/>
          <w:lang w:val="en-US"/>
        </w:rPr>
        <w:t>uma</w:t>
      </w:r>
      <w:proofErr w:type="spellEnd"/>
      <w:r w:rsidRPr="00882FA9">
        <w:rPr>
          <w:rFonts w:ascii="Times New Roman" w:hAnsi="Times New Roman" w:cs="Times New Roman"/>
          <w:b/>
          <w:sz w:val="24"/>
          <w:szCs w:val="24"/>
          <w:lang w:val="en-US"/>
        </w:rPr>
        <w:t xml:space="preserve"> </w:t>
      </w:r>
      <w:proofErr w:type="spellStart"/>
      <w:r w:rsidRPr="00882FA9">
        <w:rPr>
          <w:rFonts w:ascii="Times New Roman" w:hAnsi="Times New Roman" w:cs="Times New Roman"/>
          <w:b/>
          <w:sz w:val="24"/>
          <w:szCs w:val="24"/>
          <w:lang w:val="en-US"/>
        </w:rPr>
        <w:t>estimativa</w:t>
      </w:r>
      <w:proofErr w:type="spellEnd"/>
      <w:r w:rsidRPr="00882FA9">
        <w:rPr>
          <w:rFonts w:ascii="Times New Roman" w:hAnsi="Times New Roman" w:cs="Times New Roman"/>
          <w:b/>
          <w:sz w:val="24"/>
          <w:szCs w:val="24"/>
          <w:lang w:val="en-US"/>
        </w:rPr>
        <w:t xml:space="preserve"> do </w:t>
      </w:r>
      <w:proofErr w:type="spellStart"/>
      <w:r w:rsidRPr="00882FA9">
        <w:rPr>
          <w:rFonts w:ascii="Times New Roman" w:hAnsi="Times New Roman" w:cs="Times New Roman"/>
          <w:b/>
          <w:sz w:val="24"/>
          <w:szCs w:val="24"/>
          <w:lang w:val="en-US"/>
        </w:rPr>
        <w:t>potencial</w:t>
      </w:r>
      <w:proofErr w:type="spellEnd"/>
      <w:r w:rsidRPr="00882FA9">
        <w:rPr>
          <w:rFonts w:ascii="Times New Roman" w:hAnsi="Times New Roman" w:cs="Times New Roman"/>
          <w:b/>
          <w:sz w:val="24"/>
          <w:szCs w:val="24"/>
          <w:lang w:val="en-US"/>
        </w:rPr>
        <w:t xml:space="preserve"> de </w:t>
      </w:r>
      <w:proofErr w:type="spellStart"/>
      <w:r w:rsidRPr="00882FA9">
        <w:rPr>
          <w:rFonts w:ascii="Times New Roman" w:hAnsi="Times New Roman" w:cs="Times New Roman"/>
          <w:b/>
          <w:sz w:val="24"/>
          <w:szCs w:val="24"/>
          <w:lang w:val="en-US"/>
        </w:rPr>
        <w:t>arrecadação</w:t>
      </w:r>
      <w:proofErr w:type="spellEnd"/>
      <w:r w:rsidRPr="00882FA9">
        <w:rPr>
          <w:rFonts w:ascii="Times New Roman" w:hAnsi="Times New Roman" w:cs="Times New Roman"/>
          <w:b/>
          <w:sz w:val="24"/>
          <w:szCs w:val="24"/>
          <w:lang w:val="en-US"/>
        </w:rPr>
        <w:t xml:space="preserve"> do ICMS</w:t>
      </w:r>
      <w:r w:rsidRPr="00882FA9">
        <w:rPr>
          <w:rFonts w:ascii="Times New Roman" w:hAnsi="Times New Roman" w:cs="Times New Roman"/>
          <w:sz w:val="24"/>
          <w:szCs w:val="24"/>
          <w:lang w:val="en-US"/>
        </w:rPr>
        <w:t xml:space="preserve">. </w:t>
      </w:r>
      <w:proofErr w:type="spellStart"/>
      <w:r w:rsidRPr="00882FA9">
        <w:rPr>
          <w:rFonts w:ascii="Times New Roman" w:hAnsi="Times New Roman" w:cs="Times New Roman"/>
          <w:sz w:val="24"/>
          <w:szCs w:val="24"/>
          <w:lang w:val="en-US"/>
        </w:rPr>
        <w:t>Finanças</w:t>
      </w:r>
      <w:proofErr w:type="spellEnd"/>
      <w:r w:rsidRPr="00882FA9">
        <w:rPr>
          <w:rFonts w:ascii="Times New Roman" w:hAnsi="Times New Roman" w:cs="Times New Roman"/>
          <w:sz w:val="24"/>
          <w:szCs w:val="24"/>
          <w:lang w:val="en-US"/>
        </w:rPr>
        <w:t xml:space="preserve"> </w:t>
      </w:r>
      <w:proofErr w:type="spellStart"/>
      <w:r w:rsidRPr="00882FA9">
        <w:rPr>
          <w:rFonts w:ascii="Times New Roman" w:hAnsi="Times New Roman" w:cs="Times New Roman"/>
          <w:sz w:val="24"/>
          <w:szCs w:val="24"/>
          <w:lang w:val="en-US"/>
        </w:rPr>
        <w:t>Públicas</w:t>
      </w:r>
      <w:proofErr w:type="spellEnd"/>
      <w:r w:rsidRPr="00882FA9">
        <w:rPr>
          <w:rFonts w:ascii="Times New Roman" w:hAnsi="Times New Roman" w:cs="Times New Roman"/>
          <w:sz w:val="24"/>
          <w:szCs w:val="24"/>
          <w:lang w:val="en-US"/>
        </w:rPr>
        <w:t xml:space="preserve">: IV </w:t>
      </w:r>
      <w:proofErr w:type="spellStart"/>
      <w:r w:rsidRPr="00882FA9">
        <w:rPr>
          <w:rFonts w:ascii="Times New Roman" w:hAnsi="Times New Roman" w:cs="Times New Roman"/>
          <w:sz w:val="24"/>
          <w:szCs w:val="24"/>
          <w:lang w:val="en-US"/>
        </w:rPr>
        <w:t>Prêmio</w:t>
      </w:r>
      <w:proofErr w:type="spellEnd"/>
      <w:r w:rsidRPr="00882FA9">
        <w:rPr>
          <w:rFonts w:ascii="Times New Roman" w:hAnsi="Times New Roman" w:cs="Times New Roman"/>
          <w:sz w:val="24"/>
          <w:szCs w:val="24"/>
          <w:lang w:val="en-US"/>
        </w:rPr>
        <w:t xml:space="preserve"> </w:t>
      </w:r>
      <w:proofErr w:type="spellStart"/>
      <w:r w:rsidRPr="00882FA9">
        <w:rPr>
          <w:rFonts w:ascii="Times New Roman" w:hAnsi="Times New Roman" w:cs="Times New Roman"/>
          <w:sz w:val="24"/>
          <w:szCs w:val="24"/>
          <w:lang w:val="en-US"/>
        </w:rPr>
        <w:t>Tesouro</w:t>
      </w:r>
      <w:proofErr w:type="spellEnd"/>
      <w:r w:rsidRPr="00882FA9">
        <w:rPr>
          <w:rFonts w:ascii="Times New Roman" w:hAnsi="Times New Roman" w:cs="Times New Roman"/>
          <w:sz w:val="24"/>
          <w:szCs w:val="24"/>
          <w:lang w:val="en-US"/>
        </w:rPr>
        <w:t xml:space="preserve"> Nacional – </w:t>
      </w:r>
      <w:proofErr w:type="spellStart"/>
      <w:r w:rsidRPr="00882FA9">
        <w:rPr>
          <w:rFonts w:ascii="Times New Roman" w:hAnsi="Times New Roman" w:cs="Times New Roman"/>
          <w:sz w:val="24"/>
          <w:szCs w:val="24"/>
          <w:lang w:val="en-US"/>
        </w:rPr>
        <w:t>coletânea</w:t>
      </w:r>
      <w:proofErr w:type="spellEnd"/>
      <w:r w:rsidRPr="00882FA9">
        <w:rPr>
          <w:rFonts w:ascii="Times New Roman" w:hAnsi="Times New Roman" w:cs="Times New Roman"/>
          <w:sz w:val="24"/>
          <w:szCs w:val="24"/>
          <w:lang w:val="en-US"/>
        </w:rPr>
        <w:t xml:space="preserve"> de </w:t>
      </w:r>
      <w:proofErr w:type="spellStart"/>
      <w:r w:rsidRPr="00882FA9">
        <w:rPr>
          <w:rFonts w:ascii="Times New Roman" w:hAnsi="Times New Roman" w:cs="Times New Roman"/>
          <w:sz w:val="24"/>
          <w:szCs w:val="24"/>
          <w:lang w:val="en-US"/>
        </w:rPr>
        <w:t>monografias</w:t>
      </w:r>
      <w:proofErr w:type="spellEnd"/>
      <w:r w:rsidRPr="00882FA9">
        <w:rPr>
          <w:rFonts w:ascii="Times New Roman" w:hAnsi="Times New Roman" w:cs="Times New Roman"/>
          <w:sz w:val="24"/>
          <w:szCs w:val="24"/>
          <w:lang w:val="en-US"/>
        </w:rPr>
        <w:t>, Brasília: ESAF, 2000.</w:t>
      </w:r>
    </w:p>
    <w:p w14:paraId="399F3786"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2C21DF7B" w14:textId="77777777" w:rsidR="00AE50AC" w:rsidRPr="00E04A8F" w:rsidRDefault="00AE50AC" w:rsidP="00914D9C">
      <w:pPr>
        <w:spacing w:after="0" w:line="240" w:lineRule="auto"/>
        <w:contextualSpacing/>
        <w:jc w:val="both"/>
        <w:rPr>
          <w:rFonts w:ascii="Times New Roman" w:hAnsi="Times New Roman" w:cs="Times New Roman"/>
          <w:sz w:val="24"/>
          <w:szCs w:val="24"/>
          <w:lang w:val="en-US"/>
        </w:rPr>
      </w:pPr>
      <w:r w:rsidRPr="00E04A8F">
        <w:rPr>
          <w:rFonts w:ascii="Times New Roman" w:hAnsi="Times New Roman" w:cs="Times New Roman"/>
          <w:sz w:val="24"/>
          <w:szCs w:val="24"/>
          <w:lang w:val="en-US"/>
        </w:rPr>
        <w:t xml:space="preserve">TANZI, V.; SHOME, P. International: a primer on tax evasion. </w:t>
      </w:r>
      <w:r w:rsidRPr="00E04A8F">
        <w:rPr>
          <w:rFonts w:ascii="Times New Roman" w:hAnsi="Times New Roman" w:cs="Times New Roman"/>
          <w:b/>
          <w:sz w:val="24"/>
          <w:szCs w:val="24"/>
          <w:lang w:val="en-US"/>
        </w:rPr>
        <w:t>Bulletin for International Fiscal Documentation</w:t>
      </w:r>
      <w:r w:rsidRPr="00E04A8F">
        <w:rPr>
          <w:rFonts w:ascii="Times New Roman" w:hAnsi="Times New Roman" w:cs="Times New Roman"/>
          <w:sz w:val="24"/>
          <w:szCs w:val="24"/>
          <w:lang w:val="en-US"/>
        </w:rPr>
        <w:t>, v.48, p.328-337, 1994.</w:t>
      </w:r>
    </w:p>
    <w:p w14:paraId="2A873652"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203BA9F4"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8"/>
          <w:szCs w:val="24"/>
          <w:lang w:val="en-US"/>
        </w:rPr>
      </w:pPr>
      <w:r w:rsidRPr="00E04A8F">
        <w:rPr>
          <w:rFonts w:ascii="Times New Roman" w:hAnsi="Times New Roman" w:cs="Times New Roman"/>
          <w:sz w:val="24"/>
          <w:szCs w:val="24"/>
        </w:rPr>
        <w:t xml:space="preserve">TELES, C. A. </w:t>
      </w:r>
      <w:proofErr w:type="gramStart"/>
      <w:r w:rsidRPr="00E04A8F">
        <w:rPr>
          <w:rFonts w:ascii="Times New Roman" w:hAnsi="Times New Roman" w:cs="Times New Roman"/>
          <w:sz w:val="24"/>
          <w:szCs w:val="24"/>
        </w:rPr>
        <w:t>P..</w:t>
      </w:r>
      <w:proofErr w:type="gramEnd"/>
      <w:r w:rsidRPr="00E04A8F">
        <w:rPr>
          <w:rFonts w:ascii="Times New Roman" w:hAnsi="Times New Roman" w:cs="Times New Roman"/>
          <w:sz w:val="24"/>
          <w:szCs w:val="24"/>
        </w:rPr>
        <w:t xml:space="preserve"> </w:t>
      </w:r>
      <w:r w:rsidRPr="00E04A8F">
        <w:rPr>
          <w:rFonts w:ascii="Times New Roman" w:hAnsi="Times New Roman" w:cs="Times New Roman"/>
          <w:b/>
          <w:sz w:val="24"/>
          <w:szCs w:val="24"/>
        </w:rPr>
        <w:t>Um estudo acerca das flutuações de arrecadação do ICMS dos estados brasileiros, 2016</w:t>
      </w:r>
      <w:r w:rsidRPr="00E04A8F">
        <w:rPr>
          <w:rFonts w:ascii="Times New Roman" w:hAnsi="Times New Roman" w:cs="Times New Roman"/>
          <w:sz w:val="24"/>
          <w:szCs w:val="24"/>
        </w:rPr>
        <w:t>. Disponível em</w:t>
      </w:r>
      <w:r w:rsidRPr="00E04A8F">
        <w:rPr>
          <w:rFonts w:ascii="Times New Roman" w:hAnsi="Times New Roman" w:cs="Times New Roman"/>
          <w:color w:val="333333"/>
          <w:sz w:val="24"/>
          <w:szCs w:val="24"/>
          <w:shd w:val="clear" w:color="auto" w:fill="FFFFFF"/>
        </w:rPr>
        <w:t xml:space="preserve"> &lt;&lt;</w:t>
      </w:r>
      <w:r w:rsidRPr="00E04A8F">
        <w:rPr>
          <w:rFonts w:ascii="Times New Roman" w:hAnsi="Times New Roman" w:cs="Times New Roman"/>
          <w:sz w:val="24"/>
          <w:szCs w:val="24"/>
          <w:shd w:val="clear" w:color="auto" w:fill="FFFFFF"/>
        </w:rPr>
        <w:t>http://www.repositorio.ufc.br/handle/riufc/19401&gt;&gt;</w:t>
      </w:r>
      <w:r w:rsidRPr="00E04A8F">
        <w:rPr>
          <w:rFonts w:ascii="Times New Roman" w:hAnsi="Times New Roman" w:cs="Times New Roman"/>
          <w:color w:val="000000" w:themeColor="text1"/>
          <w:sz w:val="24"/>
          <w:lang w:val="en-US"/>
        </w:rPr>
        <w:t xml:space="preserve">. </w:t>
      </w:r>
      <w:proofErr w:type="spellStart"/>
      <w:r w:rsidRPr="00E04A8F">
        <w:rPr>
          <w:rFonts w:ascii="Times New Roman" w:hAnsi="Times New Roman" w:cs="Times New Roman"/>
          <w:color w:val="000000" w:themeColor="text1"/>
          <w:sz w:val="24"/>
          <w:lang w:val="en-US"/>
        </w:rPr>
        <w:t>Acesso</w:t>
      </w:r>
      <w:proofErr w:type="spellEnd"/>
      <w:r w:rsidRPr="00E04A8F">
        <w:rPr>
          <w:rFonts w:ascii="Times New Roman" w:hAnsi="Times New Roman" w:cs="Times New Roman"/>
          <w:color w:val="000000" w:themeColor="text1"/>
          <w:sz w:val="24"/>
          <w:lang w:val="en-US"/>
        </w:rPr>
        <w:t xml:space="preserve"> </w:t>
      </w:r>
      <w:proofErr w:type="spellStart"/>
      <w:r w:rsidRPr="00E04A8F">
        <w:rPr>
          <w:rFonts w:ascii="Times New Roman" w:hAnsi="Times New Roman" w:cs="Times New Roman"/>
          <w:color w:val="000000" w:themeColor="text1"/>
          <w:sz w:val="24"/>
          <w:lang w:val="en-US"/>
        </w:rPr>
        <w:t>em</w:t>
      </w:r>
      <w:proofErr w:type="spellEnd"/>
      <w:r w:rsidRPr="00E04A8F">
        <w:rPr>
          <w:rFonts w:ascii="Times New Roman" w:hAnsi="Times New Roman" w:cs="Times New Roman"/>
          <w:color w:val="000000" w:themeColor="text1"/>
          <w:sz w:val="24"/>
          <w:lang w:val="en-US"/>
        </w:rPr>
        <w:t xml:space="preserve"> 26 de </w:t>
      </w:r>
      <w:proofErr w:type="spellStart"/>
      <w:r w:rsidRPr="00E04A8F">
        <w:rPr>
          <w:rFonts w:ascii="Times New Roman" w:hAnsi="Times New Roman" w:cs="Times New Roman"/>
          <w:color w:val="000000" w:themeColor="text1"/>
          <w:sz w:val="24"/>
          <w:lang w:val="en-US"/>
        </w:rPr>
        <w:t>dezembro</w:t>
      </w:r>
      <w:proofErr w:type="spellEnd"/>
      <w:r w:rsidRPr="00E04A8F">
        <w:rPr>
          <w:rFonts w:ascii="Times New Roman" w:hAnsi="Times New Roman" w:cs="Times New Roman"/>
          <w:color w:val="000000" w:themeColor="text1"/>
          <w:sz w:val="24"/>
          <w:lang w:val="en-US"/>
        </w:rPr>
        <w:t xml:space="preserve"> de 2017.</w:t>
      </w:r>
    </w:p>
    <w:p w14:paraId="2BF3B807" w14:textId="77777777" w:rsidR="00AE50AC" w:rsidRPr="00E04A8F" w:rsidRDefault="00AE50AC" w:rsidP="00914D9C">
      <w:pPr>
        <w:spacing w:after="0" w:line="240" w:lineRule="auto"/>
        <w:contextualSpacing/>
        <w:jc w:val="both"/>
        <w:rPr>
          <w:rFonts w:ascii="Times New Roman" w:hAnsi="Times New Roman" w:cs="Times New Roman"/>
          <w:sz w:val="24"/>
          <w:szCs w:val="24"/>
        </w:rPr>
      </w:pPr>
    </w:p>
    <w:p w14:paraId="3FE7BBD6"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sz w:val="24"/>
          <w:szCs w:val="24"/>
        </w:rPr>
        <w:t xml:space="preserve">VARSANO, R. A guerra fiscal do ICMS: quem ganha e quem perde. </w:t>
      </w:r>
      <w:proofErr w:type="gramStart"/>
      <w:r w:rsidRPr="00E04A8F">
        <w:rPr>
          <w:rFonts w:ascii="Times New Roman" w:hAnsi="Times New Roman" w:cs="Times New Roman"/>
          <w:b/>
          <w:sz w:val="24"/>
          <w:szCs w:val="24"/>
        </w:rPr>
        <w:t>Planejamento e Políticas Públicas</w:t>
      </w:r>
      <w:proofErr w:type="gramEnd"/>
      <w:r w:rsidRPr="00E04A8F">
        <w:rPr>
          <w:rFonts w:ascii="Times New Roman" w:hAnsi="Times New Roman" w:cs="Times New Roman"/>
          <w:sz w:val="24"/>
          <w:szCs w:val="24"/>
        </w:rPr>
        <w:t>, n. 15, junho de 1997.</w:t>
      </w:r>
    </w:p>
    <w:p w14:paraId="381DCBAC" w14:textId="77777777" w:rsidR="00AE50AC" w:rsidRPr="00E04A8F" w:rsidRDefault="00AE50AC" w:rsidP="00914D9C">
      <w:pPr>
        <w:spacing w:after="0" w:line="240" w:lineRule="auto"/>
        <w:contextualSpacing/>
        <w:jc w:val="both"/>
        <w:rPr>
          <w:rFonts w:ascii="Times New Roman" w:hAnsi="Times New Roman" w:cs="Times New Roman"/>
          <w:color w:val="000000" w:themeColor="text1"/>
          <w:sz w:val="24"/>
          <w:szCs w:val="24"/>
          <w:lang w:val="en-US"/>
        </w:rPr>
      </w:pPr>
    </w:p>
    <w:p w14:paraId="6A1B5189" w14:textId="77777777" w:rsidR="00AE50AC" w:rsidRPr="00E04A8F" w:rsidRDefault="00AE50AC" w:rsidP="00914D9C">
      <w:pPr>
        <w:spacing w:after="0" w:line="240" w:lineRule="auto"/>
        <w:contextualSpacing/>
        <w:jc w:val="both"/>
        <w:rPr>
          <w:rFonts w:ascii="Times New Roman" w:hAnsi="Times New Roman" w:cs="Times New Roman"/>
          <w:sz w:val="24"/>
          <w:szCs w:val="24"/>
        </w:rPr>
      </w:pPr>
      <w:r w:rsidRPr="00E04A8F">
        <w:rPr>
          <w:rFonts w:ascii="Times New Roman" w:hAnsi="Times New Roman" w:cs="Times New Roman"/>
          <w:color w:val="000000" w:themeColor="text1"/>
          <w:sz w:val="24"/>
          <w:szCs w:val="24"/>
          <w:lang w:val="en-US"/>
        </w:rPr>
        <w:t xml:space="preserve">VAN RAVESTEIN, A.; VIJBRIEF, H. Welfare cost of higher taxes: an empirical Laffer curve for the Netherlands. </w:t>
      </w:r>
      <w:r w:rsidRPr="00E04A8F">
        <w:rPr>
          <w:rFonts w:ascii="Times New Roman" w:hAnsi="Times New Roman" w:cs="Times New Roman"/>
          <w:b/>
          <w:color w:val="000000" w:themeColor="text1"/>
          <w:sz w:val="24"/>
          <w:szCs w:val="24"/>
        </w:rPr>
        <w:t>De Economist</w:t>
      </w:r>
      <w:r w:rsidRPr="00E04A8F">
        <w:rPr>
          <w:rFonts w:ascii="Times New Roman" w:hAnsi="Times New Roman" w:cs="Times New Roman"/>
          <w:color w:val="000000" w:themeColor="text1"/>
          <w:sz w:val="24"/>
          <w:szCs w:val="24"/>
        </w:rPr>
        <w:t>, v. 136, p. 205-219, 1988.</w:t>
      </w:r>
    </w:p>
    <w:p w14:paraId="3513DC9F" w14:textId="77777777" w:rsidR="003015DB" w:rsidRPr="009103A8" w:rsidRDefault="003015DB" w:rsidP="00914D9C">
      <w:pPr>
        <w:spacing w:after="0" w:line="240" w:lineRule="auto"/>
        <w:contextualSpacing/>
        <w:rPr>
          <w:rFonts w:ascii="Trebuchet MS" w:hAnsi="Trebuchet MS"/>
          <w:lang w:val="en-US"/>
        </w:rPr>
      </w:pPr>
    </w:p>
    <w:sectPr w:rsidR="003015DB" w:rsidRPr="009103A8" w:rsidSect="00914D9C">
      <w:headerReference w:type="default" r:id="rId11"/>
      <w:pgSz w:w="11906" w:h="16838"/>
      <w:pgMar w:top="1134" w:right="709" w:bottom="1134"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DCFCE" w14:textId="77777777" w:rsidR="00593823" w:rsidRDefault="00593823" w:rsidP="0074583F">
      <w:pPr>
        <w:spacing w:after="0" w:line="240" w:lineRule="auto"/>
      </w:pPr>
      <w:r>
        <w:separator/>
      </w:r>
    </w:p>
  </w:endnote>
  <w:endnote w:type="continuationSeparator" w:id="0">
    <w:p w14:paraId="73EEE99E" w14:textId="77777777" w:rsidR="00593823" w:rsidRDefault="00593823" w:rsidP="0074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55 Roman">
    <w:altName w:val="Helvetica 55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D3E6E" w14:textId="77777777" w:rsidR="00593823" w:rsidRDefault="00593823" w:rsidP="0074583F">
      <w:pPr>
        <w:spacing w:after="0" w:line="240" w:lineRule="auto"/>
      </w:pPr>
      <w:r>
        <w:separator/>
      </w:r>
    </w:p>
  </w:footnote>
  <w:footnote w:type="continuationSeparator" w:id="0">
    <w:p w14:paraId="6B5B4295" w14:textId="77777777" w:rsidR="00593823" w:rsidRDefault="00593823" w:rsidP="0074583F">
      <w:pPr>
        <w:spacing w:after="0" w:line="240" w:lineRule="auto"/>
      </w:pPr>
      <w:r>
        <w:continuationSeparator/>
      </w:r>
    </w:p>
  </w:footnote>
  <w:footnote w:id="1">
    <w:p w14:paraId="7CB2B7A5" w14:textId="35F43541" w:rsidR="00E17673" w:rsidRPr="00C32A78" w:rsidRDefault="00E17673" w:rsidP="00AE50AC">
      <w:pPr>
        <w:pStyle w:val="Textodenotaderodap"/>
        <w:jc w:val="both"/>
      </w:pPr>
      <w:r w:rsidRPr="00C32A78">
        <w:t xml:space="preserve">† </w:t>
      </w:r>
      <w:r>
        <w:t xml:space="preserve">O autor agradece as importantes contribuições de Gabriel Junqueira, Guilherme Ceccato e Lucas Leite. </w:t>
      </w:r>
      <w:r w:rsidRPr="00C32A78">
        <w:t>E-mail</w:t>
      </w:r>
      <w:r>
        <w:t xml:space="preserve"> para contato</w:t>
      </w:r>
      <w:r w:rsidRPr="00C32A78">
        <w:t>:</w:t>
      </w:r>
      <w:r>
        <w:t xml:space="preserve"> </w:t>
      </w:r>
      <w:hyperlink r:id="rId1" w:history="1">
        <w:r w:rsidRPr="00873945">
          <w:rPr>
            <w:rStyle w:val="Hyperlink"/>
          </w:rPr>
          <w:t>jailison.wsilveira@gmail.com</w:t>
        </w:r>
      </w:hyperlink>
      <w:r>
        <w:t xml:space="preserve"> </w:t>
      </w:r>
      <w:r w:rsidRPr="00D26CAD">
        <w:t>(</w:t>
      </w:r>
      <w:proofErr w:type="spellStart"/>
      <w:r w:rsidRPr="009058DF">
        <w:rPr>
          <w:i/>
        </w:rPr>
        <w:t>Corresponding</w:t>
      </w:r>
      <w:proofErr w:type="spellEnd"/>
      <w:r w:rsidRPr="009058DF">
        <w:rPr>
          <w:i/>
        </w:rPr>
        <w:t xml:space="preserve"> </w:t>
      </w:r>
      <w:proofErr w:type="spellStart"/>
      <w:r w:rsidRPr="009058DF">
        <w:rPr>
          <w:i/>
        </w:rPr>
        <w:t>author</w:t>
      </w:r>
      <w:proofErr w:type="spellEnd"/>
      <w:r w:rsidRPr="00D26CAD">
        <w:t>)</w:t>
      </w:r>
      <w:r>
        <w:t>.</w:t>
      </w:r>
      <w:r w:rsidR="002D4483">
        <w:t xml:space="preserve"> </w:t>
      </w:r>
      <w:r w:rsidR="002D4483" w:rsidRPr="000754FE">
        <w:t>As opiniões expressas neste trabalho são de exclusiva responsabilidade dos autores, não expressando necessariamente a visão e o posicionamento da Secretaria do Tesouro Nacional</w:t>
      </w:r>
      <w:r w:rsidR="002D4483">
        <w:t xml:space="preserve"> ou do Ministério da Fazenda</w:t>
      </w:r>
      <w:r w:rsidR="002D4483" w:rsidRPr="000754FE">
        <w:t>. Quaisquer erros remanescentes ou omissões no presente estudo são de exclusiva responsabilidade dos autores.</w:t>
      </w:r>
    </w:p>
  </w:footnote>
  <w:footnote w:id="2">
    <w:p w14:paraId="6F3C1F90" w14:textId="77777777" w:rsidR="00E17673" w:rsidRDefault="00E17673" w:rsidP="00AE50AC">
      <w:pPr>
        <w:pStyle w:val="Textodenotaderodap"/>
        <w:jc w:val="both"/>
      </w:pPr>
      <w:r w:rsidRPr="00C32A78">
        <w:t>§§</w:t>
      </w:r>
      <w:r>
        <w:t xml:space="preserve"> </w:t>
      </w:r>
      <w:r w:rsidRPr="00657E4B">
        <w:t xml:space="preserve">E-mail para contato: </w:t>
      </w:r>
      <w:hyperlink r:id="rId2" w:history="1">
        <w:r w:rsidRPr="00A22ED5">
          <w:rPr>
            <w:rStyle w:val="Hyperlink"/>
          </w:rPr>
          <w:t>srbgadelha@unb.br</w:t>
        </w:r>
      </w:hyperlink>
      <w:r>
        <w:t xml:space="preserve"> </w:t>
      </w:r>
    </w:p>
    <w:p w14:paraId="7093C36E" w14:textId="77777777" w:rsidR="00E17673" w:rsidRPr="00C32A78" w:rsidRDefault="00E17673" w:rsidP="00AE50AC">
      <w:pPr>
        <w:pStyle w:val="Textodenotaderodap"/>
        <w:jc w:val="both"/>
      </w:pPr>
    </w:p>
  </w:footnote>
  <w:footnote w:id="3">
    <w:p w14:paraId="50F39C92" w14:textId="33408F97" w:rsidR="00E17673" w:rsidRDefault="00E17673" w:rsidP="005E0608">
      <w:pPr>
        <w:pStyle w:val="Textodenotaderodap"/>
        <w:jc w:val="both"/>
      </w:pPr>
      <w:r>
        <w:rPr>
          <w:rStyle w:val="Refdenotaderodap"/>
        </w:rPr>
        <w:footnoteRef/>
      </w:r>
      <w:r>
        <w:t xml:space="preserve"> Para fins desse estudo, entende-se por estímulo do nível de atividade econômica um conjunto amplo de medidas adotadas pelo governo visando aumentar a produtividade das firmas (por exemplo: ampliação de linhas de crédito, desburocratização, melhorias de gestão, melhoria do ambiente de negócios, mudanças na legislação etc), bem como o uso de instrumentos de políticas monetária e fiscal, mas reconhecendo-se a necessidade de medidas de austeridade visando o equilíbrio fiscal dos governos subnacionais.</w:t>
      </w:r>
    </w:p>
  </w:footnote>
  <w:footnote w:id="4">
    <w:p w14:paraId="6FBD575B" w14:textId="77777777" w:rsidR="00E17673" w:rsidRDefault="00E17673" w:rsidP="00DD48BC">
      <w:pPr>
        <w:pStyle w:val="Textodenotaderodap"/>
        <w:jc w:val="both"/>
      </w:pPr>
      <w:r>
        <w:rPr>
          <w:rStyle w:val="Refdenotaderodap"/>
        </w:rPr>
        <w:footnoteRef/>
      </w:r>
      <w:r>
        <w:t xml:space="preserve"> </w:t>
      </w:r>
      <w:r w:rsidRPr="00E65752">
        <w:rPr>
          <w:szCs w:val="24"/>
        </w:rPr>
        <w:t>Essa curva é bastante popular entre um grupo de economistas “do lado da oferta”, os quais foram muito influentes durante o governo Reagan nos EUA. Arthur Laffer afirmou no início da década de 1980 que um corte nas alíquotas dos impostos americanos proporcionaria um aumento nas receitas com impostos. O argumento de Laffer foi parcialmente responsável pela grande redução da alíquota dos impostos sobre a renda nos Estados Unidos no início da década de 1980.</w:t>
      </w:r>
    </w:p>
  </w:footnote>
  <w:footnote w:id="5">
    <w:p w14:paraId="4DCD3CC3" w14:textId="77777777" w:rsidR="00E17673" w:rsidRPr="00800785" w:rsidRDefault="00E17673" w:rsidP="00AE50AC">
      <w:pPr>
        <w:pStyle w:val="Textodenotaderodap"/>
        <w:jc w:val="both"/>
      </w:pPr>
      <w:r w:rsidRPr="00800785">
        <w:rPr>
          <w:rStyle w:val="Refdenotaderodap"/>
        </w:rPr>
        <w:footnoteRef/>
      </w:r>
      <w:r w:rsidRPr="00800785">
        <w:t xml:space="preserve"> </w:t>
      </w:r>
      <w:r w:rsidRPr="00C671E9">
        <w:t>Disponível em &lt;&lt;https://ww2.ibge.gov.br/home/estatistica/economia/contasregionais/2012/default_xls_1995_2012.shtm&gt;&gt; e &lt;&lt;https://ww2.ibge.gov.br/home/estatistica/economia/contasregionais/2013/default_xls_especiais.shtm&gt;&gt;. Acesso em 01 de setembro de 2017</w:t>
      </w:r>
      <w:r>
        <w:t xml:space="preserve"> </w:t>
      </w:r>
    </w:p>
  </w:footnote>
  <w:footnote w:id="6">
    <w:p w14:paraId="55A0E4AC" w14:textId="77777777" w:rsidR="00E17673" w:rsidRPr="00A90242" w:rsidRDefault="00E17673" w:rsidP="00AE50AC">
      <w:pPr>
        <w:pStyle w:val="Textodenotaderodap"/>
        <w:jc w:val="both"/>
        <w:rPr>
          <w:rFonts w:ascii="Arial" w:hAnsi="Arial" w:cs="Arial"/>
        </w:rPr>
      </w:pPr>
      <w:r w:rsidRPr="00800785">
        <w:rPr>
          <w:rStyle w:val="Refdenotaderodap"/>
        </w:rPr>
        <w:footnoteRef/>
      </w:r>
      <w:r w:rsidRPr="00800785">
        <w:t xml:space="preserve"> Disponível em &lt;&lt;</w:t>
      </w:r>
      <w:r w:rsidRPr="00992AAA">
        <w:t xml:space="preserve"> https://www.tesouro.fazenda.gov.br/-/tesouro-nacional-publica-primeira-versao-de-2017-do-boletim-de-financas-publicas-dos-estados-e-municipios</w:t>
      </w:r>
      <w:r w:rsidRPr="00800785">
        <w:t xml:space="preserve"> &gt;&gt;. Acesso em 01 de setembro de 2017.</w:t>
      </w:r>
    </w:p>
  </w:footnote>
  <w:footnote w:id="7">
    <w:p w14:paraId="1871808A" w14:textId="77777777" w:rsidR="00E17673" w:rsidRPr="00800785" w:rsidRDefault="00E17673" w:rsidP="00AE50AC">
      <w:pPr>
        <w:pStyle w:val="Textodenotaderodap"/>
        <w:jc w:val="both"/>
      </w:pPr>
      <w:r w:rsidRPr="00800785">
        <w:rPr>
          <w:rStyle w:val="Refdenotaderodap"/>
        </w:rPr>
        <w:footnoteRef/>
      </w:r>
      <w:r w:rsidRPr="00800785">
        <w:t xml:space="preserve"> O coeficiente de assimetria é definido como sendo a razão entre o momento centrado na média de ordem 3 e o desvio-padrão elevado ao cubo, isto é: </w:t>
      </w:r>
      <m:oMath>
        <m:r>
          <w:rPr>
            <w:rFonts w:ascii="Cambria Math" w:hAnsi="Cambria Math"/>
          </w:rPr>
          <m:t>a=</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3</m:t>
                </m:r>
              </m:sub>
            </m:sSub>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w:r w:rsidRPr="00800785">
        <w:t>.</w:t>
      </w:r>
    </w:p>
  </w:footnote>
  <w:footnote w:id="8">
    <w:p w14:paraId="555CF0BE" w14:textId="77777777" w:rsidR="00E17673" w:rsidRDefault="00E17673" w:rsidP="00AE50AC">
      <w:pPr>
        <w:pStyle w:val="Textodenotaderodap"/>
        <w:jc w:val="both"/>
      </w:pPr>
      <w:r w:rsidRPr="00800785">
        <w:rPr>
          <w:rStyle w:val="Refdenotaderodap"/>
        </w:rPr>
        <w:footnoteRef/>
      </w:r>
      <w:r w:rsidRPr="00800785">
        <w:t xml:space="preserve"> O coeficiente de momento de curtose é definido como sendo a razão entre o momento centrado na média de ordem 4 e o desvio-padrão elevado à quarta potência, isto é: </w:t>
      </w:r>
      <m:oMath>
        <m:r>
          <w:rPr>
            <w:rFonts w:ascii="Cambria Math" w:hAnsi="Cambria Math"/>
          </w:rPr>
          <m:t>c=</m:t>
        </m:r>
        <m:f>
          <m:fPr>
            <m:type m:val="lin"/>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p>
              <m:sSupPr>
                <m:ctrlPr>
                  <w:rPr>
                    <w:rFonts w:ascii="Cambria Math" w:hAnsi="Cambria Math"/>
                    <w:i/>
                  </w:rPr>
                </m:ctrlPr>
              </m:sSupPr>
              <m:e>
                <m:r>
                  <w:rPr>
                    <w:rFonts w:ascii="Cambria Math" w:hAnsi="Cambria Math"/>
                  </w:rPr>
                  <m:t>σ</m:t>
                </m:r>
              </m:e>
              <m:sup>
                <m:r>
                  <w:rPr>
                    <w:rFonts w:ascii="Cambria Math" w:hAnsi="Cambria Math"/>
                  </w:rPr>
                  <m:t>4</m:t>
                </m:r>
              </m:sup>
            </m:sSup>
          </m:den>
        </m:f>
      </m:oMath>
      <w:r w:rsidRPr="00800785">
        <w:t>.</w:t>
      </w:r>
    </w:p>
  </w:footnote>
  <w:footnote w:id="9">
    <w:p w14:paraId="3EDCB7EB" w14:textId="77777777" w:rsidR="00E17673" w:rsidRPr="00E06A5C" w:rsidRDefault="00E17673" w:rsidP="00E07C99">
      <w:pPr>
        <w:pStyle w:val="Textodenotaderodap"/>
      </w:pPr>
      <w:r w:rsidRPr="00E06A5C">
        <w:rPr>
          <w:rStyle w:val="Refdenotaderodap"/>
        </w:rPr>
        <w:footnoteRef/>
      </w:r>
      <w:r w:rsidRPr="00E06A5C">
        <w:t xml:space="preserve"> Utilizou-se o comando “xttest3” do software econométrico </w:t>
      </w:r>
      <w:proofErr w:type="spellStart"/>
      <w:r w:rsidRPr="00E06A5C">
        <w:t>Stata</w:t>
      </w:r>
      <w:proofErr w:type="spellEnd"/>
      <w:r w:rsidRPr="00E06A5C">
        <w:t>.</w:t>
      </w:r>
    </w:p>
  </w:footnote>
  <w:footnote w:id="10">
    <w:p w14:paraId="34887788" w14:textId="77777777" w:rsidR="00E17673" w:rsidRDefault="00E17673" w:rsidP="00E07C99">
      <w:pPr>
        <w:pStyle w:val="Textodenotaderodap"/>
      </w:pPr>
      <w:r w:rsidRPr="00E06A5C">
        <w:rPr>
          <w:rStyle w:val="Refdenotaderodap"/>
        </w:rPr>
        <w:footnoteRef/>
      </w:r>
      <w:r w:rsidRPr="00E06A5C">
        <w:t xml:space="preserve"> Utilizou-se o comando “</w:t>
      </w:r>
      <w:proofErr w:type="spellStart"/>
      <w:r w:rsidRPr="00E06A5C">
        <w:t>xtcsd</w:t>
      </w:r>
      <w:proofErr w:type="spellEnd"/>
      <w:r w:rsidRPr="00E06A5C">
        <w:t xml:space="preserve">, </w:t>
      </w:r>
      <w:proofErr w:type="spellStart"/>
      <w:r w:rsidRPr="00E06A5C">
        <w:t>pesaran</w:t>
      </w:r>
      <w:proofErr w:type="spellEnd"/>
      <w:r w:rsidRPr="00E06A5C">
        <w:t xml:space="preserve"> </w:t>
      </w:r>
      <w:proofErr w:type="spellStart"/>
      <w:r w:rsidRPr="00E06A5C">
        <w:t>abs</w:t>
      </w:r>
      <w:proofErr w:type="spellEnd"/>
      <w:r w:rsidRPr="00E06A5C">
        <w:t xml:space="preserve">” do software econométrico </w:t>
      </w:r>
      <w:proofErr w:type="spellStart"/>
      <w:r w:rsidRPr="00E06A5C">
        <w:t>Stata</w:t>
      </w:r>
      <w:proofErr w:type="spellEnd"/>
      <w:r w:rsidRPr="00E06A5C">
        <w:t>.</w:t>
      </w:r>
    </w:p>
  </w:footnote>
  <w:footnote w:id="11">
    <w:p w14:paraId="725E68FB" w14:textId="77777777" w:rsidR="00E17673" w:rsidRDefault="00E17673" w:rsidP="00E07C99">
      <w:pPr>
        <w:pStyle w:val="Textodenotaderodap"/>
      </w:pPr>
      <w:r>
        <w:rPr>
          <w:rStyle w:val="Refdenotaderodap"/>
        </w:rPr>
        <w:footnoteRef/>
      </w:r>
      <w:r>
        <w:t xml:space="preserve"> </w:t>
      </w:r>
      <w:r w:rsidRPr="00E06A5C">
        <w:t>Utilizou-se o comando “</w:t>
      </w:r>
      <w:proofErr w:type="spellStart"/>
      <w:r>
        <w:t>xtregar</w:t>
      </w:r>
      <w:proofErr w:type="spellEnd"/>
      <w:r w:rsidRPr="00E06A5C">
        <w:t xml:space="preserve">” do software econométrico </w:t>
      </w:r>
      <w:proofErr w:type="spellStart"/>
      <w:r w:rsidRPr="00E06A5C">
        <w:t>Stata</w:t>
      </w:r>
      <w:proofErr w:type="spellEnd"/>
      <w:r w:rsidRPr="00E06A5C">
        <w:t>.</w:t>
      </w:r>
    </w:p>
  </w:footnote>
  <w:footnote w:id="12">
    <w:p w14:paraId="2AEE5773" w14:textId="77777777" w:rsidR="00E17673" w:rsidRDefault="00E17673" w:rsidP="00E07C99">
      <w:pPr>
        <w:pStyle w:val="Textodenotaderodap"/>
      </w:pPr>
      <w:r>
        <w:rPr>
          <w:rStyle w:val="Refdenotaderodap"/>
        </w:rPr>
        <w:footnoteRef/>
      </w:r>
      <w:r>
        <w:t xml:space="preserve"> </w:t>
      </w:r>
      <w:r w:rsidRPr="00E06A5C">
        <w:t>Utilizou-se o comando “</w:t>
      </w:r>
      <w:proofErr w:type="spellStart"/>
      <w:r>
        <w:t>xtgls</w:t>
      </w:r>
      <w:proofErr w:type="spellEnd"/>
      <w:r w:rsidRPr="00E06A5C">
        <w:t xml:space="preserve">” do software econométrico </w:t>
      </w:r>
      <w:proofErr w:type="spellStart"/>
      <w:r w:rsidRPr="00E06A5C">
        <w:t>Stata</w:t>
      </w:r>
      <w:proofErr w:type="spellEnd"/>
    </w:p>
  </w:footnote>
  <w:footnote w:id="13">
    <w:p w14:paraId="2EC02D9B" w14:textId="77777777" w:rsidR="00E17673" w:rsidRPr="00F54B59" w:rsidRDefault="00E17673" w:rsidP="002E597F">
      <w:pPr>
        <w:spacing w:after="0" w:line="240" w:lineRule="auto"/>
        <w:contextualSpacing/>
        <w:jc w:val="both"/>
        <w:rPr>
          <w:rFonts w:ascii="Times New Roman" w:hAnsi="Times New Roman" w:cs="Times New Roman"/>
        </w:rPr>
      </w:pPr>
      <w:r w:rsidRPr="00F54B59">
        <w:rPr>
          <w:rStyle w:val="Refdenotaderodap"/>
          <w:sz w:val="20"/>
          <w:szCs w:val="20"/>
        </w:rPr>
        <w:footnoteRef/>
      </w:r>
      <w:r w:rsidRPr="00F54B59">
        <w:rPr>
          <w:sz w:val="20"/>
          <w:szCs w:val="20"/>
        </w:rPr>
        <w:t xml:space="preserve"> </w:t>
      </w:r>
      <w:r w:rsidRPr="00F54B59">
        <w:rPr>
          <w:rFonts w:ascii="Times New Roman" w:hAnsi="Times New Roman" w:cs="Times New Roman"/>
          <w:sz w:val="20"/>
          <w:szCs w:val="20"/>
        </w:rPr>
        <w:t xml:space="preserve">Esse resultado </w:t>
      </w:r>
      <w:r>
        <w:rPr>
          <w:rFonts w:ascii="Times New Roman" w:hAnsi="Times New Roman" w:cs="Times New Roman"/>
          <w:sz w:val="20"/>
          <w:szCs w:val="20"/>
        </w:rPr>
        <w:t>vai ao encontro</w:t>
      </w:r>
      <w:r w:rsidRPr="00F54B59">
        <w:rPr>
          <w:rFonts w:ascii="Times New Roman" w:hAnsi="Times New Roman" w:cs="Times New Roman"/>
          <w:sz w:val="20"/>
          <w:szCs w:val="20"/>
        </w:rPr>
        <w:t xml:space="preserve"> </w:t>
      </w:r>
      <w:r>
        <w:rPr>
          <w:rFonts w:ascii="Times New Roman" w:hAnsi="Times New Roman" w:cs="Times New Roman"/>
          <w:sz w:val="20"/>
          <w:szCs w:val="20"/>
        </w:rPr>
        <w:t>d</w:t>
      </w:r>
      <w:r w:rsidRPr="00F54B59">
        <w:rPr>
          <w:rFonts w:ascii="Times New Roman" w:hAnsi="Times New Roman" w:cs="Times New Roman"/>
          <w:sz w:val="20"/>
          <w:szCs w:val="20"/>
        </w:rPr>
        <w:t xml:space="preserve">as evidências obtidas por </w:t>
      </w:r>
      <w:r w:rsidRPr="00F54B59">
        <w:rPr>
          <w:rFonts w:ascii="Times New Roman" w:hAnsi="Times New Roman" w:cs="Times New Roman"/>
          <w:color w:val="000000" w:themeColor="text1"/>
          <w:sz w:val="20"/>
          <w:szCs w:val="24"/>
        </w:rPr>
        <w:t>Marques Júnior e Oliveira (2015) d</w:t>
      </w:r>
      <w:r>
        <w:rPr>
          <w:rFonts w:ascii="Times New Roman" w:hAnsi="Times New Roman" w:cs="Times New Roman"/>
          <w:color w:val="000000" w:themeColor="text1"/>
          <w:sz w:val="20"/>
          <w:szCs w:val="24"/>
        </w:rPr>
        <w:t xml:space="preserve">e que a arrecadação do ICMS é </w:t>
      </w:r>
      <w:r w:rsidRPr="00F54B59">
        <w:rPr>
          <w:rFonts w:ascii="Times New Roman" w:hAnsi="Times New Roman" w:cs="Times New Roman"/>
          <w:color w:val="000000" w:themeColor="text1"/>
          <w:sz w:val="20"/>
          <w:szCs w:val="24"/>
        </w:rPr>
        <w:t xml:space="preserve">elástica em relação ao nível de atividade econômica no </w:t>
      </w:r>
      <w:r>
        <w:rPr>
          <w:rFonts w:ascii="Times New Roman" w:hAnsi="Times New Roman" w:cs="Times New Roman"/>
          <w:color w:val="000000" w:themeColor="text1"/>
          <w:sz w:val="20"/>
          <w:szCs w:val="24"/>
        </w:rPr>
        <w:t>longo prazo.</w:t>
      </w:r>
    </w:p>
  </w:footnote>
  <w:footnote w:id="14">
    <w:p w14:paraId="1DA24F8E" w14:textId="77777777" w:rsidR="00E17673" w:rsidRDefault="00E17673" w:rsidP="002E597F">
      <w:pPr>
        <w:pStyle w:val="Textodenotaderodap"/>
      </w:pPr>
      <w:r>
        <w:rPr>
          <w:rStyle w:val="Refdenotaderodap"/>
        </w:rPr>
        <w:footnoteRef/>
      </w:r>
      <w:r>
        <w:t xml:space="preserve"> </w:t>
      </w:r>
      <w:r w:rsidRPr="00E06A5C">
        <w:t>Utilizou-se o comando “</w:t>
      </w:r>
      <w:r>
        <w:t>testnl</w:t>
      </w:r>
      <w:r w:rsidRPr="00E06A5C">
        <w:t>” do software econométrico Stata</w:t>
      </w:r>
    </w:p>
  </w:footnote>
  <w:footnote w:id="15">
    <w:p w14:paraId="76D2AF8F" w14:textId="77777777" w:rsidR="00E17673" w:rsidRPr="003F12DC" w:rsidRDefault="00E17673" w:rsidP="003F12DC">
      <w:pPr>
        <w:pStyle w:val="Textodenotaderodap"/>
        <w:jc w:val="both"/>
        <w:rPr>
          <w:sz w:val="16"/>
        </w:rPr>
      </w:pPr>
      <w:r>
        <w:rPr>
          <w:rStyle w:val="Refdenotaderodap"/>
        </w:rPr>
        <w:footnoteRef/>
      </w:r>
      <w:r>
        <w:t xml:space="preserve"> Os autores concordam que </w:t>
      </w:r>
      <w:r w:rsidRPr="003F12DC">
        <w:rPr>
          <w:szCs w:val="24"/>
        </w:rPr>
        <w:t>é necessário que haja um critério na escolha ótima dessas defasagens.  Por um lado, a escolha de um número insuficiente de defasagens pode implicar em omissão de defasagens relevantes no modelo, resultando em um viés de especificação que poderá levar a conclusões incorretas. Por outro lado, um número excessivo de defasagens resultará no desperdício de observações e, geralmente, no aumento dos erros-padrão dos coeficientes estimados, tornando os resultados menos precisos.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466790"/>
      <w:docPartObj>
        <w:docPartGallery w:val="Page Numbers (Top of Page)"/>
        <w:docPartUnique/>
      </w:docPartObj>
    </w:sdtPr>
    <w:sdtEndPr/>
    <w:sdtContent>
      <w:p w14:paraId="26EB4D05" w14:textId="77777777" w:rsidR="00E17673" w:rsidRDefault="00E17673">
        <w:pPr>
          <w:pStyle w:val="Cabealho"/>
          <w:jc w:val="right"/>
        </w:pPr>
        <w:r>
          <w:fldChar w:fldCharType="begin"/>
        </w:r>
        <w:r>
          <w:instrText>PAGE   \* MERGEFORMAT</w:instrText>
        </w:r>
        <w:r>
          <w:fldChar w:fldCharType="separate"/>
        </w:r>
        <w:r>
          <w:t>2</w:t>
        </w:r>
        <w:r>
          <w:fldChar w:fldCharType="end"/>
        </w:r>
      </w:p>
    </w:sdtContent>
  </w:sdt>
  <w:p w14:paraId="2BF68C4A" w14:textId="77777777" w:rsidR="00E17673" w:rsidRDefault="00E176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7DC9"/>
    <w:multiLevelType w:val="hybridMultilevel"/>
    <w:tmpl w:val="4FA61814"/>
    <w:lvl w:ilvl="0" w:tplc="04BE6194">
      <w:start w:val="1"/>
      <w:numFmt w:val="decimal"/>
      <w:lvlText w:val="(%1)"/>
      <w:lvlJc w:val="left"/>
      <w:pPr>
        <w:ind w:left="1211" w:hanging="360"/>
      </w:pPr>
      <w:rPr>
        <w:rFonts w:ascii="Times New Roman" w:eastAsiaTheme="minorEastAsia" w:hAnsi="Times New Roman" w:cs="Times New Roman"/>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15:restartNumberingAfterBreak="0">
    <w:nsid w:val="04210CCE"/>
    <w:multiLevelType w:val="hybridMultilevel"/>
    <w:tmpl w:val="24FA14A4"/>
    <w:lvl w:ilvl="0" w:tplc="68EA43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F46256"/>
    <w:multiLevelType w:val="hybridMultilevel"/>
    <w:tmpl w:val="CDAA9342"/>
    <w:lvl w:ilvl="0" w:tplc="68EA43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EC2B04"/>
    <w:multiLevelType w:val="multilevel"/>
    <w:tmpl w:val="027CBDC6"/>
    <w:lvl w:ilvl="0">
      <w:start w:val="1"/>
      <w:numFmt w:val="decimal"/>
      <w:pStyle w:val="Ttulo2"/>
      <w:lvlText w:val="%1."/>
      <w:lvlJc w:val="left"/>
      <w:pPr>
        <w:ind w:left="700" w:hanging="360"/>
      </w:pPr>
      <w:rPr>
        <w:rFonts w:hint="default"/>
      </w:rPr>
    </w:lvl>
    <w:lvl w:ilvl="1">
      <w:start w:val="1"/>
      <w:numFmt w:val="decimal"/>
      <w:isLgl/>
      <w:lvlText w:val="%1.%2."/>
      <w:lvlJc w:val="left"/>
      <w:pPr>
        <w:ind w:left="1354" w:hanging="720"/>
      </w:pPr>
      <w:rPr>
        <w:rFonts w:hint="default"/>
      </w:rPr>
    </w:lvl>
    <w:lvl w:ilvl="2">
      <w:start w:val="1"/>
      <w:numFmt w:val="decimal"/>
      <w:isLgl/>
      <w:lvlText w:val="%1.%2.%3."/>
      <w:lvlJc w:val="left"/>
      <w:pPr>
        <w:ind w:left="1648" w:hanging="720"/>
      </w:pPr>
      <w:rPr>
        <w:rFonts w:hint="default"/>
      </w:rPr>
    </w:lvl>
    <w:lvl w:ilvl="3">
      <w:start w:val="1"/>
      <w:numFmt w:val="decimal"/>
      <w:isLgl/>
      <w:lvlText w:val="%1.%2.%3.%4."/>
      <w:lvlJc w:val="left"/>
      <w:pPr>
        <w:ind w:left="2302" w:hanging="1080"/>
      </w:pPr>
      <w:rPr>
        <w:rFonts w:hint="default"/>
      </w:rPr>
    </w:lvl>
    <w:lvl w:ilvl="4">
      <w:start w:val="1"/>
      <w:numFmt w:val="decimal"/>
      <w:pStyle w:val="Estilo2"/>
      <w:isLgl/>
      <w:lvlText w:val="%1.%2.%3.%4.%5."/>
      <w:lvlJc w:val="left"/>
      <w:pPr>
        <w:ind w:left="2956" w:hanging="1440"/>
      </w:pPr>
      <w:rPr>
        <w:rFonts w:hint="default"/>
      </w:rPr>
    </w:lvl>
    <w:lvl w:ilvl="5">
      <w:start w:val="1"/>
      <w:numFmt w:val="decimal"/>
      <w:isLgl/>
      <w:lvlText w:val="%1.%2.%3.%4.%5.%6."/>
      <w:lvlJc w:val="left"/>
      <w:pPr>
        <w:ind w:left="3250" w:hanging="1440"/>
      </w:pPr>
      <w:rPr>
        <w:rFonts w:hint="default"/>
      </w:rPr>
    </w:lvl>
    <w:lvl w:ilvl="6">
      <w:start w:val="1"/>
      <w:numFmt w:val="decimal"/>
      <w:isLgl/>
      <w:lvlText w:val="%1.%2.%3.%4.%5.%6.%7."/>
      <w:lvlJc w:val="left"/>
      <w:pPr>
        <w:ind w:left="3904" w:hanging="1800"/>
      </w:pPr>
      <w:rPr>
        <w:rFonts w:hint="default"/>
      </w:rPr>
    </w:lvl>
    <w:lvl w:ilvl="7">
      <w:start w:val="1"/>
      <w:numFmt w:val="decimal"/>
      <w:isLgl/>
      <w:lvlText w:val="%1.%2.%3.%4.%5.%6.%7.%8."/>
      <w:lvlJc w:val="left"/>
      <w:pPr>
        <w:ind w:left="4558" w:hanging="2160"/>
      </w:pPr>
      <w:rPr>
        <w:rFonts w:hint="default"/>
      </w:rPr>
    </w:lvl>
    <w:lvl w:ilvl="8">
      <w:start w:val="1"/>
      <w:numFmt w:val="decimal"/>
      <w:isLgl/>
      <w:lvlText w:val="%1.%2.%3.%4.%5.%6.%7.%8.%9."/>
      <w:lvlJc w:val="left"/>
      <w:pPr>
        <w:ind w:left="4852" w:hanging="2160"/>
      </w:pPr>
      <w:rPr>
        <w:rFonts w:hint="default"/>
      </w:rPr>
    </w:lvl>
  </w:abstractNum>
  <w:abstractNum w:abstractNumId="4" w15:restartNumberingAfterBreak="0">
    <w:nsid w:val="0D07047D"/>
    <w:multiLevelType w:val="hybridMultilevel"/>
    <w:tmpl w:val="24FA14A4"/>
    <w:lvl w:ilvl="0" w:tplc="68EA43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250AED"/>
    <w:multiLevelType w:val="hybridMultilevel"/>
    <w:tmpl w:val="6E5C55EC"/>
    <w:lvl w:ilvl="0" w:tplc="C634683A">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A8634A7"/>
    <w:multiLevelType w:val="hybridMultilevel"/>
    <w:tmpl w:val="8ABE2F12"/>
    <w:lvl w:ilvl="0" w:tplc="D61A5D7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1AC474E5"/>
    <w:multiLevelType w:val="multilevel"/>
    <w:tmpl w:val="75A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00FD1"/>
    <w:multiLevelType w:val="hybridMultilevel"/>
    <w:tmpl w:val="24FA14A4"/>
    <w:lvl w:ilvl="0" w:tplc="68EA43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5D04E76"/>
    <w:multiLevelType w:val="multilevel"/>
    <w:tmpl w:val="323224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83E06B1"/>
    <w:multiLevelType w:val="singleLevel"/>
    <w:tmpl w:val="B7188178"/>
    <w:lvl w:ilvl="0">
      <w:start w:val="1"/>
      <w:numFmt w:val="bullet"/>
      <w:pStyle w:val="marcador1"/>
      <w:lvlText w:val=""/>
      <w:lvlJc w:val="left"/>
      <w:pPr>
        <w:tabs>
          <w:tab w:val="num" w:pos="417"/>
        </w:tabs>
        <w:ind w:left="284" w:hanging="227"/>
      </w:pPr>
      <w:rPr>
        <w:rFonts w:ascii="Wingdings" w:hAnsi="Wingdings" w:hint="default"/>
        <w:sz w:val="18"/>
      </w:rPr>
    </w:lvl>
  </w:abstractNum>
  <w:abstractNum w:abstractNumId="11" w15:restartNumberingAfterBreak="0">
    <w:nsid w:val="2D0B4363"/>
    <w:multiLevelType w:val="hybridMultilevel"/>
    <w:tmpl w:val="C3B22FA2"/>
    <w:lvl w:ilvl="0" w:tplc="EE082B9E">
      <w:start w:val="1"/>
      <w:numFmt w:val="decimal"/>
      <w:lvlText w:val="%1-"/>
      <w:lvlJc w:val="left"/>
      <w:pPr>
        <w:ind w:left="1352" w:hanging="360"/>
      </w:pPr>
      <w:rPr>
        <w:rFonts w:hint="default"/>
      </w:rPr>
    </w:lvl>
    <w:lvl w:ilvl="1" w:tplc="04160019" w:tentative="1">
      <w:start w:val="1"/>
      <w:numFmt w:val="lowerLetter"/>
      <w:lvlText w:val="%2."/>
      <w:lvlJc w:val="left"/>
      <w:pPr>
        <w:ind w:left="2072" w:hanging="360"/>
      </w:pPr>
    </w:lvl>
    <w:lvl w:ilvl="2" w:tplc="0416001B" w:tentative="1">
      <w:start w:val="1"/>
      <w:numFmt w:val="lowerRoman"/>
      <w:lvlText w:val="%3."/>
      <w:lvlJc w:val="right"/>
      <w:pPr>
        <w:ind w:left="2792" w:hanging="180"/>
      </w:pPr>
    </w:lvl>
    <w:lvl w:ilvl="3" w:tplc="0416000F" w:tentative="1">
      <w:start w:val="1"/>
      <w:numFmt w:val="decimal"/>
      <w:lvlText w:val="%4."/>
      <w:lvlJc w:val="left"/>
      <w:pPr>
        <w:ind w:left="3512" w:hanging="360"/>
      </w:pPr>
    </w:lvl>
    <w:lvl w:ilvl="4" w:tplc="04160019" w:tentative="1">
      <w:start w:val="1"/>
      <w:numFmt w:val="lowerLetter"/>
      <w:lvlText w:val="%5."/>
      <w:lvlJc w:val="left"/>
      <w:pPr>
        <w:ind w:left="4232" w:hanging="360"/>
      </w:pPr>
    </w:lvl>
    <w:lvl w:ilvl="5" w:tplc="0416001B" w:tentative="1">
      <w:start w:val="1"/>
      <w:numFmt w:val="lowerRoman"/>
      <w:lvlText w:val="%6."/>
      <w:lvlJc w:val="right"/>
      <w:pPr>
        <w:ind w:left="4952" w:hanging="180"/>
      </w:pPr>
    </w:lvl>
    <w:lvl w:ilvl="6" w:tplc="0416000F" w:tentative="1">
      <w:start w:val="1"/>
      <w:numFmt w:val="decimal"/>
      <w:lvlText w:val="%7."/>
      <w:lvlJc w:val="left"/>
      <w:pPr>
        <w:ind w:left="5672" w:hanging="360"/>
      </w:pPr>
    </w:lvl>
    <w:lvl w:ilvl="7" w:tplc="04160019" w:tentative="1">
      <w:start w:val="1"/>
      <w:numFmt w:val="lowerLetter"/>
      <w:lvlText w:val="%8."/>
      <w:lvlJc w:val="left"/>
      <w:pPr>
        <w:ind w:left="6392" w:hanging="360"/>
      </w:pPr>
    </w:lvl>
    <w:lvl w:ilvl="8" w:tplc="0416001B" w:tentative="1">
      <w:start w:val="1"/>
      <w:numFmt w:val="lowerRoman"/>
      <w:lvlText w:val="%9."/>
      <w:lvlJc w:val="right"/>
      <w:pPr>
        <w:ind w:left="7112" w:hanging="180"/>
      </w:pPr>
    </w:lvl>
  </w:abstractNum>
  <w:abstractNum w:abstractNumId="12" w15:restartNumberingAfterBreak="0">
    <w:nsid w:val="35FA7E36"/>
    <w:multiLevelType w:val="hybridMultilevel"/>
    <w:tmpl w:val="348090B8"/>
    <w:lvl w:ilvl="0" w:tplc="CDDE76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76977D8"/>
    <w:multiLevelType w:val="hybridMultilevel"/>
    <w:tmpl w:val="BE52D69A"/>
    <w:lvl w:ilvl="0" w:tplc="4C64F06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8B06C72"/>
    <w:multiLevelType w:val="hybridMultilevel"/>
    <w:tmpl w:val="2BEA2D24"/>
    <w:lvl w:ilvl="0" w:tplc="60DA2232">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15" w15:restartNumberingAfterBreak="0">
    <w:nsid w:val="3D48243C"/>
    <w:multiLevelType w:val="hybridMultilevel"/>
    <w:tmpl w:val="06C631A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0512C62"/>
    <w:multiLevelType w:val="hybridMultilevel"/>
    <w:tmpl w:val="24FA14A4"/>
    <w:lvl w:ilvl="0" w:tplc="68EA43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1312BE6"/>
    <w:multiLevelType w:val="hybridMultilevel"/>
    <w:tmpl w:val="EFF8858E"/>
    <w:lvl w:ilvl="0" w:tplc="33F0DC08">
      <w:start w:val="1"/>
      <w:numFmt w:val="decimal"/>
      <w:lvlText w:val="%1-"/>
      <w:lvlJc w:val="left"/>
      <w:pPr>
        <w:ind w:left="720" w:hanging="360"/>
      </w:pPr>
      <w:rPr>
        <w:rFonts w:ascii="Arial" w:eastAsiaTheme="minorEastAsia"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2916ED8"/>
    <w:multiLevelType w:val="hybridMultilevel"/>
    <w:tmpl w:val="94CCF442"/>
    <w:lvl w:ilvl="0" w:tplc="04160001">
      <w:start w:val="1"/>
      <w:numFmt w:val="bullet"/>
      <w:lvlText w:val=""/>
      <w:lvlJc w:val="left"/>
      <w:pPr>
        <w:ind w:left="1215" w:hanging="360"/>
      </w:pPr>
      <w:rPr>
        <w:rFonts w:ascii="Symbol" w:hAnsi="Symbol" w:hint="default"/>
      </w:rPr>
    </w:lvl>
    <w:lvl w:ilvl="1" w:tplc="04160003" w:tentative="1">
      <w:start w:val="1"/>
      <w:numFmt w:val="bullet"/>
      <w:lvlText w:val="o"/>
      <w:lvlJc w:val="left"/>
      <w:pPr>
        <w:ind w:left="1935" w:hanging="360"/>
      </w:pPr>
      <w:rPr>
        <w:rFonts w:ascii="Courier New" w:hAnsi="Courier New" w:cs="Courier New" w:hint="default"/>
      </w:rPr>
    </w:lvl>
    <w:lvl w:ilvl="2" w:tplc="04160005" w:tentative="1">
      <w:start w:val="1"/>
      <w:numFmt w:val="bullet"/>
      <w:lvlText w:val=""/>
      <w:lvlJc w:val="left"/>
      <w:pPr>
        <w:ind w:left="2655" w:hanging="360"/>
      </w:pPr>
      <w:rPr>
        <w:rFonts w:ascii="Wingdings" w:hAnsi="Wingdings" w:hint="default"/>
      </w:rPr>
    </w:lvl>
    <w:lvl w:ilvl="3" w:tplc="04160001" w:tentative="1">
      <w:start w:val="1"/>
      <w:numFmt w:val="bullet"/>
      <w:lvlText w:val=""/>
      <w:lvlJc w:val="left"/>
      <w:pPr>
        <w:ind w:left="3375" w:hanging="360"/>
      </w:pPr>
      <w:rPr>
        <w:rFonts w:ascii="Symbol" w:hAnsi="Symbol" w:hint="default"/>
      </w:rPr>
    </w:lvl>
    <w:lvl w:ilvl="4" w:tplc="04160003" w:tentative="1">
      <w:start w:val="1"/>
      <w:numFmt w:val="bullet"/>
      <w:lvlText w:val="o"/>
      <w:lvlJc w:val="left"/>
      <w:pPr>
        <w:ind w:left="4095" w:hanging="360"/>
      </w:pPr>
      <w:rPr>
        <w:rFonts w:ascii="Courier New" w:hAnsi="Courier New" w:cs="Courier New" w:hint="default"/>
      </w:rPr>
    </w:lvl>
    <w:lvl w:ilvl="5" w:tplc="04160005" w:tentative="1">
      <w:start w:val="1"/>
      <w:numFmt w:val="bullet"/>
      <w:lvlText w:val=""/>
      <w:lvlJc w:val="left"/>
      <w:pPr>
        <w:ind w:left="4815" w:hanging="360"/>
      </w:pPr>
      <w:rPr>
        <w:rFonts w:ascii="Wingdings" w:hAnsi="Wingdings" w:hint="default"/>
      </w:rPr>
    </w:lvl>
    <w:lvl w:ilvl="6" w:tplc="04160001" w:tentative="1">
      <w:start w:val="1"/>
      <w:numFmt w:val="bullet"/>
      <w:lvlText w:val=""/>
      <w:lvlJc w:val="left"/>
      <w:pPr>
        <w:ind w:left="5535" w:hanging="360"/>
      </w:pPr>
      <w:rPr>
        <w:rFonts w:ascii="Symbol" w:hAnsi="Symbol" w:hint="default"/>
      </w:rPr>
    </w:lvl>
    <w:lvl w:ilvl="7" w:tplc="04160003" w:tentative="1">
      <w:start w:val="1"/>
      <w:numFmt w:val="bullet"/>
      <w:lvlText w:val="o"/>
      <w:lvlJc w:val="left"/>
      <w:pPr>
        <w:ind w:left="6255" w:hanging="360"/>
      </w:pPr>
      <w:rPr>
        <w:rFonts w:ascii="Courier New" w:hAnsi="Courier New" w:cs="Courier New" w:hint="default"/>
      </w:rPr>
    </w:lvl>
    <w:lvl w:ilvl="8" w:tplc="04160005" w:tentative="1">
      <w:start w:val="1"/>
      <w:numFmt w:val="bullet"/>
      <w:lvlText w:val=""/>
      <w:lvlJc w:val="left"/>
      <w:pPr>
        <w:ind w:left="6975" w:hanging="360"/>
      </w:pPr>
      <w:rPr>
        <w:rFonts w:ascii="Wingdings" w:hAnsi="Wingdings" w:hint="default"/>
      </w:rPr>
    </w:lvl>
  </w:abstractNum>
  <w:abstractNum w:abstractNumId="19" w15:restartNumberingAfterBreak="0">
    <w:nsid w:val="43597D1D"/>
    <w:multiLevelType w:val="hybridMultilevel"/>
    <w:tmpl w:val="D9843FBC"/>
    <w:lvl w:ilvl="0" w:tplc="B0A06D4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232F49"/>
    <w:multiLevelType w:val="hybridMultilevel"/>
    <w:tmpl w:val="5DE6CB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46112F20"/>
    <w:multiLevelType w:val="hybridMultilevel"/>
    <w:tmpl w:val="22F0A130"/>
    <w:lvl w:ilvl="0" w:tplc="0416000F">
      <w:start w:val="1"/>
      <w:numFmt w:val="decimal"/>
      <w:lvlText w:val="%1."/>
      <w:lvlJc w:val="left"/>
      <w:pPr>
        <w:ind w:left="2484" w:hanging="360"/>
      </w:pPr>
      <w:rPr>
        <w:rFonts w:hint="default"/>
        <w:color w:val="auto"/>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22" w15:restartNumberingAfterBreak="0">
    <w:nsid w:val="4B5D0632"/>
    <w:multiLevelType w:val="hybridMultilevel"/>
    <w:tmpl w:val="673015D6"/>
    <w:lvl w:ilvl="0" w:tplc="DBF4C67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4B845008"/>
    <w:multiLevelType w:val="multilevel"/>
    <w:tmpl w:val="17C681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E5012ED"/>
    <w:multiLevelType w:val="hybridMultilevel"/>
    <w:tmpl w:val="5E568828"/>
    <w:lvl w:ilvl="0" w:tplc="B3A08D4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2B64BCD"/>
    <w:multiLevelType w:val="hybridMultilevel"/>
    <w:tmpl w:val="B67A06EE"/>
    <w:lvl w:ilvl="0" w:tplc="91222988">
      <w:start w:val="1"/>
      <w:numFmt w:val="decimal"/>
      <w:lvlText w:val="%1-"/>
      <w:lvlJc w:val="left"/>
      <w:pPr>
        <w:ind w:left="1352" w:hanging="360"/>
      </w:pPr>
      <w:rPr>
        <w:rFonts w:hint="default"/>
      </w:rPr>
    </w:lvl>
    <w:lvl w:ilvl="1" w:tplc="04160019" w:tentative="1">
      <w:start w:val="1"/>
      <w:numFmt w:val="lowerLetter"/>
      <w:lvlText w:val="%2."/>
      <w:lvlJc w:val="left"/>
      <w:pPr>
        <w:ind w:left="2072" w:hanging="360"/>
      </w:pPr>
    </w:lvl>
    <w:lvl w:ilvl="2" w:tplc="0416001B" w:tentative="1">
      <w:start w:val="1"/>
      <w:numFmt w:val="lowerRoman"/>
      <w:lvlText w:val="%3."/>
      <w:lvlJc w:val="right"/>
      <w:pPr>
        <w:ind w:left="2792" w:hanging="180"/>
      </w:pPr>
    </w:lvl>
    <w:lvl w:ilvl="3" w:tplc="0416000F" w:tentative="1">
      <w:start w:val="1"/>
      <w:numFmt w:val="decimal"/>
      <w:lvlText w:val="%4."/>
      <w:lvlJc w:val="left"/>
      <w:pPr>
        <w:ind w:left="3512" w:hanging="360"/>
      </w:pPr>
    </w:lvl>
    <w:lvl w:ilvl="4" w:tplc="04160019" w:tentative="1">
      <w:start w:val="1"/>
      <w:numFmt w:val="lowerLetter"/>
      <w:lvlText w:val="%5."/>
      <w:lvlJc w:val="left"/>
      <w:pPr>
        <w:ind w:left="4232" w:hanging="360"/>
      </w:pPr>
    </w:lvl>
    <w:lvl w:ilvl="5" w:tplc="0416001B" w:tentative="1">
      <w:start w:val="1"/>
      <w:numFmt w:val="lowerRoman"/>
      <w:lvlText w:val="%6."/>
      <w:lvlJc w:val="right"/>
      <w:pPr>
        <w:ind w:left="4952" w:hanging="180"/>
      </w:pPr>
    </w:lvl>
    <w:lvl w:ilvl="6" w:tplc="0416000F" w:tentative="1">
      <w:start w:val="1"/>
      <w:numFmt w:val="decimal"/>
      <w:lvlText w:val="%7."/>
      <w:lvlJc w:val="left"/>
      <w:pPr>
        <w:ind w:left="5672" w:hanging="360"/>
      </w:pPr>
    </w:lvl>
    <w:lvl w:ilvl="7" w:tplc="04160019" w:tentative="1">
      <w:start w:val="1"/>
      <w:numFmt w:val="lowerLetter"/>
      <w:lvlText w:val="%8."/>
      <w:lvlJc w:val="left"/>
      <w:pPr>
        <w:ind w:left="6392" w:hanging="360"/>
      </w:pPr>
    </w:lvl>
    <w:lvl w:ilvl="8" w:tplc="0416001B" w:tentative="1">
      <w:start w:val="1"/>
      <w:numFmt w:val="lowerRoman"/>
      <w:lvlText w:val="%9."/>
      <w:lvlJc w:val="right"/>
      <w:pPr>
        <w:ind w:left="7112" w:hanging="180"/>
      </w:pPr>
    </w:lvl>
  </w:abstractNum>
  <w:abstractNum w:abstractNumId="26" w15:restartNumberingAfterBreak="0">
    <w:nsid w:val="56537E6E"/>
    <w:multiLevelType w:val="hybridMultilevel"/>
    <w:tmpl w:val="EF5892D2"/>
    <w:lvl w:ilvl="0" w:tplc="8492741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9EB4A4B"/>
    <w:multiLevelType w:val="hybridMultilevel"/>
    <w:tmpl w:val="993C0004"/>
    <w:lvl w:ilvl="0" w:tplc="89761C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9FB2DD4"/>
    <w:multiLevelType w:val="hybridMultilevel"/>
    <w:tmpl w:val="D0EC85B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5CF86CEB"/>
    <w:multiLevelType w:val="hybridMultilevel"/>
    <w:tmpl w:val="24FA14A4"/>
    <w:lvl w:ilvl="0" w:tplc="68EA43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EF246BA"/>
    <w:multiLevelType w:val="hybridMultilevel"/>
    <w:tmpl w:val="FF32D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08F2034"/>
    <w:multiLevelType w:val="hybridMultilevel"/>
    <w:tmpl w:val="F4B66A9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1DF65D5"/>
    <w:multiLevelType w:val="hybridMultilevel"/>
    <w:tmpl w:val="2C16AE2C"/>
    <w:lvl w:ilvl="0" w:tplc="C634683A">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3" w15:restartNumberingAfterBreak="0">
    <w:nsid w:val="64FE1DC9"/>
    <w:multiLevelType w:val="hybridMultilevel"/>
    <w:tmpl w:val="CB482F62"/>
    <w:lvl w:ilvl="0" w:tplc="C634683A">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4" w15:restartNumberingAfterBreak="0">
    <w:nsid w:val="67957D12"/>
    <w:multiLevelType w:val="hybridMultilevel"/>
    <w:tmpl w:val="F042DEA0"/>
    <w:lvl w:ilvl="0" w:tplc="E62A66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B142E3F"/>
    <w:multiLevelType w:val="hybridMultilevel"/>
    <w:tmpl w:val="23CC8BC2"/>
    <w:lvl w:ilvl="0" w:tplc="2C96F6CA">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6" w15:restartNumberingAfterBreak="0">
    <w:nsid w:val="6B4C09AC"/>
    <w:multiLevelType w:val="multilevel"/>
    <w:tmpl w:val="5590C8C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55"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542987"/>
    <w:multiLevelType w:val="singleLevel"/>
    <w:tmpl w:val="FB208B6E"/>
    <w:lvl w:ilvl="0">
      <w:start w:val="1"/>
      <w:numFmt w:val="bullet"/>
      <w:pStyle w:val="marcador10"/>
      <w:lvlText w:val=""/>
      <w:legacy w:legacy="1" w:legacySpace="0" w:legacyIndent="283"/>
      <w:lvlJc w:val="left"/>
      <w:pPr>
        <w:ind w:left="283" w:hanging="283"/>
      </w:pPr>
      <w:rPr>
        <w:rFonts w:ascii="Symbol" w:hAnsi="Symbol" w:hint="default"/>
      </w:rPr>
    </w:lvl>
  </w:abstractNum>
  <w:abstractNum w:abstractNumId="38" w15:restartNumberingAfterBreak="0">
    <w:nsid w:val="6F222D2D"/>
    <w:multiLevelType w:val="singleLevel"/>
    <w:tmpl w:val="2CE49BDA"/>
    <w:lvl w:ilvl="0">
      <w:start w:val="1"/>
      <w:numFmt w:val="bullet"/>
      <w:pStyle w:val="Estilo1"/>
      <w:lvlText w:val=""/>
      <w:lvlJc w:val="left"/>
      <w:pPr>
        <w:tabs>
          <w:tab w:val="num" w:pos="360"/>
        </w:tabs>
        <w:ind w:left="340" w:hanging="340"/>
      </w:pPr>
      <w:rPr>
        <w:rFonts w:ascii="Wingdings" w:hAnsi="Wingdings" w:hint="default"/>
        <w:sz w:val="22"/>
      </w:rPr>
    </w:lvl>
  </w:abstractNum>
  <w:abstractNum w:abstractNumId="39" w15:restartNumberingAfterBreak="0">
    <w:nsid w:val="70677EAE"/>
    <w:multiLevelType w:val="hybridMultilevel"/>
    <w:tmpl w:val="5FB28F98"/>
    <w:lvl w:ilvl="0" w:tplc="82F0D282">
      <w:start w:val="1"/>
      <w:numFmt w:val="decimal"/>
      <w:lvlText w:val="%1-"/>
      <w:lvlJc w:val="left"/>
      <w:pPr>
        <w:ind w:left="2912" w:hanging="360"/>
      </w:pPr>
      <w:rPr>
        <w:rFonts w:hint="default"/>
      </w:rPr>
    </w:lvl>
    <w:lvl w:ilvl="1" w:tplc="04160019" w:tentative="1">
      <w:start w:val="1"/>
      <w:numFmt w:val="lowerLetter"/>
      <w:lvlText w:val="%2."/>
      <w:lvlJc w:val="left"/>
      <w:pPr>
        <w:ind w:left="3632" w:hanging="360"/>
      </w:pPr>
    </w:lvl>
    <w:lvl w:ilvl="2" w:tplc="0416001B" w:tentative="1">
      <w:start w:val="1"/>
      <w:numFmt w:val="lowerRoman"/>
      <w:lvlText w:val="%3."/>
      <w:lvlJc w:val="right"/>
      <w:pPr>
        <w:ind w:left="4352" w:hanging="180"/>
      </w:pPr>
    </w:lvl>
    <w:lvl w:ilvl="3" w:tplc="0416000F" w:tentative="1">
      <w:start w:val="1"/>
      <w:numFmt w:val="decimal"/>
      <w:lvlText w:val="%4."/>
      <w:lvlJc w:val="left"/>
      <w:pPr>
        <w:ind w:left="5072" w:hanging="360"/>
      </w:pPr>
    </w:lvl>
    <w:lvl w:ilvl="4" w:tplc="04160019" w:tentative="1">
      <w:start w:val="1"/>
      <w:numFmt w:val="lowerLetter"/>
      <w:lvlText w:val="%5."/>
      <w:lvlJc w:val="left"/>
      <w:pPr>
        <w:ind w:left="5792" w:hanging="360"/>
      </w:pPr>
    </w:lvl>
    <w:lvl w:ilvl="5" w:tplc="0416001B" w:tentative="1">
      <w:start w:val="1"/>
      <w:numFmt w:val="lowerRoman"/>
      <w:lvlText w:val="%6."/>
      <w:lvlJc w:val="right"/>
      <w:pPr>
        <w:ind w:left="6512" w:hanging="180"/>
      </w:pPr>
    </w:lvl>
    <w:lvl w:ilvl="6" w:tplc="0416000F" w:tentative="1">
      <w:start w:val="1"/>
      <w:numFmt w:val="decimal"/>
      <w:lvlText w:val="%7."/>
      <w:lvlJc w:val="left"/>
      <w:pPr>
        <w:ind w:left="7232" w:hanging="360"/>
      </w:pPr>
    </w:lvl>
    <w:lvl w:ilvl="7" w:tplc="04160019" w:tentative="1">
      <w:start w:val="1"/>
      <w:numFmt w:val="lowerLetter"/>
      <w:lvlText w:val="%8."/>
      <w:lvlJc w:val="left"/>
      <w:pPr>
        <w:ind w:left="7952" w:hanging="360"/>
      </w:pPr>
    </w:lvl>
    <w:lvl w:ilvl="8" w:tplc="0416001B" w:tentative="1">
      <w:start w:val="1"/>
      <w:numFmt w:val="lowerRoman"/>
      <w:lvlText w:val="%9."/>
      <w:lvlJc w:val="right"/>
      <w:pPr>
        <w:ind w:left="8672" w:hanging="180"/>
      </w:pPr>
    </w:lvl>
  </w:abstractNum>
  <w:abstractNum w:abstractNumId="40" w15:restartNumberingAfterBreak="0">
    <w:nsid w:val="75050771"/>
    <w:multiLevelType w:val="multilevel"/>
    <w:tmpl w:val="4D28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417970"/>
    <w:multiLevelType w:val="hybridMultilevel"/>
    <w:tmpl w:val="2A7088EE"/>
    <w:lvl w:ilvl="0" w:tplc="B1ACC8BE">
      <w:start w:val="1"/>
      <w:numFmt w:val="decimal"/>
      <w:lvlText w:val="%1-"/>
      <w:lvlJc w:val="left"/>
      <w:pPr>
        <w:ind w:left="1778" w:hanging="360"/>
      </w:pPr>
      <w:rPr>
        <w:rFonts w:hint="default"/>
        <w:b w:val="0"/>
        <w:sz w:val="20"/>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42" w15:restartNumberingAfterBreak="0">
    <w:nsid w:val="7F8449B9"/>
    <w:multiLevelType w:val="hybridMultilevel"/>
    <w:tmpl w:val="2B48F8BA"/>
    <w:lvl w:ilvl="0" w:tplc="04160001">
      <w:start w:val="1"/>
      <w:numFmt w:val="bullet"/>
      <w:lvlText w:val=""/>
      <w:lvlJc w:val="left"/>
      <w:pPr>
        <w:ind w:left="784" w:hanging="360"/>
      </w:pPr>
      <w:rPr>
        <w:rFonts w:ascii="Symbol" w:hAnsi="Symbol" w:hint="default"/>
      </w:rPr>
    </w:lvl>
    <w:lvl w:ilvl="1" w:tplc="04160003" w:tentative="1">
      <w:start w:val="1"/>
      <w:numFmt w:val="bullet"/>
      <w:lvlText w:val="o"/>
      <w:lvlJc w:val="left"/>
      <w:pPr>
        <w:ind w:left="1504" w:hanging="360"/>
      </w:pPr>
      <w:rPr>
        <w:rFonts w:ascii="Courier New" w:hAnsi="Courier New" w:cs="Courier New" w:hint="default"/>
      </w:rPr>
    </w:lvl>
    <w:lvl w:ilvl="2" w:tplc="04160005" w:tentative="1">
      <w:start w:val="1"/>
      <w:numFmt w:val="bullet"/>
      <w:lvlText w:val=""/>
      <w:lvlJc w:val="left"/>
      <w:pPr>
        <w:ind w:left="2224" w:hanging="360"/>
      </w:pPr>
      <w:rPr>
        <w:rFonts w:ascii="Wingdings" w:hAnsi="Wingdings" w:hint="default"/>
      </w:rPr>
    </w:lvl>
    <w:lvl w:ilvl="3" w:tplc="04160001" w:tentative="1">
      <w:start w:val="1"/>
      <w:numFmt w:val="bullet"/>
      <w:lvlText w:val=""/>
      <w:lvlJc w:val="left"/>
      <w:pPr>
        <w:ind w:left="2944" w:hanging="360"/>
      </w:pPr>
      <w:rPr>
        <w:rFonts w:ascii="Symbol" w:hAnsi="Symbol" w:hint="default"/>
      </w:rPr>
    </w:lvl>
    <w:lvl w:ilvl="4" w:tplc="04160003" w:tentative="1">
      <w:start w:val="1"/>
      <w:numFmt w:val="bullet"/>
      <w:lvlText w:val="o"/>
      <w:lvlJc w:val="left"/>
      <w:pPr>
        <w:ind w:left="3664" w:hanging="360"/>
      </w:pPr>
      <w:rPr>
        <w:rFonts w:ascii="Courier New" w:hAnsi="Courier New" w:cs="Courier New" w:hint="default"/>
      </w:rPr>
    </w:lvl>
    <w:lvl w:ilvl="5" w:tplc="04160005" w:tentative="1">
      <w:start w:val="1"/>
      <w:numFmt w:val="bullet"/>
      <w:lvlText w:val=""/>
      <w:lvlJc w:val="left"/>
      <w:pPr>
        <w:ind w:left="4384" w:hanging="360"/>
      </w:pPr>
      <w:rPr>
        <w:rFonts w:ascii="Wingdings" w:hAnsi="Wingdings" w:hint="default"/>
      </w:rPr>
    </w:lvl>
    <w:lvl w:ilvl="6" w:tplc="04160001" w:tentative="1">
      <w:start w:val="1"/>
      <w:numFmt w:val="bullet"/>
      <w:lvlText w:val=""/>
      <w:lvlJc w:val="left"/>
      <w:pPr>
        <w:ind w:left="5104" w:hanging="360"/>
      </w:pPr>
      <w:rPr>
        <w:rFonts w:ascii="Symbol" w:hAnsi="Symbol" w:hint="default"/>
      </w:rPr>
    </w:lvl>
    <w:lvl w:ilvl="7" w:tplc="04160003" w:tentative="1">
      <w:start w:val="1"/>
      <w:numFmt w:val="bullet"/>
      <w:lvlText w:val="o"/>
      <w:lvlJc w:val="left"/>
      <w:pPr>
        <w:ind w:left="5824" w:hanging="360"/>
      </w:pPr>
      <w:rPr>
        <w:rFonts w:ascii="Courier New" w:hAnsi="Courier New" w:cs="Courier New" w:hint="default"/>
      </w:rPr>
    </w:lvl>
    <w:lvl w:ilvl="8" w:tplc="04160005" w:tentative="1">
      <w:start w:val="1"/>
      <w:numFmt w:val="bullet"/>
      <w:lvlText w:val=""/>
      <w:lvlJc w:val="left"/>
      <w:pPr>
        <w:ind w:left="6544" w:hanging="360"/>
      </w:pPr>
      <w:rPr>
        <w:rFonts w:ascii="Wingdings" w:hAnsi="Wingdings" w:hint="default"/>
      </w:rPr>
    </w:lvl>
  </w:abstractNum>
  <w:num w:numId="1">
    <w:abstractNumId w:val="3"/>
  </w:num>
  <w:num w:numId="2">
    <w:abstractNumId w:val="38"/>
  </w:num>
  <w:num w:numId="3">
    <w:abstractNumId w:val="10"/>
  </w:num>
  <w:num w:numId="4">
    <w:abstractNumId w:val="37"/>
  </w:num>
  <w:num w:numId="5">
    <w:abstractNumId w:val="9"/>
  </w:num>
  <w:num w:numId="6">
    <w:abstractNumId w:val="30"/>
  </w:num>
  <w:num w:numId="7">
    <w:abstractNumId w:val="28"/>
  </w:num>
  <w:num w:numId="8">
    <w:abstractNumId w:val="13"/>
  </w:num>
  <w:num w:numId="9">
    <w:abstractNumId w:val="18"/>
  </w:num>
  <w:num w:numId="10">
    <w:abstractNumId w:val="36"/>
  </w:num>
  <w:num w:numId="11">
    <w:abstractNumId w:val="7"/>
  </w:num>
  <w:num w:numId="12">
    <w:abstractNumId w:val="40"/>
  </w:num>
  <w:num w:numId="13">
    <w:abstractNumId w:val="20"/>
  </w:num>
  <w:num w:numId="14">
    <w:abstractNumId w:val="19"/>
  </w:num>
  <w:num w:numId="15">
    <w:abstractNumId w:val="14"/>
  </w:num>
  <w:num w:numId="16">
    <w:abstractNumId w:val="42"/>
  </w:num>
  <w:num w:numId="17">
    <w:abstractNumId w:val="41"/>
  </w:num>
  <w:num w:numId="18">
    <w:abstractNumId w:val="35"/>
  </w:num>
  <w:num w:numId="19">
    <w:abstractNumId w:val="33"/>
  </w:num>
  <w:num w:numId="20">
    <w:abstractNumId w:val="5"/>
  </w:num>
  <w:num w:numId="21">
    <w:abstractNumId w:val="32"/>
  </w:num>
  <w:num w:numId="22">
    <w:abstractNumId w:val="26"/>
  </w:num>
  <w:num w:numId="23">
    <w:abstractNumId w:val="29"/>
  </w:num>
  <w:num w:numId="24">
    <w:abstractNumId w:val="2"/>
  </w:num>
  <w:num w:numId="25">
    <w:abstractNumId w:val="25"/>
  </w:num>
  <w:num w:numId="26">
    <w:abstractNumId w:val="1"/>
  </w:num>
  <w:num w:numId="27">
    <w:abstractNumId w:val="16"/>
  </w:num>
  <w:num w:numId="28">
    <w:abstractNumId w:val="4"/>
  </w:num>
  <w:num w:numId="29">
    <w:abstractNumId w:val="8"/>
  </w:num>
  <w:num w:numId="30">
    <w:abstractNumId w:val="11"/>
  </w:num>
  <w:num w:numId="31">
    <w:abstractNumId w:val="24"/>
  </w:num>
  <w:num w:numId="32">
    <w:abstractNumId w:val="6"/>
  </w:num>
  <w:num w:numId="33">
    <w:abstractNumId w:val="22"/>
  </w:num>
  <w:num w:numId="34">
    <w:abstractNumId w:val="27"/>
  </w:num>
  <w:num w:numId="35">
    <w:abstractNumId w:val="34"/>
  </w:num>
  <w:num w:numId="36">
    <w:abstractNumId w:val="39"/>
  </w:num>
  <w:num w:numId="37">
    <w:abstractNumId w:val="12"/>
  </w:num>
  <w:num w:numId="38">
    <w:abstractNumId w:val="17"/>
  </w:num>
  <w:num w:numId="39">
    <w:abstractNumId w:val="15"/>
  </w:num>
  <w:num w:numId="40">
    <w:abstractNumId w:val="23"/>
  </w:num>
  <w:num w:numId="41">
    <w:abstractNumId w:val="0"/>
  </w:num>
  <w:num w:numId="42">
    <w:abstractNumId w:val="31"/>
  </w:num>
  <w:num w:numId="43">
    <w:abstractNumId w:val="21"/>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ilison">
    <w15:presenceInfo w15:providerId="None" w15:userId="Jaili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8C1"/>
    <w:rsid w:val="00004279"/>
    <w:rsid w:val="00041F3F"/>
    <w:rsid w:val="0006552B"/>
    <w:rsid w:val="00073B41"/>
    <w:rsid w:val="000A6F77"/>
    <w:rsid w:val="000B7684"/>
    <w:rsid w:val="000E3A43"/>
    <w:rsid w:val="00107FCF"/>
    <w:rsid w:val="00112827"/>
    <w:rsid w:val="00112D47"/>
    <w:rsid w:val="00120C74"/>
    <w:rsid w:val="001259E1"/>
    <w:rsid w:val="00164EF1"/>
    <w:rsid w:val="00173CED"/>
    <w:rsid w:val="00190A42"/>
    <w:rsid w:val="001B663C"/>
    <w:rsid w:val="001C1590"/>
    <w:rsid w:val="001C55B1"/>
    <w:rsid w:val="001D344F"/>
    <w:rsid w:val="001E420F"/>
    <w:rsid w:val="00200ED2"/>
    <w:rsid w:val="002052E7"/>
    <w:rsid w:val="002106F3"/>
    <w:rsid w:val="00213166"/>
    <w:rsid w:val="00221253"/>
    <w:rsid w:val="00232DF0"/>
    <w:rsid w:val="0024683F"/>
    <w:rsid w:val="00250D29"/>
    <w:rsid w:val="002517CF"/>
    <w:rsid w:val="00255B94"/>
    <w:rsid w:val="002914F2"/>
    <w:rsid w:val="002B6676"/>
    <w:rsid w:val="002C4CBB"/>
    <w:rsid w:val="002D4483"/>
    <w:rsid w:val="002E3271"/>
    <w:rsid w:val="002E597F"/>
    <w:rsid w:val="003015DB"/>
    <w:rsid w:val="00327308"/>
    <w:rsid w:val="00330CB2"/>
    <w:rsid w:val="00372404"/>
    <w:rsid w:val="003A0BE6"/>
    <w:rsid w:val="003C23D1"/>
    <w:rsid w:val="003F12DC"/>
    <w:rsid w:val="00403559"/>
    <w:rsid w:val="0040461A"/>
    <w:rsid w:val="00406C73"/>
    <w:rsid w:val="00410AA7"/>
    <w:rsid w:val="0041284F"/>
    <w:rsid w:val="004203E1"/>
    <w:rsid w:val="00452152"/>
    <w:rsid w:val="004745B6"/>
    <w:rsid w:val="004860B7"/>
    <w:rsid w:val="004B74C4"/>
    <w:rsid w:val="004C4CE1"/>
    <w:rsid w:val="004D1CA2"/>
    <w:rsid w:val="004D6244"/>
    <w:rsid w:val="004E1693"/>
    <w:rsid w:val="004F1673"/>
    <w:rsid w:val="004F2969"/>
    <w:rsid w:val="00550450"/>
    <w:rsid w:val="00561E8F"/>
    <w:rsid w:val="0057085B"/>
    <w:rsid w:val="00572A20"/>
    <w:rsid w:val="005846C6"/>
    <w:rsid w:val="00593823"/>
    <w:rsid w:val="005A110A"/>
    <w:rsid w:val="005A6F31"/>
    <w:rsid w:val="005D020E"/>
    <w:rsid w:val="005E0608"/>
    <w:rsid w:val="005E5E5D"/>
    <w:rsid w:val="005F26C8"/>
    <w:rsid w:val="005F72CD"/>
    <w:rsid w:val="005F7D6B"/>
    <w:rsid w:val="00620816"/>
    <w:rsid w:val="006319A0"/>
    <w:rsid w:val="00673AC0"/>
    <w:rsid w:val="006D3764"/>
    <w:rsid w:val="006D4AC3"/>
    <w:rsid w:val="00711AFD"/>
    <w:rsid w:val="0071383B"/>
    <w:rsid w:val="0074583F"/>
    <w:rsid w:val="00757258"/>
    <w:rsid w:val="00767959"/>
    <w:rsid w:val="00791547"/>
    <w:rsid w:val="00795F36"/>
    <w:rsid w:val="007A54EE"/>
    <w:rsid w:val="007C5ABA"/>
    <w:rsid w:val="007E3D74"/>
    <w:rsid w:val="007F4217"/>
    <w:rsid w:val="008009A8"/>
    <w:rsid w:val="008220BC"/>
    <w:rsid w:val="00830235"/>
    <w:rsid w:val="008379A3"/>
    <w:rsid w:val="008563DD"/>
    <w:rsid w:val="00857B66"/>
    <w:rsid w:val="00860695"/>
    <w:rsid w:val="00871C19"/>
    <w:rsid w:val="008769E6"/>
    <w:rsid w:val="00882F56"/>
    <w:rsid w:val="008B5D7C"/>
    <w:rsid w:val="008D0649"/>
    <w:rsid w:val="008D7381"/>
    <w:rsid w:val="008E377E"/>
    <w:rsid w:val="0090351D"/>
    <w:rsid w:val="00903AA4"/>
    <w:rsid w:val="009103A8"/>
    <w:rsid w:val="00914D9C"/>
    <w:rsid w:val="00924E5E"/>
    <w:rsid w:val="00942CFB"/>
    <w:rsid w:val="00944664"/>
    <w:rsid w:val="00965D0D"/>
    <w:rsid w:val="009827CA"/>
    <w:rsid w:val="009870A7"/>
    <w:rsid w:val="00994777"/>
    <w:rsid w:val="009A5E4A"/>
    <w:rsid w:val="009B26F4"/>
    <w:rsid w:val="009B6E80"/>
    <w:rsid w:val="009C27A3"/>
    <w:rsid w:val="009D18C1"/>
    <w:rsid w:val="009E2528"/>
    <w:rsid w:val="009F387B"/>
    <w:rsid w:val="00A03573"/>
    <w:rsid w:val="00A1174E"/>
    <w:rsid w:val="00A17B52"/>
    <w:rsid w:val="00A449FD"/>
    <w:rsid w:val="00A461D7"/>
    <w:rsid w:val="00A52DA2"/>
    <w:rsid w:val="00A57469"/>
    <w:rsid w:val="00A71B11"/>
    <w:rsid w:val="00A71BD0"/>
    <w:rsid w:val="00A90D73"/>
    <w:rsid w:val="00AA73D9"/>
    <w:rsid w:val="00AE037D"/>
    <w:rsid w:val="00AE1416"/>
    <w:rsid w:val="00AE50AC"/>
    <w:rsid w:val="00B07AA3"/>
    <w:rsid w:val="00B11CEA"/>
    <w:rsid w:val="00B41774"/>
    <w:rsid w:val="00B43C52"/>
    <w:rsid w:val="00B457FC"/>
    <w:rsid w:val="00B55A3F"/>
    <w:rsid w:val="00B5619F"/>
    <w:rsid w:val="00B83451"/>
    <w:rsid w:val="00B8585F"/>
    <w:rsid w:val="00B962A2"/>
    <w:rsid w:val="00BA6DCD"/>
    <w:rsid w:val="00BB5147"/>
    <w:rsid w:val="00BC2565"/>
    <w:rsid w:val="00BE00DA"/>
    <w:rsid w:val="00BE51B2"/>
    <w:rsid w:val="00BE7FA2"/>
    <w:rsid w:val="00BF0F24"/>
    <w:rsid w:val="00C111A6"/>
    <w:rsid w:val="00C33F87"/>
    <w:rsid w:val="00C40C8C"/>
    <w:rsid w:val="00C41E5D"/>
    <w:rsid w:val="00C45789"/>
    <w:rsid w:val="00C5452F"/>
    <w:rsid w:val="00C566D7"/>
    <w:rsid w:val="00C61A2F"/>
    <w:rsid w:val="00C671E9"/>
    <w:rsid w:val="00C74ACD"/>
    <w:rsid w:val="00C76D3B"/>
    <w:rsid w:val="00C83185"/>
    <w:rsid w:val="00C8517A"/>
    <w:rsid w:val="00CA4AED"/>
    <w:rsid w:val="00CA731F"/>
    <w:rsid w:val="00CD6075"/>
    <w:rsid w:val="00CE02E7"/>
    <w:rsid w:val="00D02E13"/>
    <w:rsid w:val="00D062E4"/>
    <w:rsid w:val="00D14081"/>
    <w:rsid w:val="00D17C22"/>
    <w:rsid w:val="00D26181"/>
    <w:rsid w:val="00D4514B"/>
    <w:rsid w:val="00D61D48"/>
    <w:rsid w:val="00D63184"/>
    <w:rsid w:val="00D74D3A"/>
    <w:rsid w:val="00D82142"/>
    <w:rsid w:val="00DB0712"/>
    <w:rsid w:val="00DB595A"/>
    <w:rsid w:val="00DC72FC"/>
    <w:rsid w:val="00DD37D0"/>
    <w:rsid w:val="00DD48BC"/>
    <w:rsid w:val="00DF244A"/>
    <w:rsid w:val="00DF7AAC"/>
    <w:rsid w:val="00E00416"/>
    <w:rsid w:val="00E0127F"/>
    <w:rsid w:val="00E02FBD"/>
    <w:rsid w:val="00E07C99"/>
    <w:rsid w:val="00E17673"/>
    <w:rsid w:val="00E226F6"/>
    <w:rsid w:val="00E33CD5"/>
    <w:rsid w:val="00E46A7C"/>
    <w:rsid w:val="00E50495"/>
    <w:rsid w:val="00E65752"/>
    <w:rsid w:val="00E671E0"/>
    <w:rsid w:val="00E742B9"/>
    <w:rsid w:val="00E76FCE"/>
    <w:rsid w:val="00E8513E"/>
    <w:rsid w:val="00E903E8"/>
    <w:rsid w:val="00EB16A3"/>
    <w:rsid w:val="00EC279C"/>
    <w:rsid w:val="00EC3CE7"/>
    <w:rsid w:val="00EC3E35"/>
    <w:rsid w:val="00EE2C6A"/>
    <w:rsid w:val="00EF4E25"/>
    <w:rsid w:val="00EF6308"/>
    <w:rsid w:val="00F11CC5"/>
    <w:rsid w:val="00F24E8C"/>
    <w:rsid w:val="00F35B42"/>
    <w:rsid w:val="00F40346"/>
    <w:rsid w:val="00F46FCA"/>
    <w:rsid w:val="00F60938"/>
    <w:rsid w:val="00F80B2C"/>
    <w:rsid w:val="00F848D5"/>
    <w:rsid w:val="00FB547C"/>
    <w:rsid w:val="00FB6B3F"/>
    <w:rsid w:val="00FB6C31"/>
    <w:rsid w:val="00FC0FC9"/>
    <w:rsid w:val="00FC7B1F"/>
    <w:rsid w:val="00FD2BF4"/>
    <w:rsid w:val="00FE135B"/>
    <w:rsid w:val="00FE37BB"/>
    <w:rsid w:val="00FF007F"/>
    <w:rsid w:val="00FF6C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6C24E7F"/>
  <w15:chartTrackingRefBased/>
  <w15:docId w15:val="{7E20C9AD-FC83-4D9C-8464-A52521F1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Ttulo2"/>
    <w:next w:val="SemEspaamento"/>
    <w:link w:val="Ttulo1Char"/>
    <w:uiPriority w:val="9"/>
    <w:qFormat/>
    <w:rsid w:val="003015DB"/>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Ttulo2">
    <w:name w:val="heading 2"/>
    <w:aliases w:val="Subtítulo_"/>
    <w:basedOn w:val="Normal"/>
    <w:next w:val="SemEspaamento"/>
    <w:link w:val="Ttulo2Char"/>
    <w:uiPriority w:val="9"/>
    <w:unhideWhenUsed/>
    <w:qFormat/>
    <w:rsid w:val="003015DB"/>
    <w:pPr>
      <w:numPr>
        <w:numId w:val="1"/>
      </w:numPr>
      <w:tabs>
        <w:tab w:val="left" w:pos="340"/>
      </w:tabs>
      <w:autoSpaceDE w:val="0"/>
      <w:autoSpaceDN w:val="0"/>
      <w:adjustRightInd w:val="0"/>
      <w:spacing w:before="142" w:after="170" w:line="288" w:lineRule="auto"/>
      <w:textAlignment w:val="center"/>
      <w:outlineLvl w:val="1"/>
    </w:pPr>
    <w:rPr>
      <w:rFonts w:ascii="Trebuchet MS" w:hAnsi="Trebuchet MS" w:cs="Trebuchet MS"/>
      <w:b/>
      <w:bCs/>
      <w:color w:val="00529B"/>
      <w:sz w:val="24"/>
      <w:szCs w:val="24"/>
      <w:lang w:val="pt-PT"/>
    </w:rPr>
  </w:style>
  <w:style w:type="paragraph" w:styleId="Ttulo3">
    <w:name w:val="heading 3"/>
    <w:basedOn w:val="Normal"/>
    <w:next w:val="Normal"/>
    <w:link w:val="Ttulo3Char"/>
    <w:uiPriority w:val="9"/>
    <w:qFormat/>
    <w:rsid w:val="00112827"/>
    <w:pPr>
      <w:keepNext/>
      <w:tabs>
        <w:tab w:val="num" w:pos="720"/>
      </w:tabs>
      <w:spacing w:before="120" w:after="180" w:line="360" w:lineRule="auto"/>
      <w:ind w:left="720" w:hanging="720"/>
      <w:outlineLvl w:val="2"/>
    </w:pPr>
    <w:rPr>
      <w:rFonts w:ascii="Times New Roman" w:eastAsia="Times New Roman" w:hAnsi="Times New Roman" w:cs="Times New Roman"/>
      <w:b/>
      <w:sz w:val="24"/>
      <w:szCs w:val="24"/>
      <w:lang w:eastAsia="pt-BR"/>
    </w:rPr>
  </w:style>
  <w:style w:type="paragraph" w:styleId="Ttulo4">
    <w:name w:val="heading 4"/>
    <w:basedOn w:val="Normal"/>
    <w:next w:val="Normal"/>
    <w:link w:val="Ttulo4Char"/>
    <w:qFormat/>
    <w:rsid w:val="00112827"/>
    <w:pPr>
      <w:keepNext/>
      <w:tabs>
        <w:tab w:val="num" w:pos="864"/>
      </w:tabs>
      <w:spacing w:before="120" w:after="120" w:line="240" w:lineRule="auto"/>
      <w:ind w:left="864" w:hanging="864"/>
      <w:outlineLvl w:val="3"/>
    </w:pPr>
    <w:rPr>
      <w:rFonts w:ascii="Times New Roman" w:eastAsia="Times New Roman" w:hAnsi="Times New Roman" w:cs="Times New Roman"/>
      <w:sz w:val="24"/>
      <w:szCs w:val="24"/>
      <w:u w:val="single"/>
      <w:lang w:eastAsia="pt-BR"/>
    </w:rPr>
  </w:style>
  <w:style w:type="paragraph" w:styleId="Ttulo5">
    <w:name w:val="heading 5"/>
    <w:basedOn w:val="Normal"/>
    <w:next w:val="Normal"/>
    <w:link w:val="Ttulo5Char"/>
    <w:qFormat/>
    <w:rsid w:val="00112827"/>
    <w:pPr>
      <w:keepNext/>
      <w:tabs>
        <w:tab w:val="num" w:pos="1008"/>
      </w:tabs>
      <w:spacing w:after="0" w:line="240" w:lineRule="auto"/>
      <w:ind w:left="1008" w:hanging="1008"/>
      <w:jc w:val="center"/>
      <w:outlineLvl w:val="4"/>
    </w:pPr>
    <w:rPr>
      <w:rFonts w:ascii="Times New Roman" w:eastAsia="Times New Roman" w:hAnsi="Times New Roman" w:cs="Times New Roman"/>
      <w:sz w:val="28"/>
      <w:szCs w:val="24"/>
      <w:lang w:eastAsia="pt-BR"/>
    </w:rPr>
  </w:style>
  <w:style w:type="paragraph" w:styleId="Ttulo6">
    <w:name w:val="heading 6"/>
    <w:basedOn w:val="Normal"/>
    <w:next w:val="Normal"/>
    <w:link w:val="Ttulo6Char"/>
    <w:qFormat/>
    <w:rsid w:val="00112827"/>
    <w:pPr>
      <w:keepNext/>
      <w:tabs>
        <w:tab w:val="num" w:pos="1152"/>
      </w:tabs>
      <w:spacing w:after="0" w:line="240" w:lineRule="auto"/>
      <w:ind w:left="1152" w:hanging="1152"/>
      <w:jc w:val="center"/>
      <w:outlineLvl w:val="5"/>
    </w:pPr>
    <w:rPr>
      <w:rFonts w:ascii="Times New Roman" w:eastAsia="Times New Roman" w:hAnsi="Times New Roman" w:cs="Times New Roman"/>
      <w:b/>
      <w:bCs/>
      <w:sz w:val="28"/>
      <w:szCs w:val="24"/>
      <w:lang w:eastAsia="pt-BR"/>
    </w:rPr>
  </w:style>
  <w:style w:type="paragraph" w:styleId="Ttulo7">
    <w:name w:val="heading 7"/>
    <w:basedOn w:val="Normal"/>
    <w:next w:val="Normal"/>
    <w:link w:val="Ttulo7Char"/>
    <w:qFormat/>
    <w:rsid w:val="00112827"/>
    <w:pPr>
      <w:keepNext/>
      <w:spacing w:after="0" w:line="240" w:lineRule="auto"/>
      <w:jc w:val="center"/>
      <w:outlineLvl w:val="6"/>
    </w:pPr>
    <w:rPr>
      <w:rFonts w:ascii="Times New Roman" w:eastAsia="Times New Roman" w:hAnsi="Times New Roman" w:cs="Times New Roman"/>
      <w:sz w:val="24"/>
      <w:szCs w:val="24"/>
      <w:u w:val="single"/>
      <w:lang w:eastAsia="pt-BR"/>
    </w:rPr>
  </w:style>
  <w:style w:type="paragraph" w:styleId="Ttulo8">
    <w:name w:val="heading 8"/>
    <w:basedOn w:val="Normal"/>
    <w:next w:val="Normal"/>
    <w:link w:val="Ttulo8Char"/>
    <w:qFormat/>
    <w:rsid w:val="00112827"/>
    <w:pPr>
      <w:keepNext/>
      <w:spacing w:after="0" w:line="240" w:lineRule="auto"/>
      <w:jc w:val="center"/>
      <w:outlineLvl w:val="7"/>
    </w:pPr>
    <w:rPr>
      <w:rFonts w:ascii="Times New Roman" w:eastAsia="Times New Roman" w:hAnsi="Times New Roman" w:cs="Times New Roman"/>
      <w:b/>
      <w:bCs/>
      <w:szCs w:val="24"/>
      <w:lang w:eastAsia="pt-BR"/>
    </w:rPr>
  </w:style>
  <w:style w:type="paragraph" w:styleId="Ttulo9">
    <w:name w:val="heading 9"/>
    <w:basedOn w:val="Normal"/>
    <w:next w:val="Normal"/>
    <w:link w:val="Ttulo9Char"/>
    <w:qFormat/>
    <w:rsid w:val="00112827"/>
    <w:pPr>
      <w:keepNext/>
      <w:spacing w:after="0" w:line="240" w:lineRule="auto"/>
      <w:outlineLvl w:val="8"/>
    </w:pPr>
    <w:rPr>
      <w:rFonts w:ascii="Times New Roman" w:eastAsia="Times New Roman" w:hAnsi="Times New Roman" w:cs="Times New Roman"/>
      <w:b/>
      <w:bCs/>
      <w:color w:val="FF000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757258"/>
    <w:rPr>
      <w:b/>
      <w:bCs/>
    </w:rPr>
  </w:style>
  <w:style w:type="paragraph" w:customStyle="1" w:styleId="Semestilodepargrafo">
    <w:name w:val="[Sem estilo de parágrafo]"/>
    <w:rsid w:val="00757258"/>
    <w:pPr>
      <w:autoSpaceDE w:val="0"/>
      <w:autoSpaceDN w:val="0"/>
      <w:adjustRightInd w:val="0"/>
      <w:spacing w:after="0" w:line="288" w:lineRule="auto"/>
      <w:textAlignment w:val="center"/>
    </w:pPr>
    <w:rPr>
      <w:rFonts w:ascii="Times New Roman" w:hAnsi="Times New Roman" w:cs="Times New Roman"/>
      <w:color w:val="000000"/>
      <w:sz w:val="24"/>
      <w:szCs w:val="24"/>
      <w:lang w:val="en-US"/>
    </w:rPr>
  </w:style>
  <w:style w:type="paragraph" w:customStyle="1" w:styleId="CorpoTextoTextosparaDiscusso">
    <w:name w:val="Corpo Texto (Textos para Discussão)"/>
    <w:basedOn w:val="Semestilodepargrafo"/>
    <w:uiPriority w:val="99"/>
    <w:rsid w:val="004203E1"/>
    <w:pPr>
      <w:suppressAutoHyphens/>
      <w:spacing w:after="283" w:line="280" w:lineRule="atLeast"/>
      <w:ind w:left="142"/>
      <w:jc w:val="both"/>
    </w:pPr>
    <w:rPr>
      <w:rFonts w:ascii="Trebuchet MS" w:hAnsi="Trebuchet MS" w:cs="Trebuchet MS"/>
      <w:sz w:val="22"/>
      <w:szCs w:val="22"/>
      <w:lang w:val="pt-PT"/>
    </w:rPr>
  </w:style>
  <w:style w:type="paragraph" w:styleId="Cabealho">
    <w:name w:val="header"/>
    <w:basedOn w:val="Normal"/>
    <w:link w:val="CabealhoChar"/>
    <w:uiPriority w:val="99"/>
    <w:unhideWhenUsed/>
    <w:rsid w:val="004203E1"/>
    <w:pPr>
      <w:tabs>
        <w:tab w:val="center" w:pos="4252"/>
        <w:tab w:val="right" w:pos="8504"/>
      </w:tabs>
      <w:spacing w:after="0" w:line="240" w:lineRule="auto"/>
    </w:pPr>
    <w:rPr>
      <w:rFonts w:ascii="Trebuchet MS" w:hAnsi="Trebuchet MS"/>
      <w:b/>
      <w:noProof/>
      <w:color w:val="5B9BD5" w:themeColor="accent1"/>
      <w:sz w:val="20"/>
      <w:lang w:eastAsia="pt-BR"/>
    </w:rPr>
  </w:style>
  <w:style w:type="character" w:customStyle="1" w:styleId="CabealhoChar">
    <w:name w:val="Cabeçalho Char"/>
    <w:basedOn w:val="Fontepargpadro"/>
    <w:link w:val="Cabealho"/>
    <w:uiPriority w:val="99"/>
    <w:rsid w:val="004203E1"/>
    <w:rPr>
      <w:rFonts w:ascii="Trebuchet MS" w:hAnsi="Trebuchet MS"/>
      <w:b/>
      <w:noProof/>
      <w:color w:val="5B9BD5" w:themeColor="accent1"/>
      <w:sz w:val="20"/>
      <w:lang w:eastAsia="pt-BR"/>
    </w:rPr>
  </w:style>
  <w:style w:type="paragraph" w:styleId="Rodap">
    <w:name w:val="footer"/>
    <w:basedOn w:val="Normal"/>
    <w:link w:val="RodapChar"/>
    <w:uiPriority w:val="99"/>
    <w:unhideWhenUsed/>
    <w:rsid w:val="0074583F"/>
    <w:pPr>
      <w:tabs>
        <w:tab w:val="center" w:pos="4252"/>
        <w:tab w:val="right" w:pos="8504"/>
      </w:tabs>
      <w:spacing w:after="0" w:line="240" w:lineRule="auto"/>
    </w:pPr>
  </w:style>
  <w:style w:type="character" w:customStyle="1" w:styleId="RodapChar">
    <w:name w:val="Rodapé Char"/>
    <w:basedOn w:val="Fontepargpadro"/>
    <w:link w:val="Rodap"/>
    <w:uiPriority w:val="99"/>
    <w:rsid w:val="0074583F"/>
  </w:style>
  <w:style w:type="paragraph" w:customStyle="1" w:styleId="Pargrafobsico">
    <w:name w:val="[Parágrafo básico]"/>
    <w:basedOn w:val="Semestilodepargrafo"/>
    <w:uiPriority w:val="99"/>
    <w:rsid w:val="003015DB"/>
  </w:style>
  <w:style w:type="paragraph" w:customStyle="1" w:styleId="NomeTrabalho">
    <w:name w:val="Nome Trabalho"/>
    <w:basedOn w:val="Normal"/>
    <w:qFormat/>
    <w:rsid w:val="009B6E80"/>
    <w:pPr>
      <w:suppressAutoHyphens/>
      <w:autoSpaceDE w:val="0"/>
      <w:autoSpaceDN w:val="0"/>
      <w:adjustRightInd w:val="0"/>
      <w:spacing w:after="283" w:line="280" w:lineRule="atLeast"/>
      <w:ind w:firstLine="709"/>
      <w:jc w:val="both"/>
      <w:textAlignment w:val="center"/>
    </w:pPr>
    <w:rPr>
      <w:rFonts w:ascii="Trebuchet MS" w:hAnsi="Trebuchet MS" w:cs="Trebuchet MS"/>
      <w:b/>
      <w:color w:val="2E74B5" w:themeColor="accent1" w:themeShade="BF"/>
      <w:spacing w:val="4"/>
      <w:sz w:val="28"/>
      <w:lang w:val="pt-PT"/>
    </w:rPr>
  </w:style>
  <w:style w:type="character" w:customStyle="1" w:styleId="Ttulo1Char">
    <w:name w:val="Título 1 Char"/>
    <w:basedOn w:val="Fontepargpadro"/>
    <w:link w:val="Ttulo1"/>
    <w:uiPriority w:val="9"/>
    <w:rsid w:val="003015DB"/>
    <w:rPr>
      <w:rFonts w:asciiTheme="majorHAnsi" w:eastAsiaTheme="majorEastAsia" w:hAnsiTheme="majorHAnsi" w:cstheme="majorBidi"/>
      <w:b/>
      <w:bCs/>
      <w:color w:val="2E74B5" w:themeColor="accent1" w:themeShade="BF"/>
      <w:sz w:val="28"/>
      <w:szCs w:val="32"/>
      <w:lang w:val="pt-PT"/>
    </w:rPr>
  </w:style>
  <w:style w:type="character" w:customStyle="1" w:styleId="Ttulo2Char">
    <w:name w:val="Título 2 Char"/>
    <w:aliases w:val="Subtítulo_ Char"/>
    <w:basedOn w:val="Fontepargpadro"/>
    <w:link w:val="Ttulo2"/>
    <w:uiPriority w:val="9"/>
    <w:rsid w:val="003015DB"/>
    <w:rPr>
      <w:rFonts w:ascii="Trebuchet MS" w:hAnsi="Trebuchet MS" w:cs="Trebuchet MS"/>
      <w:b/>
      <w:bCs/>
      <w:color w:val="00529B"/>
      <w:sz w:val="24"/>
      <w:szCs w:val="24"/>
      <w:lang w:val="pt-PT"/>
    </w:rPr>
  </w:style>
  <w:style w:type="paragraph" w:styleId="SemEspaamento">
    <w:name w:val="No Spacing"/>
    <w:aliases w:val="Texto Normal"/>
    <w:basedOn w:val="Normal"/>
    <w:uiPriority w:val="1"/>
    <w:qFormat/>
    <w:rsid w:val="003015DB"/>
    <w:pPr>
      <w:ind w:firstLine="567"/>
    </w:pPr>
    <w:rPr>
      <w:rFonts w:ascii="Trebuchet MS" w:hAnsi="Trebuchet MS"/>
    </w:rPr>
  </w:style>
  <w:style w:type="paragraph" w:styleId="CabealhodoSumrio">
    <w:name w:val="TOC Heading"/>
    <w:basedOn w:val="Ttulo1"/>
    <w:next w:val="Normal"/>
    <w:uiPriority w:val="39"/>
    <w:unhideWhenUsed/>
    <w:qFormat/>
    <w:rsid w:val="009B6E80"/>
    <w:pPr>
      <w:numPr>
        <w:numId w:val="0"/>
      </w:numPr>
      <w:autoSpaceDE/>
      <w:autoSpaceDN/>
      <w:adjustRightInd/>
      <w:spacing w:line="259" w:lineRule="auto"/>
      <w:textAlignment w:val="auto"/>
      <w:outlineLvl w:val="9"/>
    </w:pPr>
    <w:rPr>
      <w:rFonts w:ascii="Trebuchet MS" w:hAnsi="Trebuchet MS"/>
      <w:b w:val="0"/>
      <w:bCs w:val="0"/>
      <w:sz w:val="32"/>
      <w:lang w:val="pt-BR" w:eastAsia="pt-BR"/>
    </w:rPr>
  </w:style>
  <w:style w:type="paragraph" w:styleId="Sumrio1">
    <w:name w:val="toc 1"/>
    <w:basedOn w:val="Normal"/>
    <w:next w:val="Normal"/>
    <w:autoRedefine/>
    <w:uiPriority w:val="39"/>
    <w:unhideWhenUsed/>
    <w:rsid w:val="003A0BE6"/>
    <w:pPr>
      <w:tabs>
        <w:tab w:val="left" w:pos="440"/>
        <w:tab w:val="right" w:leader="dot" w:pos="11188"/>
      </w:tabs>
      <w:spacing w:before="240" w:after="100"/>
    </w:pPr>
    <w:rPr>
      <w:noProof/>
      <w:sz w:val="32"/>
    </w:rPr>
  </w:style>
  <w:style w:type="character" w:styleId="Hyperlink">
    <w:name w:val="Hyperlink"/>
    <w:basedOn w:val="Fontepargpadro"/>
    <w:uiPriority w:val="99"/>
    <w:unhideWhenUsed/>
    <w:rsid w:val="003015DB"/>
    <w:rPr>
      <w:color w:val="0563C1" w:themeColor="hyperlink"/>
      <w:u w:val="single"/>
    </w:rPr>
  </w:style>
  <w:style w:type="paragraph" w:styleId="Sumrio2">
    <w:name w:val="toc 2"/>
    <w:basedOn w:val="Normal"/>
    <w:next w:val="Normal"/>
    <w:autoRedefine/>
    <w:uiPriority w:val="39"/>
    <w:unhideWhenUsed/>
    <w:rsid w:val="009B6E80"/>
    <w:pPr>
      <w:tabs>
        <w:tab w:val="left" w:pos="880"/>
        <w:tab w:val="right" w:leader="dot" w:pos="11188"/>
      </w:tabs>
      <w:spacing w:before="240" w:after="100" w:line="480" w:lineRule="auto"/>
      <w:ind w:left="220"/>
    </w:pPr>
    <w:rPr>
      <w:noProof/>
      <w:sz w:val="28"/>
    </w:rPr>
  </w:style>
  <w:style w:type="paragraph" w:styleId="NormalWeb">
    <w:name w:val="Normal (Web)"/>
    <w:basedOn w:val="Normal"/>
    <w:uiPriority w:val="99"/>
    <w:unhideWhenUsed/>
    <w:rsid w:val="004203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112827"/>
    <w:rPr>
      <w:rFonts w:ascii="Times New Roman" w:eastAsia="Times New Roman" w:hAnsi="Times New Roman" w:cs="Times New Roman"/>
      <w:b/>
      <w:sz w:val="24"/>
      <w:szCs w:val="24"/>
      <w:lang w:eastAsia="pt-BR"/>
    </w:rPr>
  </w:style>
  <w:style w:type="character" w:customStyle="1" w:styleId="Ttulo4Char">
    <w:name w:val="Título 4 Char"/>
    <w:basedOn w:val="Fontepargpadro"/>
    <w:link w:val="Ttulo4"/>
    <w:rsid w:val="00112827"/>
    <w:rPr>
      <w:rFonts w:ascii="Times New Roman" w:eastAsia="Times New Roman" w:hAnsi="Times New Roman" w:cs="Times New Roman"/>
      <w:sz w:val="24"/>
      <w:szCs w:val="24"/>
      <w:u w:val="single"/>
      <w:lang w:eastAsia="pt-BR"/>
    </w:rPr>
  </w:style>
  <w:style w:type="character" w:customStyle="1" w:styleId="Ttulo5Char">
    <w:name w:val="Título 5 Char"/>
    <w:basedOn w:val="Fontepargpadro"/>
    <w:link w:val="Ttulo5"/>
    <w:rsid w:val="00112827"/>
    <w:rPr>
      <w:rFonts w:ascii="Times New Roman" w:eastAsia="Times New Roman" w:hAnsi="Times New Roman" w:cs="Times New Roman"/>
      <w:sz w:val="28"/>
      <w:szCs w:val="24"/>
      <w:lang w:eastAsia="pt-BR"/>
    </w:rPr>
  </w:style>
  <w:style w:type="character" w:customStyle="1" w:styleId="Ttulo6Char">
    <w:name w:val="Título 6 Char"/>
    <w:basedOn w:val="Fontepargpadro"/>
    <w:link w:val="Ttulo6"/>
    <w:rsid w:val="00112827"/>
    <w:rPr>
      <w:rFonts w:ascii="Times New Roman" w:eastAsia="Times New Roman" w:hAnsi="Times New Roman" w:cs="Times New Roman"/>
      <w:b/>
      <w:bCs/>
      <w:sz w:val="28"/>
      <w:szCs w:val="24"/>
      <w:lang w:eastAsia="pt-BR"/>
    </w:rPr>
  </w:style>
  <w:style w:type="character" w:customStyle="1" w:styleId="Ttulo7Char">
    <w:name w:val="Título 7 Char"/>
    <w:basedOn w:val="Fontepargpadro"/>
    <w:link w:val="Ttulo7"/>
    <w:rsid w:val="00112827"/>
    <w:rPr>
      <w:rFonts w:ascii="Times New Roman" w:eastAsia="Times New Roman" w:hAnsi="Times New Roman" w:cs="Times New Roman"/>
      <w:sz w:val="24"/>
      <w:szCs w:val="24"/>
      <w:u w:val="single"/>
      <w:lang w:eastAsia="pt-BR"/>
    </w:rPr>
  </w:style>
  <w:style w:type="character" w:customStyle="1" w:styleId="Ttulo8Char">
    <w:name w:val="Título 8 Char"/>
    <w:basedOn w:val="Fontepargpadro"/>
    <w:link w:val="Ttulo8"/>
    <w:rsid w:val="00112827"/>
    <w:rPr>
      <w:rFonts w:ascii="Times New Roman" w:eastAsia="Times New Roman" w:hAnsi="Times New Roman" w:cs="Times New Roman"/>
      <w:b/>
      <w:bCs/>
      <w:szCs w:val="24"/>
      <w:lang w:eastAsia="pt-BR"/>
    </w:rPr>
  </w:style>
  <w:style w:type="character" w:customStyle="1" w:styleId="Ttulo9Char">
    <w:name w:val="Título 9 Char"/>
    <w:basedOn w:val="Fontepargpadro"/>
    <w:link w:val="Ttulo9"/>
    <w:rsid w:val="00112827"/>
    <w:rPr>
      <w:rFonts w:ascii="Times New Roman" w:eastAsia="Times New Roman" w:hAnsi="Times New Roman" w:cs="Times New Roman"/>
      <w:b/>
      <w:bCs/>
      <w:color w:val="FF0000"/>
      <w:sz w:val="24"/>
      <w:szCs w:val="24"/>
      <w:lang w:eastAsia="pt-BR"/>
    </w:rPr>
  </w:style>
  <w:style w:type="paragraph" w:styleId="Corpodetexto">
    <w:name w:val="Body Text"/>
    <w:basedOn w:val="Normal"/>
    <w:link w:val="CorpodetextoChar"/>
    <w:rsid w:val="00112827"/>
    <w:pPr>
      <w:spacing w:after="300" w:line="36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112827"/>
    <w:rPr>
      <w:rFonts w:ascii="Times New Roman" w:eastAsia="Times New Roman" w:hAnsi="Times New Roman" w:cs="Times New Roman"/>
      <w:sz w:val="24"/>
      <w:szCs w:val="24"/>
      <w:lang w:eastAsia="pt-BR"/>
    </w:rPr>
  </w:style>
  <w:style w:type="paragraph" w:styleId="Corpodetexto2">
    <w:name w:val="Body Text 2"/>
    <w:basedOn w:val="Normal"/>
    <w:link w:val="Corpodetexto2Char"/>
    <w:rsid w:val="00112827"/>
    <w:pPr>
      <w:spacing w:after="0" w:line="240" w:lineRule="auto"/>
      <w:jc w:val="both"/>
    </w:pPr>
    <w:rPr>
      <w:rFonts w:ascii="Times New Roman" w:eastAsia="Times New Roman" w:hAnsi="Times New Roman" w:cs="Times New Roman"/>
      <w:sz w:val="20"/>
      <w:szCs w:val="24"/>
      <w:lang w:eastAsia="pt-BR"/>
    </w:rPr>
  </w:style>
  <w:style w:type="character" w:customStyle="1" w:styleId="Corpodetexto2Char">
    <w:name w:val="Corpo de texto 2 Char"/>
    <w:basedOn w:val="Fontepargpadro"/>
    <w:link w:val="Corpodetexto2"/>
    <w:rsid w:val="00112827"/>
    <w:rPr>
      <w:rFonts w:ascii="Times New Roman" w:eastAsia="Times New Roman" w:hAnsi="Times New Roman" w:cs="Times New Roman"/>
      <w:sz w:val="20"/>
      <w:szCs w:val="24"/>
      <w:lang w:eastAsia="pt-BR"/>
    </w:rPr>
  </w:style>
  <w:style w:type="paragraph" w:styleId="Textoembloco">
    <w:name w:val="Block Text"/>
    <w:basedOn w:val="Normal"/>
    <w:rsid w:val="00112827"/>
    <w:pPr>
      <w:spacing w:after="0" w:line="240" w:lineRule="auto"/>
      <w:ind w:left="2280" w:right="2324"/>
      <w:jc w:val="both"/>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112827"/>
    <w:pPr>
      <w:spacing w:after="0" w:line="240" w:lineRule="auto"/>
      <w:ind w:left="1320" w:hanging="600"/>
      <w:jc w:val="both"/>
    </w:pPr>
    <w:rPr>
      <w:rFonts w:ascii="Times New Roman" w:eastAsia="Times New Roman" w:hAnsi="Times New Roman" w:cs="Times New Roman"/>
      <w:b/>
      <w:bCs/>
      <w:sz w:val="24"/>
      <w:szCs w:val="24"/>
      <w:lang w:eastAsia="pt-BR"/>
    </w:rPr>
  </w:style>
  <w:style w:type="character" w:customStyle="1" w:styleId="RecuodecorpodetextoChar">
    <w:name w:val="Recuo de corpo de texto Char"/>
    <w:basedOn w:val="Fontepargpadro"/>
    <w:link w:val="Recuodecorpodetexto"/>
    <w:rsid w:val="00112827"/>
    <w:rPr>
      <w:rFonts w:ascii="Times New Roman" w:eastAsia="Times New Roman" w:hAnsi="Times New Roman" w:cs="Times New Roman"/>
      <w:b/>
      <w:bCs/>
      <w:sz w:val="24"/>
      <w:szCs w:val="24"/>
      <w:lang w:eastAsia="pt-BR"/>
    </w:rPr>
  </w:style>
  <w:style w:type="paragraph" w:styleId="Recuodecorpodetexto2">
    <w:name w:val="Body Text Indent 2"/>
    <w:basedOn w:val="Normal"/>
    <w:link w:val="Recuodecorpodetexto2Char"/>
    <w:rsid w:val="00112827"/>
    <w:pPr>
      <w:spacing w:after="0" w:line="240" w:lineRule="auto"/>
      <w:ind w:left="480" w:hanging="480"/>
      <w:jc w:val="both"/>
    </w:pPr>
    <w:rPr>
      <w:rFonts w:ascii="Times New Roman" w:eastAsia="Times New Roman" w:hAnsi="Times New Roman" w:cs="Times New Roman"/>
      <w:b/>
      <w:bCs/>
      <w:sz w:val="24"/>
      <w:szCs w:val="24"/>
      <w:lang w:eastAsia="pt-BR"/>
    </w:rPr>
  </w:style>
  <w:style w:type="character" w:customStyle="1" w:styleId="Recuodecorpodetexto2Char">
    <w:name w:val="Recuo de corpo de texto 2 Char"/>
    <w:basedOn w:val="Fontepargpadro"/>
    <w:link w:val="Recuodecorpodetexto2"/>
    <w:rsid w:val="00112827"/>
    <w:rPr>
      <w:rFonts w:ascii="Times New Roman" w:eastAsia="Times New Roman" w:hAnsi="Times New Roman" w:cs="Times New Roman"/>
      <w:b/>
      <w:bCs/>
      <w:sz w:val="24"/>
      <w:szCs w:val="24"/>
      <w:lang w:eastAsia="pt-BR"/>
    </w:rPr>
  </w:style>
  <w:style w:type="paragraph" w:styleId="Recuodecorpodetexto3">
    <w:name w:val="Body Text Indent 3"/>
    <w:basedOn w:val="Normal"/>
    <w:link w:val="Recuodecorpodetexto3Char"/>
    <w:rsid w:val="00112827"/>
    <w:pPr>
      <w:spacing w:after="0" w:line="240" w:lineRule="auto"/>
      <w:ind w:left="487"/>
      <w:jc w:val="both"/>
    </w:pPr>
    <w:rPr>
      <w:rFonts w:ascii="Times New Roman" w:eastAsia="Times New Roman" w:hAnsi="Times New Roman" w:cs="Times New Roman"/>
      <w:sz w:val="24"/>
      <w:szCs w:val="24"/>
      <w:lang w:eastAsia="pt-BR"/>
    </w:rPr>
  </w:style>
  <w:style w:type="character" w:customStyle="1" w:styleId="Recuodecorpodetexto3Char">
    <w:name w:val="Recuo de corpo de texto 3 Char"/>
    <w:basedOn w:val="Fontepargpadro"/>
    <w:link w:val="Recuodecorpodetexto3"/>
    <w:rsid w:val="00112827"/>
    <w:rPr>
      <w:rFonts w:ascii="Times New Roman" w:eastAsia="Times New Roman" w:hAnsi="Times New Roman" w:cs="Times New Roman"/>
      <w:sz w:val="24"/>
      <w:szCs w:val="24"/>
      <w:lang w:eastAsia="pt-BR"/>
    </w:rPr>
  </w:style>
  <w:style w:type="paragraph" w:styleId="Corpodetexto3">
    <w:name w:val="Body Text 3"/>
    <w:basedOn w:val="Normal"/>
    <w:link w:val="Corpodetexto3Char"/>
    <w:rsid w:val="00112827"/>
    <w:pPr>
      <w:spacing w:after="0" w:line="240" w:lineRule="auto"/>
      <w:jc w:val="both"/>
    </w:pPr>
    <w:rPr>
      <w:rFonts w:ascii="Times New Roman" w:eastAsia="Times New Roman" w:hAnsi="Times New Roman" w:cs="Times New Roman"/>
      <w:sz w:val="24"/>
      <w:szCs w:val="24"/>
      <w:lang w:eastAsia="pt-BR"/>
    </w:rPr>
  </w:style>
  <w:style w:type="character" w:customStyle="1" w:styleId="Corpodetexto3Char">
    <w:name w:val="Corpo de texto 3 Char"/>
    <w:basedOn w:val="Fontepargpadro"/>
    <w:link w:val="Corpodetexto3"/>
    <w:rsid w:val="00112827"/>
    <w:rPr>
      <w:rFonts w:ascii="Times New Roman" w:eastAsia="Times New Roman" w:hAnsi="Times New Roman" w:cs="Times New Roman"/>
      <w:sz w:val="24"/>
      <w:szCs w:val="24"/>
      <w:lang w:eastAsia="pt-BR"/>
    </w:rPr>
  </w:style>
  <w:style w:type="paragraph" w:styleId="Ttulo">
    <w:name w:val="Title"/>
    <w:basedOn w:val="Normal"/>
    <w:link w:val="TtuloChar"/>
    <w:qFormat/>
    <w:rsid w:val="00112827"/>
    <w:pPr>
      <w:spacing w:after="0" w:line="240" w:lineRule="auto"/>
      <w:jc w:val="center"/>
    </w:pPr>
    <w:rPr>
      <w:rFonts w:ascii="Times New Roman" w:eastAsia="Times New Roman" w:hAnsi="Times New Roman" w:cs="Times New Roman"/>
      <w:b/>
      <w:bCs/>
      <w:sz w:val="28"/>
      <w:szCs w:val="24"/>
      <w:lang w:eastAsia="pt-BR"/>
    </w:rPr>
  </w:style>
  <w:style w:type="character" w:customStyle="1" w:styleId="TtuloChar">
    <w:name w:val="Título Char"/>
    <w:basedOn w:val="Fontepargpadro"/>
    <w:link w:val="Ttulo"/>
    <w:rsid w:val="00112827"/>
    <w:rPr>
      <w:rFonts w:ascii="Times New Roman" w:eastAsia="Times New Roman" w:hAnsi="Times New Roman" w:cs="Times New Roman"/>
      <w:b/>
      <w:bCs/>
      <w:sz w:val="28"/>
      <w:szCs w:val="24"/>
      <w:lang w:eastAsia="pt-BR"/>
    </w:rPr>
  </w:style>
  <w:style w:type="paragraph" w:customStyle="1" w:styleId="Tabela">
    <w:name w:val="Tabela"/>
    <w:basedOn w:val="Normal"/>
    <w:rsid w:val="00112827"/>
    <w:pPr>
      <w:overflowPunct w:val="0"/>
      <w:autoSpaceDE w:val="0"/>
      <w:autoSpaceDN w:val="0"/>
      <w:adjustRightInd w:val="0"/>
      <w:spacing w:after="0" w:line="240" w:lineRule="auto"/>
      <w:jc w:val="center"/>
      <w:textAlignment w:val="baseline"/>
    </w:pPr>
    <w:rPr>
      <w:rFonts w:ascii="Arial" w:eastAsia="Times New Roman" w:hAnsi="Arial" w:cs="Times New Roman"/>
      <w:szCs w:val="20"/>
      <w:lang w:eastAsia="pt-BR"/>
    </w:rPr>
  </w:style>
  <w:style w:type="paragraph" w:styleId="Legenda">
    <w:name w:val="caption"/>
    <w:basedOn w:val="Normal"/>
    <w:next w:val="Normal"/>
    <w:uiPriority w:val="35"/>
    <w:qFormat/>
    <w:rsid w:val="00112827"/>
    <w:pPr>
      <w:spacing w:after="0" w:line="240" w:lineRule="auto"/>
    </w:pPr>
    <w:rPr>
      <w:rFonts w:ascii="Times New Roman" w:eastAsia="Times New Roman" w:hAnsi="Times New Roman" w:cs="Times New Roman"/>
      <w:b/>
      <w:bCs/>
      <w:sz w:val="28"/>
      <w:szCs w:val="24"/>
      <w:lang w:eastAsia="pt-BR"/>
    </w:rPr>
  </w:style>
  <w:style w:type="paragraph" w:customStyle="1" w:styleId="BodyText21">
    <w:name w:val="Body Text 21"/>
    <w:basedOn w:val="Normal"/>
    <w:rsid w:val="00112827"/>
    <w:pPr>
      <w:spacing w:after="0" w:line="240" w:lineRule="auto"/>
      <w:jc w:val="both"/>
    </w:pPr>
    <w:rPr>
      <w:rFonts w:ascii="Times New Roman" w:eastAsia="Times New Roman" w:hAnsi="Times New Roman" w:cs="Times New Roman"/>
      <w:sz w:val="24"/>
      <w:szCs w:val="20"/>
      <w:lang w:eastAsia="pt-BR"/>
    </w:rPr>
  </w:style>
  <w:style w:type="paragraph" w:customStyle="1" w:styleId="Referncias">
    <w:name w:val="Referências"/>
    <w:basedOn w:val="Normal"/>
    <w:rsid w:val="00112827"/>
    <w:pPr>
      <w:overflowPunct w:val="0"/>
      <w:autoSpaceDE w:val="0"/>
      <w:autoSpaceDN w:val="0"/>
      <w:adjustRightInd w:val="0"/>
      <w:spacing w:after="0" w:line="240" w:lineRule="auto"/>
      <w:ind w:left="567" w:hanging="567"/>
      <w:jc w:val="both"/>
      <w:textAlignment w:val="baseline"/>
    </w:pPr>
    <w:rPr>
      <w:rFonts w:ascii="Times New Roman" w:eastAsia="Times New Roman" w:hAnsi="Times New Roman" w:cs="Times New Roman"/>
      <w:szCs w:val="20"/>
      <w:lang w:eastAsia="pt-BR"/>
    </w:rPr>
  </w:style>
  <w:style w:type="paragraph" w:styleId="TextosemFormatao">
    <w:name w:val="Plain Text"/>
    <w:basedOn w:val="Normal"/>
    <w:link w:val="TextosemFormataoChar"/>
    <w:rsid w:val="00112827"/>
    <w:pPr>
      <w:spacing w:after="0" w:line="240" w:lineRule="auto"/>
    </w:pPr>
    <w:rPr>
      <w:rFonts w:ascii="Courier New" w:eastAsia="Times New Roman" w:hAnsi="Courier New" w:cs="Times New Roman"/>
      <w:sz w:val="20"/>
      <w:szCs w:val="20"/>
      <w:lang w:eastAsia="pt-BR"/>
    </w:rPr>
  </w:style>
  <w:style w:type="character" w:customStyle="1" w:styleId="TextosemFormataoChar">
    <w:name w:val="Texto sem Formatação Char"/>
    <w:basedOn w:val="Fontepargpadro"/>
    <w:link w:val="TextosemFormatao"/>
    <w:rsid w:val="00112827"/>
    <w:rPr>
      <w:rFonts w:ascii="Courier New" w:eastAsia="Times New Roman" w:hAnsi="Courier New" w:cs="Times New Roman"/>
      <w:sz w:val="20"/>
      <w:szCs w:val="20"/>
      <w:lang w:eastAsia="pt-BR"/>
    </w:rPr>
  </w:style>
  <w:style w:type="paragraph" w:customStyle="1" w:styleId="sublinhado">
    <w:name w:val="sublinhado"/>
    <w:basedOn w:val="Corpodetexto"/>
    <w:rsid w:val="00112827"/>
    <w:pPr>
      <w:spacing w:after="80" w:line="240" w:lineRule="auto"/>
    </w:pPr>
    <w:rPr>
      <w:b/>
    </w:rPr>
  </w:style>
  <w:style w:type="paragraph" w:customStyle="1" w:styleId="marcador10">
    <w:name w:val="marcador 1"/>
    <w:basedOn w:val="Normal"/>
    <w:rsid w:val="00112827"/>
    <w:pPr>
      <w:numPr>
        <w:numId w:val="4"/>
      </w:numPr>
      <w:spacing w:after="120" w:line="360" w:lineRule="auto"/>
      <w:jc w:val="both"/>
    </w:pPr>
    <w:rPr>
      <w:rFonts w:ascii="Times New Roman" w:eastAsia="Times New Roman" w:hAnsi="Times New Roman" w:cs="Times New Roman"/>
      <w:sz w:val="24"/>
      <w:szCs w:val="24"/>
      <w:lang w:eastAsia="pt-BR"/>
    </w:rPr>
  </w:style>
  <w:style w:type="paragraph" w:customStyle="1" w:styleId="Titulofigurastabelas">
    <w:name w:val="Titulo figuras/tabelas"/>
    <w:basedOn w:val="Normal"/>
    <w:rsid w:val="00112827"/>
    <w:pPr>
      <w:keepNext/>
      <w:spacing w:after="120" w:line="240" w:lineRule="auto"/>
      <w:jc w:val="center"/>
    </w:pPr>
    <w:rPr>
      <w:rFonts w:ascii="Arial" w:eastAsia="Times New Roman" w:hAnsi="Arial" w:cs="Times New Roman"/>
      <w:szCs w:val="24"/>
      <w:lang w:val="en-GB" w:eastAsia="pt-BR"/>
    </w:rPr>
  </w:style>
  <w:style w:type="paragraph" w:customStyle="1" w:styleId="Estilo1">
    <w:name w:val="Estilo1"/>
    <w:basedOn w:val="Normal"/>
    <w:rsid w:val="00112827"/>
    <w:pPr>
      <w:numPr>
        <w:numId w:val="2"/>
      </w:numPr>
      <w:spacing w:after="0" w:line="240" w:lineRule="auto"/>
    </w:pPr>
    <w:rPr>
      <w:rFonts w:ascii="Times New Roman" w:eastAsia="Times New Roman" w:hAnsi="Times New Roman" w:cs="Times New Roman"/>
      <w:sz w:val="20"/>
      <w:szCs w:val="24"/>
      <w:lang w:eastAsia="pt-BR"/>
    </w:rPr>
  </w:style>
  <w:style w:type="paragraph" w:customStyle="1" w:styleId="marcador1">
    <w:name w:val="marcador1"/>
    <w:basedOn w:val="Normal"/>
    <w:rsid w:val="00112827"/>
    <w:pPr>
      <w:numPr>
        <w:numId w:val="3"/>
      </w:numPr>
      <w:spacing w:after="0" w:line="240" w:lineRule="auto"/>
    </w:pPr>
    <w:rPr>
      <w:rFonts w:ascii="Times New Roman" w:eastAsia="Times New Roman" w:hAnsi="Times New Roman" w:cs="Times New Roman"/>
      <w:sz w:val="20"/>
      <w:szCs w:val="24"/>
      <w:lang w:eastAsia="pt-BR"/>
    </w:rPr>
  </w:style>
  <w:style w:type="character" w:customStyle="1" w:styleId="EquationCaption">
    <w:name w:val="_Equation Caption"/>
    <w:rsid w:val="00112827"/>
  </w:style>
  <w:style w:type="paragraph" w:customStyle="1" w:styleId="marcador">
    <w:name w:val="marcador"/>
    <w:basedOn w:val="Normal"/>
    <w:rsid w:val="00112827"/>
    <w:pPr>
      <w:tabs>
        <w:tab w:val="num" w:pos="3573"/>
        <w:tab w:val="left" w:pos="5699"/>
      </w:tabs>
      <w:spacing w:after="0" w:line="240" w:lineRule="auto"/>
      <w:ind w:left="70"/>
      <w:jc w:val="center"/>
    </w:pPr>
    <w:rPr>
      <w:rFonts w:ascii="Times New Roman" w:eastAsia="Times New Roman" w:hAnsi="Times New Roman" w:cs="Times New Roman"/>
      <w:sz w:val="24"/>
      <w:szCs w:val="24"/>
      <w:lang w:eastAsia="pt-BR"/>
    </w:rPr>
  </w:style>
  <w:style w:type="paragraph" w:customStyle="1" w:styleId="legenda0">
    <w:name w:val="legenda"/>
    <w:basedOn w:val="Normal"/>
    <w:rsid w:val="00112827"/>
    <w:pPr>
      <w:widowControl w:val="0"/>
      <w:tabs>
        <w:tab w:val="left" w:pos="-1440"/>
        <w:tab w:val="left" w:pos="-720"/>
        <w:tab w:val="left" w:pos="0"/>
        <w:tab w:val="left" w:pos="360"/>
        <w:tab w:val="left" w:pos="720"/>
        <w:tab w:val="left" w:pos="1080"/>
        <w:tab w:val="left" w:pos="1440"/>
        <w:tab w:val="left" w:pos="1800"/>
        <w:tab w:val="left" w:pos="2160"/>
      </w:tabs>
      <w:suppressAutoHyphens/>
      <w:spacing w:after="0" w:line="240" w:lineRule="auto"/>
      <w:jc w:val="both"/>
    </w:pPr>
    <w:rPr>
      <w:rFonts w:ascii="Times New Roman" w:eastAsia="Times New Roman" w:hAnsi="Times New Roman" w:cs="Times New Roman"/>
      <w:spacing w:val="-3"/>
      <w:sz w:val="24"/>
      <w:szCs w:val="24"/>
      <w:lang w:val="en-US" w:eastAsia="pt-BR"/>
    </w:rPr>
  </w:style>
  <w:style w:type="paragraph" w:styleId="Textodecomentrio">
    <w:name w:val="annotation text"/>
    <w:basedOn w:val="Normal"/>
    <w:link w:val="TextodecomentrioChar"/>
    <w:uiPriority w:val="99"/>
    <w:rsid w:val="00112827"/>
    <w:pPr>
      <w:spacing w:after="0" w:line="240" w:lineRule="auto"/>
    </w:pPr>
    <w:rPr>
      <w:rFonts w:ascii="Times New Roman" w:eastAsia="Times New Roman" w:hAnsi="Times New Roman" w:cs="Times New Roman"/>
      <w:sz w:val="20"/>
      <w:szCs w:val="24"/>
      <w:lang w:eastAsia="pt-BR"/>
    </w:rPr>
  </w:style>
  <w:style w:type="character" w:customStyle="1" w:styleId="TextodecomentrioChar">
    <w:name w:val="Texto de comentário Char"/>
    <w:basedOn w:val="Fontepargpadro"/>
    <w:link w:val="Textodecomentrio"/>
    <w:uiPriority w:val="99"/>
    <w:rsid w:val="00112827"/>
    <w:rPr>
      <w:rFonts w:ascii="Times New Roman" w:eastAsia="Times New Roman" w:hAnsi="Times New Roman" w:cs="Times New Roman"/>
      <w:sz w:val="20"/>
      <w:szCs w:val="24"/>
      <w:lang w:eastAsia="pt-BR"/>
    </w:rPr>
  </w:style>
  <w:style w:type="character" w:styleId="Nmerodepgina">
    <w:name w:val="page number"/>
    <w:basedOn w:val="Fontepargpadro"/>
    <w:rsid w:val="00112827"/>
  </w:style>
  <w:style w:type="paragraph" w:styleId="Sumrio3">
    <w:name w:val="toc 3"/>
    <w:basedOn w:val="Normal"/>
    <w:next w:val="Normal"/>
    <w:autoRedefine/>
    <w:uiPriority w:val="39"/>
    <w:rsid w:val="00112827"/>
    <w:pPr>
      <w:spacing w:after="0" w:line="240" w:lineRule="auto"/>
      <w:ind w:left="480"/>
    </w:pPr>
    <w:rPr>
      <w:rFonts w:ascii="Times New Roman" w:eastAsia="Times New Roman" w:hAnsi="Times New Roman" w:cs="Times New Roman"/>
      <w:i/>
      <w:sz w:val="20"/>
      <w:szCs w:val="24"/>
      <w:lang w:eastAsia="pt-BR"/>
    </w:rPr>
  </w:style>
  <w:style w:type="paragraph" w:styleId="Sumrio4">
    <w:name w:val="toc 4"/>
    <w:basedOn w:val="Normal"/>
    <w:next w:val="Normal"/>
    <w:autoRedefine/>
    <w:semiHidden/>
    <w:rsid w:val="00112827"/>
    <w:pPr>
      <w:spacing w:after="0" w:line="240" w:lineRule="auto"/>
      <w:ind w:left="720"/>
    </w:pPr>
    <w:rPr>
      <w:rFonts w:ascii="Times New Roman" w:eastAsia="Times New Roman" w:hAnsi="Times New Roman" w:cs="Times New Roman"/>
      <w:sz w:val="18"/>
      <w:szCs w:val="24"/>
      <w:lang w:eastAsia="pt-BR"/>
    </w:rPr>
  </w:style>
  <w:style w:type="paragraph" w:styleId="Sumrio5">
    <w:name w:val="toc 5"/>
    <w:basedOn w:val="Normal"/>
    <w:next w:val="Normal"/>
    <w:autoRedefine/>
    <w:semiHidden/>
    <w:rsid w:val="00112827"/>
    <w:pPr>
      <w:spacing w:after="0" w:line="240" w:lineRule="auto"/>
      <w:ind w:left="960"/>
    </w:pPr>
    <w:rPr>
      <w:rFonts w:ascii="Times New Roman" w:eastAsia="Times New Roman" w:hAnsi="Times New Roman" w:cs="Times New Roman"/>
      <w:sz w:val="18"/>
      <w:szCs w:val="24"/>
      <w:lang w:eastAsia="pt-BR"/>
    </w:rPr>
  </w:style>
  <w:style w:type="paragraph" w:styleId="Sumrio6">
    <w:name w:val="toc 6"/>
    <w:basedOn w:val="Normal"/>
    <w:next w:val="Normal"/>
    <w:autoRedefine/>
    <w:semiHidden/>
    <w:rsid w:val="00112827"/>
    <w:pPr>
      <w:spacing w:after="0" w:line="240" w:lineRule="auto"/>
      <w:ind w:left="1200"/>
    </w:pPr>
    <w:rPr>
      <w:rFonts w:ascii="Times New Roman" w:eastAsia="Times New Roman" w:hAnsi="Times New Roman" w:cs="Times New Roman"/>
      <w:sz w:val="18"/>
      <w:szCs w:val="24"/>
      <w:lang w:eastAsia="pt-BR"/>
    </w:rPr>
  </w:style>
  <w:style w:type="paragraph" w:styleId="Sumrio7">
    <w:name w:val="toc 7"/>
    <w:basedOn w:val="Normal"/>
    <w:next w:val="Normal"/>
    <w:autoRedefine/>
    <w:semiHidden/>
    <w:rsid w:val="00112827"/>
    <w:pPr>
      <w:spacing w:after="0" w:line="240" w:lineRule="auto"/>
      <w:ind w:left="1440"/>
    </w:pPr>
    <w:rPr>
      <w:rFonts w:ascii="Times New Roman" w:eastAsia="Times New Roman" w:hAnsi="Times New Roman" w:cs="Times New Roman"/>
      <w:sz w:val="18"/>
      <w:szCs w:val="24"/>
      <w:lang w:eastAsia="pt-BR"/>
    </w:rPr>
  </w:style>
  <w:style w:type="paragraph" w:styleId="Sumrio8">
    <w:name w:val="toc 8"/>
    <w:basedOn w:val="Normal"/>
    <w:next w:val="Normal"/>
    <w:autoRedefine/>
    <w:semiHidden/>
    <w:rsid w:val="00112827"/>
    <w:pPr>
      <w:spacing w:after="0" w:line="240" w:lineRule="auto"/>
      <w:ind w:left="1680"/>
    </w:pPr>
    <w:rPr>
      <w:rFonts w:ascii="Times New Roman" w:eastAsia="Times New Roman" w:hAnsi="Times New Roman" w:cs="Times New Roman"/>
      <w:sz w:val="18"/>
      <w:szCs w:val="24"/>
      <w:lang w:eastAsia="pt-BR"/>
    </w:rPr>
  </w:style>
  <w:style w:type="paragraph" w:styleId="Sumrio9">
    <w:name w:val="toc 9"/>
    <w:basedOn w:val="Normal"/>
    <w:next w:val="Normal"/>
    <w:autoRedefine/>
    <w:semiHidden/>
    <w:rsid w:val="00112827"/>
    <w:pPr>
      <w:spacing w:after="0" w:line="240" w:lineRule="auto"/>
      <w:ind w:left="1920"/>
    </w:pPr>
    <w:rPr>
      <w:rFonts w:ascii="Times New Roman" w:eastAsia="Times New Roman" w:hAnsi="Times New Roman" w:cs="Times New Roman"/>
      <w:sz w:val="18"/>
      <w:szCs w:val="24"/>
      <w:lang w:eastAsia="pt-BR"/>
    </w:rPr>
  </w:style>
  <w:style w:type="paragraph" w:styleId="Textodebalo">
    <w:name w:val="Balloon Text"/>
    <w:basedOn w:val="Normal"/>
    <w:link w:val="TextodebaloChar"/>
    <w:uiPriority w:val="99"/>
    <w:semiHidden/>
    <w:rsid w:val="00112827"/>
    <w:pPr>
      <w:spacing w:after="0" w:line="240" w:lineRule="auto"/>
    </w:pPr>
    <w:rPr>
      <w:rFonts w:ascii="Tahoma" w:eastAsia="Times New Roman" w:hAnsi="Tahoma" w:cs="Tahoma"/>
      <w:sz w:val="16"/>
      <w:szCs w:val="16"/>
      <w:lang w:eastAsia="pt-BR"/>
    </w:rPr>
  </w:style>
  <w:style w:type="character" w:customStyle="1" w:styleId="TextodebaloChar">
    <w:name w:val="Texto de balão Char"/>
    <w:basedOn w:val="Fontepargpadro"/>
    <w:link w:val="Textodebalo"/>
    <w:uiPriority w:val="99"/>
    <w:semiHidden/>
    <w:rsid w:val="00112827"/>
    <w:rPr>
      <w:rFonts w:ascii="Tahoma" w:eastAsia="Times New Roman" w:hAnsi="Tahoma" w:cs="Tahoma"/>
      <w:sz w:val="16"/>
      <w:szCs w:val="16"/>
      <w:lang w:eastAsia="pt-BR"/>
    </w:rPr>
  </w:style>
  <w:style w:type="paragraph" w:customStyle="1" w:styleId="Estilo2">
    <w:name w:val="Estilo2"/>
    <w:basedOn w:val="Ttulo5"/>
    <w:rsid w:val="00112827"/>
    <w:pPr>
      <w:numPr>
        <w:ilvl w:val="4"/>
        <w:numId w:val="1"/>
      </w:numPr>
      <w:tabs>
        <w:tab w:val="num" w:pos="1008"/>
      </w:tabs>
      <w:ind w:left="1008" w:hanging="1008"/>
    </w:pPr>
    <w:rPr>
      <w:rFonts w:ascii="Arial" w:hAnsi="Arial"/>
      <w:b/>
    </w:rPr>
  </w:style>
  <w:style w:type="paragraph" w:styleId="PargrafodaLista">
    <w:name w:val="List Paragraph"/>
    <w:basedOn w:val="Normal"/>
    <w:uiPriority w:val="34"/>
    <w:qFormat/>
    <w:rsid w:val="00112827"/>
    <w:pPr>
      <w:spacing w:after="0" w:line="240" w:lineRule="auto"/>
      <w:ind w:left="720"/>
    </w:pPr>
    <w:rPr>
      <w:rFonts w:ascii="Calibri" w:eastAsia="Calibri" w:hAnsi="Calibri" w:cs="Times New Roman"/>
      <w:lang w:eastAsia="pt-BR"/>
    </w:rPr>
  </w:style>
  <w:style w:type="character" w:styleId="HiperlinkVisitado">
    <w:name w:val="FollowedHyperlink"/>
    <w:uiPriority w:val="99"/>
    <w:rsid w:val="00112827"/>
    <w:rPr>
      <w:color w:val="800080"/>
      <w:u w:val="single"/>
    </w:rPr>
  </w:style>
  <w:style w:type="paragraph" w:customStyle="1" w:styleId="CharChar7CharCharCharCharCharCharCharCharCharChar">
    <w:name w:val="Char Char7 Char Char Char Char Char Char Char Char Char Char"/>
    <w:basedOn w:val="Normal"/>
    <w:rsid w:val="00112827"/>
    <w:pPr>
      <w:spacing w:line="240" w:lineRule="exact"/>
    </w:pPr>
    <w:rPr>
      <w:rFonts w:ascii="Verdana" w:eastAsia="Times New Roman" w:hAnsi="Verdana" w:cs="Times New Roman"/>
      <w:sz w:val="20"/>
      <w:szCs w:val="20"/>
      <w:lang w:val="en-US"/>
    </w:rPr>
  </w:style>
  <w:style w:type="table" w:styleId="Tabelacomgrade">
    <w:name w:val="Table Grid"/>
    <w:basedOn w:val="Tabelanormal"/>
    <w:uiPriority w:val="39"/>
    <w:rsid w:val="00112827"/>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1">
    <w:name w:val="long_text1"/>
    <w:rsid w:val="00112827"/>
    <w:rPr>
      <w:sz w:val="16"/>
      <w:szCs w:val="16"/>
    </w:rPr>
  </w:style>
  <w:style w:type="character" w:customStyle="1" w:styleId="mediumtext1">
    <w:name w:val="medium_text1"/>
    <w:rsid w:val="00112827"/>
    <w:rPr>
      <w:sz w:val="20"/>
      <w:szCs w:val="20"/>
    </w:rPr>
  </w:style>
  <w:style w:type="paragraph" w:styleId="Textodenotaderodap">
    <w:name w:val="footnote text"/>
    <w:basedOn w:val="Normal"/>
    <w:link w:val="TextodenotaderodapChar"/>
    <w:uiPriority w:val="99"/>
    <w:rsid w:val="00112827"/>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112827"/>
    <w:rPr>
      <w:rFonts w:ascii="Times New Roman" w:eastAsia="Times New Roman" w:hAnsi="Times New Roman" w:cs="Times New Roman"/>
      <w:sz w:val="20"/>
      <w:szCs w:val="20"/>
      <w:lang w:eastAsia="pt-BR"/>
    </w:rPr>
  </w:style>
  <w:style w:type="character" w:styleId="Refdenotaderodap">
    <w:name w:val="footnote reference"/>
    <w:uiPriority w:val="99"/>
    <w:rsid w:val="00112827"/>
    <w:rPr>
      <w:vertAlign w:val="superscript"/>
    </w:rPr>
  </w:style>
  <w:style w:type="character" w:customStyle="1" w:styleId="longtext">
    <w:name w:val="long_text"/>
    <w:basedOn w:val="Fontepargpadro"/>
    <w:rsid w:val="00112827"/>
  </w:style>
  <w:style w:type="paragraph" w:styleId="MapadoDocumento">
    <w:name w:val="Document Map"/>
    <w:basedOn w:val="Normal"/>
    <w:link w:val="MapadoDocumentoChar"/>
    <w:uiPriority w:val="99"/>
    <w:rsid w:val="00112827"/>
    <w:pPr>
      <w:spacing w:after="0" w:line="240" w:lineRule="auto"/>
    </w:pPr>
    <w:rPr>
      <w:rFonts w:ascii="Tahoma" w:eastAsia="Times New Roman" w:hAnsi="Tahoma" w:cs="Times New Roman"/>
      <w:sz w:val="16"/>
      <w:szCs w:val="16"/>
      <w:lang w:eastAsia="pt-BR"/>
    </w:rPr>
  </w:style>
  <w:style w:type="character" w:customStyle="1" w:styleId="MapadoDocumentoChar">
    <w:name w:val="Mapa do Documento Char"/>
    <w:basedOn w:val="Fontepargpadro"/>
    <w:link w:val="MapadoDocumento"/>
    <w:uiPriority w:val="99"/>
    <w:rsid w:val="00112827"/>
    <w:rPr>
      <w:rFonts w:ascii="Tahoma" w:eastAsia="Times New Roman" w:hAnsi="Tahoma" w:cs="Times New Roman"/>
      <w:sz w:val="16"/>
      <w:szCs w:val="16"/>
      <w:lang w:eastAsia="pt-BR"/>
    </w:rPr>
  </w:style>
  <w:style w:type="paragraph" w:customStyle="1" w:styleId="Default">
    <w:name w:val="Default"/>
    <w:rsid w:val="00112827"/>
    <w:pPr>
      <w:autoSpaceDE w:val="0"/>
      <w:autoSpaceDN w:val="0"/>
      <w:adjustRightInd w:val="0"/>
      <w:spacing w:after="0" w:line="240" w:lineRule="auto"/>
    </w:pPr>
    <w:rPr>
      <w:rFonts w:ascii="Helvetica 55 Roman" w:eastAsia="Times New Roman" w:hAnsi="Helvetica 55 Roman" w:cs="Helvetica 55 Roman"/>
      <w:color w:val="000000"/>
      <w:sz w:val="24"/>
      <w:szCs w:val="24"/>
      <w:lang w:eastAsia="pt-BR"/>
    </w:rPr>
  </w:style>
  <w:style w:type="paragraph" w:customStyle="1" w:styleId="Pa91">
    <w:name w:val="Pa9+1"/>
    <w:basedOn w:val="Default"/>
    <w:next w:val="Default"/>
    <w:uiPriority w:val="99"/>
    <w:rsid w:val="00112827"/>
    <w:pPr>
      <w:spacing w:line="241" w:lineRule="atLeast"/>
    </w:pPr>
    <w:rPr>
      <w:rFonts w:cs="Times New Roman"/>
      <w:color w:val="auto"/>
    </w:rPr>
  </w:style>
  <w:style w:type="character" w:customStyle="1" w:styleId="A11">
    <w:name w:val="A1+1"/>
    <w:uiPriority w:val="99"/>
    <w:rsid w:val="00112827"/>
    <w:rPr>
      <w:rFonts w:cs="Helvetica 55 Roman"/>
      <w:color w:val="000000"/>
      <w:sz w:val="20"/>
      <w:szCs w:val="20"/>
    </w:rPr>
  </w:style>
  <w:style w:type="character" w:styleId="nfase">
    <w:name w:val="Emphasis"/>
    <w:basedOn w:val="Fontepargpadro"/>
    <w:uiPriority w:val="20"/>
    <w:qFormat/>
    <w:rsid w:val="00112827"/>
    <w:rPr>
      <w:i/>
      <w:iCs/>
    </w:rPr>
  </w:style>
  <w:style w:type="character" w:styleId="CitaoHTML">
    <w:name w:val="HTML Cite"/>
    <w:basedOn w:val="Fontepargpadro"/>
    <w:uiPriority w:val="99"/>
    <w:semiHidden/>
    <w:unhideWhenUsed/>
    <w:rsid w:val="00112827"/>
    <w:rPr>
      <w:i/>
      <w:iCs/>
    </w:rPr>
  </w:style>
  <w:style w:type="character" w:styleId="Refdecomentrio">
    <w:name w:val="annotation reference"/>
    <w:basedOn w:val="Fontepargpadro"/>
    <w:uiPriority w:val="99"/>
    <w:semiHidden/>
    <w:unhideWhenUsed/>
    <w:rsid w:val="00112827"/>
    <w:rPr>
      <w:sz w:val="16"/>
      <w:szCs w:val="16"/>
    </w:rPr>
  </w:style>
  <w:style w:type="paragraph" w:styleId="Assuntodocomentrio">
    <w:name w:val="annotation subject"/>
    <w:basedOn w:val="Textodecomentrio"/>
    <w:next w:val="Textodecomentrio"/>
    <w:link w:val="AssuntodocomentrioChar"/>
    <w:uiPriority w:val="99"/>
    <w:semiHidden/>
    <w:unhideWhenUsed/>
    <w:rsid w:val="00112827"/>
    <w:rPr>
      <w:b/>
      <w:bCs/>
      <w:szCs w:val="20"/>
    </w:rPr>
  </w:style>
  <w:style w:type="character" w:customStyle="1" w:styleId="AssuntodocomentrioChar">
    <w:name w:val="Assunto do comentário Char"/>
    <w:basedOn w:val="TextodecomentrioChar"/>
    <w:link w:val="Assuntodocomentrio"/>
    <w:uiPriority w:val="99"/>
    <w:semiHidden/>
    <w:rsid w:val="00112827"/>
    <w:rPr>
      <w:rFonts w:ascii="Times New Roman" w:eastAsia="Times New Roman" w:hAnsi="Times New Roman" w:cs="Times New Roman"/>
      <w:b/>
      <w:bCs/>
      <w:sz w:val="20"/>
      <w:szCs w:val="20"/>
      <w:lang w:eastAsia="pt-BR"/>
    </w:rPr>
  </w:style>
  <w:style w:type="character" w:customStyle="1" w:styleId="resumo">
    <w:name w:val="resumo"/>
    <w:basedOn w:val="Fontepargpadro"/>
    <w:rsid w:val="00112827"/>
  </w:style>
  <w:style w:type="character" w:customStyle="1" w:styleId="MenoPendente1">
    <w:name w:val="Menção Pendente1"/>
    <w:basedOn w:val="Fontepargpadro"/>
    <w:uiPriority w:val="99"/>
    <w:semiHidden/>
    <w:unhideWhenUsed/>
    <w:rsid w:val="00112827"/>
    <w:rPr>
      <w:color w:val="808080"/>
      <w:shd w:val="clear" w:color="auto" w:fill="E6E6E6"/>
    </w:rPr>
  </w:style>
  <w:style w:type="character" w:customStyle="1" w:styleId="hps">
    <w:name w:val="hps"/>
    <w:basedOn w:val="Fontepargpadro"/>
    <w:rsid w:val="00AE50AC"/>
  </w:style>
  <w:style w:type="character" w:styleId="TextodoEspaoReservado">
    <w:name w:val="Placeholder Text"/>
    <w:basedOn w:val="Fontepargpadro"/>
    <w:uiPriority w:val="99"/>
    <w:semiHidden/>
    <w:rsid w:val="00AE50AC"/>
    <w:rPr>
      <w:color w:val="808080"/>
    </w:rPr>
  </w:style>
  <w:style w:type="paragraph" w:styleId="ndicedeilustraes">
    <w:name w:val="table of figures"/>
    <w:basedOn w:val="Normal"/>
    <w:next w:val="Normal"/>
    <w:uiPriority w:val="99"/>
    <w:unhideWhenUsed/>
    <w:rsid w:val="00AE50AC"/>
    <w:pPr>
      <w:spacing w:after="0" w:line="276" w:lineRule="auto"/>
    </w:pPr>
    <w:rPr>
      <w:rFonts w:eastAsiaTheme="minorEastAsia"/>
      <w:lang w:eastAsia="pt-BR"/>
    </w:rPr>
  </w:style>
  <w:style w:type="character" w:customStyle="1" w:styleId="st">
    <w:name w:val="st"/>
    <w:basedOn w:val="Fontepargpadro"/>
    <w:rsid w:val="00AE50AC"/>
  </w:style>
  <w:style w:type="paragraph" w:styleId="Reviso">
    <w:name w:val="Revision"/>
    <w:hidden/>
    <w:uiPriority w:val="99"/>
    <w:semiHidden/>
    <w:rsid w:val="00AE50AC"/>
    <w:pPr>
      <w:spacing w:after="0" w:line="240" w:lineRule="auto"/>
    </w:pPr>
    <w:rPr>
      <w:rFonts w:eastAsiaTheme="minorEastAsia"/>
      <w:lang w:eastAsia="pt-BR"/>
    </w:rPr>
  </w:style>
  <w:style w:type="character" w:customStyle="1" w:styleId="MenoPendente2">
    <w:name w:val="Menção Pendente2"/>
    <w:basedOn w:val="Fontepargpadro"/>
    <w:uiPriority w:val="99"/>
    <w:semiHidden/>
    <w:unhideWhenUsed/>
    <w:rsid w:val="00AE50AC"/>
    <w:rPr>
      <w:color w:val="808080"/>
      <w:shd w:val="clear" w:color="auto" w:fill="E6E6E6"/>
    </w:rPr>
  </w:style>
  <w:style w:type="character" w:customStyle="1" w:styleId="MenoPendente3">
    <w:name w:val="Menção Pendente3"/>
    <w:basedOn w:val="Fontepargpadro"/>
    <w:uiPriority w:val="99"/>
    <w:semiHidden/>
    <w:unhideWhenUsed/>
    <w:rsid w:val="00AE50AC"/>
    <w:rPr>
      <w:color w:val="808080"/>
      <w:shd w:val="clear" w:color="auto" w:fill="E6E6E6"/>
    </w:rPr>
  </w:style>
  <w:style w:type="character" w:customStyle="1" w:styleId="alt-edited">
    <w:name w:val="alt-edited"/>
    <w:basedOn w:val="Fontepargpadro"/>
    <w:rsid w:val="00767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0163">
      <w:bodyDiv w:val="1"/>
      <w:marLeft w:val="0"/>
      <w:marRight w:val="0"/>
      <w:marTop w:val="0"/>
      <w:marBottom w:val="0"/>
      <w:divBdr>
        <w:top w:val="none" w:sz="0" w:space="0" w:color="auto"/>
        <w:left w:val="none" w:sz="0" w:space="0" w:color="auto"/>
        <w:bottom w:val="none" w:sz="0" w:space="0" w:color="auto"/>
        <w:right w:val="none" w:sz="0" w:space="0" w:color="auto"/>
      </w:divBdr>
    </w:div>
    <w:div w:id="511837950">
      <w:bodyDiv w:val="1"/>
      <w:marLeft w:val="0"/>
      <w:marRight w:val="0"/>
      <w:marTop w:val="0"/>
      <w:marBottom w:val="0"/>
      <w:divBdr>
        <w:top w:val="none" w:sz="0" w:space="0" w:color="auto"/>
        <w:left w:val="none" w:sz="0" w:space="0" w:color="auto"/>
        <w:bottom w:val="none" w:sz="0" w:space="0" w:color="auto"/>
        <w:right w:val="none" w:sz="0" w:space="0" w:color="auto"/>
      </w:divBdr>
    </w:div>
    <w:div w:id="61120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srbgadelha@unb.br/professor.sergio.gadelha@gmail.com" TargetMode="External"/><Relationship Id="rId1" Type="http://schemas.openxmlformats.org/officeDocument/2006/relationships/hyperlink" Target="mailto:jailison.wsilveira@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6FECB-411A-499A-AC0E-5F2242F6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10481</Words>
  <Characters>56600</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Edgar Póvoa Pullen Parente</dc:creator>
  <cp:keywords/>
  <dc:description/>
  <cp:lastModifiedBy>Jailison</cp:lastModifiedBy>
  <cp:revision>2</cp:revision>
  <dcterms:created xsi:type="dcterms:W3CDTF">2018-07-21T13:40:00Z</dcterms:created>
  <dcterms:modified xsi:type="dcterms:W3CDTF">2018-07-21T13:40:00Z</dcterms:modified>
</cp:coreProperties>
</file>