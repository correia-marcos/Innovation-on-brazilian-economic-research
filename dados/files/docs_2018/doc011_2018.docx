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E87" w:rsidRDefault="008D0E87" w:rsidP="008D0E87">
      <w:pPr>
        <w:pStyle w:val="BodyA"/>
        <w:spacing w:line="240" w:lineRule="auto"/>
        <w:rPr>
          <w:ins w:id="0" w:author="Assaf" w:date="2018-07-06T12:59:00Z"/>
          <w:rFonts w:ascii="Times New Roman" w:eastAsia="Times New Roman" w:hAnsi="Times New Roman" w:cs="Times New Roman"/>
          <w:b/>
          <w:bCs/>
          <w:sz w:val="28"/>
          <w:szCs w:val="28"/>
        </w:rPr>
      </w:pPr>
      <w:ins w:id="1" w:author="Assaf" w:date="2018-07-06T12:59:00Z">
        <w:r>
          <w:rPr>
            <w:rFonts w:ascii="Times New Roman" w:hAnsi="Times New Roman"/>
            <w:b/>
            <w:bCs/>
            <w:sz w:val="28"/>
            <w:szCs w:val="28"/>
          </w:rPr>
          <w:t xml:space="preserve">Utility Matters: Edmond </w:t>
        </w:r>
        <w:proofErr w:type="spellStart"/>
        <w:r>
          <w:rPr>
            <w:rFonts w:ascii="Times New Roman" w:hAnsi="Times New Roman"/>
            <w:b/>
            <w:bCs/>
            <w:sz w:val="28"/>
            <w:szCs w:val="28"/>
          </w:rPr>
          <w:t>Malinvaud</w:t>
        </w:r>
        <w:proofErr w:type="spellEnd"/>
        <w:r>
          <w:rPr>
            <w:rFonts w:ascii="Times New Roman" w:hAnsi="Times New Roman"/>
            <w:b/>
            <w:bCs/>
            <w:sz w:val="28"/>
            <w:szCs w:val="28"/>
          </w:rPr>
          <w:t xml:space="preserve"> and growth theory in the 1950s and 1960s</w:t>
        </w:r>
      </w:ins>
    </w:p>
    <w:p w:rsidR="008D0E87" w:rsidRPr="00443920" w:rsidRDefault="008D0E87" w:rsidP="008D0E87">
      <w:pPr>
        <w:pStyle w:val="BodyA"/>
        <w:spacing w:line="240" w:lineRule="auto"/>
        <w:rPr>
          <w:ins w:id="2" w:author="Assaf" w:date="2018-07-06T12:59:00Z"/>
          <w:rStyle w:val="None"/>
          <w:rFonts w:ascii="Times New Roman" w:hAnsi="Times New Roman"/>
          <w:i/>
          <w:sz w:val="24"/>
          <w:szCs w:val="24"/>
          <w:lang w:val="pt-PT"/>
        </w:rPr>
      </w:pPr>
      <w:ins w:id="3" w:author="Assaf" w:date="2018-07-06T12:59:00Z">
        <w:r w:rsidRPr="00443920">
          <w:rPr>
            <w:rFonts w:ascii="Times New Roman" w:hAnsi="Times New Roman"/>
            <w:i/>
            <w:sz w:val="24"/>
            <w:szCs w:val="24"/>
            <w:lang w:val="pt-PT"/>
          </w:rPr>
          <w:t>Matheus Assaf</w:t>
        </w:r>
      </w:ins>
      <w:r w:rsidRPr="00443920">
        <w:rPr>
          <w:rFonts w:ascii="Times New Roman" w:hAnsi="Times New Roman"/>
          <w:i/>
          <w:sz w:val="24"/>
          <w:szCs w:val="24"/>
          <w:lang w:val="pt-PT"/>
        </w:rPr>
        <w:t xml:space="preserve"> (Universidade de São Paulo)</w:t>
      </w:r>
      <w:ins w:id="4" w:author="Assaf" w:date="2018-07-06T12:59:00Z">
        <w:r w:rsidRPr="00443920">
          <w:rPr>
            <w:rFonts w:ascii="Times New Roman" w:hAnsi="Times New Roman"/>
            <w:i/>
            <w:sz w:val="24"/>
            <w:szCs w:val="24"/>
            <w:lang w:val="pt-PT"/>
          </w:rPr>
          <w:t xml:space="preserve"> </w:t>
        </w:r>
      </w:ins>
      <w:r w:rsidR="00443920" w:rsidRPr="00443920">
        <w:rPr>
          <w:rFonts w:ascii="Times New Roman" w:hAnsi="Times New Roman"/>
          <w:i/>
          <w:sz w:val="24"/>
          <w:szCs w:val="24"/>
          <w:lang w:val="pt-PT"/>
        </w:rPr>
        <w:t xml:space="preserve">&amp; </w:t>
      </w:r>
      <w:ins w:id="5" w:author="Assaf" w:date="2018-07-06T12:59:00Z">
        <w:r w:rsidRPr="00443920">
          <w:rPr>
            <w:rFonts w:ascii="Times New Roman" w:hAnsi="Times New Roman"/>
            <w:i/>
            <w:sz w:val="24"/>
            <w:szCs w:val="24"/>
            <w:lang w:val="pt-PT"/>
          </w:rPr>
          <w:t>Pedro Garcia Duarte</w:t>
        </w:r>
      </w:ins>
      <w:r w:rsidRPr="00443920">
        <w:rPr>
          <w:rFonts w:ascii="Times New Roman" w:hAnsi="Times New Roman"/>
          <w:i/>
          <w:sz w:val="24"/>
          <w:szCs w:val="24"/>
          <w:lang w:val="pt-PT"/>
        </w:rPr>
        <w:t xml:space="preserve"> (Universidade de São Paulo)</w:t>
      </w:r>
    </w:p>
    <w:p w:rsidR="008D0E87" w:rsidRPr="00037189" w:rsidRDefault="008D0E87">
      <w:pPr>
        <w:rPr>
          <w:rFonts w:eastAsia="Calibri" w:cs="Calibri"/>
          <w:bCs/>
          <w:color w:val="000000"/>
          <w:u w:color="000000"/>
          <w:lang w:val="pt-BR" w:eastAsia="pt-BR"/>
        </w:rPr>
      </w:pPr>
      <w:r w:rsidRPr="00037189">
        <w:rPr>
          <w:rFonts w:eastAsia="Calibri" w:cs="Calibri"/>
          <w:bCs/>
          <w:color w:val="000000"/>
          <w:u w:color="000000"/>
          <w:lang w:val="pt-PT" w:eastAsia="pt-BR"/>
        </w:rPr>
        <w:t>Área ANPEC:</w:t>
      </w:r>
      <w:r w:rsidR="00037189">
        <w:rPr>
          <w:rFonts w:eastAsia="Calibri" w:cs="Calibri"/>
          <w:bCs/>
          <w:color w:val="000000"/>
          <w:u w:color="000000"/>
          <w:lang w:val="pt-PT" w:eastAsia="pt-BR"/>
        </w:rPr>
        <w:t xml:space="preserve"> </w:t>
      </w:r>
      <w:r w:rsidR="00037189" w:rsidRPr="00037189">
        <w:rPr>
          <w:rStyle w:val="Strong"/>
          <w:b w:val="0"/>
          <w:shd w:val="clear" w:color="auto" w:fill="FFFFFF"/>
          <w:lang w:val="pt-BR"/>
        </w:rPr>
        <w:t>Área 1</w:t>
      </w:r>
      <w:r w:rsidR="00037189" w:rsidRPr="00037189">
        <w:rPr>
          <w:rStyle w:val="Strong"/>
          <w:shd w:val="clear" w:color="auto" w:fill="FFFFFF"/>
          <w:lang w:val="pt-BR"/>
        </w:rPr>
        <w:t xml:space="preserve"> -</w:t>
      </w:r>
      <w:r w:rsidR="00037189" w:rsidRPr="00037189">
        <w:rPr>
          <w:shd w:val="clear" w:color="auto" w:fill="FFFFFF"/>
          <w:lang w:val="pt-BR"/>
        </w:rPr>
        <w:t> História do Pensamento Econômico e Metodologia</w:t>
      </w:r>
    </w:p>
    <w:p w:rsidR="008D0E87" w:rsidRPr="00037189" w:rsidRDefault="008D0E87">
      <w:pPr>
        <w:rPr>
          <w:rFonts w:eastAsia="Calibri" w:cs="Calibri"/>
          <w:bCs/>
          <w:color w:val="000000"/>
          <w:u w:color="000000"/>
          <w:lang w:val="pt-BR" w:eastAsia="pt-BR"/>
        </w:rPr>
      </w:pPr>
      <w:r w:rsidRPr="00037189">
        <w:rPr>
          <w:rFonts w:eastAsia="Calibri" w:cs="Calibri"/>
          <w:bCs/>
          <w:color w:val="000000"/>
          <w:u w:color="000000"/>
          <w:lang w:val="pt-PT" w:eastAsia="pt-BR"/>
        </w:rPr>
        <w:t>Código JEL</w:t>
      </w:r>
      <w:r w:rsidR="00037189">
        <w:rPr>
          <w:rFonts w:eastAsia="Calibri" w:cs="Calibri"/>
          <w:bCs/>
          <w:color w:val="000000"/>
          <w:u w:color="000000"/>
          <w:lang w:val="pt-PT" w:eastAsia="pt-BR"/>
        </w:rPr>
        <w:t xml:space="preserve">: </w:t>
      </w:r>
      <w:r w:rsidR="00037189" w:rsidRPr="00037189">
        <w:rPr>
          <w:lang w:val="pt-BR"/>
        </w:rPr>
        <w:t>B22, B23, B29</w:t>
      </w:r>
    </w:p>
    <w:p w:rsidR="008D0E87" w:rsidRPr="00037189" w:rsidRDefault="008D0E87" w:rsidP="008D0E87">
      <w:pPr>
        <w:pStyle w:val="Body"/>
        <w:jc w:val="both"/>
        <w:rPr>
          <w:rFonts w:ascii="Times New Roman" w:eastAsia="Times New Roman" w:hAnsi="Times New Roman" w:cs="Times New Roman"/>
          <w:b/>
          <w:bCs/>
          <w:sz w:val="24"/>
          <w:szCs w:val="24"/>
        </w:rPr>
      </w:pPr>
    </w:p>
    <w:p w:rsidR="008D0E87" w:rsidRDefault="008D0E87" w:rsidP="008D0E87">
      <w:pPr>
        <w:pStyle w:val="Body"/>
        <w:jc w:val="both"/>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Resumo</w:t>
      </w:r>
      <w:proofErr w:type="spellEnd"/>
      <w:r>
        <w:rPr>
          <w:rFonts w:ascii="Times New Roman" w:eastAsia="Times New Roman" w:hAnsi="Times New Roman" w:cs="Times New Roman"/>
          <w:b/>
          <w:bCs/>
          <w:sz w:val="24"/>
          <w:szCs w:val="24"/>
          <w:lang w:val="en-US"/>
        </w:rPr>
        <w:t>:</w:t>
      </w:r>
    </w:p>
    <w:p w:rsidR="008D0E87" w:rsidRPr="008D0E87" w:rsidRDefault="008D0E87" w:rsidP="008D0E87">
      <w:pPr>
        <w:jc w:val="both"/>
        <w:rPr>
          <w:rFonts w:eastAsia="Times New Roman"/>
          <w:bCs/>
          <w:lang w:val="pt-BR"/>
        </w:rPr>
      </w:pPr>
      <w:r w:rsidRPr="008D0E87">
        <w:rPr>
          <w:rFonts w:eastAsia="Times New Roman"/>
          <w:bCs/>
          <w:lang w:val="pt-BR"/>
        </w:rPr>
        <w:t>A narrativa presente nos livros-texto contemporâneos sobre a história da teoria do crescimento geralmente usa o modelo de Solow de 1956 como um ponto de partida chave, com a extensão com decisão de poupança endógena (feita por David Cass e Tjalling Koopmans em 1965) sendo o próximo desenvolvimento importante. Entretanto, tal narrativa</w:t>
      </w:r>
      <w:r w:rsidR="00037189">
        <w:rPr>
          <w:rFonts w:eastAsia="Times New Roman"/>
          <w:bCs/>
          <w:lang w:val="pt-BR"/>
        </w:rPr>
        <w:t xml:space="preserve"> é histo</w:t>
      </w:r>
      <w:r w:rsidRPr="008D0E87">
        <w:rPr>
          <w:rFonts w:eastAsia="Times New Roman"/>
          <w:bCs/>
          <w:lang w:val="pt-BR"/>
        </w:rPr>
        <w:t xml:space="preserve">ricamente enganosa porque organiza desenvolvimentos passados baseados em preocupações teóricas. Nosso objetivo é contar uma história mais rica sobre os desenvolvimentos da teoria do crescimento da década de 1950 até o meio da década de 1960, na literatura de </w:t>
      </w:r>
      <w:r w:rsidRPr="008D0E87">
        <w:rPr>
          <w:rFonts w:eastAsia="Times New Roman"/>
          <w:bCs/>
          <w:i/>
          <w:lang w:val="pt-BR"/>
        </w:rPr>
        <w:t>activity analysis</w:t>
      </w:r>
      <w:r w:rsidRPr="008D0E87">
        <w:rPr>
          <w:rFonts w:eastAsia="Times New Roman"/>
          <w:bCs/>
          <w:lang w:val="pt-BR"/>
        </w:rPr>
        <w:t xml:space="preserve"> que se desenvolveu antes do modelo de Solow, que nunca foi referência central nesta literatura. Nós enfatizamos o papel desempenhado por Edmond Malinvaud, usando sua viagem do meio acadêmico da economia matemática francesa para a Cowles Comission em 1950-1951 e de volta para a França como linha orientadora. O surgimento dos teoremas de </w:t>
      </w:r>
      <w:r w:rsidRPr="008D0E87">
        <w:rPr>
          <w:rFonts w:eastAsia="Times New Roman"/>
          <w:bCs/>
          <w:i/>
          <w:lang w:val="pt-BR"/>
        </w:rPr>
        <w:t>turnpike</w:t>
      </w:r>
      <w:r w:rsidRPr="008D0E87">
        <w:rPr>
          <w:rFonts w:eastAsia="Times New Roman"/>
          <w:bCs/>
          <w:lang w:val="pt-BR"/>
        </w:rPr>
        <w:t xml:space="preserve"> no fim da década de 1950 gerou um debate sobre os critérios de escolha de programas de crescimento, contrastando a eficiência produtiva t</w:t>
      </w:r>
      <w:r w:rsidR="00037189">
        <w:rPr>
          <w:rFonts w:eastAsia="Times New Roman"/>
          <w:bCs/>
          <w:lang w:val="pt-BR"/>
        </w:rPr>
        <w:t>ípica desses modelos à</w:t>
      </w:r>
      <w:r w:rsidRPr="008D0E87">
        <w:rPr>
          <w:rFonts w:eastAsia="Times New Roman"/>
          <w:bCs/>
          <w:lang w:val="pt-BR"/>
        </w:rPr>
        <w:t xml:space="preserve"> abordagem utilitarista apoiada por Malinvaud e Koopmans. A conferência do Vaticano de 1963, onde Koopmans apresentou uma primeira versão de seu modelo publicado em 1965, estava integrada nesse debate. Nós argumentamos que as contribuições feitas por Malinvaud (e Koopmans) foram cruciais para direcionar a literatura de </w:t>
      </w:r>
      <w:r w:rsidRPr="008D0E87">
        <w:rPr>
          <w:rFonts w:eastAsia="Times New Roman"/>
          <w:bCs/>
          <w:i/>
          <w:lang w:val="pt-BR"/>
        </w:rPr>
        <w:t>activity analysis</w:t>
      </w:r>
      <w:r w:rsidRPr="008D0E87">
        <w:rPr>
          <w:rFonts w:eastAsia="Times New Roman"/>
          <w:bCs/>
          <w:lang w:val="pt-BR"/>
        </w:rPr>
        <w:t xml:space="preserve"> em direção a uma análise utilitarista das trajetórias de crescimento.</w:t>
      </w:r>
    </w:p>
    <w:p w:rsidR="00443920" w:rsidRDefault="00443920" w:rsidP="008D0E87">
      <w:pPr>
        <w:rPr>
          <w:rFonts w:eastAsia="Times New Roman"/>
          <w:b/>
          <w:bCs/>
          <w:lang w:val="pt-BR"/>
        </w:rPr>
      </w:pPr>
    </w:p>
    <w:p w:rsidR="008D0E87" w:rsidRDefault="008D0E87" w:rsidP="008D0E87">
      <w:pPr>
        <w:rPr>
          <w:rFonts w:eastAsia="Times New Roman"/>
          <w:b/>
          <w:bCs/>
          <w:lang w:val="pt-BR"/>
        </w:rPr>
      </w:pPr>
      <w:r>
        <w:rPr>
          <w:rFonts w:eastAsia="Times New Roman"/>
          <w:b/>
          <w:bCs/>
          <w:lang w:val="pt-BR"/>
        </w:rPr>
        <w:t>Palavras-Chave:</w:t>
      </w:r>
      <w:r w:rsidR="00037189">
        <w:rPr>
          <w:rFonts w:eastAsia="Times New Roman"/>
          <w:b/>
          <w:bCs/>
          <w:lang w:val="pt-BR"/>
        </w:rPr>
        <w:t xml:space="preserve"> </w:t>
      </w:r>
      <w:r w:rsidR="00037189" w:rsidRPr="00037189">
        <w:rPr>
          <w:rFonts w:eastAsia="Times New Roman"/>
          <w:bCs/>
          <w:lang w:val="pt-BR"/>
        </w:rPr>
        <w:t>Edmond Malinvaud, História do Pensamento Econômico, Crescimento Ótimo</w:t>
      </w:r>
    </w:p>
    <w:p w:rsidR="008D0E87" w:rsidRDefault="008D0E87" w:rsidP="008D0E87">
      <w:pPr>
        <w:rPr>
          <w:rFonts w:eastAsia="Times New Roman"/>
          <w:b/>
          <w:bCs/>
          <w:lang w:val="pt-BR"/>
        </w:rPr>
      </w:pPr>
    </w:p>
    <w:p w:rsidR="008D0E87" w:rsidRPr="00736D1B" w:rsidRDefault="008D0E87" w:rsidP="008D0E87">
      <w:pPr>
        <w:pStyle w:val="Body"/>
        <w:rPr>
          <w:rFonts w:ascii="Times New Roman" w:eastAsia="Times New Roman" w:hAnsi="Times New Roman" w:cs="Times New Roman"/>
          <w:b/>
          <w:bCs/>
          <w:sz w:val="24"/>
          <w:szCs w:val="24"/>
          <w:lang w:val="en-GB"/>
        </w:rPr>
      </w:pPr>
      <w:r>
        <w:rPr>
          <w:rFonts w:ascii="Times New Roman" w:hAnsi="Times New Roman"/>
          <w:b/>
          <w:bCs/>
          <w:sz w:val="24"/>
          <w:szCs w:val="24"/>
          <w:lang w:val="en-US"/>
        </w:rPr>
        <w:t>Abstract:</w:t>
      </w:r>
    </w:p>
    <w:p w:rsidR="008D0E87" w:rsidRPr="008D0E87" w:rsidRDefault="008D0E87" w:rsidP="008D0E87">
      <w:pPr>
        <w:jc w:val="both"/>
        <w:rPr>
          <w:rFonts w:eastAsia="Times New Roman"/>
          <w:bCs/>
          <w:lang w:val="pt-BR"/>
        </w:rPr>
      </w:pPr>
      <w:r w:rsidRPr="008D0E87">
        <w:rPr>
          <w:rFonts w:eastAsia="Times New Roman"/>
          <w:bCs/>
          <w:lang w:val="pt-BR"/>
        </w:rPr>
        <w:t xml:space="preserve">The present-day standard textbook narrative on the history of growth theory usually takes Robert Solow’s 1956 contribution as a key starting point, with extensions on the savings decision (done by David Cass and </w:t>
      </w:r>
      <w:proofErr w:type="spellStart"/>
      <w:r w:rsidRPr="008D0E87">
        <w:rPr>
          <w:rFonts w:eastAsia="Times New Roman"/>
          <w:bCs/>
          <w:lang w:val="pt-BR"/>
        </w:rPr>
        <w:t>Tjalling</w:t>
      </w:r>
      <w:proofErr w:type="spellEnd"/>
      <w:r w:rsidRPr="008D0E87">
        <w:rPr>
          <w:rFonts w:eastAsia="Times New Roman"/>
          <w:bCs/>
          <w:lang w:val="pt-BR"/>
        </w:rPr>
        <w:t xml:space="preserve"> Koopmans in 1965) being the next important development. However, such account is historically misleading because it organizes past developments based on theoretical concerns. Our goal is to tell a richer story about the developments of growth theory from the 1950s to the </w:t>
      </w:r>
      <w:proofErr w:type="spellStart"/>
      <w:r w:rsidRPr="008D0E87">
        <w:rPr>
          <w:rFonts w:eastAsia="Times New Roman"/>
          <w:bCs/>
          <w:lang w:val="pt-BR"/>
        </w:rPr>
        <w:t>mid 1960s</w:t>
      </w:r>
      <w:proofErr w:type="spellEnd"/>
      <w:r w:rsidRPr="008D0E87">
        <w:rPr>
          <w:rFonts w:eastAsia="Times New Roman"/>
          <w:bCs/>
          <w:lang w:val="pt-BR"/>
        </w:rPr>
        <w:t xml:space="preserve">, in the activity analysis literature that started before Solow’s model and never had him as a central reference. We stress the role played by Edmond </w:t>
      </w:r>
      <w:proofErr w:type="spellStart"/>
      <w:r w:rsidRPr="008D0E87">
        <w:rPr>
          <w:rFonts w:eastAsia="Times New Roman"/>
          <w:bCs/>
          <w:lang w:val="pt-BR"/>
        </w:rPr>
        <w:t>Malinvaud</w:t>
      </w:r>
      <w:proofErr w:type="spellEnd"/>
      <w:r w:rsidRPr="008D0E87">
        <w:rPr>
          <w:rFonts w:eastAsia="Times New Roman"/>
          <w:bCs/>
          <w:lang w:val="pt-BR"/>
        </w:rPr>
        <w:t xml:space="preserve">, and take his travel from the French milieu of mathematical economics to the Cowles Commission in 1950-1951 and back to France as a guiding line. The rise of turnpike theory in the end of the 1950s generated a debate on the choice criteria of growth programs, opposing the productive efficiency typical of these models to the utilitarian approach supported by </w:t>
      </w:r>
      <w:proofErr w:type="spellStart"/>
      <w:r w:rsidRPr="008D0E87">
        <w:rPr>
          <w:rFonts w:eastAsia="Times New Roman"/>
          <w:bCs/>
          <w:lang w:val="pt-BR"/>
        </w:rPr>
        <w:t>Malinvaud</w:t>
      </w:r>
      <w:proofErr w:type="spellEnd"/>
      <w:r w:rsidRPr="008D0E87">
        <w:rPr>
          <w:rFonts w:eastAsia="Times New Roman"/>
          <w:bCs/>
          <w:lang w:val="pt-BR"/>
        </w:rPr>
        <w:t xml:space="preserve"> and Koopmans. The Vatican Conference of 1963, where Koopmans presented a first version of his 1965 model, was embedded in this debate. We argue that </w:t>
      </w:r>
      <w:proofErr w:type="spellStart"/>
      <w:r w:rsidRPr="008D0E87">
        <w:rPr>
          <w:rFonts w:eastAsia="Times New Roman"/>
          <w:bCs/>
          <w:lang w:val="pt-BR"/>
        </w:rPr>
        <w:t>Malinvaud’s</w:t>
      </w:r>
      <w:proofErr w:type="spellEnd"/>
      <w:r w:rsidRPr="008D0E87">
        <w:rPr>
          <w:rFonts w:eastAsia="Times New Roman"/>
          <w:bCs/>
          <w:lang w:val="pt-BR"/>
        </w:rPr>
        <w:t xml:space="preserve"> (and Koopmans’s) contributions were crucial to steer the activity analysis literature towards a utilitarian analysis of growth paths.</w:t>
      </w:r>
    </w:p>
    <w:p w:rsidR="00443920" w:rsidRDefault="00443920" w:rsidP="008D0E87">
      <w:pPr>
        <w:rPr>
          <w:rFonts w:eastAsia="Calibri" w:cs="Calibri"/>
          <w:b/>
          <w:bCs/>
          <w:color w:val="000000"/>
          <w:u w:color="000000"/>
          <w:lang w:val="en-GB" w:eastAsia="pt-BR"/>
        </w:rPr>
      </w:pPr>
    </w:p>
    <w:p w:rsidR="008D0E87" w:rsidRPr="008D0E87" w:rsidRDefault="008D0E87" w:rsidP="008D0E87">
      <w:pPr>
        <w:rPr>
          <w:ins w:id="6" w:author="Assaf" w:date="2018-07-06T12:59:00Z"/>
          <w:rFonts w:eastAsia="Calibri" w:cs="Calibri"/>
          <w:b/>
          <w:bCs/>
          <w:color w:val="000000"/>
          <w:u w:color="000000"/>
          <w:lang w:val="en-GB" w:eastAsia="pt-BR"/>
        </w:rPr>
      </w:pPr>
      <w:r w:rsidRPr="008D0E87">
        <w:rPr>
          <w:rFonts w:eastAsia="Calibri" w:cs="Calibri"/>
          <w:b/>
          <w:bCs/>
          <w:color w:val="000000"/>
          <w:u w:color="000000"/>
          <w:lang w:val="en-GB" w:eastAsia="pt-BR"/>
        </w:rPr>
        <w:t>Keywords:</w:t>
      </w:r>
      <w:r w:rsidR="00037189">
        <w:rPr>
          <w:rFonts w:eastAsia="Calibri" w:cs="Calibri"/>
          <w:b/>
          <w:bCs/>
          <w:color w:val="000000"/>
          <w:u w:color="000000"/>
          <w:lang w:val="en-GB" w:eastAsia="pt-BR"/>
        </w:rPr>
        <w:t xml:space="preserve"> </w:t>
      </w:r>
      <w:r w:rsidR="00037189" w:rsidRPr="00037189">
        <w:rPr>
          <w:rFonts w:eastAsia="Calibri" w:cs="Calibri"/>
          <w:bCs/>
          <w:color w:val="000000"/>
          <w:u w:color="000000"/>
          <w:lang w:val="en-GB" w:eastAsia="pt-BR"/>
        </w:rPr>
        <w:t xml:space="preserve">Edmond </w:t>
      </w:r>
      <w:proofErr w:type="spellStart"/>
      <w:r w:rsidR="00037189" w:rsidRPr="00037189">
        <w:rPr>
          <w:rFonts w:eastAsia="Calibri" w:cs="Calibri"/>
          <w:bCs/>
          <w:color w:val="000000"/>
          <w:u w:color="000000"/>
          <w:lang w:val="en-GB" w:eastAsia="pt-BR"/>
        </w:rPr>
        <w:t>Malinvaud</w:t>
      </w:r>
      <w:proofErr w:type="spellEnd"/>
      <w:r w:rsidR="00037189" w:rsidRPr="00037189">
        <w:rPr>
          <w:rFonts w:eastAsia="Calibri" w:cs="Calibri"/>
          <w:bCs/>
          <w:color w:val="000000"/>
          <w:u w:color="000000"/>
          <w:lang w:val="en-GB" w:eastAsia="pt-BR"/>
        </w:rPr>
        <w:t>, History of Economic Thought, Optimal Growth</w:t>
      </w:r>
    </w:p>
    <w:p w:rsidR="008D0E87" w:rsidRDefault="008D0E87" w:rsidP="008D0E87">
      <w:pPr>
        <w:pStyle w:val="BodyA"/>
        <w:spacing w:line="240" w:lineRule="auto"/>
        <w:rPr>
          <w:rFonts w:ascii="Times New Roman" w:hAnsi="Times New Roman"/>
          <w:b/>
          <w:bCs/>
          <w:sz w:val="28"/>
          <w:szCs w:val="28"/>
        </w:rPr>
      </w:pPr>
    </w:p>
    <w:p w:rsidR="00037189" w:rsidRDefault="00037189" w:rsidP="00037189">
      <w:pPr>
        <w:pStyle w:val="BodyA"/>
        <w:spacing w:line="240" w:lineRule="auto"/>
        <w:rPr>
          <w:rFonts w:ascii="Times New Roman" w:hAnsi="Times New Roman"/>
          <w:b/>
          <w:bCs/>
          <w:sz w:val="28"/>
          <w:szCs w:val="28"/>
        </w:rPr>
      </w:pPr>
    </w:p>
    <w:p w:rsidR="00443920" w:rsidRDefault="00443920" w:rsidP="00443920">
      <w:pPr>
        <w:pStyle w:val="BodyA"/>
        <w:spacing w:line="240" w:lineRule="auto"/>
        <w:rPr>
          <w:rFonts w:ascii="Times New Roman" w:hAnsi="Times New Roman"/>
          <w:b/>
          <w:bCs/>
          <w:sz w:val="28"/>
          <w:szCs w:val="28"/>
        </w:rPr>
      </w:pPr>
    </w:p>
    <w:p w:rsidR="00443920" w:rsidRDefault="00443920" w:rsidP="00443920">
      <w:pPr>
        <w:pStyle w:val="BodyA"/>
        <w:spacing w:line="240" w:lineRule="auto"/>
        <w:rPr>
          <w:rFonts w:ascii="Times New Roman" w:hAnsi="Times New Roman"/>
          <w:b/>
          <w:bCs/>
          <w:sz w:val="28"/>
          <w:szCs w:val="28"/>
        </w:rPr>
      </w:pPr>
    </w:p>
    <w:p w:rsidR="00CC0590" w:rsidRDefault="00FA2340" w:rsidP="00E52023">
      <w:pPr>
        <w:pStyle w:val="BodyA"/>
        <w:spacing w:line="240" w:lineRule="auto"/>
        <w:rPr>
          <w:rFonts w:ascii="Times New Roman" w:eastAsia="Times New Roman" w:hAnsi="Times New Roman" w:cs="Times New Roman"/>
          <w:b/>
          <w:bCs/>
          <w:sz w:val="28"/>
          <w:szCs w:val="28"/>
        </w:rPr>
        <w:pPrChange w:id="7" w:author="Assaf" w:date="2018-07-06T12:43:00Z">
          <w:pPr>
            <w:pStyle w:val="BodyA"/>
          </w:pPr>
        </w:pPrChange>
      </w:pPr>
      <w:r>
        <w:rPr>
          <w:rFonts w:ascii="Times New Roman" w:hAnsi="Times New Roman"/>
          <w:b/>
          <w:bCs/>
          <w:sz w:val="28"/>
          <w:szCs w:val="28"/>
        </w:rPr>
        <w:lastRenderedPageBreak/>
        <w:t xml:space="preserve">Utility Matters: Edmond </w:t>
      </w:r>
      <w:proofErr w:type="spellStart"/>
      <w:r>
        <w:rPr>
          <w:rFonts w:ascii="Times New Roman" w:hAnsi="Times New Roman"/>
          <w:b/>
          <w:bCs/>
          <w:sz w:val="28"/>
          <w:szCs w:val="28"/>
        </w:rPr>
        <w:t>Malinvaud</w:t>
      </w:r>
      <w:proofErr w:type="spellEnd"/>
      <w:r>
        <w:rPr>
          <w:rFonts w:ascii="Times New Roman" w:hAnsi="Times New Roman"/>
          <w:b/>
          <w:bCs/>
          <w:sz w:val="28"/>
          <w:szCs w:val="28"/>
        </w:rPr>
        <w:t xml:space="preserve"> and growth theory in the 1950s and 1960s</w:t>
      </w:r>
    </w:p>
    <w:p w:rsidR="00CC0590" w:rsidRDefault="00CC0590" w:rsidP="00E52023">
      <w:pPr>
        <w:pStyle w:val="BodyA"/>
        <w:spacing w:line="240" w:lineRule="auto"/>
        <w:rPr>
          <w:rFonts w:ascii="Times New Roman" w:eastAsia="Times New Roman" w:hAnsi="Times New Roman" w:cs="Times New Roman"/>
          <w:sz w:val="24"/>
          <w:szCs w:val="24"/>
        </w:rPr>
        <w:pPrChange w:id="8" w:author="Assaf" w:date="2018-07-06T12:43:00Z">
          <w:pPr>
            <w:pStyle w:val="BodyA"/>
          </w:pPr>
        </w:pPrChange>
      </w:pPr>
    </w:p>
    <w:p w:rsidR="00CC0590" w:rsidRPr="00E52023" w:rsidRDefault="00FA2340" w:rsidP="00E52023">
      <w:pPr>
        <w:pStyle w:val="BodyA"/>
        <w:spacing w:line="240" w:lineRule="auto"/>
        <w:rPr>
          <w:rStyle w:val="None"/>
          <w:rFonts w:ascii="Times New Roman" w:eastAsia="Times New Roman" w:hAnsi="Times New Roman" w:cs="Times New Roman"/>
          <w:sz w:val="24"/>
          <w:szCs w:val="24"/>
          <w:lang w:val="pt-BR"/>
          <w:rPrChange w:id="9" w:author="Assaf" w:date="2018-07-06T12:38:00Z">
            <w:rPr>
              <w:rStyle w:val="None"/>
              <w:rFonts w:ascii="Times New Roman" w:eastAsia="Times New Roman" w:hAnsi="Times New Roman" w:cs="Times New Roman"/>
              <w:sz w:val="24"/>
              <w:szCs w:val="24"/>
            </w:rPr>
          </w:rPrChange>
        </w:rPr>
        <w:pPrChange w:id="10" w:author="Assaf" w:date="2018-07-06T12:43:00Z">
          <w:pPr>
            <w:pStyle w:val="BodyA"/>
          </w:pPr>
        </w:pPrChange>
      </w:pPr>
      <w:r>
        <w:rPr>
          <w:rFonts w:ascii="Times New Roman" w:hAnsi="Times New Roman"/>
          <w:sz w:val="24"/>
          <w:szCs w:val="24"/>
          <w:lang w:val="pt-PT"/>
        </w:rPr>
        <w:t>Matheus Assaf  &amp;  Pedro Garcia Duarte</w:t>
      </w:r>
      <w:r>
        <w:rPr>
          <w:rFonts w:ascii="Times New Roman" w:eastAsia="Times New Roman" w:hAnsi="Times New Roman" w:cs="Times New Roman"/>
          <w:sz w:val="24"/>
          <w:szCs w:val="24"/>
          <w:vertAlign w:val="superscript"/>
        </w:rPr>
        <w:footnoteReference w:id="2"/>
      </w:r>
      <w:r>
        <w:rPr>
          <w:rStyle w:val="None"/>
          <w:rFonts w:ascii="Times New Roman" w:hAnsi="Times New Roman"/>
          <w:sz w:val="24"/>
          <w:szCs w:val="24"/>
          <w:lang w:val="pt-PT"/>
        </w:rPr>
        <w:t xml:space="preserve"> </w:t>
      </w:r>
    </w:p>
    <w:p w:rsidR="00CC0590" w:rsidRDefault="00CC0590" w:rsidP="00E52023">
      <w:pPr>
        <w:pStyle w:val="BodyA"/>
        <w:spacing w:after="120" w:line="240" w:lineRule="auto"/>
        <w:rPr>
          <w:rStyle w:val="None"/>
          <w:rFonts w:ascii="Times New Roman" w:eastAsia="Times New Roman" w:hAnsi="Times New Roman" w:cs="Times New Roman"/>
          <w:sz w:val="24"/>
          <w:szCs w:val="24"/>
          <w:lang w:val="pt-PT"/>
        </w:rPr>
        <w:pPrChange w:id="20" w:author="Assaf" w:date="2018-07-06T12:43:00Z">
          <w:pPr>
            <w:pStyle w:val="BodyA"/>
            <w:spacing w:after="120"/>
          </w:pPr>
        </w:pPrChange>
      </w:pPr>
    </w:p>
    <w:p w:rsidR="00CC0590" w:rsidRDefault="00FA2340" w:rsidP="00E52023">
      <w:pPr>
        <w:pStyle w:val="BodyA"/>
        <w:spacing w:after="120" w:line="240" w:lineRule="auto"/>
        <w:rPr>
          <w:rStyle w:val="None"/>
          <w:rFonts w:ascii="Times New Roman" w:eastAsia="Times New Roman" w:hAnsi="Times New Roman" w:cs="Times New Roman"/>
          <w:b/>
          <w:bCs/>
          <w:sz w:val="24"/>
          <w:szCs w:val="24"/>
        </w:rPr>
        <w:pPrChange w:id="21" w:author="Assaf" w:date="2018-07-06T12:43:00Z">
          <w:pPr>
            <w:pStyle w:val="BodyA"/>
            <w:spacing w:after="120"/>
          </w:pPr>
        </w:pPrChange>
      </w:pPr>
      <w:r>
        <w:rPr>
          <w:rStyle w:val="None"/>
          <w:rFonts w:ascii="Times New Roman" w:hAnsi="Times New Roman"/>
          <w:b/>
          <w:bCs/>
          <w:sz w:val="24"/>
          <w:szCs w:val="24"/>
        </w:rPr>
        <w:t>Introduction</w:t>
      </w:r>
    </w:p>
    <w:p w:rsidR="00CC0590" w:rsidRDefault="00FA2340" w:rsidP="00E52023">
      <w:pPr>
        <w:pStyle w:val="BodyA"/>
        <w:spacing w:after="40" w:line="240" w:lineRule="auto"/>
        <w:ind w:firstLine="709"/>
        <w:jc w:val="both"/>
        <w:rPr>
          <w:rStyle w:val="None"/>
          <w:rFonts w:ascii="Times New Roman" w:eastAsia="Times New Roman" w:hAnsi="Times New Roman" w:cs="Times New Roman"/>
          <w:sz w:val="24"/>
          <w:szCs w:val="24"/>
        </w:rPr>
        <w:pPrChange w:id="22" w:author="Assaf" w:date="2018-07-06T12:46:00Z">
          <w:pPr>
            <w:pStyle w:val="BodyA"/>
            <w:spacing w:after="120"/>
            <w:ind w:firstLine="708"/>
            <w:jc w:val="both"/>
          </w:pPr>
        </w:pPrChange>
      </w:pPr>
      <w:r>
        <w:rPr>
          <w:rStyle w:val="None"/>
          <w:rFonts w:ascii="Times New Roman" w:hAnsi="Times New Roman"/>
          <w:sz w:val="24"/>
          <w:szCs w:val="24"/>
        </w:rPr>
        <w:t xml:space="preserve">A flood tide at the macroeconomics shores. That was a shared perception of </w:t>
      </w:r>
      <w:r w:rsidRPr="00E52023">
        <w:rPr>
          <w:rStyle w:val="None"/>
          <w:rFonts w:ascii="Times New Roman" w:hAnsi="Times New Roman"/>
          <w:sz w:val="24"/>
          <w:szCs w:val="24"/>
          <w:lang w:val="en-GB"/>
          <w:rPrChange w:id="23" w:author="Assaf" w:date="2018-07-06T12:38:00Z">
            <w:rPr>
              <w:rStyle w:val="None"/>
              <w:rFonts w:ascii="Times New Roman" w:hAnsi="Times New Roman"/>
              <w:sz w:val="24"/>
              <w:szCs w:val="24"/>
              <w:lang w:val="pt-PT"/>
            </w:rPr>
          </w:rPrChange>
        </w:rPr>
        <w:t xml:space="preserve">the </w:t>
      </w:r>
      <w:r>
        <w:rPr>
          <w:rStyle w:val="None"/>
          <w:rFonts w:ascii="Times New Roman" w:hAnsi="Times New Roman"/>
          <w:sz w:val="24"/>
          <w:szCs w:val="24"/>
        </w:rPr>
        <w:t xml:space="preserve">inhabitants of those economic lands who were concerned with economic growth in the 1960s. For instance, Bernard </w:t>
      </w:r>
      <w:proofErr w:type="spellStart"/>
      <w:r>
        <w:rPr>
          <w:rStyle w:val="None"/>
          <w:rFonts w:ascii="Times New Roman" w:hAnsi="Times New Roman"/>
          <w:sz w:val="24"/>
          <w:szCs w:val="24"/>
        </w:rPr>
        <w:t>Okun</w:t>
      </w:r>
      <w:proofErr w:type="spellEnd"/>
      <w:r>
        <w:rPr>
          <w:rStyle w:val="None"/>
          <w:rFonts w:ascii="Times New Roman" w:hAnsi="Times New Roman"/>
          <w:sz w:val="24"/>
          <w:szCs w:val="24"/>
        </w:rPr>
        <w:t xml:space="preserve"> (then at Princeton University) and Richard Richardson (at the International Monetary Fund) wrote that </w:t>
      </w:r>
      <w:r>
        <w:rPr>
          <w:rStyle w:val="None"/>
          <w:rFonts w:ascii="Times New Roman" w:hAnsi="Times New Roman"/>
          <w:sz w:val="24"/>
          <w:szCs w:val="24"/>
        </w:rPr>
        <w:t>“</w:t>
      </w:r>
      <w:r>
        <w:rPr>
          <w:rStyle w:val="None"/>
          <w:rFonts w:ascii="Times New Roman" w:hAnsi="Times New Roman"/>
          <w:sz w:val="24"/>
          <w:szCs w:val="24"/>
        </w:rPr>
        <w:t>interest in economic growth has been</w:t>
      </w:r>
      <w:r>
        <w:rPr>
          <w:rStyle w:val="None"/>
          <w:rFonts w:ascii="Times New Roman" w:hAnsi="Times New Roman"/>
          <w:sz w:val="24"/>
          <w:szCs w:val="24"/>
        </w:rPr>
        <w:t xml:space="preserve"> sufficiently contagious that since World War II the literature on this subject has reached flood proportions</w:t>
      </w:r>
      <w:r>
        <w:rPr>
          <w:rStyle w:val="None"/>
          <w:rFonts w:ascii="Times New Roman" w:hAnsi="Times New Roman"/>
          <w:sz w:val="24"/>
          <w:szCs w:val="24"/>
        </w:rPr>
        <w:t xml:space="preserve">” </w:t>
      </w:r>
      <w:r>
        <w:rPr>
          <w:rStyle w:val="None"/>
          <w:rFonts w:ascii="Times New Roman" w:hAnsi="Times New Roman"/>
          <w:sz w:val="24"/>
          <w:szCs w:val="24"/>
        </w:rPr>
        <w:t>(</w:t>
      </w:r>
      <w:proofErr w:type="spellStart"/>
      <w:r>
        <w:rPr>
          <w:rStyle w:val="None"/>
          <w:rFonts w:ascii="Times New Roman" w:hAnsi="Times New Roman"/>
          <w:sz w:val="24"/>
          <w:szCs w:val="24"/>
        </w:rPr>
        <w:t>Okun</w:t>
      </w:r>
      <w:proofErr w:type="spellEnd"/>
      <w:r>
        <w:rPr>
          <w:rStyle w:val="None"/>
          <w:rFonts w:ascii="Times New Roman" w:hAnsi="Times New Roman"/>
          <w:sz w:val="24"/>
          <w:szCs w:val="24"/>
        </w:rPr>
        <w:t xml:space="preserve"> and Richardson 1961, v). A similar sense of the </w:t>
      </w:r>
      <w:proofErr w:type="spellStart"/>
      <w:r>
        <w:rPr>
          <w:rStyle w:val="None"/>
          <w:rFonts w:ascii="Times New Roman" w:hAnsi="Times New Roman"/>
          <w:sz w:val="24"/>
          <w:szCs w:val="24"/>
        </w:rPr>
        <w:t>vastitude</w:t>
      </w:r>
      <w:proofErr w:type="spellEnd"/>
      <w:r>
        <w:rPr>
          <w:rStyle w:val="None"/>
          <w:rFonts w:ascii="Times New Roman" w:hAnsi="Times New Roman"/>
          <w:sz w:val="24"/>
          <w:szCs w:val="24"/>
        </w:rPr>
        <w:t xml:space="preserve"> of this literature was exposed in James Meade</w:t>
      </w:r>
      <w:r>
        <w:rPr>
          <w:rStyle w:val="None"/>
          <w:rFonts w:ascii="Times New Roman" w:hAnsi="Times New Roman"/>
          <w:sz w:val="24"/>
          <w:szCs w:val="24"/>
        </w:rPr>
        <w:t>’</w:t>
      </w:r>
      <w:r>
        <w:rPr>
          <w:rStyle w:val="None"/>
          <w:rFonts w:ascii="Times New Roman" w:hAnsi="Times New Roman"/>
          <w:sz w:val="24"/>
          <w:szCs w:val="24"/>
        </w:rPr>
        <w:t xml:space="preserve">s (1961) book and in the acclaimed </w:t>
      </w:r>
      <w:r>
        <w:rPr>
          <w:rStyle w:val="None"/>
          <w:rFonts w:ascii="Times New Roman" w:hAnsi="Times New Roman"/>
          <w:sz w:val="24"/>
          <w:szCs w:val="24"/>
        </w:rPr>
        <w:t xml:space="preserve">survey by Frank Hahn and Robin Matthews (1964, 779), echoed in the follow up survey by Ronald </w:t>
      </w:r>
      <w:proofErr w:type="spellStart"/>
      <w:r>
        <w:rPr>
          <w:rStyle w:val="None"/>
          <w:rFonts w:ascii="Times New Roman" w:hAnsi="Times New Roman"/>
          <w:sz w:val="24"/>
          <w:szCs w:val="24"/>
        </w:rPr>
        <w:t>Britto</w:t>
      </w:r>
      <w:proofErr w:type="spellEnd"/>
      <w:r>
        <w:rPr>
          <w:rStyle w:val="None"/>
          <w:rFonts w:ascii="Times New Roman" w:hAnsi="Times New Roman"/>
          <w:sz w:val="24"/>
          <w:szCs w:val="24"/>
        </w:rPr>
        <w:t xml:space="preserve"> (1973, 1343). By the end of the decade, Edwin </w:t>
      </w:r>
      <w:proofErr w:type="spellStart"/>
      <w:r>
        <w:rPr>
          <w:rStyle w:val="None"/>
          <w:rFonts w:ascii="Times New Roman" w:hAnsi="Times New Roman"/>
          <w:sz w:val="24"/>
          <w:szCs w:val="24"/>
        </w:rPr>
        <w:t>Burmeister</w:t>
      </w:r>
      <w:proofErr w:type="spellEnd"/>
      <w:r>
        <w:rPr>
          <w:rStyle w:val="None"/>
          <w:rFonts w:ascii="Times New Roman" w:hAnsi="Times New Roman"/>
          <w:sz w:val="24"/>
          <w:szCs w:val="24"/>
        </w:rPr>
        <w:t xml:space="preserve"> and Rodney Dobell (both of whom graduated in 1965 from MIT), in one of the first graduate textbook</w:t>
      </w:r>
      <w:r>
        <w:rPr>
          <w:rStyle w:val="None"/>
          <w:rFonts w:ascii="Times New Roman" w:hAnsi="Times New Roman"/>
          <w:sz w:val="24"/>
          <w:szCs w:val="24"/>
        </w:rPr>
        <w:t xml:space="preserve">s on economic growth, recognized that the field was </w:t>
      </w:r>
      <w:r>
        <w:rPr>
          <w:rStyle w:val="None"/>
          <w:rFonts w:ascii="Times New Roman" w:hAnsi="Times New Roman"/>
          <w:sz w:val="24"/>
          <w:szCs w:val="24"/>
        </w:rPr>
        <w:t>“</w:t>
      </w:r>
      <w:r>
        <w:rPr>
          <w:rStyle w:val="None"/>
          <w:rFonts w:ascii="Times New Roman" w:hAnsi="Times New Roman"/>
          <w:sz w:val="24"/>
          <w:szCs w:val="24"/>
        </w:rPr>
        <w:t>very much in flux</w:t>
      </w:r>
      <w:r>
        <w:rPr>
          <w:rStyle w:val="None"/>
          <w:rFonts w:ascii="Times New Roman" w:hAnsi="Times New Roman"/>
          <w:sz w:val="24"/>
          <w:szCs w:val="24"/>
        </w:rPr>
        <w:t xml:space="preserve">” </w:t>
      </w:r>
      <w:r>
        <w:rPr>
          <w:rStyle w:val="None"/>
          <w:rFonts w:ascii="Times New Roman" w:hAnsi="Times New Roman"/>
          <w:sz w:val="24"/>
          <w:szCs w:val="24"/>
        </w:rPr>
        <w:t>(</w:t>
      </w:r>
      <w:proofErr w:type="spellStart"/>
      <w:r>
        <w:rPr>
          <w:rStyle w:val="None"/>
          <w:rFonts w:ascii="Times New Roman" w:hAnsi="Times New Roman"/>
          <w:sz w:val="24"/>
          <w:szCs w:val="24"/>
        </w:rPr>
        <w:t>Burmeister</w:t>
      </w:r>
      <w:proofErr w:type="spellEnd"/>
      <w:r>
        <w:rPr>
          <w:rStyle w:val="None"/>
          <w:rFonts w:ascii="Times New Roman" w:hAnsi="Times New Roman"/>
          <w:sz w:val="24"/>
          <w:szCs w:val="24"/>
        </w:rPr>
        <w:t xml:space="preserve"> and Dobell 1970, xi). The 1960s was also the time of </w:t>
      </w:r>
      <w:proofErr w:type="spellStart"/>
      <w:r>
        <w:rPr>
          <w:rStyle w:val="None"/>
          <w:rFonts w:ascii="Times New Roman" w:hAnsi="Times New Roman"/>
          <w:sz w:val="24"/>
          <w:szCs w:val="24"/>
        </w:rPr>
        <w:t>growthmanship</w:t>
      </w:r>
      <w:proofErr w:type="spellEnd"/>
      <w:r>
        <w:rPr>
          <w:rStyle w:val="None"/>
          <w:rFonts w:ascii="Times New Roman" w:hAnsi="Times New Roman"/>
          <w:sz w:val="24"/>
          <w:szCs w:val="24"/>
        </w:rPr>
        <w:t>, a political goal of achieving high economic growth, and MIT was its key site in the US (</w:t>
      </w:r>
      <w:proofErr w:type="spellStart"/>
      <w:r>
        <w:rPr>
          <w:rStyle w:val="None"/>
          <w:rFonts w:ascii="Times New Roman" w:hAnsi="Times New Roman"/>
          <w:sz w:val="24"/>
          <w:szCs w:val="24"/>
        </w:rPr>
        <w:t>Boianovsky</w:t>
      </w:r>
      <w:proofErr w:type="spellEnd"/>
      <w:r>
        <w:rPr>
          <w:rStyle w:val="None"/>
          <w:rFonts w:ascii="Times New Roman" w:hAnsi="Times New Roman"/>
          <w:sz w:val="24"/>
          <w:szCs w:val="24"/>
        </w:rPr>
        <w:t xml:space="preserve"> and </w:t>
      </w:r>
      <w:r>
        <w:rPr>
          <w:rStyle w:val="None"/>
          <w:rFonts w:ascii="Times New Roman" w:hAnsi="Times New Roman"/>
          <w:sz w:val="24"/>
          <w:szCs w:val="24"/>
        </w:rPr>
        <w:t>Hoover 2014).</w:t>
      </w:r>
      <w:r>
        <w:rPr>
          <w:rStyle w:val="None"/>
          <w:rFonts w:ascii="Times New Roman" w:eastAsia="Times New Roman" w:hAnsi="Times New Roman" w:cs="Times New Roman"/>
          <w:sz w:val="24"/>
          <w:szCs w:val="24"/>
          <w:vertAlign w:val="superscript"/>
        </w:rPr>
        <w:footnoteReference w:id="3"/>
      </w:r>
    </w:p>
    <w:p w:rsidR="00CC0590" w:rsidRDefault="00FA2340" w:rsidP="00E52023">
      <w:pPr>
        <w:pStyle w:val="BodyA"/>
        <w:spacing w:after="40" w:line="240" w:lineRule="auto"/>
        <w:ind w:firstLine="708"/>
        <w:jc w:val="both"/>
        <w:rPr>
          <w:rStyle w:val="None"/>
          <w:rFonts w:ascii="Times New Roman" w:eastAsia="Times New Roman" w:hAnsi="Times New Roman" w:cs="Times New Roman"/>
          <w:sz w:val="24"/>
          <w:szCs w:val="24"/>
        </w:rPr>
        <w:pPrChange w:id="25" w:author="Assaf" w:date="2018-07-06T12:46:00Z">
          <w:pPr>
            <w:pStyle w:val="BodyA"/>
            <w:spacing w:after="120"/>
            <w:ind w:firstLine="708"/>
            <w:jc w:val="both"/>
          </w:pPr>
        </w:pPrChange>
      </w:pPr>
      <w:r>
        <w:rPr>
          <w:rStyle w:val="None"/>
          <w:rFonts w:ascii="Times New Roman" w:hAnsi="Times New Roman"/>
          <w:sz w:val="24"/>
          <w:szCs w:val="24"/>
        </w:rPr>
        <w:t>Growth was then mangled with development as two important concerns of the postwar period, both very much connected with planning and without stable meanings.</w:t>
      </w:r>
      <w:r>
        <w:rPr>
          <w:rStyle w:val="None"/>
          <w:rFonts w:ascii="Times New Roman" w:eastAsia="Times New Roman" w:hAnsi="Times New Roman" w:cs="Times New Roman"/>
          <w:sz w:val="24"/>
          <w:szCs w:val="24"/>
          <w:vertAlign w:val="superscript"/>
        </w:rPr>
        <w:footnoteReference w:id="4"/>
      </w:r>
      <w:r>
        <w:rPr>
          <w:rStyle w:val="None"/>
          <w:rFonts w:ascii="Times New Roman" w:hAnsi="Times New Roman"/>
          <w:sz w:val="24"/>
          <w:szCs w:val="24"/>
        </w:rPr>
        <w:t xml:space="preserve"> As an anecdotal evidence, on the one hand one could find a book on economic develo</w:t>
      </w:r>
      <w:r>
        <w:rPr>
          <w:rStyle w:val="None"/>
          <w:rFonts w:ascii="Times New Roman" w:hAnsi="Times New Roman"/>
          <w:sz w:val="24"/>
          <w:szCs w:val="24"/>
        </w:rPr>
        <w:t xml:space="preserve">pment relating it not only to problems of </w:t>
      </w:r>
      <w:r>
        <w:rPr>
          <w:rStyle w:val="None"/>
          <w:rFonts w:ascii="Times New Roman" w:hAnsi="Times New Roman"/>
          <w:sz w:val="24"/>
          <w:szCs w:val="24"/>
        </w:rPr>
        <w:t>“</w:t>
      </w:r>
      <w:r>
        <w:rPr>
          <w:rStyle w:val="None"/>
          <w:rFonts w:ascii="Times New Roman" w:hAnsi="Times New Roman"/>
          <w:sz w:val="24"/>
          <w:szCs w:val="24"/>
        </w:rPr>
        <w:t>underdeveloped countries</w:t>
      </w:r>
      <w:r>
        <w:rPr>
          <w:rStyle w:val="None"/>
          <w:rFonts w:ascii="Times New Roman" w:hAnsi="Times New Roman"/>
          <w:sz w:val="24"/>
          <w:szCs w:val="24"/>
        </w:rPr>
        <w:t>”</w:t>
      </w:r>
      <w:r>
        <w:rPr>
          <w:rStyle w:val="None"/>
          <w:rFonts w:ascii="Times New Roman" w:hAnsi="Times New Roman"/>
          <w:sz w:val="24"/>
          <w:szCs w:val="24"/>
        </w:rPr>
        <w:t xml:space="preserve">, but also </w:t>
      </w:r>
      <w:r>
        <w:rPr>
          <w:rStyle w:val="None"/>
          <w:rFonts w:ascii="Times New Roman" w:hAnsi="Times New Roman"/>
          <w:sz w:val="24"/>
          <w:szCs w:val="24"/>
        </w:rPr>
        <w:t>“</w:t>
      </w:r>
      <w:r>
        <w:rPr>
          <w:rStyle w:val="None"/>
          <w:rFonts w:ascii="Times New Roman" w:hAnsi="Times New Roman"/>
          <w:sz w:val="24"/>
          <w:szCs w:val="24"/>
        </w:rPr>
        <w:t xml:space="preserve">to the growth problems of the </w:t>
      </w:r>
      <w:r>
        <w:rPr>
          <w:rStyle w:val="None"/>
          <w:rFonts w:ascii="Times New Roman" w:hAnsi="Times New Roman"/>
          <w:sz w:val="24"/>
          <w:szCs w:val="24"/>
        </w:rPr>
        <w:t>‘</w:t>
      </w:r>
      <w:r>
        <w:rPr>
          <w:rStyle w:val="None"/>
          <w:rFonts w:ascii="Times New Roman" w:hAnsi="Times New Roman"/>
          <w:sz w:val="24"/>
          <w:szCs w:val="24"/>
        </w:rPr>
        <w:t>advanced countries</w:t>
      </w:r>
      <w:r>
        <w:rPr>
          <w:rStyle w:val="None"/>
          <w:rFonts w:ascii="Times New Roman" w:hAnsi="Times New Roman"/>
          <w:sz w:val="24"/>
          <w:szCs w:val="24"/>
        </w:rPr>
        <w:t xml:space="preserve">’” </w:t>
      </w:r>
      <w:r>
        <w:rPr>
          <w:rStyle w:val="None"/>
          <w:rFonts w:ascii="Times New Roman" w:hAnsi="Times New Roman"/>
          <w:sz w:val="24"/>
          <w:szCs w:val="24"/>
        </w:rPr>
        <w:t>(</w:t>
      </w:r>
      <w:proofErr w:type="spellStart"/>
      <w:r>
        <w:rPr>
          <w:rStyle w:val="None"/>
          <w:rFonts w:ascii="Times New Roman" w:hAnsi="Times New Roman"/>
          <w:sz w:val="24"/>
          <w:szCs w:val="24"/>
        </w:rPr>
        <w:t>Okun</w:t>
      </w:r>
      <w:proofErr w:type="spellEnd"/>
      <w:r>
        <w:rPr>
          <w:rStyle w:val="None"/>
          <w:rFonts w:ascii="Times New Roman" w:hAnsi="Times New Roman"/>
          <w:sz w:val="24"/>
          <w:szCs w:val="24"/>
        </w:rPr>
        <w:t xml:space="preserve"> and Richardson 1961, v). On the other hand, we have a book titled </w:t>
      </w:r>
      <w:r>
        <w:rPr>
          <w:rStyle w:val="None"/>
          <w:rFonts w:ascii="Times New Roman" w:hAnsi="Times New Roman"/>
          <w:i/>
          <w:iCs/>
          <w:sz w:val="24"/>
          <w:szCs w:val="24"/>
        </w:rPr>
        <w:t>Economic Growth</w:t>
      </w:r>
      <w:r>
        <w:rPr>
          <w:rStyle w:val="None"/>
          <w:rFonts w:ascii="Times New Roman" w:hAnsi="Times New Roman"/>
          <w:sz w:val="24"/>
          <w:szCs w:val="24"/>
        </w:rPr>
        <w:t xml:space="preserve"> that deals instead with development </w:t>
      </w:r>
      <w:r>
        <w:rPr>
          <w:rStyle w:val="None"/>
          <w:rFonts w:ascii="Times New Roman" w:hAnsi="Times New Roman"/>
          <w:sz w:val="24"/>
          <w:szCs w:val="24"/>
        </w:rPr>
        <w:t>(Nelson 1960).</w:t>
      </w:r>
      <w:r>
        <w:rPr>
          <w:rStyle w:val="None"/>
          <w:rFonts w:ascii="Times New Roman" w:eastAsia="Times New Roman" w:hAnsi="Times New Roman" w:cs="Times New Roman"/>
          <w:sz w:val="24"/>
          <w:szCs w:val="24"/>
          <w:vertAlign w:val="superscript"/>
        </w:rPr>
        <w:footnoteReference w:id="5"/>
      </w:r>
      <w:r>
        <w:rPr>
          <w:rStyle w:val="None"/>
          <w:rFonts w:ascii="Times New Roman" w:hAnsi="Times New Roman"/>
          <w:sz w:val="24"/>
          <w:szCs w:val="24"/>
        </w:rPr>
        <w:t xml:space="preserve"> </w:t>
      </w:r>
    </w:p>
    <w:p w:rsidR="00CC0590" w:rsidRDefault="00FA2340" w:rsidP="00E52023">
      <w:pPr>
        <w:pStyle w:val="BodyA"/>
        <w:spacing w:after="40" w:line="240" w:lineRule="auto"/>
        <w:ind w:firstLine="708"/>
        <w:jc w:val="both"/>
        <w:rPr>
          <w:rStyle w:val="None"/>
          <w:rFonts w:ascii="Times New Roman" w:eastAsia="Times New Roman" w:hAnsi="Times New Roman" w:cs="Times New Roman"/>
          <w:sz w:val="24"/>
          <w:szCs w:val="24"/>
        </w:rPr>
        <w:pPrChange w:id="28" w:author="Assaf" w:date="2018-07-06T12:46:00Z">
          <w:pPr>
            <w:pStyle w:val="BodyA"/>
            <w:spacing w:after="120"/>
            <w:ind w:firstLine="708"/>
            <w:jc w:val="both"/>
          </w:pPr>
        </w:pPrChange>
      </w:pPr>
      <w:r>
        <w:rPr>
          <w:rStyle w:val="None"/>
          <w:rFonts w:ascii="Times New Roman" w:hAnsi="Times New Roman"/>
          <w:sz w:val="24"/>
          <w:szCs w:val="24"/>
        </w:rPr>
        <w:t xml:space="preserve">The literature on economic growth was not only large but also multifarious: part of it was interested on actual growth of economies and its historical specificities (see </w:t>
      </w:r>
      <w:proofErr w:type="spellStart"/>
      <w:r>
        <w:rPr>
          <w:rStyle w:val="None"/>
          <w:rFonts w:ascii="Times New Roman" w:hAnsi="Times New Roman"/>
          <w:sz w:val="24"/>
          <w:szCs w:val="24"/>
        </w:rPr>
        <w:t>Abramovitz</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1952 survey), another part placed growth in the context </w:t>
      </w:r>
      <w:r>
        <w:rPr>
          <w:rStyle w:val="None"/>
          <w:rFonts w:ascii="Times New Roman" w:hAnsi="Times New Roman"/>
          <w:sz w:val="24"/>
          <w:szCs w:val="24"/>
        </w:rPr>
        <w:t xml:space="preserve">of planning and economic policy (cf. Hickman 1965, Fox, </w:t>
      </w:r>
      <w:proofErr w:type="spellStart"/>
      <w:r>
        <w:rPr>
          <w:rStyle w:val="None"/>
          <w:rFonts w:ascii="Times New Roman" w:hAnsi="Times New Roman"/>
          <w:sz w:val="24"/>
          <w:szCs w:val="24"/>
        </w:rPr>
        <w:t>Sengupta</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Thorbecke</w:t>
      </w:r>
      <w:proofErr w:type="spellEnd"/>
      <w:r>
        <w:rPr>
          <w:rStyle w:val="None"/>
          <w:rFonts w:ascii="Times New Roman" w:hAnsi="Times New Roman"/>
          <w:sz w:val="24"/>
          <w:szCs w:val="24"/>
        </w:rPr>
        <w:t xml:space="preserve"> 1966, </w:t>
      </w:r>
      <w:proofErr w:type="spellStart"/>
      <w:r>
        <w:rPr>
          <w:rStyle w:val="None"/>
          <w:rFonts w:ascii="Times New Roman" w:hAnsi="Times New Roman"/>
          <w:sz w:val="24"/>
          <w:szCs w:val="24"/>
        </w:rPr>
        <w:t>ch.</w:t>
      </w:r>
      <w:proofErr w:type="spellEnd"/>
      <w:r>
        <w:rPr>
          <w:rStyle w:val="None"/>
          <w:rFonts w:ascii="Times New Roman" w:hAnsi="Times New Roman"/>
          <w:sz w:val="24"/>
          <w:szCs w:val="24"/>
        </w:rPr>
        <w:t xml:space="preserve"> 10), while other authors were interested in the theory and models of economic growth (the object of Hahn and Matthews</w:t>
      </w:r>
      <w:r>
        <w:rPr>
          <w:rStyle w:val="None"/>
          <w:rFonts w:ascii="Times New Roman" w:hAnsi="Times New Roman"/>
          <w:sz w:val="24"/>
          <w:szCs w:val="24"/>
        </w:rPr>
        <w:t>’</w:t>
      </w:r>
      <w:r>
        <w:rPr>
          <w:rStyle w:val="None"/>
          <w:rFonts w:ascii="Times New Roman" w:hAnsi="Times New Roman"/>
          <w:sz w:val="24"/>
          <w:szCs w:val="24"/>
        </w:rPr>
        <w:t>s 1964 survey), or even in mathematical models an</w:t>
      </w:r>
      <w:r>
        <w:rPr>
          <w:rStyle w:val="None"/>
          <w:rFonts w:ascii="Times New Roman" w:hAnsi="Times New Roman"/>
          <w:sz w:val="24"/>
          <w:szCs w:val="24"/>
        </w:rPr>
        <w:t xml:space="preserve">d theories (Tinbergen and </w:t>
      </w:r>
      <w:proofErr w:type="spellStart"/>
      <w:r>
        <w:rPr>
          <w:rStyle w:val="None"/>
          <w:rFonts w:ascii="Times New Roman" w:hAnsi="Times New Roman"/>
          <w:sz w:val="24"/>
          <w:szCs w:val="24"/>
        </w:rPr>
        <w:t>Bos</w:t>
      </w:r>
      <w:proofErr w:type="spellEnd"/>
      <w:r>
        <w:rPr>
          <w:rStyle w:val="None"/>
          <w:rFonts w:ascii="Times New Roman" w:hAnsi="Times New Roman"/>
          <w:sz w:val="24"/>
          <w:szCs w:val="24"/>
        </w:rPr>
        <w:t xml:space="preserve"> 1962, </w:t>
      </w:r>
      <w:proofErr w:type="spellStart"/>
      <w:r>
        <w:rPr>
          <w:rStyle w:val="None"/>
          <w:rFonts w:ascii="Times New Roman" w:hAnsi="Times New Roman"/>
          <w:sz w:val="24"/>
          <w:szCs w:val="24"/>
        </w:rPr>
        <w:t>Burmeister</w:t>
      </w:r>
      <w:proofErr w:type="spellEnd"/>
      <w:r>
        <w:rPr>
          <w:rStyle w:val="None"/>
          <w:rFonts w:ascii="Times New Roman" w:hAnsi="Times New Roman"/>
          <w:sz w:val="24"/>
          <w:szCs w:val="24"/>
        </w:rPr>
        <w:t xml:space="preserve"> and Dobell 1970). And these interests could overlap, as in the case of Roy </w:t>
      </w:r>
      <w:r>
        <w:rPr>
          <w:rStyle w:val="None"/>
          <w:rFonts w:ascii="Times New Roman" w:hAnsi="Times New Roman"/>
          <w:sz w:val="24"/>
          <w:szCs w:val="24"/>
        </w:rPr>
        <w:lastRenderedPageBreak/>
        <w:t>Radner</w:t>
      </w:r>
      <w:r>
        <w:rPr>
          <w:rStyle w:val="None"/>
          <w:rFonts w:ascii="Times New Roman" w:hAnsi="Times New Roman"/>
          <w:sz w:val="24"/>
          <w:szCs w:val="24"/>
        </w:rPr>
        <w:t>’</w:t>
      </w:r>
      <w:r>
        <w:rPr>
          <w:rStyle w:val="None"/>
          <w:rFonts w:ascii="Times New Roman" w:hAnsi="Times New Roman"/>
          <w:sz w:val="24"/>
          <w:szCs w:val="24"/>
        </w:rPr>
        <w:t>s (1963) research for the Office of Naval Research bringing mathematical growth models to planning.</w:t>
      </w:r>
    </w:p>
    <w:p w:rsidR="00CC0590" w:rsidRDefault="00FA2340" w:rsidP="00E52023">
      <w:pPr>
        <w:pStyle w:val="BodyA"/>
        <w:spacing w:after="40" w:line="240" w:lineRule="auto"/>
        <w:ind w:firstLine="708"/>
        <w:jc w:val="both"/>
        <w:rPr>
          <w:rStyle w:val="None"/>
          <w:rFonts w:ascii="Times New Roman" w:eastAsia="Times New Roman" w:hAnsi="Times New Roman" w:cs="Times New Roman"/>
          <w:sz w:val="24"/>
          <w:szCs w:val="24"/>
        </w:rPr>
        <w:pPrChange w:id="29" w:author="Assaf" w:date="2018-07-06T12:46:00Z">
          <w:pPr>
            <w:pStyle w:val="BodyA"/>
            <w:spacing w:after="120"/>
            <w:ind w:firstLine="708"/>
            <w:jc w:val="both"/>
          </w:pPr>
        </w:pPrChange>
      </w:pPr>
      <w:r>
        <w:rPr>
          <w:rStyle w:val="None"/>
          <w:rFonts w:ascii="Times New Roman" w:hAnsi="Times New Roman"/>
          <w:sz w:val="24"/>
          <w:szCs w:val="24"/>
        </w:rPr>
        <w:t>It is thus not surprising t</w:t>
      </w:r>
      <w:r>
        <w:rPr>
          <w:rStyle w:val="None"/>
          <w:rFonts w:ascii="Times New Roman" w:hAnsi="Times New Roman"/>
          <w:sz w:val="24"/>
          <w:szCs w:val="24"/>
        </w:rPr>
        <w:t xml:space="preserve">o see these economists organizing the developments in the field of economic growth in different ways, given their diverse interests in this literature. Hahn and Matthews (1964) would survey a vast theoretical literature and place the </w:t>
      </w:r>
      <w:proofErr w:type="spellStart"/>
      <w:r>
        <w:rPr>
          <w:rStyle w:val="None"/>
          <w:rFonts w:ascii="Times New Roman" w:hAnsi="Times New Roman"/>
          <w:sz w:val="24"/>
          <w:szCs w:val="24"/>
        </w:rPr>
        <w:t>Harrod-Domar</w:t>
      </w:r>
      <w:proofErr w:type="spellEnd"/>
      <w:r>
        <w:rPr>
          <w:rStyle w:val="None"/>
          <w:rFonts w:ascii="Times New Roman" w:hAnsi="Times New Roman"/>
          <w:sz w:val="24"/>
          <w:szCs w:val="24"/>
        </w:rPr>
        <w:t xml:space="preserve"> model cen</w:t>
      </w:r>
      <w:r>
        <w:rPr>
          <w:rStyle w:val="None"/>
          <w:rFonts w:ascii="Times New Roman" w:hAnsi="Times New Roman"/>
          <w:sz w:val="24"/>
          <w:szCs w:val="24"/>
        </w:rPr>
        <w:t xml:space="preserve">trally as the point of departure. </w:t>
      </w:r>
      <w:proofErr w:type="spellStart"/>
      <w:r>
        <w:rPr>
          <w:rStyle w:val="None"/>
          <w:rFonts w:ascii="Times New Roman" w:hAnsi="Times New Roman"/>
          <w:sz w:val="24"/>
          <w:szCs w:val="24"/>
        </w:rPr>
        <w:t>Britto</w:t>
      </w:r>
      <w:proofErr w:type="spellEnd"/>
      <w:r>
        <w:rPr>
          <w:rStyle w:val="None"/>
          <w:rFonts w:ascii="Times New Roman" w:hAnsi="Times New Roman"/>
          <w:sz w:val="24"/>
          <w:szCs w:val="24"/>
        </w:rPr>
        <w:t xml:space="preserve"> (1973) would instead focus on the neoclassical growth model, taking Knut Wicksell as a precursor, but placing Robert Solow and Trevor Swan as the starting points, contrasting this model with the models of Nicholas </w:t>
      </w:r>
      <w:proofErr w:type="spellStart"/>
      <w:r>
        <w:rPr>
          <w:rStyle w:val="None"/>
          <w:rFonts w:ascii="Times New Roman" w:hAnsi="Times New Roman"/>
          <w:sz w:val="24"/>
          <w:szCs w:val="24"/>
        </w:rPr>
        <w:t>K</w:t>
      </w:r>
      <w:r>
        <w:rPr>
          <w:rStyle w:val="None"/>
          <w:rFonts w:ascii="Times New Roman" w:hAnsi="Times New Roman"/>
          <w:sz w:val="24"/>
          <w:szCs w:val="24"/>
        </w:rPr>
        <w:t>aldor</w:t>
      </w:r>
      <w:proofErr w:type="spellEnd"/>
      <w:r>
        <w:rPr>
          <w:rStyle w:val="None"/>
          <w:rFonts w:ascii="Times New Roman" w:hAnsi="Times New Roman"/>
          <w:sz w:val="24"/>
          <w:szCs w:val="24"/>
        </w:rPr>
        <w:t xml:space="preserve"> and Luigi Pasinetti that featured two </w:t>
      </w:r>
      <w:r w:rsidRPr="00E52023">
        <w:rPr>
          <w:rStyle w:val="None"/>
          <w:rFonts w:ascii="Times New Roman" w:hAnsi="Times New Roman"/>
          <w:sz w:val="24"/>
          <w:szCs w:val="24"/>
          <w:lang w:val="en-GB"/>
          <w:rPrChange w:id="30" w:author="Assaf" w:date="2018-07-06T12:38:00Z">
            <w:rPr>
              <w:rStyle w:val="None"/>
              <w:rFonts w:ascii="Times New Roman" w:hAnsi="Times New Roman"/>
              <w:sz w:val="24"/>
              <w:szCs w:val="24"/>
              <w:lang w:val="pt-PT"/>
            </w:rPr>
          </w:rPrChange>
        </w:rPr>
        <w:t xml:space="preserve">social </w:t>
      </w:r>
      <w:r>
        <w:rPr>
          <w:rStyle w:val="None"/>
          <w:rFonts w:ascii="Times New Roman" w:hAnsi="Times New Roman"/>
          <w:sz w:val="24"/>
          <w:szCs w:val="24"/>
        </w:rPr>
        <w:t>classes with different propensities to save. The same opposition between neoclassical and Keynesian growth models was earlier explored by John Green (1963), who was completely silent about the linear growt</w:t>
      </w:r>
      <w:r>
        <w:rPr>
          <w:rStyle w:val="None"/>
          <w:rFonts w:ascii="Times New Roman" w:hAnsi="Times New Roman"/>
          <w:sz w:val="24"/>
          <w:szCs w:val="24"/>
        </w:rPr>
        <w:t xml:space="preserve">h models discussed by Hahn and Matthews (1964). </w:t>
      </w:r>
    </w:p>
    <w:p w:rsidR="00CC0590" w:rsidRDefault="00FA2340" w:rsidP="00E52023">
      <w:pPr>
        <w:pStyle w:val="BodyA"/>
        <w:spacing w:after="40" w:line="240" w:lineRule="auto"/>
        <w:ind w:firstLine="708"/>
        <w:jc w:val="both"/>
        <w:rPr>
          <w:rStyle w:val="None"/>
          <w:rFonts w:ascii="Times New Roman" w:eastAsia="Times New Roman" w:hAnsi="Times New Roman" w:cs="Times New Roman"/>
          <w:sz w:val="24"/>
          <w:szCs w:val="24"/>
        </w:rPr>
        <w:pPrChange w:id="31" w:author="Assaf" w:date="2018-07-06T12:46:00Z">
          <w:pPr>
            <w:pStyle w:val="BodyA"/>
            <w:spacing w:after="120"/>
            <w:ind w:firstLine="708"/>
            <w:jc w:val="both"/>
          </w:pPr>
        </w:pPrChange>
      </w:pPr>
      <w:r>
        <w:rPr>
          <w:rStyle w:val="None"/>
          <w:rFonts w:ascii="Times New Roman" w:hAnsi="Times New Roman"/>
          <w:sz w:val="24"/>
          <w:szCs w:val="24"/>
        </w:rPr>
        <w:t xml:space="preserve">As for the books, </w:t>
      </w:r>
      <w:proofErr w:type="spellStart"/>
      <w:r>
        <w:rPr>
          <w:rStyle w:val="None"/>
          <w:rFonts w:ascii="Times New Roman" w:hAnsi="Times New Roman"/>
          <w:sz w:val="24"/>
          <w:szCs w:val="24"/>
        </w:rPr>
        <w:t>Haavelmo</w:t>
      </w:r>
      <w:proofErr w:type="spellEnd"/>
      <w:r>
        <w:rPr>
          <w:rStyle w:val="None"/>
          <w:rFonts w:ascii="Times New Roman" w:hAnsi="Times New Roman"/>
          <w:sz w:val="24"/>
          <w:szCs w:val="24"/>
        </w:rPr>
        <w:t xml:space="preserve"> (1954) framed his analysis around a central distinction between deterministic and stochastic approaches to growth and evolution. Tinbergen and </w:t>
      </w:r>
      <w:proofErr w:type="spellStart"/>
      <w:r>
        <w:rPr>
          <w:rStyle w:val="None"/>
          <w:rFonts w:ascii="Times New Roman" w:hAnsi="Times New Roman"/>
          <w:sz w:val="24"/>
          <w:szCs w:val="24"/>
        </w:rPr>
        <w:t>Bos</w:t>
      </w:r>
      <w:proofErr w:type="spellEnd"/>
      <w:r>
        <w:rPr>
          <w:rStyle w:val="None"/>
          <w:rFonts w:ascii="Times New Roman" w:hAnsi="Times New Roman"/>
          <w:sz w:val="24"/>
          <w:szCs w:val="24"/>
        </w:rPr>
        <w:t xml:space="preserve"> (1962) structured their mathemati</w:t>
      </w:r>
      <w:r>
        <w:rPr>
          <w:rStyle w:val="None"/>
          <w:rFonts w:ascii="Times New Roman" w:hAnsi="Times New Roman"/>
          <w:sz w:val="24"/>
          <w:szCs w:val="24"/>
        </w:rPr>
        <w:t>cal analysis in terms of the number of sectors considered (from one to several sectors, in this order) and, within each case, the number of scarce factors and the technology of the production function. This book is frugal in references and in organizing th</w:t>
      </w:r>
      <w:r>
        <w:rPr>
          <w:rStyle w:val="None"/>
          <w:rFonts w:ascii="Times New Roman" w:hAnsi="Times New Roman"/>
          <w:sz w:val="24"/>
          <w:szCs w:val="24"/>
        </w:rPr>
        <w:t xml:space="preserve">e ideas around great minds. The economic growth part of R. G. D. Allen (1968) started with capital accumulation and the basic </w:t>
      </w:r>
      <w:proofErr w:type="spellStart"/>
      <w:r>
        <w:rPr>
          <w:rStyle w:val="None"/>
          <w:rFonts w:ascii="Times New Roman" w:hAnsi="Times New Roman"/>
          <w:sz w:val="24"/>
          <w:szCs w:val="24"/>
        </w:rPr>
        <w:t>Harrod-Domar</w:t>
      </w:r>
      <w:proofErr w:type="spellEnd"/>
      <w:r>
        <w:rPr>
          <w:rStyle w:val="None"/>
          <w:rFonts w:ascii="Times New Roman" w:hAnsi="Times New Roman"/>
          <w:sz w:val="24"/>
          <w:szCs w:val="24"/>
        </w:rPr>
        <w:t xml:space="preserve"> model to then consider two-sector models, technological change, the neo-classical model, vintage models and </w:t>
      </w:r>
      <w:proofErr w:type="spellStart"/>
      <w:r>
        <w:rPr>
          <w:rStyle w:val="None"/>
          <w:rFonts w:ascii="Times New Roman" w:hAnsi="Times New Roman"/>
          <w:sz w:val="24"/>
          <w:szCs w:val="24"/>
        </w:rPr>
        <w:t>Kaldor</w:t>
      </w:r>
      <w:proofErr w:type="spellEnd"/>
      <w:r>
        <w:rPr>
          <w:rStyle w:val="None"/>
          <w:rFonts w:ascii="Times New Roman" w:hAnsi="Times New Roman"/>
          <w:sz w:val="24"/>
          <w:szCs w:val="24"/>
        </w:rPr>
        <w:t xml:space="preserve"> mo</w:t>
      </w:r>
      <w:r>
        <w:rPr>
          <w:rStyle w:val="None"/>
          <w:rFonts w:ascii="Times New Roman" w:hAnsi="Times New Roman"/>
          <w:sz w:val="24"/>
          <w:szCs w:val="24"/>
        </w:rPr>
        <w:t xml:space="preserve">dels, without discussing anything of the von Neumann literature. In their turn, </w:t>
      </w:r>
      <w:proofErr w:type="spellStart"/>
      <w:r>
        <w:rPr>
          <w:rStyle w:val="None"/>
          <w:rFonts w:ascii="Times New Roman" w:hAnsi="Times New Roman"/>
          <w:sz w:val="24"/>
          <w:szCs w:val="24"/>
        </w:rPr>
        <w:t>Burmeister</w:t>
      </w:r>
      <w:proofErr w:type="spellEnd"/>
      <w:r>
        <w:rPr>
          <w:rStyle w:val="None"/>
          <w:rFonts w:ascii="Times New Roman" w:hAnsi="Times New Roman"/>
          <w:sz w:val="24"/>
          <w:szCs w:val="24"/>
        </w:rPr>
        <w:t xml:space="preserve"> and Dobell (1970) organized the book from the one-sector, neoclassical growth model to extensions going to</w:t>
      </w:r>
      <w:r w:rsidRPr="00E52023">
        <w:rPr>
          <w:rStyle w:val="None"/>
          <w:rFonts w:ascii="Times New Roman" w:hAnsi="Times New Roman"/>
          <w:sz w:val="24"/>
          <w:szCs w:val="24"/>
          <w:lang w:val="en-GB"/>
          <w:rPrChange w:id="32" w:author="Assaf" w:date="2018-07-06T12:38:00Z">
            <w:rPr>
              <w:rStyle w:val="None"/>
              <w:rFonts w:ascii="Times New Roman" w:hAnsi="Times New Roman"/>
              <w:sz w:val="24"/>
              <w:szCs w:val="24"/>
              <w:lang w:val="pt-PT"/>
            </w:rPr>
          </w:rPrChange>
        </w:rPr>
        <w:t>, among others,</w:t>
      </w:r>
      <w:r>
        <w:rPr>
          <w:rStyle w:val="None"/>
          <w:rFonts w:ascii="Times New Roman" w:hAnsi="Times New Roman"/>
          <w:sz w:val="24"/>
          <w:szCs w:val="24"/>
        </w:rPr>
        <w:t xml:space="preserve"> two-sector models, multi-sector models, and</w:t>
      </w:r>
      <w:r>
        <w:rPr>
          <w:rStyle w:val="None"/>
          <w:rFonts w:ascii="Times New Roman" w:hAnsi="Times New Roman"/>
          <w:sz w:val="24"/>
          <w:szCs w:val="24"/>
        </w:rPr>
        <w:t xml:space="preserve"> the optimal growth literature. </w:t>
      </w:r>
    </w:p>
    <w:p w:rsidR="00CC0590" w:rsidRDefault="00FA2340" w:rsidP="00E52023">
      <w:pPr>
        <w:pStyle w:val="BodyA"/>
        <w:spacing w:after="40" w:line="240" w:lineRule="auto"/>
        <w:ind w:firstLine="708"/>
        <w:jc w:val="both"/>
        <w:rPr>
          <w:rStyle w:val="None"/>
          <w:rFonts w:ascii="Times New Roman" w:eastAsia="Times New Roman" w:hAnsi="Times New Roman" w:cs="Times New Roman"/>
          <w:sz w:val="24"/>
          <w:szCs w:val="24"/>
        </w:rPr>
        <w:pPrChange w:id="33" w:author="Assaf" w:date="2018-07-06T12:46:00Z">
          <w:pPr>
            <w:pStyle w:val="BodyA"/>
            <w:spacing w:after="120"/>
            <w:ind w:firstLine="708"/>
            <w:jc w:val="both"/>
          </w:pPr>
        </w:pPrChange>
      </w:pPr>
      <w:r>
        <w:rPr>
          <w:rStyle w:val="None"/>
          <w:rFonts w:ascii="Times New Roman" w:hAnsi="Times New Roman"/>
          <w:sz w:val="24"/>
          <w:szCs w:val="24"/>
        </w:rPr>
        <w:t xml:space="preserve">Such varied ways or organizing the then recent developments in the economic growth literature contrasts strikingly with the present-day historical account of those outcomes in textbooks such as Robert </w:t>
      </w:r>
      <w:proofErr w:type="spellStart"/>
      <w:r>
        <w:rPr>
          <w:rStyle w:val="None"/>
          <w:rFonts w:ascii="Times New Roman" w:hAnsi="Times New Roman"/>
          <w:sz w:val="24"/>
          <w:szCs w:val="24"/>
        </w:rPr>
        <w:t>Barro</w:t>
      </w:r>
      <w:proofErr w:type="spellEnd"/>
      <w:r>
        <w:rPr>
          <w:rStyle w:val="None"/>
          <w:rFonts w:ascii="Times New Roman" w:hAnsi="Times New Roman"/>
          <w:sz w:val="24"/>
          <w:szCs w:val="24"/>
        </w:rPr>
        <w:t xml:space="preserve"> and Xavier Sala-</w:t>
      </w:r>
      <w:proofErr w:type="spellStart"/>
      <w:r>
        <w:rPr>
          <w:rStyle w:val="None"/>
          <w:rFonts w:ascii="Times New Roman" w:hAnsi="Times New Roman"/>
          <w:sz w:val="24"/>
          <w:szCs w:val="24"/>
        </w:rPr>
        <w:t>i</w:t>
      </w:r>
      <w:proofErr w:type="spellEnd"/>
      <w:r>
        <w:rPr>
          <w:rStyle w:val="None"/>
          <w:rFonts w:ascii="Times New Roman" w:hAnsi="Times New Roman"/>
          <w:sz w:val="24"/>
          <w:szCs w:val="24"/>
        </w:rPr>
        <w:t>-Martin</w:t>
      </w:r>
      <w:r>
        <w:rPr>
          <w:rStyle w:val="None"/>
          <w:rFonts w:ascii="Times New Roman" w:hAnsi="Times New Roman"/>
          <w:sz w:val="24"/>
          <w:szCs w:val="24"/>
        </w:rPr>
        <w:t>’</w:t>
      </w:r>
      <w:r>
        <w:rPr>
          <w:rStyle w:val="None"/>
          <w:rFonts w:ascii="Times New Roman" w:hAnsi="Times New Roman"/>
          <w:sz w:val="24"/>
          <w:szCs w:val="24"/>
        </w:rPr>
        <w:t>s (2004, 16-21).  The modern narrative usually takes Solow</w:t>
      </w:r>
      <w:r>
        <w:rPr>
          <w:rStyle w:val="None"/>
          <w:rFonts w:ascii="Times New Roman" w:hAnsi="Times New Roman"/>
          <w:sz w:val="24"/>
          <w:szCs w:val="24"/>
        </w:rPr>
        <w:t>’</w:t>
      </w:r>
      <w:r>
        <w:rPr>
          <w:rStyle w:val="None"/>
          <w:rFonts w:ascii="Times New Roman" w:hAnsi="Times New Roman"/>
          <w:sz w:val="24"/>
          <w:szCs w:val="24"/>
        </w:rPr>
        <w:t xml:space="preserve">s 1956 contribution (with exogenous saving rate) as a key starting point, that David Cass (1965) and </w:t>
      </w:r>
      <w:proofErr w:type="spellStart"/>
      <w:r>
        <w:rPr>
          <w:rStyle w:val="None"/>
          <w:rFonts w:ascii="Times New Roman" w:hAnsi="Times New Roman"/>
          <w:sz w:val="24"/>
          <w:szCs w:val="24"/>
        </w:rPr>
        <w:t>Tjalling</w:t>
      </w:r>
      <w:proofErr w:type="spellEnd"/>
      <w:r>
        <w:rPr>
          <w:rStyle w:val="None"/>
          <w:rFonts w:ascii="Times New Roman" w:hAnsi="Times New Roman"/>
          <w:sz w:val="24"/>
          <w:szCs w:val="24"/>
        </w:rPr>
        <w:t xml:space="preserve"> Koopmans (1965) later extended by allowing agents to choose the saving rate fr</w:t>
      </w:r>
      <w:r>
        <w:rPr>
          <w:rStyle w:val="None"/>
          <w:rFonts w:ascii="Times New Roman" w:hAnsi="Times New Roman"/>
          <w:sz w:val="24"/>
          <w:szCs w:val="24"/>
        </w:rPr>
        <w:t xml:space="preserve">om an intertemporal utility maximization problem (this is the so-called </w:t>
      </w:r>
      <w:r>
        <w:rPr>
          <w:rStyle w:val="None"/>
          <w:rFonts w:ascii="Times New Roman" w:hAnsi="Times New Roman"/>
          <w:sz w:val="24"/>
          <w:szCs w:val="24"/>
        </w:rPr>
        <w:t>“</w:t>
      </w:r>
      <w:r>
        <w:rPr>
          <w:rStyle w:val="None"/>
          <w:rFonts w:ascii="Times New Roman" w:hAnsi="Times New Roman"/>
          <w:sz w:val="24"/>
          <w:szCs w:val="24"/>
        </w:rPr>
        <w:t>Ramsey-Cass-Koopmans model</w:t>
      </w:r>
      <w:r>
        <w:rPr>
          <w:rStyle w:val="None"/>
          <w:rFonts w:ascii="Times New Roman" w:hAnsi="Times New Roman"/>
          <w:sz w:val="24"/>
          <w:szCs w:val="24"/>
        </w:rPr>
        <w:t>”</w:t>
      </w:r>
      <w:r>
        <w:rPr>
          <w:rStyle w:val="None"/>
          <w:rFonts w:ascii="Times New Roman" w:hAnsi="Times New Roman"/>
          <w:sz w:val="24"/>
          <w:szCs w:val="24"/>
        </w:rPr>
        <w:t>). Such account is simply silent about multi-sector models.</w:t>
      </w:r>
    </w:p>
    <w:p w:rsidR="00CC0590" w:rsidRDefault="00FA2340" w:rsidP="00E52023">
      <w:pPr>
        <w:pStyle w:val="BodyA"/>
        <w:spacing w:after="40" w:line="240" w:lineRule="auto"/>
        <w:ind w:firstLine="708"/>
        <w:jc w:val="both"/>
        <w:rPr>
          <w:rStyle w:val="None"/>
          <w:rFonts w:ascii="Times New Roman" w:eastAsia="Times New Roman" w:hAnsi="Times New Roman" w:cs="Times New Roman"/>
          <w:sz w:val="24"/>
          <w:szCs w:val="24"/>
        </w:rPr>
        <w:pPrChange w:id="34" w:author="Assaf" w:date="2018-07-06T12:46:00Z">
          <w:pPr>
            <w:pStyle w:val="BodyA"/>
            <w:spacing w:after="120"/>
            <w:ind w:firstLine="708"/>
            <w:jc w:val="both"/>
          </w:pPr>
        </w:pPrChange>
      </w:pPr>
      <w:r>
        <w:rPr>
          <w:rStyle w:val="None"/>
          <w:rFonts w:ascii="Times New Roman" w:hAnsi="Times New Roman"/>
          <w:sz w:val="24"/>
          <w:szCs w:val="24"/>
        </w:rPr>
        <w:t>As it is often the case, the potted histories that typically appear in textbooks are historicall</w:t>
      </w:r>
      <w:r>
        <w:rPr>
          <w:rStyle w:val="None"/>
          <w:rFonts w:ascii="Times New Roman" w:hAnsi="Times New Roman"/>
          <w:sz w:val="24"/>
          <w:szCs w:val="24"/>
        </w:rPr>
        <w:t>y misleading. The road connecting Solow to the Ramsey-Cass-Koopmans model is not so straightforward. In particular, the contributions of Koopmans came out of the activity analysis and multi-sector models literature of the late 1940s and the 1950s, before S</w:t>
      </w:r>
      <w:r>
        <w:rPr>
          <w:rStyle w:val="None"/>
          <w:rFonts w:ascii="Times New Roman" w:hAnsi="Times New Roman"/>
          <w:sz w:val="24"/>
          <w:szCs w:val="24"/>
        </w:rPr>
        <w:t>olow</w:t>
      </w:r>
      <w:r>
        <w:rPr>
          <w:rStyle w:val="None"/>
          <w:rFonts w:ascii="Times New Roman" w:hAnsi="Times New Roman"/>
          <w:sz w:val="24"/>
          <w:szCs w:val="24"/>
        </w:rPr>
        <w:t>’</w:t>
      </w:r>
      <w:r>
        <w:rPr>
          <w:rStyle w:val="None"/>
          <w:rFonts w:ascii="Times New Roman" w:hAnsi="Times New Roman"/>
          <w:sz w:val="24"/>
          <w:szCs w:val="24"/>
        </w:rPr>
        <w:t>s own contribution.</w:t>
      </w:r>
      <w:r>
        <w:rPr>
          <w:rStyle w:val="None"/>
          <w:rFonts w:ascii="Times New Roman" w:eastAsia="Times New Roman" w:hAnsi="Times New Roman" w:cs="Times New Roman"/>
          <w:sz w:val="24"/>
          <w:szCs w:val="24"/>
          <w:vertAlign w:val="superscript"/>
        </w:rPr>
        <w:footnoteReference w:id="6"/>
      </w:r>
      <w:r>
        <w:rPr>
          <w:rStyle w:val="None"/>
          <w:rFonts w:ascii="Times New Roman" w:hAnsi="Times New Roman"/>
          <w:sz w:val="24"/>
          <w:szCs w:val="24"/>
        </w:rPr>
        <w:t xml:space="preserve"> And here Edmond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played an important role in developing a utilitarian intertemporal framework to produce a welfare analysis of resource allocation. Being a student of Maurice Allais, very familiarized with Allais</w:t>
      </w:r>
      <w:r>
        <w:rPr>
          <w:rStyle w:val="None"/>
          <w:rFonts w:ascii="Times New Roman" w:hAnsi="Times New Roman"/>
          <w:sz w:val="24"/>
          <w:szCs w:val="24"/>
        </w:rPr>
        <w:t>’</w:t>
      </w:r>
      <w:r>
        <w:rPr>
          <w:rStyle w:val="None"/>
          <w:rFonts w:ascii="Times New Roman" w:hAnsi="Times New Roman"/>
          <w:sz w:val="24"/>
          <w:szCs w:val="24"/>
        </w:rPr>
        <w:t>s utilit</w:t>
      </w:r>
      <w:r>
        <w:rPr>
          <w:rStyle w:val="None"/>
          <w:rFonts w:ascii="Times New Roman" w:hAnsi="Times New Roman"/>
          <w:sz w:val="24"/>
          <w:szCs w:val="24"/>
        </w:rPr>
        <w:t xml:space="preserve">arian intertemporal approach, and knowing the 1945 multi-sector model of John von Neumann of a linear production economy,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insisted that activity analysis had to move beyond the production efficiency discussion typical of this literature, to one t</w:t>
      </w:r>
      <w:r>
        <w:rPr>
          <w:rStyle w:val="None"/>
          <w:rFonts w:ascii="Times New Roman" w:hAnsi="Times New Roman"/>
          <w:sz w:val="24"/>
          <w:szCs w:val="24"/>
        </w:rPr>
        <w:t xml:space="preserve">hat included the consumption of individuals. </w:t>
      </w:r>
    </w:p>
    <w:p w:rsidR="00CC0590" w:rsidRDefault="00FA2340" w:rsidP="00E52023">
      <w:pPr>
        <w:pStyle w:val="BodyA"/>
        <w:spacing w:after="40" w:line="240" w:lineRule="auto"/>
        <w:ind w:firstLine="708"/>
        <w:jc w:val="both"/>
        <w:rPr>
          <w:rStyle w:val="None"/>
          <w:rFonts w:ascii="Times New Roman" w:eastAsia="Times New Roman" w:hAnsi="Times New Roman" w:cs="Times New Roman"/>
          <w:sz w:val="24"/>
          <w:szCs w:val="24"/>
        </w:rPr>
        <w:pPrChange w:id="36" w:author="Assaf" w:date="2018-07-06T12:46:00Z">
          <w:pPr>
            <w:pStyle w:val="BodyA"/>
            <w:spacing w:after="120"/>
            <w:ind w:firstLine="708"/>
            <w:jc w:val="both"/>
          </w:pPr>
        </w:pPrChange>
      </w:pPr>
      <w:r>
        <w:rPr>
          <w:rStyle w:val="None"/>
          <w:rFonts w:ascii="Times New Roman" w:hAnsi="Times New Roman"/>
          <w:sz w:val="24"/>
          <w:szCs w:val="24"/>
        </w:rPr>
        <w:t xml:space="preserve">Our goal here is to tell a richer story about the developments of growth theory from the 1950s to the </w:t>
      </w:r>
      <w:proofErr w:type="spellStart"/>
      <w:r>
        <w:rPr>
          <w:rStyle w:val="None"/>
          <w:rFonts w:ascii="Times New Roman" w:hAnsi="Times New Roman"/>
          <w:sz w:val="24"/>
          <w:szCs w:val="24"/>
        </w:rPr>
        <w:t>mid 1960s</w:t>
      </w:r>
      <w:proofErr w:type="spellEnd"/>
      <w:r>
        <w:rPr>
          <w:rStyle w:val="None"/>
          <w:rFonts w:ascii="Times New Roman" w:hAnsi="Times New Roman"/>
          <w:sz w:val="24"/>
          <w:szCs w:val="24"/>
        </w:rPr>
        <w:t>, in a branch of the literature that started before Solow (1956) and never had him as a central ref</w:t>
      </w:r>
      <w:r>
        <w:rPr>
          <w:rStyle w:val="None"/>
          <w:rFonts w:ascii="Times New Roman" w:hAnsi="Times New Roman"/>
          <w:sz w:val="24"/>
          <w:szCs w:val="24"/>
        </w:rPr>
        <w:t>erence</w:t>
      </w:r>
      <w:r w:rsidRPr="00E52023">
        <w:rPr>
          <w:rStyle w:val="None"/>
          <w:rFonts w:ascii="Times New Roman" w:hAnsi="Times New Roman"/>
          <w:sz w:val="24"/>
          <w:szCs w:val="24"/>
          <w:lang w:val="en-GB"/>
          <w:rPrChange w:id="37" w:author="Assaf" w:date="2018-07-06T12:38:00Z">
            <w:rPr>
              <w:rStyle w:val="None"/>
              <w:rFonts w:ascii="Times New Roman" w:hAnsi="Times New Roman"/>
              <w:sz w:val="24"/>
              <w:szCs w:val="24"/>
              <w:lang w:val="pt-PT"/>
            </w:rPr>
          </w:rPrChange>
        </w:rPr>
        <w:t xml:space="preserve">, stressing the role played by </w:t>
      </w:r>
      <w:proofErr w:type="spellStart"/>
      <w:r w:rsidRPr="00E52023">
        <w:rPr>
          <w:rStyle w:val="None"/>
          <w:rFonts w:ascii="Times New Roman" w:hAnsi="Times New Roman"/>
          <w:sz w:val="24"/>
          <w:szCs w:val="24"/>
          <w:lang w:val="en-GB"/>
          <w:rPrChange w:id="38" w:author="Assaf" w:date="2018-07-06T12:38:00Z">
            <w:rPr>
              <w:rStyle w:val="None"/>
              <w:rFonts w:ascii="Times New Roman" w:hAnsi="Times New Roman"/>
              <w:sz w:val="24"/>
              <w:szCs w:val="24"/>
              <w:lang w:val="pt-PT"/>
            </w:rPr>
          </w:rPrChange>
        </w:rPr>
        <w:t>Malinvaud</w:t>
      </w:r>
      <w:proofErr w:type="spellEnd"/>
      <w:r w:rsidRPr="00E52023">
        <w:rPr>
          <w:rStyle w:val="None"/>
          <w:rFonts w:ascii="Times New Roman" w:hAnsi="Times New Roman"/>
          <w:sz w:val="24"/>
          <w:szCs w:val="24"/>
          <w:lang w:val="en-GB"/>
          <w:rPrChange w:id="39" w:author="Assaf" w:date="2018-07-06T12:38:00Z">
            <w:rPr>
              <w:rStyle w:val="None"/>
              <w:rFonts w:ascii="Times New Roman" w:hAnsi="Times New Roman"/>
              <w:sz w:val="24"/>
              <w:szCs w:val="24"/>
              <w:lang w:val="pt-PT"/>
            </w:rPr>
          </w:rPrChange>
        </w:rPr>
        <w:t xml:space="preserve"> and taking his travel from the French milieu of mathematical economics to the Cowles Commission in 1950-1951 and back to France as a guiding line (sections 1 and 2)</w:t>
      </w:r>
      <w:r>
        <w:rPr>
          <w:rStyle w:val="None"/>
          <w:rFonts w:ascii="Times New Roman" w:hAnsi="Times New Roman"/>
          <w:sz w:val="24"/>
          <w:szCs w:val="24"/>
        </w:rPr>
        <w:t>. It was during his North-American sojourn th</w:t>
      </w:r>
      <w:r>
        <w:rPr>
          <w:rStyle w:val="None"/>
          <w:rFonts w:ascii="Times New Roman" w:hAnsi="Times New Roman"/>
          <w:sz w:val="24"/>
          <w:szCs w:val="24"/>
        </w:rPr>
        <w:t xml:space="preserve">at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interacted with Koopmans right after the famous 1949 activity analysis conference and wrote </w:t>
      </w:r>
      <w:r w:rsidRPr="00E52023">
        <w:rPr>
          <w:rStyle w:val="None"/>
          <w:rFonts w:ascii="Times New Roman" w:hAnsi="Times New Roman"/>
          <w:sz w:val="24"/>
          <w:szCs w:val="24"/>
          <w:lang w:val="en-GB"/>
          <w:rPrChange w:id="40" w:author="Assaf" w:date="2018-07-06T12:38:00Z">
            <w:rPr>
              <w:rStyle w:val="None"/>
              <w:rFonts w:ascii="Times New Roman" w:hAnsi="Times New Roman"/>
              <w:sz w:val="24"/>
              <w:szCs w:val="24"/>
              <w:lang w:val="pt-PT"/>
            </w:rPr>
          </w:rPrChange>
        </w:rPr>
        <w:t>his</w:t>
      </w:r>
      <w:r>
        <w:rPr>
          <w:rStyle w:val="None"/>
          <w:rFonts w:ascii="Times New Roman" w:hAnsi="Times New Roman"/>
          <w:sz w:val="24"/>
          <w:szCs w:val="24"/>
        </w:rPr>
        <w:t xml:space="preserve"> paper published in </w:t>
      </w:r>
      <w:proofErr w:type="spellStart"/>
      <w:r>
        <w:rPr>
          <w:rStyle w:val="None"/>
          <w:rFonts w:ascii="Times New Roman" w:hAnsi="Times New Roman"/>
          <w:i/>
          <w:iCs/>
          <w:sz w:val="24"/>
          <w:szCs w:val="24"/>
        </w:rPr>
        <w:t>Econometrica</w:t>
      </w:r>
      <w:proofErr w:type="spellEnd"/>
      <w:r>
        <w:rPr>
          <w:rStyle w:val="None"/>
          <w:rFonts w:ascii="Times New Roman" w:hAnsi="Times New Roman"/>
          <w:sz w:val="24"/>
          <w:szCs w:val="24"/>
        </w:rPr>
        <w:t xml:space="preserve"> in 1953. This paper had the strong support of Koopmans in his 1957 book, where he placed </w:t>
      </w:r>
      <w:proofErr w:type="spellStart"/>
      <w:r>
        <w:rPr>
          <w:rStyle w:val="None"/>
          <w:rFonts w:ascii="Times New Roman" w:hAnsi="Times New Roman"/>
          <w:sz w:val="24"/>
          <w:szCs w:val="24"/>
        </w:rPr>
        <w:t>Malinvaud</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model as a central tool for studying economic growth in the context of the activity analysis literature. However,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was eventually eclipsed by the influential 1958 book by Robert </w:t>
      </w:r>
      <w:proofErr w:type="spellStart"/>
      <w:r>
        <w:rPr>
          <w:rStyle w:val="None"/>
          <w:rFonts w:ascii="Times New Roman" w:hAnsi="Times New Roman"/>
          <w:sz w:val="24"/>
          <w:szCs w:val="24"/>
        </w:rPr>
        <w:t>Dorfman</w:t>
      </w:r>
      <w:proofErr w:type="spellEnd"/>
      <w:r>
        <w:rPr>
          <w:rStyle w:val="None"/>
          <w:rFonts w:ascii="Times New Roman" w:hAnsi="Times New Roman"/>
          <w:sz w:val="24"/>
          <w:szCs w:val="24"/>
        </w:rPr>
        <w:t>, Solow and Paul Samuelson, which pushed the literature alon</w:t>
      </w:r>
      <w:r>
        <w:rPr>
          <w:rStyle w:val="None"/>
          <w:rFonts w:ascii="Times New Roman" w:hAnsi="Times New Roman"/>
          <w:sz w:val="24"/>
          <w:szCs w:val="24"/>
        </w:rPr>
        <w:t xml:space="preserve">g the von Neumann path of the so-called </w:t>
      </w:r>
      <w:r>
        <w:rPr>
          <w:rStyle w:val="None"/>
          <w:rFonts w:ascii="Times New Roman" w:hAnsi="Times New Roman"/>
          <w:sz w:val="24"/>
          <w:szCs w:val="24"/>
        </w:rPr>
        <w:t>“</w:t>
      </w:r>
      <w:r>
        <w:rPr>
          <w:rStyle w:val="None"/>
          <w:rFonts w:ascii="Times New Roman" w:hAnsi="Times New Roman"/>
          <w:sz w:val="24"/>
          <w:szCs w:val="24"/>
        </w:rPr>
        <w:t xml:space="preserve">turnpike </w:t>
      </w:r>
      <w:r>
        <w:rPr>
          <w:rStyle w:val="None"/>
          <w:rFonts w:ascii="Times New Roman" w:hAnsi="Times New Roman"/>
          <w:sz w:val="24"/>
          <w:szCs w:val="24"/>
        </w:rPr>
        <w:lastRenderedPageBreak/>
        <w:t>theorem,</w:t>
      </w:r>
      <w:r>
        <w:rPr>
          <w:rStyle w:val="None"/>
          <w:rFonts w:ascii="Times New Roman" w:hAnsi="Times New Roman"/>
          <w:sz w:val="24"/>
          <w:szCs w:val="24"/>
        </w:rPr>
        <w:t xml:space="preserve">” </w:t>
      </w:r>
      <w:r>
        <w:rPr>
          <w:rStyle w:val="None"/>
          <w:rFonts w:ascii="Times New Roman" w:hAnsi="Times New Roman"/>
          <w:sz w:val="24"/>
          <w:szCs w:val="24"/>
        </w:rPr>
        <w:t>with a focus on productive efficiency (section 3). From Europe</w:t>
      </w:r>
      <w:proofErr w:type="gramStart"/>
      <w:r>
        <w:rPr>
          <w:rStyle w:val="None"/>
          <w:rFonts w:ascii="Times New Roman" w:hAnsi="Times New Roman"/>
          <w:sz w:val="24"/>
          <w:szCs w:val="24"/>
        </w:rPr>
        <w:t xml:space="preserve">, </w:t>
      </w:r>
      <w:r w:rsidRPr="00E52023">
        <w:rPr>
          <w:rStyle w:val="None"/>
          <w:rFonts w:ascii="Times New Roman" w:hAnsi="Times New Roman"/>
          <w:sz w:val="24"/>
          <w:szCs w:val="24"/>
          <w:lang w:val="en-GB"/>
          <w:rPrChange w:id="41" w:author="Assaf" w:date="2018-07-06T12:38:00Z">
            <w:rPr>
              <w:rStyle w:val="None"/>
              <w:rFonts w:ascii="Times New Roman" w:hAnsi="Times New Roman"/>
              <w:sz w:val="24"/>
              <w:szCs w:val="24"/>
              <w:lang w:val="pt-PT"/>
            </w:rPr>
          </w:rPrChange>
        </w:rPr>
        <w:t xml:space="preserve"> when</w:t>
      </w:r>
      <w:proofErr w:type="gramEnd"/>
      <w:r>
        <w:rPr>
          <w:rStyle w:val="None"/>
          <w:rFonts w:ascii="Times New Roman" w:hAnsi="Times New Roman"/>
          <w:sz w:val="24"/>
          <w:szCs w:val="24"/>
        </w:rPr>
        <w:t xml:space="preserve"> turnpikes thrived,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engaged with the activity analysis literature through publications and conferences. He organized </w:t>
      </w:r>
      <w:r>
        <w:rPr>
          <w:rStyle w:val="None"/>
          <w:rFonts w:ascii="Times New Roman" w:hAnsi="Times New Roman"/>
          <w:sz w:val="24"/>
          <w:szCs w:val="24"/>
        </w:rPr>
        <w:t xml:space="preserve">a conference in Cambridge in 1963, bringing together Koopmans, Allais and others working on this subject, an opportunity that he and Koopmans took to express once again their concerns with the lack of a utilitarian analysis to the study of economic growth </w:t>
      </w:r>
      <w:r>
        <w:rPr>
          <w:rStyle w:val="None"/>
          <w:rFonts w:ascii="Times New Roman" w:hAnsi="Times New Roman"/>
          <w:sz w:val="24"/>
          <w:szCs w:val="24"/>
        </w:rPr>
        <w:t>(section 4). Just a few months after this conference, both economists went to another</w:t>
      </w:r>
      <w:r w:rsidRPr="00E52023">
        <w:rPr>
          <w:rStyle w:val="None"/>
          <w:rFonts w:ascii="Times New Roman" w:hAnsi="Times New Roman"/>
          <w:sz w:val="24"/>
          <w:szCs w:val="24"/>
          <w:lang w:val="en-GB"/>
          <w:rPrChange w:id="42" w:author="Assaf" w:date="2018-07-06T12:38:00Z">
            <w:rPr>
              <w:rStyle w:val="None"/>
              <w:rFonts w:ascii="Times New Roman" w:hAnsi="Times New Roman"/>
              <w:sz w:val="24"/>
              <w:szCs w:val="24"/>
              <w:lang w:val="pt-PT"/>
            </w:rPr>
          </w:rPrChange>
        </w:rPr>
        <w:t xml:space="preserve"> meeting</w:t>
      </w:r>
      <w:r>
        <w:rPr>
          <w:rStyle w:val="None"/>
          <w:rFonts w:ascii="Times New Roman" w:hAnsi="Times New Roman"/>
          <w:sz w:val="24"/>
          <w:szCs w:val="24"/>
        </w:rPr>
        <w:t>, at the Vatican City, where they presented optimal growth models with utility maximization as the basic optimality criteria (section 5). It was exactly this paper</w:t>
      </w:r>
      <w:r>
        <w:rPr>
          <w:rStyle w:val="None"/>
          <w:rFonts w:ascii="Times New Roman" w:hAnsi="Times New Roman"/>
          <w:sz w:val="24"/>
          <w:szCs w:val="24"/>
        </w:rPr>
        <w:t xml:space="preserve"> that secured Koopmans the role of a founding father of the Ramsey-Cass-Koopmans model, nowadays understood as an extension of Solow (1956). </w:t>
      </w:r>
    </w:p>
    <w:p w:rsidR="00CC0590" w:rsidRDefault="00CC0590" w:rsidP="00E52023">
      <w:pPr>
        <w:pStyle w:val="BodyA"/>
        <w:spacing w:after="40" w:line="240" w:lineRule="auto"/>
        <w:rPr>
          <w:rStyle w:val="None"/>
          <w:rFonts w:ascii="Times New Roman" w:eastAsia="Times New Roman" w:hAnsi="Times New Roman" w:cs="Times New Roman"/>
          <w:sz w:val="24"/>
          <w:szCs w:val="24"/>
        </w:rPr>
        <w:pPrChange w:id="43" w:author="Assaf" w:date="2018-07-06T12:46:00Z">
          <w:pPr>
            <w:pStyle w:val="BodyA"/>
            <w:spacing w:after="120"/>
          </w:pPr>
        </w:pPrChange>
      </w:pPr>
    </w:p>
    <w:p w:rsidR="00CC0590" w:rsidRDefault="00FA2340" w:rsidP="00E52023">
      <w:pPr>
        <w:pStyle w:val="BodyAA"/>
        <w:numPr>
          <w:ilvl w:val="0"/>
          <w:numId w:val="2"/>
        </w:numPr>
        <w:spacing w:after="40" w:line="240" w:lineRule="auto"/>
        <w:jc w:val="both"/>
        <w:rPr>
          <w:rFonts w:ascii="Times New Roman" w:eastAsia="Times New Roman" w:hAnsi="Times New Roman" w:cs="Times New Roman"/>
          <w:b/>
          <w:bCs/>
          <w:sz w:val="24"/>
          <w:szCs w:val="24"/>
        </w:rPr>
        <w:pPrChange w:id="44" w:author="Assaf" w:date="2018-07-06T12:46:00Z">
          <w:pPr>
            <w:pStyle w:val="BodyAA"/>
            <w:numPr>
              <w:numId w:val="2"/>
            </w:numPr>
            <w:spacing w:after="120"/>
            <w:ind w:left="720" w:hanging="360"/>
            <w:jc w:val="both"/>
          </w:pPr>
        </w:pPrChange>
      </w:pPr>
      <w:r>
        <w:rPr>
          <w:rFonts w:ascii="Times New Roman" w:hAnsi="Times New Roman"/>
          <w:b/>
          <w:bCs/>
          <w:sz w:val="24"/>
          <w:szCs w:val="24"/>
        </w:rPr>
        <w:t xml:space="preserve">At a critical crossroad: </w:t>
      </w:r>
      <w:proofErr w:type="spellStart"/>
      <w:r>
        <w:rPr>
          <w:rFonts w:ascii="Times New Roman" w:hAnsi="Times New Roman"/>
          <w:b/>
          <w:bCs/>
          <w:sz w:val="24"/>
          <w:szCs w:val="24"/>
        </w:rPr>
        <w:t>Malinvaud</w:t>
      </w:r>
      <w:proofErr w:type="spellEnd"/>
      <w:r>
        <w:rPr>
          <w:rFonts w:ascii="Times New Roman" w:hAnsi="Times New Roman"/>
          <w:b/>
          <w:bCs/>
          <w:sz w:val="24"/>
          <w:szCs w:val="24"/>
        </w:rPr>
        <w:t>, Allais, and von Neumann</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45" w:author="Assaf" w:date="2018-07-06T12:46:00Z">
          <w:pPr>
            <w:pStyle w:val="BodyAA"/>
            <w:spacing w:after="120"/>
            <w:ind w:firstLine="708"/>
            <w:jc w:val="both"/>
          </w:pPr>
        </w:pPrChange>
      </w:pPr>
      <w:r>
        <w:rPr>
          <w:rStyle w:val="None"/>
          <w:rFonts w:ascii="Times New Roman" w:hAnsi="Times New Roman"/>
          <w:sz w:val="24"/>
          <w:szCs w:val="24"/>
        </w:rPr>
        <w:t xml:space="preserve">One of </w:t>
      </w:r>
      <w:proofErr w:type="spellStart"/>
      <w:r>
        <w:rPr>
          <w:rStyle w:val="None"/>
          <w:rFonts w:ascii="Times New Roman" w:hAnsi="Times New Roman"/>
          <w:sz w:val="24"/>
          <w:szCs w:val="24"/>
        </w:rPr>
        <w:t>Malinvaud</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first publications, his 1953 </w:t>
      </w:r>
      <w:proofErr w:type="spellStart"/>
      <w:r>
        <w:rPr>
          <w:rStyle w:val="None"/>
          <w:rFonts w:ascii="Times New Roman" w:hAnsi="Times New Roman"/>
          <w:i/>
          <w:iCs/>
          <w:sz w:val="24"/>
          <w:szCs w:val="24"/>
        </w:rPr>
        <w:t>Econo</w:t>
      </w:r>
      <w:r>
        <w:rPr>
          <w:rStyle w:val="None"/>
          <w:rFonts w:ascii="Times New Roman" w:hAnsi="Times New Roman"/>
          <w:i/>
          <w:iCs/>
          <w:sz w:val="24"/>
          <w:szCs w:val="24"/>
        </w:rPr>
        <w:t>metrica</w:t>
      </w:r>
      <w:proofErr w:type="spellEnd"/>
      <w:r>
        <w:rPr>
          <w:rStyle w:val="None"/>
          <w:rFonts w:ascii="Times New Roman" w:hAnsi="Times New Roman"/>
          <w:sz w:val="24"/>
          <w:szCs w:val="24"/>
        </w:rPr>
        <w:t xml:space="preserve"> paper, is important not only for its posterior impact on economics but also for being at the crossroad of French and American developments in mathematical economics. For highlighting this, some biographical information is helpful.</w:t>
      </w:r>
      <w:r>
        <w:rPr>
          <w:rStyle w:val="None"/>
          <w:rFonts w:ascii="Times New Roman" w:eastAsia="Times New Roman" w:hAnsi="Times New Roman" w:cs="Times New Roman"/>
          <w:sz w:val="24"/>
          <w:szCs w:val="24"/>
          <w:vertAlign w:val="superscript"/>
        </w:rPr>
        <w:footnoteReference w:id="7"/>
      </w:r>
      <w:r>
        <w:rPr>
          <w:rStyle w:val="None"/>
          <w:rFonts w:ascii="Times New Roman" w:hAnsi="Times New Roman"/>
          <w:sz w:val="24"/>
          <w:szCs w:val="24"/>
        </w:rPr>
        <w:t xml:space="preserve">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entere</w:t>
      </w:r>
      <w:r>
        <w:rPr>
          <w:rStyle w:val="None"/>
          <w:rFonts w:ascii="Times New Roman" w:hAnsi="Times New Roman"/>
          <w:sz w:val="24"/>
          <w:szCs w:val="24"/>
        </w:rPr>
        <w:t xml:space="preserve">d the </w:t>
      </w:r>
      <w:proofErr w:type="spellStart"/>
      <w:r>
        <w:rPr>
          <w:rStyle w:val="None"/>
          <w:rFonts w:ascii="Times New Roman" w:hAnsi="Times New Roman"/>
          <w:i/>
          <w:iCs/>
          <w:sz w:val="24"/>
          <w:szCs w:val="24"/>
        </w:rPr>
        <w:t>É</w:t>
      </w:r>
      <w:r>
        <w:rPr>
          <w:rStyle w:val="None"/>
          <w:rFonts w:ascii="Times New Roman" w:hAnsi="Times New Roman"/>
          <w:i/>
          <w:iCs/>
          <w:sz w:val="24"/>
          <w:szCs w:val="24"/>
        </w:rPr>
        <w:t>cole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Polytechnique</w:t>
      </w:r>
      <w:proofErr w:type="spellEnd"/>
      <w:r>
        <w:rPr>
          <w:rStyle w:val="None"/>
          <w:rFonts w:ascii="Times New Roman" w:hAnsi="Times New Roman"/>
          <w:sz w:val="24"/>
          <w:szCs w:val="24"/>
        </w:rPr>
        <w:t xml:space="preserve"> in 1942 and in parallel he studied law, where he encountered economics courses. With studies interrupted by World War II, he was an autodidact in economics. He obtained his law degree and diploma from </w:t>
      </w:r>
      <w:proofErr w:type="spellStart"/>
      <w:r>
        <w:rPr>
          <w:rStyle w:val="None"/>
          <w:rFonts w:ascii="Times New Roman" w:hAnsi="Times New Roman"/>
          <w:i/>
          <w:iCs/>
          <w:sz w:val="24"/>
          <w:szCs w:val="24"/>
        </w:rPr>
        <w:t>Polytechnique</w:t>
      </w:r>
      <w:proofErr w:type="spellEnd"/>
      <w:r>
        <w:rPr>
          <w:rStyle w:val="None"/>
          <w:rFonts w:ascii="Times New Roman" w:hAnsi="Times New Roman"/>
          <w:sz w:val="24"/>
          <w:szCs w:val="24"/>
        </w:rPr>
        <w:t xml:space="preserve"> in 1946 and spe</w:t>
      </w:r>
      <w:r>
        <w:rPr>
          <w:rStyle w:val="None"/>
          <w:rFonts w:ascii="Times New Roman" w:hAnsi="Times New Roman"/>
          <w:sz w:val="24"/>
          <w:szCs w:val="24"/>
        </w:rPr>
        <w:t xml:space="preserve">nt two years at the </w:t>
      </w:r>
      <w:proofErr w:type="spellStart"/>
      <w:r>
        <w:rPr>
          <w:rStyle w:val="None"/>
          <w:rFonts w:ascii="Times New Roman" w:hAnsi="Times New Roman"/>
          <w:i/>
          <w:iCs/>
          <w:sz w:val="24"/>
          <w:szCs w:val="24"/>
        </w:rPr>
        <w:t>É</w:t>
      </w:r>
      <w:r>
        <w:rPr>
          <w:rStyle w:val="None"/>
          <w:rFonts w:ascii="Times New Roman" w:hAnsi="Times New Roman"/>
          <w:i/>
          <w:iCs/>
          <w:sz w:val="24"/>
          <w:szCs w:val="24"/>
        </w:rPr>
        <w:t>cole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d</w:t>
      </w:r>
      <w:r>
        <w:rPr>
          <w:rStyle w:val="None"/>
          <w:rFonts w:ascii="Times New Roman" w:hAnsi="Times New Roman"/>
          <w:i/>
          <w:iCs/>
          <w:sz w:val="24"/>
          <w:szCs w:val="24"/>
        </w:rPr>
        <w:t>’</w:t>
      </w:r>
      <w:r>
        <w:rPr>
          <w:rStyle w:val="None"/>
          <w:rFonts w:ascii="Times New Roman" w:hAnsi="Times New Roman"/>
          <w:i/>
          <w:iCs/>
          <w:sz w:val="24"/>
          <w:szCs w:val="24"/>
        </w:rPr>
        <w:t>application</w:t>
      </w:r>
      <w:proofErr w:type="spellEnd"/>
      <w:r>
        <w:rPr>
          <w:rStyle w:val="None"/>
          <w:rFonts w:ascii="Times New Roman" w:hAnsi="Times New Roman"/>
          <w:i/>
          <w:iCs/>
          <w:sz w:val="24"/>
          <w:szCs w:val="24"/>
        </w:rPr>
        <w:t xml:space="preserve"> de </w:t>
      </w:r>
      <w:proofErr w:type="spellStart"/>
      <w:r>
        <w:rPr>
          <w:rStyle w:val="None"/>
          <w:rFonts w:ascii="Times New Roman" w:hAnsi="Times New Roman"/>
          <w:i/>
          <w:iCs/>
          <w:sz w:val="24"/>
          <w:szCs w:val="24"/>
        </w:rPr>
        <w:t>l</w:t>
      </w:r>
      <w:r>
        <w:rPr>
          <w:rStyle w:val="None"/>
          <w:rFonts w:ascii="Times New Roman" w:hAnsi="Times New Roman"/>
          <w:i/>
          <w:iCs/>
          <w:sz w:val="24"/>
          <w:szCs w:val="24"/>
        </w:rPr>
        <w:t>’</w:t>
      </w:r>
      <w:r>
        <w:rPr>
          <w:rStyle w:val="None"/>
          <w:rFonts w:ascii="Times New Roman" w:hAnsi="Times New Roman"/>
          <w:i/>
          <w:iCs/>
          <w:sz w:val="24"/>
          <w:szCs w:val="24"/>
        </w:rPr>
        <w:t>INSEE</w:t>
      </w:r>
      <w:proofErr w:type="spellEnd"/>
      <w:r>
        <w:rPr>
          <w:rStyle w:val="None"/>
          <w:rFonts w:ascii="Times New Roman" w:hAnsi="Times New Roman"/>
          <w:i/>
          <w:iCs/>
          <w:sz w:val="24"/>
          <w:szCs w:val="24"/>
        </w:rPr>
        <w:t xml:space="preserve">, </w:t>
      </w:r>
      <w:r>
        <w:rPr>
          <w:rStyle w:val="None"/>
          <w:rFonts w:ascii="Times New Roman" w:hAnsi="Times New Roman"/>
          <w:sz w:val="24"/>
          <w:szCs w:val="24"/>
        </w:rPr>
        <w:t xml:space="preserve">the </w:t>
      </w:r>
      <w:proofErr w:type="spellStart"/>
      <w:r>
        <w:rPr>
          <w:rStyle w:val="None"/>
          <w:rFonts w:ascii="Times New Roman" w:hAnsi="Times New Roman"/>
          <w:i/>
          <w:iCs/>
          <w:sz w:val="24"/>
          <w:szCs w:val="24"/>
        </w:rPr>
        <w:t>Institut</w:t>
      </w:r>
      <w:proofErr w:type="spellEnd"/>
      <w:r>
        <w:rPr>
          <w:rStyle w:val="None"/>
          <w:rFonts w:ascii="Times New Roman" w:hAnsi="Times New Roman"/>
          <w:i/>
          <w:iCs/>
          <w:sz w:val="24"/>
          <w:szCs w:val="24"/>
        </w:rPr>
        <w:t xml:space="preserve"> National de la </w:t>
      </w:r>
      <w:proofErr w:type="spellStart"/>
      <w:r>
        <w:rPr>
          <w:rStyle w:val="None"/>
          <w:rFonts w:ascii="Times New Roman" w:hAnsi="Times New Roman"/>
          <w:i/>
          <w:iCs/>
          <w:sz w:val="24"/>
          <w:szCs w:val="24"/>
        </w:rPr>
        <w:t>Statistique</w:t>
      </w:r>
      <w:proofErr w:type="spellEnd"/>
      <w:r>
        <w:rPr>
          <w:rStyle w:val="None"/>
          <w:rFonts w:ascii="Times New Roman" w:hAnsi="Times New Roman"/>
          <w:i/>
          <w:iCs/>
          <w:sz w:val="24"/>
          <w:szCs w:val="24"/>
        </w:rPr>
        <w:t xml:space="preserve"> </w:t>
      </w:r>
      <w:proofErr w:type="gramStart"/>
      <w:r>
        <w:rPr>
          <w:rStyle w:val="None"/>
          <w:rFonts w:ascii="Times New Roman" w:hAnsi="Times New Roman"/>
          <w:i/>
          <w:iCs/>
          <w:sz w:val="24"/>
          <w:szCs w:val="24"/>
        </w:rPr>
        <w:t>et</w:t>
      </w:r>
      <w:proofErr w:type="gramEnd"/>
      <w:r>
        <w:rPr>
          <w:rStyle w:val="None"/>
          <w:rFonts w:ascii="Times New Roman" w:hAnsi="Times New Roman"/>
          <w:i/>
          <w:iCs/>
          <w:sz w:val="24"/>
          <w:szCs w:val="24"/>
        </w:rPr>
        <w:t xml:space="preserve"> des </w:t>
      </w:r>
      <w:proofErr w:type="spellStart"/>
      <w:r>
        <w:rPr>
          <w:rStyle w:val="None"/>
          <w:rFonts w:ascii="Times New Roman" w:hAnsi="Times New Roman"/>
          <w:i/>
          <w:iCs/>
          <w:sz w:val="24"/>
          <w:szCs w:val="24"/>
        </w:rPr>
        <w:t>É</w:t>
      </w:r>
      <w:r>
        <w:rPr>
          <w:rStyle w:val="None"/>
          <w:rFonts w:ascii="Times New Roman" w:hAnsi="Times New Roman"/>
          <w:i/>
          <w:iCs/>
          <w:sz w:val="24"/>
          <w:szCs w:val="24"/>
        </w:rPr>
        <w:t>tudes</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É</w:t>
      </w:r>
      <w:r>
        <w:rPr>
          <w:rStyle w:val="None"/>
          <w:rFonts w:ascii="Times New Roman" w:hAnsi="Times New Roman"/>
          <w:i/>
          <w:iCs/>
          <w:sz w:val="24"/>
          <w:szCs w:val="24"/>
        </w:rPr>
        <w:t>conomiques</w:t>
      </w:r>
      <w:proofErr w:type="spellEnd"/>
      <w:r>
        <w:rPr>
          <w:rStyle w:val="None"/>
          <w:rFonts w:ascii="Times New Roman" w:hAnsi="Times New Roman"/>
          <w:sz w:val="24"/>
          <w:szCs w:val="24"/>
        </w:rPr>
        <w:t>, when he became an economist.</w:t>
      </w:r>
      <w:r>
        <w:rPr>
          <w:rStyle w:val="None"/>
          <w:rFonts w:ascii="Times New Roman" w:eastAsia="Times New Roman" w:hAnsi="Times New Roman" w:cs="Times New Roman"/>
          <w:sz w:val="24"/>
          <w:szCs w:val="24"/>
          <w:vertAlign w:val="superscript"/>
        </w:rPr>
        <w:footnoteReference w:id="8"/>
      </w:r>
      <w:r>
        <w:rPr>
          <w:rStyle w:val="None"/>
          <w:rFonts w:ascii="Times New Roman" w:hAnsi="Times New Roman"/>
          <w:sz w:val="24"/>
          <w:szCs w:val="24"/>
        </w:rPr>
        <w:t xml:space="preserve"> It was here that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encountered two important figures: the mathematician and statistician Georges </w:t>
      </w:r>
      <w:proofErr w:type="spellStart"/>
      <w:r>
        <w:rPr>
          <w:rStyle w:val="None"/>
          <w:rFonts w:ascii="Times New Roman" w:hAnsi="Times New Roman"/>
          <w:sz w:val="24"/>
          <w:szCs w:val="24"/>
        </w:rPr>
        <w:t>Darmois</w:t>
      </w:r>
      <w:proofErr w:type="spellEnd"/>
      <w:r>
        <w:rPr>
          <w:rStyle w:val="None"/>
          <w:rFonts w:ascii="Times New Roman" w:hAnsi="Times New Roman"/>
          <w:sz w:val="24"/>
          <w:szCs w:val="24"/>
        </w:rPr>
        <w:t xml:space="preserve"> and Allais, who taught him economics in his second year and introduced him in the modern Anglo-Saxon literature of John Hicks, Samuelson, and </w:t>
      </w:r>
      <w:r>
        <w:rPr>
          <w:rStyle w:val="None"/>
          <w:rFonts w:ascii="Times New Roman" w:hAnsi="Times New Roman"/>
          <w:sz w:val="24"/>
          <w:szCs w:val="24"/>
        </w:rPr>
        <w:t>von Neumann, among others.</w:t>
      </w:r>
      <w:r>
        <w:rPr>
          <w:rStyle w:val="None"/>
          <w:rFonts w:ascii="Times New Roman" w:eastAsia="Times New Roman" w:hAnsi="Times New Roman" w:cs="Times New Roman"/>
          <w:sz w:val="24"/>
          <w:szCs w:val="24"/>
          <w:vertAlign w:val="superscript"/>
        </w:rPr>
        <w:footnoteReference w:id="9"/>
      </w:r>
      <w:r>
        <w:rPr>
          <w:rStyle w:val="None"/>
          <w:rFonts w:ascii="Times New Roman" w:hAnsi="Times New Roman"/>
          <w:sz w:val="24"/>
          <w:szCs w:val="24"/>
        </w:rPr>
        <w:t xml:space="preserve"> In 1948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joined for two years the informal group of young economics around Allais, the </w:t>
      </w:r>
      <w:proofErr w:type="spellStart"/>
      <w:r>
        <w:rPr>
          <w:rStyle w:val="None"/>
          <w:rFonts w:ascii="Times New Roman" w:hAnsi="Times New Roman"/>
          <w:i/>
          <w:iCs/>
          <w:sz w:val="24"/>
          <w:szCs w:val="24"/>
        </w:rPr>
        <w:t>Groupe</w:t>
      </w:r>
      <w:proofErr w:type="spellEnd"/>
      <w:r>
        <w:rPr>
          <w:rStyle w:val="None"/>
          <w:rFonts w:ascii="Times New Roman" w:hAnsi="Times New Roman"/>
          <w:i/>
          <w:iCs/>
          <w:sz w:val="24"/>
          <w:szCs w:val="24"/>
        </w:rPr>
        <w:t xml:space="preserve"> de </w:t>
      </w:r>
      <w:proofErr w:type="spellStart"/>
      <w:r>
        <w:rPr>
          <w:rStyle w:val="None"/>
          <w:rFonts w:ascii="Times New Roman" w:hAnsi="Times New Roman"/>
          <w:i/>
          <w:iCs/>
          <w:sz w:val="24"/>
          <w:szCs w:val="24"/>
        </w:rPr>
        <w:t>Recherches</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Economiques</w:t>
      </w:r>
      <w:proofErr w:type="spellEnd"/>
      <w:r>
        <w:rPr>
          <w:rStyle w:val="None"/>
          <w:rFonts w:ascii="Times New Roman" w:hAnsi="Times New Roman"/>
          <w:i/>
          <w:iCs/>
          <w:sz w:val="24"/>
          <w:szCs w:val="24"/>
        </w:rPr>
        <w:t xml:space="preserve"> </w:t>
      </w:r>
      <w:proofErr w:type="gramStart"/>
      <w:r>
        <w:rPr>
          <w:rStyle w:val="None"/>
          <w:rFonts w:ascii="Times New Roman" w:hAnsi="Times New Roman"/>
          <w:i/>
          <w:iCs/>
          <w:sz w:val="24"/>
          <w:szCs w:val="24"/>
        </w:rPr>
        <w:t>et</w:t>
      </w:r>
      <w:proofErr w:type="gram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Sociales</w:t>
      </w:r>
      <w:proofErr w:type="spellEnd"/>
      <w:r>
        <w:rPr>
          <w:rStyle w:val="None"/>
          <w:rFonts w:ascii="Times New Roman" w:hAnsi="Times New Roman"/>
          <w:sz w:val="24"/>
          <w:szCs w:val="24"/>
        </w:rPr>
        <w:t xml:space="preserve"> (GRECS), whose participants included Marcel </w:t>
      </w:r>
      <w:proofErr w:type="spellStart"/>
      <w:r>
        <w:rPr>
          <w:rStyle w:val="None"/>
          <w:rFonts w:ascii="Times New Roman" w:hAnsi="Times New Roman"/>
          <w:sz w:val="24"/>
          <w:szCs w:val="24"/>
        </w:rPr>
        <w:t>Boiteux</w:t>
      </w:r>
      <w:proofErr w:type="spellEnd"/>
      <w:r>
        <w:rPr>
          <w:rStyle w:val="None"/>
          <w:rFonts w:ascii="Times New Roman" w:hAnsi="Times New Roman"/>
          <w:sz w:val="24"/>
          <w:szCs w:val="24"/>
        </w:rPr>
        <w:t xml:space="preserve"> and Gerard Debreu (Krueger 2003, 18</w:t>
      </w:r>
      <w:r>
        <w:rPr>
          <w:rStyle w:val="None"/>
          <w:rFonts w:ascii="Times New Roman" w:hAnsi="Times New Roman"/>
          <w:sz w:val="24"/>
          <w:szCs w:val="24"/>
        </w:rPr>
        <w:t>3).</w:t>
      </w:r>
      <w:r>
        <w:rPr>
          <w:rStyle w:val="None"/>
          <w:rFonts w:ascii="Times New Roman" w:eastAsia="Times New Roman" w:hAnsi="Times New Roman" w:cs="Times New Roman"/>
          <w:sz w:val="24"/>
          <w:szCs w:val="24"/>
          <w:vertAlign w:val="superscript"/>
        </w:rPr>
        <w:footnoteReference w:id="10"/>
      </w:r>
      <w:r>
        <w:rPr>
          <w:rStyle w:val="None"/>
          <w:rFonts w:ascii="Times New Roman" w:hAnsi="Times New Roman"/>
          <w:sz w:val="24"/>
          <w:szCs w:val="24"/>
        </w:rPr>
        <w:t xml:space="preserve"> In 1950,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received, with Allais</w:t>
      </w:r>
      <w:r>
        <w:rPr>
          <w:rStyle w:val="None"/>
          <w:rFonts w:ascii="Times New Roman" w:hAnsi="Times New Roman"/>
          <w:sz w:val="24"/>
          <w:szCs w:val="24"/>
        </w:rPr>
        <w:t>’</w:t>
      </w:r>
      <w:r>
        <w:rPr>
          <w:rStyle w:val="None"/>
          <w:rFonts w:ascii="Times New Roman" w:hAnsi="Times New Roman"/>
          <w:sz w:val="24"/>
          <w:szCs w:val="24"/>
        </w:rPr>
        <w:t>s recommendation letter, a Rockefeller fellowship and went to the Cowles Commission at Chicago where Debreu was a research associate.</w:t>
      </w:r>
      <w:r>
        <w:rPr>
          <w:rStyle w:val="None"/>
          <w:rFonts w:ascii="Times New Roman" w:eastAsia="Times New Roman" w:hAnsi="Times New Roman" w:cs="Times New Roman"/>
          <w:sz w:val="24"/>
          <w:szCs w:val="24"/>
          <w:vertAlign w:val="superscript"/>
        </w:rPr>
        <w:footnoteReference w:id="11"/>
      </w:r>
      <w:r>
        <w:rPr>
          <w:rStyle w:val="None"/>
          <w:rFonts w:ascii="Times New Roman" w:hAnsi="Times New Roman"/>
          <w:sz w:val="24"/>
          <w:szCs w:val="24"/>
        </w:rPr>
        <w:t xml:space="preserve">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spent fifteen months at Cowles, then directed by Koopmans, having</w:t>
      </w:r>
      <w:r>
        <w:rPr>
          <w:rStyle w:val="None"/>
          <w:rFonts w:ascii="Times New Roman" w:hAnsi="Times New Roman"/>
          <w:sz w:val="24"/>
          <w:szCs w:val="24"/>
        </w:rPr>
        <w:t xml:space="preserve"> arrived right after the important 1949 conference on activity analysis (analyzed by </w:t>
      </w:r>
      <w:proofErr w:type="spellStart"/>
      <w:r>
        <w:rPr>
          <w:rStyle w:val="None"/>
          <w:rFonts w:ascii="Times New Roman" w:hAnsi="Times New Roman"/>
          <w:sz w:val="24"/>
          <w:szCs w:val="24"/>
        </w:rPr>
        <w:t>D</w:t>
      </w:r>
      <w:r>
        <w:rPr>
          <w:rStyle w:val="None"/>
          <w:rFonts w:ascii="Times New Roman" w:hAnsi="Times New Roman"/>
          <w:sz w:val="24"/>
          <w:szCs w:val="24"/>
        </w:rPr>
        <w:t>ü</w:t>
      </w:r>
      <w:r>
        <w:rPr>
          <w:rStyle w:val="None"/>
          <w:rFonts w:ascii="Times New Roman" w:hAnsi="Times New Roman"/>
          <w:sz w:val="24"/>
          <w:szCs w:val="24"/>
        </w:rPr>
        <w:t>ppe</w:t>
      </w:r>
      <w:proofErr w:type="spellEnd"/>
      <w:r>
        <w:rPr>
          <w:rStyle w:val="None"/>
          <w:rFonts w:ascii="Times New Roman" w:hAnsi="Times New Roman"/>
          <w:sz w:val="24"/>
          <w:szCs w:val="24"/>
        </w:rPr>
        <w:t xml:space="preserve"> and Weintraub 2014). After this visit to Cowles, he returned in 1951 to Paris and the INSEE</w:t>
      </w:r>
      <w:r>
        <w:rPr>
          <w:rStyle w:val="None"/>
          <w:rFonts w:ascii="Times New Roman" w:hAnsi="Times New Roman"/>
          <w:sz w:val="24"/>
          <w:szCs w:val="24"/>
        </w:rPr>
        <w:t>’</w:t>
      </w:r>
      <w:r>
        <w:rPr>
          <w:rStyle w:val="None"/>
          <w:rFonts w:ascii="Times New Roman" w:hAnsi="Times New Roman"/>
          <w:sz w:val="24"/>
          <w:szCs w:val="24"/>
        </w:rPr>
        <w:t xml:space="preserve">s director made him lead the team charged to produce the French national </w:t>
      </w:r>
      <w:r>
        <w:rPr>
          <w:rStyle w:val="None"/>
          <w:rFonts w:ascii="Times New Roman" w:hAnsi="Times New Roman"/>
          <w:sz w:val="24"/>
          <w:szCs w:val="24"/>
        </w:rPr>
        <w:t>accounts.</w:t>
      </w:r>
      <w:r>
        <w:rPr>
          <w:rStyle w:val="None"/>
          <w:rFonts w:ascii="Times New Roman" w:eastAsia="Times New Roman" w:hAnsi="Times New Roman" w:cs="Times New Roman"/>
          <w:sz w:val="24"/>
          <w:szCs w:val="24"/>
          <w:vertAlign w:val="superscript"/>
        </w:rPr>
        <w:footnoteReference w:id="12"/>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55" w:author="Assaf" w:date="2018-07-06T12:46:00Z">
          <w:pPr>
            <w:pStyle w:val="BodyAA"/>
            <w:spacing w:after="120"/>
            <w:ind w:firstLine="708"/>
            <w:jc w:val="both"/>
          </w:pPr>
        </w:pPrChange>
      </w:pPr>
      <w:r>
        <w:rPr>
          <w:rStyle w:val="None"/>
          <w:rFonts w:ascii="Times New Roman" w:hAnsi="Times New Roman"/>
          <w:sz w:val="24"/>
          <w:szCs w:val="24"/>
        </w:rPr>
        <w:t xml:space="preserve">On the French side of </w:t>
      </w:r>
      <w:proofErr w:type="spellStart"/>
      <w:r>
        <w:rPr>
          <w:rStyle w:val="None"/>
          <w:rFonts w:ascii="Times New Roman" w:hAnsi="Times New Roman"/>
          <w:sz w:val="24"/>
          <w:szCs w:val="24"/>
        </w:rPr>
        <w:t>Malinvaud</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background, the INSEE and Allais are really important. Soon after </w:t>
      </w:r>
      <w:proofErr w:type="spellStart"/>
      <w:r>
        <w:rPr>
          <w:rStyle w:val="None"/>
          <w:rFonts w:ascii="Times New Roman" w:hAnsi="Times New Roman"/>
          <w:sz w:val="24"/>
          <w:szCs w:val="24"/>
        </w:rPr>
        <w:t>Malinvaud</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arrival at INSEE, Allais published his influential book </w:t>
      </w:r>
      <w:proofErr w:type="spellStart"/>
      <w:r>
        <w:rPr>
          <w:rStyle w:val="None"/>
          <w:rFonts w:ascii="Times New Roman" w:hAnsi="Times New Roman"/>
          <w:i/>
          <w:iCs/>
          <w:sz w:val="24"/>
          <w:szCs w:val="24"/>
        </w:rPr>
        <w:t>É</w:t>
      </w:r>
      <w:r>
        <w:rPr>
          <w:rStyle w:val="None"/>
          <w:rFonts w:ascii="Times New Roman" w:hAnsi="Times New Roman"/>
          <w:i/>
          <w:iCs/>
          <w:sz w:val="24"/>
          <w:szCs w:val="24"/>
        </w:rPr>
        <w:t>conomie</w:t>
      </w:r>
      <w:proofErr w:type="spellEnd"/>
      <w:r>
        <w:rPr>
          <w:rStyle w:val="None"/>
          <w:rFonts w:ascii="Times New Roman" w:hAnsi="Times New Roman"/>
          <w:i/>
          <w:iCs/>
          <w:sz w:val="24"/>
          <w:szCs w:val="24"/>
        </w:rPr>
        <w:t xml:space="preserve"> </w:t>
      </w:r>
      <w:proofErr w:type="gramStart"/>
      <w:r>
        <w:rPr>
          <w:rStyle w:val="None"/>
          <w:rFonts w:ascii="Times New Roman" w:hAnsi="Times New Roman"/>
          <w:i/>
          <w:iCs/>
          <w:sz w:val="24"/>
          <w:szCs w:val="24"/>
        </w:rPr>
        <w:t>et</w:t>
      </w:r>
      <w:proofErr w:type="gram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Int</w:t>
      </w:r>
      <w:r>
        <w:rPr>
          <w:rStyle w:val="None"/>
          <w:rFonts w:ascii="Times New Roman" w:hAnsi="Times New Roman"/>
          <w:i/>
          <w:iCs/>
          <w:sz w:val="24"/>
          <w:szCs w:val="24"/>
        </w:rPr>
        <w:t>é</w:t>
      </w:r>
      <w:r>
        <w:rPr>
          <w:rStyle w:val="None"/>
          <w:rFonts w:ascii="Times New Roman" w:hAnsi="Times New Roman"/>
          <w:i/>
          <w:iCs/>
          <w:sz w:val="24"/>
          <w:szCs w:val="24"/>
        </w:rPr>
        <w:t>r</w:t>
      </w:r>
      <w:r>
        <w:rPr>
          <w:rStyle w:val="None"/>
          <w:rFonts w:ascii="Times New Roman" w:hAnsi="Times New Roman"/>
          <w:i/>
          <w:iCs/>
          <w:sz w:val="24"/>
          <w:szCs w:val="24"/>
        </w:rPr>
        <w:t>ê</w:t>
      </w:r>
      <w:r>
        <w:rPr>
          <w:rStyle w:val="None"/>
          <w:rFonts w:ascii="Times New Roman" w:hAnsi="Times New Roman"/>
          <w:i/>
          <w:iCs/>
          <w:sz w:val="24"/>
          <w:szCs w:val="24"/>
        </w:rPr>
        <w:t>t</w:t>
      </w:r>
      <w:proofErr w:type="spellEnd"/>
      <w:r>
        <w:rPr>
          <w:rStyle w:val="None"/>
          <w:rFonts w:ascii="Times New Roman" w:hAnsi="Times New Roman"/>
          <w:sz w:val="24"/>
          <w:szCs w:val="24"/>
        </w:rPr>
        <w:t xml:space="preserve"> (Allais 1947), which had important utilitarian and genera</w:t>
      </w:r>
      <w:r>
        <w:rPr>
          <w:rStyle w:val="None"/>
          <w:rFonts w:ascii="Times New Roman" w:hAnsi="Times New Roman"/>
          <w:sz w:val="24"/>
          <w:szCs w:val="24"/>
        </w:rPr>
        <w:t xml:space="preserve">l equilibrium elements that instigated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Allais was himself a graduate from the </w:t>
      </w:r>
      <w:proofErr w:type="spellStart"/>
      <w:r>
        <w:rPr>
          <w:rStyle w:val="None"/>
          <w:rFonts w:ascii="Times New Roman" w:hAnsi="Times New Roman"/>
          <w:i/>
          <w:iCs/>
          <w:sz w:val="24"/>
          <w:szCs w:val="24"/>
        </w:rPr>
        <w:t>É</w:t>
      </w:r>
      <w:r>
        <w:rPr>
          <w:rStyle w:val="None"/>
          <w:rFonts w:ascii="Times New Roman" w:hAnsi="Times New Roman"/>
          <w:i/>
          <w:iCs/>
          <w:sz w:val="24"/>
          <w:szCs w:val="24"/>
        </w:rPr>
        <w:t>cole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Polytechnique</w:t>
      </w:r>
      <w:proofErr w:type="spellEnd"/>
      <w:r>
        <w:rPr>
          <w:rStyle w:val="None"/>
          <w:rFonts w:ascii="Times New Roman" w:hAnsi="Times New Roman"/>
          <w:sz w:val="24"/>
          <w:szCs w:val="24"/>
        </w:rPr>
        <w:t xml:space="preserve">, where he studied from 1931 to 1933, moving afterward to the </w:t>
      </w:r>
      <w:proofErr w:type="spellStart"/>
      <w:r>
        <w:rPr>
          <w:rStyle w:val="None"/>
          <w:rFonts w:ascii="Times New Roman" w:hAnsi="Times New Roman"/>
          <w:i/>
          <w:iCs/>
          <w:sz w:val="24"/>
          <w:szCs w:val="24"/>
        </w:rPr>
        <w:t>É</w:t>
      </w:r>
      <w:r>
        <w:rPr>
          <w:rStyle w:val="None"/>
          <w:rFonts w:ascii="Times New Roman" w:hAnsi="Times New Roman"/>
          <w:i/>
          <w:iCs/>
          <w:sz w:val="24"/>
          <w:szCs w:val="24"/>
        </w:rPr>
        <w:t>cole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Nationale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Sup</w:t>
      </w:r>
      <w:r>
        <w:rPr>
          <w:rStyle w:val="None"/>
          <w:rFonts w:ascii="Times New Roman" w:hAnsi="Times New Roman"/>
          <w:i/>
          <w:iCs/>
          <w:sz w:val="24"/>
          <w:szCs w:val="24"/>
        </w:rPr>
        <w:t>é</w:t>
      </w:r>
      <w:r>
        <w:rPr>
          <w:rStyle w:val="None"/>
          <w:rFonts w:ascii="Times New Roman" w:hAnsi="Times New Roman"/>
          <w:i/>
          <w:iCs/>
          <w:sz w:val="24"/>
          <w:szCs w:val="24"/>
        </w:rPr>
        <w:t>rieure</w:t>
      </w:r>
      <w:proofErr w:type="spellEnd"/>
      <w:r>
        <w:rPr>
          <w:rStyle w:val="None"/>
          <w:rFonts w:ascii="Times New Roman" w:hAnsi="Times New Roman"/>
          <w:i/>
          <w:iCs/>
          <w:sz w:val="24"/>
          <w:szCs w:val="24"/>
        </w:rPr>
        <w:t xml:space="preserve"> des Mines de Paris</w:t>
      </w:r>
      <w:r>
        <w:rPr>
          <w:rStyle w:val="None"/>
          <w:rFonts w:ascii="Times New Roman" w:hAnsi="Times New Roman"/>
          <w:sz w:val="24"/>
          <w:szCs w:val="24"/>
        </w:rPr>
        <w:t xml:space="preserve">, with its </w:t>
      </w:r>
      <w:r>
        <w:rPr>
          <w:rStyle w:val="None"/>
          <w:rFonts w:ascii="Times New Roman" w:hAnsi="Times New Roman"/>
          <w:sz w:val="24"/>
          <w:szCs w:val="24"/>
        </w:rPr>
        <w:t>“</w:t>
      </w:r>
      <w:r>
        <w:rPr>
          <w:rStyle w:val="None"/>
          <w:rFonts w:ascii="Times New Roman" w:hAnsi="Times New Roman"/>
          <w:sz w:val="24"/>
          <w:szCs w:val="24"/>
        </w:rPr>
        <w:t>strong tradition in economics</w:t>
      </w:r>
      <w:r>
        <w:rPr>
          <w:rStyle w:val="None"/>
          <w:rFonts w:ascii="Times New Roman" w:hAnsi="Times New Roman"/>
          <w:sz w:val="24"/>
          <w:szCs w:val="24"/>
        </w:rPr>
        <w:t xml:space="preserve"> and a special curriculum for graduates of the </w:t>
      </w:r>
      <w:proofErr w:type="spellStart"/>
      <w:r>
        <w:rPr>
          <w:rStyle w:val="None"/>
          <w:rFonts w:ascii="Times New Roman" w:hAnsi="Times New Roman"/>
          <w:sz w:val="24"/>
          <w:szCs w:val="24"/>
        </w:rPr>
        <w:t>Ecole</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Polytechnique</w:t>
      </w:r>
      <w:proofErr w:type="spellEnd"/>
      <w:r>
        <w:rPr>
          <w:rStyle w:val="None"/>
          <w:rFonts w:ascii="Times New Roman" w:hAnsi="Times New Roman"/>
          <w:sz w:val="24"/>
          <w:szCs w:val="24"/>
        </w:rPr>
        <w:t xml:space="preserve">” </w:t>
      </w:r>
      <w:r>
        <w:rPr>
          <w:rStyle w:val="None"/>
          <w:rFonts w:ascii="Times New Roman" w:hAnsi="Times New Roman"/>
          <w:sz w:val="24"/>
          <w:szCs w:val="24"/>
        </w:rPr>
        <w:t>(</w:t>
      </w:r>
      <w:proofErr w:type="spellStart"/>
      <w:r>
        <w:rPr>
          <w:rStyle w:val="None"/>
          <w:rFonts w:ascii="Times New Roman" w:hAnsi="Times New Roman"/>
          <w:sz w:val="24"/>
          <w:szCs w:val="24"/>
        </w:rPr>
        <w:t>Munier</w:t>
      </w:r>
      <w:proofErr w:type="spellEnd"/>
      <w:r>
        <w:rPr>
          <w:rStyle w:val="None"/>
          <w:rFonts w:ascii="Times New Roman" w:hAnsi="Times New Roman"/>
          <w:sz w:val="24"/>
          <w:szCs w:val="24"/>
        </w:rPr>
        <w:t xml:space="preserve"> 1991, 180). In 1940, after the armistice, </w:t>
      </w:r>
      <w:r>
        <w:rPr>
          <w:rStyle w:val="None"/>
          <w:rFonts w:ascii="Times New Roman" w:hAnsi="Times New Roman"/>
          <w:sz w:val="24"/>
          <w:szCs w:val="24"/>
        </w:rPr>
        <w:lastRenderedPageBreak/>
        <w:t xml:space="preserve">Allais resumed research. In 1944 he became professor at the </w:t>
      </w:r>
      <w:proofErr w:type="spellStart"/>
      <w:r>
        <w:rPr>
          <w:rStyle w:val="None"/>
          <w:rFonts w:ascii="Times New Roman" w:hAnsi="Times New Roman"/>
          <w:i/>
          <w:iCs/>
          <w:sz w:val="24"/>
          <w:szCs w:val="24"/>
        </w:rPr>
        <w:t>É</w:t>
      </w:r>
      <w:r>
        <w:rPr>
          <w:rStyle w:val="None"/>
          <w:rFonts w:ascii="Times New Roman" w:hAnsi="Times New Roman"/>
          <w:i/>
          <w:iCs/>
          <w:sz w:val="24"/>
          <w:szCs w:val="24"/>
        </w:rPr>
        <w:t>cole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Nationale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Sup</w:t>
      </w:r>
      <w:r>
        <w:rPr>
          <w:rStyle w:val="None"/>
          <w:rFonts w:ascii="Times New Roman" w:hAnsi="Times New Roman"/>
          <w:i/>
          <w:iCs/>
          <w:sz w:val="24"/>
          <w:szCs w:val="24"/>
        </w:rPr>
        <w:t>é</w:t>
      </w:r>
      <w:r>
        <w:rPr>
          <w:rStyle w:val="None"/>
          <w:rFonts w:ascii="Times New Roman" w:hAnsi="Times New Roman"/>
          <w:i/>
          <w:iCs/>
          <w:sz w:val="24"/>
          <w:szCs w:val="24"/>
        </w:rPr>
        <w:t>rieure</w:t>
      </w:r>
      <w:proofErr w:type="spellEnd"/>
      <w:r>
        <w:rPr>
          <w:rStyle w:val="None"/>
          <w:rFonts w:ascii="Times New Roman" w:hAnsi="Times New Roman"/>
          <w:i/>
          <w:iCs/>
          <w:sz w:val="24"/>
          <w:szCs w:val="24"/>
        </w:rPr>
        <w:t xml:space="preserve"> des Mines</w:t>
      </w:r>
      <w:r>
        <w:rPr>
          <w:rStyle w:val="None"/>
          <w:rFonts w:ascii="Times New Roman" w:hAnsi="Times New Roman"/>
          <w:sz w:val="24"/>
          <w:szCs w:val="24"/>
        </w:rPr>
        <w:t>, and two years later a researcher at CNRS</w:t>
      </w:r>
      <w:r>
        <w:rPr>
          <w:rStyle w:val="None"/>
          <w:rFonts w:ascii="Times New Roman" w:hAnsi="Times New Roman"/>
          <w:sz w:val="24"/>
          <w:szCs w:val="24"/>
        </w:rPr>
        <w:t xml:space="preserve"> (</w:t>
      </w:r>
      <w:r>
        <w:rPr>
          <w:rStyle w:val="None"/>
          <w:rFonts w:ascii="Times New Roman" w:hAnsi="Times New Roman"/>
          <w:i/>
          <w:iCs/>
          <w:sz w:val="24"/>
          <w:szCs w:val="24"/>
        </w:rPr>
        <w:t xml:space="preserve">Centre National de la </w:t>
      </w:r>
      <w:proofErr w:type="spellStart"/>
      <w:r>
        <w:rPr>
          <w:rStyle w:val="None"/>
          <w:rFonts w:ascii="Times New Roman" w:hAnsi="Times New Roman"/>
          <w:i/>
          <w:iCs/>
          <w:sz w:val="24"/>
          <w:szCs w:val="24"/>
        </w:rPr>
        <w:t>Recherche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Scientifique</w:t>
      </w:r>
      <w:proofErr w:type="spellEnd"/>
      <w:r>
        <w:rPr>
          <w:rStyle w:val="None"/>
          <w:rFonts w:ascii="Times New Roman" w:hAnsi="Times New Roman"/>
          <w:sz w:val="24"/>
          <w:szCs w:val="24"/>
        </w:rPr>
        <w:t xml:space="preserve">). Allais was, together with Pierre </w:t>
      </w:r>
      <w:proofErr w:type="spellStart"/>
      <w:r>
        <w:rPr>
          <w:rStyle w:val="None"/>
          <w:rFonts w:ascii="Times New Roman" w:hAnsi="Times New Roman"/>
          <w:sz w:val="24"/>
          <w:szCs w:val="24"/>
        </w:rPr>
        <w:t>Mass</w:t>
      </w:r>
      <w:r>
        <w:rPr>
          <w:rStyle w:val="None"/>
          <w:rFonts w:ascii="Times New Roman" w:hAnsi="Times New Roman"/>
          <w:sz w:val="24"/>
          <w:szCs w:val="24"/>
        </w:rPr>
        <w:t>é</w:t>
      </w:r>
      <w:proofErr w:type="spellEnd"/>
      <w:r>
        <w:rPr>
          <w:rStyle w:val="None"/>
          <w:rFonts w:ascii="Times New Roman" w:hAnsi="Times New Roman"/>
          <w:sz w:val="24"/>
          <w:szCs w:val="24"/>
        </w:rPr>
        <w:t xml:space="preserve">, a key </w:t>
      </w:r>
      <w:proofErr w:type="spellStart"/>
      <w:r>
        <w:rPr>
          <w:rStyle w:val="None"/>
          <w:rFonts w:ascii="Times New Roman" w:hAnsi="Times New Roman"/>
          <w:sz w:val="24"/>
          <w:szCs w:val="24"/>
        </w:rPr>
        <w:t>actor</w:t>
      </w:r>
      <w:proofErr w:type="spellEnd"/>
      <w:r>
        <w:rPr>
          <w:rStyle w:val="None"/>
          <w:rFonts w:ascii="Times New Roman" w:hAnsi="Times New Roman"/>
          <w:sz w:val="24"/>
          <w:szCs w:val="24"/>
        </w:rPr>
        <w:t xml:space="preserve"> in renewing the French tradition of mathematical economics. However, they were part of a very small group placed outside traditional professional circles s</w:t>
      </w:r>
      <w:r>
        <w:rPr>
          <w:rStyle w:val="None"/>
          <w:rFonts w:ascii="Times New Roman" w:hAnsi="Times New Roman"/>
          <w:sz w:val="24"/>
          <w:szCs w:val="24"/>
        </w:rPr>
        <w:t>uch as economics departments and research institutes (</w:t>
      </w:r>
      <w:proofErr w:type="spellStart"/>
      <w:r>
        <w:rPr>
          <w:rStyle w:val="None"/>
          <w:rFonts w:ascii="Times New Roman" w:hAnsi="Times New Roman"/>
          <w:sz w:val="24"/>
          <w:szCs w:val="24"/>
        </w:rPr>
        <w:t>Dr</w:t>
      </w:r>
      <w:r>
        <w:rPr>
          <w:rStyle w:val="None"/>
          <w:rFonts w:ascii="Times New Roman" w:hAnsi="Times New Roman"/>
          <w:sz w:val="24"/>
          <w:szCs w:val="24"/>
        </w:rPr>
        <w:t>è</w:t>
      </w:r>
      <w:r>
        <w:rPr>
          <w:rStyle w:val="None"/>
          <w:rFonts w:ascii="Times New Roman" w:hAnsi="Times New Roman"/>
          <w:sz w:val="24"/>
          <w:szCs w:val="24"/>
        </w:rPr>
        <w:t>ze</w:t>
      </w:r>
      <w:proofErr w:type="spellEnd"/>
      <w:r>
        <w:rPr>
          <w:rStyle w:val="None"/>
          <w:rFonts w:ascii="Times New Roman" w:hAnsi="Times New Roman"/>
          <w:sz w:val="24"/>
          <w:szCs w:val="24"/>
        </w:rPr>
        <w:t xml:space="preserve"> 1964, Arena 2000). They were, instead, in engineering schools or statistics departments, in the </w:t>
      </w:r>
      <w:proofErr w:type="spellStart"/>
      <w:r>
        <w:rPr>
          <w:rStyle w:val="None"/>
          <w:rFonts w:ascii="Times New Roman" w:hAnsi="Times New Roman"/>
          <w:i/>
          <w:iCs/>
          <w:sz w:val="24"/>
          <w:szCs w:val="24"/>
        </w:rPr>
        <w:t>Grandes</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É</w:t>
      </w:r>
      <w:r>
        <w:rPr>
          <w:rStyle w:val="None"/>
          <w:rFonts w:ascii="Times New Roman" w:hAnsi="Times New Roman"/>
          <w:i/>
          <w:iCs/>
          <w:sz w:val="24"/>
          <w:szCs w:val="24"/>
        </w:rPr>
        <w:t>coles</w:t>
      </w:r>
      <w:proofErr w:type="spellEnd"/>
      <w:r>
        <w:rPr>
          <w:rStyle w:val="None"/>
          <w:rFonts w:ascii="Times New Roman" w:hAnsi="Times New Roman"/>
          <w:sz w:val="24"/>
          <w:szCs w:val="24"/>
        </w:rPr>
        <w:t>, in research or executive divisions of the nationalized industries, or in the governm</w:t>
      </w:r>
      <w:r>
        <w:rPr>
          <w:rStyle w:val="None"/>
          <w:rFonts w:ascii="Times New Roman" w:hAnsi="Times New Roman"/>
          <w:sz w:val="24"/>
          <w:szCs w:val="24"/>
        </w:rPr>
        <w:t>ent. Several were engineers (a few were mathematicians) with little training in economics and they published in technical journals not read by most French economists (</w:t>
      </w:r>
      <w:proofErr w:type="spellStart"/>
      <w:r>
        <w:rPr>
          <w:rStyle w:val="None"/>
          <w:rFonts w:ascii="Times New Roman" w:hAnsi="Times New Roman"/>
          <w:sz w:val="24"/>
          <w:szCs w:val="24"/>
        </w:rPr>
        <w:t>Dr</w:t>
      </w:r>
      <w:r>
        <w:rPr>
          <w:rStyle w:val="None"/>
          <w:rFonts w:ascii="Times New Roman" w:hAnsi="Times New Roman"/>
          <w:sz w:val="24"/>
          <w:szCs w:val="24"/>
        </w:rPr>
        <w:t>è</w:t>
      </w:r>
      <w:r>
        <w:rPr>
          <w:rStyle w:val="None"/>
          <w:rFonts w:ascii="Times New Roman" w:hAnsi="Times New Roman"/>
          <w:sz w:val="24"/>
          <w:szCs w:val="24"/>
        </w:rPr>
        <w:t>ze</w:t>
      </w:r>
      <w:proofErr w:type="spellEnd"/>
      <w:r>
        <w:rPr>
          <w:rStyle w:val="None"/>
          <w:rFonts w:ascii="Times New Roman" w:hAnsi="Times New Roman"/>
          <w:sz w:val="24"/>
          <w:szCs w:val="24"/>
        </w:rPr>
        <w:t xml:space="preserve"> 1964, 4-8; Arena 2000, 972-973).</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56" w:author="Assaf" w:date="2018-07-06T12:46:00Z">
          <w:pPr>
            <w:pStyle w:val="BodyAA"/>
            <w:spacing w:after="120"/>
            <w:ind w:firstLine="708"/>
            <w:jc w:val="both"/>
          </w:pPr>
        </w:pPrChange>
      </w:pPr>
      <w:r>
        <w:rPr>
          <w:rStyle w:val="None"/>
          <w:rFonts w:ascii="Times New Roman" w:hAnsi="Times New Roman"/>
          <w:sz w:val="24"/>
          <w:szCs w:val="24"/>
        </w:rPr>
        <w:t xml:space="preserve">It was at the INSEE that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interacted with</w:t>
      </w:r>
      <w:r>
        <w:rPr>
          <w:rStyle w:val="None"/>
          <w:rFonts w:ascii="Times New Roman" w:hAnsi="Times New Roman"/>
          <w:sz w:val="24"/>
          <w:szCs w:val="24"/>
        </w:rPr>
        <w:t xml:space="preserve"> yet another important figure in the French mathematical economics and operations research scene, Georges-</w:t>
      </w:r>
      <w:proofErr w:type="spellStart"/>
      <w:r>
        <w:rPr>
          <w:rStyle w:val="None"/>
          <w:rFonts w:ascii="Times New Roman" w:hAnsi="Times New Roman"/>
          <w:sz w:val="24"/>
          <w:szCs w:val="24"/>
        </w:rPr>
        <w:t>Th</w:t>
      </w:r>
      <w:r>
        <w:rPr>
          <w:rStyle w:val="None"/>
          <w:rFonts w:ascii="Times New Roman" w:hAnsi="Times New Roman"/>
          <w:sz w:val="24"/>
          <w:szCs w:val="24"/>
        </w:rPr>
        <w:t>é</w:t>
      </w:r>
      <w:r>
        <w:rPr>
          <w:rStyle w:val="None"/>
          <w:rFonts w:ascii="Times New Roman" w:hAnsi="Times New Roman"/>
          <w:sz w:val="24"/>
          <w:szCs w:val="24"/>
        </w:rPr>
        <w:t>odule</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Guilbaud</w:t>
      </w:r>
      <w:proofErr w:type="spellEnd"/>
      <w:r>
        <w:rPr>
          <w:rStyle w:val="None"/>
          <w:rFonts w:ascii="Times New Roman" w:hAnsi="Times New Roman"/>
          <w:sz w:val="24"/>
          <w:szCs w:val="24"/>
        </w:rPr>
        <w:t>, who was a professor at the INSEE from 1948 to 1955 (</w:t>
      </w:r>
      <w:proofErr w:type="spellStart"/>
      <w:r>
        <w:rPr>
          <w:rStyle w:val="None"/>
          <w:rFonts w:ascii="Times New Roman" w:hAnsi="Times New Roman"/>
          <w:sz w:val="24"/>
          <w:szCs w:val="24"/>
        </w:rPr>
        <w:t>Barbut</w:t>
      </w:r>
      <w:proofErr w:type="spellEnd"/>
      <w:r>
        <w:rPr>
          <w:rStyle w:val="None"/>
          <w:rFonts w:ascii="Times New Roman" w:hAnsi="Times New Roman"/>
          <w:sz w:val="24"/>
          <w:szCs w:val="24"/>
        </w:rPr>
        <w:t xml:space="preserve"> 2008, 12). From him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(1953, 236 n. 5) borrowed a technical term</w:t>
      </w:r>
      <w:r>
        <w:rPr>
          <w:rStyle w:val="None"/>
          <w:rFonts w:ascii="Times New Roman" w:hAnsi="Times New Roman"/>
          <w:sz w:val="24"/>
          <w:szCs w:val="24"/>
        </w:rPr>
        <w:t xml:space="preserve"> for his analysis, </w:t>
      </w:r>
      <w:r>
        <w:rPr>
          <w:rStyle w:val="None"/>
          <w:rFonts w:ascii="Times New Roman" w:hAnsi="Times New Roman"/>
          <w:i/>
          <w:iCs/>
          <w:sz w:val="24"/>
          <w:szCs w:val="24"/>
        </w:rPr>
        <w:t>chronic</w:t>
      </w:r>
      <w:r>
        <w:rPr>
          <w:rStyle w:val="None"/>
          <w:rFonts w:ascii="Times New Roman" w:hAnsi="Times New Roman"/>
          <w:sz w:val="24"/>
          <w:szCs w:val="24"/>
        </w:rPr>
        <w:t xml:space="preserve"> (see below). </w:t>
      </w:r>
      <w:proofErr w:type="spellStart"/>
      <w:r>
        <w:rPr>
          <w:rStyle w:val="None"/>
          <w:rFonts w:ascii="Times New Roman" w:hAnsi="Times New Roman"/>
          <w:sz w:val="24"/>
          <w:szCs w:val="24"/>
        </w:rPr>
        <w:t>Guilbaud</w:t>
      </w:r>
      <w:proofErr w:type="spellEnd"/>
      <w:r>
        <w:rPr>
          <w:rStyle w:val="None"/>
          <w:rFonts w:ascii="Times New Roman" w:hAnsi="Times New Roman"/>
          <w:sz w:val="24"/>
          <w:szCs w:val="24"/>
        </w:rPr>
        <w:t xml:space="preserve"> was Allais</w:t>
      </w:r>
      <w:r>
        <w:rPr>
          <w:rStyle w:val="None"/>
          <w:rFonts w:ascii="Times New Roman" w:hAnsi="Times New Roman"/>
          <w:sz w:val="24"/>
          <w:szCs w:val="24"/>
        </w:rPr>
        <w:t>’</w:t>
      </w:r>
      <w:r>
        <w:rPr>
          <w:rStyle w:val="None"/>
          <w:rFonts w:ascii="Times New Roman" w:hAnsi="Times New Roman"/>
          <w:sz w:val="24"/>
          <w:szCs w:val="24"/>
        </w:rPr>
        <w:t xml:space="preserve">s contemporary: in 1931 he was admitted to both the </w:t>
      </w:r>
      <w:proofErr w:type="spellStart"/>
      <w:r>
        <w:rPr>
          <w:rStyle w:val="None"/>
          <w:rFonts w:ascii="Times New Roman" w:hAnsi="Times New Roman"/>
          <w:i/>
          <w:iCs/>
          <w:sz w:val="24"/>
          <w:szCs w:val="24"/>
        </w:rPr>
        <w:t>É</w:t>
      </w:r>
      <w:r>
        <w:rPr>
          <w:rStyle w:val="None"/>
          <w:rFonts w:ascii="Times New Roman" w:hAnsi="Times New Roman"/>
          <w:i/>
          <w:iCs/>
          <w:sz w:val="24"/>
          <w:szCs w:val="24"/>
        </w:rPr>
        <w:t>cole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Normale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Sup</w:t>
      </w:r>
      <w:r>
        <w:rPr>
          <w:rStyle w:val="None"/>
          <w:rFonts w:ascii="Times New Roman" w:hAnsi="Times New Roman"/>
          <w:i/>
          <w:iCs/>
          <w:sz w:val="24"/>
          <w:szCs w:val="24"/>
        </w:rPr>
        <w:t>é</w:t>
      </w:r>
      <w:r>
        <w:rPr>
          <w:rStyle w:val="None"/>
          <w:rFonts w:ascii="Times New Roman" w:hAnsi="Times New Roman"/>
          <w:i/>
          <w:iCs/>
          <w:sz w:val="24"/>
          <w:szCs w:val="24"/>
        </w:rPr>
        <w:t>rieure</w:t>
      </w:r>
      <w:proofErr w:type="spellEnd"/>
      <w:r>
        <w:rPr>
          <w:rStyle w:val="None"/>
          <w:rFonts w:ascii="Times New Roman" w:hAnsi="Times New Roman"/>
          <w:sz w:val="24"/>
          <w:szCs w:val="24"/>
        </w:rPr>
        <w:t xml:space="preserve"> and the </w:t>
      </w:r>
      <w:proofErr w:type="spellStart"/>
      <w:r>
        <w:rPr>
          <w:rStyle w:val="None"/>
          <w:rFonts w:ascii="Times New Roman" w:hAnsi="Times New Roman"/>
          <w:i/>
          <w:iCs/>
          <w:sz w:val="24"/>
          <w:szCs w:val="24"/>
        </w:rPr>
        <w:t>É</w:t>
      </w:r>
      <w:r>
        <w:rPr>
          <w:rStyle w:val="None"/>
          <w:rFonts w:ascii="Times New Roman" w:hAnsi="Times New Roman"/>
          <w:i/>
          <w:iCs/>
          <w:sz w:val="24"/>
          <w:szCs w:val="24"/>
        </w:rPr>
        <w:t>cole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Polytechnique</w:t>
      </w:r>
      <w:proofErr w:type="spellEnd"/>
      <w:r>
        <w:rPr>
          <w:rStyle w:val="None"/>
          <w:rFonts w:ascii="Times New Roman" w:hAnsi="Times New Roman"/>
          <w:sz w:val="24"/>
          <w:szCs w:val="24"/>
        </w:rPr>
        <w:t xml:space="preserve">, choosing the former, graduating in 1932 and getting his </w:t>
      </w:r>
      <w:proofErr w:type="spellStart"/>
      <w:r>
        <w:rPr>
          <w:rStyle w:val="None"/>
          <w:rFonts w:ascii="Times New Roman" w:hAnsi="Times New Roman"/>
          <w:i/>
          <w:iCs/>
          <w:sz w:val="24"/>
          <w:szCs w:val="24"/>
        </w:rPr>
        <w:t>agr</w:t>
      </w:r>
      <w:r>
        <w:rPr>
          <w:rStyle w:val="None"/>
          <w:rFonts w:ascii="Times New Roman" w:hAnsi="Times New Roman"/>
          <w:i/>
          <w:iCs/>
          <w:sz w:val="24"/>
          <w:szCs w:val="24"/>
        </w:rPr>
        <w:t>é</w:t>
      </w:r>
      <w:r>
        <w:rPr>
          <w:rStyle w:val="None"/>
          <w:rFonts w:ascii="Times New Roman" w:hAnsi="Times New Roman"/>
          <w:i/>
          <w:iCs/>
          <w:sz w:val="24"/>
          <w:szCs w:val="24"/>
        </w:rPr>
        <w:t>gation</w:t>
      </w:r>
      <w:proofErr w:type="spellEnd"/>
      <w:r>
        <w:rPr>
          <w:rStyle w:val="None"/>
          <w:rFonts w:ascii="Times New Roman" w:hAnsi="Times New Roman"/>
          <w:i/>
          <w:iCs/>
          <w:sz w:val="24"/>
          <w:szCs w:val="24"/>
        </w:rPr>
        <w:t xml:space="preserve"> de </w:t>
      </w:r>
      <w:proofErr w:type="spellStart"/>
      <w:r>
        <w:rPr>
          <w:rStyle w:val="None"/>
          <w:rFonts w:ascii="Times New Roman" w:hAnsi="Times New Roman"/>
          <w:i/>
          <w:iCs/>
          <w:sz w:val="24"/>
          <w:szCs w:val="24"/>
        </w:rPr>
        <w:t>math</w:t>
      </w:r>
      <w:r>
        <w:rPr>
          <w:rStyle w:val="None"/>
          <w:rFonts w:ascii="Times New Roman" w:hAnsi="Times New Roman"/>
          <w:i/>
          <w:iCs/>
          <w:sz w:val="24"/>
          <w:szCs w:val="24"/>
        </w:rPr>
        <w:t>é</w:t>
      </w:r>
      <w:r>
        <w:rPr>
          <w:rStyle w:val="None"/>
          <w:rFonts w:ascii="Times New Roman" w:hAnsi="Times New Roman"/>
          <w:i/>
          <w:iCs/>
          <w:sz w:val="24"/>
          <w:szCs w:val="24"/>
        </w:rPr>
        <w:t>matiques</w:t>
      </w:r>
      <w:proofErr w:type="spellEnd"/>
      <w:r>
        <w:rPr>
          <w:rStyle w:val="None"/>
          <w:rFonts w:ascii="Times New Roman" w:hAnsi="Times New Roman"/>
          <w:sz w:val="24"/>
          <w:szCs w:val="24"/>
        </w:rPr>
        <w:t xml:space="preserve"> in 193</w:t>
      </w:r>
      <w:r>
        <w:rPr>
          <w:rStyle w:val="None"/>
          <w:rFonts w:ascii="Times New Roman" w:hAnsi="Times New Roman"/>
          <w:sz w:val="24"/>
          <w:szCs w:val="24"/>
        </w:rPr>
        <w:t xml:space="preserve">5. From 1947 to 1955 </w:t>
      </w:r>
      <w:proofErr w:type="spellStart"/>
      <w:r>
        <w:rPr>
          <w:rStyle w:val="None"/>
          <w:rFonts w:ascii="Times New Roman" w:hAnsi="Times New Roman"/>
          <w:sz w:val="24"/>
          <w:szCs w:val="24"/>
        </w:rPr>
        <w:t>Guilbaud</w:t>
      </w:r>
      <w:proofErr w:type="spellEnd"/>
      <w:r>
        <w:rPr>
          <w:rStyle w:val="None"/>
          <w:rFonts w:ascii="Times New Roman" w:hAnsi="Times New Roman"/>
          <w:sz w:val="24"/>
          <w:szCs w:val="24"/>
        </w:rPr>
        <w:t xml:space="preserve"> was a researcher at the </w:t>
      </w:r>
      <w:proofErr w:type="spellStart"/>
      <w:r>
        <w:rPr>
          <w:rStyle w:val="None"/>
          <w:rFonts w:ascii="Times New Roman" w:hAnsi="Times New Roman"/>
          <w:i/>
          <w:iCs/>
          <w:sz w:val="24"/>
          <w:szCs w:val="24"/>
        </w:rPr>
        <w:t>Institut</w:t>
      </w:r>
      <w:proofErr w:type="spellEnd"/>
      <w:r>
        <w:rPr>
          <w:rStyle w:val="None"/>
          <w:rFonts w:ascii="Times New Roman" w:hAnsi="Times New Roman"/>
          <w:i/>
          <w:iCs/>
          <w:sz w:val="24"/>
          <w:szCs w:val="24"/>
        </w:rPr>
        <w:t xml:space="preserve"> de Science </w:t>
      </w:r>
      <w:proofErr w:type="spellStart"/>
      <w:r>
        <w:rPr>
          <w:rStyle w:val="None"/>
          <w:rFonts w:ascii="Times New Roman" w:hAnsi="Times New Roman"/>
          <w:i/>
          <w:iCs/>
          <w:sz w:val="24"/>
          <w:szCs w:val="24"/>
        </w:rPr>
        <w:t>É</w:t>
      </w:r>
      <w:r>
        <w:rPr>
          <w:rStyle w:val="None"/>
          <w:rFonts w:ascii="Times New Roman" w:hAnsi="Times New Roman"/>
          <w:i/>
          <w:iCs/>
          <w:sz w:val="24"/>
          <w:szCs w:val="24"/>
        </w:rPr>
        <w:t>conomique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Apliqu</w:t>
      </w:r>
      <w:r>
        <w:rPr>
          <w:rStyle w:val="None"/>
          <w:rFonts w:ascii="Times New Roman" w:hAnsi="Times New Roman"/>
          <w:i/>
          <w:iCs/>
          <w:sz w:val="24"/>
          <w:szCs w:val="24"/>
        </w:rPr>
        <w:t>é</w:t>
      </w:r>
      <w:r>
        <w:rPr>
          <w:rStyle w:val="None"/>
          <w:rFonts w:ascii="Times New Roman" w:hAnsi="Times New Roman"/>
          <w:i/>
          <w:iCs/>
          <w:sz w:val="24"/>
          <w:szCs w:val="24"/>
        </w:rPr>
        <w:t>e</w:t>
      </w:r>
      <w:proofErr w:type="spellEnd"/>
      <w:r>
        <w:rPr>
          <w:rStyle w:val="None"/>
          <w:rFonts w:ascii="Times New Roman" w:hAnsi="Times New Roman"/>
          <w:sz w:val="24"/>
          <w:szCs w:val="24"/>
        </w:rPr>
        <w:t xml:space="preserve"> (ISEA), then directed by Fran</w:t>
      </w:r>
      <w:r>
        <w:rPr>
          <w:rStyle w:val="None"/>
          <w:rFonts w:ascii="Times New Roman" w:hAnsi="Times New Roman"/>
          <w:sz w:val="24"/>
          <w:szCs w:val="24"/>
        </w:rPr>
        <w:t>ç</w:t>
      </w:r>
      <w:r>
        <w:rPr>
          <w:rStyle w:val="None"/>
          <w:rFonts w:ascii="Times New Roman" w:hAnsi="Times New Roman"/>
          <w:sz w:val="24"/>
          <w:szCs w:val="24"/>
        </w:rPr>
        <w:t xml:space="preserve">ois </w:t>
      </w:r>
      <w:proofErr w:type="spellStart"/>
      <w:r>
        <w:rPr>
          <w:rStyle w:val="None"/>
          <w:rFonts w:ascii="Times New Roman" w:hAnsi="Times New Roman"/>
          <w:sz w:val="24"/>
          <w:szCs w:val="24"/>
        </w:rPr>
        <w:t>Perroux</w:t>
      </w:r>
      <w:proofErr w:type="spellEnd"/>
      <w:r>
        <w:rPr>
          <w:rStyle w:val="None"/>
          <w:rFonts w:ascii="Times New Roman" w:hAnsi="Times New Roman"/>
          <w:sz w:val="24"/>
          <w:szCs w:val="24"/>
        </w:rPr>
        <w:t xml:space="preserve">, period in which he was also teaching not only at INSEE but, starting in 1949, also at </w:t>
      </w:r>
      <w:r>
        <w:rPr>
          <w:rStyle w:val="None"/>
          <w:rFonts w:ascii="Times New Roman" w:hAnsi="Times New Roman"/>
          <w:i/>
          <w:iCs/>
          <w:sz w:val="24"/>
          <w:szCs w:val="24"/>
        </w:rPr>
        <w:t>Sciences Po</w:t>
      </w:r>
      <w:r>
        <w:rPr>
          <w:rStyle w:val="None"/>
          <w:rFonts w:ascii="Times New Roman" w:hAnsi="Times New Roman"/>
          <w:sz w:val="24"/>
          <w:szCs w:val="24"/>
        </w:rPr>
        <w:t xml:space="preserve"> and at the </w:t>
      </w:r>
      <w:proofErr w:type="spellStart"/>
      <w:r>
        <w:rPr>
          <w:rStyle w:val="None"/>
          <w:rFonts w:ascii="Times New Roman" w:hAnsi="Times New Roman"/>
          <w:i/>
          <w:iCs/>
          <w:sz w:val="24"/>
          <w:szCs w:val="24"/>
        </w:rPr>
        <w:t>Institut</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S</w:t>
      </w:r>
      <w:r>
        <w:rPr>
          <w:rStyle w:val="None"/>
          <w:rFonts w:ascii="Times New Roman" w:hAnsi="Times New Roman"/>
          <w:i/>
          <w:iCs/>
          <w:sz w:val="24"/>
          <w:szCs w:val="24"/>
        </w:rPr>
        <w:t>tatistique</w:t>
      </w:r>
      <w:proofErr w:type="spellEnd"/>
      <w:r>
        <w:rPr>
          <w:rStyle w:val="None"/>
          <w:rFonts w:ascii="Times New Roman" w:hAnsi="Times New Roman"/>
          <w:i/>
          <w:iCs/>
          <w:sz w:val="24"/>
          <w:szCs w:val="24"/>
        </w:rPr>
        <w:t xml:space="preserve"> de </w:t>
      </w:r>
      <w:proofErr w:type="spellStart"/>
      <w:r>
        <w:rPr>
          <w:rStyle w:val="None"/>
          <w:rFonts w:ascii="Times New Roman" w:hAnsi="Times New Roman"/>
          <w:i/>
          <w:iCs/>
          <w:sz w:val="24"/>
          <w:szCs w:val="24"/>
        </w:rPr>
        <w:t>l</w:t>
      </w:r>
      <w:r>
        <w:rPr>
          <w:rStyle w:val="None"/>
          <w:rFonts w:ascii="Times New Roman" w:hAnsi="Times New Roman"/>
          <w:i/>
          <w:iCs/>
          <w:sz w:val="24"/>
          <w:szCs w:val="24"/>
        </w:rPr>
        <w:t>’</w:t>
      </w:r>
      <w:r>
        <w:rPr>
          <w:rStyle w:val="None"/>
          <w:rFonts w:ascii="Times New Roman" w:hAnsi="Times New Roman"/>
          <w:i/>
          <w:iCs/>
          <w:sz w:val="24"/>
          <w:szCs w:val="24"/>
        </w:rPr>
        <w:t>Universit</w:t>
      </w:r>
      <w:r>
        <w:rPr>
          <w:rStyle w:val="None"/>
          <w:rFonts w:ascii="Times New Roman" w:hAnsi="Times New Roman"/>
          <w:i/>
          <w:iCs/>
          <w:sz w:val="24"/>
          <w:szCs w:val="24"/>
        </w:rPr>
        <w:t>é</w:t>
      </w:r>
      <w:proofErr w:type="spellEnd"/>
      <w:r>
        <w:rPr>
          <w:rStyle w:val="None"/>
          <w:rFonts w:ascii="Times New Roman" w:hAnsi="Times New Roman"/>
          <w:i/>
          <w:iCs/>
          <w:sz w:val="24"/>
          <w:szCs w:val="24"/>
        </w:rPr>
        <w:t xml:space="preserve"> </w:t>
      </w:r>
      <w:r>
        <w:rPr>
          <w:rStyle w:val="None"/>
          <w:rFonts w:ascii="Times New Roman" w:hAnsi="Times New Roman"/>
          <w:i/>
          <w:iCs/>
          <w:sz w:val="24"/>
          <w:szCs w:val="24"/>
        </w:rPr>
        <w:t>de Paris</w:t>
      </w:r>
      <w:r>
        <w:rPr>
          <w:rStyle w:val="None"/>
          <w:rFonts w:ascii="Times New Roman" w:hAnsi="Times New Roman"/>
          <w:sz w:val="24"/>
          <w:szCs w:val="24"/>
        </w:rPr>
        <w:t xml:space="preserve"> (ISUP) (</w:t>
      </w:r>
      <w:proofErr w:type="spellStart"/>
      <w:r>
        <w:rPr>
          <w:rStyle w:val="None"/>
          <w:rFonts w:ascii="Times New Roman" w:hAnsi="Times New Roman"/>
          <w:sz w:val="24"/>
          <w:szCs w:val="24"/>
        </w:rPr>
        <w:t>Barbut</w:t>
      </w:r>
      <w:proofErr w:type="spellEnd"/>
      <w:r>
        <w:rPr>
          <w:rStyle w:val="None"/>
          <w:rFonts w:ascii="Times New Roman" w:hAnsi="Times New Roman"/>
          <w:sz w:val="24"/>
          <w:szCs w:val="24"/>
        </w:rPr>
        <w:t xml:space="preserve"> 2008, 12). It is in the late 1940s and early 1950s that </w:t>
      </w:r>
      <w:proofErr w:type="spellStart"/>
      <w:r>
        <w:rPr>
          <w:rStyle w:val="None"/>
          <w:rFonts w:ascii="Times New Roman" w:hAnsi="Times New Roman"/>
          <w:sz w:val="24"/>
          <w:szCs w:val="24"/>
        </w:rPr>
        <w:t>Guilbaud</w:t>
      </w:r>
      <w:proofErr w:type="spellEnd"/>
      <w:r>
        <w:rPr>
          <w:rStyle w:val="None"/>
          <w:rFonts w:ascii="Times New Roman" w:hAnsi="Times New Roman"/>
          <w:sz w:val="24"/>
          <w:szCs w:val="24"/>
        </w:rPr>
        <w:t xml:space="preserve"> published several articles and books on mathematical economics, statistics, game theory, and cybernetics.</w:t>
      </w:r>
      <w:r>
        <w:rPr>
          <w:rStyle w:val="None"/>
          <w:rFonts w:ascii="Times New Roman" w:eastAsia="Times New Roman" w:hAnsi="Times New Roman" w:cs="Times New Roman"/>
          <w:sz w:val="24"/>
          <w:szCs w:val="24"/>
          <w:vertAlign w:val="superscript"/>
        </w:rPr>
        <w:footnoteReference w:id="13"/>
      </w:r>
      <w:r>
        <w:rPr>
          <w:rStyle w:val="None"/>
          <w:rFonts w:ascii="Times New Roman" w:hAnsi="Times New Roman"/>
          <w:sz w:val="24"/>
          <w:szCs w:val="24"/>
        </w:rPr>
        <w:t xml:space="preserve"> </w:t>
      </w:r>
      <w:proofErr w:type="spellStart"/>
      <w:r>
        <w:rPr>
          <w:rStyle w:val="None"/>
          <w:rFonts w:ascii="Times New Roman" w:hAnsi="Times New Roman"/>
          <w:sz w:val="24"/>
          <w:szCs w:val="24"/>
        </w:rPr>
        <w:t>Guilbaud</w:t>
      </w:r>
      <w:proofErr w:type="spellEnd"/>
      <w:r>
        <w:rPr>
          <w:rStyle w:val="None"/>
          <w:rFonts w:ascii="Times New Roman" w:hAnsi="Times New Roman"/>
          <w:sz w:val="24"/>
          <w:szCs w:val="24"/>
        </w:rPr>
        <w:t xml:space="preserve"> was a central actor inst</w:t>
      </w:r>
      <w:r>
        <w:rPr>
          <w:rStyle w:val="None"/>
          <w:rFonts w:ascii="Times New Roman" w:hAnsi="Times New Roman"/>
          <w:sz w:val="24"/>
          <w:szCs w:val="24"/>
        </w:rPr>
        <w:t xml:space="preserve">itutionalizing operations research in France: in 1953 he created an operations research seminar at ISUP and helped organize a CNRS international colloquium on econometrics in Paris, while three years later he created and directed at ISUP the </w:t>
      </w:r>
      <w:r>
        <w:rPr>
          <w:rStyle w:val="None"/>
          <w:rFonts w:ascii="Times New Roman" w:hAnsi="Times New Roman"/>
          <w:i/>
          <w:iCs/>
          <w:sz w:val="24"/>
          <w:szCs w:val="24"/>
        </w:rPr>
        <w:t xml:space="preserve">Bureau </w:t>
      </w:r>
      <w:proofErr w:type="spellStart"/>
      <w:r>
        <w:rPr>
          <w:rStyle w:val="None"/>
          <w:rFonts w:ascii="Times New Roman" w:hAnsi="Times New Roman"/>
          <w:i/>
          <w:iCs/>
          <w:sz w:val="24"/>
          <w:szCs w:val="24"/>
        </w:rPr>
        <w:t>Univers</w:t>
      </w:r>
      <w:r>
        <w:rPr>
          <w:rStyle w:val="None"/>
          <w:rFonts w:ascii="Times New Roman" w:hAnsi="Times New Roman"/>
          <w:i/>
          <w:iCs/>
          <w:sz w:val="24"/>
          <w:szCs w:val="24"/>
        </w:rPr>
        <w:t>itaire</w:t>
      </w:r>
      <w:proofErr w:type="spellEnd"/>
      <w:r>
        <w:rPr>
          <w:rStyle w:val="None"/>
          <w:rFonts w:ascii="Times New Roman" w:hAnsi="Times New Roman"/>
          <w:i/>
          <w:iCs/>
          <w:sz w:val="24"/>
          <w:szCs w:val="24"/>
        </w:rPr>
        <w:t xml:space="preserve"> de </w:t>
      </w:r>
      <w:proofErr w:type="spellStart"/>
      <w:r>
        <w:rPr>
          <w:rStyle w:val="None"/>
          <w:rFonts w:ascii="Times New Roman" w:hAnsi="Times New Roman"/>
          <w:i/>
          <w:iCs/>
          <w:sz w:val="24"/>
          <w:szCs w:val="24"/>
        </w:rPr>
        <w:t>Recherche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Ó</w:t>
      </w:r>
      <w:r>
        <w:rPr>
          <w:rStyle w:val="None"/>
          <w:rFonts w:ascii="Times New Roman" w:hAnsi="Times New Roman"/>
          <w:i/>
          <w:iCs/>
          <w:sz w:val="24"/>
          <w:szCs w:val="24"/>
        </w:rPr>
        <w:t>perationelle</w:t>
      </w:r>
      <w:proofErr w:type="spellEnd"/>
      <w:r>
        <w:rPr>
          <w:rStyle w:val="None"/>
          <w:rFonts w:ascii="Times New Roman" w:hAnsi="Times New Roman"/>
          <w:sz w:val="24"/>
          <w:szCs w:val="24"/>
        </w:rPr>
        <w:t xml:space="preserve"> (BURO) and helped create and presided the French Society for Operations Research, where practitioners and researchers met in the mid-1950s (Roy 2006, 28). </w:t>
      </w:r>
      <w:proofErr w:type="spellStart"/>
      <w:r>
        <w:rPr>
          <w:rStyle w:val="None"/>
          <w:rFonts w:ascii="Times New Roman" w:hAnsi="Times New Roman"/>
          <w:sz w:val="24"/>
          <w:szCs w:val="24"/>
        </w:rPr>
        <w:t>Guilbaud</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w:t>
      </w:r>
      <w:proofErr w:type="gramStart"/>
      <w:r>
        <w:rPr>
          <w:rStyle w:val="None"/>
          <w:rFonts w:ascii="Times New Roman" w:hAnsi="Times New Roman"/>
          <w:sz w:val="24"/>
          <w:szCs w:val="24"/>
        </w:rPr>
        <w:t>renown</w:t>
      </w:r>
      <w:proofErr w:type="gramEnd"/>
      <w:r>
        <w:rPr>
          <w:rStyle w:val="None"/>
          <w:rFonts w:ascii="Times New Roman" w:hAnsi="Times New Roman"/>
          <w:sz w:val="24"/>
          <w:szCs w:val="24"/>
        </w:rPr>
        <w:t xml:space="preserve"> was not confined by national borders: he became a</w:t>
      </w:r>
      <w:r>
        <w:rPr>
          <w:rStyle w:val="None"/>
          <w:rFonts w:ascii="Times New Roman" w:hAnsi="Times New Roman"/>
          <w:sz w:val="24"/>
          <w:szCs w:val="24"/>
        </w:rPr>
        <w:t xml:space="preserve"> Fellow of the </w:t>
      </w:r>
      <w:r>
        <w:rPr>
          <w:rStyle w:val="None"/>
          <w:rFonts w:ascii="Times New Roman" w:hAnsi="Times New Roman"/>
          <w:i/>
          <w:iCs/>
          <w:sz w:val="24"/>
          <w:szCs w:val="24"/>
        </w:rPr>
        <w:t>Econometric Society</w:t>
      </w:r>
      <w:r>
        <w:rPr>
          <w:rStyle w:val="None"/>
          <w:rFonts w:ascii="Times New Roman" w:hAnsi="Times New Roman"/>
          <w:sz w:val="24"/>
          <w:szCs w:val="24"/>
        </w:rPr>
        <w:t xml:space="preserve"> in 1951, after Allais</w:t>
      </w:r>
      <w:r>
        <w:rPr>
          <w:rStyle w:val="None"/>
          <w:rFonts w:ascii="Times New Roman" w:hAnsi="Times New Roman"/>
          <w:sz w:val="24"/>
          <w:szCs w:val="24"/>
        </w:rPr>
        <w:t>’</w:t>
      </w:r>
      <w:r>
        <w:rPr>
          <w:rStyle w:val="None"/>
          <w:rFonts w:ascii="Times New Roman" w:hAnsi="Times New Roman"/>
          <w:sz w:val="24"/>
          <w:szCs w:val="24"/>
        </w:rPr>
        <w:t xml:space="preserve">s election in 1949 and one year before </w:t>
      </w:r>
      <w:proofErr w:type="spellStart"/>
      <w:r>
        <w:rPr>
          <w:rStyle w:val="None"/>
          <w:rFonts w:ascii="Times New Roman" w:hAnsi="Times New Roman"/>
          <w:sz w:val="24"/>
          <w:szCs w:val="24"/>
        </w:rPr>
        <w:t>Darmois</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58" w:author="Assaf" w:date="2018-07-06T12:46:00Z">
          <w:pPr>
            <w:pStyle w:val="BodyAA"/>
            <w:spacing w:after="120"/>
            <w:ind w:firstLine="708"/>
            <w:jc w:val="both"/>
          </w:pPr>
        </w:pPrChange>
      </w:pPr>
      <w:r>
        <w:rPr>
          <w:rStyle w:val="None"/>
          <w:rFonts w:ascii="Times New Roman" w:hAnsi="Times New Roman"/>
          <w:sz w:val="24"/>
          <w:szCs w:val="24"/>
        </w:rPr>
        <w:t>According to Roy (2006), in the 1950s operations research was actively pursued in France, in companies and in the military, particularly by engineer</w:t>
      </w:r>
      <w:r>
        <w:rPr>
          <w:rStyle w:val="None"/>
          <w:rFonts w:ascii="Times New Roman" w:hAnsi="Times New Roman"/>
          <w:sz w:val="24"/>
          <w:szCs w:val="24"/>
        </w:rPr>
        <w:t xml:space="preserve">s. But the French university system at large was not so receptive, and even hostile, to this field, with the important exception of the </w:t>
      </w:r>
      <w:proofErr w:type="spellStart"/>
      <w:r>
        <w:rPr>
          <w:rStyle w:val="None"/>
          <w:rFonts w:ascii="Times New Roman" w:hAnsi="Times New Roman"/>
          <w:i/>
          <w:iCs/>
          <w:sz w:val="24"/>
          <w:szCs w:val="24"/>
        </w:rPr>
        <w:t>Universit</w:t>
      </w:r>
      <w:r>
        <w:rPr>
          <w:rStyle w:val="None"/>
          <w:rFonts w:ascii="Times New Roman" w:hAnsi="Times New Roman"/>
          <w:i/>
          <w:iCs/>
          <w:sz w:val="24"/>
          <w:szCs w:val="24"/>
        </w:rPr>
        <w:t>é</w:t>
      </w:r>
      <w:proofErr w:type="spellEnd"/>
      <w:r>
        <w:rPr>
          <w:rStyle w:val="None"/>
          <w:rFonts w:ascii="Times New Roman" w:hAnsi="Times New Roman"/>
          <w:i/>
          <w:iCs/>
          <w:sz w:val="24"/>
          <w:szCs w:val="24"/>
        </w:rPr>
        <w:t xml:space="preserve"> </w:t>
      </w:r>
      <w:r>
        <w:rPr>
          <w:rStyle w:val="None"/>
          <w:rFonts w:ascii="Times New Roman" w:hAnsi="Times New Roman"/>
          <w:i/>
          <w:iCs/>
          <w:sz w:val="24"/>
          <w:szCs w:val="24"/>
        </w:rPr>
        <w:t>de Paris</w:t>
      </w:r>
      <w:r>
        <w:rPr>
          <w:rStyle w:val="None"/>
          <w:rFonts w:ascii="Times New Roman" w:hAnsi="Times New Roman"/>
          <w:sz w:val="24"/>
          <w:szCs w:val="24"/>
        </w:rPr>
        <w:t xml:space="preserve"> with ISUP and, moreover, the </w:t>
      </w:r>
      <w:proofErr w:type="spellStart"/>
      <w:r>
        <w:rPr>
          <w:rStyle w:val="None"/>
          <w:rFonts w:ascii="Times New Roman" w:hAnsi="Times New Roman"/>
          <w:i/>
          <w:iCs/>
          <w:sz w:val="24"/>
          <w:szCs w:val="24"/>
        </w:rPr>
        <w:t>Institut</w:t>
      </w:r>
      <w:proofErr w:type="spellEnd"/>
      <w:r>
        <w:rPr>
          <w:rStyle w:val="None"/>
          <w:rFonts w:ascii="Times New Roman" w:hAnsi="Times New Roman"/>
          <w:i/>
          <w:iCs/>
          <w:sz w:val="24"/>
          <w:szCs w:val="24"/>
        </w:rPr>
        <w:t xml:space="preserve"> Henri </w:t>
      </w:r>
      <w:proofErr w:type="spellStart"/>
      <w:r>
        <w:rPr>
          <w:rStyle w:val="None"/>
          <w:rFonts w:ascii="Times New Roman" w:hAnsi="Times New Roman"/>
          <w:i/>
          <w:iCs/>
          <w:sz w:val="24"/>
          <w:szCs w:val="24"/>
        </w:rPr>
        <w:t>Poincar</w:t>
      </w:r>
      <w:r>
        <w:rPr>
          <w:rStyle w:val="None"/>
          <w:rFonts w:ascii="Times New Roman" w:hAnsi="Times New Roman"/>
          <w:i/>
          <w:iCs/>
          <w:sz w:val="24"/>
          <w:szCs w:val="24"/>
        </w:rPr>
        <w:t>é</w:t>
      </w:r>
      <w:proofErr w:type="spellEnd"/>
      <w:r>
        <w:rPr>
          <w:rStyle w:val="None"/>
          <w:rFonts w:ascii="Times New Roman" w:hAnsi="Times New Roman"/>
          <w:sz w:val="24"/>
          <w:szCs w:val="24"/>
        </w:rPr>
        <w:t xml:space="preserve"> (IHP) where linear programming, game theory, st</w:t>
      </w:r>
      <w:r>
        <w:rPr>
          <w:rStyle w:val="None"/>
          <w:rFonts w:ascii="Times New Roman" w:hAnsi="Times New Roman"/>
          <w:sz w:val="24"/>
          <w:szCs w:val="24"/>
        </w:rPr>
        <w:t xml:space="preserve">ochastic processes, mathematical economics and econometrics were taught (both </w:t>
      </w:r>
      <w:proofErr w:type="spellStart"/>
      <w:r>
        <w:rPr>
          <w:rStyle w:val="None"/>
          <w:rFonts w:ascii="Times New Roman" w:hAnsi="Times New Roman"/>
          <w:sz w:val="24"/>
          <w:szCs w:val="24"/>
        </w:rPr>
        <w:t>Guilbaud</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Darmois</w:t>
      </w:r>
      <w:proofErr w:type="spellEnd"/>
      <w:r>
        <w:rPr>
          <w:rStyle w:val="None"/>
          <w:rFonts w:ascii="Times New Roman" w:hAnsi="Times New Roman"/>
          <w:sz w:val="24"/>
          <w:szCs w:val="24"/>
        </w:rPr>
        <w:t xml:space="preserve"> taught at IHP).</w:t>
      </w:r>
      <w:r>
        <w:rPr>
          <w:rStyle w:val="None"/>
          <w:rFonts w:ascii="Times New Roman" w:eastAsia="Times New Roman" w:hAnsi="Times New Roman" w:cs="Times New Roman"/>
          <w:sz w:val="24"/>
          <w:szCs w:val="24"/>
          <w:vertAlign w:val="superscript"/>
        </w:rPr>
        <w:footnoteReference w:id="14"/>
      </w:r>
      <w:r>
        <w:rPr>
          <w:rStyle w:val="None"/>
          <w:rFonts w:ascii="Times New Roman" w:hAnsi="Times New Roman"/>
          <w:sz w:val="24"/>
          <w:szCs w:val="24"/>
        </w:rPr>
        <w:t xml:space="preserve"> The Econometric Society meetings and the different seminars organized by Allais (GRECS), </w:t>
      </w:r>
      <w:proofErr w:type="spellStart"/>
      <w:r>
        <w:rPr>
          <w:rStyle w:val="None"/>
          <w:rFonts w:ascii="Times New Roman" w:hAnsi="Times New Roman"/>
          <w:sz w:val="24"/>
          <w:szCs w:val="24"/>
        </w:rPr>
        <w:t>Guilbaud</w:t>
      </w:r>
      <w:proofErr w:type="spellEnd"/>
      <w:r>
        <w:rPr>
          <w:rStyle w:val="None"/>
          <w:rFonts w:ascii="Times New Roman" w:hAnsi="Times New Roman"/>
          <w:sz w:val="24"/>
          <w:szCs w:val="24"/>
        </w:rPr>
        <w:t xml:space="preserve"> and Ren</w:t>
      </w:r>
      <w:r>
        <w:rPr>
          <w:rStyle w:val="None"/>
          <w:rFonts w:ascii="Times New Roman" w:hAnsi="Times New Roman"/>
          <w:sz w:val="24"/>
          <w:szCs w:val="24"/>
        </w:rPr>
        <w:t xml:space="preserve">é </w:t>
      </w:r>
      <w:r>
        <w:rPr>
          <w:rStyle w:val="None"/>
          <w:rFonts w:ascii="Times New Roman" w:hAnsi="Times New Roman"/>
          <w:sz w:val="24"/>
          <w:szCs w:val="24"/>
        </w:rPr>
        <w:t xml:space="preserve">Roy could have been the main points of contact of those developing mathematical economics and the economists, </w:t>
      </w:r>
      <w:r>
        <w:rPr>
          <w:rStyle w:val="None"/>
          <w:rFonts w:ascii="Times New Roman" w:hAnsi="Times New Roman"/>
          <w:sz w:val="24"/>
          <w:szCs w:val="24"/>
        </w:rPr>
        <w:t>“</w:t>
      </w:r>
      <w:r>
        <w:rPr>
          <w:rStyle w:val="None"/>
          <w:rFonts w:ascii="Times New Roman" w:hAnsi="Times New Roman"/>
          <w:sz w:val="24"/>
          <w:szCs w:val="24"/>
        </w:rPr>
        <w:t>but few general economists ever attend such meetings, for lack of interest and/or mathematical background</w:t>
      </w:r>
      <w:r>
        <w:rPr>
          <w:rStyle w:val="None"/>
          <w:rFonts w:ascii="Times New Roman" w:hAnsi="Times New Roman"/>
          <w:sz w:val="24"/>
          <w:szCs w:val="24"/>
        </w:rPr>
        <w:t xml:space="preserve">” </w:t>
      </w:r>
      <w:r>
        <w:rPr>
          <w:rStyle w:val="None"/>
          <w:rFonts w:ascii="Times New Roman" w:hAnsi="Times New Roman"/>
          <w:sz w:val="24"/>
          <w:szCs w:val="24"/>
        </w:rPr>
        <w:t>(</w:t>
      </w:r>
      <w:proofErr w:type="spellStart"/>
      <w:r>
        <w:rPr>
          <w:rStyle w:val="None"/>
          <w:rFonts w:ascii="Times New Roman" w:hAnsi="Times New Roman"/>
          <w:sz w:val="24"/>
          <w:szCs w:val="24"/>
        </w:rPr>
        <w:t>Dr</w:t>
      </w:r>
      <w:r>
        <w:rPr>
          <w:rStyle w:val="None"/>
          <w:rFonts w:ascii="Times New Roman" w:hAnsi="Times New Roman"/>
          <w:sz w:val="24"/>
          <w:szCs w:val="24"/>
        </w:rPr>
        <w:t>è</w:t>
      </w:r>
      <w:r>
        <w:rPr>
          <w:rStyle w:val="None"/>
          <w:rFonts w:ascii="Times New Roman" w:hAnsi="Times New Roman"/>
          <w:sz w:val="24"/>
          <w:szCs w:val="24"/>
        </w:rPr>
        <w:t>ze</w:t>
      </w:r>
      <w:proofErr w:type="spellEnd"/>
      <w:r>
        <w:rPr>
          <w:rStyle w:val="None"/>
          <w:rFonts w:ascii="Times New Roman" w:hAnsi="Times New Roman"/>
          <w:sz w:val="24"/>
          <w:szCs w:val="24"/>
        </w:rPr>
        <w:t xml:space="preserve"> 1964, 6).</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60" w:author="Assaf" w:date="2018-07-06T12:46:00Z">
          <w:pPr>
            <w:pStyle w:val="BodyAA"/>
            <w:spacing w:after="120"/>
            <w:ind w:firstLine="708"/>
            <w:jc w:val="both"/>
          </w:pPr>
        </w:pPrChange>
      </w:pP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was thus pa</w:t>
      </w:r>
      <w:r>
        <w:rPr>
          <w:rStyle w:val="None"/>
          <w:rFonts w:ascii="Times New Roman" w:hAnsi="Times New Roman"/>
          <w:sz w:val="24"/>
          <w:szCs w:val="24"/>
        </w:rPr>
        <w:t xml:space="preserve">rt of a small academic world where there was an enthusiasm with mathematical economics. Certainly </w:t>
      </w:r>
      <w:proofErr w:type="spellStart"/>
      <w:r>
        <w:rPr>
          <w:rStyle w:val="None"/>
          <w:rFonts w:ascii="Times New Roman" w:hAnsi="Times New Roman"/>
          <w:sz w:val="24"/>
          <w:szCs w:val="24"/>
        </w:rPr>
        <w:t>Guilbaud</w:t>
      </w:r>
      <w:proofErr w:type="spellEnd"/>
      <w:r>
        <w:rPr>
          <w:rStyle w:val="None"/>
          <w:rFonts w:ascii="Times New Roman" w:hAnsi="Times New Roman"/>
          <w:sz w:val="24"/>
          <w:szCs w:val="24"/>
        </w:rPr>
        <w:t xml:space="preserve"> and Allais shared this sentiment.</w:t>
      </w:r>
      <w:r>
        <w:rPr>
          <w:rStyle w:val="None"/>
          <w:rFonts w:ascii="Times New Roman" w:eastAsia="Times New Roman" w:hAnsi="Times New Roman" w:cs="Times New Roman"/>
          <w:sz w:val="24"/>
          <w:szCs w:val="24"/>
          <w:vertAlign w:val="superscript"/>
        </w:rPr>
        <w:footnoteReference w:id="15"/>
      </w:r>
      <w:r>
        <w:rPr>
          <w:rStyle w:val="None"/>
          <w:rFonts w:ascii="Times New Roman" w:hAnsi="Times New Roman"/>
          <w:sz w:val="24"/>
          <w:szCs w:val="24"/>
        </w:rPr>
        <w:t xml:space="preserve"> Allais in his 1947 book paid homage to Irving Fisher and pursued a </w:t>
      </w:r>
      <w:proofErr w:type="spellStart"/>
      <w:r>
        <w:rPr>
          <w:rStyle w:val="None"/>
          <w:rFonts w:ascii="Times New Roman" w:hAnsi="Times New Roman"/>
          <w:sz w:val="24"/>
          <w:szCs w:val="24"/>
        </w:rPr>
        <w:t>Paretian</w:t>
      </w:r>
      <w:proofErr w:type="spellEnd"/>
      <w:r>
        <w:rPr>
          <w:rStyle w:val="None"/>
          <w:rFonts w:ascii="Times New Roman" w:hAnsi="Times New Roman"/>
          <w:sz w:val="24"/>
          <w:szCs w:val="24"/>
        </w:rPr>
        <w:t xml:space="preserve"> analysis of intertemporal economics ba</w:t>
      </w:r>
      <w:r>
        <w:rPr>
          <w:rStyle w:val="None"/>
          <w:rFonts w:ascii="Times New Roman" w:hAnsi="Times New Roman"/>
          <w:sz w:val="24"/>
          <w:szCs w:val="24"/>
        </w:rPr>
        <w:t>sed several times in what later came to be known as the overlapping-generations model. And he praised very much the mathematical approach to economics (although keeping the more sophisticated mathematical presentation to appendices for the sake of making h</w:t>
      </w:r>
      <w:r>
        <w:rPr>
          <w:rStyle w:val="None"/>
          <w:rFonts w:ascii="Times New Roman" w:hAnsi="Times New Roman"/>
          <w:sz w:val="24"/>
          <w:szCs w:val="24"/>
        </w:rPr>
        <w:t>is analysis reach a broader audience):</w:t>
      </w:r>
    </w:p>
    <w:p w:rsidR="00CC0590" w:rsidRDefault="00FA2340" w:rsidP="00E52023">
      <w:pPr>
        <w:pStyle w:val="BodyAA"/>
        <w:spacing w:after="40" w:line="240" w:lineRule="auto"/>
        <w:ind w:left="1134" w:right="278" w:firstLine="283"/>
        <w:jc w:val="both"/>
        <w:rPr>
          <w:rStyle w:val="None"/>
          <w:rFonts w:ascii="Times New Roman" w:eastAsia="Times New Roman" w:hAnsi="Times New Roman" w:cs="Times New Roman"/>
          <w:sz w:val="24"/>
          <w:szCs w:val="24"/>
        </w:rPr>
        <w:pPrChange w:id="62" w:author="Assaf" w:date="2018-07-06T12:46:00Z">
          <w:pPr>
            <w:pStyle w:val="BodyAA"/>
            <w:spacing w:after="120"/>
            <w:ind w:left="1134" w:right="278" w:firstLine="283"/>
            <w:jc w:val="both"/>
          </w:pPr>
        </w:pPrChange>
      </w:pPr>
      <w:r>
        <w:rPr>
          <w:rStyle w:val="None"/>
          <w:rFonts w:ascii="Times New Roman" w:hAnsi="Times New Roman"/>
          <w:sz w:val="24"/>
          <w:szCs w:val="24"/>
        </w:rPr>
        <w:t xml:space="preserve">Mathematical thinking is the wonderful tool that, by freeing the spirit of darkness, confusion and helplessness of the verb, helps overcome gradually, and without exceptional </w:t>
      </w:r>
      <w:r>
        <w:rPr>
          <w:rStyle w:val="None"/>
          <w:rFonts w:ascii="Times New Roman" w:hAnsi="Times New Roman"/>
          <w:sz w:val="24"/>
          <w:szCs w:val="24"/>
        </w:rPr>
        <w:lastRenderedPageBreak/>
        <w:t xml:space="preserve">effort, any difficulty in an unparalleled </w:t>
      </w:r>
      <w:r>
        <w:rPr>
          <w:rStyle w:val="None"/>
          <w:rFonts w:ascii="Times New Roman" w:hAnsi="Times New Roman"/>
          <w:sz w:val="24"/>
          <w:szCs w:val="24"/>
        </w:rPr>
        <w:t>flow of light and clarity. Only those unaware may persist without it. They do not know what they</w:t>
      </w:r>
      <w:r>
        <w:rPr>
          <w:rStyle w:val="None"/>
          <w:rFonts w:ascii="Times New Roman" w:hAnsi="Times New Roman"/>
          <w:sz w:val="24"/>
          <w:szCs w:val="24"/>
        </w:rPr>
        <w:t>’</w:t>
      </w:r>
      <w:r>
        <w:rPr>
          <w:rStyle w:val="None"/>
          <w:rFonts w:ascii="Times New Roman" w:hAnsi="Times New Roman"/>
          <w:sz w:val="24"/>
          <w:szCs w:val="24"/>
        </w:rPr>
        <w:t xml:space="preserve">re missing! As for those who undertake the journey of initiation, they will never think again to return to the land of verbal metaphysics and they will pursue </w:t>
      </w:r>
      <w:r>
        <w:rPr>
          <w:rStyle w:val="None"/>
          <w:rFonts w:ascii="Times New Roman" w:hAnsi="Times New Roman"/>
          <w:sz w:val="24"/>
          <w:szCs w:val="24"/>
        </w:rPr>
        <w:t>an ever more fruitful route to an ever greater light.  (Allais 1947, 534-535, our translation)</w:t>
      </w:r>
      <w:r>
        <w:rPr>
          <w:rStyle w:val="None"/>
          <w:rFonts w:ascii="Times New Roman" w:eastAsia="Times New Roman" w:hAnsi="Times New Roman" w:cs="Times New Roman"/>
          <w:sz w:val="24"/>
          <w:szCs w:val="24"/>
          <w:vertAlign w:val="superscript"/>
        </w:rPr>
        <w:footnoteReference w:id="16"/>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64" w:author="Assaf" w:date="2018-07-06T12:46:00Z">
          <w:pPr>
            <w:pStyle w:val="BodyAA"/>
            <w:spacing w:after="120"/>
            <w:ind w:firstLine="708"/>
            <w:jc w:val="both"/>
          </w:pPr>
        </w:pPrChange>
      </w:pPr>
      <w:r>
        <w:rPr>
          <w:rStyle w:val="None"/>
          <w:rFonts w:ascii="Times New Roman" w:hAnsi="Times New Roman"/>
          <w:sz w:val="24"/>
          <w:szCs w:val="24"/>
        </w:rPr>
        <w:t xml:space="preserve">And what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could find of an intertemporal analysis in Allais</w:t>
      </w:r>
      <w:r>
        <w:rPr>
          <w:rStyle w:val="None"/>
          <w:rFonts w:ascii="Times New Roman" w:hAnsi="Times New Roman"/>
          <w:sz w:val="24"/>
          <w:szCs w:val="24"/>
        </w:rPr>
        <w:t>’</w:t>
      </w:r>
      <w:r>
        <w:rPr>
          <w:rStyle w:val="None"/>
          <w:rFonts w:ascii="Times New Roman" w:hAnsi="Times New Roman"/>
          <w:sz w:val="24"/>
          <w:szCs w:val="24"/>
        </w:rPr>
        <w:t>s book? One important discussion is the equilibrium welfare. He first considered a Pareto o</w:t>
      </w:r>
      <w:r>
        <w:rPr>
          <w:rStyle w:val="None"/>
          <w:rFonts w:ascii="Times New Roman" w:hAnsi="Times New Roman"/>
          <w:sz w:val="24"/>
          <w:szCs w:val="24"/>
        </w:rPr>
        <w:t xml:space="preserve">ptimal characterization of a static economy with a given demographic structure and capital stock. Here, a Pareto optimal equilibrium is one that maximizes what he called </w:t>
      </w:r>
      <w:proofErr w:type="spellStart"/>
      <w:r>
        <w:rPr>
          <w:rStyle w:val="None"/>
          <w:rFonts w:ascii="Times New Roman" w:hAnsi="Times New Roman"/>
          <w:i/>
          <w:iCs/>
          <w:sz w:val="24"/>
          <w:szCs w:val="24"/>
        </w:rPr>
        <w:t>rendement</w:t>
      </w:r>
      <w:proofErr w:type="spellEnd"/>
      <w:r>
        <w:rPr>
          <w:rStyle w:val="None"/>
          <w:rFonts w:ascii="Times New Roman" w:hAnsi="Times New Roman"/>
          <w:i/>
          <w:iCs/>
          <w:sz w:val="24"/>
          <w:szCs w:val="24"/>
        </w:rPr>
        <w:t xml:space="preserve"> social</w:t>
      </w:r>
      <w:r>
        <w:rPr>
          <w:rStyle w:val="None"/>
          <w:rFonts w:ascii="Times New Roman" w:hAnsi="Times New Roman"/>
          <w:sz w:val="24"/>
          <w:szCs w:val="24"/>
        </w:rPr>
        <w:t>, a problem that he characterized as being of economic technique, inde</w:t>
      </w:r>
      <w:r>
        <w:rPr>
          <w:rStyle w:val="None"/>
          <w:rFonts w:ascii="Times New Roman" w:hAnsi="Times New Roman"/>
          <w:sz w:val="24"/>
          <w:szCs w:val="24"/>
        </w:rPr>
        <w:t xml:space="preserve">pendent of the social-political conception that one may have about the distribution of goods. He then moved to an intertemporal context (reaching his </w:t>
      </w:r>
      <w:proofErr w:type="spellStart"/>
      <w:r>
        <w:rPr>
          <w:rStyle w:val="None"/>
          <w:rFonts w:ascii="Times New Roman" w:hAnsi="Times New Roman"/>
          <w:i/>
          <w:iCs/>
          <w:sz w:val="24"/>
          <w:szCs w:val="24"/>
        </w:rPr>
        <w:t>rendement</w:t>
      </w:r>
      <w:proofErr w:type="spellEnd"/>
      <w:r>
        <w:rPr>
          <w:rStyle w:val="None"/>
          <w:rFonts w:ascii="Times New Roman" w:hAnsi="Times New Roman"/>
          <w:i/>
          <w:iCs/>
          <w:sz w:val="24"/>
          <w:szCs w:val="24"/>
        </w:rPr>
        <w:t xml:space="preserve"> social </w:t>
      </w:r>
      <w:proofErr w:type="spellStart"/>
      <w:r>
        <w:rPr>
          <w:rStyle w:val="None"/>
          <w:rFonts w:ascii="Times New Roman" w:hAnsi="Times New Roman"/>
          <w:i/>
          <w:iCs/>
          <w:sz w:val="24"/>
          <w:szCs w:val="24"/>
        </w:rPr>
        <w:t>g</w:t>
      </w:r>
      <w:r>
        <w:rPr>
          <w:rStyle w:val="None"/>
          <w:rFonts w:ascii="Times New Roman" w:hAnsi="Times New Roman"/>
          <w:i/>
          <w:iCs/>
          <w:sz w:val="24"/>
          <w:szCs w:val="24"/>
        </w:rPr>
        <w:t>é</w:t>
      </w:r>
      <w:r>
        <w:rPr>
          <w:rStyle w:val="None"/>
          <w:rFonts w:ascii="Times New Roman" w:hAnsi="Times New Roman"/>
          <w:i/>
          <w:iCs/>
          <w:sz w:val="24"/>
          <w:szCs w:val="24"/>
        </w:rPr>
        <w:t>n</w:t>
      </w:r>
      <w:r>
        <w:rPr>
          <w:rStyle w:val="None"/>
          <w:rFonts w:ascii="Times New Roman" w:hAnsi="Times New Roman"/>
          <w:i/>
          <w:iCs/>
          <w:sz w:val="24"/>
          <w:szCs w:val="24"/>
        </w:rPr>
        <w:t>é</w:t>
      </w:r>
      <w:r>
        <w:rPr>
          <w:rStyle w:val="None"/>
          <w:rFonts w:ascii="Times New Roman" w:hAnsi="Times New Roman"/>
          <w:i/>
          <w:iCs/>
          <w:sz w:val="24"/>
          <w:szCs w:val="24"/>
        </w:rPr>
        <w:t>ralis</w:t>
      </w:r>
      <w:r>
        <w:rPr>
          <w:rStyle w:val="None"/>
          <w:rFonts w:ascii="Times New Roman" w:hAnsi="Times New Roman"/>
          <w:i/>
          <w:iCs/>
          <w:sz w:val="24"/>
          <w:szCs w:val="24"/>
        </w:rPr>
        <w:t>é</w:t>
      </w:r>
      <w:proofErr w:type="spellEnd"/>
      <w:r>
        <w:rPr>
          <w:rStyle w:val="None"/>
          <w:rFonts w:ascii="Times New Roman" w:hAnsi="Times New Roman"/>
          <w:sz w:val="24"/>
          <w:szCs w:val="24"/>
        </w:rPr>
        <w:t>), considering an economy in a finite time interval, perfect foresight, and giv</w:t>
      </w:r>
      <w:r>
        <w:rPr>
          <w:rStyle w:val="None"/>
          <w:rFonts w:ascii="Times New Roman" w:hAnsi="Times New Roman"/>
          <w:sz w:val="24"/>
          <w:szCs w:val="24"/>
        </w:rPr>
        <w:t xml:space="preserve">en demographic structure at each instant of time, identical property structure each time, and given capital stock at the initial and terminal time periods. Allais argued that the Pareto optimum is not absolutely satisfactory in this context, as it ignores </w:t>
      </w:r>
      <w:r>
        <w:rPr>
          <w:rStyle w:val="None"/>
          <w:rFonts w:ascii="Times New Roman" w:hAnsi="Times New Roman"/>
          <w:sz w:val="24"/>
          <w:szCs w:val="24"/>
        </w:rPr>
        <w:t>future satisfactions. For him, there is as much difference between the satisfactions of a given individual in different time periods as between the satisfactions of different individuals in a given instant: intertemporal satisfactions are not comparable. H</w:t>
      </w:r>
      <w:r>
        <w:rPr>
          <w:rStyle w:val="None"/>
          <w:rFonts w:ascii="Times New Roman" w:hAnsi="Times New Roman"/>
          <w:sz w:val="24"/>
          <w:szCs w:val="24"/>
        </w:rPr>
        <w:t>e then generalized the Pareto concept to include not only individuals in a given period of time but also the same individuals in different time periods.</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65" w:author="Assaf" w:date="2018-07-06T12:46:00Z">
          <w:pPr>
            <w:pStyle w:val="BodyAA"/>
            <w:spacing w:after="120"/>
            <w:ind w:firstLine="708"/>
            <w:jc w:val="both"/>
          </w:pPr>
        </w:pPrChange>
      </w:pPr>
      <w:r>
        <w:rPr>
          <w:rStyle w:val="None"/>
          <w:rFonts w:ascii="Times New Roman" w:hAnsi="Times New Roman"/>
          <w:sz w:val="24"/>
          <w:szCs w:val="24"/>
        </w:rPr>
        <w:t>Another important point in Allais (1947) was his discussion of the search of an optimal economic struct</w:t>
      </w:r>
      <w:r>
        <w:rPr>
          <w:rStyle w:val="None"/>
          <w:rFonts w:ascii="Times New Roman" w:hAnsi="Times New Roman"/>
          <w:sz w:val="24"/>
          <w:szCs w:val="24"/>
        </w:rPr>
        <w:t>ure, in contrast to the optimal satisfaction in a given structure (</w:t>
      </w:r>
      <w:proofErr w:type="spellStart"/>
      <w:r>
        <w:rPr>
          <w:rStyle w:val="None"/>
          <w:rFonts w:ascii="Times New Roman" w:hAnsi="Times New Roman"/>
          <w:i/>
          <w:iCs/>
          <w:sz w:val="24"/>
          <w:szCs w:val="24"/>
        </w:rPr>
        <w:t>rendement</w:t>
      </w:r>
      <w:proofErr w:type="spellEnd"/>
      <w:r>
        <w:rPr>
          <w:rStyle w:val="None"/>
          <w:rFonts w:ascii="Times New Roman" w:hAnsi="Times New Roman"/>
          <w:i/>
          <w:iCs/>
          <w:sz w:val="24"/>
          <w:szCs w:val="24"/>
        </w:rPr>
        <w:t xml:space="preserve"> social </w:t>
      </w:r>
      <w:proofErr w:type="spellStart"/>
      <w:r>
        <w:rPr>
          <w:rStyle w:val="None"/>
          <w:rFonts w:ascii="Times New Roman" w:hAnsi="Times New Roman"/>
          <w:i/>
          <w:iCs/>
          <w:sz w:val="24"/>
          <w:szCs w:val="24"/>
        </w:rPr>
        <w:t>g</w:t>
      </w:r>
      <w:r>
        <w:rPr>
          <w:rStyle w:val="None"/>
          <w:rFonts w:ascii="Times New Roman" w:hAnsi="Times New Roman"/>
          <w:i/>
          <w:iCs/>
          <w:sz w:val="24"/>
          <w:szCs w:val="24"/>
        </w:rPr>
        <w:t>é</w:t>
      </w:r>
      <w:r>
        <w:rPr>
          <w:rStyle w:val="None"/>
          <w:rFonts w:ascii="Times New Roman" w:hAnsi="Times New Roman"/>
          <w:i/>
          <w:iCs/>
          <w:sz w:val="24"/>
          <w:szCs w:val="24"/>
        </w:rPr>
        <w:t>n</w:t>
      </w:r>
      <w:r>
        <w:rPr>
          <w:rStyle w:val="None"/>
          <w:rFonts w:ascii="Times New Roman" w:hAnsi="Times New Roman"/>
          <w:i/>
          <w:iCs/>
          <w:sz w:val="24"/>
          <w:szCs w:val="24"/>
        </w:rPr>
        <w:t>é</w:t>
      </w:r>
      <w:r>
        <w:rPr>
          <w:rStyle w:val="None"/>
          <w:rFonts w:ascii="Times New Roman" w:hAnsi="Times New Roman"/>
          <w:i/>
          <w:iCs/>
          <w:sz w:val="24"/>
          <w:szCs w:val="24"/>
        </w:rPr>
        <w:t>ralis</w:t>
      </w:r>
      <w:r>
        <w:rPr>
          <w:rStyle w:val="None"/>
          <w:rFonts w:ascii="Times New Roman" w:hAnsi="Times New Roman"/>
          <w:i/>
          <w:iCs/>
          <w:sz w:val="24"/>
          <w:szCs w:val="24"/>
        </w:rPr>
        <w:t>é</w:t>
      </w:r>
      <w:proofErr w:type="spellEnd"/>
      <w:r>
        <w:rPr>
          <w:rStyle w:val="None"/>
          <w:rFonts w:ascii="Times New Roman" w:hAnsi="Times New Roman"/>
          <w:sz w:val="24"/>
          <w:szCs w:val="24"/>
        </w:rPr>
        <w:t xml:space="preserve">): his theory of </w:t>
      </w:r>
      <w:r>
        <w:rPr>
          <w:rStyle w:val="None"/>
          <w:rFonts w:ascii="Times New Roman" w:hAnsi="Times New Roman"/>
          <w:sz w:val="24"/>
          <w:szCs w:val="24"/>
        </w:rPr>
        <w:t>“</w:t>
      </w:r>
      <w:r>
        <w:rPr>
          <w:rStyle w:val="None"/>
          <w:rFonts w:ascii="Times New Roman" w:hAnsi="Times New Roman"/>
          <w:sz w:val="24"/>
          <w:szCs w:val="24"/>
        </w:rPr>
        <w:t>social productivity</w:t>
      </w:r>
      <w:r>
        <w:rPr>
          <w:rStyle w:val="None"/>
          <w:rFonts w:ascii="Times New Roman" w:hAnsi="Times New Roman"/>
          <w:sz w:val="24"/>
          <w:szCs w:val="24"/>
        </w:rPr>
        <w:t xml:space="preserve">” </w:t>
      </w:r>
      <w:r>
        <w:rPr>
          <w:rStyle w:val="None"/>
          <w:rFonts w:ascii="Times New Roman" w:hAnsi="Times New Roman"/>
          <w:sz w:val="24"/>
          <w:szCs w:val="24"/>
        </w:rPr>
        <w:t>(</w:t>
      </w:r>
      <w:proofErr w:type="spellStart"/>
      <w:r>
        <w:rPr>
          <w:rStyle w:val="None"/>
          <w:rFonts w:ascii="Times New Roman" w:hAnsi="Times New Roman"/>
          <w:i/>
          <w:iCs/>
          <w:sz w:val="24"/>
          <w:szCs w:val="24"/>
        </w:rPr>
        <w:t>productivit</w:t>
      </w:r>
      <w:r>
        <w:rPr>
          <w:rStyle w:val="None"/>
          <w:rFonts w:ascii="Times New Roman" w:hAnsi="Times New Roman"/>
          <w:i/>
          <w:iCs/>
          <w:sz w:val="24"/>
          <w:szCs w:val="24"/>
        </w:rPr>
        <w:t>é</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sociale</w:t>
      </w:r>
      <w:proofErr w:type="spellEnd"/>
      <w:r>
        <w:rPr>
          <w:rStyle w:val="None"/>
          <w:rFonts w:ascii="Times New Roman" w:hAnsi="Times New Roman"/>
          <w:sz w:val="24"/>
          <w:szCs w:val="24"/>
        </w:rPr>
        <w:t>). He considered an economy with several sectors, a finite time interval, and what he characterized as</w:t>
      </w:r>
      <w:r>
        <w:rPr>
          <w:rStyle w:val="None"/>
          <w:rFonts w:ascii="Times New Roman" w:hAnsi="Times New Roman"/>
          <w:sz w:val="24"/>
          <w:szCs w:val="24"/>
        </w:rPr>
        <w:t xml:space="preserve"> a </w:t>
      </w:r>
      <w:r>
        <w:rPr>
          <w:rStyle w:val="None"/>
          <w:rFonts w:ascii="Times New Roman" w:hAnsi="Times New Roman"/>
          <w:sz w:val="24"/>
          <w:szCs w:val="24"/>
        </w:rPr>
        <w:t>“</w:t>
      </w:r>
      <w:r>
        <w:rPr>
          <w:rStyle w:val="None"/>
          <w:rFonts w:ascii="Times New Roman" w:hAnsi="Times New Roman"/>
          <w:sz w:val="24"/>
          <w:szCs w:val="24"/>
        </w:rPr>
        <w:t>permanent economic regime,</w:t>
      </w:r>
      <w:r>
        <w:rPr>
          <w:rStyle w:val="None"/>
          <w:rFonts w:ascii="Times New Roman" w:hAnsi="Times New Roman"/>
          <w:sz w:val="24"/>
          <w:szCs w:val="24"/>
        </w:rPr>
        <w:t xml:space="preserve">” </w:t>
      </w:r>
      <w:r>
        <w:rPr>
          <w:rStyle w:val="None"/>
          <w:rFonts w:ascii="Times New Roman" w:hAnsi="Times New Roman"/>
          <w:sz w:val="24"/>
          <w:szCs w:val="24"/>
        </w:rPr>
        <w:t xml:space="preserve">one in which the initial and final stocks of capital vary in the same amount. The question is then what is the (Pareto) optimal distribution of economic factors and of consumption across sectors, given that the </w:t>
      </w:r>
      <w:proofErr w:type="spellStart"/>
      <w:r>
        <w:rPr>
          <w:rStyle w:val="None"/>
          <w:rFonts w:ascii="Times New Roman" w:hAnsi="Times New Roman"/>
          <w:i/>
          <w:iCs/>
          <w:sz w:val="24"/>
          <w:szCs w:val="24"/>
        </w:rPr>
        <w:t>rendement</w:t>
      </w:r>
      <w:proofErr w:type="spellEnd"/>
      <w:r>
        <w:rPr>
          <w:rStyle w:val="None"/>
          <w:rFonts w:ascii="Times New Roman" w:hAnsi="Times New Roman"/>
          <w:i/>
          <w:iCs/>
          <w:sz w:val="24"/>
          <w:szCs w:val="24"/>
        </w:rPr>
        <w:t xml:space="preserve"> soc</w:t>
      </w:r>
      <w:r>
        <w:rPr>
          <w:rStyle w:val="None"/>
          <w:rFonts w:ascii="Times New Roman" w:hAnsi="Times New Roman"/>
          <w:i/>
          <w:iCs/>
          <w:sz w:val="24"/>
          <w:szCs w:val="24"/>
        </w:rPr>
        <w:t>ial</w:t>
      </w:r>
      <w:r>
        <w:rPr>
          <w:rStyle w:val="None"/>
          <w:rFonts w:ascii="Times New Roman" w:hAnsi="Times New Roman"/>
          <w:sz w:val="24"/>
          <w:szCs w:val="24"/>
        </w:rPr>
        <w:t xml:space="preserve"> is already maximal (Allais 1947, 208). Although the two concepts, of </w:t>
      </w:r>
      <w:proofErr w:type="spellStart"/>
      <w:r>
        <w:rPr>
          <w:rStyle w:val="None"/>
          <w:rFonts w:ascii="Times New Roman" w:hAnsi="Times New Roman"/>
          <w:i/>
          <w:iCs/>
          <w:sz w:val="24"/>
          <w:szCs w:val="24"/>
        </w:rPr>
        <w:t>rendement</w:t>
      </w:r>
      <w:proofErr w:type="spellEnd"/>
      <w:r>
        <w:rPr>
          <w:rStyle w:val="None"/>
          <w:rFonts w:ascii="Times New Roman" w:hAnsi="Times New Roman"/>
          <w:i/>
          <w:iCs/>
          <w:sz w:val="24"/>
          <w:szCs w:val="24"/>
        </w:rPr>
        <w:t xml:space="preserve"> social</w:t>
      </w:r>
      <w:r>
        <w:rPr>
          <w:rStyle w:val="None"/>
          <w:rFonts w:ascii="Times New Roman" w:hAnsi="Times New Roman"/>
          <w:sz w:val="24"/>
          <w:szCs w:val="24"/>
        </w:rPr>
        <w:t xml:space="preserve"> and of social productivity, apply to distinct situations (though it </w:t>
      </w:r>
      <w:proofErr w:type="gramStart"/>
      <w:r>
        <w:rPr>
          <w:rStyle w:val="None"/>
          <w:rFonts w:ascii="Times New Roman" w:hAnsi="Times New Roman"/>
          <w:sz w:val="24"/>
          <w:szCs w:val="24"/>
        </w:rPr>
        <w:t>is  possible</w:t>
      </w:r>
      <w:proofErr w:type="gramEnd"/>
      <w:r>
        <w:rPr>
          <w:rStyle w:val="None"/>
          <w:rFonts w:ascii="Times New Roman" w:hAnsi="Times New Roman"/>
          <w:sz w:val="24"/>
          <w:szCs w:val="24"/>
        </w:rPr>
        <w:t xml:space="preserve"> to maximize them simultaneously), the two are analogous in a particular sense. Both c</w:t>
      </w:r>
      <w:r>
        <w:rPr>
          <w:rStyle w:val="None"/>
          <w:rFonts w:ascii="Times New Roman" w:hAnsi="Times New Roman"/>
          <w:sz w:val="24"/>
          <w:szCs w:val="24"/>
        </w:rPr>
        <w:t>oncepts are related to the search of an optimum for the economic conditions of production, leaving it entirely aside distributional issues (among different individuals or for given individuals in different time periods).</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66" w:author="Assaf" w:date="2018-07-06T12:46:00Z">
          <w:pPr>
            <w:pStyle w:val="BodyAA"/>
            <w:spacing w:after="120"/>
            <w:ind w:firstLine="708"/>
            <w:jc w:val="both"/>
          </w:pPr>
        </w:pPrChange>
      </w:pPr>
      <w:r>
        <w:rPr>
          <w:rStyle w:val="None"/>
          <w:rFonts w:ascii="Times New Roman" w:hAnsi="Times New Roman"/>
          <w:sz w:val="24"/>
          <w:szCs w:val="24"/>
        </w:rPr>
        <w:t xml:space="preserve">If in Allais (1947)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could</w:t>
      </w:r>
      <w:r>
        <w:rPr>
          <w:rStyle w:val="None"/>
          <w:rFonts w:ascii="Times New Roman" w:hAnsi="Times New Roman"/>
          <w:sz w:val="24"/>
          <w:szCs w:val="24"/>
        </w:rPr>
        <w:t xml:space="preserve"> find an articulated intertemporal welfare discussion, the situation was rather different in the growth model that John von Neumann published originally in German in 1938, but which was translated into English only in 1945 (von Neumann [1938] 1945-46). Von</w:t>
      </w:r>
      <w:r>
        <w:rPr>
          <w:rStyle w:val="None"/>
          <w:rFonts w:ascii="Times New Roman" w:hAnsi="Times New Roman"/>
          <w:sz w:val="24"/>
          <w:szCs w:val="24"/>
        </w:rPr>
        <w:t xml:space="preserve"> Neumann developed a general equilibrium model in which goods are produced by other goods with a number of technically possible production processes in excess of the number of goods. He wanted to determine which of the technically possible processes will b</w:t>
      </w:r>
      <w:r>
        <w:rPr>
          <w:rStyle w:val="None"/>
          <w:rFonts w:ascii="Times New Roman" w:hAnsi="Times New Roman"/>
          <w:sz w:val="24"/>
          <w:szCs w:val="24"/>
        </w:rPr>
        <w:t xml:space="preserve">e deemed profitable and thus used, and what prices result from such decision. Clearly, the two questions depend on one another, and the solution had to use a fix-point theorem (von Neumann used </w:t>
      </w:r>
      <w:proofErr w:type="spellStart"/>
      <w:r>
        <w:rPr>
          <w:rStyle w:val="None"/>
          <w:rFonts w:ascii="Times New Roman" w:hAnsi="Times New Roman"/>
          <w:sz w:val="24"/>
          <w:szCs w:val="24"/>
        </w:rPr>
        <w:t>Brouwer</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theorem) instead of the typical counting of equations and unknowns. He assumed, for simplicity, constant returns to scale and supposed an economy that can expand but with an unchanged structure: each of the possible production processes will be used in c</w:t>
      </w:r>
      <w:r>
        <w:rPr>
          <w:rStyle w:val="None"/>
          <w:rFonts w:ascii="Times New Roman" w:hAnsi="Times New Roman"/>
          <w:sz w:val="24"/>
          <w:szCs w:val="24"/>
        </w:rPr>
        <w:t xml:space="preserve">ertain intensities, and the ratios of the different intensities remain unchanged. Thus, the economy can expand by scaling up or down all intensities by the same factor (the so-called </w:t>
      </w:r>
      <w:r>
        <w:rPr>
          <w:rStyle w:val="None"/>
          <w:rFonts w:ascii="Times New Roman" w:hAnsi="Times New Roman"/>
          <w:sz w:val="24"/>
          <w:szCs w:val="24"/>
        </w:rPr>
        <w:t>“</w:t>
      </w:r>
      <w:r>
        <w:rPr>
          <w:rStyle w:val="None"/>
          <w:rFonts w:ascii="Times New Roman" w:hAnsi="Times New Roman"/>
          <w:sz w:val="24"/>
          <w:szCs w:val="24"/>
        </w:rPr>
        <w:t>coefficient of expansion of the whole economy,</w:t>
      </w:r>
      <w:r>
        <w:rPr>
          <w:rStyle w:val="None"/>
          <w:rFonts w:ascii="Times New Roman" w:hAnsi="Times New Roman"/>
          <w:sz w:val="24"/>
          <w:szCs w:val="24"/>
        </w:rPr>
        <w:t xml:space="preserve">” </w:t>
      </w:r>
      <w:r>
        <w:rPr>
          <w:rStyle w:val="None"/>
          <w:rFonts w:ascii="Times New Roman" w:hAnsi="Times New Roman"/>
          <w:sz w:val="24"/>
          <w:szCs w:val="24"/>
        </w:rPr>
        <w:t>von Neumann [1938] 1945-</w:t>
      </w:r>
      <w:r>
        <w:rPr>
          <w:rStyle w:val="None"/>
          <w:rFonts w:ascii="Times New Roman" w:hAnsi="Times New Roman"/>
          <w:sz w:val="24"/>
          <w:szCs w:val="24"/>
        </w:rPr>
        <w:t xml:space="preserve">46, 2). </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67" w:author="Assaf" w:date="2018-07-06T12:46:00Z">
          <w:pPr>
            <w:pStyle w:val="BodyAA"/>
            <w:spacing w:after="120"/>
            <w:ind w:firstLine="708"/>
            <w:jc w:val="both"/>
          </w:pPr>
        </w:pPrChange>
      </w:pPr>
      <w:r>
        <w:rPr>
          <w:rStyle w:val="None"/>
          <w:rFonts w:ascii="Times New Roman" w:hAnsi="Times New Roman"/>
          <w:sz w:val="24"/>
          <w:szCs w:val="24"/>
        </w:rPr>
        <w:t>More importantly, von Neumann introduced the consumption of goods only through the production process (which lasts one time period): workers consume (for subsistence) while producing and the resulting income is net of consumption. As a consequence</w:t>
      </w:r>
      <w:r>
        <w:rPr>
          <w:rStyle w:val="None"/>
          <w:rFonts w:ascii="Times New Roman" w:hAnsi="Times New Roman"/>
          <w:sz w:val="24"/>
          <w:szCs w:val="24"/>
        </w:rPr>
        <w:t>, he ended up with a technical decision of characterizing the profitable production processes, the prices, and the coefficient of expansion of the economy. As the output is net of consumption, no clear normative analysis is possible in his model, something</w:t>
      </w:r>
      <w:r>
        <w:rPr>
          <w:rStyle w:val="None"/>
          <w:rFonts w:ascii="Times New Roman" w:hAnsi="Times New Roman"/>
          <w:sz w:val="24"/>
          <w:szCs w:val="24"/>
        </w:rPr>
        <w:t xml:space="preserve">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w:t>
      </w:r>
      <w:r>
        <w:rPr>
          <w:rStyle w:val="None"/>
          <w:rFonts w:ascii="Times New Roman" w:hAnsi="Times New Roman"/>
          <w:sz w:val="24"/>
          <w:szCs w:val="24"/>
        </w:rPr>
        <w:lastRenderedPageBreak/>
        <w:t>found problematic. Von Neumann</w:t>
      </w:r>
      <w:r>
        <w:rPr>
          <w:rStyle w:val="None"/>
          <w:rFonts w:ascii="Times New Roman" w:hAnsi="Times New Roman"/>
          <w:sz w:val="24"/>
          <w:szCs w:val="24"/>
        </w:rPr>
        <w:t>’</w:t>
      </w:r>
      <w:r>
        <w:rPr>
          <w:rStyle w:val="None"/>
          <w:rFonts w:ascii="Times New Roman" w:hAnsi="Times New Roman"/>
          <w:sz w:val="24"/>
          <w:szCs w:val="24"/>
        </w:rPr>
        <w:t xml:space="preserve">s model became really important for the activity analysis literature that was vigorously debated at the Cowles Commission after the 1949 activity analysis conference, exactly when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visited Chicago and inte</w:t>
      </w:r>
      <w:r>
        <w:rPr>
          <w:rStyle w:val="None"/>
          <w:rFonts w:ascii="Times New Roman" w:hAnsi="Times New Roman"/>
          <w:sz w:val="24"/>
          <w:szCs w:val="24"/>
        </w:rPr>
        <w:t>racted with Koopmans and others.</w:t>
      </w:r>
      <w:r>
        <w:rPr>
          <w:rStyle w:val="None"/>
          <w:rFonts w:ascii="Times New Roman" w:eastAsia="Times New Roman" w:hAnsi="Times New Roman" w:cs="Times New Roman"/>
          <w:sz w:val="24"/>
          <w:szCs w:val="24"/>
          <w:vertAlign w:val="superscript"/>
        </w:rPr>
        <w:footnoteReference w:id="17"/>
      </w:r>
      <w:r>
        <w:rPr>
          <w:rStyle w:val="None"/>
          <w:rFonts w:ascii="Times New Roman" w:hAnsi="Times New Roman"/>
          <w:sz w:val="24"/>
          <w:szCs w:val="24"/>
        </w:rPr>
        <w:t xml:space="preserve"> Koopmans was instrumental in bringing new mathematical tools, linear programming, to extend the wartime research on resource allocation into a </w:t>
      </w:r>
      <w:r>
        <w:rPr>
          <w:rStyle w:val="None"/>
          <w:rFonts w:ascii="Times New Roman" w:hAnsi="Times New Roman"/>
          <w:sz w:val="24"/>
          <w:szCs w:val="24"/>
        </w:rPr>
        <w:t>“</w:t>
      </w:r>
      <w:r>
        <w:rPr>
          <w:rStyle w:val="None"/>
          <w:rFonts w:ascii="Times New Roman" w:hAnsi="Times New Roman"/>
          <w:sz w:val="24"/>
          <w:szCs w:val="24"/>
        </w:rPr>
        <w:t>more general economic theory of production</w:t>
      </w:r>
      <w:r>
        <w:rPr>
          <w:rStyle w:val="None"/>
          <w:rFonts w:ascii="Times New Roman" w:hAnsi="Times New Roman"/>
          <w:sz w:val="24"/>
          <w:szCs w:val="24"/>
        </w:rPr>
        <w:t xml:space="preserve">” </w:t>
      </w:r>
      <w:r>
        <w:rPr>
          <w:rStyle w:val="None"/>
          <w:rFonts w:ascii="Times New Roman" w:hAnsi="Times New Roman"/>
          <w:sz w:val="24"/>
          <w:szCs w:val="24"/>
        </w:rPr>
        <w:t>(</w:t>
      </w:r>
      <w:proofErr w:type="spellStart"/>
      <w:r>
        <w:rPr>
          <w:rStyle w:val="None"/>
          <w:rFonts w:ascii="Times New Roman" w:hAnsi="Times New Roman"/>
          <w:sz w:val="24"/>
          <w:szCs w:val="24"/>
        </w:rPr>
        <w:t>D</w:t>
      </w:r>
      <w:r>
        <w:rPr>
          <w:rStyle w:val="None"/>
          <w:rFonts w:ascii="Times New Roman" w:hAnsi="Times New Roman"/>
          <w:sz w:val="24"/>
          <w:szCs w:val="24"/>
        </w:rPr>
        <w:t>ü</w:t>
      </w:r>
      <w:r>
        <w:rPr>
          <w:rStyle w:val="None"/>
          <w:rFonts w:ascii="Times New Roman" w:hAnsi="Times New Roman"/>
          <w:sz w:val="24"/>
          <w:szCs w:val="24"/>
        </w:rPr>
        <w:t>ppe</w:t>
      </w:r>
      <w:proofErr w:type="spellEnd"/>
      <w:r>
        <w:rPr>
          <w:rStyle w:val="None"/>
          <w:rFonts w:ascii="Times New Roman" w:hAnsi="Times New Roman"/>
          <w:sz w:val="24"/>
          <w:szCs w:val="24"/>
        </w:rPr>
        <w:t xml:space="preserve"> and Weintraub 2014, 454).</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69" w:author="Assaf" w:date="2018-07-06T12:46:00Z">
          <w:pPr>
            <w:pStyle w:val="BodyAA"/>
            <w:spacing w:after="120"/>
            <w:ind w:firstLine="708"/>
            <w:jc w:val="both"/>
          </w:pPr>
        </w:pPrChange>
      </w:pPr>
      <w:r>
        <w:rPr>
          <w:rStyle w:val="None"/>
          <w:rFonts w:ascii="Times New Roman" w:hAnsi="Times New Roman"/>
          <w:sz w:val="24"/>
          <w:szCs w:val="24"/>
        </w:rPr>
        <w:t>S</w:t>
      </w:r>
      <w:r>
        <w:rPr>
          <w:rStyle w:val="None"/>
          <w:rFonts w:ascii="Times New Roman" w:hAnsi="Times New Roman"/>
          <w:sz w:val="24"/>
          <w:szCs w:val="24"/>
        </w:rPr>
        <w:t xml:space="preserve">o here we have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trained at </w:t>
      </w:r>
      <w:proofErr w:type="spellStart"/>
      <w:r>
        <w:rPr>
          <w:rStyle w:val="None"/>
          <w:rFonts w:ascii="Times New Roman" w:hAnsi="Times New Roman"/>
          <w:i/>
          <w:iCs/>
          <w:sz w:val="24"/>
          <w:szCs w:val="24"/>
        </w:rPr>
        <w:t>É</w:t>
      </w:r>
      <w:r>
        <w:rPr>
          <w:rStyle w:val="None"/>
          <w:rFonts w:ascii="Times New Roman" w:hAnsi="Times New Roman"/>
          <w:i/>
          <w:iCs/>
          <w:sz w:val="24"/>
          <w:szCs w:val="24"/>
        </w:rPr>
        <w:t>cole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Polytechnique</w:t>
      </w:r>
      <w:proofErr w:type="spellEnd"/>
      <w:r>
        <w:rPr>
          <w:rStyle w:val="None"/>
          <w:rFonts w:ascii="Times New Roman" w:hAnsi="Times New Roman"/>
          <w:sz w:val="24"/>
          <w:szCs w:val="24"/>
        </w:rPr>
        <w:t xml:space="preserve">, who was a student of Allais and </w:t>
      </w:r>
      <w:proofErr w:type="spellStart"/>
      <w:r>
        <w:rPr>
          <w:rStyle w:val="None"/>
          <w:rFonts w:ascii="Times New Roman" w:hAnsi="Times New Roman"/>
          <w:sz w:val="24"/>
          <w:szCs w:val="24"/>
        </w:rPr>
        <w:t>Guilbaud</w:t>
      </w:r>
      <w:proofErr w:type="spellEnd"/>
      <w:r>
        <w:rPr>
          <w:rStyle w:val="None"/>
          <w:rFonts w:ascii="Times New Roman" w:hAnsi="Times New Roman"/>
          <w:sz w:val="24"/>
          <w:szCs w:val="24"/>
        </w:rPr>
        <w:t>, key figures pushing mathematical economics (and operations research) in France, moving to the US for the hotbed of mathematical economics, the Cowles Commis</w:t>
      </w:r>
      <w:r>
        <w:rPr>
          <w:rStyle w:val="None"/>
          <w:rFonts w:ascii="Times New Roman" w:hAnsi="Times New Roman"/>
          <w:sz w:val="24"/>
          <w:szCs w:val="24"/>
        </w:rPr>
        <w:t xml:space="preserve">sion. It was in the US that he initiated his first contributions to activity analysis with capital accumulation informed by utilitarian concerns that helped shape the later utilitarian model of economic growth of Cass (1965) and Koopmans (1965). </w:t>
      </w:r>
    </w:p>
    <w:p w:rsidR="00CC0590" w:rsidRDefault="00CC0590" w:rsidP="00E52023">
      <w:pPr>
        <w:pStyle w:val="BodyAA"/>
        <w:spacing w:after="40" w:line="240" w:lineRule="auto"/>
        <w:ind w:firstLine="708"/>
        <w:jc w:val="both"/>
        <w:rPr>
          <w:rStyle w:val="None"/>
          <w:rFonts w:ascii="Times New Roman" w:eastAsia="Times New Roman" w:hAnsi="Times New Roman" w:cs="Times New Roman"/>
          <w:sz w:val="24"/>
          <w:szCs w:val="24"/>
        </w:rPr>
        <w:pPrChange w:id="70" w:author="Assaf" w:date="2018-07-06T12:46:00Z">
          <w:pPr>
            <w:pStyle w:val="BodyAA"/>
            <w:spacing w:after="120"/>
            <w:ind w:firstLine="708"/>
            <w:jc w:val="both"/>
          </w:pPr>
        </w:pPrChange>
      </w:pPr>
    </w:p>
    <w:p w:rsidR="00CC0590" w:rsidRDefault="00FA2340" w:rsidP="00E52023">
      <w:pPr>
        <w:pStyle w:val="BodyAA"/>
        <w:numPr>
          <w:ilvl w:val="0"/>
          <w:numId w:val="2"/>
        </w:numPr>
        <w:spacing w:after="40" w:line="240" w:lineRule="auto"/>
        <w:jc w:val="both"/>
        <w:rPr>
          <w:rFonts w:ascii="Times New Roman" w:eastAsia="Times New Roman" w:hAnsi="Times New Roman" w:cs="Times New Roman"/>
          <w:b/>
          <w:bCs/>
          <w:sz w:val="24"/>
          <w:szCs w:val="24"/>
        </w:rPr>
        <w:pPrChange w:id="71" w:author="Assaf" w:date="2018-07-06T12:46:00Z">
          <w:pPr>
            <w:pStyle w:val="BodyAA"/>
            <w:numPr>
              <w:numId w:val="2"/>
            </w:numPr>
            <w:spacing w:after="120"/>
            <w:ind w:left="720" w:hanging="360"/>
            <w:jc w:val="both"/>
          </w:pPr>
        </w:pPrChange>
      </w:pPr>
      <w:r>
        <w:rPr>
          <w:rFonts w:ascii="Times New Roman" w:hAnsi="Times New Roman"/>
          <w:b/>
          <w:bCs/>
          <w:sz w:val="24"/>
          <w:szCs w:val="24"/>
        </w:rPr>
        <w:t>Across t</w:t>
      </w:r>
      <w:r>
        <w:rPr>
          <w:rFonts w:ascii="Times New Roman" w:hAnsi="Times New Roman"/>
          <w:b/>
          <w:bCs/>
          <w:sz w:val="24"/>
          <w:szCs w:val="24"/>
        </w:rPr>
        <w:t xml:space="preserve">he Atlantic: </w:t>
      </w:r>
      <w:proofErr w:type="spellStart"/>
      <w:r>
        <w:rPr>
          <w:rFonts w:ascii="Times New Roman" w:hAnsi="Times New Roman"/>
          <w:b/>
          <w:bCs/>
          <w:sz w:val="24"/>
          <w:szCs w:val="24"/>
        </w:rPr>
        <w:t>Malinvaud</w:t>
      </w:r>
      <w:proofErr w:type="spellEnd"/>
      <w:r>
        <w:rPr>
          <w:rFonts w:ascii="Times New Roman" w:hAnsi="Times New Roman"/>
          <w:b/>
          <w:bCs/>
          <w:sz w:val="24"/>
          <w:szCs w:val="24"/>
        </w:rPr>
        <w:t xml:space="preserve"> and Efficient Capital Accumulation</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72" w:author="Assaf" w:date="2018-07-06T12:46:00Z">
          <w:pPr>
            <w:pStyle w:val="BodyAA"/>
            <w:spacing w:after="120"/>
            <w:ind w:firstLine="708"/>
            <w:jc w:val="both"/>
          </w:pPr>
        </w:pPrChange>
      </w:pPr>
      <w:r>
        <w:rPr>
          <w:rStyle w:val="None"/>
          <w:rFonts w:ascii="Times New Roman" w:hAnsi="Times New Roman"/>
          <w:sz w:val="24"/>
          <w:szCs w:val="24"/>
        </w:rPr>
        <w:t xml:space="preserve">During his brief period working at the Cowles </w:t>
      </w:r>
      <w:proofErr w:type="spellStart"/>
      <w:r>
        <w:rPr>
          <w:rStyle w:val="None"/>
          <w:rFonts w:ascii="Times New Roman" w:hAnsi="Times New Roman"/>
          <w:sz w:val="24"/>
          <w:szCs w:val="24"/>
        </w:rPr>
        <w:t>Comission</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produced three discussion papers in 1951 with the basic setup used in his 1953 </w:t>
      </w:r>
      <w:proofErr w:type="spellStart"/>
      <w:r>
        <w:rPr>
          <w:rStyle w:val="None"/>
          <w:rFonts w:ascii="Times New Roman" w:hAnsi="Times New Roman"/>
          <w:i/>
          <w:iCs/>
          <w:sz w:val="24"/>
          <w:szCs w:val="24"/>
        </w:rPr>
        <w:t>Econometrica</w:t>
      </w:r>
      <w:proofErr w:type="spellEnd"/>
      <w:r>
        <w:rPr>
          <w:rStyle w:val="None"/>
          <w:rFonts w:ascii="Times New Roman" w:hAnsi="Times New Roman"/>
          <w:i/>
          <w:iCs/>
          <w:sz w:val="24"/>
          <w:szCs w:val="24"/>
        </w:rPr>
        <w:t xml:space="preserve"> </w:t>
      </w:r>
      <w:r>
        <w:rPr>
          <w:rStyle w:val="None"/>
          <w:rFonts w:ascii="Times New Roman" w:hAnsi="Times New Roman"/>
          <w:sz w:val="24"/>
          <w:szCs w:val="24"/>
        </w:rPr>
        <w:t xml:space="preserve">paper. At that time, growth theory was </w:t>
      </w:r>
      <w:r>
        <w:rPr>
          <w:rStyle w:val="None"/>
          <w:rFonts w:ascii="Times New Roman" w:hAnsi="Times New Roman"/>
          <w:sz w:val="24"/>
          <w:szCs w:val="24"/>
        </w:rPr>
        <w:t xml:space="preserve">still a nascent field in economics and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was engaged with the theory of resource allocation and welfare economics. The latter was clearly a hot topic then, as evidenced in the Commission</w:t>
      </w:r>
      <w:r>
        <w:rPr>
          <w:rStyle w:val="None"/>
          <w:rFonts w:ascii="Times New Roman" w:hAnsi="Times New Roman"/>
          <w:sz w:val="24"/>
          <w:szCs w:val="24"/>
        </w:rPr>
        <w:t>’</w:t>
      </w:r>
      <w:r>
        <w:rPr>
          <w:rStyle w:val="None"/>
          <w:rFonts w:ascii="Times New Roman" w:hAnsi="Times New Roman"/>
          <w:sz w:val="24"/>
          <w:szCs w:val="24"/>
        </w:rPr>
        <w:t>s annual report for the period June 1950-July 1951 that in th</w:t>
      </w:r>
      <w:r>
        <w:rPr>
          <w:rStyle w:val="None"/>
          <w:rFonts w:ascii="Times New Roman" w:hAnsi="Times New Roman"/>
          <w:sz w:val="24"/>
          <w:szCs w:val="24"/>
        </w:rPr>
        <w:t xml:space="preserve">e </w:t>
      </w:r>
      <w:r>
        <w:rPr>
          <w:rStyle w:val="None"/>
          <w:rFonts w:ascii="Times New Roman" w:hAnsi="Times New Roman"/>
          <w:sz w:val="24"/>
          <w:szCs w:val="24"/>
        </w:rPr>
        <w:t>“</w:t>
      </w:r>
      <w:r>
        <w:rPr>
          <w:rStyle w:val="None"/>
          <w:rFonts w:ascii="Times New Roman" w:hAnsi="Times New Roman"/>
          <w:sz w:val="24"/>
          <w:szCs w:val="24"/>
        </w:rPr>
        <w:t>Staff Meetings and Seminars</w:t>
      </w:r>
      <w:r>
        <w:rPr>
          <w:rStyle w:val="None"/>
          <w:rFonts w:ascii="Times New Roman" w:hAnsi="Times New Roman"/>
          <w:sz w:val="24"/>
          <w:szCs w:val="24"/>
        </w:rPr>
        <w:t xml:space="preserve">” </w:t>
      </w:r>
      <w:r>
        <w:rPr>
          <w:rStyle w:val="None"/>
          <w:rFonts w:ascii="Times New Roman" w:hAnsi="Times New Roman"/>
          <w:sz w:val="24"/>
          <w:szCs w:val="24"/>
        </w:rPr>
        <w:t xml:space="preserve">section recorded: </w:t>
      </w:r>
      <w:r>
        <w:rPr>
          <w:rStyle w:val="None"/>
          <w:rFonts w:ascii="Times New Roman" w:hAnsi="Times New Roman"/>
          <w:sz w:val="24"/>
          <w:szCs w:val="24"/>
        </w:rPr>
        <w:t>“</w:t>
      </w:r>
      <w:r>
        <w:rPr>
          <w:rStyle w:val="None"/>
          <w:rFonts w:ascii="Times New Roman" w:hAnsi="Times New Roman"/>
          <w:sz w:val="24"/>
          <w:szCs w:val="24"/>
        </w:rPr>
        <w:t>[</w:t>
      </w:r>
      <w:proofErr w:type="spellStart"/>
      <w:r>
        <w:rPr>
          <w:rStyle w:val="None"/>
          <w:rFonts w:ascii="Times New Roman" w:hAnsi="Times New Roman"/>
          <w:sz w:val="24"/>
          <w:szCs w:val="24"/>
        </w:rPr>
        <w:t>i</w:t>
      </w:r>
      <w:proofErr w:type="spellEnd"/>
      <w:r>
        <w:rPr>
          <w:rStyle w:val="None"/>
          <w:rFonts w:ascii="Times New Roman" w:hAnsi="Times New Roman"/>
          <w:sz w:val="24"/>
          <w:szCs w:val="24"/>
        </w:rPr>
        <w:t xml:space="preserve">]t was possible to arrange most of the seminar sessions of the 1950-1951 period into two sequences: </w:t>
      </w:r>
      <w:r>
        <w:rPr>
          <w:rStyle w:val="None"/>
          <w:rFonts w:ascii="Times New Roman" w:hAnsi="Times New Roman"/>
          <w:sz w:val="24"/>
          <w:szCs w:val="24"/>
        </w:rPr>
        <w:t>‘</w:t>
      </w:r>
      <w:r>
        <w:rPr>
          <w:rStyle w:val="None"/>
          <w:rFonts w:ascii="Times New Roman" w:hAnsi="Times New Roman"/>
          <w:sz w:val="24"/>
          <w:szCs w:val="24"/>
        </w:rPr>
        <w:t>Utility and Probability</w:t>
      </w:r>
      <w:r>
        <w:rPr>
          <w:rStyle w:val="None"/>
          <w:rFonts w:ascii="Times New Roman" w:hAnsi="Times New Roman"/>
          <w:sz w:val="24"/>
          <w:szCs w:val="24"/>
        </w:rPr>
        <w:t xml:space="preserve">’ </w:t>
      </w:r>
      <w:r>
        <w:rPr>
          <w:rStyle w:val="None"/>
          <w:rFonts w:ascii="Times New Roman" w:hAnsi="Times New Roman"/>
          <w:sz w:val="24"/>
          <w:szCs w:val="24"/>
        </w:rPr>
        <w:t xml:space="preserve">(papers by </w:t>
      </w:r>
      <w:proofErr w:type="spellStart"/>
      <w:r>
        <w:rPr>
          <w:rStyle w:val="None"/>
          <w:rFonts w:ascii="Times New Roman" w:hAnsi="Times New Roman"/>
          <w:sz w:val="24"/>
          <w:szCs w:val="24"/>
        </w:rPr>
        <w:t>Carnap</w:t>
      </w:r>
      <w:proofErr w:type="spellEnd"/>
      <w:r>
        <w:rPr>
          <w:rStyle w:val="None"/>
          <w:rFonts w:ascii="Times New Roman" w:hAnsi="Times New Roman"/>
          <w:sz w:val="24"/>
          <w:szCs w:val="24"/>
        </w:rPr>
        <w:t xml:space="preserve">, Savage, </w:t>
      </w:r>
      <w:proofErr w:type="spellStart"/>
      <w:r>
        <w:rPr>
          <w:rStyle w:val="None"/>
          <w:rFonts w:ascii="Times New Roman" w:hAnsi="Times New Roman"/>
          <w:sz w:val="24"/>
          <w:szCs w:val="24"/>
        </w:rPr>
        <w:t>Marschak</w:t>
      </w:r>
      <w:proofErr w:type="spellEnd"/>
      <w:r>
        <w:rPr>
          <w:rStyle w:val="None"/>
          <w:rFonts w:ascii="Times New Roman" w:hAnsi="Times New Roman"/>
          <w:sz w:val="24"/>
          <w:szCs w:val="24"/>
        </w:rPr>
        <w:t xml:space="preserve">, Arrow, </w:t>
      </w:r>
      <w:proofErr w:type="spellStart"/>
      <w:r>
        <w:rPr>
          <w:rStyle w:val="None"/>
          <w:rFonts w:ascii="Times New Roman" w:hAnsi="Times New Roman"/>
          <w:sz w:val="24"/>
          <w:szCs w:val="24"/>
        </w:rPr>
        <w:t>Chernoff</w:t>
      </w:r>
      <w:proofErr w:type="spellEnd"/>
      <w:r>
        <w:rPr>
          <w:rStyle w:val="None"/>
          <w:rFonts w:ascii="Times New Roman" w:hAnsi="Times New Roman"/>
          <w:sz w:val="24"/>
          <w:szCs w:val="24"/>
        </w:rPr>
        <w:t xml:space="preserve">, van </w:t>
      </w:r>
      <w:proofErr w:type="spellStart"/>
      <w:r>
        <w:rPr>
          <w:rStyle w:val="None"/>
          <w:rFonts w:ascii="Times New Roman" w:hAnsi="Times New Roman"/>
          <w:sz w:val="24"/>
          <w:szCs w:val="24"/>
        </w:rPr>
        <w:t>Dantzig</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Thurst</w:t>
      </w:r>
      <w:r>
        <w:rPr>
          <w:rStyle w:val="None"/>
          <w:rFonts w:ascii="Times New Roman" w:hAnsi="Times New Roman"/>
          <w:sz w:val="24"/>
          <w:szCs w:val="24"/>
        </w:rPr>
        <w:t>one</w:t>
      </w:r>
      <w:proofErr w:type="spellEnd"/>
      <w:r>
        <w:rPr>
          <w:rStyle w:val="None"/>
          <w:rFonts w:ascii="Times New Roman" w:hAnsi="Times New Roman"/>
          <w:sz w:val="24"/>
          <w:szCs w:val="24"/>
        </w:rPr>
        <w:t xml:space="preserve">) and </w:t>
      </w:r>
      <w:r>
        <w:rPr>
          <w:rStyle w:val="None"/>
          <w:rFonts w:ascii="Times New Roman" w:hAnsi="Times New Roman"/>
          <w:sz w:val="24"/>
          <w:szCs w:val="24"/>
        </w:rPr>
        <w:t>‘</w:t>
      </w:r>
      <w:r>
        <w:rPr>
          <w:rStyle w:val="None"/>
          <w:rFonts w:ascii="Times New Roman" w:hAnsi="Times New Roman"/>
          <w:sz w:val="24"/>
          <w:szCs w:val="24"/>
        </w:rPr>
        <w:t>Economics of Welfare</w:t>
      </w:r>
      <w:r>
        <w:rPr>
          <w:rStyle w:val="None"/>
          <w:rFonts w:ascii="Times New Roman" w:hAnsi="Times New Roman"/>
          <w:sz w:val="24"/>
          <w:szCs w:val="24"/>
        </w:rPr>
        <w:t xml:space="preserve">’ </w:t>
      </w:r>
      <w:r>
        <w:rPr>
          <w:rStyle w:val="None"/>
          <w:rFonts w:ascii="Times New Roman" w:hAnsi="Times New Roman"/>
          <w:sz w:val="24"/>
          <w:szCs w:val="24"/>
        </w:rPr>
        <w:t xml:space="preserve">(papers by </w:t>
      </w:r>
      <w:proofErr w:type="spellStart"/>
      <w:r>
        <w:rPr>
          <w:rStyle w:val="None"/>
          <w:rFonts w:ascii="Times New Roman" w:hAnsi="Times New Roman"/>
          <w:sz w:val="24"/>
          <w:szCs w:val="24"/>
        </w:rPr>
        <w:t>Hurwicz</w:t>
      </w:r>
      <w:proofErr w:type="spellEnd"/>
      <w:r>
        <w:rPr>
          <w:rStyle w:val="None"/>
          <w:rFonts w:ascii="Times New Roman" w:hAnsi="Times New Roman"/>
          <w:sz w:val="24"/>
          <w:szCs w:val="24"/>
        </w:rPr>
        <w:t xml:space="preserve">, Koopmans, Slater, Debreu, and </w:t>
      </w:r>
      <w:proofErr w:type="spellStart"/>
      <w:r>
        <w:rPr>
          <w:rStyle w:val="None"/>
          <w:rFonts w:ascii="Times New Roman" w:hAnsi="Times New Roman"/>
          <w:sz w:val="24"/>
          <w:szCs w:val="24"/>
        </w:rPr>
        <w:t>Hildreth</w:t>
      </w:r>
      <w:proofErr w:type="spellEnd"/>
      <w:r>
        <w:rPr>
          <w:rStyle w:val="None"/>
          <w:rFonts w:ascii="Times New Roman" w:hAnsi="Times New Roman"/>
          <w:sz w:val="24"/>
          <w:szCs w:val="24"/>
        </w:rPr>
        <w:t>)</w:t>
      </w:r>
      <w:r>
        <w:rPr>
          <w:rStyle w:val="None"/>
          <w:rFonts w:ascii="Times New Roman" w:hAnsi="Times New Roman"/>
          <w:sz w:val="24"/>
          <w:szCs w:val="24"/>
        </w:rPr>
        <w:t xml:space="preserve">” </w:t>
      </w:r>
      <w:r>
        <w:rPr>
          <w:rStyle w:val="None"/>
          <w:rFonts w:ascii="Times New Roman" w:hAnsi="Times New Roman"/>
          <w:sz w:val="24"/>
          <w:szCs w:val="24"/>
        </w:rPr>
        <w:t>(Cowles Commission 1951, 24-25). The report also states that the invitations to the seminars were extended to research personnel as well as to the public and to in</w:t>
      </w:r>
      <w:r>
        <w:rPr>
          <w:rStyle w:val="None"/>
          <w:rFonts w:ascii="Times New Roman" w:hAnsi="Times New Roman"/>
          <w:sz w:val="24"/>
          <w:szCs w:val="24"/>
        </w:rPr>
        <w:t xml:space="preserve">terested graduate students. </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73" w:author="Assaf" w:date="2018-07-06T12:46:00Z">
          <w:pPr>
            <w:pStyle w:val="BodyAA"/>
            <w:spacing w:after="120"/>
            <w:ind w:firstLine="708"/>
            <w:jc w:val="both"/>
          </w:pPr>
        </w:pPrChange>
      </w:pPr>
      <w:r>
        <w:rPr>
          <w:rStyle w:val="None"/>
          <w:rFonts w:ascii="Times New Roman" w:hAnsi="Times New Roman"/>
          <w:sz w:val="24"/>
          <w:szCs w:val="24"/>
        </w:rPr>
        <w:t xml:space="preserve">At Cowles, </w:t>
      </w:r>
      <w:proofErr w:type="spellStart"/>
      <w:r>
        <w:rPr>
          <w:rStyle w:val="None"/>
          <w:rFonts w:ascii="Times New Roman" w:hAnsi="Times New Roman"/>
          <w:sz w:val="24"/>
          <w:szCs w:val="24"/>
        </w:rPr>
        <w:t>Malinvaud</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(1951a) first discussion paper started by noting that static and dynamic problems are completely different because including more time periods in a welfare analysis is equivalent to a multiplication of </w:t>
      </w:r>
      <w:r>
        <w:rPr>
          <w:rStyle w:val="None"/>
          <w:rFonts w:ascii="Times New Roman" w:hAnsi="Times New Roman"/>
          <w:sz w:val="24"/>
          <w:szCs w:val="24"/>
        </w:rPr>
        <w:t>the number of goods taken into consideration. If the study of intertemporal equilibrium problems amounted to simply adding more time periods on a static problem, two important questions would be left unanswered: first, does it make sense to sacrifice prese</w:t>
      </w:r>
      <w:r>
        <w:rPr>
          <w:rStyle w:val="None"/>
          <w:rFonts w:ascii="Times New Roman" w:hAnsi="Times New Roman"/>
          <w:sz w:val="24"/>
          <w:szCs w:val="24"/>
        </w:rPr>
        <w:t>nt satisfaction for better future satisfactions? Second, what is the optimal amount of capital and how to reach it? The latter could be answered without a utilitarian consideration, by simply determining the amount of capital in each time period that promo</w:t>
      </w:r>
      <w:r>
        <w:rPr>
          <w:rStyle w:val="None"/>
          <w:rFonts w:ascii="Times New Roman" w:hAnsi="Times New Roman"/>
          <w:sz w:val="24"/>
          <w:szCs w:val="24"/>
        </w:rPr>
        <w:t xml:space="preserve">tes productive efficiency, like in von Neumann ([1938] 1945-46). However, the optimal amount of capital is also the one that produces the highest amount of consumption goods. Therefore,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analyzed capital accumulation in an economy with three types</w:t>
      </w:r>
      <w:r>
        <w:rPr>
          <w:rStyle w:val="None"/>
          <w:rFonts w:ascii="Times New Roman" w:hAnsi="Times New Roman"/>
          <w:sz w:val="24"/>
          <w:szCs w:val="24"/>
        </w:rPr>
        <w:t xml:space="preserve"> of goods: consumption goods, production goods and investment goods</w:t>
      </w:r>
      <w:r w:rsidRPr="00E52023">
        <w:rPr>
          <w:rStyle w:val="None"/>
          <w:rFonts w:ascii="Times New Roman" w:hAnsi="Times New Roman"/>
          <w:sz w:val="24"/>
          <w:szCs w:val="24"/>
          <w:lang w:val="en-GB"/>
          <w:rPrChange w:id="74" w:author="Assaf" w:date="2018-07-06T12:38:00Z">
            <w:rPr>
              <w:rStyle w:val="None"/>
              <w:rFonts w:ascii="Times New Roman" w:hAnsi="Times New Roman"/>
              <w:sz w:val="24"/>
              <w:szCs w:val="24"/>
              <w:lang w:val="pt-PT"/>
            </w:rPr>
          </w:rPrChange>
        </w:rPr>
        <w:t xml:space="preserve">, and </w:t>
      </w:r>
      <w:r>
        <w:rPr>
          <w:rStyle w:val="None"/>
          <w:rFonts w:ascii="Times New Roman" w:hAnsi="Times New Roman"/>
          <w:sz w:val="24"/>
          <w:szCs w:val="24"/>
        </w:rPr>
        <w:t>argued that the economic resources at disposal of society are maximized if the investment goods are only enough to compensate depreciation, making the level of production goods stable</w:t>
      </w:r>
      <w:r>
        <w:rPr>
          <w:rStyle w:val="None"/>
          <w:rFonts w:ascii="Times New Roman" w:hAnsi="Times New Roman"/>
          <w:sz w:val="24"/>
          <w:szCs w:val="24"/>
        </w:rPr>
        <w:t xml:space="preserve">.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called this a </w:t>
      </w:r>
      <w:r>
        <w:rPr>
          <w:rStyle w:val="None"/>
          <w:rFonts w:ascii="Times New Roman" w:hAnsi="Times New Roman"/>
          <w:sz w:val="24"/>
          <w:szCs w:val="24"/>
        </w:rPr>
        <w:t>“</w:t>
      </w:r>
      <w:r>
        <w:rPr>
          <w:rStyle w:val="None"/>
          <w:rFonts w:ascii="Times New Roman" w:hAnsi="Times New Roman"/>
          <w:sz w:val="24"/>
          <w:szCs w:val="24"/>
        </w:rPr>
        <w:t>z-optimum state,</w:t>
      </w:r>
      <w:r>
        <w:rPr>
          <w:rStyle w:val="None"/>
          <w:rFonts w:ascii="Times New Roman" w:hAnsi="Times New Roman"/>
          <w:sz w:val="24"/>
          <w:szCs w:val="24"/>
        </w:rPr>
        <w:t xml:space="preserve">” </w:t>
      </w:r>
      <w:r>
        <w:rPr>
          <w:rStyle w:val="None"/>
          <w:rFonts w:ascii="Times New Roman" w:hAnsi="Times New Roman"/>
          <w:sz w:val="24"/>
          <w:szCs w:val="24"/>
        </w:rPr>
        <w:t>a productive efficient state that doesn</w:t>
      </w:r>
      <w:r>
        <w:rPr>
          <w:rStyle w:val="None"/>
          <w:rFonts w:ascii="Times New Roman" w:hAnsi="Times New Roman"/>
          <w:sz w:val="24"/>
          <w:szCs w:val="24"/>
        </w:rPr>
        <w:t>’</w:t>
      </w:r>
      <w:r>
        <w:rPr>
          <w:rStyle w:val="None"/>
          <w:rFonts w:ascii="Times New Roman" w:hAnsi="Times New Roman"/>
          <w:sz w:val="24"/>
          <w:szCs w:val="24"/>
        </w:rPr>
        <w:t xml:space="preserve">t consider the amount of consumption goods produced. However,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also used another efficiency metric called </w:t>
      </w:r>
      <w:r>
        <w:rPr>
          <w:rStyle w:val="None"/>
          <w:rFonts w:ascii="Times New Roman" w:hAnsi="Times New Roman"/>
          <w:sz w:val="24"/>
          <w:szCs w:val="24"/>
        </w:rPr>
        <w:t>“</w:t>
      </w:r>
      <w:r>
        <w:rPr>
          <w:rStyle w:val="None"/>
          <w:rFonts w:ascii="Times New Roman" w:hAnsi="Times New Roman"/>
          <w:sz w:val="24"/>
          <w:szCs w:val="24"/>
        </w:rPr>
        <w:t>s-optimal state.</w:t>
      </w:r>
      <w:r>
        <w:rPr>
          <w:rStyle w:val="None"/>
          <w:rFonts w:ascii="Times New Roman" w:hAnsi="Times New Roman"/>
          <w:sz w:val="24"/>
          <w:szCs w:val="24"/>
        </w:rPr>
        <w:t xml:space="preserve">” </w:t>
      </w:r>
      <w:r>
        <w:rPr>
          <w:rStyle w:val="None"/>
          <w:rFonts w:ascii="Times New Roman" w:hAnsi="Times New Roman"/>
          <w:sz w:val="24"/>
          <w:szCs w:val="24"/>
        </w:rPr>
        <w:t>In an s-optimal state, the satisfacti</w:t>
      </w:r>
      <w:r>
        <w:rPr>
          <w:rStyle w:val="None"/>
          <w:rFonts w:ascii="Times New Roman" w:hAnsi="Times New Roman"/>
          <w:sz w:val="24"/>
          <w:szCs w:val="24"/>
        </w:rPr>
        <w:t>on derived from the supply of consumption units is maximized. But in his first discussion paper, the theorems he proved are somewhat confusing, and the framework he used is very different from his 1953 paper.</w:t>
      </w:r>
      <w:r>
        <w:rPr>
          <w:rStyle w:val="None"/>
          <w:rFonts w:ascii="Times New Roman" w:eastAsia="Times New Roman" w:hAnsi="Times New Roman" w:cs="Times New Roman"/>
          <w:sz w:val="24"/>
          <w:szCs w:val="24"/>
          <w:vertAlign w:val="superscript"/>
        </w:rPr>
        <w:footnoteReference w:id="18"/>
      </w:r>
      <w:r>
        <w:rPr>
          <w:rStyle w:val="None"/>
          <w:rFonts w:ascii="Times New Roman" w:hAnsi="Times New Roman"/>
          <w:sz w:val="24"/>
          <w:szCs w:val="24"/>
        </w:rPr>
        <w:t xml:space="preserve"> </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76" w:author="Assaf" w:date="2018-07-06T12:46:00Z">
          <w:pPr>
            <w:pStyle w:val="BodyAA"/>
            <w:spacing w:after="120"/>
            <w:ind w:firstLine="708"/>
            <w:jc w:val="both"/>
          </w:pPr>
        </w:pPrChange>
      </w:pPr>
      <w:r>
        <w:rPr>
          <w:rStyle w:val="None"/>
          <w:rFonts w:ascii="Times New Roman" w:hAnsi="Times New Roman"/>
          <w:sz w:val="24"/>
          <w:szCs w:val="24"/>
        </w:rPr>
        <w:t xml:space="preserve">Two months later,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(1951b) published</w:t>
      </w:r>
      <w:r>
        <w:rPr>
          <w:rStyle w:val="None"/>
          <w:rFonts w:ascii="Times New Roman" w:hAnsi="Times New Roman"/>
          <w:sz w:val="24"/>
          <w:szCs w:val="24"/>
        </w:rPr>
        <w:t xml:space="preserve"> his second discussion paper investigating the issue of capital accumulation as a contribution to the literature of welfare economics rather than to growth theory: he was concerned with the validity of the fundamental theorem of welfare economics in an int</w:t>
      </w:r>
      <w:r>
        <w:rPr>
          <w:rStyle w:val="None"/>
          <w:rFonts w:ascii="Times New Roman" w:hAnsi="Times New Roman"/>
          <w:sz w:val="24"/>
          <w:szCs w:val="24"/>
        </w:rPr>
        <w:t xml:space="preserve">ertemporal framework, showing that here the efficient outcome is one in which </w:t>
      </w:r>
      <w:r>
        <w:rPr>
          <w:rStyle w:val="None"/>
          <w:rFonts w:ascii="Times New Roman" w:hAnsi="Times New Roman"/>
          <w:sz w:val="24"/>
          <w:szCs w:val="24"/>
        </w:rPr>
        <w:t>“</w:t>
      </w:r>
      <w:r>
        <w:rPr>
          <w:rStyle w:val="None"/>
          <w:rFonts w:ascii="Times New Roman" w:hAnsi="Times New Roman"/>
          <w:sz w:val="24"/>
          <w:szCs w:val="24"/>
        </w:rPr>
        <w:t xml:space="preserve">firms should maximize their net profit </w:t>
      </w:r>
      <w:r>
        <w:rPr>
          <w:rStyle w:val="None"/>
          <w:rFonts w:ascii="Times New Roman" w:hAnsi="Times New Roman"/>
          <w:sz w:val="24"/>
          <w:szCs w:val="24"/>
        </w:rPr>
        <w:lastRenderedPageBreak/>
        <w:t>defined as the discounted value of all their present and future incomes</w:t>
      </w:r>
      <w:r>
        <w:rPr>
          <w:rStyle w:val="None"/>
          <w:rFonts w:ascii="Times New Roman" w:hAnsi="Times New Roman"/>
          <w:sz w:val="24"/>
          <w:szCs w:val="24"/>
        </w:rPr>
        <w:t xml:space="preserve">” </w:t>
      </w:r>
      <w:r>
        <w:rPr>
          <w:rStyle w:val="None"/>
          <w:rFonts w:ascii="Times New Roman" w:hAnsi="Times New Roman"/>
          <w:sz w:val="24"/>
          <w:szCs w:val="24"/>
        </w:rPr>
        <w:t>using competitive prices and interest rate vectors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195</w:t>
      </w:r>
      <w:r>
        <w:rPr>
          <w:rStyle w:val="None"/>
          <w:rFonts w:ascii="Times New Roman" w:hAnsi="Times New Roman"/>
          <w:sz w:val="24"/>
          <w:szCs w:val="24"/>
        </w:rPr>
        <w:t>1b, 1).</w:t>
      </w:r>
      <w:r>
        <w:rPr>
          <w:rStyle w:val="None"/>
          <w:rFonts w:ascii="Times New Roman" w:eastAsia="Times New Roman" w:hAnsi="Times New Roman" w:cs="Times New Roman"/>
          <w:sz w:val="24"/>
          <w:szCs w:val="24"/>
          <w:vertAlign w:val="superscript"/>
        </w:rPr>
        <w:footnoteReference w:id="19"/>
      </w:r>
      <w:r>
        <w:rPr>
          <w:rStyle w:val="None"/>
          <w:rFonts w:ascii="Times New Roman" w:hAnsi="Times New Roman"/>
          <w:sz w:val="24"/>
          <w:szCs w:val="24"/>
        </w:rPr>
        <w:t xml:space="preserve">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(1951b) stressed that the only proof of this proposition until then was presented by his advisor Allais (1947), however in a very simplified model.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considered his model to be a generalization of von Neumann</w:t>
      </w:r>
      <w:r>
        <w:rPr>
          <w:rStyle w:val="None"/>
          <w:rFonts w:ascii="Times New Roman" w:hAnsi="Times New Roman"/>
          <w:sz w:val="24"/>
          <w:szCs w:val="24"/>
        </w:rPr>
        <w:t>’</w:t>
      </w:r>
      <w:r>
        <w:rPr>
          <w:rStyle w:val="None"/>
          <w:rFonts w:ascii="Times New Roman" w:hAnsi="Times New Roman"/>
          <w:sz w:val="24"/>
          <w:szCs w:val="24"/>
        </w:rPr>
        <w:t>s, because the struc</w:t>
      </w:r>
      <w:r>
        <w:rPr>
          <w:rStyle w:val="None"/>
          <w:rFonts w:ascii="Times New Roman" w:hAnsi="Times New Roman"/>
          <w:sz w:val="24"/>
          <w:szCs w:val="24"/>
        </w:rPr>
        <w:t>tures of both models are very similar and he relaxed von Neumann</w:t>
      </w:r>
      <w:r>
        <w:rPr>
          <w:rStyle w:val="None"/>
          <w:rFonts w:ascii="Times New Roman" w:hAnsi="Times New Roman"/>
          <w:sz w:val="24"/>
          <w:szCs w:val="24"/>
        </w:rPr>
        <w:t>’</w:t>
      </w:r>
      <w:r>
        <w:rPr>
          <w:rStyle w:val="None"/>
          <w:rFonts w:ascii="Times New Roman" w:hAnsi="Times New Roman"/>
          <w:sz w:val="24"/>
          <w:szCs w:val="24"/>
        </w:rPr>
        <w:t xml:space="preserve">s restrictive assumptions: the absence of consumption, the linearity of production, and the absence of technical change. </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78" w:author="Assaf" w:date="2018-07-06T12:46:00Z">
          <w:pPr>
            <w:pStyle w:val="BodyAA"/>
            <w:spacing w:after="120"/>
            <w:ind w:firstLine="708"/>
            <w:jc w:val="both"/>
          </w:pPr>
        </w:pPrChange>
      </w:pPr>
      <w:r>
        <w:rPr>
          <w:rStyle w:val="None"/>
          <w:rFonts w:ascii="Times New Roman" w:hAnsi="Times New Roman"/>
          <w:sz w:val="24"/>
          <w:szCs w:val="24"/>
        </w:rPr>
        <w:t>Without directly discussing what would be the optimal rate of capital</w:t>
      </w:r>
      <w:r>
        <w:rPr>
          <w:rStyle w:val="None"/>
          <w:rFonts w:ascii="Times New Roman" w:hAnsi="Times New Roman"/>
          <w:sz w:val="24"/>
          <w:szCs w:val="24"/>
        </w:rPr>
        <w:t xml:space="preserve"> accumulation,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(1951b) proved a version of the first welfare theorem applied to an intertemporal framework where there is a capital structure that defines the production. The challenge here is how to compare present and future consumptions, with </w:t>
      </w:r>
      <w:r>
        <w:rPr>
          <w:rStyle w:val="None"/>
          <w:rFonts w:ascii="Times New Roman" w:hAnsi="Times New Roman"/>
          <w:sz w:val="24"/>
          <w:szCs w:val="24"/>
        </w:rPr>
        <w:t xml:space="preserve">some discounting being necessary.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further developed this topic in his third Cowles discussion paper, which has the same title of the 1953 paper, </w:t>
      </w:r>
      <w:r>
        <w:rPr>
          <w:rStyle w:val="None"/>
          <w:rFonts w:ascii="Times New Roman" w:hAnsi="Times New Roman"/>
          <w:sz w:val="24"/>
          <w:szCs w:val="24"/>
        </w:rPr>
        <w:t>“</w:t>
      </w:r>
      <w:r>
        <w:rPr>
          <w:rStyle w:val="None"/>
          <w:rFonts w:ascii="Times New Roman" w:hAnsi="Times New Roman"/>
          <w:sz w:val="24"/>
          <w:szCs w:val="24"/>
        </w:rPr>
        <w:t>Capital Accumulation and Efficient Allocation of Resources.</w:t>
      </w:r>
      <w:r>
        <w:rPr>
          <w:rStyle w:val="None"/>
          <w:rFonts w:ascii="Times New Roman" w:hAnsi="Times New Roman"/>
          <w:sz w:val="24"/>
          <w:szCs w:val="24"/>
        </w:rPr>
        <w:t xml:space="preserve">” </w:t>
      </w:r>
      <w:r>
        <w:rPr>
          <w:rStyle w:val="None"/>
          <w:rFonts w:ascii="Times New Roman" w:hAnsi="Times New Roman"/>
          <w:sz w:val="24"/>
          <w:szCs w:val="24"/>
        </w:rPr>
        <w:t>He investigated the validity of the fun</w:t>
      </w:r>
      <w:r>
        <w:rPr>
          <w:rStyle w:val="None"/>
          <w:rFonts w:ascii="Times New Roman" w:hAnsi="Times New Roman"/>
          <w:sz w:val="24"/>
          <w:szCs w:val="24"/>
        </w:rPr>
        <w:t>damental welfare theorem and placed the meaning of the interest rate at the center of the inquiry that addressed two questions: would the competitive interest rate work as a competitive price that allows an efficient allocation of resources? And, if yes, w</w:t>
      </w:r>
      <w:r>
        <w:rPr>
          <w:rStyle w:val="None"/>
          <w:rFonts w:ascii="Times New Roman" w:hAnsi="Times New Roman"/>
          <w:sz w:val="24"/>
          <w:szCs w:val="24"/>
        </w:rPr>
        <w:t xml:space="preserve">ould the interest rate be a price that reflects time only, being the same for all commodities? </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79" w:author="Assaf" w:date="2018-07-06T12:46:00Z">
          <w:pPr>
            <w:pStyle w:val="BodyAA"/>
            <w:spacing w:after="120"/>
            <w:ind w:firstLine="708"/>
            <w:jc w:val="both"/>
          </w:pPr>
        </w:pPrChange>
      </w:pPr>
      <w:r>
        <w:rPr>
          <w:rStyle w:val="None"/>
          <w:rFonts w:ascii="Times New Roman" w:hAnsi="Times New Roman"/>
          <w:sz w:val="24"/>
          <w:szCs w:val="24"/>
        </w:rPr>
        <w:t xml:space="preserve">It was only in his third discussion paper that </w:t>
      </w:r>
      <w:proofErr w:type="spellStart"/>
      <w:r>
        <w:rPr>
          <w:rStyle w:val="None"/>
          <w:rFonts w:ascii="Times New Roman" w:hAnsi="Times New Roman"/>
          <w:sz w:val="24"/>
          <w:szCs w:val="24"/>
        </w:rPr>
        <w:t>Malivaud</w:t>
      </w:r>
      <w:proofErr w:type="spellEnd"/>
      <w:r>
        <w:rPr>
          <w:rStyle w:val="None"/>
          <w:rFonts w:ascii="Times New Roman" w:hAnsi="Times New Roman"/>
          <w:sz w:val="24"/>
          <w:szCs w:val="24"/>
        </w:rPr>
        <w:t xml:space="preserve"> explored (in the last sections of the paper) what would be the optimal amount of capital in a stationary</w:t>
      </w:r>
      <w:r>
        <w:rPr>
          <w:rStyle w:val="None"/>
          <w:rFonts w:ascii="Times New Roman" w:hAnsi="Times New Roman"/>
          <w:sz w:val="24"/>
          <w:szCs w:val="24"/>
        </w:rPr>
        <w:t xml:space="preserve"> economic system, a concept much emphasized by Allais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1951c, 26, n. 8). A stationary state associated to an optimum vector of capital is defined as the one that delivers a consumption vector that is greater or equal than any other possible stati</w:t>
      </w:r>
      <w:r>
        <w:rPr>
          <w:rStyle w:val="None"/>
          <w:rFonts w:ascii="Times New Roman" w:hAnsi="Times New Roman"/>
          <w:sz w:val="24"/>
          <w:szCs w:val="24"/>
        </w:rPr>
        <w:t xml:space="preserve">onary state, with strict inequality in at least one good. Based on some hypotheses about the production possibility set,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(1951c) showed that the optimum capital vector exists and is associated with a zero interest rate.</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80" w:author="Assaf" w:date="2018-07-06T12:46:00Z">
          <w:pPr>
            <w:pStyle w:val="BodyAA"/>
            <w:spacing w:after="120"/>
            <w:ind w:firstLine="708"/>
            <w:jc w:val="both"/>
          </w:pPr>
        </w:pPrChange>
      </w:pPr>
      <w:r>
        <w:rPr>
          <w:rStyle w:val="None"/>
          <w:rFonts w:ascii="Times New Roman" w:hAnsi="Times New Roman"/>
          <w:sz w:val="24"/>
          <w:szCs w:val="24"/>
        </w:rPr>
        <w:t xml:space="preserve">In the 1953 </w:t>
      </w:r>
      <w:proofErr w:type="spellStart"/>
      <w:r>
        <w:rPr>
          <w:rStyle w:val="None"/>
          <w:rFonts w:ascii="Times New Roman" w:hAnsi="Times New Roman"/>
          <w:i/>
          <w:iCs/>
          <w:sz w:val="24"/>
          <w:szCs w:val="24"/>
        </w:rPr>
        <w:t>Econometrica</w:t>
      </w:r>
      <w:proofErr w:type="spellEnd"/>
      <w:r>
        <w:rPr>
          <w:rStyle w:val="None"/>
          <w:rFonts w:ascii="Times New Roman" w:hAnsi="Times New Roman"/>
          <w:sz w:val="24"/>
          <w:szCs w:val="24"/>
        </w:rPr>
        <w:t xml:space="preserve"> p</w:t>
      </w:r>
      <w:r>
        <w:rPr>
          <w:rStyle w:val="None"/>
          <w:rFonts w:ascii="Times New Roman" w:hAnsi="Times New Roman"/>
          <w:sz w:val="24"/>
          <w:szCs w:val="24"/>
        </w:rPr>
        <w:t xml:space="preserve">aper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brings together the different problems and results that he explored in the 1951 Cowles discussion papers. He opens the paper stressing that, among the many problems regarding the accumulation of capital, the most important one is to understa</w:t>
      </w:r>
      <w:r>
        <w:rPr>
          <w:rStyle w:val="None"/>
          <w:rFonts w:ascii="Times New Roman" w:hAnsi="Times New Roman"/>
          <w:sz w:val="24"/>
          <w:szCs w:val="24"/>
        </w:rPr>
        <w:t xml:space="preserve">nd when it is efficient to save today in exchange for more future consumption. This question is relevant both to capital theory and welfare economics, two branches of economics that </w:t>
      </w:r>
      <w:r w:rsidRPr="00E52023">
        <w:rPr>
          <w:rStyle w:val="None"/>
          <w:rFonts w:ascii="Times New Roman" w:hAnsi="Times New Roman"/>
          <w:sz w:val="24"/>
          <w:szCs w:val="24"/>
          <w:lang w:val="en-GB"/>
          <w:rPrChange w:id="81" w:author="Assaf" w:date="2018-07-06T12:38:00Z">
            <w:rPr>
              <w:rStyle w:val="None"/>
              <w:rFonts w:ascii="Times New Roman" w:hAnsi="Times New Roman"/>
              <w:sz w:val="24"/>
              <w:szCs w:val="24"/>
              <w:lang w:val="pt-PT"/>
            </w:rPr>
          </w:rPrChange>
        </w:rPr>
        <w:t>we</w:t>
      </w:r>
      <w:r>
        <w:rPr>
          <w:rStyle w:val="None"/>
          <w:rFonts w:ascii="Times New Roman" w:hAnsi="Times New Roman"/>
          <w:sz w:val="24"/>
          <w:szCs w:val="24"/>
        </w:rPr>
        <w:t xml:space="preserve">re closely linked according to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He lists Ramsey (1928) and All</w:t>
      </w:r>
      <w:r>
        <w:rPr>
          <w:rStyle w:val="None"/>
          <w:rFonts w:ascii="Times New Roman" w:hAnsi="Times New Roman"/>
          <w:sz w:val="24"/>
          <w:szCs w:val="24"/>
        </w:rPr>
        <w:t>ais (1947), among others, as works that had previously tackled the problem stated above.</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82" w:author="Assaf" w:date="2018-07-06T12:46:00Z">
          <w:pPr>
            <w:pStyle w:val="BodyAA"/>
            <w:spacing w:after="120"/>
            <w:ind w:firstLine="708"/>
            <w:jc w:val="both"/>
          </w:pPr>
        </w:pPrChange>
      </w:pPr>
      <w:r>
        <w:rPr>
          <w:rStyle w:val="None"/>
          <w:rFonts w:ascii="Times New Roman" w:hAnsi="Times New Roman"/>
          <w:sz w:val="24"/>
          <w:szCs w:val="24"/>
        </w:rPr>
        <w:t xml:space="preserve">When modeling production,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(1953) followed the structure that he had already used in the previous discussion papers. He defines a </w:t>
      </w:r>
      <w:r>
        <w:rPr>
          <w:rStyle w:val="None"/>
          <w:rFonts w:ascii="Times New Roman" w:hAnsi="Times New Roman"/>
          <w:i/>
          <w:iCs/>
          <w:sz w:val="24"/>
          <w:szCs w:val="24"/>
        </w:rPr>
        <w:t>Chronic</w:t>
      </w:r>
      <w:r>
        <w:rPr>
          <w:rStyle w:val="None"/>
          <w:rFonts w:ascii="Times New Roman" w:hAnsi="Times New Roman"/>
          <w:sz w:val="24"/>
          <w:szCs w:val="24"/>
        </w:rPr>
        <w:t xml:space="preserve"> as </w:t>
      </w:r>
      <w:r>
        <w:rPr>
          <w:rStyle w:val="None"/>
          <w:rFonts w:ascii="Times New Roman" w:hAnsi="Times New Roman"/>
          <w:sz w:val="24"/>
          <w:szCs w:val="24"/>
        </w:rPr>
        <w:t>“</w:t>
      </w:r>
      <w:r>
        <w:rPr>
          <w:rStyle w:val="None"/>
          <w:rFonts w:ascii="Times New Roman" w:hAnsi="Times New Roman"/>
          <w:sz w:val="24"/>
          <w:szCs w:val="24"/>
        </w:rPr>
        <w:t>a quantitative d</w:t>
      </w:r>
      <w:r>
        <w:rPr>
          <w:rStyle w:val="None"/>
          <w:rFonts w:ascii="Times New Roman" w:hAnsi="Times New Roman"/>
          <w:sz w:val="24"/>
          <w:szCs w:val="24"/>
        </w:rPr>
        <w:t>escription of the economics activity occurring during all future periods.</w:t>
      </w:r>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20"/>
      </w:r>
      <w:r>
        <w:rPr>
          <w:rStyle w:val="None"/>
          <w:rFonts w:ascii="Times New Roman" w:hAnsi="Times New Roman"/>
          <w:sz w:val="24"/>
          <w:szCs w:val="24"/>
        </w:rPr>
        <w:t xml:space="preserve"> The chronic doesn</w:t>
      </w:r>
      <w:r>
        <w:rPr>
          <w:rStyle w:val="None"/>
          <w:rFonts w:ascii="Times New Roman" w:hAnsi="Times New Roman"/>
          <w:sz w:val="24"/>
          <w:szCs w:val="24"/>
        </w:rPr>
        <w:t>’</w:t>
      </w:r>
      <w:r>
        <w:rPr>
          <w:rStyle w:val="None"/>
          <w:rFonts w:ascii="Times New Roman" w:hAnsi="Times New Roman"/>
          <w:sz w:val="24"/>
          <w:szCs w:val="24"/>
        </w:rPr>
        <w:t xml:space="preserve">t require the definition of any standard of value, such as a vector of prices, to be completely defined. Four vectors define a chronic: </w:t>
      </w:r>
      <w:proofErr w:type="spellStart"/>
      <w:proofErr w:type="gramStart"/>
      <w:r>
        <w:rPr>
          <w:rStyle w:val="None"/>
          <w:rFonts w:ascii="Times New Roman" w:hAnsi="Times New Roman"/>
          <w:sz w:val="24"/>
          <w:szCs w:val="24"/>
        </w:rPr>
        <w:t>b</w:t>
      </w:r>
      <w:r>
        <w:rPr>
          <w:rStyle w:val="None"/>
          <w:rFonts w:ascii="Times New Roman" w:hAnsi="Times New Roman"/>
          <w:sz w:val="24"/>
          <w:szCs w:val="24"/>
          <w:vertAlign w:val="subscript"/>
        </w:rPr>
        <w:t>t</w:t>
      </w:r>
      <w:proofErr w:type="spellEnd"/>
      <w:proofErr w:type="gramEnd"/>
      <w:r>
        <w:rPr>
          <w:rStyle w:val="None"/>
          <w:rFonts w:ascii="Times New Roman" w:hAnsi="Times New Roman"/>
          <w:sz w:val="24"/>
          <w:szCs w:val="24"/>
        </w:rPr>
        <w:t xml:space="preserve"> is a vector of outputs, a</w:t>
      </w:r>
      <w:r>
        <w:rPr>
          <w:rStyle w:val="None"/>
          <w:rFonts w:ascii="Times New Roman" w:hAnsi="Times New Roman"/>
          <w:sz w:val="24"/>
          <w:szCs w:val="24"/>
          <w:vertAlign w:val="subscript"/>
        </w:rPr>
        <w:t>t</w:t>
      </w:r>
      <w:r>
        <w:rPr>
          <w:rStyle w:val="None"/>
          <w:rFonts w:ascii="Times New Roman" w:hAnsi="Times New Roman"/>
          <w:sz w:val="24"/>
          <w:szCs w:val="24"/>
        </w:rPr>
        <w:t xml:space="preserve"> is a vector of inputs, </w:t>
      </w:r>
      <w:proofErr w:type="spellStart"/>
      <w:r>
        <w:rPr>
          <w:rStyle w:val="None"/>
          <w:rFonts w:ascii="Times New Roman" w:hAnsi="Times New Roman"/>
          <w:sz w:val="24"/>
          <w:szCs w:val="24"/>
        </w:rPr>
        <w:t>x</w:t>
      </w:r>
      <w:r>
        <w:rPr>
          <w:rStyle w:val="None"/>
          <w:rFonts w:ascii="Times New Roman" w:hAnsi="Times New Roman"/>
          <w:sz w:val="24"/>
          <w:szCs w:val="24"/>
          <w:vertAlign w:val="subscript"/>
        </w:rPr>
        <w:t>t</w:t>
      </w:r>
      <w:proofErr w:type="spellEnd"/>
      <w:r>
        <w:rPr>
          <w:rStyle w:val="None"/>
          <w:rFonts w:ascii="Times New Roman" w:hAnsi="Times New Roman"/>
          <w:sz w:val="24"/>
          <w:szCs w:val="24"/>
        </w:rPr>
        <w:t xml:space="preserve"> a vector that represents the difference between units consumed and labor used in production and </w:t>
      </w:r>
      <w:proofErr w:type="spellStart"/>
      <w:r>
        <w:rPr>
          <w:rStyle w:val="None"/>
          <w:rFonts w:ascii="Times New Roman" w:hAnsi="Times New Roman"/>
          <w:sz w:val="24"/>
          <w:szCs w:val="24"/>
        </w:rPr>
        <w:t>z</w:t>
      </w:r>
      <w:r>
        <w:rPr>
          <w:rStyle w:val="None"/>
          <w:rFonts w:ascii="Times New Roman" w:hAnsi="Times New Roman"/>
          <w:sz w:val="24"/>
          <w:szCs w:val="24"/>
          <w:vertAlign w:val="subscript"/>
        </w:rPr>
        <w:t>t</w:t>
      </w:r>
      <w:proofErr w:type="spellEnd"/>
      <w:r>
        <w:rPr>
          <w:rStyle w:val="None"/>
          <w:rFonts w:ascii="Times New Roman" w:hAnsi="Times New Roman"/>
          <w:sz w:val="24"/>
          <w:szCs w:val="24"/>
        </w:rPr>
        <w:t xml:space="preserve"> is vector of natural resources u</w:t>
      </w:r>
      <w:bookmarkStart w:id="84" w:name="_GoBack"/>
      <w:bookmarkEnd w:id="84"/>
      <w:r>
        <w:rPr>
          <w:rStyle w:val="None"/>
          <w:rFonts w:ascii="Times New Roman" w:hAnsi="Times New Roman"/>
          <w:sz w:val="24"/>
          <w:szCs w:val="24"/>
        </w:rPr>
        <w:t>sed in production. Those four vectors are related as shown in Figure 1.</w:t>
      </w:r>
      <w:r>
        <w:rPr>
          <w:rStyle w:val="None"/>
          <w:rFonts w:ascii="Times New Roman" w:hAnsi="Times New Roman"/>
          <w:sz w:val="24"/>
          <w:szCs w:val="24"/>
        </w:rPr>
        <w:t xml:space="preserve"> Production happens during one time period. Vector a</w:t>
      </w:r>
      <w:r>
        <w:rPr>
          <w:rStyle w:val="None"/>
          <w:rFonts w:ascii="Times New Roman" w:hAnsi="Times New Roman"/>
          <w:sz w:val="24"/>
          <w:szCs w:val="24"/>
          <w:vertAlign w:val="subscript"/>
        </w:rPr>
        <w:t>t</w:t>
      </w:r>
      <w:r>
        <w:rPr>
          <w:rStyle w:val="None"/>
          <w:rFonts w:ascii="Times New Roman" w:hAnsi="Times New Roman"/>
          <w:sz w:val="24"/>
          <w:szCs w:val="24"/>
        </w:rPr>
        <w:t xml:space="preserve"> and vector </w:t>
      </w:r>
      <w:proofErr w:type="gramStart"/>
      <w:r>
        <w:rPr>
          <w:rStyle w:val="None"/>
          <w:rFonts w:ascii="Times New Roman" w:hAnsi="Times New Roman"/>
          <w:sz w:val="24"/>
          <w:szCs w:val="24"/>
        </w:rPr>
        <w:t>b</w:t>
      </w:r>
      <w:r>
        <w:rPr>
          <w:rStyle w:val="None"/>
          <w:rFonts w:ascii="Times New Roman" w:hAnsi="Times New Roman"/>
          <w:sz w:val="24"/>
          <w:szCs w:val="24"/>
          <w:vertAlign w:val="subscript"/>
        </w:rPr>
        <w:t>t+</w:t>
      </w:r>
      <w:proofErr w:type="gramEnd"/>
      <w:r>
        <w:rPr>
          <w:rStyle w:val="None"/>
          <w:rFonts w:ascii="Times New Roman" w:hAnsi="Times New Roman"/>
          <w:sz w:val="24"/>
          <w:szCs w:val="24"/>
          <w:vertAlign w:val="subscript"/>
        </w:rPr>
        <w:t>1</w:t>
      </w:r>
      <w:r>
        <w:rPr>
          <w:rStyle w:val="None"/>
          <w:rFonts w:ascii="Times New Roman" w:hAnsi="Times New Roman"/>
          <w:sz w:val="24"/>
          <w:szCs w:val="24"/>
        </w:rPr>
        <w:t xml:space="preserve"> are connected by a production possibility set T ((a</w:t>
      </w:r>
      <w:r>
        <w:rPr>
          <w:rStyle w:val="None"/>
          <w:rFonts w:ascii="Times New Roman" w:hAnsi="Times New Roman"/>
          <w:sz w:val="24"/>
          <w:szCs w:val="24"/>
          <w:vertAlign w:val="subscript"/>
        </w:rPr>
        <w:t>t</w:t>
      </w:r>
      <w:r>
        <w:rPr>
          <w:rStyle w:val="None"/>
          <w:rFonts w:ascii="Times New Roman" w:hAnsi="Times New Roman"/>
          <w:sz w:val="24"/>
          <w:szCs w:val="24"/>
        </w:rPr>
        <w:t>, b</w:t>
      </w:r>
      <w:r>
        <w:rPr>
          <w:rStyle w:val="None"/>
          <w:rFonts w:ascii="Times New Roman" w:hAnsi="Times New Roman"/>
          <w:sz w:val="24"/>
          <w:szCs w:val="24"/>
          <w:vertAlign w:val="subscript"/>
        </w:rPr>
        <w:t>t+1</w:t>
      </w:r>
      <w:r>
        <w:rPr>
          <w:rStyle w:val="None"/>
          <w:rFonts w:ascii="Times New Roman" w:hAnsi="Times New Roman"/>
          <w:sz w:val="24"/>
          <w:szCs w:val="24"/>
        </w:rPr>
        <w:t xml:space="preserve">) </w:t>
      </w:r>
      <w:r>
        <w:rPr>
          <w:rStyle w:val="None"/>
          <w:rFonts w:ascii="Times New Roman" w:hAnsi="Times New Roman"/>
          <w:sz w:val="24"/>
          <w:szCs w:val="24"/>
        </w:rPr>
        <w:t>ϵ</w:t>
      </w:r>
      <w:r>
        <w:rPr>
          <w:rStyle w:val="None"/>
          <w:rFonts w:ascii="Times New Roman" w:hAnsi="Times New Roman"/>
          <w:sz w:val="24"/>
          <w:szCs w:val="24"/>
        </w:rPr>
        <w:t xml:space="preserve"> </w:t>
      </w:r>
      <w:r>
        <w:rPr>
          <w:rStyle w:val="None"/>
          <w:rFonts w:ascii="Times New Roman" w:hAnsi="Times New Roman"/>
          <w:sz w:val="24"/>
          <w:szCs w:val="24"/>
        </w:rPr>
        <w:t>T</w:t>
      </w:r>
      <w:r>
        <w:rPr>
          <w:rStyle w:val="None"/>
          <w:rFonts w:ascii="Times New Roman" w:hAnsi="Times New Roman"/>
          <w:sz w:val="24"/>
          <w:szCs w:val="24"/>
          <w:vertAlign w:val="subscript"/>
        </w:rPr>
        <w:t>t</w:t>
      </w:r>
      <w:r>
        <w:rPr>
          <w:rStyle w:val="None"/>
          <w:rFonts w:ascii="Times New Roman" w:hAnsi="Times New Roman"/>
          <w:sz w:val="24"/>
          <w:szCs w:val="24"/>
        </w:rPr>
        <w:t>, for all t) with the same properties of von Neumann</w:t>
      </w:r>
      <w:r>
        <w:rPr>
          <w:rStyle w:val="None"/>
          <w:rFonts w:ascii="Times New Roman" w:hAnsi="Times New Roman"/>
          <w:sz w:val="24"/>
          <w:szCs w:val="24"/>
        </w:rPr>
        <w:t>’</w:t>
      </w:r>
      <w:r>
        <w:rPr>
          <w:rStyle w:val="None"/>
          <w:rFonts w:ascii="Times New Roman" w:hAnsi="Times New Roman"/>
          <w:sz w:val="24"/>
          <w:szCs w:val="24"/>
        </w:rPr>
        <w:t>s model.</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85" w:author="Assaf" w:date="2018-07-06T12:46:00Z">
          <w:pPr>
            <w:pStyle w:val="BodyAA"/>
            <w:spacing w:after="120"/>
            <w:ind w:firstLine="708"/>
            <w:jc w:val="both"/>
          </w:pPr>
        </w:pPrChange>
      </w:pPr>
      <w:r>
        <w:rPr>
          <w:rStyle w:val="None"/>
          <w:rFonts w:ascii="Times New Roman" w:eastAsia="Times New Roman" w:hAnsi="Times New Roman" w:cs="Times New Roman"/>
          <w:noProof/>
          <w:sz w:val="24"/>
          <w:szCs w:val="24"/>
          <w:lang w:val="pt-BR"/>
        </w:rPr>
        <w:lastRenderedPageBreak/>
        <w:drawing>
          <wp:anchor distT="0" distB="0" distL="0" distR="0" simplePos="0" relativeHeight="251659264" behindDoc="0" locked="0" layoutInCell="1" allowOverlap="1">
            <wp:simplePos x="0" y="0"/>
            <wp:positionH relativeFrom="page">
              <wp:posOffset>1609734</wp:posOffset>
            </wp:positionH>
            <wp:positionV relativeFrom="line">
              <wp:posOffset>294301</wp:posOffset>
            </wp:positionV>
            <wp:extent cx="4324328" cy="1299231"/>
            <wp:effectExtent l="0" t="0" r="0" b="0"/>
            <wp:wrapTopAndBottom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extLst/>
                    </a:blip>
                    <a:stretch>
                      <a:fillRect/>
                    </a:stretch>
                  </pic:blipFill>
                  <pic:spPr>
                    <a:xfrm>
                      <a:off x="0" y="0"/>
                      <a:ext cx="4324328" cy="1299231"/>
                    </a:xfrm>
                    <a:prstGeom prst="rect">
                      <a:avLst/>
                    </a:prstGeom>
                    <a:ln w="12700" cap="flat">
                      <a:noFill/>
                      <a:miter lim="400000"/>
                    </a:ln>
                    <a:effectLst/>
                  </pic:spPr>
                </pic:pic>
              </a:graphicData>
            </a:graphic>
          </wp:anchor>
        </w:drawing>
      </w:r>
    </w:p>
    <w:p w:rsidR="00CC0590" w:rsidRDefault="00FA2340" w:rsidP="00E52023">
      <w:pPr>
        <w:pStyle w:val="Caption"/>
        <w:tabs>
          <w:tab w:val="clear" w:pos="1150"/>
        </w:tabs>
        <w:spacing w:after="40"/>
        <w:jc w:val="center"/>
        <w:rPr>
          <w:rStyle w:val="None"/>
          <w:rFonts w:ascii="Times New Roman" w:eastAsia="Times New Roman" w:hAnsi="Times New Roman" w:cs="Times New Roman"/>
          <w:b w:val="0"/>
          <w:bCs w:val="0"/>
          <w:i/>
          <w:iCs/>
          <w:caps w:val="0"/>
          <w:sz w:val="22"/>
          <w:szCs w:val="22"/>
          <w:u w:color="44546A"/>
        </w:rPr>
        <w:pPrChange w:id="86" w:author="Assaf" w:date="2018-07-06T12:46:00Z">
          <w:pPr>
            <w:pStyle w:val="Caption"/>
            <w:tabs>
              <w:tab w:val="clear" w:pos="1150"/>
            </w:tabs>
            <w:spacing w:after="200"/>
            <w:jc w:val="center"/>
          </w:pPr>
        </w:pPrChange>
      </w:pPr>
      <w:r>
        <w:rPr>
          <w:rStyle w:val="None"/>
          <w:rFonts w:ascii="Times New Roman" w:hAnsi="Times New Roman"/>
          <w:b w:val="0"/>
          <w:bCs w:val="0"/>
          <w:i/>
          <w:iCs/>
          <w:caps w:val="0"/>
          <w:sz w:val="22"/>
          <w:szCs w:val="22"/>
          <w:u w:color="44546A"/>
        </w:rPr>
        <w:t>Figure 1: Diagram of a chronic (</w:t>
      </w:r>
      <w:proofErr w:type="spellStart"/>
      <w:r>
        <w:rPr>
          <w:rStyle w:val="None"/>
          <w:rFonts w:ascii="Times New Roman" w:hAnsi="Times New Roman"/>
          <w:b w:val="0"/>
          <w:bCs w:val="0"/>
          <w:i/>
          <w:iCs/>
          <w:caps w:val="0"/>
          <w:sz w:val="22"/>
          <w:szCs w:val="22"/>
          <w:u w:color="44546A"/>
        </w:rPr>
        <w:t>Malinvaud</w:t>
      </w:r>
      <w:proofErr w:type="spellEnd"/>
      <w:r>
        <w:rPr>
          <w:rStyle w:val="None"/>
          <w:rFonts w:ascii="Times New Roman" w:hAnsi="Times New Roman"/>
          <w:b w:val="0"/>
          <w:bCs w:val="0"/>
          <w:i/>
          <w:iCs/>
          <w:caps w:val="0"/>
          <w:sz w:val="22"/>
          <w:szCs w:val="22"/>
          <w:u w:color="44546A"/>
        </w:rPr>
        <w:t xml:space="preserve"> 1953, 237)</w:t>
      </w:r>
    </w:p>
    <w:p w:rsidR="00CC0590" w:rsidRDefault="00CC0590" w:rsidP="00E52023">
      <w:pPr>
        <w:pStyle w:val="BodyA"/>
        <w:spacing w:after="40" w:line="240" w:lineRule="auto"/>
        <w:rPr>
          <w:rStyle w:val="None"/>
          <w:rFonts w:ascii="Times New Roman" w:eastAsia="Times New Roman" w:hAnsi="Times New Roman" w:cs="Times New Roman"/>
          <w:sz w:val="24"/>
          <w:szCs w:val="24"/>
        </w:rPr>
        <w:pPrChange w:id="87" w:author="Assaf" w:date="2018-07-06T12:46:00Z">
          <w:pPr>
            <w:pStyle w:val="BodyA"/>
            <w:spacing w:after="160" w:line="259" w:lineRule="auto"/>
          </w:pPr>
        </w:pPrChange>
      </w:pP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88" w:author="Assaf" w:date="2018-07-06T12:46:00Z">
          <w:pPr>
            <w:pStyle w:val="BodyAA"/>
            <w:spacing w:after="120"/>
            <w:ind w:firstLine="708"/>
            <w:jc w:val="both"/>
          </w:pPr>
        </w:pPrChange>
      </w:pPr>
      <w:r>
        <w:rPr>
          <w:rStyle w:val="None"/>
          <w:rFonts w:ascii="Times New Roman" w:hAnsi="Times New Roman"/>
          <w:sz w:val="24"/>
          <w:szCs w:val="24"/>
        </w:rPr>
        <w:t>Effi</w:t>
      </w:r>
      <w:r>
        <w:rPr>
          <w:rStyle w:val="None"/>
          <w:rFonts w:ascii="Times New Roman" w:hAnsi="Times New Roman"/>
          <w:sz w:val="24"/>
          <w:szCs w:val="24"/>
        </w:rPr>
        <w:t>ciency, however, is defined differently than in von Neumann</w:t>
      </w:r>
      <w:r>
        <w:rPr>
          <w:rStyle w:val="None"/>
          <w:rFonts w:ascii="Times New Roman" w:hAnsi="Times New Roman"/>
          <w:sz w:val="24"/>
          <w:szCs w:val="24"/>
        </w:rPr>
        <w:t>’</w:t>
      </w:r>
      <w:r>
        <w:rPr>
          <w:rStyle w:val="None"/>
          <w:rFonts w:ascii="Times New Roman" w:hAnsi="Times New Roman"/>
          <w:sz w:val="24"/>
          <w:szCs w:val="24"/>
        </w:rPr>
        <w:t xml:space="preserve">s productive efficiency: it is the chronic that generates the highest vector of consumption. In addition to an efficient chronic,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also defined an optimal chronic as the one that generate</w:t>
      </w:r>
      <w:r>
        <w:rPr>
          <w:rStyle w:val="None"/>
          <w:rFonts w:ascii="Times New Roman" w:hAnsi="Times New Roman"/>
          <w:sz w:val="24"/>
          <w:szCs w:val="24"/>
        </w:rPr>
        <w:t xml:space="preserve">s a consumption plan that is Pareto optimal. So he studied efficiency (maximum consumption) and </w:t>
      </w:r>
      <w:r w:rsidRPr="00E52023">
        <w:rPr>
          <w:rStyle w:val="None"/>
          <w:rFonts w:ascii="Times New Roman" w:hAnsi="Times New Roman"/>
          <w:sz w:val="24"/>
          <w:szCs w:val="24"/>
          <w:lang w:val="en-GB"/>
          <w:rPrChange w:id="89" w:author="Assaf" w:date="2018-07-06T12:38:00Z">
            <w:rPr>
              <w:rStyle w:val="None"/>
              <w:rFonts w:ascii="Times New Roman" w:hAnsi="Times New Roman"/>
              <w:sz w:val="24"/>
              <w:szCs w:val="24"/>
              <w:lang w:val="pt-PT"/>
            </w:rPr>
          </w:rPrChange>
        </w:rPr>
        <w:t xml:space="preserve">(Pareto) </w:t>
      </w:r>
      <w:r>
        <w:rPr>
          <w:rStyle w:val="None"/>
          <w:rFonts w:ascii="Times New Roman" w:hAnsi="Times New Roman"/>
          <w:sz w:val="24"/>
          <w:szCs w:val="24"/>
        </w:rPr>
        <w:t xml:space="preserve">optimality relating growth theory and welfare economics by deriving the properties of such </w:t>
      </w:r>
      <w:proofErr w:type="spellStart"/>
      <w:r>
        <w:rPr>
          <w:rStyle w:val="None"/>
          <w:rFonts w:ascii="Times New Roman" w:hAnsi="Times New Roman"/>
          <w:sz w:val="24"/>
          <w:szCs w:val="24"/>
        </w:rPr>
        <w:t>chronics</w:t>
      </w:r>
      <w:proofErr w:type="spellEnd"/>
      <w:r>
        <w:rPr>
          <w:rStyle w:val="None"/>
          <w:rFonts w:ascii="Times New Roman" w:hAnsi="Times New Roman"/>
          <w:sz w:val="24"/>
          <w:szCs w:val="24"/>
        </w:rPr>
        <w:t xml:space="preserve"> and showing that, under certain hypotheses, every o</w:t>
      </w:r>
      <w:r>
        <w:rPr>
          <w:rStyle w:val="None"/>
          <w:rFonts w:ascii="Times New Roman" w:hAnsi="Times New Roman"/>
          <w:sz w:val="24"/>
          <w:szCs w:val="24"/>
        </w:rPr>
        <w:t xml:space="preserve">ptimal vector of capital is associated with an efficient chronic.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(1953) noted that nothing was assumed regarding the rhythm of expansion in the economy. This represents a very different focus from what growth theory came to be at the end of the </w:t>
      </w:r>
      <w:r>
        <w:rPr>
          <w:rStyle w:val="None"/>
          <w:rFonts w:ascii="Times New Roman" w:hAnsi="Times New Roman"/>
          <w:sz w:val="24"/>
          <w:szCs w:val="24"/>
        </w:rPr>
        <w:t>1950s and the beginning of the 1960s, as it will be explored in the next sections.</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90" w:author="Assaf" w:date="2018-07-06T12:46:00Z">
          <w:pPr>
            <w:pStyle w:val="BodyAA"/>
            <w:spacing w:after="120"/>
            <w:ind w:firstLine="708"/>
            <w:jc w:val="both"/>
          </w:pPr>
        </w:pPrChange>
      </w:pPr>
      <w:r>
        <w:rPr>
          <w:rStyle w:val="None"/>
          <w:rFonts w:ascii="Times New Roman" w:hAnsi="Times New Roman"/>
          <w:sz w:val="24"/>
          <w:szCs w:val="24"/>
        </w:rPr>
        <w:t xml:space="preserve">At the end of the paper,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acknowledged that he was not the first to relate capital theory to welfare economics. He discussed the works of such economists as Fisher,</w:t>
      </w:r>
      <w:r>
        <w:rPr>
          <w:rStyle w:val="None"/>
          <w:rFonts w:ascii="Times New Roman" w:hAnsi="Times New Roman"/>
          <w:sz w:val="24"/>
          <w:szCs w:val="24"/>
        </w:rPr>
        <w:t xml:space="preserve"> Wicksell, William Stanley Jevons, Friedrich Hayek</w:t>
      </w:r>
      <w:r w:rsidRPr="00E52023">
        <w:rPr>
          <w:rStyle w:val="None"/>
          <w:rFonts w:ascii="Times New Roman" w:hAnsi="Times New Roman"/>
          <w:sz w:val="24"/>
          <w:szCs w:val="24"/>
          <w:lang w:val="en-GB"/>
          <w:rPrChange w:id="91" w:author="Assaf" w:date="2018-07-06T12:38:00Z">
            <w:rPr>
              <w:rStyle w:val="None"/>
              <w:rFonts w:ascii="Times New Roman" w:hAnsi="Times New Roman"/>
              <w:sz w:val="24"/>
              <w:szCs w:val="24"/>
              <w:lang w:val="pt-PT"/>
            </w:rPr>
          </w:rPrChange>
        </w:rPr>
        <w:t>,</w:t>
      </w:r>
      <w:r>
        <w:rPr>
          <w:rStyle w:val="None"/>
          <w:rFonts w:ascii="Times New Roman" w:hAnsi="Times New Roman"/>
          <w:sz w:val="24"/>
          <w:szCs w:val="24"/>
        </w:rPr>
        <w:t xml:space="preserve"> L</w:t>
      </w:r>
      <w:r>
        <w:rPr>
          <w:rStyle w:val="None"/>
          <w:rFonts w:ascii="Times New Roman" w:hAnsi="Times New Roman"/>
          <w:sz w:val="24"/>
          <w:szCs w:val="24"/>
        </w:rPr>
        <w:t>é</w:t>
      </w:r>
      <w:r>
        <w:rPr>
          <w:rStyle w:val="None"/>
          <w:rFonts w:ascii="Times New Roman" w:hAnsi="Times New Roman"/>
          <w:sz w:val="24"/>
          <w:szCs w:val="24"/>
        </w:rPr>
        <w:t xml:space="preserve">on </w:t>
      </w:r>
      <w:proofErr w:type="spellStart"/>
      <w:r>
        <w:rPr>
          <w:rStyle w:val="None"/>
          <w:rFonts w:ascii="Times New Roman" w:hAnsi="Times New Roman"/>
          <w:sz w:val="24"/>
          <w:szCs w:val="24"/>
        </w:rPr>
        <w:t>Walras</w:t>
      </w:r>
      <w:proofErr w:type="spellEnd"/>
      <w:r w:rsidRPr="00E52023">
        <w:rPr>
          <w:rStyle w:val="None"/>
          <w:rFonts w:ascii="Times New Roman" w:hAnsi="Times New Roman"/>
          <w:sz w:val="24"/>
          <w:szCs w:val="24"/>
          <w:lang w:val="en-GB"/>
          <w:rPrChange w:id="92" w:author="Assaf" w:date="2018-07-06T12:38:00Z">
            <w:rPr>
              <w:rStyle w:val="None"/>
              <w:rFonts w:ascii="Times New Roman" w:hAnsi="Times New Roman"/>
              <w:sz w:val="24"/>
              <w:szCs w:val="24"/>
              <w:lang w:val="pt-PT"/>
            </w:rPr>
          </w:rPrChange>
        </w:rPr>
        <w:t>,</w:t>
      </w:r>
      <w:r>
        <w:rPr>
          <w:rStyle w:val="None"/>
          <w:rFonts w:ascii="Times New Roman" w:hAnsi="Times New Roman"/>
          <w:sz w:val="24"/>
          <w:szCs w:val="24"/>
        </w:rPr>
        <w:t xml:space="preserve"> and Allais (1943), placing his work as part of something like a </w:t>
      </w:r>
      <w:r>
        <w:rPr>
          <w:rStyle w:val="None"/>
          <w:rFonts w:ascii="Times New Roman" w:hAnsi="Times New Roman"/>
          <w:sz w:val="24"/>
          <w:szCs w:val="24"/>
        </w:rPr>
        <w:t>“</w:t>
      </w:r>
      <w:r>
        <w:rPr>
          <w:rStyle w:val="None"/>
          <w:rFonts w:ascii="Times New Roman" w:hAnsi="Times New Roman"/>
          <w:sz w:val="24"/>
          <w:szCs w:val="24"/>
        </w:rPr>
        <w:t xml:space="preserve">French </w:t>
      </w:r>
      <w:proofErr w:type="spellStart"/>
      <w:r>
        <w:rPr>
          <w:rStyle w:val="None"/>
          <w:rFonts w:ascii="Times New Roman" w:hAnsi="Times New Roman"/>
          <w:sz w:val="24"/>
          <w:szCs w:val="24"/>
        </w:rPr>
        <w:t>Walrasian</w:t>
      </w:r>
      <w:proofErr w:type="spellEnd"/>
      <w:r>
        <w:rPr>
          <w:rStyle w:val="None"/>
          <w:rFonts w:ascii="Times New Roman" w:hAnsi="Times New Roman"/>
          <w:sz w:val="24"/>
          <w:szCs w:val="24"/>
        </w:rPr>
        <w:t xml:space="preserve"> lineage,</w:t>
      </w:r>
      <w:r>
        <w:rPr>
          <w:rStyle w:val="None"/>
          <w:rFonts w:ascii="Times New Roman" w:hAnsi="Times New Roman"/>
          <w:sz w:val="24"/>
          <w:szCs w:val="24"/>
        </w:rPr>
        <w:t xml:space="preserve">” </w:t>
      </w:r>
      <w:r>
        <w:rPr>
          <w:rStyle w:val="None"/>
          <w:rFonts w:ascii="Times New Roman" w:hAnsi="Times New Roman"/>
          <w:sz w:val="24"/>
          <w:szCs w:val="24"/>
        </w:rPr>
        <w:t>that he was sure to transplant to American soil at Cowles.</w:t>
      </w:r>
    </w:p>
    <w:p w:rsidR="00CC0590" w:rsidRDefault="00CC0590" w:rsidP="00E52023">
      <w:pPr>
        <w:pStyle w:val="BodyAA"/>
        <w:spacing w:after="40" w:line="240" w:lineRule="auto"/>
        <w:ind w:firstLine="708"/>
        <w:jc w:val="both"/>
        <w:rPr>
          <w:rStyle w:val="None"/>
          <w:rFonts w:ascii="Times New Roman" w:eastAsia="Times New Roman" w:hAnsi="Times New Roman" w:cs="Times New Roman"/>
          <w:sz w:val="24"/>
          <w:szCs w:val="24"/>
        </w:rPr>
        <w:pPrChange w:id="93" w:author="Assaf" w:date="2018-07-06T12:46:00Z">
          <w:pPr>
            <w:pStyle w:val="BodyAA"/>
            <w:spacing w:after="120"/>
            <w:ind w:firstLine="708"/>
            <w:jc w:val="both"/>
          </w:pPr>
        </w:pPrChange>
      </w:pPr>
    </w:p>
    <w:p w:rsidR="00CC0590" w:rsidRDefault="00FA2340" w:rsidP="00E52023">
      <w:pPr>
        <w:pStyle w:val="BodyAA"/>
        <w:numPr>
          <w:ilvl w:val="0"/>
          <w:numId w:val="2"/>
        </w:numPr>
        <w:spacing w:after="40" w:line="240" w:lineRule="auto"/>
        <w:jc w:val="both"/>
        <w:rPr>
          <w:rFonts w:ascii="Times New Roman" w:eastAsia="Times New Roman" w:hAnsi="Times New Roman" w:cs="Times New Roman"/>
          <w:b/>
          <w:bCs/>
          <w:sz w:val="24"/>
          <w:szCs w:val="24"/>
        </w:rPr>
        <w:pPrChange w:id="94" w:author="Assaf" w:date="2018-07-06T12:46:00Z">
          <w:pPr>
            <w:pStyle w:val="BodyAA"/>
            <w:numPr>
              <w:numId w:val="2"/>
            </w:numPr>
            <w:spacing w:after="120"/>
            <w:ind w:left="720" w:hanging="360"/>
            <w:jc w:val="both"/>
          </w:pPr>
        </w:pPrChange>
      </w:pPr>
      <w:r>
        <w:rPr>
          <w:rFonts w:ascii="Times New Roman" w:hAnsi="Times New Roman"/>
          <w:b/>
          <w:bCs/>
          <w:sz w:val="24"/>
          <w:szCs w:val="24"/>
        </w:rPr>
        <w:t xml:space="preserve">(Not) Spreading the Word: </w:t>
      </w:r>
      <w:proofErr w:type="spellStart"/>
      <w:r>
        <w:rPr>
          <w:rFonts w:ascii="Times New Roman" w:hAnsi="Times New Roman"/>
          <w:b/>
          <w:bCs/>
          <w:sz w:val="24"/>
          <w:szCs w:val="24"/>
        </w:rPr>
        <w:t>Malinvaud</w:t>
      </w:r>
      <w:proofErr w:type="spellEnd"/>
      <w:r>
        <w:rPr>
          <w:rFonts w:ascii="Times New Roman" w:hAnsi="Times New Roman"/>
          <w:b/>
          <w:bCs/>
          <w:sz w:val="24"/>
          <w:szCs w:val="24"/>
        </w:rPr>
        <w:t xml:space="preserve">, </w:t>
      </w:r>
      <w:r>
        <w:rPr>
          <w:rFonts w:ascii="Times New Roman" w:hAnsi="Times New Roman"/>
          <w:b/>
          <w:bCs/>
          <w:sz w:val="24"/>
          <w:szCs w:val="24"/>
        </w:rPr>
        <w:t xml:space="preserve">Koopmans, and </w:t>
      </w:r>
      <w:proofErr w:type="spellStart"/>
      <w:r>
        <w:rPr>
          <w:rFonts w:ascii="Times New Roman" w:hAnsi="Times New Roman"/>
          <w:b/>
          <w:bCs/>
          <w:sz w:val="24"/>
          <w:szCs w:val="24"/>
        </w:rPr>
        <w:t>Dorfman</w:t>
      </w:r>
      <w:proofErr w:type="spellEnd"/>
      <w:r>
        <w:rPr>
          <w:rFonts w:ascii="Times New Roman" w:hAnsi="Times New Roman"/>
          <w:b/>
          <w:bCs/>
          <w:sz w:val="24"/>
          <w:szCs w:val="24"/>
        </w:rPr>
        <w:t>, Samuelson and Solow</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95" w:author="Assaf" w:date="2018-07-06T12:46:00Z">
          <w:pPr>
            <w:pStyle w:val="BodyAA"/>
            <w:spacing w:after="120"/>
            <w:ind w:firstLine="708"/>
            <w:jc w:val="both"/>
          </w:pPr>
        </w:pPrChange>
      </w:pPr>
      <w:r>
        <w:rPr>
          <w:rStyle w:val="None"/>
          <w:rFonts w:ascii="Times New Roman" w:hAnsi="Times New Roman"/>
          <w:sz w:val="24"/>
          <w:szCs w:val="24"/>
        </w:rPr>
        <w:t>Koopmans, as the research director of Cowles, was the one who took the lead and organized the 1949 activity analysis conference, under a RAND Corporation research contract (</w:t>
      </w:r>
      <w:proofErr w:type="spellStart"/>
      <w:r>
        <w:rPr>
          <w:rStyle w:val="None"/>
          <w:rFonts w:ascii="Times New Roman" w:hAnsi="Times New Roman"/>
          <w:sz w:val="24"/>
          <w:szCs w:val="24"/>
        </w:rPr>
        <w:t>D</w:t>
      </w:r>
      <w:r>
        <w:rPr>
          <w:rStyle w:val="None"/>
          <w:rFonts w:ascii="Times New Roman" w:hAnsi="Times New Roman"/>
          <w:sz w:val="24"/>
          <w:szCs w:val="24"/>
        </w:rPr>
        <w:t>ü</w:t>
      </w:r>
      <w:r>
        <w:rPr>
          <w:rStyle w:val="None"/>
          <w:rFonts w:ascii="Times New Roman" w:hAnsi="Times New Roman"/>
          <w:sz w:val="24"/>
          <w:szCs w:val="24"/>
        </w:rPr>
        <w:t>ppe</w:t>
      </w:r>
      <w:proofErr w:type="spellEnd"/>
      <w:r>
        <w:rPr>
          <w:rStyle w:val="None"/>
          <w:rFonts w:ascii="Times New Roman" w:hAnsi="Times New Roman"/>
          <w:sz w:val="24"/>
          <w:szCs w:val="24"/>
        </w:rPr>
        <w:t xml:space="preserve"> and Weintraub 2014). The following</w:t>
      </w:r>
      <w:r>
        <w:rPr>
          <w:rStyle w:val="None"/>
          <w:rFonts w:ascii="Times New Roman" w:hAnsi="Times New Roman"/>
          <w:sz w:val="24"/>
          <w:szCs w:val="24"/>
        </w:rPr>
        <w:t xml:space="preserve"> year he welcomed Debreu as a research associate (after a short visit that Debreu made to Cowles; cf. </w:t>
      </w:r>
      <w:proofErr w:type="spellStart"/>
      <w:r>
        <w:rPr>
          <w:rStyle w:val="None"/>
          <w:rFonts w:ascii="Times New Roman" w:hAnsi="Times New Roman"/>
          <w:sz w:val="24"/>
          <w:szCs w:val="24"/>
        </w:rPr>
        <w:t>D</w:t>
      </w:r>
      <w:r>
        <w:rPr>
          <w:rStyle w:val="None"/>
          <w:rFonts w:ascii="Times New Roman" w:hAnsi="Times New Roman"/>
          <w:sz w:val="24"/>
          <w:szCs w:val="24"/>
        </w:rPr>
        <w:t>ü</w:t>
      </w:r>
      <w:r>
        <w:rPr>
          <w:rStyle w:val="None"/>
          <w:rFonts w:ascii="Times New Roman" w:hAnsi="Times New Roman"/>
          <w:sz w:val="24"/>
          <w:szCs w:val="24"/>
        </w:rPr>
        <w:t>ppe</w:t>
      </w:r>
      <w:proofErr w:type="spellEnd"/>
      <w:r>
        <w:rPr>
          <w:rStyle w:val="None"/>
          <w:rFonts w:ascii="Times New Roman" w:hAnsi="Times New Roman"/>
          <w:sz w:val="24"/>
          <w:szCs w:val="24"/>
        </w:rPr>
        <w:t xml:space="preserve"> 2012, 426), and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as a Rockefeller fellow. In pushing forward activity analysis and general equilibrium, Koopmans wrote an influential book,</w:t>
      </w:r>
      <w:r>
        <w:rPr>
          <w:rStyle w:val="None"/>
          <w:rFonts w:ascii="Times New Roman" w:hAnsi="Times New Roman"/>
          <w:sz w:val="24"/>
          <w:szCs w:val="24"/>
        </w:rPr>
        <w:t xml:space="preserve"> </w:t>
      </w:r>
      <w:proofErr w:type="gramStart"/>
      <w:r>
        <w:rPr>
          <w:rStyle w:val="None"/>
          <w:rFonts w:ascii="Times New Roman" w:hAnsi="Times New Roman"/>
          <w:i/>
          <w:iCs/>
          <w:sz w:val="24"/>
          <w:szCs w:val="24"/>
        </w:rPr>
        <w:t>Three</w:t>
      </w:r>
      <w:proofErr w:type="gramEnd"/>
      <w:r>
        <w:rPr>
          <w:rStyle w:val="None"/>
          <w:rFonts w:ascii="Times New Roman" w:hAnsi="Times New Roman"/>
          <w:i/>
          <w:iCs/>
          <w:sz w:val="24"/>
          <w:szCs w:val="24"/>
        </w:rPr>
        <w:t xml:space="preserve"> essays on the state of economic science</w:t>
      </w:r>
      <w:r>
        <w:rPr>
          <w:rStyle w:val="None"/>
          <w:rFonts w:ascii="Times New Roman" w:hAnsi="Times New Roman"/>
          <w:sz w:val="24"/>
          <w:szCs w:val="24"/>
        </w:rPr>
        <w:t>, published in 1957 trying to popularize the mathematical tools of convex sets used in activity analysis, helped with visual proofs and examples. Koopmans was presenting this work in seminars in 1955 at Carnegi</w:t>
      </w:r>
      <w:r>
        <w:rPr>
          <w:rStyle w:val="None"/>
          <w:rFonts w:ascii="Times New Roman" w:hAnsi="Times New Roman"/>
          <w:sz w:val="24"/>
          <w:szCs w:val="24"/>
        </w:rPr>
        <w:t>e Mellon (then Carnegie Tech) and Stanford and at the Econometric Society Meeting (Ann Arbor), where he met with David Gale (Brown University).</w:t>
      </w:r>
      <w:r>
        <w:rPr>
          <w:rStyle w:val="None"/>
          <w:rFonts w:ascii="Times New Roman" w:eastAsia="Times New Roman" w:hAnsi="Times New Roman" w:cs="Times New Roman"/>
          <w:sz w:val="24"/>
          <w:szCs w:val="24"/>
          <w:vertAlign w:val="superscript"/>
        </w:rPr>
        <w:footnoteReference w:id="21"/>
      </w:r>
      <w:r>
        <w:rPr>
          <w:rStyle w:val="None"/>
          <w:rFonts w:ascii="Times New Roman" w:hAnsi="Times New Roman"/>
          <w:sz w:val="24"/>
          <w:szCs w:val="24"/>
        </w:rPr>
        <w:t xml:space="preserve"> After they discussed in person, Koopmans referred </w:t>
      </w:r>
      <w:proofErr w:type="spellStart"/>
      <w:r>
        <w:rPr>
          <w:rStyle w:val="None"/>
          <w:rFonts w:ascii="Times New Roman" w:hAnsi="Times New Roman"/>
          <w:sz w:val="24"/>
          <w:szCs w:val="24"/>
        </w:rPr>
        <w:t>Malinvaud</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(1953) paper to Gale as a useful </w:t>
      </w:r>
      <w:r>
        <w:rPr>
          <w:rStyle w:val="None"/>
          <w:rFonts w:ascii="Times New Roman" w:hAnsi="Times New Roman"/>
          <w:sz w:val="24"/>
          <w:szCs w:val="24"/>
        </w:rPr>
        <w:t>“</w:t>
      </w:r>
      <w:r>
        <w:rPr>
          <w:rStyle w:val="None"/>
          <w:rFonts w:ascii="Times New Roman" w:hAnsi="Times New Roman"/>
          <w:sz w:val="24"/>
          <w:szCs w:val="24"/>
        </w:rPr>
        <w:t>discussion of t</w:t>
      </w:r>
      <w:r>
        <w:rPr>
          <w:rStyle w:val="None"/>
          <w:rFonts w:ascii="Times New Roman" w:hAnsi="Times New Roman"/>
          <w:sz w:val="24"/>
          <w:szCs w:val="24"/>
        </w:rPr>
        <w:t>he use of an interest rate as a means of allocating capital to production process. This might clarify that the rate of interest has a meaning deeper than that of a payment by one individual to another for a loan, in that it also guides the best use of such</w:t>
      </w:r>
      <w:r>
        <w:rPr>
          <w:rStyle w:val="None"/>
          <w:rFonts w:ascii="Times New Roman" w:hAnsi="Times New Roman"/>
          <w:sz w:val="24"/>
          <w:szCs w:val="24"/>
        </w:rPr>
        <w:t xml:space="preserve"> a loan.</w:t>
      </w:r>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22"/>
      </w:r>
      <w:r>
        <w:rPr>
          <w:rStyle w:val="None"/>
          <w:rFonts w:ascii="Times New Roman" w:hAnsi="Times New Roman"/>
          <w:sz w:val="24"/>
          <w:szCs w:val="24"/>
        </w:rPr>
        <w:t xml:space="preserve"> Koopmans was also lecturing on those tools to mathematicians, trying to </w:t>
      </w:r>
      <w:r>
        <w:rPr>
          <w:rStyle w:val="None"/>
          <w:rFonts w:ascii="Times New Roman" w:hAnsi="Times New Roman"/>
          <w:sz w:val="24"/>
          <w:szCs w:val="24"/>
        </w:rPr>
        <w:t>“</w:t>
      </w:r>
      <w:r>
        <w:rPr>
          <w:rStyle w:val="None"/>
          <w:rFonts w:ascii="Times New Roman" w:hAnsi="Times New Roman"/>
          <w:sz w:val="24"/>
          <w:szCs w:val="24"/>
        </w:rPr>
        <w:t>increase the frequency and effectiveness of communication between mathematicians and economists engaged in research</w:t>
      </w:r>
      <w:r>
        <w:rPr>
          <w:rStyle w:val="None"/>
          <w:rFonts w:ascii="Times New Roman" w:hAnsi="Times New Roman"/>
          <w:sz w:val="24"/>
          <w:szCs w:val="24"/>
        </w:rPr>
        <w:t xml:space="preserve">” </w:t>
      </w:r>
      <w:r>
        <w:rPr>
          <w:rStyle w:val="None"/>
          <w:rFonts w:ascii="Times New Roman" w:hAnsi="Times New Roman"/>
          <w:sz w:val="24"/>
          <w:szCs w:val="24"/>
        </w:rPr>
        <w:t xml:space="preserve">(Koopmans and Bausch 1959, 79-80). </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98" w:author="Assaf" w:date="2018-07-06T12:46:00Z">
          <w:pPr>
            <w:pStyle w:val="BodyAA"/>
            <w:spacing w:after="120"/>
            <w:ind w:firstLine="708"/>
            <w:jc w:val="both"/>
          </w:pPr>
        </w:pPrChange>
      </w:pPr>
      <w:r>
        <w:rPr>
          <w:rStyle w:val="None"/>
          <w:rFonts w:ascii="Times New Roman" w:hAnsi="Times New Roman"/>
          <w:sz w:val="24"/>
          <w:szCs w:val="24"/>
        </w:rPr>
        <w:t>In the first chapte</w:t>
      </w:r>
      <w:r>
        <w:rPr>
          <w:rStyle w:val="None"/>
          <w:rFonts w:ascii="Times New Roman" w:hAnsi="Times New Roman"/>
          <w:sz w:val="24"/>
          <w:szCs w:val="24"/>
        </w:rPr>
        <w:t xml:space="preserve">r of that book, Koopmans (1957) presented price theory using an activity analysis approach and reserved a long section to </w:t>
      </w:r>
      <w:proofErr w:type="spellStart"/>
      <w:r>
        <w:rPr>
          <w:rStyle w:val="None"/>
          <w:rFonts w:ascii="Times New Roman" w:hAnsi="Times New Roman"/>
          <w:sz w:val="24"/>
          <w:szCs w:val="24"/>
        </w:rPr>
        <w:t>Malinvaud</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1953 paper, showing how important as a reference on growth theory it was for the activity analysis community. However, Koo</w:t>
      </w:r>
      <w:r>
        <w:rPr>
          <w:rStyle w:val="None"/>
          <w:rFonts w:ascii="Times New Roman" w:hAnsi="Times New Roman"/>
          <w:sz w:val="24"/>
          <w:szCs w:val="24"/>
        </w:rPr>
        <w:t>pmans</w:t>
      </w:r>
      <w:r>
        <w:rPr>
          <w:rStyle w:val="None"/>
          <w:rFonts w:ascii="Times New Roman" w:hAnsi="Times New Roman"/>
          <w:sz w:val="24"/>
          <w:szCs w:val="24"/>
        </w:rPr>
        <w:t>’</w:t>
      </w:r>
      <w:r>
        <w:rPr>
          <w:rStyle w:val="None"/>
          <w:rFonts w:ascii="Times New Roman" w:hAnsi="Times New Roman"/>
          <w:sz w:val="24"/>
          <w:szCs w:val="24"/>
        </w:rPr>
        <w:t xml:space="preserve">s enthusiasm was not to </w:t>
      </w:r>
      <w:r>
        <w:rPr>
          <w:rStyle w:val="None"/>
          <w:rFonts w:ascii="Times New Roman" w:hAnsi="Times New Roman"/>
          <w:sz w:val="24"/>
          <w:szCs w:val="24"/>
        </w:rPr>
        <w:lastRenderedPageBreak/>
        <w:t xml:space="preserve">rest alone for long. Just one year later, in 1958, </w:t>
      </w:r>
      <w:proofErr w:type="spellStart"/>
      <w:r>
        <w:rPr>
          <w:rStyle w:val="None"/>
          <w:rFonts w:ascii="Times New Roman" w:hAnsi="Times New Roman"/>
          <w:sz w:val="24"/>
          <w:szCs w:val="24"/>
        </w:rPr>
        <w:t>Dorfman</w:t>
      </w:r>
      <w:proofErr w:type="spellEnd"/>
      <w:r>
        <w:rPr>
          <w:rStyle w:val="None"/>
          <w:rFonts w:ascii="Times New Roman" w:hAnsi="Times New Roman"/>
          <w:sz w:val="24"/>
          <w:szCs w:val="24"/>
        </w:rPr>
        <w:t xml:space="preserve">, Samuelson and Solow (DOSSO) published another influential book, </w:t>
      </w:r>
      <w:r>
        <w:rPr>
          <w:rStyle w:val="None"/>
          <w:rFonts w:ascii="Times New Roman" w:hAnsi="Times New Roman"/>
          <w:i/>
          <w:iCs/>
          <w:sz w:val="24"/>
          <w:szCs w:val="24"/>
        </w:rPr>
        <w:t>Linear Programming and Economic Analysis</w:t>
      </w:r>
      <w:r>
        <w:rPr>
          <w:rStyle w:val="None"/>
          <w:rFonts w:ascii="Times New Roman" w:hAnsi="Times New Roman"/>
          <w:sz w:val="24"/>
          <w:szCs w:val="24"/>
        </w:rPr>
        <w:t>, following the wave on activity analysis, which eventually ec</w:t>
      </w:r>
      <w:r>
        <w:rPr>
          <w:rStyle w:val="None"/>
          <w:rFonts w:ascii="Times New Roman" w:hAnsi="Times New Roman"/>
          <w:sz w:val="24"/>
          <w:szCs w:val="24"/>
        </w:rPr>
        <w:t xml:space="preserve">lipsed </w:t>
      </w:r>
      <w:proofErr w:type="spellStart"/>
      <w:r>
        <w:rPr>
          <w:rStyle w:val="None"/>
          <w:rFonts w:ascii="Times New Roman" w:hAnsi="Times New Roman"/>
          <w:sz w:val="24"/>
          <w:szCs w:val="24"/>
        </w:rPr>
        <w:t>Malinvaud</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contribution. In this book, also financed by the RAND Corporation, the authors went back to von Neumann ([1938] 1945-46) and introduced a different framework for studying growth theory, centered on the turnpike theorems. </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99" w:author="Assaf" w:date="2018-07-06T12:46:00Z">
          <w:pPr>
            <w:pStyle w:val="BodyAA"/>
            <w:spacing w:after="120"/>
            <w:ind w:firstLine="708"/>
            <w:jc w:val="both"/>
          </w:pPr>
        </w:pPrChange>
      </w:pPr>
      <w:r>
        <w:rPr>
          <w:rStyle w:val="None"/>
          <w:rFonts w:ascii="Times New Roman" w:hAnsi="Times New Roman"/>
          <w:sz w:val="24"/>
          <w:szCs w:val="24"/>
        </w:rPr>
        <w:t xml:space="preserve">On chapter 12, </w:t>
      </w:r>
      <w:proofErr w:type="spellStart"/>
      <w:r>
        <w:rPr>
          <w:rStyle w:val="None"/>
          <w:rFonts w:ascii="Times New Roman" w:hAnsi="Times New Roman"/>
          <w:sz w:val="24"/>
          <w:szCs w:val="24"/>
        </w:rPr>
        <w:t>Dorfman</w:t>
      </w:r>
      <w:proofErr w:type="spellEnd"/>
      <w:r>
        <w:rPr>
          <w:rStyle w:val="None"/>
          <w:rFonts w:ascii="Times New Roman" w:hAnsi="Times New Roman"/>
          <w:sz w:val="24"/>
          <w:szCs w:val="24"/>
        </w:rPr>
        <w:t>, Samuelson and Solow present their version of a turnpike theorem that would be important for the work on growth theory among the activity analysis community in the following years. The authors opened the chapter with a discussion of welfare results</w:t>
      </w:r>
      <w:r>
        <w:rPr>
          <w:rStyle w:val="None"/>
          <w:rFonts w:ascii="Times New Roman" w:hAnsi="Times New Roman"/>
          <w:sz w:val="24"/>
          <w:szCs w:val="24"/>
        </w:rPr>
        <w:t xml:space="preserve"> in intertemporal problems, arguing that they are not extensions of welfare results from </w:t>
      </w:r>
      <w:proofErr w:type="spellStart"/>
      <w:r>
        <w:rPr>
          <w:rStyle w:val="None"/>
          <w:rFonts w:ascii="Times New Roman" w:hAnsi="Times New Roman"/>
          <w:sz w:val="24"/>
          <w:szCs w:val="24"/>
        </w:rPr>
        <w:t>atemporal</w:t>
      </w:r>
      <w:proofErr w:type="spellEnd"/>
      <w:r>
        <w:rPr>
          <w:rStyle w:val="None"/>
          <w:rFonts w:ascii="Times New Roman" w:hAnsi="Times New Roman"/>
          <w:sz w:val="24"/>
          <w:szCs w:val="24"/>
        </w:rPr>
        <w:t xml:space="preserve"> problems, and not properly developed at the time</w:t>
      </w:r>
      <w:r>
        <w:rPr>
          <w:rStyle w:val="None"/>
          <w:rFonts w:ascii="Times New Roman" w:hAnsi="Times New Roman"/>
          <w:sz w:val="24"/>
          <w:szCs w:val="24"/>
        </w:rPr>
        <w:t xml:space="preserve"> —</w:t>
      </w:r>
      <w:r>
        <w:rPr>
          <w:rStyle w:val="None"/>
          <w:rFonts w:ascii="Times New Roman" w:hAnsi="Times New Roman"/>
          <w:sz w:val="24"/>
          <w:szCs w:val="24"/>
        </w:rPr>
        <w:t xml:space="preserve">a concern of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as well and many others. DOSSO discussed that a necessary condition for optimality i</w:t>
      </w:r>
      <w:r>
        <w:rPr>
          <w:rStyle w:val="None"/>
          <w:rFonts w:ascii="Times New Roman" w:hAnsi="Times New Roman"/>
          <w:sz w:val="24"/>
          <w:szCs w:val="24"/>
        </w:rPr>
        <w:t>n an intertemporal problem that doesn</w:t>
      </w:r>
      <w:r>
        <w:rPr>
          <w:rStyle w:val="None"/>
          <w:rFonts w:ascii="Times New Roman" w:hAnsi="Times New Roman"/>
          <w:sz w:val="24"/>
          <w:szCs w:val="24"/>
        </w:rPr>
        <w:t>’</w:t>
      </w:r>
      <w:r>
        <w:rPr>
          <w:rStyle w:val="None"/>
          <w:rFonts w:ascii="Times New Roman" w:hAnsi="Times New Roman"/>
          <w:sz w:val="24"/>
          <w:szCs w:val="24"/>
        </w:rPr>
        <w:t>t appear on a single period problem is that the marginal rate of substitution between two goods produced in a given period must be equal to the marginal rate of substitution between the same two goods considered as inp</w:t>
      </w:r>
      <w:r>
        <w:rPr>
          <w:rStyle w:val="None"/>
          <w:rFonts w:ascii="Times New Roman" w:hAnsi="Times New Roman"/>
          <w:sz w:val="24"/>
          <w:szCs w:val="24"/>
        </w:rPr>
        <w:t xml:space="preserve">uts in the next period. This means that a growth path could be efficient in every period considered by itself, but sub-optimal </w:t>
      </w:r>
      <w:proofErr w:type="spellStart"/>
      <w:r>
        <w:rPr>
          <w:rStyle w:val="None"/>
          <w:rFonts w:ascii="Times New Roman" w:hAnsi="Times New Roman"/>
          <w:sz w:val="24"/>
          <w:szCs w:val="24"/>
        </w:rPr>
        <w:t>intertemporally</w:t>
      </w:r>
      <w:proofErr w:type="spellEnd"/>
      <w:r>
        <w:rPr>
          <w:rStyle w:val="None"/>
          <w:rFonts w:ascii="Times New Roman" w:hAnsi="Times New Roman"/>
          <w:sz w:val="24"/>
          <w:szCs w:val="24"/>
        </w:rPr>
        <w:t xml:space="preserve">. </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100" w:author="Assaf" w:date="2018-07-06T12:46:00Z">
          <w:pPr>
            <w:pStyle w:val="BodyAA"/>
            <w:spacing w:after="120"/>
            <w:ind w:firstLine="708"/>
            <w:jc w:val="both"/>
          </w:pPr>
        </w:pPrChange>
      </w:pPr>
      <w:r>
        <w:rPr>
          <w:rStyle w:val="None"/>
          <w:rFonts w:ascii="Times New Roman" w:hAnsi="Times New Roman"/>
          <w:sz w:val="24"/>
          <w:szCs w:val="24"/>
        </w:rPr>
        <w:t>The turnpike theorem is introduced in the section of the book that discusses capital accumulation on models wit</w:t>
      </w:r>
      <w:r>
        <w:rPr>
          <w:rStyle w:val="None"/>
          <w:rFonts w:ascii="Times New Roman" w:hAnsi="Times New Roman"/>
          <w:sz w:val="24"/>
          <w:szCs w:val="24"/>
        </w:rPr>
        <w:t xml:space="preserve">hout consumption, or models where consumption appears only as an input for labor, when they compared von Neumann to </w:t>
      </w:r>
      <w:r>
        <w:rPr>
          <w:rStyle w:val="None"/>
          <w:rFonts w:ascii="Times New Roman" w:hAnsi="Times New Roman"/>
        </w:rPr>
        <w:t xml:space="preserve">Thomas </w:t>
      </w:r>
      <w:r>
        <w:rPr>
          <w:rStyle w:val="None"/>
          <w:rFonts w:ascii="Times New Roman" w:hAnsi="Times New Roman"/>
          <w:sz w:val="24"/>
          <w:szCs w:val="24"/>
        </w:rPr>
        <w:t>Malthus,</w:t>
      </w:r>
      <w:r>
        <w:rPr>
          <w:rStyle w:val="None"/>
          <w:rFonts w:ascii="Times New Roman" w:hAnsi="Times New Roman"/>
        </w:rPr>
        <w:t xml:space="preserve"> Karl</w:t>
      </w:r>
      <w:r>
        <w:rPr>
          <w:rStyle w:val="None"/>
          <w:rFonts w:ascii="Times New Roman" w:hAnsi="Times New Roman"/>
          <w:sz w:val="24"/>
          <w:szCs w:val="24"/>
        </w:rPr>
        <w:t xml:space="preserve"> Marx and</w:t>
      </w:r>
      <w:r>
        <w:rPr>
          <w:rStyle w:val="None"/>
          <w:rFonts w:ascii="Times New Roman" w:hAnsi="Times New Roman"/>
        </w:rPr>
        <w:t xml:space="preserve"> </w:t>
      </w:r>
      <w:proofErr w:type="spellStart"/>
      <w:r>
        <w:rPr>
          <w:rStyle w:val="None"/>
          <w:rFonts w:ascii="Times New Roman" w:hAnsi="Times New Roman"/>
        </w:rPr>
        <w:t>Wassily</w:t>
      </w:r>
      <w:proofErr w:type="spellEnd"/>
      <w:r>
        <w:rPr>
          <w:rStyle w:val="None"/>
          <w:rFonts w:ascii="Times New Roman" w:hAnsi="Times New Roman"/>
          <w:sz w:val="24"/>
          <w:szCs w:val="24"/>
        </w:rPr>
        <w:t xml:space="preserve"> Leontief (DOSSO 1958, 325). The literature that emerged after the publication of this book use</w:t>
      </w:r>
      <w:r>
        <w:rPr>
          <w:rStyle w:val="None"/>
          <w:rFonts w:ascii="Times New Roman" w:hAnsi="Times New Roman"/>
        </w:rPr>
        <w:t>d</w:t>
      </w:r>
      <w:r>
        <w:rPr>
          <w:rStyle w:val="None"/>
          <w:rFonts w:ascii="Times New Roman" w:hAnsi="Times New Roman"/>
          <w:sz w:val="24"/>
          <w:szCs w:val="24"/>
        </w:rPr>
        <w:t xml:space="preserve"> a model similar to von Neumann</w:t>
      </w:r>
      <w:r>
        <w:rPr>
          <w:rStyle w:val="None"/>
          <w:rFonts w:ascii="Times New Roman" w:hAnsi="Times New Roman"/>
          <w:sz w:val="24"/>
          <w:szCs w:val="24"/>
        </w:rPr>
        <w:t>’</w:t>
      </w:r>
      <w:r>
        <w:rPr>
          <w:rStyle w:val="None"/>
          <w:rFonts w:ascii="Times New Roman" w:hAnsi="Times New Roman"/>
          <w:sz w:val="24"/>
          <w:szCs w:val="24"/>
        </w:rPr>
        <w:t xml:space="preserve">s original model, mostly based on an exposition made by the mathematician Samuel </w:t>
      </w:r>
      <w:proofErr w:type="spellStart"/>
      <w:r>
        <w:rPr>
          <w:rStyle w:val="None"/>
          <w:rFonts w:ascii="Times New Roman" w:hAnsi="Times New Roman"/>
          <w:sz w:val="24"/>
          <w:szCs w:val="24"/>
        </w:rPr>
        <w:t>Karlin</w:t>
      </w:r>
      <w:proofErr w:type="spellEnd"/>
      <w:r>
        <w:rPr>
          <w:rStyle w:val="None"/>
          <w:rFonts w:ascii="Times New Roman" w:hAnsi="Times New Roman"/>
          <w:sz w:val="24"/>
          <w:szCs w:val="24"/>
        </w:rPr>
        <w:t xml:space="preserve"> (1959).</w:t>
      </w:r>
      <w:r>
        <w:rPr>
          <w:rStyle w:val="None"/>
          <w:rFonts w:ascii="Times New Roman" w:eastAsia="Times New Roman" w:hAnsi="Times New Roman" w:cs="Times New Roman"/>
          <w:sz w:val="24"/>
          <w:szCs w:val="24"/>
          <w:vertAlign w:val="superscript"/>
        </w:rPr>
        <w:footnoteReference w:id="23"/>
      </w:r>
      <w:r>
        <w:rPr>
          <w:rStyle w:val="None"/>
          <w:rFonts w:ascii="Times New Roman" w:hAnsi="Times New Roman"/>
          <w:sz w:val="24"/>
          <w:szCs w:val="24"/>
        </w:rPr>
        <w:t xml:space="preserve"> To characterize the efficient capital accumulation, DOSSO reduced the set of possible optimum paths to the balanced growth ones</w:t>
      </w:r>
      <w:r>
        <w:rPr>
          <w:rStyle w:val="None"/>
          <w:rFonts w:ascii="Times New Roman" w:hAnsi="Times New Roman"/>
          <w:sz w:val="24"/>
          <w:szCs w:val="24"/>
        </w:rPr>
        <w:t xml:space="preserve">. A balanced growth path is one in which the stock of capital maintains the same proportions of the factors of production through time. They named this type of growth path as </w:t>
      </w:r>
      <w:r>
        <w:rPr>
          <w:rStyle w:val="None"/>
          <w:rFonts w:ascii="Times New Roman" w:hAnsi="Times New Roman"/>
          <w:sz w:val="24"/>
          <w:szCs w:val="24"/>
        </w:rPr>
        <w:t>“</w:t>
      </w:r>
      <w:r>
        <w:rPr>
          <w:rStyle w:val="None"/>
          <w:rFonts w:ascii="Times New Roman" w:hAnsi="Times New Roman"/>
          <w:sz w:val="24"/>
          <w:szCs w:val="24"/>
        </w:rPr>
        <w:t>Malthus-Cassel-</w:t>
      </w:r>
      <w:proofErr w:type="spellStart"/>
      <w:r>
        <w:rPr>
          <w:rStyle w:val="None"/>
          <w:rFonts w:ascii="Times New Roman" w:hAnsi="Times New Roman"/>
          <w:sz w:val="24"/>
          <w:szCs w:val="24"/>
        </w:rPr>
        <w:t>Harrod</w:t>
      </w:r>
      <w:proofErr w:type="spellEnd"/>
      <w:r>
        <w:rPr>
          <w:rStyle w:val="None"/>
          <w:rFonts w:ascii="Times New Roman" w:hAnsi="Times New Roman"/>
          <w:sz w:val="24"/>
          <w:szCs w:val="24"/>
        </w:rPr>
        <w:t xml:space="preserve"> balanced growth.</w:t>
      </w:r>
      <w:r>
        <w:rPr>
          <w:rStyle w:val="None"/>
          <w:rFonts w:ascii="Times New Roman" w:hAnsi="Times New Roman"/>
          <w:sz w:val="24"/>
          <w:szCs w:val="24"/>
        </w:rPr>
        <w:t xml:space="preserve">” </w:t>
      </w:r>
      <w:r>
        <w:rPr>
          <w:rStyle w:val="None"/>
          <w:rFonts w:ascii="Times New Roman" w:hAnsi="Times New Roman"/>
          <w:sz w:val="24"/>
          <w:szCs w:val="24"/>
        </w:rPr>
        <w:t>Among these, those satisfying the intert</w:t>
      </w:r>
      <w:r>
        <w:rPr>
          <w:rStyle w:val="None"/>
          <w:rFonts w:ascii="Times New Roman" w:hAnsi="Times New Roman"/>
          <w:sz w:val="24"/>
          <w:szCs w:val="24"/>
        </w:rPr>
        <w:t xml:space="preserve">emporal efficient production conditions, the optimum balanced growth paths, were labelled the </w:t>
      </w:r>
      <w:r>
        <w:rPr>
          <w:rStyle w:val="None"/>
          <w:rFonts w:ascii="Times New Roman" w:hAnsi="Times New Roman"/>
          <w:sz w:val="24"/>
          <w:szCs w:val="24"/>
        </w:rPr>
        <w:t>“</w:t>
      </w:r>
      <w:r>
        <w:rPr>
          <w:rStyle w:val="None"/>
          <w:rFonts w:ascii="Times New Roman" w:hAnsi="Times New Roman"/>
          <w:sz w:val="24"/>
          <w:szCs w:val="24"/>
        </w:rPr>
        <w:t>von Neumann path.</w:t>
      </w:r>
      <w:r>
        <w:rPr>
          <w:rStyle w:val="None"/>
          <w:rFonts w:ascii="Times New Roman" w:hAnsi="Times New Roman"/>
          <w:sz w:val="24"/>
          <w:szCs w:val="24"/>
        </w:rPr>
        <w:t>”</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102" w:author="Assaf" w:date="2018-07-06T12:46:00Z">
          <w:pPr>
            <w:pStyle w:val="BodyAA"/>
            <w:spacing w:after="120"/>
            <w:ind w:firstLine="708"/>
            <w:jc w:val="both"/>
          </w:pPr>
        </w:pPrChange>
      </w:pPr>
      <w:r>
        <w:rPr>
          <w:rStyle w:val="None"/>
          <w:rFonts w:ascii="Times New Roman" w:hAnsi="Times New Roman"/>
          <w:sz w:val="24"/>
          <w:szCs w:val="24"/>
        </w:rPr>
        <w:t xml:space="preserve">The authors then proceed to analyze what are the implications of the </w:t>
      </w:r>
      <w:r>
        <w:rPr>
          <w:rStyle w:val="None"/>
          <w:rFonts w:ascii="Times New Roman" w:hAnsi="Times New Roman"/>
          <w:sz w:val="24"/>
          <w:szCs w:val="24"/>
        </w:rPr>
        <w:t>“</w:t>
      </w:r>
      <w:r>
        <w:rPr>
          <w:rStyle w:val="None"/>
          <w:rFonts w:ascii="Times New Roman" w:hAnsi="Times New Roman"/>
          <w:sz w:val="24"/>
          <w:szCs w:val="24"/>
        </w:rPr>
        <w:t>von Neumann path</w:t>
      </w:r>
      <w:r>
        <w:rPr>
          <w:rStyle w:val="None"/>
          <w:rFonts w:ascii="Times New Roman" w:hAnsi="Times New Roman"/>
          <w:sz w:val="24"/>
          <w:szCs w:val="24"/>
        </w:rPr>
        <w:t xml:space="preserve">” </w:t>
      </w:r>
      <w:r>
        <w:rPr>
          <w:rStyle w:val="None"/>
          <w:rFonts w:ascii="Times New Roman" w:hAnsi="Times New Roman"/>
          <w:sz w:val="24"/>
          <w:szCs w:val="24"/>
        </w:rPr>
        <w:t>to the growth of an economy with finite (but long enou</w:t>
      </w:r>
      <w:r>
        <w:rPr>
          <w:rStyle w:val="None"/>
          <w:rFonts w:ascii="Times New Roman" w:hAnsi="Times New Roman"/>
          <w:sz w:val="24"/>
          <w:szCs w:val="24"/>
        </w:rPr>
        <w:t>gh) time horizon, given an initial and final conditions for the structure of capital.</w:t>
      </w:r>
      <w:r>
        <w:rPr>
          <w:rStyle w:val="None"/>
          <w:rFonts w:ascii="Times New Roman" w:eastAsia="Times New Roman" w:hAnsi="Times New Roman" w:cs="Times New Roman"/>
          <w:sz w:val="24"/>
          <w:szCs w:val="24"/>
          <w:vertAlign w:val="superscript"/>
        </w:rPr>
        <w:footnoteReference w:id="24"/>
      </w:r>
      <w:r>
        <w:rPr>
          <w:rStyle w:val="None"/>
          <w:rFonts w:ascii="Times New Roman" w:hAnsi="Times New Roman"/>
          <w:sz w:val="24"/>
          <w:szCs w:val="24"/>
        </w:rPr>
        <w:t xml:space="preserve"> They then presented the turnpike theorem and sketched its </w:t>
      </w:r>
      <w:proofErr w:type="spellStart"/>
      <w:r>
        <w:rPr>
          <w:rStyle w:val="None"/>
          <w:rFonts w:ascii="Times New Roman" w:hAnsi="Times New Roman"/>
          <w:sz w:val="24"/>
          <w:szCs w:val="24"/>
        </w:rPr>
        <w:t>prooft</w:t>
      </w:r>
      <w:proofErr w:type="spellEnd"/>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25"/>
      </w:r>
    </w:p>
    <w:p w:rsidR="00CC0590" w:rsidRDefault="00FA2340" w:rsidP="00E52023">
      <w:pPr>
        <w:pStyle w:val="BodyAA"/>
        <w:spacing w:after="40" w:line="240" w:lineRule="auto"/>
        <w:ind w:left="1134" w:right="278" w:firstLine="283"/>
        <w:jc w:val="both"/>
        <w:rPr>
          <w:rStyle w:val="None"/>
          <w:rFonts w:ascii="Times New Roman" w:eastAsia="Times New Roman" w:hAnsi="Times New Roman" w:cs="Times New Roman"/>
          <w:sz w:val="24"/>
          <w:szCs w:val="24"/>
        </w:rPr>
        <w:pPrChange w:id="105" w:author="Assaf" w:date="2018-07-06T12:46:00Z">
          <w:pPr>
            <w:pStyle w:val="BodyAA"/>
            <w:spacing w:after="120"/>
            <w:ind w:left="1134" w:right="278" w:firstLine="283"/>
            <w:jc w:val="both"/>
          </w:pPr>
        </w:pPrChange>
      </w:pPr>
      <w:r>
        <w:rPr>
          <w:rStyle w:val="None"/>
          <w:rFonts w:ascii="Times New Roman" w:hAnsi="Times New Roman"/>
          <w:sz w:val="24"/>
          <w:szCs w:val="24"/>
        </w:rPr>
        <w:t>“</w:t>
      </w:r>
      <w:r>
        <w:rPr>
          <w:rStyle w:val="None"/>
          <w:rFonts w:ascii="Times New Roman" w:hAnsi="Times New Roman"/>
          <w:sz w:val="24"/>
          <w:szCs w:val="24"/>
        </w:rPr>
        <w:t xml:space="preserve">Society has decided in what proportions it would like to possess capital stocks at the end of the </w:t>
      </w:r>
      <w:r>
        <w:rPr>
          <w:rStyle w:val="None"/>
          <w:rFonts w:ascii="Times New Roman" w:hAnsi="Times New Roman"/>
          <w:sz w:val="24"/>
          <w:szCs w:val="24"/>
        </w:rPr>
        <w:t>planning period [given any initial capital structure]. (...) Then if the programming period is very long, the corresponding optimal capital program will be describable as follows: The system first invests so as to alter its capital structure toward the spe</w:t>
      </w:r>
      <w:r>
        <w:rPr>
          <w:rStyle w:val="None"/>
          <w:rFonts w:ascii="Times New Roman" w:hAnsi="Times New Roman"/>
          <w:sz w:val="24"/>
          <w:szCs w:val="24"/>
        </w:rPr>
        <w:t>cial von Neumann proportions. When it has come close to these proportions, it spends most of the programming period performing steady growth at the maximal rate (</w:t>
      </w:r>
      <w:r>
        <w:rPr>
          <w:rStyle w:val="None"/>
          <w:rFonts w:ascii="Times New Roman" w:hAnsi="Times New Roman"/>
          <w:sz w:val="24"/>
          <w:szCs w:val="24"/>
        </w:rPr>
        <w:t>…</w:t>
      </w:r>
      <w:r>
        <w:rPr>
          <w:rStyle w:val="None"/>
          <w:rFonts w:ascii="Times New Roman" w:hAnsi="Times New Roman"/>
          <w:sz w:val="24"/>
          <w:szCs w:val="24"/>
        </w:rPr>
        <w:t xml:space="preserve">). The system expands along or close to the von Neumann ray until the end of the programming </w:t>
      </w:r>
      <w:r>
        <w:rPr>
          <w:rStyle w:val="None"/>
          <w:rFonts w:ascii="Times New Roman" w:hAnsi="Times New Roman"/>
          <w:sz w:val="24"/>
          <w:szCs w:val="24"/>
        </w:rPr>
        <w:t>period approaches. Then it bends away from [the von Neumann ray] and invests in such a way as to alter the capital structure to the desired terminal proportions, arriving at the [final condition] as the period ends.</w:t>
      </w:r>
      <w:r>
        <w:rPr>
          <w:rStyle w:val="None"/>
          <w:rFonts w:ascii="Times New Roman" w:hAnsi="Times New Roman"/>
          <w:sz w:val="24"/>
          <w:szCs w:val="24"/>
        </w:rPr>
        <w:t xml:space="preserve">” </w:t>
      </w:r>
      <w:r>
        <w:rPr>
          <w:rStyle w:val="None"/>
          <w:rFonts w:ascii="Times New Roman" w:hAnsi="Times New Roman"/>
          <w:sz w:val="24"/>
          <w:szCs w:val="24"/>
        </w:rPr>
        <w:t>(DOSSO 1958, 330-331)</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106" w:author="Assaf" w:date="2018-07-06T12:46:00Z">
          <w:pPr>
            <w:pStyle w:val="BodyAA"/>
            <w:spacing w:after="120"/>
            <w:ind w:firstLine="708"/>
            <w:jc w:val="both"/>
          </w:pPr>
        </w:pPrChange>
      </w:pPr>
      <w:r>
        <w:rPr>
          <w:rStyle w:val="None"/>
          <w:rFonts w:ascii="Times New Roman" w:hAnsi="Times New Roman"/>
          <w:sz w:val="24"/>
          <w:szCs w:val="24"/>
        </w:rPr>
        <w:t>It is analogous t</w:t>
      </w:r>
      <w:r>
        <w:rPr>
          <w:rStyle w:val="None"/>
          <w:rFonts w:ascii="Times New Roman" w:hAnsi="Times New Roman"/>
          <w:sz w:val="24"/>
          <w:szCs w:val="24"/>
        </w:rPr>
        <w:t xml:space="preserve">o a </w:t>
      </w:r>
      <w:r>
        <w:rPr>
          <w:rStyle w:val="None"/>
          <w:rFonts w:ascii="Times New Roman" w:hAnsi="Times New Roman"/>
          <w:sz w:val="24"/>
          <w:szCs w:val="24"/>
        </w:rPr>
        <w:t>“</w:t>
      </w:r>
      <w:r>
        <w:rPr>
          <w:rStyle w:val="None"/>
          <w:rFonts w:ascii="Times New Roman" w:hAnsi="Times New Roman"/>
          <w:sz w:val="24"/>
          <w:szCs w:val="24"/>
        </w:rPr>
        <w:t>turnpike paralleled by a network of minor roads</w:t>
      </w:r>
      <w:r>
        <w:rPr>
          <w:rStyle w:val="None"/>
          <w:rFonts w:ascii="Times New Roman" w:hAnsi="Times New Roman"/>
          <w:sz w:val="24"/>
          <w:szCs w:val="24"/>
        </w:rPr>
        <w:t xml:space="preserve">” </w:t>
      </w:r>
      <w:r>
        <w:rPr>
          <w:rStyle w:val="None"/>
          <w:rFonts w:ascii="Times New Roman" w:hAnsi="Times New Roman"/>
          <w:sz w:val="24"/>
          <w:szCs w:val="24"/>
        </w:rPr>
        <w:t xml:space="preserve">and with origin and destination far apart, when it is best to go to the turnpike, </w:t>
      </w:r>
      <w:r>
        <w:rPr>
          <w:rStyle w:val="None"/>
          <w:rFonts w:ascii="Times New Roman" w:hAnsi="Times New Roman"/>
          <w:sz w:val="24"/>
          <w:szCs w:val="24"/>
        </w:rPr>
        <w:t>“</w:t>
      </w:r>
      <w:r>
        <w:rPr>
          <w:rStyle w:val="None"/>
          <w:rFonts w:ascii="Times New Roman" w:hAnsi="Times New Roman"/>
          <w:sz w:val="24"/>
          <w:szCs w:val="24"/>
        </w:rPr>
        <w:t>cover distance at the best rate of travel, even if this means adding a little mileage at either end.</w:t>
      </w:r>
      <w:r>
        <w:rPr>
          <w:rStyle w:val="None"/>
          <w:rFonts w:ascii="Times New Roman" w:hAnsi="Times New Roman"/>
          <w:sz w:val="24"/>
          <w:szCs w:val="24"/>
        </w:rPr>
        <w:t xml:space="preserve">” </w:t>
      </w:r>
      <w:r>
        <w:rPr>
          <w:rStyle w:val="None"/>
          <w:rFonts w:ascii="Times New Roman" w:hAnsi="Times New Roman"/>
          <w:sz w:val="24"/>
          <w:szCs w:val="24"/>
        </w:rPr>
        <w:t>Therefore, the th</w:t>
      </w:r>
      <w:r>
        <w:rPr>
          <w:rStyle w:val="None"/>
          <w:rFonts w:ascii="Times New Roman" w:hAnsi="Times New Roman"/>
          <w:sz w:val="24"/>
          <w:szCs w:val="24"/>
        </w:rPr>
        <w:t xml:space="preserve">eorem has a </w:t>
      </w:r>
      <w:r>
        <w:rPr>
          <w:rStyle w:val="None"/>
          <w:rFonts w:ascii="Times New Roman" w:hAnsi="Times New Roman"/>
          <w:sz w:val="24"/>
          <w:szCs w:val="24"/>
        </w:rPr>
        <w:t>“</w:t>
      </w:r>
      <w:r>
        <w:rPr>
          <w:rStyle w:val="None"/>
          <w:rFonts w:ascii="Times New Roman" w:hAnsi="Times New Roman"/>
          <w:sz w:val="24"/>
          <w:szCs w:val="24"/>
        </w:rPr>
        <w:t>real normative significance</w:t>
      </w:r>
      <w:r>
        <w:rPr>
          <w:rStyle w:val="None"/>
          <w:rFonts w:ascii="Times New Roman" w:hAnsi="Times New Roman"/>
          <w:sz w:val="24"/>
          <w:szCs w:val="24"/>
        </w:rPr>
        <w:t xml:space="preserve">” </w:t>
      </w:r>
      <w:r>
        <w:rPr>
          <w:rStyle w:val="None"/>
          <w:rFonts w:ascii="Times New Roman" w:hAnsi="Times New Roman"/>
          <w:sz w:val="24"/>
          <w:szCs w:val="24"/>
        </w:rPr>
        <w:t xml:space="preserve">to </w:t>
      </w:r>
      <w:r>
        <w:rPr>
          <w:rStyle w:val="None"/>
          <w:rFonts w:ascii="Times New Roman" w:hAnsi="Times New Roman"/>
          <w:sz w:val="24"/>
          <w:szCs w:val="24"/>
        </w:rPr>
        <w:t>“</w:t>
      </w:r>
      <w:r>
        <w:rPr>
          <w:rStyle w:val="None"/>
          <w:rFonts w:ascii="Times New Roman" w:hAnsi="Times New Roman"/>
          <w:sz w:val="24"/>
          <w:szCs w:val="24"/>
        </w:rPr>
        <w:t>maximal von Neumann growth:</w:t>
      </w:r>
      <w:r>
        <w:rPr>
          <w:rStyle w:val="None"/>
          <w:rFonts w:ascii="Times New Roman" w:hAnsi="Times New Roman"/>
          <w:sz w:val="24"/>
          <w:szCs w:val="24"/>
        </w:rPr>
        <w:t>” “</w:t>
      </w:r>
      <w:r>
        <w:rPr>
          <w:rStyle w:val="None"/>
          <w:rFonts w:ascii="Times New Roman" w:hAnsi="Times New Roman"/>
          <w:sz w:val="24"/>
          <w:szCs w:val="24"/>
        </w:rPr>
        <w:t xml:space="preserve">The best [temporarily optimal] intermediate capital configuration is one which will grow most rapidly, even if it is not the desired </w:t>
      </w:r>
      <w:proofErr w:type="gramStart"/>
      <w:r>
        <w:rPr>
          <w:rStyle w:val="None"/>
          <w:rFonts w:ascii="Times New Roman" w:hAnsi="Times New Roman"/>
          <w:sz w:val="24"/>
          <w:szCs w:val="24"/>
        </w:rPr>
        <w:t>one .</w:t>
      </w:r>
      <w:r>
        <w:rPr>
          <w:rStyle w:val="None"/>
          <w:rFonts w:ascii="Times New Roman" w:hAnsi="Times New Roman"/>
          <w:sz w:val="24"/>
          <w:szCs w:val="24"/>
        </w:rPr>
        <w:t>”</w:t>
      </w:r>
      <w:proofErr w:type="gramEnd"/>
      <w:r>
        <w:rPr>
          <w:rStyle w:val="None"/>
          <w:rFonts w:ascii="Times New Roman" w:hAnsi="Times New Roman"/>
          <w:sz w:val="24"/>
          <w:szCs w:val="24"/>
        </w:rPr>
        <w:t xml:space="preserve"> </w:t>
      </w:r>
      <w:r>
        <w:rPr>
          <w:rStyle w:val="None"/>
          <w:rFonts w:ascii="Times New Roman" w:hAnsi="Times New Roman"/>
          <w:sz w:val="24"/>
          <w:szCs w:val="24"/>
        </w:rPr>
        <w:t>(DOSSO 1958, 331)</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107" w:author="Assaf" w:date="2018-07-06T12:46:00Z">
          <w:pPr>
            <w:pStyle w:val="BodyAA"/>
            <w:spacing w:after="120"/>
            <w:ind w:firstLine="708"/>
            <w:jc w:val="both"/>
          </w:pPr>
        </w:pPrChange>
      </w:pPr>
      <w:r>
        <w:rPr>
          <w:rStyle w:val="None"/>
          <w:rFonts w:ascii="Times New Roman" w:hAnsi="Times New Roman"/>
          <w:sz w:val="24"/>
          <w:szCs w:val="24"/>
        </w:rPr>
        <w:lastRenderedPageBreak/>
        <w:t xml:space="preserve">With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on the</w:t>
      </w:r>
      <w:r>
        <w:rPr>
          <w:rStyle w:val="None"/>
          <w:rFonts w:ascii="Times New Roman" w:hAnsi="Times New Roman"/>
          <w:sz w:val="24"/>
          <w:szCs w:val="24"/>
        </w:rPr>
        <w:t xml:space="preserve"> one hand, and </w:t>
      </w:r>
      <w:proofErr w:type="spellStart"/>
      <w:r>
        <w:rPr>
          <w:rStyle w:val="None"/>
          <w:rFonts w:ascii="Times New Roman" w:hAnsi="Times New Roman"/>
          <w:sz w:val="24"/>
          <w:szCs w:val="24"/>
        </w:rPr>
        <w:t>Dorfman</w:t>
      </w:r>
      <w:proofErr w:type="spellEnd"/>
      <w:r>
        <w:rPr>
          <w:rStyle w:val="None"/>
          <w:rFonts w:ascii="Times New Roman" w:hAnsi="Times New Roman"/>
          <w:sz w:val="24"/>
          <w:szCs w:val="24"/>
        </w:rPr>
        <w:t>, Samuelson and Solow, on the other, the relationship between capital accumulation problems and intertemporal efficiency gained importance in activity analysis and welfare economics. This stimulated other economists working mainly wit</w:t>
      </w:r>
      <w:r>
        <w:rPr>
          <w:rStyle w:val="None"/>
          <w:rFonts w:ascii="Times New Roman" w:hAnsi="Times New Roman"/>
          <w:sz w:val="24"/>
          <w:szCs w:val="24"/>
        </w:rPr>
        <w:t xml:space="preserve">h general equilibrium theory, rather than macroeconomics, to further study capital accumulation. Radner and Lionel McKenzie were very influential on the turnpike theorem literature in the beginning of the 1960s. </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108" w:author="Assaf" w:date="2018-07-06T12:46:00Z">
          <w:pPr>
            <w:pStyle w:val="BodyAA"/>
            <w:spacing w:after="120"/>
            <w:ind w:firstLine="708"/>
            <w:jc w:val="both"/>
          </w:pPr>
        </w:pPrChange>
      </w:pPr>
      <w:r>
        <w:rPr>
          <w:rStyle w:val="None"/>
          <w:rFonts w:ascii="Times New Roman" w:hAnsi="Times New Roman"/>
          <w:sz w:val="24"/>
          <w:szCs w:val="24"/>
        </w:rPr>
        <w:t xml:space="preserve">Radner published an important paper in the </w:t>
      </w:r>
      <w:r>
        <w:rPr>
          <w:rStyle w:val="None"/>
          <w:rFonts w:ascii="Times New Roman" w:hAnsi="Times New Roman"/>
          <w:i/>
          <w:iCs/>
          <w:sz w:val="24"/>
          <w:szCs w:val="24"/>
        </w:rPr>
        <w:t>Review of Economic Studies</w:t>
      </w:r>
      <w:r>
        <w:rPr>
          <w:rStyle w:val="None"/>
          <w:rFonts w:ascii="Times New Roman" w:hAnsi="Times New Roman"/>
          <w:sz w:val="24"/>
          <w:szCs w:val="24"/>
        </w:rPr>
        <w:t xml:space="preserve"> in February of 1961, </w:t>
      </w:r>
      <w:r>
        <w:rPr>
          <w:rStyle w:val="None"/>
          <w:rFonts w:ascii="Times New Roman" w:hAnsi="Times New Roman"/>
        </w:rPr>
        <w:t>in the</w:t>
      </w:r>
      <w:r>
        <w:rPr>
          <w:rStyle w:val="None"/>
          <w:rFonts w:ascii="Times New Roman" w:hAnsi="Times New Roman"/>
          <w:sz w:val="24"/>
          <w:szCs w:val="24"/>
        </w:rPr>
        <w:t xml:space="preserve"> very same issue of </w:t>
      </w:r>
      <w:proofErr w:type="spellStart"/>
      <w:r>
        <w:rPr>
          <w:rStyle w:val="None"/>
          <w:rFonts w:ascii="Times New Roman" w:hAnsi="Times New Roman"/>
          <w:sz w:val="24"/>
          <w:szCs w:val="24"/>
        </w:rPr>
        <w:t>Michio</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Morishima</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proof of a turnpike theorem. Radner</w:t>
      </w:r>
      <w:r>
        <w:rPr>
          <w:rStyle w:val="None"/>
          <w:rFonts w:ascii="Times New Roman" w:hAnsi="Times New Roman"/>
          <w:sz w:val="24"/>
          <w:szCs w:val="24"/>
        </w:rPr>
        <w:t>’</w:t>
      </w:r>
      <w:r>
        <w:rPr>
          <w:rStyle w:val="None"/>
          <w:rFonts w:ascii="Times New Roman" w:hAnsi="Times New Roman"/>
          <w:sz w:val="24"/>
          <w:szCs w:val="24"/>
        </w:rPr>
        <w:t>s paper was used as a starting point to most works on turnpike theorem</w:t>
      </w:r>
      <w:r>
        <w:rPr>
          <w:rStyle w:val="None"/>
          <w:rFonts w:ascii="Times New Roman" w:hAnsi="Times New Roman"/>
        </w:rPr>
        <w:t>s</w:t>
      </w:r>
      <w:r>
        <w:rPr>
          <w:rStyle w:val="None"/>
          <w:rFonts w:ascii="Times New Roman" w:hAnsi="Times New Roman"/>
          <w:sz w:val="24"/>
          <w:szCs w:val="24"/>
        </w:rPr>
        <w:t>, as Koopmans (1964) pointed out.</w:t>
      </w:r>
      <w:r>
        <w:rPr>
          <w:rStyle w:val="None"/>
          <w:rFonts w:ascii="Times New Roman" w:hAnsi="Times New Roman"/>
        </w:rPr>
        <w:t xml:space="preserve"> </w:t>
      </w:r>
      <w:r>
        <w:rPr>
          <w:rStyle w:val="None"/>
          <w:rFonts w:ascii="Times New Roman" w:hAnsi="Times New Roman"/>
          <w:sz w:val="24"/>
          <w:szCs w:val="24"/>
        </w:rPr>
        <w:t>Radner</w:t>
      </w:r>
      <w:r>
        <w:rPr>
          <w:rStyle w:val="None"/>
          <w:rFonts w:ascii="Times New Roman" w:hAnsi="Times New Roman"/>
          <w:sz w:val="24"/>
          <w:szCs w:val="24"/>
        </w:rPr>
        <w:t>’</w:t>
      </w:r>
      <w:r>
        <w:rPr>
          <w:rStyle w:val="None"/>
          <w:rFonts w:ascii="Times New Roman" w:hAnsi="Times New Roman"/>
          <w:sz w:val="24"/>
          <w:szCs w:val="24"/>
        </w:rPr>
        <w:t xml:space="preserve">s model, based </w:t>
      </w:r>
      <w:r>
        <w:rPr>
          <w:rStyle w:val="None"/>
          <w:rFonts w:ascii="Times New Roman" w:hAnsi="Times New Roman"/>
          <w:sz w:val="24"/>
          <w:szCs w:val="24"/>
        </w:rPr>
        <w:t xml:space="preserve">on the exposition of </w:t>
      </w:r>
      <w:proofErr w:type="spellStart"/>
      <w:r>
        <w:rPr>
          <w:rStyle w:val="None"/>
          <w:rFonts w:ascii="Times New Roman" w:hAnsi="Times New Roman"/>
          <w:sz w:val="24"/>
          <w:szCs w:val="24"/>
        </w:rPr>
        <w:t>Karlin</w:t>
      </w:r>
      <w:proofErr w:type="spellEnd"/>
      <w:r>
        <w:rPr>
          <w:rStyle w:val="None"/>
          <w:rFonts w:ascii="Times New Roman" w:hAnsi="Times New Roman"/>
          <w:sz w:val="24"/>
          <w:szCs w:val="24"/>
        </w:rPr>
        <w:t xml:space="preserve"> (1959), is closer to von Neumann</w:t>
      </w:r>
      <w:r>
        <w:rPr>
          <w:rStyle w:val="None"/>
          <w:rFonts w:ascii="Times New Roman" w:hAnsi="Times New Roman"/>
          <w:sz w:val="24"/>
          <w:szCs w:val="24"/>
        </w:rPr>
        <w:t>’</w:t>
      </w:r>
      <w:r>
        <w:rPr>
          <w:rStyle w:val="None"/>
          <w:rFonts w:ascii="Times New Roman" w:hAnsi="Times New Roman"/>
          <w:sz w:val="24"/>
          <w:szCs w:val="24"/>
        </w:rPr>
        <w:t>s original model than to DOSSO</w:t>
      </w:r>
      <w:r>
        <w:rPr>
          <w:rStyle w:val="None"/>
          <w:rFonts w:ascii="Times New Roman" w:hAnsi="Times New Roman"/>
          <w:sz w:val="24"/>
          <w:szCs w:val="24"/>
        </w:rPr>
        <w:t>’</w:t>
      </w:r>
      <w:r>
        <w:rPr>
          <w:rStyle w:val="None"/>
          <w:rFonts w:ascii="Times New Roman" w:hAnsi="Times New Roman"/>
          <w:sz w:val="24"/>
          <w:szCs w:val="24"/>
        </w:rPr>
        <w:t>s. However, he modeled production based on Gale</w:t>
      </w:r>
      <w:r>
        <w:rPr>
          <w:rStyle w:val="None"/>
          <w:rFonts w:ascii="Times New Roman" w:hAnsi="Times New Roman"/>
          <w:sz w:val="24"/>
          <w:szCs w:val="24"/>
        </w:rPr>
        <w:t>’</w:t>
      </w:r>
      <w:r>
        <w:rPr>
          <w:rStyle w:val="None"/>
          <w:rFonts w:ascii="Times New Roman" w:hAnsi="Times New Roman"/>
          <w:sz w:val="24"/>
          <w:szCs w:val="24"/>
        </w:rPr>
        <w:t>s (1956) closed model of production, considering it a generalization of von Neumann</w:t>
      </w:r>
      <w:r>
        <w:rPr>
          <w:rStyle w:val="None"/>
          <w:rFonts w:ascii="Times New Roman" w:hAnsi="Times New Roman"/>
          <w:sz w:val="24"/>
          <w:szCs w:val="24"/>
        </w:rPr>
        <w:t>’</w:t>
      </w:r>
      <w:r>
        <w:rPr>
          <w:rStyle w:val="None"/>
          <w:rFonts w:ascii="Times New Roman" w:hAnsi="Times New Roman"/>
          <w:sz w:val="24"/>
          <w:szCs w:val="24"/>
        </w:rPr>
        <w:t xml:space="preserve">s production. Radner maintained </w:t>
      </w:r>
      <w:r>
        <w:rPr>
          <w:rStyle w:val="None"/>
          <w:rFonts w:ascii="Times New Roman" w:hAnsi="Times New Roman"/>
          <w:sz w:val="24"/>
          <w:szCs w:val="24"/>
        </w:rPr>
        <w:t>some characteristics of von Neumann</w:t>
      </w:r>
      <w:r>
        <w:rPr>
          <w:rStyle w:val="None"/>
          <w:rFonts w:ascii="Times New Roman" w:hAnsi="Times New Roman"/>
          <w:sz w:val="24"/>
          <w:szCs w:val="24"/>
        </w:rPr>
        <w:t>’</w:t>
      </w:r>
      <w:r>
        <w:rPr>
          <w:rStyle w:val="None"/>
          <w:rFonts w:ascii="Times New Roman" w:hAnsi="Times New Roman"/>
          <w:sz w:val="24"/>
          <w:szCs w:val="24"/>
        </w:rPr>
        <w:t>s model, as discrete time and non-aggregated capital, and most of the turnpike literature continued to use those elements.</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109" w:author="Assaf" w:date="2018-07-06T12:46:00Z">
          <w:pPr>
            <w:pStyle w:val="BodyAA"/>
            <w:spacing w:after="120"/>
            <w:ind w:firstLine="708"/>
            <w:jc w:val="both"/>
          </w:pPr>
        </w:pPrChange>
      </w:pPr>
      <w:r>
        <w:rPr>
          <w:rStyle w:val="None"/>
          <w:rFonts w:ascii="Times New Roman" w:hAnsi="Times New Roman"/>
          <w:sz w:val="24"/>
          <w:szCs w:val="24"/>
        </w:rPr>
        <w:t>Therefore, in the peak of the activity analysis literature, in the 1950s to the early 1960s, welf</w:t>
      </w:r>
      <w:r>
        <w:rPr>
          <w:rStyle w:val="None"/>
          <w:rFonts w:ascii="Times New Roman" w:hAnsi="Times New Roman"/>
          <w:sz w:val="24"/>
          <w:szCs w:val="24"/>
        </w:rPr>
        <w:t>are considerations focused mostly on productive efficiency that came out of von Neumann</w:t>
      </w:r>
      <w:r>
        <w:rPr>
          <w:rStyle w:val="None"/>
          <w:rFonts w:ascii="Times New Roman" w:hAnsi="Times New Roman"/>
          <w:sz w:val="24"/>
          <w:szCs w:val="24"/>
        </w:rPr>
        <w:t>’</w:t>
      </w:r>
      <w:r>
        <w:rPr>
          <w:rStyle w:val="None"/>
          <w:rFonts w:ascii="Times New Roman" w:hAnsi="Times New Roman"/>
          <w:sz w:val="24"/>
          <w:szCs w:val="24"/>
        </w:rPr>
        <w:t xml:space="preserve">s model.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(1951a, b, c; 1953) called for taking into account consumption (and indirectly, utility) in a growth context, and had Koopmans (1957) as an important</w:t>
      </w:r>
      <w:r>
        <w:rPr>
          <w:rStyle w:val="None"/>
          <w:rFonts w:ascii="Times New Roman" w:hAnsi="Times New Roman"/>
          <w:sz w:val="24"/>
          <w:szCs w:val="24"/>
        </w:rPr>
        <w:t xml:space="preserve"> supporter. However, this concern was put aside by the return to von Neumann that DOSSO (1958) promoted. General equilibrium theorists trying to extend their static results to a dynamic context, generalized the von Neumann model in the burgeoning literatur</w:t>
      </w:r>
      <w:r>
        <w:rPr>
          <w:rStyle w:val="None"/>
          <w:rFonts w:ascii="Times New Roman" w:hAnsi="Times New Roman"/>
          <w:sz w:val="24"/>
          <w:szCs w:val="24"/>
        </w:rPr>
        <w:t xml:space="preserve">e of turnpike theorems. It was only in the late 1960s that economists such as Gale and Mackenzie brought explicit intertemporal utility maximization to that literature (Gale 1967, 1971; Mackenzie 1968; </w:t>
      </w:r>
      <w:proofErr w:type="spellStart"/>
      <w:r>
        <w:rPr>
          <w:rStyle w:val="None"/>
          <w:rFonts w:ascii="Times New Roman" w:hAnsi="Times New Roman"/>
          <w:sz w:val="24"/>
          <w:szCs w:val="24"/>
        </w:rPr>
        <w:t>cf</w:t>
      </w:r>
      <w:proofErr w:type="spellEnd"/>
      <w:r>
        <w:rPr>
          <w:rStyle w:val="None"/>
          <w:rFonts w:ascii="Times New Roman" w:hAnsi="Times New Roman"/>
          <w:sz w:val="24"/>
          <w:szCs w:val="24"/>
        </w:rPr>
        <w:t xml:space="preserve"> Duarte 2016, 287-291). But before this,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o</w:t>
      </w:r>
      <w:r>
        <w:rPr>
          <w:rStyle w:val="None"/>
          <w:rFonts w:ascii="Times New Roman" w:hAnsi="Times New Roman"/>
          <w:sz w:val="24"/>
          <w:szCs w:val="24"/>
        </w:rPr>
        <w:t>nce again pushed for his concern with consumption at a conference he organized to bring together part of the activity analysis literature.</w:t>
      </w:r>
    </w:p>
    <w:p w:rsidR="00CC0590" w:rsidRDefault="00CC0590" w:rsidP="00E52023">
      <w:pPr>
        <w:pStyle w:val="BodyAA"/>
        <w:spacing w:after="40" w:line="240" w:lineRule="auto"/>
        <w:ind w:firstLine="708"/>
        <w:jc w:val="both"/>
        <w:rPr>
          <w:rStyle w:val="None"/>
          <w:rFonts w:ascii="Times New Roman" w:eastAsia="Times New Roman" w:hAnsi="Times New Roman" w:cs="Times New Roman"/>
          <w:sz w:val="24"/>
          <w:szCs w:val="24"/>
        </w:rPr>
        <w:pPrChange w:id="110" w:author="Assaf" w:date="2018-07-06T12:46:00Z">
          <w:pPr>
            <w:pStyle w:val="BodyAA"/>
            <w:spacing w:after="120"/>
            <w:ind w:firstLine="708"/>
            <w:jc w:val="both"/>
          </w:pPr>
        </w:pPrChange>
      </w:pPr>
    </w:p>
    <w:p w:rsidR="00CC0590" w:rsidRDefault="00FA2340" w:rsidP="00E52023">
      <w:pPr>
        <w:pStyle w:val="BodyAA"/>
        <w:numPr>
          <w:ilvl w:val="0"/>
          <w:numId w:val="2"/>
        </w:numPr>
        <w:spacing w:after="40" w:line="240" w:lineRule="auto"/>
        <w:jc w:val="both"/>
        <w:rPr>
          <w:rFonts w:ascii="Times New Roman" w:eastAsia="Times New Roman" w:hAnsi="Times New Roman" w:cs="Times New Roman"/>
          <w:b/>
          <w:bCs/>
          <w:sz w:val="24"/>
          <w:szCs w:val="24"/>
        </w:rPr>
        <w:pPrChange w:id="111" w:author="Assaf" w:date="2018-07-06T12:46:00Z">
          <w:pPr>
            <w:pStyle w:val="BodyAA"/>
            <w:numPr>
              <w:numId w:val="2"/>
            </w:numPr>
            <w:spacing w:after="120"/>
            <w:ind w:left="720" w:hanging="360"/>
            <w:jc w:val="both"/>
          </w:pPr>
        </w:pPrChange>
      </w:pPr>
      <w:r>
        <w:rPr>
          <w:rFonts w:ascii="Times New Roman" w:hAnsi="Times New Roman"/>
          <w:b/>
          <w:bCs/>
          <w:sz w:val="24"/>
          <w:szCs w:val="24"/>
        </w:rPr>
        <w:t>Subsequent active engagements</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112" w:author="Assaf" w:date="2018-07-06T12:46:00Z">
          <w:pPr>
            <w:pStyle w:val="BodyAA"/>
            <w:spacing w:after="120"/>
            <w:ind w:firstLine="708"/>
            <w:jc w:val="both"/>
          </w:pPr>
        </w:pPrChange>
      </w:pPr>
      <w:r>
        <w:rPr>
          <w:rStyle w:val="None"/>
          <w:rFonts w:ascii="Times New Roman" w:hAnsi="Times New Roman"/>
          <w:sz w:val="24"/>
          <w:szCs w:val="24"/>
        </w:rPr>
        <w:t xml:space="preserve">Since his return to France in 1951,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headed a research team at INSEE responsi</w:t>
      </w:r>
      <w:r>
        <w:rPr>
          <w:rStyle w:val="None"/>
          <w:rFonts w:ascii="Times New Roman" w:hAnsi="Times New Roman"/>
          <w:sz w:val="24"/>
          <w:szCs w:val="24"/>
        </w:rPr>
        <w:t xml:space="preserve">ble for producing national accounts (1951-1956) and, charged by the director if INSEE who wanted to transform its </w:t>
      </w:r>
      <w:proofErr w:type="spellStart"/>
      <w:r>
        <w:rPr>
          <w:rStyle w:val="None"/>
          <w:rFonts w:ascii="Times New Roman" w:hAnsi="Times New Roman"/>
          <w:i/>
          <w:iCs/>
          <w:sz w:val="24"/>
          <w:szCs w:val="24"/>
        </w:rPr>
        <w:t>É</w:t>
      </w:r>
      <w:r>
        <w:rPr>
          <w:rStyle w:val="None"/>
          <w:rFonts w:ascii="Times New Roman" w:hAnsi="Times New Roman"/>
          <w:i/>
          <w:iCs/>
          <w:sz w:val="24"/>
          <w:szCs w:val="24"/>
        </w:rPr>
        <w:t>cole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d</w:t>
      </w:r>
      <w:r>
        <w:rPr>
          <w:rStyle w:val="None"/>
          <w:rFonts w:ascii="Times New Roman" w:hAnsi="Times New Roman"/>
          <w:i/>
          <w:iCs/>
          <w:sz w:val="24"/>
          <w:szCs w:val="24"/>
        </w:rPr>
        <w:t>’</w:t>
      </w:r>
      <w:r>
        <w:rPr>
          <w:rStyle w:val="None"/>
          <w:rFonts w:ascii="Times New Roman" w:hAnsi="Times New Roman"/>
          <w:i/>
          <w:iCs/>
          <w:sz w:val="24"/>
          <w:szCs w:val="24"/>
        </w:rPr>
        <w:t>application</w:t>
      </w:r>
      <w:proofErr w:type="spellEnd"/>
      <w:r>
        <w:rPr>
          <w:rStyle w:val="None"/>
          <w:rFonts w:ascii="Times New Roman" w:hAnsi="Times New Roman"/>
          <w:sz w:val="24"/>
          <w:szCs w:val="24"/>
        </w:rPr>
        <w:t xml:space="preserve"> (where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studied), he founded the teaching center </w:t>
      </w:r>
      <w:r>
        <w:rPr>
          <w:rStyle w:val="None"/>
          <w:rFonts w:ascii="Times New Roman" w:hAnsi="Times New Roman"/>
          <w:i/>
          <w:iCs/>
          <w:sz w:val="24"/>
          <w:szCs w:val="24"/>
        </w:rPr>
        <w:t xml:space="preserve">Centre des </w:t>
      </w:r>
      <w:proofErr w:type="spellStart"/>
      <w:r>
        <w:rPr>
          <w:rStyle w:val="None"/>
          <w:rFonts w:ascii="Times New Roman" w:hAnsi="Times New Roman"/>
          <w:i/>
          <w:iCs/>
          <w:sz w:val="24"/>
          <w:szCs w:val="24"/>
        </w:rPr>
        <w:t>Programmes</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Economiques</w:t>
      </w:r>
      <w:proofErr w:type="spellEnd"/>
      <w:r>
        <w:rPr>
          <w:rStyle w:val="None"/>
          <w:rFonts w:ascii="Times New Roman" w:hAnsi="Times New Roman"/>
          <w:sz w:val="24"/>
          <w:szCs w:val="24"/>
        </w:rPr>
        <w:t xml:space="preserve"> (CEPE) (Renault 2016, 6-7). As</w:t>
      </w:r>
      <w:r>
        <w:rPr>
          <w:rStyle w:val="None"/>
          <w:rFonts w:ascii="Times New Roman" w:hAnsi="Times New Roman"/>
          <w:sz w:val="24"/>
          <w:szCs w:val="24"/>
        </w:rPr>
        <w:t xml:space="preserve"> a way out of the rigid structure of the French higher education system, CEPE was designed to train civil servants and executives of public firms in applied economics, trying to bridge the macroeconomic and microeconomic analyses (taught by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and b</w:t>
      </w:r>
      <w:r>
        <w:rPr>
          <w:rStyle w:val="None"/>
          <w:rFonts w:ascii="Times New Roman" w:hAnsi="Times New Roman"/>
          <w:sz w:val="24"/>
          <w:szCs w:val="24"/>
        </w:rPr>
        <w:t xml:space="preserve">y </w:t>
      </w:r>
      <w:proofErr w:type="spellStart"/>
      <w:r>
        <w:rPr>
          <w:rStyle w:val="None"/>
          <w:rFonts w:ascii="Times New Roman" w:hAnsi="Times New Roman"/>
          <w:sz w:val="24"/>
          <w:szCs w:val="24"/>
        </w:rPr>
        <w:t>Boiteux</w:t>
      </w:r>
      <w:proofErr w:type="spellEnd"/>
      <w:r>
        <w:rPr>
          <w:rStyle w:val="None"/>
          <w:rFonts w:ascii="Times New Roman" w:hAnsi="Times New Roman"/>
          <w:sz w:val="24"/>
          <w:szCs w:val="24"/>
        </w:rPr>
        <w:t xml:space="preserve">). In November 1960 the </w:t>
      </w:r>
      <w:proofErr w:type="spellStart"/>
      <w:r>
        <w:rPr>
          <w:rStyle w:val="None"/>
          <w:rFonts w:ascii="Times New Roman" w:hAnsi="Times New Roman"/>
          <w:i/>
          <w:iCs/>
          <w:sz w:val="24"/>
          <w:szCs w:val="24"/>
        </w:rPr>
        <w:t>É</w:t>
      </w:r>
      <w:r>
        <w:rPr>
          <w:rStyle w:val="None"/>
          <w:rFonts w:ascii="Times New Roman" w:hAnsi="Times New Roman"/>
          <w:i/>
          <w:iCs/>
          <w:sz w:val="24"/>
          <w:szCs w:val="24"/>
        </w:rPr>
        <w:t>cole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d</w:t>
      </w:r>
      <w:r>
        <w:rPr>
          <w:rStyle w:val="None"/>
          <w:rFonts w:ascii="Times New Roman" w:hAnsi="Times New Roman"/>
          <w:i/>
          <w:iCs/>
          <w:sz w:val="24"/>
          <w:szCs w:val="24"/>
        </w:rPr>
        <w:t>’</w:t>
      </w:r>
      <w:r>
        <w:rPr>
          <w:rStyle w:val="None"/>
          <w:rFonts w:ascii="Times New Roman" w:hAnsi="Times New Roman"/>
          <w:i/>
          <w:iCs/>
          <w:sz w:val="24"/>
          <w:szCs w:val="24"/>
        </w:rPr>
        <w:t>application</w:t>
      </w:r>
      <w:proofErr w:type="spellEnd"/>
      <w:r>
        <w:rPr>
          <w:rStyle w:val="None"/>
          <w:rFonts w:ascii="Times New Roman" w:hAnsi="Times New Roman"/>
          <w:i/>
          <w:iCs/>
          <w:sz w:val="24"/>
          <w:szCs w:val="24"/>
        </w:rPr>
        <w:t xml:space="preserve"> de </w:t>
      </w:r>
      <w:proofErr w:type="spellStart"/>
      <w:r>
        <w:rPr>
          <w:rStyle w:val="None"/>
          <w:rFonts w:ascii="Times New Roman" w:hAnsi="Times New Roman"/>
          <w:i/>
          <w:iCs/>
          <w:sz w:val="24"/>
          <w:szCs w:val="24"/>
        </w:rPr>
        <w:t>l</w:t>
      </w:r>
      <w:r>
        <w:rPr>
          <w:rStyle w:val="None"/>
          <w:rFonts w:ascii="Times New Roman" w:hAnsi="Times New Roman"/>
          <w:i/>
          <w:iCs/>
          <w:sz w:val="24"/>
          <w:szCs w:val="24"/>
        </w:rPr>
        <w:t>’</w:t>
      </w:r>
      <w:r>
        <w:rPr>
          <w:rStyle w:val="None"/>
          <w:rFonts w:ascii="Times New Roman" w:hAnsi="Times New Roman"/>
          <w:i/>
          <w:iCs/>
          <w:sz w:val="24"/>
          <w:szCs w:val="24"/>
        </w:rPr>
        <w:t>INSEE</w:t>
      </w:r>
      <w:proofErr w:type="spellEnd"/>
      <w:r>
        <w:rPr>
          <w:rStyle w:val="None"/>
          <w:rFonts w:ascii="Times New Roman" w:hAnsi="Times New Roman"/>
          <w:sz w:val="24"/>
          <w:szCs w:val="24"/>
        </w:rPr>
        <w:t xml:space="preserve"> becomes the </w:t>
      </w:r>
      <w:proofErr w:type="spellStart"/>
      <w:r>
        <w:rPr>
          <w:rStyle w:val="None"/>
          <w:rFonts w:ascii="Times New Roman" w:hAnsi="Times New Roman"/>
          <w:i/>
          <w:iCs/>
          <w:sz w:val="24"/>
          <w:szCs w:val="24"/>
        </w:rPr>
        <w:t>É</w:t>
      </w:r>
      <w:r>
        <w:rPr>
          <w:rStyle w:val="None"/>
          <w:rFonts w:ascii="Times New Roman" w:hAnsi="Times New Roman"/>
          <w:i/>
          <w:iCs/>
          <w:sz w:val="24"/>
          <w:szCs w:val="24"/>
        </w:rPr>
        <w:t>cole</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nationale</w:t>
      </w:r>
      <w:proofErr w:type="spellEnd"/>
      <w:r>
        <w:rPr>
          <w:rStyle w:val="None"/>
          <w:rFonts w:ascii="Times New Roman" w:hAnsi="Times New Roman"/>
          <w:i/>
          <w:iCs/>
          <w:sz w:val="24"/>
          <w:szCs w:val="24"/>
        </w:rPr>
        <w:t xml:space="preserve"> de la </w:t>
      </w:r>
      <w:proofErr w:type="spellStart"/>
      <w:r>
        <w:rPr>
          <w:rStyle w:val="None"/>
          <w:rFonts w:ascii="Times New Roman" w:hAnsi="Times New Roman"/>
          <w:i/>
          <w:iCs/>
          <w:sz w:val="24"/>
          <w:szCs w:val="24"/>
        </w:rPr>
        <w:t>statistique</w:t>
      </w:r>
      <w:proofErr w:type="spellEnd"/>
      <w:r>
        <w:rPr>
          <w:rStyle w:val="None"/>
          <w:rFonts w:ascii="Times New Roman" w:hAnsi="Times New Roman"/>
          <w:i/>
          <w:iCs/>
          <w:sz w:val="24"/>
          <w:szCs w:val="24"/>
        </w:rPr>
        <w:t xml:space="preserve"> </w:t>
      </w:r>
      <w:proofErr w:type="gramStart"/>
      <w:r>
        <w:rPr>
          <w:rStyle w:val="None"/>
          <w:rFonts w:ascii="Times New Roman" w:hAnsi="Times New Roman"/>
          <w:i/>
          <w:iCs/>
          <w:sz w:val="24"/>
          <w:szCs w:val="24"/>
        </w:rPr>
        <w:t>et</w:t>
      </w:r>
      <w:proofErr w:type="gramEnd"/>
      <w:r>
        <w:rPr>
          <w:rStyle w:val="None"/>
          <w:rFonts w:ascii="Times New Roman" w:hAnsi="Times New Roman"/>
          <w:i/>
          <w:iCs/>
          <w:sz w:val="24"/>
          <w:szCs w:val="24"/>
        </w:rPr>
        <w:t xml:space="preserve"> de </w:t>
      </w:r>
      <w:proofErr w:type="spellStart"/>
      <w:r>
        <w:rPr>
          <w:rStyle w:val="None"/>
          <w:rFonts w:ascii="Times New Roman" w:hAnsi="Times New Roman"/>
          <w:i/>
          <w:iCs/>
          <w:sz w:val="24"/>
          <w:szCs w:val="24"/>
        </w:rPr>
        <w:t>l'administration</w:t>
      </w:r>
      <w:proofErr w:type="spellEnd"/>
      <w:r>
        <w:rPr>
          <w:rStyle w:val="None"/>
          <w:rFonts w:ascii="Times New Roman" w:hAnsi="Times New Roman"/>
          <w:i/>
          <w:iCs/>
          <w:sz w:val="24"/>
          <w:szCs w:val="24"/>
        </w:rPr>
        <w:t xml:space="preserve"> </w:t>
      </w:r>
      <w:proofErr w:type="spellStart"/>
      <w:r>
        <w:rPr>
          <w:rStyle w:val="None"/>
          <w:rFonts w:ascii="Times New Roman" w:hAnsi="Times New Roman"/>
          <w:i/>
          <w:iCs/>
          <w:sz w:val="24"/>
          <w:szCs w:val="24"/>
        </w:rPr>
        <w:t>é</w:t>
      </w:r>
      <w:r>
        <w:rPr>
          <w:rStyle w:val="None"/>
          <w:rFonts w:ascii="Times New Roman" w:hAnsi="Times New Roman"/>
          <w:i/>
          <w:iCs/>
          <w:sz w:val="24"/>
          <w:szCs w:val="24"/>
        </w:rPr>
        <w:t>conomique</w:t>
      </w:r>
      <w:proofErr w:type="spellEnd"/>
      <w:r>
        <w:rPr>
          <w:rStyle w:val="None"/>
          <w:rFonts w:ascii="Times New Roman" w:hAnsi="Times New Roman"/>
          <w:sz w:val="24"/>
          <w:szCs w:val="24"/>
        </w:rPr>
        <w:t xml:space="preserve"> (ENSAE), and opens its programs to graduate students from law schools and economics (in addition to statistician</w:t>
      </w:r>
      <w:r>
        <w:rPr>
          <w:rStyle w:val="None"/>
          <w:rFonts w:ascii="Times New Roman" w:hAnsi="Times New Roman"/>
          <w:sz w:val="24"/>
          <w:szCs w:val="24"/>
        </w:rPr>
        <w:t xml:space="preserve">s).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became its director from 1962 to 1966, with the major concern in strengthening the economics education (Renault 2016, 8). Despite his multiple institutional engagements and concerns with economics teaching,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did not abandon the inter</w:t>
      </w:r>
      <w:r>
        <w:rPr>
          <w:rStyle w:val="None"/>
          <w:rFonts w:ascii="Times New Roman" w:hAnsi="Times New Roman"/>
          <w:sz w:val="24"/>
          <w:szCs w:val="24"/>
        </w:rPr>
        <w:t xml:space="preserve">national academic scene: in addition to his new publications, he was elected Fellow of the </w:t>
      </w:r>
      <w:r>
        <w:rPr>
          <w:rStyle w:val="None"/>
          <w:rFonts w:ascii="Times New Roman" w:hAnsi="Times New Roman"/>
          <w:i/>
          <w:iCs/>
          <w:sz w:val="24"/>
          <w:szCs w:val="24"/>
        </w:rPr>
        <w:t>Econometric Society</w:t>
      </w:r>
      <w:r>
        <w:rPr>
          <w:rStyle w:val="None"/>
          <w:rFonts w:ascii="Times New Roman" w:hAnsi="Times New Roman"/>
          <w:sz w:val="24"/>
          <w:szCs w:val="24"/>
        </w:rPr>
        <w:t xml:space="preserve"> in 1955, one year after Debreu, and was a visiting professor at the University of California, Berkeley twice, in 1961 and 1967 (the second of whi</w:t>
      </w:r>
      <w:r>
        <w:rPr>
          <w:rStyle w:val="None"/>
          <w:rFonts w:ascii="Times New Roman" w:hAnsi="Times New Roman"/>
          <w:sz w:val="24"/>
          <w:szCs w:val="24"/>
        </w:rPr>
        <w:t>ch he had Debreu as a colleague, who moved to Berkeley in January of 1962).</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113" w:author="Assaf" w:date="2018-07-06T12:46:00Z">
          <w:pPr>
            <w:pStyle w:val="BodyAA"/>
            <w:spacing w:after="120"/>
            <w:ind w:firstLine="708"/>
            <w:jc w:val="both"/>
          </w:pPr>
        </w:pPrChange>
      </w:pPr>
      <w:proofErr w:type="spellStart"/>
      <w:r>
        <w:rPr>
          <w:rStyle w:val="None"/>
          <w:rFonts w:ascii="Times New Roman" w:hAnsi="Times New Roman"/>
          <w:sz w:val="24"/>
          <w:szCs w:val="24"/>
        </w:rPr>
        <w:t>Malinvaud</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first reaction to approaching economic growth through von Neumann</w:t>
      </w:r>
      <w:r>
        <w:rPr>
          <w:rStyle w:val="None"/>
          <w:rFonts w:ascii="Times New Roman" w:hAnsi="Times New Roman"/>
          <w:sz w:val="24"/>
          <w:szCs w:val="24"/>
        </w:rPr>
        <w:t>’</w:t>
      </w:r>
      <w:r>
        <w:rPr>
          <w:rStyle w:val="None"/>
          <w:rFonts w:ascii="Times New Roman" w:hAnsi="Times New Roman"/>
          <w:sz w:val="24"/>
          <w:szCs w:val="24"/>
        </w:rPr>
        <w:t xml:space="preserve">s model was published in April 1959 in </w:t>
      </w:r>
      <w:proofErr w:type="spellStart"/>
      <w:r>
        <w:rPr>
          <w:rStyle w:val="None"/>
          <w:rFonts w:ascii="Times New Roman" w:hAnsi="Times New Roman"/>
          <w:i/>
          <w:iCs/>
          <w:sz w:val="24"/>
          <w:szCs w:val="24"/>
        </w:rPr>
        <w:t>Econometrica</w:t>
      </w:r>
      <w:proofErr w:type="spellEnd"/>
      <w:r>
        <w:rPr>
          <w:rStyle w:val="None"/>
          <w:rFonts w:ascii="Times New Roman" w:hAnsi="Times New Roman"/>
          <w:sz w:val="24"/>
          <w:szCs w:val="24"/>
        </w:rPr>
        <w:t xml:space="preserve">, in French. Based on </w:t>
      </w:r>
      <w:proofErr w:type="spellStart"/>
      <w:r>
        <w:rPr>
          <w:rStyle w:val="None"/>
          <w:rFonts w:ascii="Times New Roman" w:hAnsi="Times New Roman"/>
          <w:sz w:val="24"/>
          <w:szCs w:val="24"/>
        </w:rPr>
        <w:t>Kemeny</w:t>
      </w:r>
      <w:proofErr w:type="spellEnd"/>
      <w:r>
        <w:rPr>
          <w:rStyle w:val="None"/>
          <w:rFonts w:ascii="Times New Roman" w:hAnsi="Times New Roman"/>
          <w:sz w:val="24"/>
          <w:szCs w:val="24"/>
        </w:rPr>
        <w:t xml:space="preserve">, Morgenstern and Thompson (1956), he analyzed some implications of including a </w:t>
      </w:r>
      <w:r>
        <w:rPr>
          <w:rStyle w:val="None"/>
          <w:rFonts w:ascii="Times New Roman" w:hAnsi="Times New Roman"/>
          <w:sz w:val="24"/>
          <w:szCs w:val="24"/>
        </w:rPr>
        <w:t>“</w:t>
      </w:r>
      <w:r>
        <w:rPr>
          <w:rStyle w:val="None"/>
          <w:rFonts w:ascii="Times New Roman" w:hAnsi="Times New Roman"/>
          <w:sz w:val="24"/>
          <w:szCs w:val="24"/>
        </w:rPr>
        <w:t>final demand good</w:t>
      </w:r>
      <w:r>
        <w:rPr>
          <w:rStyle w:val="None"/>
          <w:rFonts w:ascii="Times New Roman" w:hAnsi="Times New Roman"/>
          <w:sz w:val="24"/>
          <w:szCs w:val="24"/>
        </w:rPr>
        <w:t xml:space="preserve">” </w:t>
      </w:r>
      <w:r>
        <w:rPr>
          <w:rStyle w:val="None"/>
          <w:rFonts w:ascii="Times New Roman" w:hAnsi="Times New Roman"/>
          <w:sz w:val="24"/>
          <w:szCs w:val="24"/>
        </w:rPr>
        <w:t xml:space="preserve">in the von Neumann model, as an output that is consumed rather than used as an input in the following period.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then arg</w:t>
      </w:r>
      <w:r>
        <w:rPr>
          <w:rStyle w:val="None"/>
          <w:rFonts w:ascii="Times New Roman" w:hAnsi="Times New Roman"/>
          <w:sz w:val="24"/>
          <w:szCs w:val="24"/>
        </w:rPr>
        <w:t>ued that maximal rate of growth program doesn</w:t>
      </w:r>
      <w:r>
        <w:rPr>
          <w:rStyle w:val="None"/>
          <w:rFonts w:ascii="Times New Roman" w:hAnsi="Times New Roman"/>
          <w:sz w:val="24"/>
          <w:szCs w:val="24"/>
        </w:rPr>
        <w:t>’</w:t>
      </w:r>
      <w:r>
        <w:rPr>
          <w:rStyle w:val="None"/>
          <w:rFonts w:ascii="Times New Roman" w:hAnsi="Times New Roman"/>
          <w:sz w:val="24"/>
          <w:szCs w:val="24"/>
        </w:rPr>
        <w:t xml:space="preserve">t always correspond to an efficient program and thus becomes a misleading criteria. He also argued that </w:t>
      </w:r>
      <w:proofErr w:type="spellStart"/>
      <w:r>
        <w:rPr>
          <w:rStyle w:val="None"/>
          <w:rFonts w:ascii="Times New Roman" w:hAnsi="Times New Roman"/>
          <w:sz w:val="24"/>
          <w:szCs w:val="24"/>
        </w:rPr>
        <w:t>Kemeny</w:t>
      </w:r>
      <w:proofErr w:type="spellEnd"/>
      <w:r>
        <w:rPr>
          <w:rStyle w:val="None"/>
          <w:rFonts w:ascii="Times New Roman" w:hAnsi="Times New Roman"/>
          <w:sz w:val="24"/>
          <w:szCs w:val="24"/>
        </w:rPr>
        <w:t>, Morgenstern and Thompson</w:t>
      </w:r>
      <w:r>
        <w:rPr>
          <w:rStyle w:val="None"/>
          <w:rFonts w:ascii="Times New Roman" w:hAnsi="Times New Roman"/>
          <w:sz w:val="24"/>
          <w:szCs w:val="24"/>
        </w:rPr>
        <w:t>’</w:t>
      </w:r>
      <w:r>
        <w:rPr>
          <w:rStyle w:val="None"/>
          <w:rFonts w:ascii="Times New Roman" w:hAnsi="Times New Roman"/>
          <w:sz w:val="24"/>
          <w:szCs w:val="24"/>
        </w:rPr>
        <w:t xml:space="preserve">s (1956) interpretation that the introduction of a final demand does not </w:t>
      </w:r>
      <w:r>
        <w:rPr>
          <w:rStyle w:val="None"/>
          <w:rFonts w:ascii="Times New Roman" w:hAnsi="Times New Roman"/>
          <w:sz w:val="24"/>
          <w:szCs w:val="24"/>
        </w:rPr>
        <w:t>alter the results of the standard von Neumann model does not hold: with a final demand in the model, the price vector no longer allows an effective decentralization of decisions. Additionally, he proved two propositions that show that the rate of expansion</w:t>
      </w:r>
      <w:r>
        <w:rPr>
          <w:rStyle w:val="None"/>
          <w:rFonts w:ascii="Times New Roman" w:hAnsi="Times New Roman"/>
          <w:sz w:val="24"/>
          <w:szCs w:val="24"/>
        </w:rPr>
        <w:t xml:space="preserve"> of final demand should always be proportional to the maximum rate of expansion of the economy, to conclude that, in models with consumption, the rate of expansion is too restrictive a criteria since it would suppose the proportionate expansion of final de</w:t>
      </w:r>
      <w:r>
        <w:rPr>
          <w:rStyle w:val="None"/>
          <w:rFonts w:ascii="Times New Roman" w:hAnsi="Times New Roman"/>
          <w:sz w:val="24"/>
          <w:szCs w:val="24"/>
        </w:rPr>
        <w:t xml:space="preserve">mand a priori. It is important to note that </w:t>
      </w:r>
      <w:proofErr w:type="spellStart"/>
      <w:r>
        <w:rPr>
          <w:rStyle w:val="None"/>
          <w:rFonts w:ascii="Times New Roman" w:hAnsi="Times New Roman"/>
          <w:sz w:val="24"/>
          <w:szCs w:val="24"/>
        </w:rPr>
        <w:t>Malinvaud</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(1959) model </w:t>
      </w:r>
      <w:r>
        <w:rPr>
          <w:rStyle w:val="None"/>
          <w:rFonts w:ascii="Times New Roman" w:hAnsi="Times New Roman"/>
          <w:sz w:val="24"/>
          <w:szCs w:val="24"/>
        </w:rPr>
        <w:lastRenderedPageBreak/>
        <w:t xml:space="preserve">was somewhat different from later models on turnpike theory based on </w:t>
      </w:r>
      <w:proofErr w:type="spellStart"/>
      <w:r>
        <w:rPr>
          <w:rStyle w:val="None"/>
          <w:rFonts w:ascii="Times New Roman" w:hAnsi="Times New Roman"/>
          <w:sz w:val="24"/>
          <w:szCs w:val="24"/>
        </w:rPr>
        <w:t>Karlin</w:t>
      </w:r>
      <w:proofErr w:type="spellEnd"/>
      <w:r>
        <w:rPr>
          <w:rStyle w:val="None"/>
          <w:rFonts w:ascii="Times New Roman" w:hAnsi="Times New Roman"/>
          <w:sz w:val="24"/>
          <w:szCs w:val="24"/>
        </w:rPr>
        <w:t xml:space="preserve"> (1959). However, since the elements of </w:t>
      </w:r>
      <w:proofErr w:type="spellStart"/>
      <w:r>
        <w:rPr>
          <w:rStyle w:val="None"/>
          <w:rFonts w:ascii="Times New Roman" w:hAnsi="Times New Roman"/>
          <w:sz w:val="24"/>
          <w:szCs w:val="24"/>
        </w:rPr>
        <w:t>Kemeny</w:t>
      </w:r>
      <w:proofErr w:type="spellEnd"/>
      <w:r>
        <w:rPr>
          <w:rStyle w:val="None"/>
          <w:rFonts w:ascii="Times New Roman" w:hAnsi="Times New Roman"/>
          <w:sz w:val="24"/>
          <w:szCs w:val="24"/>
        </w:rPr>
        <w:t>, Morgenstern and Thompson</w:t>
      </w:r>
      <w:r>
        <w:rPr>
          <w:rStyle w:val="None"/>
          <w:rFonts w:ascii="Times New Roman" w:hAnsi="Times New Roman"/>
          <w:sz w:val="24"/>
          <w:szCs w:val="24"/>
        </w:rPr>
        <w:t>’</w:t>
      </w:r>
      <w:r>
        <w:rPr>
          <w:rStyle w:val="None"/>
          <w:rFonts w:ascii="Times New Roman" w:hAnsi="Times New Roman"/>
          <w:sz w:val="24"/>
          <w:szCs w:val="24"/>
        </w:rPr>
        <w:t xml:space="preserve">s (1956) model that he criticized were </w:t>
      </w:r>
      <w:r>
        <w:rPr>
          <w:rStyle w:val="None"/>
          <w:rFonts w:ascii="Times New Roman" w:hAnsi="Times New Roman"/>
          <w:sz w:val="24"/>
          <w:szCs w:val="24"/>
        </w:rPr>
        <w:t xml:space="preserve">also present on the turnpike theory literature of the 1960s, the criticisms were extendable to it as well. </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114" w:author="Assaf" w:date="2018-07-06T12:46:00Z">
          <w:pPr>
            <w:pStyle w:val="BodyAA"/>
            <w:spacing w:after="120"/>
            <w:ind w:firstLine="708"/>
            <w:jc w:val="both"/>
          </w:pPr>
        </w:pPrChange>
      </w:pP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did not give up and continued to criticize the lack of consumption and of a utilitarian criteria in the study of economic growth with the </w:t>
      </w:r>
      <w:r>
        <w:rPr>
          <w:rStyle w:val="None"/>
          <w:rFonts w:ascii="Times New Roman" w:hAnsi="Times New Roman"/>
          <w:sz w:val="24"/>
          <w:szCs w:val="24"/>
        </w:rPr>
        <w:t>von Neumann model. In June 1961, he published a paper with the explicit aim of reviewing the theory of resource allocation as applied to growth programs. He discussed the existing alternative choice criteria used for growth programs, beginning by the commo</w:t>
      </w:r>
      <w:r>
        <w:rPr>
          <w:rStyle w:val="None"/>
          <w:rFonts w:ascii="Times New Roman" w:hAnsi="Times New Roman"/>
          <w:sz w:val="24"/>
          <w:szCs w:val="24"/>
        </w:rPr>
        <w:t>nly used Pareto optimality, which requires listing all consumers and knowing all of their utility functions. The utility functions should represent the present preferences for each consumer regarding all future consumption, which raises two problems. First</w:t>
      </w:r>
      <w:r>
        <w:rPr>
          <w:rStyle w:val="None"/>
          <w:rFonts w:ascii="Times New Roman" w:hAnsi="Times New Roman"/>
          <w:sz w:val="24"/>
          <w:szCs w:val="24"/>
        </w:rPr>
        <w:t>, if the programming period is very long, the list of consumers at the beginning of the program should include the unborn and their utility function should be well represented even before they exist. Second, present preferences aren</w:t>
      </w:r>
      <w:r>
        <w:rPr>
          <w:rStyle w:val="None"/>
          <w:rFonts w:ascii="Times New Roman" w:hAnsi="Times New Roman"/>
          <w:sz w:val="24"/>
          <w:szCs w:val="24"/>
        </w:rPr>
        <w:t>’</w:t>
      </w:r>
      <w:r>
        <w:rPr>
          <w:rStyle w:val="None"/>
          <w:rFonts w:ascii="Times New Roman" w:hAnsi="Times New Roman"/>
          <w:sz w:val="24"/>
          <w:szCs w:val="24"/>
        </w:rPr>
        <w:t>t usually good enough t</w:t>
      </w:r>
      <w:r>
        <w:rPr>
          <w:rStyle w:val="None"/>
          <w:rFonts w:ascii="Times New Roman" w:hAnsi="Times New Roman"/>
          <w:sz w:val="24"/>
          <w:szCs w:val="24"/>
        </w:rPr>
        <w:t>o evaluate the relative importance of present and future consumption, as preferences may change over time. Because Pareto optimality relies too much on present preferences and neglects distributional problems, its usefulness would be limited. As an alterna</w:t>
      </w:r>
      <w:r>
        <w:rPr>
          <w:rStyle w:val="None"/>
          <w:rFonts w:ascii="Times New Roman" w:hAnsi="Times New Roman"/>
          <w:sz w:val="24"/>
          <w:szCs w:val="24"/>
        </w:rPr>
        <w:t xml:space="preserve">tive,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pointed to Allais</w:t>
      </w:r>
      <w:r>
        <w:rPr>
          <w:rStyle w:val="None"/>
          <w:rFonts w:ascii="Times New Roman" w:hAnsi="Times New Roman"/>
          <w:sz w:val="24"/>
          <w:szCs w:val="24"/>
        </w:rPr>
        <w:t>’</w:t>
      </w:r>
      <w:r>
        <w:rPr>
          <w:rStyle w:val="None"/>
          <w:rFonts w:ascii="Times New Roman" w:hAnsi="Times New Roman"/>
          <w:sz w:val="24"/>
          <w:szCs w:val="24"/>
        </w:rPr>
        <w:t>s (1947) criterion of optimality as a possibility that helps addressing those two problems.</w:t>
      </w:r>
      <w:r>
        <w:rPr>
          <w:rStyle w:val="None"/>
          <w:rFonts w:ascii="Times New Roman" w:eastAsia="Times New Roman" w:hAnsi="Times New Roman" w:cs="Times New Roman"/>
          <w:sz w:val="24"/>
          <w:szCs w:val="24"/>
          <w:vertAlign w:val="superscript"/>
        </w:rPr>
        <w:footnoteReference w:id="26"/>
      </w:r>
      <w:r>
        <w:rPr>
          <w:rStyle w:val="None"/>
          <w:rFonts w:ascii="Times New Roman" w:hAnsi="Times New Roman"/>
          <w:sz w:val="24"/>
          <w:szCs w:val="24"/>
        </w:rPr>
        <w:t xml:space="preserve"> He argued that Allais</w:t>
      </w:r>
      <w:r>
        <w:rPr>
          <w:rStyle w:val="None"/>
          <w:rFonts w:ascii="Times New Roman" w:hAnsi="Times New Roman"/>
          <w:sz w:val="24"/>
          <w:szCs w:val="24"/>
        </w:rPr>
        <w:t>’</w:t>
      </w:r>
      <w:r>
        <w:rPr>
          <w:rStyle w:val="None"/>
          <w:rFonts w:ascii="Times New Roman" w:hAnsi="Times New Roman"/>
          <w:sz w:val="24"/>
          <w:szCs w:val="24"/>
        </w:rPr>
        <w:t>s optimality implies Pareto optimality, but the converse is not necessarily true.</w:t>
      </w:r>
    </w:p>
    <w:p w:rsidR="00CC0590" w:rsidRDefault="00FA2340" w:rsidP="00E52023">
      <w:pPr>
        <w:pStyle w:val="BodyA"/>
        <w:spacing w:after="40" w:line="240" w:lineRule="auto"/>
        <w:ind w:firstLine="680"/>
        <w:jc w:val="both"/>
        <w:rPr>
          <w:rStyle w:val="None"/>
          <w:rFonts w:ascii="Times New Roman" w:eastAsia="Times New Roman" w:hAnsi="Times New Roman" w:cs="Times New Roman"/>
          <w:sz w:val="24"/>
          <w:szCs w:val="24"/>
        </w:rPr>
        <w:pPrChange w:id="116" w:author="Assaf" w:date="2018-07-06T12:46:00Z">
          <w:pPr>
            <w:pStyle w:val="BodyA"/>
            <w:spacing w:after="0" w:line="264" w:lineRule="auto"/>
            <w:ind w:firstLine="680"/>
            <w:jc w:val="both"/>
          </w:pPr>
        </w:pPrChange>
      </w:pP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(1961) then dis</w:t>
      </w:r>
      <w:r>
        <w:rPr>
          <w:rStyle w:val="None"/>
          <w:rFonts w:ascii="Times New Roman" w:hAnsi="Times New Roman"/>
          <w:sz w:val="24"/>
          <w:szCs w:val="24"/>
        </w:rPr>
        <w:t>cussed a third criterion of optimality that, he wrote, was usually adopted in the growth theory literature: the rate of expansion of an economy, firstly used by von Neumann ([1938] 1945). This suggests that he was referring to the nascent turnpike literatu</w:t>
      </w:r>
      <w:r>
        <w:rPr>
          <w:rStyle w:val="None"/>
          <w:rFonts w:ascii="Times New Roman" w:hAnsi="Times New Roman"/>
          <w:sz w:val="24"/>
          <w:szCs w:val="24"/>
        </w:rPr>
        <w:t>re as the growth theory that used that criterion. Although maximizing the rate of expansion seems quite sensible for judging problems of production, he continued, it is not sufficient to assess optimality. First of all, growing production would be meaningl</w:t>
      </w:r>
      <w:r>
        <w:rPr>
          <w:rStyle w:val="None"/>
          <w:rFonts w:ascii="Times New Roman" w:hAnsi="Times New Roman"/>
          <w:sz w:val="24"/>
          <w:szCs w:val="24"/>
        </w:rPr>
        <w:t>ess if the goods aren</w:t>
      </w:r>
      <w:r>
        <w:rPr>
          <w:rStyle w:val="None"/>
          <w:rFonts w:ascii="Times New Roman" w:hAnsi="Times New Roman"/>
          <w:sz w:val="24"/>
          <w:szCs w:val="24"/>
        </w:rPr>
        <w:t>’</w:t>
      </w:r>
      <w:r>
        <w:rPr>
          <w:rStyle w:val="None"/>
          <w:rFonts w:ascii="Times New Roman" w:hAnsi="Times New Roman"/>
          <w:sz w:val="24"/>
          <w:szCs w:val="24"/>
        </w:rPr>
        <w:t>t economically useful. For example, an economy specialized in breeding rabbits would have a high expansion rate, but couldn</w:t>
      </w:r>
      <w:r>
        <w:rPr>
          <w:rStyle w:val="None"/>
          <w:rFonts w:ascii="Times New Roman" w:hAnsi="Times New Roman"/>
          <w:sz w:val="24"/>
          <w:szCs w:val="24"/>
        </w:rPr>
        <w:t>’</w:t>
      </w:r>
      <w:r>
        <w:rPr>
          <w:rStyle w:val="None"/>
          <w:rFonts w:ascii="Times New Roman" w:hAnsi="Times New Roman"/>
          <w:sz w:val="24"/>
          <w:szCs w:val="24"/>
        </w:rPr>
        <w:t>t be considered optimal. Second, a theory of resource allocation needs a criterion of optimality that doesn</w:t>
      </w:r>
      <w:r>
        <w:rPr>
          <w:rStyle w:val="None"/>
          <w:rFonts w:ascii="Times New Roman" w:hAnsi="Times New Roman"/>
          <w:sz w:val="24"/>
          <w:szCs w:val="24"/>
        </w:rPr>
        <w:t>’</w:t>
      </w:r>
      <w:r>
        <w:rPr>
          <w:rStyle w:val="None"/>
          <w:rFonts w:ascii="Times New Roman" w:hAnsi="Times New Roman"/>
          <w:sz w:val="24"/>
          <w:szCs w:val="24"/>
        </w:rPr>
        <w:t xml:space="preserve">t </w:t>
      </w:r>
      <w:r>
        <w:rPr>
          <w:rStyle w:val="None"/>
          <w:rFonts w:ascii="Times New Roman" w:hAnsi="Times New Roman"/>
          <w:sz w:val="24"/>
          <w:szCs w:val="24"/>
        </w:rPr>
        <w:t xml:space="preserve">depend on any particular vector of prices. If various products grow at different rates, it is necessary to weight them by some measure of the overall growth rate, and there is no clear way of doing this a priori.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(1961) argued that one could redu</w:t>
      </w:r>
      <w:r>
        <w:rPr>
          <w:rStyle w:val="None"/>
          <w:rFonts w:ascii="Times New Roman" w:hAnsi="Times New Roman"/>
          <w:sz w:val="24"/>
          <w:szCs w:val="24"/>
        </w:rPr>
        <w:t xml:space="preserve">ce the possible paths of growth to only the balanced ones, where all goods expand at the same rate. But then it is necessary to stick to an a priori pattern of consumption, which is also a problem. He concluded that </w:t>
      </w:r>
      <w:r>
        <w:rPr>
          <w:rStyle w:val="None"/>
          <w:rFonts w:ascii="Times New Roman" w:hAnsi="Times New Roman"/>
          <w:sz w:val="24"/>
          <w:szCs w:val="24"/>
        </w:rPr>
        <w:t>“</w:t>
      </w:r>
      <w:r>
        <w:rPr>
          <w:rStyle w:val="None"/>
          <w:rFonts w:ascii="Times New Roman" w:hAnsi="Times New Roman"/>
          <w:sz w:val="24"/>
          <w:szCs w:val="24"/>
        </w:rPr>
        <w:t>after these considerations, one does no</w:t>
      </w:r>
      <w:r>
        <w:rPr>
          <w:rStyle w:val="None"/>
          <w:rFonts w:ascii="Times New Roman" w:hAnsi="Times New Roman"/>
          <w:sz w:val="24"/>
          <w:szCs w:val="24"/>
        </w:rPr>
        <w:t>t see how in practice one could rely only on the growth rate criterion for choosing among production programs</w:t>
      </w:r>
      <w:r>
        <w:rPr>
          <w:rStyle w:val="None"/>
          <w:rFonts w:ascii="Times New Roman" w:hAnsi="Times New Roman"/>
          <w:sz w:val="24"/>
          <w:szCs w:val="24"/>
        </w:rPr>
        <w:t xml:space="preserve">” </w:t>
      </w:r>
      <w:r>
        <w:rPr>
          <w:rStyle w:val="None"/>
          <w:rFonts w:ascii="Times New Roman" w:hAnsi="Times New Roman"/>
          <w:sz w:val="24"/>
          <w:szCs w:val="24"/>
        </w:rPr>
        <w:t>(</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1961, 149).</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117" w:author="Assaf" w:date="2018-07-06T12:46:00Z">
          <w:pPr>
            <w:pStyle w:val="BodyAA"/>
            <w:spacing w:after="120"/>
            <w:ind w:firstLine="708"/>
            <w:jc w:val="both"/>
          </w:pPr>
        </w:pPrChange>
      </w:pP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(1961) also expressed his dissatisfaction with the use of end conditions in growth analysis, which imply that ev</w:t>
      </w:r>
      <w:r>
        <w:rPr>
          <w:rStyle w:val="None"/>
          <w:rFonts w:ascii="Times New Roman" w:hAnsi="Times New Roman"/>
          <w:sz w:val="24"/>
          <w:szCs w:val="24"/>
        </w:rPr>
        <w:t xml:space="preserve">erything that happens after the final period is ignored by the model. Not only </w:t>
      </w:r>
      <w:proofErr w:type="gramStart"/>
      <w:r>
        <w:rPr>
          <w:rStyle w:val="None"/>
          <w:rFonts w:ascii="Times New Roman" w:hAnsi="Times New Roman"/>
          <w:sz w:val="24"/>
          <w:szCs w:val="24"/>
        </w:rPr>
        <w:t>a terminal capital stock would</w:t>
      </w:r>
      <w:proofErr w:type="gramEnd"/>
      <w:r>
        <w:rPr>
          <w:rStyle w:val="None"/>
          <w:rFonts w:ascii="Times New Roman" w:hAnsi="Times New Roman"/>
          <w:sz w:val="24"/>
          <w:szCs w:val="24"/>
        </w:rPr>
        <w:t xml:space="preserve"> forbid one to assess if its composition is efficient for production after the programming horizon:</w:t>
      </w:r>
    </w:p>
    <w:p w:rsidR="00CC0590" w:rsidRDefault="00FA2340" w:rsidP="00E52023">
      <w:pPr>
        <w:pStyle w:val="BodyAA"/>
        <w:spacing w:after="40" w:line="240" w:lineRule="auto"/>
        <w:ind w:left="1134" w:right="278" w:firstLine="283"/>
        <w:jc w:val="both"/>
        <w:rPr>
          <w:rStyle w:val="None"/>
          <w:rFonts w:ascii="Times New Roman" w:eastAsia="Times New Roman" w:hAnsi="Times New Roman" w:cs="Times New Roman"/>
          <w:sz w:val="24"/>
          <w:szCs w:val="24"/>
        </w:rPr>
        <w:pPrChange w:id="118" w:author="Assaf" w:date="2018-07-06T12:46:00Z">
          <w:pPr>
            <w:pStyle w:val="BodyAA"/>
            <w:spacing w:after="120"/>
            <w:ind w:left="1134" w:right="278" w:firstLine="283"/>
            <w:jc w:val="both"/>
          </w:pPr>
        </w:pPrChange>
      </w:pPr>
      <w:r>
        <w:rPr>
          <w:rStyle w:val="None"/>
          <w:rFonts w:ascii="Times New Roman" w:hAnsi="Times New Roman"/>
          <w:sz w:val="24"/>
          <w:szCs w:val="24"/>
        </w:rPr>
        <w:t>“</w:t>
      </w:r>
      <w:r>
        <w:rPr>
          <w:rStyle w:val="None"/>
          <w:rFonts w:ascii="Times New Roman" w:hAnsi="Times New Roman"/>
          <w:sz w:val="24"/>
          <w:szCs w:val="24"/>
        </w:rPr>
        <w:t>An intertemporal model of competitive equilibr</w:t>
      </w:r>
      <w:r>
        <w:rPr>
          <w:rStyle w:val="None"/>
          <w:rFonts w:ascii="Times New Roman" w:hAnsi="Times New Roman"/>
          <w:sz w:val="24"/>
          <w:szCs w:val="24"/>
        </w:rPr>
        <w:t>ium with a finite horizon will look somewhat artificial since it will necessarily contain consumers for the terminal capital stock. Thus, one may also look for a model with an infinite horizon. To my knowledge, this model has not even been formulated so fa</w:t>
      </w:r>
      <w:r>
        <w:rPr>
          <w:rStyle w:val="None"/>
          <w:rFonts w:ascii="Times New Roman" w:hAnsi="Times New Roman"/>
          <w:sz w:val="24"/>
          <w:szCs w:val="24"/>
        </w:rPr>
        <w:t>r. I suspect that one will encounter there some mathematical difficulties. But, the question really requires more thought than I have been able to put into it.</w:t>
      </w:r>
      <w:r>
        <w:rPr>
          <w:rStyle w:val="None"/>
          <w:rFonts w:ascii="Times New Roman" w:hAnsi="Times New Roman"/>
          <w:sz w:val="24"/>
          <w:szCs w:val="24"/>
        </w:rPr>
        <w:t xml:space="preserve">” </w:t>
      </w:r>
      <w:r>
        <w:rPr>
          <w:rStyle w:val="None"/>
          <w:rFonts w:ascii="Times New Roman" w:hAnsi="Times New Roman"/>
          <w:sz w:val="24"/>
          <w:szCs w:val="24"/>
        </w:rPr>
        <w:t>(</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1961, 152)</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119" w:author="Assaf" w:date="2018-07-06T12:46:00Z">
          <w:pPr>
            <w:pStyle w:val="BodyAA"/>
            <w:spacing w:after="120"/>
            <w:ind w:firstLine="708"/>
            <w:jc w:val="both"/>
          </w:pPr>
        </w:pPrChange>
      </w:pPr>
      <w:r>
        <w:rPr>
          <w:rStyle w:val="None"/>
          <w:rFonts w:ascii="Times New Roman" w:hAnsi="Times New Roman"/>
          <w:sz w:val="24"/>
          <w:szCs w:val="24"/>
        </w:rPr>
        <w:t xml:space="preserve">It is interesting to notice the timing of the publication of this paper. </w:t>
      </w:r>
      <w:r>
        <w:rPr>
          <w:rStyle w:val="None"/>
          <w:rFonts w:ascii="Times New Roman" w:hAnsi="Times New Roman"/>
          <w:sz w:val="24"/>
          <w:szCs w:val="24"/>
        </w:rPr>
        <w:t>It was published just one issue after Radner</w:t>
      </w:r>
      <w:r>
        <w:rPr>
          <w:rStyle w:val="None"/>
          <w:rFonts w:ascii="Times New Roman" w:hAnsi="Times New Roman"/>
          <w:sz w:val="24"/>
          <w:szCs w:val="24"/>
        </w:rPr>
        <w:t>’</w:t>
      </w:r>
      <w:r>
        <w:rPr>
          <w:rStyle w:val="None"/>
          <w:rFonts w:ascii="Times New Roman" w:hAnsi="Times New Roman"/>
          <w:sz w:val="24"/>
          <w:szCs w:val="24"/>
        </w:rPr>
        <w:t xml:space="preserve">s and </w:t>
      </w:r>
      <w:proofErr w:type="spellStart"/>
      <w:r>
        <w:rPr>
          <w:rStyle w:val="None"/>
          <w:rFonts w:ascii="Times New Roman" w:hAnsi="Times New Roman"/>
          <w:sz w:val="24"/>
          <w:szCs w:val="24"/>
        </w:rPr>
        <w:t>Morishima</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first contributions to turnpike theory.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harshly criticized the optimality criterion used by this literature. He also decried the use of end conditions in growth models, </w:t>
      </w:r>
      <w:r>
        <w:rPr>
          <w:rStyle w:val="None"/>
          <w:rFonts w:ascii="Times New Roman" w:hAnsi="Times New Roman"/>
          <w:sz w:val="24"/>
          <w:szCs w:val="24"/>
        </w:rPr>
        <w:lastRenderedPageBreak/>
        <w:t>which is a fun</w:t>
      </w:r>
      <w:r>
        <w:rPr>
          <w:rStyle w:val="None"/>
          <w:rFonts w:ascii="Times New Roman" w:hAnsi="Times New Roman"/>
          <w:sz w:val="24"/>
          <w:szCs w:val="24"/>
        </w:rPr>
        <w:t>damental element of turnpike theory models as well (and also present in Allais, his mentor). Apparently his campaign wasn</w:t>
      </w:r>
      <w:r>
        <w:rPr>
          <w:rStyle w:val="None"/>
          <w:rFonts w:ascii="Times New Roman" w:hAnsi="Times New Roman"/>
          <w:sz w:val="24"/>
          <w:szCs w:val="24"/>
        </w:rPr>
        <w:t>’</w:t>
      </w:r>
      <w:r>
        <w:rPr>
          <w:rStyle w:val="None"/>
          <w:rFonts w:ascii="Times New Roman" w:hAnsi="Times New Roman"/>
          <w:sz w:val="24"/>
          <w:szCs w:val="24"/>
        </w:rPr>
        <w:t>t very successful, given that a series of other papers insisted on working with that approach, for example McKenzie (1963a, b, c; 1967</w:t>
      </w:r>
      <w:r>
        <w:rPr>
          <w:rStyle w:val="None"/>
          <w:rFonts w:ascii="Times New Roman" w:hAnsi="Times New Roman"/>
          <w:sz w:val="24"/>
          <w:szCs w:val="24"/>
        </w:rPr>
        <w:t xml:space="preserve">), </w:t>
      </w:r>
      <w:proofErr w:type="spellStart"/>
      <w:r>
        <w:rPr>
          <w:rStyle w:val="None"/>
          <w:rFonts w:ascii="Times New Roman" w:hAnsi="Times New Roman"/>
          <w:sz w:val="24"/>
          <w:szCs w:val="24"/>
        </w:rPr>
        <w:t>Furuya</w:t>
      </w:r>
      <w:proofErr w:type="spellEnd"/>
      <w:r>
        <w:rPr>
          <w:rStyle w:val="None"/>
          <w:rFonts w:ascii="Times New Roman" w:hAnsi="Times New Roman"/>
          <w:sz w:val="24"/>
          <w:szCs w:val="24"/>
        </w:rPr>
        <w:t xml:space="preserve"> and Inada (1962), Hicks (1961), </w:t>
      </w:r>
      <w:proofErr w:type="spellStart"/>
      <w:r>
        <w:rPr>
          <w:rStyle w:val="None"/>
          <w:rFonts w:ascii="Times New Roman" w:hAnsi="Times New Roman"/>
          <w:sz w:val="24"/>
          <w:szCs w:val="24"/>
        </w:rPr>
        <w:t>Nikaido</w:t>
      </w:r>
      <w:proofErr w:type="spellEnd"/>
      <w:r>
        <w:rPr>
          <w:rStyle w:val="None"/>
          <w:rFonts w:ascii="Times New Roman" w:hAnsi="Times New Roman"/>
          <w:sz w:val="24"/>
          <w:szCs w:val="24"/>
        </w:rPr>
        <w:t xml:space="preserve"> (1964), Sau (1965), </w:t>
      </w:r>
      <w:proofErr w:type="spellStart"/>
      <w:r>
        <w:rPr>
          <w:rStyle w:val="None"/>
          <w:rFonts w:ascii="Times New Roman" w:hAnsi="Times New Roman"/>
          <w:sz w:val="24"/>
          <w:szCs w:val="24"/>
        </w:rPr>
        <w:t>Drandakis</w:t>
      </w:r>
      <w:proofErr w:type="spellEnd"/>
      <w:r>
        <w:rPr>
          <w:rStyle w:val="None"/>
          <w:rFonts w:ascii="Times New Roman" w:hAnsi="Times New Roman"/>
          <w:sz w:val="24"/>
          <w:szCs w:val="24"/>
        </w:rPr>
        <w:t xml:space="preserve"> (1966). </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120" w:author="Assaf" w:date="2018-07-06T12:46:00Z">
          <w:pPr>
            <w:pStyle w:val="BodyAA"/>
            <w:spacing w:after="120"/>
            <w:ind w:firstLine="708"/>
            <w:jc w:val="both"/>
          </w:pPr>
        </w:pPrChange>
      </w:pPr>
      <w:r>
        <w:rPr>
          <w:rStyle w:val="None"/>
          <w:rFonts w:ascii="Times New Roman" w:hAnsi="Times New Roman"/>
          <w:sz w:val="24"/>
          <w:szCs w:val="24"/>
        </w:rPr>
        <w:t xml:space="preserve">Nevertheless, </w:t>
      </w:r>
      <w:proofErr w:type="spellStart"/>
      <w:r>
        <w:rPr>
          <w:rStyle w:val="None"/>
          <w:rFonts w:ascii="Times New Roman" w:hAnsi="Times New Roman"/>
          <w:sz w:val="24"/>
          <w:szCs w:val="24"/>
        </w:rPr>
        <w:t>Malinvaud</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unflagging attempts to engage with the turnpike literature were not restricted to academic publications (see also Spear and Young 2014). In J</w:t>
      </w:r>
      <w:r>
        <w:rPr>
          <w:rStyle w:val="None"/>
          <w:rFonts w:ascii="Times New Roman" w:hAnsi="Times New Roman"/>
          <w:sz w:val="24"/>
          <w:szCs w:val="24"/>
        </w:rPr>
        <w:t>uly of 1963, in Cambridge, UK, he co-organized with Michael Bacharach an International Economic Association conference to discuss the activity analysis approach applied to growth theory.</w:t>
      </w:r>
      <w:r>
        <w:rPr>
          <w:rStyle w:val="None"/>
          <w:rFonts w:ascii="Times New Roman" w:eastAsia="Times New Roman" w:hAnsi="Times New Roman" w:cs="Times New Roman"/>
          <w:sz w:val="24"/>
          <w:szCs w:val="24"/>
          <w:vertAlign w:val="superscript"/>
        </w:rPr>
        <w:footnoteReference w:id="27"/>
      </w:r>
      <w:r>
        <w:rPr>
          <w:rStyle w:val="None"/>
          <w:rFonts w:ascii="Times New Roman" w:hAnsi="Times New Roman"/>
          <w:sz w:val="24"/>
          <w:szCs w:val="24"/>
        </w:rPr>
        <w:t xml:space="preserve"> The contributions to the conference and the discussions that followe</w:t>
      </w:r>
      <w:r>
        <w:rPr>
          <w:rStyle w:val="None"/>
          <w:rFonts w:ascii="Times New Roman" w:hAnsi="Times New Roman"/>
          <w:sz w:val="24"/>
          <w:szCs w:val="24"/>
        </w:rPr>
        <w:t xml:space="preserve">d each presentation were published in 1967 in the volume </w:t>
      </w:r>
      <w:r>
        <w:rPr>
          <w:rStyle w:val="None"/>
          <w:rFonts w:ascii="Times New Roman" w:hAnsi="Times New Roman"/>
          <w:i/>
          <w:iCs/>
          <w:sz w:val="24"/>
          <w:szCs w:val="24"/>
        </w:rPr>
        <w:t>Activity Analysis in the Theory of Growth and Planning</w:t>
      </w:r>
      <w:r>
        <w:rPr>
          <w:rStyle w:val="None"/>
          <w:rFonts w:ascii="Times New Roman" w:hAnsi="Times New Roman"/>
          <w:sz w:val="24"/>
          <w:szCs w:val="24"/>
        </w:rPr>
        <w:t xml:space="preserve">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and Bacharach 1967). Participants included Koopmans,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Allais, McKenzie, Radner, </w:t>
      </w:r>
      <w:proofErr w:type="spellStart"/>
      <w:r>
        <w:rPr>
          <w:rStyle w:val="None"/>
          <w:rFonts w:ascii="Times New Roman" w:hAnsi="Times New Roman"/>
          <w:sz w:val="24"/>
          <w:szCs w:val="24"/>
        </w:rPr>
        <w:t>Dorfman</w:t>
      </w:r>
      <w:proofErr w:type="spellEnd"/>
      <w:r>
        <w:rPr>
          <w:rStyle w:val="None"/>
          <w:rFonts w:ascii="Times New Roman" w:hAnsi="Times New Roman"/>
          <w:sz w:val="24"/>
          <w:szCs w:val="24"/>
        </w:rPr>
        <w:t xml:space="preserve">, and Leonid </w:t>
      </w:r>
      <w:proofErr w:type="spellStart"/>
      <w:r>
        <w:rPr>
          <w:rStyle w:val="None"/>
          <w:rFonts w:ascii="Times New Roman" w:hAnsi="Times New Roman"/>
          <w:sz w:val="24"/>
          <w:szCs w:val="24"/>
        </w:rPr>
        <w:t>Hurwicz</w:t>
      </w:r>
      <w:proofErr w:type="spellEnd"/>
      <w:r>
        <w:rPr>
          <w:rStyle w:val="None"/>
          <w:rFonts w:ascii="Times New Roman" w:hAnsi="Times New Roman"/>
          <w:sz w:val="24"/>
          <w:szCs w:val="24"/>
        </w:rPr>
        <w:t>, whose previous</w:t>
      </w:r>
      <w:r>
        <w:rPr>
          <w:rStyle w:val="None"/>
          <w:rFonts w:ascii="Times New Roman" w:hAnsi="Times New Roman"/>
          <w:sz w:val="24"/>
          <w:szCs w:val="24"/>
        </w:rPr>
        <w:t xml:space="preserve"> works were more closely related to activity analysis than to growth theory.</w:t>
      </w:r>
      <w:r>
        <w:rPr>
          <w:rStyle w:val="None"/>
          <w:rFonts w:ascii="Times New Roman" w:eastAsia="Times New Roman" w:hAnsi="Times New Roman" w:cs="Times New Roman"/>
          <w:sz w:val="24"/>
          <w:szCs w:val="24"/>
          <w:vertAlign w:val="superscript"/>
        </w:rPr>
        <w:footnoteReference w:id="28"/>
      </w:r>
      <w:r>
        <w:rPr>
          <w:rStyle w:val="None"/>
          <w:rFonts w:ascii="Times New Roman" w:hAnsi="Times New Roman"/>
          <w:sz w:val="24"/>
          <w:szCs w:val="24"/>
        </w:rPr>
        <w:t xml:space="preserve">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defined activity analysis in the volume as an approach to deal with theoretical and applied economic problems, and not as a specific branch of economics. He wrote that,</w:t>
      </w:r>
      <w:r>
        <w:rPr>
          <w:rStyle w:val="None"/>
          <w:rFonts w:ascii="Times New Roman" w:hAnsi="Times New Roman"/>
          <w:sz w:val="24"/>
          <w:szCs w:val="24"/>
        </w:rPr>
        <w:t xml:space="preserve"> while in the </w:t>
      </w:r>
      <w:proofErr w:type="spellStart"/>
      <w:r>
        <w:rPr>
          <w:rStyle w:val="None"/>
          <w:rFonts w:ascii="Times New Roman" w:hAnsi="Times New Roman"/>
          <w:sz w:val="24"/>
          <w:szCs w:val="24"/>
        </w:rPr>
        <w:t>marginalist</w:t>
      </w:r>
      <w:proofErr w:type="spellEnd"/>
      <w:r>
        <w:rPr>
          <w:rStyle w:val="None"/>
          <w:rFonts w:ascii="Times New Roman" w:hAnsi="Times New Roman"/>
          <w:sz w:val="24"/>
          <w:szCs w:val="24"/>
        </w:rPr>
        <w:t xml:space="preserve"> approach every product or factor of production could be substituted by another product of factor of production, the activity analysis modeling was defined by fixed proportions between inputs and outputs, described by a technical c</w:t>
      </w:r>
      <w:r>
        <w:rPr>
          <w:rStyle w:val="None"/>
          <w:rFonts w:ascii="Times New Roman" w:hAnsi="Times New Roman"/>
          <w:sz w:val="24"/>
          <w:szCs w:val="24"/>
        </w:rPr>
        <w:t>oefficient vector. An activity could operate in a larger or smaller scale, but with fixed coefficients. As different activities are operated at the same time, the choice studied is what would be the appropriate level of the operation of each activity.</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123" w:author="Assaf" w:date="2018-07-06T12:46:00Z">
          <w:pPr>
            <w:pStyle w:val="BodyAA"/>
            <w:spacing w:after="120"/>
            <w:ind w:firstLine="708"/>
            <w:jc w:val="both"/>
          </w:pPr>
        </w:pPrChange>
      </w:pPr>
      <w:r>
        <w:rPr>
          <w:rStyle w:val="None"/>
          <w:rFonts w:ascii="Times New Roman" w:hAnsi="Times New Roman"/>
          <w:sz w:val="24"/>
          <w:szCs w:val="24"/>
        </w:rPr>
        <w:t>Koop</w:t>
      </w:r>
      <w:r>
        <w:rPr>
          <w:rStyle w:val="None"/>
          <w:rFonts w:ascii="Times New Roman" w:hAnsi="Times New Roman"/>
          <w:sz w:val="24"/>
          <w:szCs w:val="24"/>
        </w:rPr>
        <w:t>mans</w:t>
      </w:r>
      <w:r>
        <w:rPr>
          <w:rStyle w:val="None"/>
          <w:rFonts w:ascii="Times New Roman" w:hAnsi="Times New Roman"/>
          <w:sz w:val="24"/>
          <w:szCs w:val="24"/>
        </w:rPr>
        <w:t>’</w:t>
      </w:r>
      <w:r>
        <w:rPr>
          <w:rStyle w:val="None"/>
          <w:rFonts w:ascii="Times New Roman" w:hAnsi="Times New Roman"/>
          <w:sz w:val="24"/>
          <w:szCs w:val="24"/>
        </w:rPr>
        <w:t xml:space="preserve">s contribution to the conference was also published in the </w:t>
      </w:r>
      <w:r>
        <w:rPr>
          <w:rStyle w:val="None"/>
          <w:rFonts w:ascii="Times New Roman" w:hAnsi="Times New Roman"/>
          <w:i/>
          <w:iCs/>
          <w:sz w:val="24"/>
          <w:szCs w:val="24"/>
        </w:rPr>
        <w:t>Quarterly Journal of Economics</w:t>
      </w:r>
      <w:r>
        <w:rPr>
          <w:rStyle w:val="None"/>
          <w:rFonts w:ascii="Times New Roman" w:hAnsi="Times New Roman"/>
          <w:sz w:val="24"/>
          <w:szCs w:val="24"/>
        </w:rPr>
        <w:t xml:space="preserve"> in 1964, and contained a simple growth model following von Neumann, with only two goods. He</w:t>
      </w:r>
      <w:r>
        <w:rPr>
          <w:rStyle w:val="None"/>
          <w:rFonts w:ascii="Times New Roman" w:hAnsi="Times New Roman"/>
          <w:sz w:val="24"/>
          <w:szCs w:val="24"/>
        </w:rPr>
        <w:t xml:space="preserve"> used it to demonstrate the recent results of the turnpike literature, identifying two types of contributions. The first, represented mainly by Radner (1961) and </w:t>
      </w:r>
      <w:proofErr w:type="spellStart"/>
      <w:r>
        <w:rPr>
          <w:rStyle w:val="None"/>
          <w:rFonts w:ascii="Times New Roman" w:hAnsi="Times New Roman"/>
          <w:sz w:val="24"/>
          <w:szCs w:val="24"/>
        </w:rPr>
        <w:t>Nikaido</w:t>
      </w:r>
      <w:proofErr w:type="spellEnd"/>
      <w:r>
        <w:rPr>
          <w:rStyle w:val="None"/>
          <w:rFonts w:ascii="Times New Roman" w:hAnsi="Times New Roman"/>
          <w:sz w:val="24"/>
          <w:szCs w:val="24"/>
        </w:rPr>
        <w:t xml:space="preserve"> (1964), builds a model that considers that the production set is strictly convex. The </w:t>
      </w:r>
      <w:r>
        <w:rPr>
          <w:rStyle w:val="None"/>
          <w:rFonts w:ascii="Times New Roman" w:hAnsi="Times New Roman"/>
          <w:sz w:val="24"/>
          <w:szCs w:val="24"/>
        </w:rPr>
        <w:t xml:space="preserve">second, represented by </w:t>
      </w:r>
      <w:proofErr w:type="spellStart"/>
      <w:r>
        <w:rPr>
          <w:rStyle w:val="None"/>
          <w:rFonts w:ascii="Times New Roman" w:hAnsi="Times New Roman"/>
          <w:sz w:val="24"/>
          <w:szCs w:val="24"/>
        </w:rPr>
        <w:t>Morishima</w:t>
      </w:r>
      <w:proofErr w:type="spellEnd"/>
      <w:r>
        <w:rPr>
          <w:rStyle w:val="None"/>
          <w:rFonts w:ascii="Times New Roman" w:hAnsi="Times New Roman"/>
          <w:sz w:val="24"/>
          <w:szCs w:val="24"/>
        </w:rPr>
        <w:t xml:space="preserve"> (1961) and McKenzie (1963c), didn</w:t>
      </w:r>
      <w:r>
        <w:rPr>
          <w:rStyle w:val="None"/>
          <w:rFonts w:ascii="Times New Roman" w:hAnsi="Times New Roman"/>
          <w:sz w:val="24"/>
          <w:szCs w:val="24"/>
        </w:rPr>
        <w:t>’</w:t>
      </w:r>
      <w:r>
        <w:rPr>
          <w:rStyle w:val="None"/>
          <w:rFonts w:ascii="Times New Roman" w:hAnsi="Times New Roman"/>
          <w:sz w:val="24"/>
          <w:szCs w:val="24"/>
        </w:rPr>
        <w:t>t rely on that hypothesis and concluded that there is no unique maximal balanced growth path, which can be less linear than those of Radner</w:t>
      </w:r>
      <w:r>
        <w:rPr>
          <w:rStyle w:val="None"/>
          <w:rFonts w:ascii="Times New Roman" w:hAnsi="Times New Roman"/>
          <w:sz w:val="24"/>
          <w:szCs w:val="24"/>
        </w:rPr>
        <w:t>’</w:t>
      </w:r>
      <w:r>
        <w:rPr>
          <w:rStyle w:val="None"/>
          <w:rFonts w:ascii="Times New Roman" w:hAnsi="Times New Roman"/>
          <w:sz w:val="24"/>
          <w:szCs w:val="24"/>
        </w:rPr>
        <w:t>s model. In his expository effort, Koopmans conso</w:t>
      </w:r>
      <w:r>
        <w:rPr>
          <w:rStyle w:val="None"/>
          <w:rFonts w:ascii="Times New Roman" w:hAnsi="Times New Roman"/>
          <w:sz w:val="24"/>
          <w:szCs w:val="24"/>
        </w:rPr>
        <w:t>lidated the activity analysis literature and connected the different models into one single modeling approach, defined by the use of disaggregated capital, linear programming and the absence of utility maximization. However, Koopmans wasn</w:t>
      </w:r>
      <w:r>
        <w:rPr>
          <w:rStyle w:val="None"/>
          <w:rFonts w:ascii="Times New Roman" w:hAnsi="Times New Roman"/>
          <w:sz w:val="24"/>
          <w:szCs w:val="24"/>
        </w:rPr>
        <w:t>’</w:t>
      </w:r>
      <w:r>
        <w:rPr>
          <w:rStyle w:val="None"/>
          <w:rFonts w:ascii="Times New Roman" w:hAnsi="Times New Roman"/>
          <w:sz w:val="24"/>
          <w:szCs w:val="24"/>
        </w:rPr>
        <w:t xml:space="preserve">t satisfied with </w:t>
      </w:r>
      <w:r>
        <w:rPr>
          <w:rStyle w:val="None"/>
          <w:rFonts w:ascii="Times New Roman" w:hAnsi="Times New Roman"/>
          <w:sz w:val="24"/>
          <w:szCs w:val="24"/>
        </w:rPr>
        <w:t>this last element. In the introduction he wrote that von Neumann</w:t>
      </w:r>
      <w:r>
        <w:rPr>
          <w:rStyle w:val="None"/>
          <w:rFonts w:ascii="Times New Roman" w:hAnsi="Times New Roman"/>
          <w:sz w:val="24"/>
          <w:szCs w:val="24"/>
        </w:rPr>
        <w:t>’</w:t>
      </w:r>
      <w:r>
        <w:rPr>
          <w:rStyle w:val="None"/>
          <w:rFonts w:ascii="Times New Roman" w:hAnsi="Times New Roman"/>
          <w:sz w:val="24"/>
          <w:szCs w:val="24"/>
        </w:rPr>
        <w:t xml:space="preserve">s model was </w:t>
      </w:r>
      <w:r>
        <w:rPr>
          <w:rStyle w:val="None"/>
          <w:rFonts w:ascii="Times New Roman" w:hAnsi="Times New Roman"/>
          <w:sz w:val="24"/>
          <w:szCs w:val="24"/>
        </w:rPr>
        <w:t>“</w:t>
      </w:r>
      <w:r>
        <w:rPr>
          <w:rStyle w:val="None"/>
          <w:rFonts w:ascii="Times New Roman" w:hAnsi="Times New Roman"/>
          <w:sz w:val="24"/>
          <w:szCs w:val="24"/>
        </w:rPr>
        <w:t>poor economics</w:t>
      </w:r>
      <w:r>
        <w:rPr>
          <w:rStyle w:val="None"/>
          <w:rFonts w:ascii="Times New Roman" w:hAnsi="Times New Roman"/>
          <w:sz w:val="24"/>
          <w:szCs w:val="24"/>
        </w:rPr>
        <w:t xml:space="preserve">” </w:t>
      </w:r>
      <w:r>
        <w:rPr>
          <w:rStyle w:val="None"/>
          <w:rFonts w:ascii="Times New Roman" w:hAnsi="Times New Roman"/>
          <w:sz w:val="24"/>
          <w:szCs w:val="24"/>
        </w:rPr>
        <w:t xml:space="preserve">because of the negligence of consumption as an important variable in growth models. This echoed </w:t>
      </w:r>
      <w:proofErr w:type="spellStart"/>
      <w:r>
        <w:rPr>
          <w:rStyle w:val="None"/>
          <w:rFonts w:ascii="Times New Roman" w:hAnsi="Times New Roman"/>
          <w:sz w:val="24"/>
          <w:szCs w:val="24"/>
        </w:rPr>
        <w:t>Malinvaud</w:t>
      </w:r>
      <w:r>
        <w:rPr>
          <w:rStyle w:val="None"/>
          <w:rFonts w:ascii="Times New Roman" w:hAnsi="Times New Roman"/>
          <w:sz w:val="24"/>
          <w:szCs w:val="24"/>
        </w:rPr>
        <w:t>’</w:t>
      </w:r>
      <w:r>
        <w:rPr>
          <w:rStyle w:val="None"/>
          <w:rFonts w:ascii="Times New Roman" w:hAnsi="Times New Roman"/>
          <w:sz w:val="24"/>
          <w:szCs w:val="24"/>
        </w:rPr>
        <w:t>s</w:t>
      </w:r>
      <w:proofErr w:type="spellEnd"/>
      <w:r>
        <w:rPr>
          <w:rStyle w:val="None"/>
          <w:rFonts w:ascii="Times New Roman" w:hAnsi="Times New Roman"/>
          <w:sz w:val="24"/>
          <w:szCs w:val="24"/>
        </w:rPr>
        <w:t xml:space="preserve"> (1953, 241) point that </w:t>
      </w:r>
      <w:r>
        <w:rPr>
          <w:rStyle w:val="None"/>
          <w:rFonts w:ascii="Times New Roman" w:hAnsi="Times New Roman"/>
          <w:sz w:val="24"/>
          <w:szCs w:val="24"/>
        </w:rPr>
        <w:t>“</w:t>
      </w:r>
      <w:r>
        <w:rPr>
          <w:rStyle w:val="None"/>
          <w:rFonts w:ascii="Times New Roman" w:hAnsi="Times New Roman"/>
          <w:sz w:val="24"/>
          <w:szCs w:val="24"/>
        </w:rPr>
        <w:t xml:space="preserve">economic organization aims at </w:t>
      </w:r>
      <w:r>
        <w:rPr>
          <w:rStyle w:val="None"/>
          <w:rFonts w:ascii="Times New Roman" w:hAnsi="Times New Roman"/>
          <w:sz w:val="24"/>
          <w:szCs w:val="24"/>
        </w:rPr>
        <w:t>satisfying consumers</w:t>
      </w:r>
      <w:r>
        <w:rPr>
          <w:rStyle w:val="None"/>
          <w:rFonts w:ascii="Times New Roman" w:hAnsi="Times New Roman"/>
          <w:sz w:val="24"/>
          <w:szCs w:val="24"/>
        </w:rPr>
        <w:t xml:space="preserve">’ </w:t>
      </w:r>
      <w:r>
        <w:rPr>
          <w:rStyle w:val="None"/>
          <w:rFonts w:ascii="Times New Roman" w:hAnsi="Times New Roman"/>
          <w:sz w:val="24"/>
          <w:szCs w:val="24"/>
        </w:rPr>
        <w:t>needs; hence, the technical process by which this is done is irrelevant to social choice.</w:t>
      </w:r>
      <w:r>
        <w:rPr>
          <w:rStyle w:val="None"/>
          <w:rFonts w:ascii="Times New Roman" w:hAnsi="Times New Roman"/>
          <w:sz w:val="24"/>
          <w:szCs w:val="24"/>
        </w:rPr>
        <w:t xml:space="preserve">” </w:t>
      </w:r>
    </w:p>
    <w:p w:rsidR="00CC0590" w:rsidRDefault="00FA2340" w:rsidP="00E52023">
      <w:pPr>
        <w:pStyle w:val="BodyA"/>
        <w:spacing w:after="40" w:line="240" w:lineRule="auto"/>
        <w:ind w:firstLine="680"/>
        <w:jc w:val="both"/>
        <w:rPr>
          <w:rStyle w:val="None"/>
          <w:rFonts w:ascii="Times New Roman" w:eastAsia="Times New Roman" w:hAnsi="Times New Roman" w:cs="Times New Roman"/>
          <w:sz w:val="24"/>
          <w:szCs w:val="24"/>
        </w:rPr>
        <w:pPrChange w:id="124" w:author="Assaf" w:date="2018-07-06T12:46:00Z">
          <w:pPr>
            <w:pStyle w:val="BodyA"/>
            <w:spacing w:after="0" w:line="288" w:lineRule="auto"/>
            <w:ind w:firstLine="680"/>
            <w:jc w:val="both"/>
          </w:pPr>
        </w:pPrChange>
      </w:pPr>
      <w:r>
        <w:rPr>
          <w:rStyle w:val="None"/>
          <w:rFonts w:ascii="Times New Roman" w:hAnsi="Times New Roman"/>
          <w:sz w:val="24"/>
          <w:szCs w:val="24"/>
        </w:rPr>
        <w:t>During the discussions that took place after Koopmans</w:t>
      </w:r>
      <w:r>
        <w:rPr>
          <w:rStyle w:val="None"/>
          <w:rFonts w:ascii="Times New Roman" w:hAnsi="Times New Roman"/>
          <w:sz w:val="24"/>
          <w:szCs w:val="24"/>
        </w:rPr>
        <w:t>’</w:t>
      </w:r>
      <w:r>
        <w:rPr>
          <w:rStyle w:val="None"/>
          <w:rFonts w:ascii="Times New Roman" w:hAnsi="Times New Roman"/>
          <w:sz w:val="24"/>
          <w:szCs w:val="24"/>
        </w:rPr>
        <w:t>s presentation, there was some thoughts on how to include utility in the von Neumann</w:t>
      </w:r>
      <w:r>
        <w:rPr>
          <w:rStyle w:val="None"/>
          <w:rFonts w:ascii="Times New Roman" w:hAnsi="Times New Roman"/>
          <w:sz w:val="24"/>
          <w:szCs w:val="24"/>
        </w:rPr>
        <w:t>’</w:t>
      </w:r>
      <w:r>
        <w:rPr>
          <w:rStyle w:val="None"/>
          <w:rFonts w:ascii="Times New Roman" w:hAnsi="Times New Roman"/>
          <w:sz w:val="24"/>
          <w:szCs w:val="24"/>
        </w:rPr>
        <w:t>s f</w:t>
      </w:r>
      <w:r>
        <w:rPr>
          <w:rStyle w:val="None"/>
          <w:rFonts w:ascii="Times New Roman" w:hAnsi="Times New Roman"/>
          <w:sz w:val="24"/>
          <w:szCs w:val="24"/>
        </w:rPr>
        <w:t xml:space="preserve">ramework. Radner was the first to suggest a way to include it without losing the turnpike results. He conjectured that it would be possible to consider utility as a commodity in the model, produced by a sequence of goods </w:t>
      </w:r>
      <w:proofErr w:type="gramStart"/>
      <w:r>
        <w:rPr>
          <w:rStyle w:val="None"/>
          <w:rFonts w:ascii="Times New Roman" w:hAnsi="Times New Roman"/>
          <w:i/>
          <w:iCs/>
          <w:sz w:val="24"/>
          <w:szCs w:val="24"/>
        </w:rPr>
        <w:t>y</w:t>
      </w:r>
      <w:r>
        <w:rPr>
          <w:rStyle w:val="None"/>
          <w:rFonts w:ascii="Times New Roman" w:hAnsi="Times New Roman"/>
          <w:sz w:val="24"/>
          <w:szCs w:val="24"/>
        </w:rPr>
        <w:t>(</w:t>
      </w:r>
      <w:proofErr w:type="gramEnd"/>
      <w:r>
        <w:rPr>
          <w:rStyle w:val="None"/>
          <w:rFonts w:ascii="Times New Roman" w:hAnsi="Times New Roman"/>
          <w:i/>
          <w:iCs/>
          <w:sz w:val="24"/>
          <w:szCs w:val="24"/>
        </w:rPr>
        <w:t>t</w:t>
      </w:r>
      <w:r>
        <w:rPr>
          <w:rStyle w:val="None"/>
          <w:rFonts w:ascii="Times New Roman" w:hAnsi="Times New Roman"/>
          <w:sz w:val="24"/>
          <w:szCs w:val="24"/>
        </w:rPr>
        <w:t>). Using this strategy, one coul</w:t>
      </w:r>
      <w:r>
        <w:rPr>
          <w:rStyle w:val="None"/>
          <w:rFonts w:ascii="Times New Roman" w:hAnsi="Times New Roman"/>
          <w:sz w:val="24"/>
          <w:szCs w:val="24"/>
        </w:rPr>
        <w:t xml:space="preserve">d maximize the function </w:t>
      </w:r>
      <w:r>
        <w:rPr>
          <w:rStyle w:val="None"/>
          <w:rFonts w:ascii="Times New Roman" w:hAnsi="Times New Roman"/>
          <w:sz w:val="24"/>
          <w:szCs w:val="24"/>
        </w:rPr>
        <w:t>∑</w:t>
      </w:r>
      <w:r>
        <w:rPr>
          <w:rStyle w:val="None"/>
          <w:rFonts w:ascii="Times New Roman" w:hAnsi="Times New Roman"/>
          <w:sz w:val="24"/>
          <w:szCs w:val="24"/>
          <w:vertAlign w:val="subscript"/>
        </w:rPr>
        <w:t>0</w:t>
      </w:r>
      <w:r>
        <w:rPr>
          <w:rStyle w:val="None"/>
          <w:rFonts w:ascii="Times New Roman" w:hAnsi="Times New Roman"/>
          <w:sz w:val="24"/>
          <w:szCs w:val="24"/>
          <w:vertAlign w:val="superscript"/>
        </w:rPr>
        <w:t>T</w:t>
      </w:r>
      <w:r>
        <w:rPr>
          <w:rStyle w:val="None"/>
          <w:rFonts w:ascii="Times New Roman" w:hAnsi="Times New Roman"/>
          <w:i/>
          <w:iCs/>
          <w:sz w:val="24"/>
          <w:szCs w:val="24"/>
        </w:rPr>
        <w:t>α</w:t>
      </w:r>
      <w:proofErr w:type="spellStart"/>
      <w:r>
        <w:rPr>
          <w:rStyle w:val="None"/>
          <w:rFonts w:ascii="Times New Roman" w:hAnsi="Times New Roman"/>
          <w:i/>
          <w:iCs/>
          <w:sz w:val="24"/>
          <w:szCs w:val="24"/>
          <w:vertAlign w:val="superscript"/>
        </w:rPr>
        <w:t>t</w:t>
      </w:r>
      <w:r>
        <w:rPr>
          <w:rStyle w:val="None"/>
          <w:rFonts w:ascii="Times New Roman" w:hAnsi="Times New Roman"/>
          <w:sz w:val="24"/>
          <w:szCs w:val="24"/>
        </w:rPr>
        <w:t>.u</w:t>
      </w:r>
      <w:proofErr w:type="spellEnd"/>
      <w:r>
        <w:rPr>
          <w:rStyle w:val="None"/>
          <w:rFonts w:ascii="Times New Roman" w:hAnsi="Times New Roman"/>
          <w:sz w:val="24"/>
          <w:szCs w:val="24"/>
        </w:rPr>
        <w:t>[</w:t>
      </w:r>
      <w:proofErr w:type="gramStart"/>
      <w:r>
        <w:rPr>
          <w:rStyle w:val="None"/>
          <w:rFonts w:ascii="Times New Roman" w:hAnsi="Times New Roman"/>
          <w:i/>
          <w:iCs/>
          <w:sz w:val="24"/>
          <w:szCs w:val="24"/>
        </w:rPr>
        <w:t>y</w:t>
      </w:r>
      <w:r>
        <w:rPr>
          <w:rStyle w:val="None"/>
          <w:rFonts w:ascii="Times New Roman" w:hAnsi="Times New Roman"/>
          <w:sz w:val="24"/>
          <w:szCs w:val="24"/>
        </w:rPr>
        <w:t>(</w:t>
      </w:r>
      <w:proofErr w:type="gramEnd"/>
      <w:r>
        <w:rPr>
          <w:rStyle w:val="None"/>
          <w:rFonts w:ascii="Times New Roman" w:hAnsi="Times New Roman"/>
          <w:i/>
          <w:iCs/>
          <w:sz w:val="24"/>
          <w:szCs w:val="24"/>
        </w:rPr>
        <w:t>t</w:t>
      </w:r>
      <w:r>
        <w:rPr>
          <w:rStyle w:val="None"/>
          <w:rFonts w:ascii="Times New Roman" w:hAnsi="Times New Roman"/>
          <w:sz w:val="24"/>
          <w:szCs w:val="24"/>
        </w:rPr>
        <w:t xml:space="preserve">)], where </w:t>
      </w:r>
      <w:r>
        <w:rPr>
          <w:rStyle w:val="None"/>
          <w:rFonts w:ascii="Times New Roman" w:hAnsi="Times New Roman"/>
          <w:sz w:val="24"/>
          <w:szCs w:val="24"/>
        </w:rPr>
        <w:t xml:space="preserve">α </w:t>
      </w:r>
      <w:r>
        <w:rPr>
          <w:rStyle w:val="None"/>
          <w:rFonts w:ascii="Times New Roman" w:hAnsi="Times New Roman"/>
          <w:sz w:val="24"/>
          <w:szCs w:val="24"/>
        </w:rPr>
        <w:t xml:space="preserve">is a time discount rate. Equivalently, the objective function could be expressed as </w:t>
      </w:r>
      <w:r>
        <w:rPr>
          <w:rStyle w:val="None"/>
          <w:rFonts w:ascii="Times New Roman" w:hAnsi="Times New Roman"/>
          <w:sz w:val="24"/>
          <w:szCs w:val="24"/>
        </w:rPr>
        <w:t>∑</w:t>
      </w:r>
      <w:r>
        <w:rPr>
          <w:rStyle w:val="None"/>
          <w:rFonts w:ascii="Times New Roman" w:hAnsi="Times New Roman"/>
          <w:sz w:val="24"/>
          <w:szCs w:val="24"/>
          <w:vertAlign w:val="subscript"/>
        </w:rPr>
        <w:t>0</w:t>
      </w:r>
      <w:r>
        <w:rPr>
          <w:rStyle w:val="None"/>
          <w:rFonts w:ascii="Times New Roman" w:hAnsi="Times New Roman"/>
          <w:sz w:val="24"/>
          <w:szCs w:val="24"/>
          <w:vertAlign w:val="superscript"/>
        </w:rPr>
        <w:t>T</w:t>
      </w:r>
      <w:r>
        <w:rPr>
          <w:rStyle w:val="None"/>
          <w:rFonts w:ascii="Times New Roman" w:hAnsi="Times New Roman"/>
          <w:i/>
          <w:iCs/>
          <w:sz w:val="24"/>
          <w:szCs w:val="24"/>
        </w:rPr>
        <w:t>α</w:t>
      </w:r>
      <w:r>
        <w:rPr>
          <w:rStyle w:val="None"/>
          <w:rFonts w:ascii="Times New Roman" w:hAnsi="Times New Roman"/>
          <w:i/>
          <w:iCs/>
          <w:sz w:val="24"/>
          <w:szCs w:val="24"/>
          <w:vertAlign w:val="superscript"/>
        </w:rPr>
        <w:t>-</w:t>
      </w:r>
      <w:proofErr w:type="spellStart"/>
      <w:r>
        <w:rPr>
          <w:rStyle w:val="None"/>
          <w:rFonts w:ascii="Times New Roman" w:hAnsi="Times New Roman"/>
          <w:i/>
          <w:iCs/>
          <w:sz w:val="24"/>
          <w:szCs w:val="24"/>
          <w:vertAlign w:val="superscript"/>
        </w:rPr>
        <w:t>t</w:t>
      </w:r>
      <w:r>
        <w:rPr>
          <w:rStyle w:val="None"/>
          <w:rFonts w:ascii="Times New Roman" w:hAnsi="Times New Roman"/>
          <w:sz w:val="24"/>
          <w:szCs w:val="24"/>
        </w:rPr>
        <w:t>.u</w:t>
      </w:r>
      <w:proofErr w:type="spellEnd"/>
      <w:r>
        <w:rPr>
          <w:rStyle w:val="None"/>
          <w:rFonts w:ascii="Times New Roman" w:hAnsi="Times New Roman"/>
          <w:sz w:val="24"/>
          <w:szCs w:val="24"/>
        </w:rPr>
        <w:t>[</w:t>
      </w:r>
      <w:proofErr w:type="gramStart"/>
      <w:r>
        <w:rPr>
          <w:rStyle w:val="None"/>
          <w:rFonts w:ascii="Times New Roman" w:hAnsi="Times New Roman"/>
          <w:i/>
          <w:iCs/>
          <w:sz w:val="24"/>
          <w:szCs w:val="24"/>
        </w:rPr>
        <w:t>y</w:t>
      </w:r>
      <w:r>
        <w:rPr>
          <w:rStyle w:val="None"/>
          <w:rFonts w:ascii="Times New Roman" w:hAnsi="Times New Roman"/>
          <w:sz w:val="24"/>
          <w:szCs w:val="24"/>
        </w:rPr>
        <w:t>(</w:t>
      </w:r>
      <w:proofErr w:type="gramEnd"/>
      <w:r>
        <w:rPr>
          <w:rStyle w:val="None"/>
          <w:rFonts w:ascii="Times New Roman" w:hAnsi="Times New Roman"/>
          <w:i/>
          <w:iCs/>
          <w:sz w:val="24"/>
          <w:szCs w:val="24"/>
        </w:rPr>
        <w:t>T-t</w:t>
      </w:r>
      <w:r>
        <w:rPr>
          <w:rStyle w:val="None"/>
          <w:rFonts w:ascii="Times New Roman" w:hAnsi="Times New Roman"/>
          <w:sz w:val="24"/>
          <w:szCs w:val="24"/>
        </w:rPr>
        <w:t xml:space="preserve">)] and be reinterpreted as the terminal stock of utility. Once produced, the utility good would grow at a rate </w:t>
      </w:r>
      <w:r>
        <w:rPr>
          <w:rStyle w:val="None"/>
          <w:rFonts w:ascii="Times New Roman" w:hAnsi="Times New Roman"/>
          <w:i/>
          <w:iCs/>
          <w:sz w:val="24"/>
          <w:szCs w:val="24"/>
        </w:rPr>
        <w:t>α</w:t>
      </w:r>
      <w:r>
        <w:rPr>
          <w:rStyle w:val="None"/>
          <w:rFonts w:ascii="Times New Roman" w:hAnsi="Times New Roman"/>
          <w:i/>
          <w:iCs/>
          <w:sz w:val="24"/>
          <w:szCs w:val="24"/>
          <w:vertAlign w:val="superscript"/>
        </w:rPr>
        <w:t>-t</w:t>
      </w:r>
      <w:r>
        <w:rPr>
          <w:rStyle w:val="None"/>
          <w:rFonts w:ascii="Times New Roman" w:hAnsi="Times New Roman"/>
          <w:sz w:val="24"/>
          <w:szCs w:val="24"/>
        </w:rPr>
        <w:t xml:space="preserve">, higher than 1 if 0 &lt; </w:t>
      </w:r>
      <w:r>
        <w:rPr>
          <w:rStyle w:val="None"/>
          <w:rFonts w:ascii="Times New Roman" w:hAnsi="Times New Roman"/>
          <w:i/>
          <w:iCs/>
          <w:sz w:val="24"/>
          <w:szCs w:val="24"/>
        </w:rPr>
        <w:t>α</w:t>
      </w:r>
      <w:r>
        <w:rPr>
          <w:rStyle w:val="None"/>
          <w:rFonts w:ascii="Times New Roman" w:hAnsi="Times New Roman"/>
          <w:sz w:val="24"/>
          <w:szCs w:val="24"/>
        </w:rPr>
        <w:t xml:space="preserve"> &lt; 1. His idea was to change the final objective of the model from reaching a given stock of capital to attaining a maximum utility stock. Radner argued that if the utility function </w:t>
      </w:r>
      <w:proofErr w:type="gramStart"/>
      <w:r>
        <w:rPr>
          <w:rStyle w:val="None"/>
          <w:rFonts w:ascii="Times New Roman" w:hAnsi="Times New Roman"/>
          <w:sz w:val="24"/>
          <w:szCs w:val="24"/>
        </w:rPr>
        <w:t>u(</w:t>
      </w:r>
      <w:proofErr w:type="gramEnd"/>
      <w:r>
        <w:rPr>
          <w:rStyle w:val="None"/>
          <w:rFonts w:ascii="Times New Roman" w:hAnsi="Times New Roman"/>
          <w:sz w:val="24"/>
          <w:szCs w:val="24"/>
        </w:rPr>
        <w:t>.) is a homogeneous function of degree one, t</w:t>
      </w:r>
      <w:r>
        <w:rPr>
          <w:rStyle w:val="None"/>
          <w:rFonts w:ascii="Times New Roman" w:hAnsi="Times New Roman"/>
          <w:sz w:val="24"/>
          <w:szCs w:val="24"/>
        </w:rPr>
        <w:t xml:space="preserve">hen all results obtained in the original model would hold. However, in a context of general equilibrium it is desirable to assume that the marginal utility is decreasing. In this case, as utility is a produced good, that would imply a decreasing return of </w:t>
      </w:r>
      <w:r>
        <w:rPr>
          <w:rStyle w:val="None"/>
          <w:rFonts w:ascii="Times New Roman" w:hAnsi="Times New Roman"/>
          <w:sz w:val="24"/>
          <w:szCs w:val="24"/>
        </w:rPr>
        <w:t xml:space="preserve">scale </w:t>
      </w:r>
      <w:r>
        <w:rPr>
          <w:rStyle w:val="None"/>
          <w:rFonts w:ascii="Times New Roman" w:hAnsi="Times New Roman"/>
          <w:sz w:val="24"/>
          <w:szCs w:val="24"/>
        </w:rPr>
        <w:lastRenderedPageBreak/>
        <w:t xml:space="preserve">(homogeneity of degree less than one).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responded that it was possible to maintain the results previously obtained only if the decreasing rate of marginal utility was small enough.</w:t>
      </w:r>
    </w:p>
    <w:p w:rsidR="00CC0590" w:rsidRDefault="00FA2340" w:rsidP="00E52023">
      <w:pPr>
        <w:pStyle w:val="BodyAA"/>
        <w:spacing w:after="40" w:line="240" w:lineRule="auto"/>
        <w:ind w:firstLine="708"/>
        <w:jc w:val="both"/>
        <w:rPr>
          <w:rStyle w:val="None"/>
          <w:rFonts w:ascii="Times New Roman" w:eastAsia="Times New Roman" w:hAnsi="Times New Roman" w:cs="Times New Roman"/>
          <w:sz w:val="24"/>
          <w:szCs w:val="24"/>
        </w:rPr>
        <w:pPrChange w:id="125" w:author="Assaf" w:date="2018-07-06T12:46:00Z">
          <w:pPr>
            <w:pStyle w:val="BodyAA"/>
            <w:spacing w:after="120"/>
            <w:ind w:firstLine="708"/>
            <w:jc w:val="both"/>
          </w:pPr>
        </w:pPrChange>
      </w:pPr>
      <w:r>
        <w:rPr>
          <w:rStyle w:val="None"/>
          <w:rFonts w:ascii="Times New Roman" w:hAnsi="Times New Roman"/>
          <w:sz w:val="24"/>
          <w:szCs w:val="24"/>
        </w:rPr>
        <w:t>In the introduction of the volume, while pondering the discu</w:t>
      </w:r>
      <w:r>
        <w:rPr>
          <w:rStyle w:val="None"/>
          <w:rFonts w:ascii="Times New Roman" w:hAnsi="Times New Roman"/>
          <w:sz w:val="24"/>
          <w:szCs w:val="24"/>
        </w:rPr>
        <w:t xml:space="preserve">ssions at the conference,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argued that </w:t>
      </w:r>
      <w:r>
        <w:rPr>
          <w:rStyle w:val="None"/>
          <w:rFonts w:ascii="Times New Roman" w:hAnsi="Times New Roman"/>
          <w:sz w:val="24"/>
          <w:szCs w:val="24"/>
        </w:rPr>
        <w:t>“</w:t>
      </w:r>
      <w:r>
        <w:rPr>
          <w:rStyle w:val="None"/>
          <w:rFonts w:ascii="Times New Roman" w:hAnsi="Times New Roman"/>
          <w:sz w:val="24"/>
          <w:szCs w:val="24"/>
        </w:rPr>
        <w:t>the formulation of social objectives for long-term</w:t>
      </w:r>
      <w:del w:id="126" w:author="Assaf" w:date="2018-07-06T12:44:00Z">
        <w:r w:rsidDel="00E52023">
          <w:rPr>
            <w:rStyle w:val="None"/>
            <w:rFonts w:ascii="Times New Roman" w:hAnsi="Times New Roman"/>
            <w:sz w:val="24"/>
            <w:szCs w:val="24"/>
          </w:rPr>
          <w:delText xml:space="preserve"> </w:delText>
        </w:r>
      </w:del>
      <w:r>
        <w:rPr>
          <w:rStyle w:val="None"/>
          <w:rFonts w:ascii="Times New Roman" w:hAnsi="Times New Roman"/>
          <w:sz w:val="24"/>
          <w:szCs w:val="24"/>
        </w:rPr>
        <w:t xml:space="preserve"> development</w:t>
      </w:r>
      <w:r>
        <w:rPr>
          <w:rStyle w:val="None"/>
          <w:rFonts w:ascii="Times New Roman" w:hAnsi="Times New Roman"/>
          <w:sz w:val="24"/>
          <w:szCs w:val="24"/>
        </w:rPr>
        <w:t xml:space="preserve">” </w:t>
      </w:r>
      <w:r>
        <w:rPr>
          <w:rStyle w:val="None"/>
          <w:rFonts w:ascii="Times New Roman" w:hAnsi="Times New Roman"/>
          <w:sz w:val="24"/>
          <w:szCs w:val="24"/>
        </w:rPr>
        <w:t>was a problem that should be faced by economists interested on growth theory (</w:t>
      </w:r>
      <w:proofErr w:type="spellStart"/>
      <w:r>
        <w:rPr>
          <w:rStyle w:val="None"/>
          <w:rFonts w:ascii="Times New Roman" w:hAnsi="Times New Roman"/>
          <w:sz w:val="24"/>
          <w:szCs w:val="24"/>
        </w:rPr>
        <w:t>Malinvaud</w:t>
      </w:r>
      <w:proofErr w:type="spellEnd"/>
      <w:r>
        <w:rPr>
          <w:rStyle w:val="None"/>
          <w:rFonts w:ascii="Times New Roman" w:hAnsi="Times New Roman"/>
          <w:sz w:val="24"/>
          <w:szCs w:val="24"/>
        </w:rPr>
        <w:t xml:space="preserve"> and Bacharach 1967, xiii). Although the activity analy</w:t>
      </w:r>
      <w:r>
        <w:rPr>
          <w:rStyle w:val="None"/>
          <w:rFonts w:ascii="Times New Roman" w:hAnsi="Times New Roman"/>
          <w:sz w:val="24"/>
          <w:szCs w:val="24"/>
        </w:rPr>
        <w:t>sis approach provided good models for understanding productive operations, he argued that more time should be spent on thinking about how to model a social objective function, something still not appropriately modeled because the difficulties raised by the</w:t>
      </w:r>
      <w:r>
        <w:rPr>
          <w:rStyle w:val="None"/>
          <w:rFonts w:ascii="Times New Roman" w:hAnsi="Times New Roman"/>
          <w:sz w:val="24"/>
          <w:szCs w:val="24"/>
        </w:rPr>
        <w:t xml:space="preserve"> aggregation of individual preferences. For some economists, he continued, this was so problematic that they preferred to abandon altogether any attempt to model a social objective function, without even suggesting </w:t>
      </w:r>
      <w:r>
        <w:rPr>
          <w:rStyle w:val="None"/>
          <w:rFonts w:ascii="Times New Roman" w:hAnsi="Times New Roman"/>
          <w:sz w:val="24"/>
          <w:szCs w:val="24"/>
        </w:rPr>
        <w:t>“</w:t>
      </w:r>
      <w:r>
        <w:rPr>
          <w:rStyle w:val="None"/>
          <w:rFonts w:ascii="Times New Roman" w:hAnsi="Times New Roman"/>
          <w:sz w:val="24"/>
          <w:szCs w:val="24"/>
        </w:rPr>
        <w:t>any meaningful alternative</w:t>
      </w:r>
      <w:r>
        <w:rPr>
          <w:rStyle w:val="None"/>
          <w:rFonts w:ascii="Times New Roman" w:hAnsi="Times New Roman"/>
          <w:sz w:val="24"/>
          <w:szCs w:val="24"/>
        </w:rPr>
        <w:t xml:space="preserve">” </w:t>
      </w:r>
      <w:r>
        <w:rPr>
          <w:rStyle w:val="None"/>
          <w:rFonts w:ascii="Times New Roman" w:hAnsi="Times New Roman"/>
          <w:sz w:val="24"/>
          <w:szCs w:val="24"/>
        </w:rPr>
        <w:t>(p. xiii). A</w:t>
      </w:r>
      <w:r>
        <w:rPr>
          <w:rStyle w:val="None"/>
          <w:rFonts w:ascii="Times New Roman" w:hAnsi="Times New Roman"/>
          <w:sz w:val="24"/>
          <w:szCs w:val="24"/>
        </w:rPr>
        <w:t xml:space="preserve">dditionally, as the results obtained about the qualitative properties of optimal intertemporal </w:t>
      </w:r>
      <w:proofErr w:type="spellStart"/>
      <w:r>
        <w:rPr>
          <w:rStyle w:val="None"/>
          <w:rFonts w:ascii="Times New Roman" w:hAnsi="Times New Roman"/>
          <w:sz w:val="24"/>
          <w:szCs w:val="24"/>
        </w:rPr>
        <w:t>programmes</w:t>
      </w:r>
      <w:proofErr w:type="spellEnd"/>
      <w:r>
        <w:rPr>
          <w:rStyle w:val="None"/>
          <w:rFonts w:ascii="Times New Roman" w:hAnsi="Times New Roman"/>
          <w:sz w:val="24"/>
          <w:szCs w:val="24"/>
        </w:rPr>
        <w:t xml:space="preserve"> mostly concern the case of no consumption, he stressed that the literature ought to start dealing with less particular growth paths than those studied</w:t>
      </w:r>
      <w:r>
        <w:rPr>
          <w:rStyle w:val="None"/>
          <w:rFonts w:ascii="Times New Roman" w:hAnsi="Times New Roman"/>
          <w:sz w:val="24"/>
          <w:szCs w:val="24"/>
        </w:rPr>
        <w:t xml:space="preserve"> at the conference (productive efficient balanced growth paths).</w:t>
      </w:r>
    </w:p>
    <w:p w:rsidR="00CC0590" w:rsidRPr="0040120B" w:rsidRDefault="00CC0590" w:rsidP="00E52023">
      <w:pPr>
        <w:pStyle w:val="BodyAA"/>
        <w:spacing w:after="40" w:line="240" w:lineRule="auto"/>
        <w:ind w:firstLine="708"/>
        <w:jc w:val="both"/>
        <w:rPr>
          <w:rStyle w:val="None"/>
          <w:rFonts w:ascii="Times New Roman" w:eastAsia="Times New Roman" w:hAnsi="Times New Roman" w:cs="Times New Roman"/>
          <w:sz w:val="24"/>
          <w:szCs w:val="24"/>
        </w:rPr>
        <w:pPrChange w:id="127" w:author="Assaf" w:date="2018-07-06T12:46:00Z">
          <w:pPr>
            <w:pStyle w:val="BodyAA"/>
            <w:spacing w:after="120"/>
            <w:ind w:firstLine="708"/>
            <w:jc w:val="both"/>
          </w:pPr>
        </w:pPrChange>
      </w:pPr>
    </w:p>
    <w:p w:rsidR="00CC0590" w:rsidRPr="0040120B" w:rsidRDefault="00FA2340" w:rsidP="0040120B">
      <w:pPr>
        <w:pStyle w:val="BodyAA"/>
        <w:spacing w:after="40" w:line="240" w:lineRule="auto"/>
        <w:ind w:left="720"/>
        <w:jc w:val="both"/>
        <w:rPr>
          <w:rStyle w:val="None"/>
          <w:rFonts w:ascii="Times New Roman" w:eastAsia="Times New Roman" w:hAnsi="Times New Roman" w:cs="Times New Roman"/>
          <w:b/>
          <w:bCs/>
          <w:sz w:val="24"/>
          <w:szCs w:val="24"/>
        </w:rPr>
        <w:pPrChange w:id="128" w:author="Assaf" w:date="2018-07-06T12:46:00Z">
          <w:pPr>
            <w:pStyle w:val="BodyAA"/>
            <w:numPr>
              <w:numId w:val="3"/>
            </w:numPr>
            <w:tabs>
              <w:tab w:val="num" w:pos="1416"/>
            </w:tabs>
            <w:spacing w:after="120"/>
            <w:ind w:left="720"/>
            <w:jc w:val="both"/>
          </w:pPr>
        </w:pPrChange>
      </w:pPr>
      <w:proofErr w:type="spellStart"/>
      <w:r w:rsidRPr="0040120B">
        <w:rPr>
          <w:rFonts w:ascii="Times New Roman" w:hAnsi="Times New Roman" w:cs="Times New Roman"/>
          <w:b/>
          <w:bCs/>
          <w:sz w:val="24"/>
          <w:szCs w:val="24"/>
        </w:rPr>
        <w:t>Malinvaud</w:t>
      </w:r>
      <w:r w:rsidRPr="0040120B">
        <w:rPr>
          <w:rFonts w:ascii="Times New Roman" w:hAnsi="Times New Roman" w:cs="Times New Roman"/>
          <w:b/>
          <w:bCs/>
          <w:sz w:val="24"/>
          <w:szCs w:val="24"/>
        </w:rPr>
        <w:t>’</w:t>
      </w:r>
      <w:r w:rsidRPr="0040120B">
        <w:rPr>
          <w:rFonts w:ascii="Times New Roman" w:hAnsi="Times New Roman" w:cs="Times New Roman"/>
          <w:b/>
          <w:bCs/>
          <w:sz w:val="24"/>
          <w:szCs w:val="24"/>
        </w:rPr>
        <w:t>s</w:t>
      </w:r>
      <w:proofErr w:type="spellEnd"/>
      <w:r w:rsidRPr="0040120B">
        <w:rPr>
          <w:rFonts w:ascii="Times New Roman" w:hAnsi="Times New Roman" w:cs="Times New Roman"/>
          <w:b/>
          <w:bCs/>
          <w:sz w:val="24"/>
          <w:szCs w:val="24"/>
        </w:rPr>
        <w:t xml:space="preserve"> alternative</w:t>
      </w:r>
    </w:p>
    <w:p w:rsidR="00CC0590" w:rsidRPr="0040120B" w:rsidRDefault="00FA2340" w:rsidP="00E52023">
      <w:pPr>
        <w:pStyle w:val="BodyAA"/>
        <w:spacing w:after="40" w:line="240" w:lineRule="auto"/>
        <w:ind w:firstLine="708"/>
        <w:jc w:val="both"/>
        <w:rPr>
          <w:rStyle w:val="None"/>
          <w:rFonts w:ascii="Times New Roman" w:hAnsi="Times New Roman" w:cs="Times New Roman"/>
          <w:sz w:val="24"/>
          <w:szCs w:val="24"/>
        </w:rPr>
        <w:pPrChange w:id="129" w:author="Assaf" w:date="2018-07-06T12:46:00Z">
          <w:pPr>
            <w:pStyle w:val="BodyAA"/>
            <w:spacing w:after="120"/>
            <w:ind w:firstLine="708"/>
            <w:jc w:val="both"/>
          </w:pPr>
        </w:pPrChange>
      </w:pP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would present his alternative to the turnpike approach to growth shortly after the 1963 </w:t>
      </w:r>
      <w:r w:rsidRPr="0040120B">
        <w:rPr>
          <w:rStyle w:val="None"/>
          <w:rFonts w:ascii="Times New Roman" w:hAnsi="Times New Roman" w:cs="Times New Roman"/>
          <w:sz w:val="24"/>
          <w:szCs w:val="24"/>
        </w:rPr>
        <w:t>Cambridge conference. In October of the same year, a study week on the econometric approach to development planning was held at the Vatican City, sponsored by the Pontifical Academy of Sciences.</w:t>
      </w:r>
      <w:r w:rsidRPr="0040120B">
        <w:rPr>
          <w:rStyle w:val="None"/>
          <w:rFonts w:ascii="Times New Roman" w:hAnsi="Times New Roman" w:cs="Times New Roman"/>
          <w:sz w:val="24"/>
          <w:szCs w:val="24"/>
          <w:vertAlign w:val="superscript"/>
        </w:rPr>
        <w:footnoteReference w:id="29"/>
      </w:r>
      <w:r w:rsidRPr="0040120B">
        <w:rPr>
          <w:rStyle w:val="None"/>
          <w:rFonts w:ascii="Times New Roman" w:hAnsi="Times New Roman" w:cs="Times New Roman"/>
          <w:sz w:val="24"/>
          <w:szCs w:val="24"/>
        </w:rPr>
        <w:t xml:space="preserve"> Theoretical models of economic growth were discussed in a pa</w:t>
      </w:r>
      <w:r w:rsidRPr="0040120B">
        <w:rPr>
          <w:rStyle w:val="None"/>
          <w:rFonts w:ascii="Times New Roman" w:hAnsi="Times New Roman" w:cs="Times New Roman"/>
          <w:sz w:val="24"/>
          <w:szCs w:val="24"/>
        </w:rPr>
        <w:t xml:space="preserve">rticular day of the conference, with contributions made by Koopmans,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w:t>
      </w:r>
      <w:proofErr w:type="spellStart"/>
      <w:r w:rsidRPr="0040120B">
        <w:rPr>
          <w:rStyle w:val="None"/>
          <w:rFonts w:ascii="Times New Roman" w:hAnsi="Times New Roman" w:cs="Times New Roman"/>
          <w:sz w:val="24"/>
          <w:szCs w:val="24"/>
        </w:rPr>
        <w:t>Morishima</w:t>
      </w:r>
      <w:proofErr w:type="spellEnd"/>
      <w:r w:rsidRPr="0040120B">
        <w:rPr>
          <w:rStyle w:val="None"/>
          <w:rFonts w:ascii="Times New Roman" w:hAnsi="Times New Roman" w:cs="Times New Roman"/>
          <w:sz w:val="24"/>
          <w:szCs w:val="24"/>
        </w:rPr>
        <w:t xml:space="preserve"> and Pasinetti. Koopmans’s paper was the first presentation of his optimal growth model that eventually gained canonical status, along with Cass (1965), in growth econ</w:t>
      </w:r>
      <w:r w:rsidRPr="0040120B">
        <w:rPr>
          <w:rStyle w:val="None"/>
          <w:rFonts w:ascii="Times New Roman" w:hAnsi="Times New Roman" w:cs="Times New Roman"/>
          <w:sz w:val="24"/>
          <w:szCs w:val="24"/>
        </w:rPr>
        <w:t>omics.</w:t>
      </w:r>
    </w:p>
    <w:p w:rsidR="00CC0590" w:rsidRPr="0040120B" w:rsidRDefault="00FA2340" w:rsidP="00E52023">
      <w:pPr>
        <w:pStyle w:val="BodyAA"/>
        <w:spacing w:after="40" w:line="240" w:lineRule="auto"/>
        <w:ind w:firstLine="708"/>
        <w:jc w:val="both"/>
        <w:rPr>
          <w:rStyle w:val="None"/>
          <w:rFonts w:ascii="Times New Roman" w:hAnsi="Times New Roman" w:cs="Times New Roman"/>
          <w:sz w:val="24"/>
          <w:szCs w:val="24"/>
        </w:rPr>
        <w:pPrChange w:id="131" w:author="Assaf" w:date="2018-07-06T12:46:00Z">
          <w:pPr>
            <w:pStyle w:val="BodyAA"/>
            <w:spacing w:after="120"/>
            <w:ind w:firstLine="708"/>
            <w:jc w:val="both"/>
          </w:pPr>
        </w:pPrChange>
      </w:pPr>
      <w:r w:rsidRPr="0040120B">
        <w:rPr>
          <w:rStyle w:val="None"/>
          <w:rFonts w:ascii="Times New Roman" w:hAnsi="Times New Roman" w:cs="Times New Roman"/>
          <w:sz w:val="24"/>
          <w:szCs w:val="24"/>
        </w:rPr>
        <w:t xml:space="preserve">The optimal growth models of Koopmans and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had their similarities, as the latter notes in his oral presentation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1965, 301-302). Both models had an infinite time horizon and used an intertemporal utility function (having consumpt</w:t>
      </w:r>
      <w:r w:rsidRPr="0040120B">
        <w:rPr>
          <w:rStyle w:val="None"/>
          <w:rFonts w:ascii="Times New Roman" w:hAnsi="Times New Roman" w:cs="Times New Roman"/>
          <w:sz w:val="24"/>
          <w:szCs w:val="24"/>
        </w:rPr>
        <w:t xml:space="preserve">ion as argument, and labor as well in the case of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as the optimality criterion, in contrast to the typical turnpike model.</w:t>
      </w:r>
      <w:r w:rsidRPr="0040120B">
        <w:rPr>
          <w:rStyle w:val="None"/>
          <w:rFonts w:ascii="Times New Roman" w:hAnsi="Times New Roman" w:cs="Times New Roman"/>
          <w:sz w:val="24"/>
          <w:szCs w:val="24"/>
          <w:vertAlign w:val="superscript"/>
        </w:rPr>
        <w:footnoteReference w:id="30"/>
      </w:r>
      <w:r w:rsidRPr="0040120B">
        <w:rPr>
          <w:rStyle w:val="None"/>
          <w:rFonts w:ascii="Times New Roman" w:hAnsi="Times New Roman" w:cs="Times New Roman"/>
          <w:sz w:val="24"/>
          <w:szCs w:val="24"/>
        </w:rPr>
        <w:t xml:space="preserve"> Despite the similarities,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claimed during the conference that there were some differences in their motivations. K</w:t>
      </w:r>
      <w:r w:rsidRPr="0040120B">
        <w:rPr>
          <w:rStyle w:val="None"/>
          <w:rFonts w:ascii="Times New Roman" w:hAnsi="Times New Roman" w:cs="Times New Roman"/>
          <w:sz w:val="24"/>
          <w:szCs w:val="24"/>
        </w:rPr>
        <w:t xml:space="preserve">oopmans, who was in this period also interested in </w:t>
      </w:r>
      <w:proofErr w:type="spellStart"/>
      <w:r w:rsidRPr="0040120B">
        <w:rPr>
          <w:rStyle w:val="None"/>
          <w:rFonts w:ascii="Times New Roman" w:hAnsi="Times New Roman" w:cs="Times New Roman"/>
          <w:sz w:val="24"/>
          <w:szCs w:val="24"/>
        </w:rPr>
        <w:t>axiomatizing</w:t>
      </w:r>
      <w:proofErr w:type="spellEnd"/>
      <w:r w:rsidRPr="0040120B">
        <w:rPr>
          <w:rStyle w:val="None"/>
          <w:rFonts w:ascii="Times New Roman" w:hAnsi="Times New Roman" w:cs="Times New Roman"/>
          <w:sz w:val="24"/>
          <w:szCs w:val="24"/>
        </w:rPr>
        <w:t xml:space="preserve"> time preferences (cf. Duarte 2016, 292-293), wrote that the aim of his paper was to illustrate the usefulness of mathematical programming to optimal growth and to argue against the separation </w:t>
      </w:r>
      <w:r w:rsidRPr="0040120B">
        <w:rPr>
          <w:rStyle w:val="None"/>
          <w:rFonts w:ascii="Times New Roman" w:hAnsi="Times New Roman" w:cs="Times New Roman"/>
          <w:sz w:val="24"/>
          <w:szCs w:val="24"/>
        </w:rPr>
        <w:t xml:space="preserve">of the ethical or political choice of an objective function from the investigation of the set of feasible paths, since this could lead to a search for a nonexistent optimum (Koopmans 1965, 228-229). In his oral presentation,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(1965, 301) asserted </w:t>
      </w:r>
      <w:r w:rsidRPr="0040120B">
        <w:rPr>
          <w:rStyle w:val="None"/>
          <w:rFonts w:ascii="Times New Roman" w:hAnsi="Times New Roman" w:cs="Times New Roman"/>
          <w:sz w:val="24"/>
          <w:szCs w:val="24"/>
        </w:rPr>
        <w:t>that, likewise Koopmans, he wanted to understand the logical problems raised by choices between intertemporal programs. Besides, he wanted to explore the relations between the models of Ramsey (1928), Tinbergen (1960), Radner (1966) and Srinivasan (1964).</w:t>
      </w:r>
      <w:r w:rsidRPr="0040120B">
        <w:rPr>
          <w:rStyle w:val="None"/>
          <w:rFonts w:ascii="Times New Roman" w:hAnsi="Times New Roman" w:cs="Times New Roman"/>
          <w:sz w:val="24"/>
          <w:szCs w:val="24"/>
          <w:vertAlign w:val="superscript"/>
        </w:rPr>
        <w:footnoteReference w:id="31"/>
      </w:r>
      <w:r w:rsidRPr="0040120B">
        <w:rPr>
          <w:rStyle w:val="None"/>
          <w:rFonts w:ascii="Times New Roman" w:hAnsi="Times New Roman" w:cs="Times New Roman"/>
          <w:sz w:val="24"/>
          <w:szCs w:val="24"/>
        </w:rPr>
        <w:t xml:space="preserve"> However, during the discussion of </w:t>
      </w:r>
      <w:proofErr w:type="spellStart"/>
      <w:r w:rsidRPr="0040120B">
        <w:rPr>
          <w:rStyle w:val="None"/>
          <w:rFonts w:ascii="Times New Roman" w:hAnsi="Times New Roman" w:cs="Times New Roman"/>
          <w:sz w:val="24"/>
          <w:szCs w:val="24"/>
        </w:rPr>
        <w:t>Morishima’s</w:t>
      </w:r>
      <w:proofErr w:type="spellEnd"/>
      <w:r w:rsidRPr="0040120B">
        <w:rPr>
          <w:rStyle w:val="None"/>
          <w:rFonts w:ascii="Times New Roman" w:hAnsi="Times New Roman" w:cs="Times New Roman"/>
          <w:sz w:val="24"/>
          <w:szCs w:val="24"/>
        </w:rPr>
        <w:t xml:space="preserve"> paper,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added that although he shared Koopmans’s motivations to “explore the consequences of assuming a particular kind of utility for choices over time,” he “was still more strongly motivated by the </w:t>
      </w:r>
      <w:r w:rsidRPr="0040120B">
        <w:rPr>
          <w:rStyle w:val="None"/>
          <w:rFonts w:ascii="Times New Roman" w:hAnsi="Times New Roman" w:cs="Times New Roman"/>
          <w:sz w:val="24"/>
          <w:szCs w:val="24"/>
        </w:rPr>
        <w:t>need to see clearly what we should do when we use models with several periods (…)” in which arbitrary terminal conditions are imposed, making this analysis inadequate (</w:t>
      </w:r>
      <w:proofErr w:type="spellStart"/>
      <w:r w:rsidRPr="0040120B">
        <w:rPr>
          <w:rStyle w:val="None"/>
          <w:rFonts w:ascii="Times New Roman" w:hAnsi="Times New Roman" w:cs="Times New Roman"/>
          <w:sz w:val="24"/>
          <w:szCs w:val="24"/>
        </w:rPr>
        <w:t>Morishima</w:t>
      </w:r>
      <w:proofErr w:type="spellEnd"/>
      <w:r w:rsidRPr="0040120B">
        <w:rPr>
          <w:rStyle w:val="None"/>
          <w:rFonts w:ascii="Times New Roman" w:hAnsi="Times New Roman" w:cs="Times New Roman"/>
          <w:sz w:val="24"/>
          <w:szCs w:val="24"/>
        </w:rPr>
        <w:t xml:space="preserve"> 1965, 566). In order to study intertemporal problems with an infinite </w:t>
      </w:r>
      <w:r w:rsidRPr="0040120B">
        <w:rPr>
          <w:rStyle w:val="None"/>
          <w:rFonts w:ascii="Times New Roman" w:hAnsi="Times New Roman" w:cs="Times New Roman"/>
          <w:sz w:val="24"/>
          <w:szCs w:val="24"/>
        </w:rPr>
        <w:lastRenderedPageBreak/>
        <w:t>horizon,</w:t>
      </w:r>
      <w:r w:rsidRPr="0040120B">
        <w:rPr>
          <w:rStyle w:val="None"/>
          <w:rFonts w:ascii="Times New Roman" w:hAnsi="Times New Roman" w:cs="Times New Roman"/>
          <w:sz w:val="24"/>
          <w:szCs w:val="24"/>
        </w:rPr>
        <w:t xml:space="preserve">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chose to use a simplified one-sector model, instead of using the typical </w:t>
      </w:r>
      <w:proofErr w:type="spellStart"/>
      <w:r w:rsidRPr="0040120B">
        <w:rPr>
          <w:rStyle w:val="None"/>
          <w:rFonts w:ascii="Times New Roman" w:hAnsi="Times New Roman" w:cs="Times New Roman"/>
          <w:sz w:val="24"/>
          <w:szCs w:val="24"/>
        </w:rPr>
        <w:t>multisectoral</w:t>
      </w:r>
      <w:proofErr w:type="spellEnd"/>
      <w:r w:rsidRPr="0040120B">
        <w:rPr>
          <w:rStyle w:val="None"/>
          <w:rFonts w:ascii="Times New Roman" w:hAnsi="Times New Roman" w:cs="Times New Roman"/>
          <w:sz w:val="24"/>
          <w:szCs w:val="24"/>
        </w:rPr>
        <w:t xml:space="preserve"> framework of the turnpike theory. </w:t>
      </w:r>
    </w:p>
    <w:p w:rsidR="00CC0590" w:rsidRPr="0040120B" w:rsidRDefault="00FA2340" w:rsidP="00E52023">
      <w:pPr>
        <w:pStyle w:val="BodyAA"/>
        <w:spacing w:after="40" w:line="240" w:lineRule="auto"/>
        <w:ind w:firstLine="708"/>
        <w:jc w:val="both"/>
        <w:rPr>
          <w:rStyle w:val="None"/>
          <w:rFonts w:ascii="Times New Roman" w:hAnsi="Times New Roman" w:cs="Times New Roman"/>
          <w:sz w:val="24"/>
          <w:szCs w:val="24"/>
        </w:rPr>
        <w:pPrChange w:id="134" w:author="Assaf" w:date="2018-07-06T12:46:00Z">
          <w:pPr>
            <w:pStyle w:val="BodyAA"/>
            <w:spacing w:after="120"/>
            <w:ind w:firstLine="708"/>
            <w:jc w:val="both"/>
          </w:pPr>
        </w:pPrChange>
      </w:pPr>
      <w:r w:rsidRPr="0040120B">
        <w:rPr>
          <w:rStyle w:val="None"/>
          <w:rFonts w:ascii="Times New Roman" w:hAnsi="Times New Roman" w:cs="Times New Roman"/>
          <w:sz w:val="24"/>
          <w:szCs w:val="24"/>
        </w:rPr>
        <w:t xml:space="preserve">While </w:t>
      </w:r>
      <w:proofErr w:type="spellStart"/>
      <w:r w:rsidRPr="0040120B">
        <w:rPr>
          <w:rStyle w:val="None"/>
          <w:rFonts w:ascii="Times New Roman" w:hAnsi="Times New Roman" w:cs="Times New Roman"/>
          <w:sz w:val="24"/>
          <w:szCs w:val="24"/>
        </w:rPr>
        <w:t>Malinvaud’s</w:t>
      </w:r>
      <w:proofErr w:type="spellEnd"/>
      <w:r w:rsidRPr="0040120B">
        <w:rPr>
          <w:rStyle w:val="None"/>
          <w:rFonts w:ascii="Times New Roman" w:hAnsi="Times New Roman" w:cs="Times New Roman"/>
          <w:sz w:val="24"/>
          <w:szCs w:val="24"/>
        </w:rPr>
        <w:t xml:space="preserve"> call for a utilitarian criterion to ordering growth paths was in line with his French training, he depart</w:t>
      </w:r>
      <w:r w:rsidRPr="0040120B">
        <w:rPr>
          <w:rStyle w:val="None"/>
          <w:rFonts w:ascii="Times New Roman" w:hAnsi="Times New Roman" w:cs="Times New Roman"/>
          <w:sz w:val="24"/>
          <w:szCs w:val="24"/>
        </w:rPr>
        <w:t>ed from it when he criticized the usage of finite terminal conditions, a hypothesis that Allais often adopted in his works. The infinite horizon he so much wanted to consider brings with it the need for some discounting of future utilities, an issue discus</w:t>
      </w:r>
      <w:r w:rsidRPr="0040120B">
        <w:rPr>
          <w:rStyle w:val="None"/>
          <w:rFonts w:ascii="Times New Roman" w:hAnsi="Times New Roman" w:cs="Times New Roman"/>
          <w:sz w:val="24"/>
          <w:szCs w:val="24"/>
        </w:rPr>
        <w:t xml:space="preserve">sed at the Vatican conference. After Allais claimed that time discounting had no economic justification,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(1965, 382) responded that some authors have suggested dropping the assumption of an infinite horizon in order to avoid the inexistence of an</w:t>
      </w:r>
      <w:r w:rsidRPr="0040120B">
        <w:rPr>
          <w:rStyle w:val="None"/>
          <w:rFonts w:ascii="Times New Roman" w:hAnsi="Times New Roman" w:cs="Times New Roman"/>
          <w:sz w:val="24"/>
          <w:szCs w:val="24"/>
        </w:rPr>
        <w:t xml:space="preserve"> optimal program, but he “[could not] accept this point of view.” Without an infinite horizon, it would not be possible to reject paths that appear as optimal with finite horizon. Koopmans agreed with his position by noting that problems that arose in infi</w:t>
      </w:r>
      <w:r w:rsidRPr="0040120B">
        <w:rPr>
          <w:rStyle w:val="None"/>
          <w:rFonts w:ascii="Times New Roman" w:hAnsi="Times New Roman" w:cs="Times New Roman"/>
          <w:sz w:val="24"/>
          <w:szCs w:val="24"/>
        </w:rPr>
        <w:t>nite time would also show up in finite time with very large horizon (as typically assumed in turnpike models)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1965, 383). </w:t>
      </w:r>
    </w:p>
    <w:p w:rsidR="00CC0590" w:rsidRPr="0040120B" w:rsidRDefault="00FA2340" w:rsidP="00E52023">
      <w:pPr>
        <w:pStyle w:val="BodyAA"/>
        <w:spacing w:after="40" w:line="240" w:lineRule="auto"/>
        <w:ind w:firstLine="708"/>
        <w:jc w:val="both"/>
        <w:rPr>
          <w:rStyle w:val="None"/>
          <w:rFonts w:ascii="Times New Roman" w:hAnsi="Times New Roman" w:cs="Times New Roman"/>
          <w:sz w:val="24"/>
          <w:szCs w:val="24"/>
        </w:rPr>
        <w:pPrChange w:id="135" w:author="Assaf" w:date="2018-07-06T12:46:00Z">
          <w:pPr>
            <w:pStyle w:val="BodyAA"/>
            <w:spacing w:after="120"/>
            <w:ind w:firstLine="708"/>
            <w:jc w:val="both"/>
          </w:pPr>
        </w:pPrChange>
      </w:pPr>
      <w:r w:rsidRPr="0040120B">
        <w:rPr>
          <w:rStyle w:val="None"/>
          <w:rFonts w:ascii="Times New Roman" w:hAnsi="Times New Roman" w:cs="Times New Roman"/>
          <w:sz w:val="24"/>
          <w:szCs w:val="24"/>
        </w:rPr>
        <w:t xml:space="preserve">At the Vatican Conference,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had another opportunity to criticize the turnpike literature. </w:t>
      </w:r>
      <w:proofErr w:type="spellStart"/>
      <w:r w:rsidRPr="0040120B">
        <w:rPr>
          <w:rStyle w:val="None"/>
          <w:rFonts w:ascii="Times New Roman" w:hAnsi="Times New Roman" w:cs="Times New Roman"/>
          <w:sz w:val="24"/>
          <w:szCs w:val="24"/>
        </w:rPr>
        <w:t>Morishima</w:t>
      </w:r>
      <w:proofErr w:type="spellEnd"/>
      <w:r w:rsidRPr="0040120B">
        <w:rPr>
          <w:rStyle w:val="None"/>
          <w:rFonts w:ascii="Times New Roman" w:hAnsi="Times New Roman" w:cs="Times New Roman"/>
          <w:sz w:val="24"/>
          <w:szCs w:val="24"/>
        </w:rPr>
        <w:t xml:space="preserve"> presented a t</w:t>
      </w:r>
      <w:r w:rsidRPr="0040120B">
        <w:rPr>
          <w:rStyle w:val="None"/>
          <w:rFonts w:ascii="Times New Roman" w:hAnsi="Times New Roman" w:cs="Times New Roman"/>
          <w:sz w:val="24"/>
          <w:szCs w:val="24"/>
        </w:rPr>
        <w:t xml:space="preserve">urnpike model, but now one that included a utilitarian approach, as a response to the earlier criticisms by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and Koopmans. </w:t>
      </w:r>
      <w:proofErr w:type="spellStart"/>
      <w:r w:rsidRPr="0040120B">
        <w:rPr>
          <w:rStyle w:val="None"/>
          <w:rFonts w:ascii="Times New Roman" w:hAnsi="Times New Roman" w:cs="Times New Roman"/>
          <w:sz w:val="24"/>
          <w:szCs w:val="24"/>
        </w:rPr>
        <w:t>Morishima</w:t>
      </w:r>
      <w:proofErr w:type="spellEnd"/>
      <w:r w:rsidRPr="0040120B">
        <w:rPr>
          <w:rStyle w:val="None"/>
          <w:rFonts w:ascii="Times New Roman" w:hAnsi="Times New Roman" w:cs="Times New Roman"/>
          <w:sz w:val="24"/>
          <w:szCs w:val="24"/>
        </w:rPr>
        <w:t xml:space="preserve"> designed a model where workers spent their income in consumption and capitalists were responsible for the savings </w:t>
      </w:r>
      <w:r w:rsidRPr="0040120B">
        <w:rPr>
          <w:rStyle w:val="None"/>
          <w:rFonts w:ascii="Times New Roman" w:hAnsi="Times New Roman" w:cs="Times New Roman"/>
          <w:sz w:val="24"/>
          <w:szCs w:val="24"/>
        </w:rPr>
        <w:t xml:space="preserve">in the economy, resembling </w:t>
      </w:r>
      <w:proofErr w:type="spellStart"/>
      <w:r w:rsidRPr="0040120B">
        <w:rPr>
          <w:rStyle w:val="None"/>
          <w:rFonts w:ascii="Times New Roman" w:hAnsi="Times New Roman" w:cs="Times New Roman"/>
          <w:sz w:val="24"/>
          <w:szCs w:val="24"/>
        </w:rPr>
        <w:t>Uzawa’s</w:t>
      </w:r>
      <w:proofErr w:type="spellEnd"/>
      <w:r w:rsidRPr="0040120B">
        <w:rPr>
          <w:rStyle w:val="None"/>
          <w:rFonts w:ascii="Times New Roman" w:hAnsi="Times New Roman" w:cs="Times New Roman"/>
          <w:sz w:val="24"/>
          <w:szCs w:val="24"/>
        </w:rPr>
        <w:t xml:space="preserve"> (1961) two-sector model.</w:t>
      </w:r>
      <w:r w:rsidRPr="0040120B">
        <w:rPr>
          <w:rStyle w:val="None"/>
          <w:rFonts w:ascii="Times New Roman" w:hAnsi="Times New Roman" w:cs="Times New Roman"/>
          <w:sz w:val="24"/>
          <w:szCs w:val="24"/>
          <w:vertAlign w:val="superscript"/>
        </w:rPr>
        <w:footnoteReference w:id="32"/>
      </w:r>
      <w:r w:rsidRPr="0040120B">
        <w:rPr>
          <w:rStyle w:val="None"/>
          <w:rFonts w:ascii="Times New Roman" w:hAnsi="Times New Roman" w:cs="Times New Roman"/>
          <w:sz w:val="24"/>
          <w:szCs w:val="24"/>
        </w:rPr>
        <w:t xml:space="preserve"> </w:t>
      </w:r>
      <w:proofErr w:type="spellStart"/>
      <w:r w:rsidRPr="0040120B">
        <w:rPr>
          <w:rStyle w:val="None"/>
          <w:rFonts w:ascii="Times New Roman" w:hAnsi="Times New Roman" w:cs="Times New Roman"/>
          <w:sz w:val="24"/>
          <w:szCs w:val="24"/>
        </w:rPr>
        <w:t>Morishima’s</w:t>
      </w:r>
      <w:proofErr w:type="spellEnd"/>
      <w:r w:rsidRPr="0040120B">
        <w:rPr>
          <w:rStyle w:val="None"/>
          <w:rFonts w:ascii="Times New Roman" w:hAnsi="Times New Roman" w:cs="Times New Roman"/>
          <w:sz w:val="24"/>
          <w:szCs w:val="24"/>
        </w:rPr>
        <w:t xml:space="preserve"> effort to include utility maximization in his turnpike model did not appease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who asserted that he was “not very happy about the hypothesis that savings come only from capit</w:t>
      </w:r>
      <w:r w:rsidRPr="0040120B">
        <w:rPr>
          <w:rStyle w:val="None"/>
          <w:rFonts w:ascii="Times New Roman" w:hAnsi="Times New Roman" w:cs="Times New Roman"/>
          <w:sz w:val="24"/>
          <w:szCs w:val="24"/>
        </w:rPr>
        <w:t>alists,” because it was not “very well suited for the practical questions which is our ultimate air to answer” (</w:t>
      </w:r>
      <w:proofErr w:type="spellStart"/>
      <w:r w:rsidRPr="0040120B">
        <w:rPr>
          <w:rStyle w:val="None"/>
          <w:rFonts w:ascii="Times New Roman" w:hAnsi="Times New Roman" w:cs="Times New Roman"/>
          <w:sz w:val="24"/>
          <w:szCs w:val="24"/>
        </w:rPr>
        <w:t>Morishima</w:t>
      </w:r>
      <w:proofErr w:type="spellEnd"/>
      <w:r w:rsidRPr="0040120B">
        <w:rPr>
          <w:rStyle w:val="None"/>
          <w:rFonts w:ascii="Times New Roman" w:hAnsi="Times New Roman" w:cs="Times New Roman"/>
          <w:sz w:val="24"/>
          <w:szCs w:val="24"/>
        </w:rPr>
        <w:t xml:space="preserve">, 1965, 560). For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w:t>
      </w:r>
      <w:proofErr w:type="spellStart"/>
      <w:r w:rsidRPr="0040120B">
        <w:rPr>
          <w:rStyle w:val="None"/>
          <w:rFonts w:ascii="Times New Roman" w:hAnsi="Times New Roman" w:cs="Times New Roman"/>
          <w:sz w:val="24"/>
          <w:szCs w:val="24"/>
        </w:rPr>
        <w:t>Morishima’s</w:t>
      </w:r>
      <w:proofErr w:type="spellEnd"/>
      <w:r w:rsidRPr="0040120B">
        <w:rPr>
          <w:rStyle w:val="None"/>
          <w:rFonts w:ascii="Times New Roman" w:hAnsi="Times New Roman" w:cs="Times New Roman"/>
          <w:sz w:val="24"/>
          <w:szCs w:val="24"/>
        </w:rPr>
        <w:t xml:space="preserve"> inclusion of a utility function is not a sufficient break from the earlier turnpike literature</w:t>
      </w:r>
      <w:r w:rsidRPr="0040120B">
        <w:rPr>
          <w:rStyle w:val="None"/>
          <w:rFonts w:ascii="Times New Roman" w:hAnsi="Times New Roman" w:cs="Times New Roman"/>
          <w:sz w:val="24"/>
          <w:szCs w:val="24"/>
        </w:rPr>
        <w:t xml:space="preserve"> because </w:t>
      </w:r>
      <w:proofErr w:type="spellStart"/>
      <w:r w:rsidRPr="0040120B">
        <w:rPr>
          <w:rStyle w:val="None"/>
          <w:rFonts w:ascii="Times New Roman" w:hAnsi="Times New Roman" w:cs="Times New Roman"/>
          <w:sz w:val="24"/>
          <w:szCs w:val="24"/>
        </w:rPr>
        <w:t>Morishima</w:t>
      </w:r>
      <w:proofErr w:type="spellEnd"/>
      <w:r w:rsidRPr="0040120B">
        <w:rPr>
          <w:rStyle w:val="None"/>
          <w:rFonts w:ascii="Times New Roman" w:hAnsi="Times New Roman" w:cs="Times New Roman"/>
          <w:sz w:val="24"/>
          <w:szCs w:val="24"/>
        </w:rPr>
        <w:t xml:space="preserve"> “have tied up consumption to the general growth of the economy by other rules” (</w:t>
      </w:r>
      <w:proofErr w:type="spellStart"/>
      <w:r w:rsidRPr="0040120B">
        <w:rPr>
          <w:rStyle w:val="None"/>
          <w:rFonts w:ascii="Times New Roman" w:hAnsi="Times New Roman" w:cs="Times New Roman"/>
          <w:sz w:val="24"/>
          <w:szCs w:val="24"/>
        </w:rPr>
        <w:t>Morishima</w:t>
      </w:r>
      <w:proofErr w:type="spellEnd"/>
      <w:r w:rsidRPr="0040120B">
        <w:rPr>
          <w:rStyle w:val="None"/>
          <w:rFonts w:ascii="Times New Roman" w:hAnsi="Times New Roman" w:cs="Times New Roman"/>
          <w:sz w:val="24"/>
          <w:szCs w:val="24"/>
        </w:rPr>
        <w:t xml:space="preserve">, 1965, 557).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does not elaborate on what are these rules, but he was probably referring to the chosen functional form of the utility funct</w:t>
      </w:r>
      <w:r w:rsidRPr="0040120B">
        <w:rPr>
          <w:rStyle w:val="None"/>
          <w:rFonts w:ascii="Times New Roman" w:hAnsi="Times New Roman" w:cs="Times New Roman"/>
          <w:sz w:val="24"/>
          <w:szCs w:val="24"/>
        </w:rPr>
        <w:t>ion, that guaranteed a proportional rise on demand of commodities when per capita income increased, since he had previously criticized the unrealism of this demand dynamics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1959, 223; 1961, 149). </w:t>
      </w:r>
    </w:p>
    <w:p w:rsidR="00CC0590" w:rsidRPr="0040120B" w:rsidRDefault="00FA2340" w:rsidP="00E52023">
      <w:pPr>
        <w:pStyle w:val="BodyAA"/>
        <w:spacing w:after="40" w:line="240" w:lineRule="auto"/>
        <w:ind w:firstLine="708"/>
        <w:jc w:val="both"/>
        <w:rPr>
          <w:rStyle w:val="None"/>
          <w:rFonts w:ascii="Times New Roman" w:hAnsi="Times New Roman" w:cs="Times New Roman"/>
          <w:sz w:val="24"/>
          <w:szCs w:val="24"/>
        </w:rPr>
        <w:pPrChange w:id="137" w:author="Assaf" w:date="2018-07-06T12:46:00Z">
          <w:pPr>
            <w:pStyle w:val="BodyAA"/>
            <w:spacing w:after="120"/>
            <w:ind w:firstLine="708"/>
            <w:jc w:val="both"/>
          </w:pPr>
        </w:pPrChange>
      </w:pPr>
      <w:r w:rsidRPr="0040120B">
        <w:rPr>
          <w:rStyle w:val="None"/>
          <w:rFonts w:ascii="Times New Roman" w:hAnsi="Times New Roman" w:cs="Times New Roman"/>
          <w:sz w:val="24"/>
          <w:szCs w:val="24"/>
        </w:rPr>
        <w:t xml:space="preserve">During the discussion of </w:t>
      </w:r>
      <w:proofErr w:type="spellStart"/>
      <w:r w:rsidRPr="0040120B">
        <w:rPr>
          <w:rStyle w:val="None"/>
          <w:rFonts w:ascii="Times New Roman" w:hAnsi="Times New Roman" w:cs="Times New Roman"/>
          <w:sz w:val="24"/>
          <w:szCs w:val="24"/>
        </w:rPr>
        <w:t>Morishima’s</w:t>
      </w:r>
      <w:proofErr w:type="spellEnd"/>
      <w:r w:rsidRPr="0040120B">
        <w:rPr>
          <w:rStyle w:val="None"/>
          <w:rFonts w:ascii="Times New Roman" w:hAnsi="Times New Roman" w:cs="Times New Roman"/>
          <w:sz w:val="24"/>
          <w:szCs w:val="24"/>
        </w:rPr>
        <w:t xml:space="preserve"> paper, </w:t>
      </w:r>
      <w:proofErr w:type="spellStart"/>
      <w:r w:rsidRPr="0040120B">
        <w:rPr>
          <w:rStyle w:val="None"/>
          <w:rFonts w:ascii="Times New Roman" w:hAnsi="Times New Roman" w:cs="Times New Roman"/>
          <w:sz w:val="24"/>
          <w:szCs w:val="24"/>
        </w:rPr>
        <w:t>Mali</w:t>
      </w:r>
      <w:r w:rsidRPr="0040120B">
        <w:rPr>
          <w:rStyle w:val="None"/>
          <w:rFonts w:ascii="Times New Roman" w:hAnsi="Times New Roman" w:cs="Times New Roman"/>
          <w:sz w:val="24"/>
          <w:szCs w:val="24"/>
        </w:rPr>
        <w:t>nvaud</w:t>
      </w:r>
      <w:proofErr w:type="spellEnd"/>
      <w:r w:rsidRPr="0040120B">
        <w:rPr>
          <w:rStyle w:val="None"/>
          <w:rFonts w:ascii="Times New Roman" w:hAnsi="Times New Roman" w:cs="Times New Roman"/>
          <w:sz w:val="24"/>
          <w:szCs w:val="24"/>
        </w:rPr>
        <w:t xml:space="preserve"> went further in his criticisms and, in line with his previous objections to the turnpike models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1961), he questioned the usefulness of </w:t>
      </w:r>
      <w:proofErr w:type="spellStart"/>
      <w:r w:rsidRPr="0040120B">
        <w:rPr>
          <w:rStyle w:val="None"/>
          <w:rFonts w:ascii="Times New Roman" w:hAnsi="Times New Roman" w:cs="Times New Roman"/>
          <w:sz w:val="24"/>
          <w:szCs w:val="24"/>
        </w:rPr>
        <w:t>Morishima’s</w:t>
      </w:r>
      <w:proofErr w:type="spellEnd"/>
      <w:r w:rsidRPr="0040120B">
        <w:rPr>
          <w:rStyle w:val="None"/>
          <w:rFonts w:ascii="Times New Roman" w:hAnsi="Times New Roman" w:cs="Times New Roman"/>
          <w:sz w:val="24"/>
          <w:szCs w:val="24"/>
        </w:rPr>
        <w:t xml:space="preserve"> model: </w:t>
      </w:r>
    </w:p>
    <w:p w:rsidR="00CC0590" w:rsidRPr="0040120B" w:rsidRDefault="00FA2340" w:rsidP="00E52023">
      <w:pPr>
        <w:pStyle w:val="BodyAA"/>
        <w:spacing w:after="40" w:line="240" w:lineRule="auto"/>
        <w:ind w:left="1134" w:right="278" w:firstLine="283"/>
        <w:jc w:val="both"/>
        <w:rPr>
          <w:rStyle w:val="None"/>
          <w:rFonts w:ascii="Times New Roman" w:hAnsi="Times New Roman" w:cs="Times New Roman"/>
          <w:sz w:val="24"/>
          <w:szCs w:val="24"/>
        </w:rPr>
        <w:pPrChange w:id="138" w:author="Assaf" w:date="2018-07-06T12:46:00Z">
          <w:pPr>
            <w:pStyle w:val="BodyAA"/>
            <w:spacing w:after="120"/>
            <w:ind w:left="1134" w:right="278" w:firstLine="283"/>
            <w:jc w:val="both"/>
          </w:pPr>
        </w:pPrChange>
      </w:pP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May I question Professor </w:t>
      </w:r>
      <w:proofErr w:type="spellStart"/>
      <w:r w:rsidRPr="0040120B">
        <w:rPr>
          <w:rStyle w:val="None"/>
          <w:rFonts w:ascii="Times New Roman" w:hAnsi="Times New Roman" w:cs="Times New Roman"/>
          <w:sz w:val="24"/>
          <w:szCs w:val="24"/>
        </w:rPr>
        <w:t>Morishima</w:t>
      </w:r>
      <w:proofErr w:type="spellEnd"/>
      <w:r w:rsidRPr="0040120B">
        <w:rPr>
          <w:rStyle w:val="None"/>
          <w:rFonts w:ascii="Times New Roman" w:hAnsi="Times New Roman" w:cs="Times New Roman"/>
          <w:sz w:val="24"/>
          <w:szCs w:val="24"/>
        </w:rPr>
        <w:t xml:space="preserve"> on the implications of his analysis? </w:t>
      </w:r>
      <w:r w:rsidRPr="0040120B">
        <w:rPr>
          <w:rStyle w:val="None"/>
          <w:rFonts w:ascii="Times New Roman" w:hAnsi="Times New Roman" w:cs="Times New Roman"/>
          <w:sz w:val="24"/>
          <w:szCs w:val="24"/>
        </w:rPr>
        <w:t>(…) I should like to know exactly your intentions. Do you explore indications for programming? Or do you describe what happens in a capitalist economy?</w:t>
      </w:r>
    </w:p>
    <w:p w:rsidR="00CC0590" w:rsidRPr="0040120B" w:rsidRDefault="00FA2340" w:rsidP="00E52023">
      <w:pPr>
        <w:pStyle w:val="BodyAA"/>
        <w:spacing w:after="40" w:line="240" w:lineRule="auto"/>
        <w:ind w:left="1134" w:right="278" w:firstLine="283"/>
        <w:jc w:val="both"/>
        <w:rPr>
          <w:rStyle w:val="None"/>
          <w:rFonts w:ascii="Times New Roman" w:hAnsi="Times New Roman" w:cs="Times New Roman"/>
          <w:sz w:val="24"/>
          <w:szCs w:val="24"/>
        </w:rPr>
        <w:pPrChange w:id="139" w:author="Assaf" w:date="2018-07-06T12:46:00Z">
          <w:pPr>
            <w:pStyle w:val="BodyAA"/>
            <w:spacing w:after="120"/>
            <w:ind w:left="1134" w:right="278" w:firstLine="283"/>
            <w:jc w:val="both"/>
          </w:pPr>
        </w:pPrChange>
      </w:pPr>
      <w:proofErr w:type="spellStart"/>
      <w:r w:rsidRPr="0040120B">
        <w:rPr>
          <w:rStyle w:val="None"/>
          <w:rFonts w:ascii="Times New Roman" w:hAnsi="Times New Roman" w:cs="Times New Roman"/>
          <w:sz w:val="24"/>
          <w:szCs w:val="24"/>
        </w:rPr>
        <w:t>Morishima</w:t>
      </w:r>
      <w:proofErr w:type="spellEnd"/>
      <w:r w:rsidRPr="0040120B">
        <w:rPr>
          <w:rStyle w:val="None"/>
          <w:rFonts w:ascii="Times New Roman" w:hAnsi="Times New Roman" w:cs="Times New Roman"/>
          <w:sz w:val="24"/>
          <w:szCs w:val="24"/>
        </w:rPr>
        <w:t>: The aim of this study is to extend the recent results of growth economics (especially the tur</w:t>
      </w:r>
      <w:r w:rsidRPr="0040120B">
        <w:rPr>
          <w:rStyle w:val="None"/>
          <w:rFonts w:ascii="Times New Roman" w:hAnsi="Times New Roman" w:cs="Times New Roman"/>
          <w:sz w:val="24"/>
          <w:szCs w:val="24"/>
        </w:rPr>
        <w:t>npike theorem) to a model with endogenous population growth and flexible consumption demands.</w:t>
      </w:r>
    </w:p>
    <w:p w:rsidR="00CC0590" w:rsidRPr="0040120B" w:rsidRDefault="00FA2340" w:rsidP="00E52023">
      <w:pPr>
        <w:pStyle w:val="BodyAA"/>
        <w:spacing w:after="40" w:line="240" w:lineRule="auto"/>
        <w:ind w:left="1134" w:right="278" w:firstLine="283"/>
        <w:jc w:val="both"/>
        <w:rPr>
          <w:rStyle w:val="None"/>
          <w:rFonts w:ascii="Times New Roman" w:hAnsi="Times New Roman" w:cs="Times New Roman"/>
          <w:sz w:val="24"/>
          <w:szCs w:val="24"/>
        </w:rPr>
        <w:pPrChange w:id="140" w:author="Assaf" w:date="2018-07-06T12:46:00Z">
          <w:pPr>
            <w:pStyle w:val="BodyAA"/>
            <w:spacing w:after="120"/>
            <w:ind w:left="1134" w:right="278" w:firstLine="283"/>
            <w:jc w:val="both"/>
          </w:pPr>
        </w:pPrChange>
      </w:pP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Yes, I understand that it is your immediate intention (…) </w:t>
      </w:r>
      <w:proofErr w:type="gramStart"/>
      <w:r w:rsidRPr="0040120B">
        <w:rPr>
          <w:rStyle w:val="None"/>
          <w:rFonts w:ascii="Times New Roman" w:hAnsi="Times New Roman" w:cs="Times New Roman"/>
          <w:sz w:val="24"/>
          <w:szCs w:val="24"/>
        </w:rPr>
        <w:t>You</w:t>
      </w:r>
      <w:proofErr w:type="gramEnd"/>
      <w:r w:rsidRPr="0040120B">
        <w:rPr>
          <w:rStyle w:val="None"/>
          <w:rFonts w:ascii="Times New Roman" w:hAnsi="Times New Roman" w:cs="Times New Roman"/>
          <w:sz w:val="24"/>
          <w:szCs w:val="24"/>
        </w:rPr>
        <w:t xml:space="preserve"> want to find new extensions of the turnpike theorem; but the final purpose of the exercis</w:t>
      </w:r>
      <w:r w:rsidRPr="0040120B">
        <w:rPr>
          <w:rStyle w:val="None"/>
          <w:rFonts w:ascii="Times New Roman" w:hAnsi="Times New Roman" w:cs="Times New Roman"/>
          <w:sz w:val="24"/>
          <w:szCs w:val="24"/>
        </w:rPr>
        <w:t xml:space="preserve">e is not clear to me. (…) If it is purely descriptive, then we should be careful that the hypotheses provide, at least as a first approximation, a proper description of what happened during the process of growth. If it is oriented toward planning, then we </w:t>
      </w:r>
      <w:r w:rsidRPr="0040120B">
        <w:rPr>
          <w:rStyle w:val="None"/>
          <w:rFonts w:ascii="Times New Roman" w:hAnsi="Times New Roman" w:cs="Times New Roman"/>
          <w:sz w:val="24"/>
          <w:szCs w:val="24"/>
        </w:rPr>
        <w:t>must look at whether too many constraints have not be (</w:t>
      </w:r>
      <w:r w:rsidRPr="0040120B">
        <w:rPr>
          <w:rStyle w:val="None"/>
          <w:rFonts w:ascii="Times New Roman" w:hAnsi="Times New Roman" w:cs="Times New Roman"/>
          <w:i/>
          <w:iCs/>
          <w:sz w:val="24"/>
          <w:szCs w:val="24"/>
        </w:rPr>
        <w:t>sic</w:t>
      </w:r>
      <w:r w:rsidRPr="0040120B">
        <w:rPr>
          <w:rStyle w:val="None"/>
          <w:rFonts w:ascii="Times New Roman" w:hAnsi="Times New Roman" w:cs="Times New Roman"/>
          <w:sz w:val="24"/>
          <w:szCs w:val="24"/>
        </w:rPr>
        <w:t>) imposed; because, if such were the case, the results might have little significance for planning. (</w:t>
      </w:r>
      <w:proofErr w:type="spellStart"/>
      <w:r w:rsidRPr="0040120B">
        <w:rPr>
          <w:rStyle w:val="None"/>
          <w:rFonts w:ascii="Times New Roman" w:hAnsi="Times New Roman" w:cs="Times New Roman"/>
          <w:sz w:val="24"/>
          <w:szCs w:val="24"/>
        </w:rPr>
        <w:t>Morishima</w:t>
      </w:r>
      <w:proofErr w:type="spellEnd"/>
      <w:r w:rsidRPr="0040120B">
        <w:rPr>
          <w:rStyle w:val="None"/>
          <w:rFonts w:ascii="Times New Roman" w:hAnsi="Times New Roman" w:cs="Times New Roman"/>
          <w:sz w:val="24"/>
          <w:szCs w:val="24"/>
        </w:rPr>
        <w:t xml:space="preserve"> 1965, 557-</w:t>
      </w:r>
      <w:proofErr w:type="gramStart"/>
      <w:r w:rsidRPr="0040120B">
        <w:rPr>
          <w:rStyle w:val="None"/>
          <w:rFonts w:ascii="Times New Roman" w:hAnsi="Times New Roman" w:cs="Times New Roman"/>
          <w:sz w:val="24"/>
          <w:szCs w:val="24"/>
        </w:rPr>
        <w:t>558 )</w:t>
      </w:r>
      <w:proofErr w:type="gramEnd"/>
    </w:p>
    <w:p w:rsidR="00CC0590" w:rsidRPr="0040120B" w:rsidRDefault="00FA2340" w:rsidP="00E52023">
      <w:pPr>
        <w:pStyle w:val="BodyAA"/>
        <w:spacing w:after="40" w:line="240" w:lineRule="auto"/>
        <w:ind w:firstLine="708"/>
        <w:jc w:val="both"/>
        <w:rPr>
          <w:rStyle w:val="None"/>
          <w:rFonts w:ascii="Times New Roman" w:hAnsi="Times New Roman" w:cs="Times New Roman"/>
          <w:sz w:val="24"/>
          <w:szCs w:val="24"/>
        </w:rPr>
        <w:pPrChange w:id="141" w:author="Assaf" w:date="2018-07-06T12:46:00Z">
          <w:pPr>
            <w:pStyle w:val="BodyAA"/>
            <w:spacing w:after="120"/>
            <w:ind w:firstLine="708"/>
            <w:jc w:val="both"/>
          </w:pPr>
        </w:pPrChange>
      </w:pPr>
      <w:r w:rsidRPr="0040120B">
        <w:rPr>
          <w:rStyle w:val="None"/>
          <w:rFonts w:ascii="Times New Roman" w:hAnsi="Times New Roman" w:cs="Times New Roman"/>
          <w:sz w:val="24"/>
          <w:szCs w:val="24"/>
        </w:rPr>
        <w:t xml:space="preserve">Although here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is discussing a particular model and not the en</w:t>
      </w:r>
      <w:r w:rsidRPr="0040120B">
        <w:rPr>
          <w:rStyle w:val="None"/>
          <w:rFonts w:ascii="Times New Roman" w:hAnsi="Times New Roman" w:cs="Times New Roman"/>
          <w:sz w:val="24"/>
          <w:szCs w:val="24"/>
        </w:rPr>
        <w:t xml:space="preserve">tire literature, his criticism is coherent with what he had been claiming in previous analyses of turnpike models. The problem of using </w:t>
      </w:r>
      <w:proofErr w:type="spellStart"/>
      <w:r w:rsidRPr="0040120B">
        <w:rPr>
          <w:rStyle w:val="None"/>
          <w:rFonts w:ascii="Times New Roman" w:hAnsi="Times New Roman" w:cs="Times New Roman"/>
          <w:sz w:val="24"/>
          <w:szCs w:val="24"/>
        </w:rPr>
        <w:t>Morishima’s</w:t>
      </w:r>
      <w:proofErr w:type="spellEnd"/>
      <w:r w:rsidRPr="0040120B">
        <w:rPr>
          <w:rStyle w:val="None"/>
          <w:rFonts w:ascii="Times New Roman" w:hAnsi="Times New Roman" w:cs="Times New Roman"/>
          <w:sz w:val="24"/>
          <w:szCs w:val="24"/>
        </w:rPr>
        <w:t xml:space="preserve"> model for descriptive or normative ends could as well be extended to other turnpike models. Thus, the Vatica</w:t>
      </w:r>
      <w:r w:rsidRPr="0040120B">
        <w:rPr>
          <w:rStyle w:val="None"/>
          <w:rFonts w:ascii="Times New Roman" w:hAnsi="Times New Roman" w:cs="Times New Roman"/>
          <w:sz w:val="24"/>
          <w:szCs w:val="24"/>
        </w:rPr>
        <w:t xml:space="preserve">n conference exposed once more the unsettled relationship between growth and welfare economics, and the usefulness of the turnpike results. While Pasinetti sided with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when he dedicated an appendix of his paper to criticize the unrealism of the pr</w:t>
      </w:r>
      <w:r w:rsidRPr="0040120B">
        <w:rPr>
          <w:rStyle w:val="None"/>
          <w:rFonts w:ascii="Times New Roman" w:hAnsi="Times New Roman" w:cs="Times New Roman"/>
          <w:sz w:val="24"/>
          <w:szCs w:val="24"/>
        </w:rPr>
        <w:t xml:space="preserve">oportional economic growth in the </w:t>
      </w:r>
      <w:r w:rsidRPr="0040120B">
        <w:rPr>
          <w:rStyle w:val="None"/>
          <w:rFonts w:ascii="Times New Roman" w:hAnsi="Times New Roman" w:cs="Times New Roman"/>
          <w:sz w:val="24"/>
          <w:szCs w:val="24"/>
        </w:rPr>
        <w:lastRenderedPageBreak/>
        <w:t>turnpike theory, they split when the former considered von Neumann’s model “as a very important first analytical step” (</w:t>
      </w:r>
      <w:proofErr w:type="spellStart"/>
      <w:r w:rsidRPr="0040120B">
        <w:rPr>
          <w:rStyle w:val="None"/>
          <w:rFonts w:ascii="Times New Roman" w:hAnsi="Times New Roman" w:cs="Times New Roman"/>
          <w:sz w:val="24"/>
          <w:szCs w:val="24"/>
        </w:rPr>
        <w:t>Morishima</w:t>
      </w:r>
      <w:proofErr w:type="spellEnd"/>
      <w:r w:rsidRPr="0040120B">
        <w:rPr>
          <w:rStyle w:val="None"/>
          <w:rFonts w:ascii="Times New Roman" w:hAnsi="Times New Roman" w:cs="Times New Roman"/>
          <w:sz w:val="24"/>
          <w:szCs w:val="24"/>
        </w:rPr>
        <w:t xml:space="preserve"> 1965, 561). Likewise, Allais did not side with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or Koopmans when he argued that fro</w:t>
      </w:r>
      <w:r w:rsidRPr="0040120B">
        <w:rPr>
          <w:rStyle w:val="None"/>
          <w:rFonts w:ascii="Times New Roman" w:hAnsi="Times New Roman" w:cs="Times New Roman"/>
          <w:sz w:val="24"/>
          <w:szCs w:val="24"/>
        </w:rPr>
        <w:t>m a theoretical standpoint, “it is very interesting to separate the problem of optimal economic growth into two problems (…), the study of what happens if we limit ourselves to the production function [and] (…) the introduction of preference functions” (</w:t>
      </w:r>
      <w:proofErr w:type="spellStart"/>
      <w:r w:rsidRPr="0040120B">
        <w:rPr>
          <w:rStyle w:val="None"/>
          <w:rFonts w:ascii="Times New Roman" w:hAnsi="Times New Roman" w:cs="Times New Roman"/>
          <w:sz w:val="24"/>
          <w:szCs w:val="24"/>
        </w:rPr>
        <w:t>Ma</w:t>
      </w:r>
      <w:r w:rsidRPr="0040120B">
        <w:rPr>
          <w:rStyle w:val="None"/>
          <w:rFonts w:ascii="Times New Roman" w:hAnsi="Times New Roman" w:cs="Times New Roman"/>
          <w:sz w:val="24"/>
          <w:szCs w:val="24"/>
        </w:rPr>
        <w:t>linvaud</w:t>
      </w:r>
      <w:proofErr w:type="spellEnd"/>
      <w:r w:rsidRPr="0040120B">
        <w:rPr>
          <w:rStyle w:val="None"/>
          <w:rFonts w:ascii="Times New Roman" w:hAnsi="Times New Roman" w:cs="Times New Roman"/>
          <w:sz w:val="24"/>
          <w:szCs w:val="24"/>
        </w:rPr>
        <w:t xml:space="preserve"> 1965, 381). </w:t>
      </w:r>
    </w:p>
    <w:p w:rsidR="00CC0590" w:rsidRPr="0040120B" w:rsidRDefault="00CC0590" w:rsidP="00E52023">
      <w:pPr>
        <w:pStyle w:val="BodyAA"/>
        <w:spacing w:after="40" w:line="240" w:lineRule="auto"/>
        <w:ind w:firstLine="708"/>
        <w:jc w:val="both"/>
        <w:rPr>
          <w:rFonts w:ascii="Times New Roman" w:eastAsia="Times New Roman" w:hAnsi="Times New Roman" w:cs="Times New Roman"/>
          <w:sz w:val="24"/>
          <w:szCs w:val="24"/>
        </w:rPr>
        <w:pPrChange w:id="142" w:author="Assaf" w:date="2018-07-06T12:46:00Z">
          <w:pPr>
            <w:pStyle w:val="BodyAA"/>
            <w:spacing w:after="120"/>
            <w:ind w:firstLine="708"/>
            <w:jc w:val="both"/>
          </w:pPr>
        </w:pPrChange>
      </w:pPr>
    </w:p>
    <w:p w:rsidR="00CC0590" w:rsidRPr="0040120B" w:rsidRDefault="00FA2340" w:rsidP="0040120B">
      <w:pPr>
        <w:pStyle w:val="BodyAA"/>
        <w:spacing w:after="40" w:line="240" w:lineRule="auto"/>
        <w:ind w:left="360"/>
        <w:jc w:val="both"/>
        <w:rPr>
          <w:rFonts w:ascii="Times New Roman" w:eastAsia="Times New Roman" w:hAnsi="Times New Roman" w:cs="Times New Roman"/>
          <w:b/>
          <w:bCs/>
          <w:sz w:val="24"/>
          <w:szCs w:val="24"/>
          <w:lang w:val="pt-PT"/>
        </w:rPr>
        <w:pPrChange w:id="143" w:author="Assaf" w:date="2018-07-06T12:46:00Z">
          <w:pPr>
            <w:pStyle w:val="BodyAA"/>
            <w:numPr>
              <w:numId w:val="2"/>
            </w:numPr>
            <w:spacing w:after="120"/>
            <w:ind w:left="720" w:hanging="360"/>
            <w:jc w:val="both"/>
          </w:pPr>
        </w:pPrChange>
      </w:pPr>
      <w:r w:rsidRPr="0040120B">
        <w:rPr>
          <w:rStyle w:val="None"/>
          <w:rFonts w:ascii="Times New Roman" w:hAnsi="Times New Roman" w:cs="Times New Roman"/>
          <w:b/>
          <w:bCs/>
          <w:sz w:val="24"/>
          <w:szCs w:val="24"/>
          <w:lang w:val="pt-PT"/>
        </w:rPr>
        <w:t>C</w:t>
      </w:r>
      <w:proofErr w:type="spellStart"/>
      <w:r w:rsidRPr="0040120B">
        <w:rPr>
          <w:rStyle w:val="None"/>
          <w:rFonts w:ascii="Times New Roman" w:hAnsi="Times New Roman" w:cs="Times New Roman"/>
          <w:b/>
          <w:bCs/>
          <w:sz w:val="24"/>
          <w:szCs w:val="24"/>
        </w:rPr>
        <w:t>onclusions</w:t>
      </w:r>
      <w:proofErr w:type="spellEnd"/>
    </w:p>
    <w:p w:rsidR="00CC0590" w:rsidRPr="0040120B" w:rsidRDefault="00FA2340" w:rsidP="00E52023">
      <w:pPr>
        <w:pStyle w:val="BodyAA"/>
        <w:spacing w:after="40" w:line="240" w:lineRule="auto"/>
        <w:ind w:firstLine="708"/>
        <w:jc w:val="both"/>
        <w:rPr>
          <w:rStyle w:val="None"/>
          <w:rFonts w:ascii="Times New Roman" w:hAnsi="Times New Roman" w:cs="Times New Roman"/>
          <w:sz w:val="24"/>
          <w:szCs w:val="24"/>
        </w:rPr>
        <w:pPrChange w:id="144" w:author="Assaf" w:date="2018-07-06T12:46:00Z">
          <w:pPr>
            <w:pStyle w:val="BodyAA"/>
            <w:spacing w:after="120"/>
            <w:ind w:firstLine="708"/>
            <w:jc w:val="both"/>
          </w:pPr>
        </w:pPrChange>
      </w:pPr>
      <w:r w:rsidRPr="0040120B">
        <w:rPr>
          <w:rStyle w:val="None"/>
          <w:rFonts w:ascii="Times New Roman" w:hAnsi="Times New Roman" w:cs="Times New Roman"/>
          <w:sz w:val="24"/>
          <w:szCs w:val="24"/>
        </w:rPr>
        <w:t>There surely were many tidal forces generating the flood at the economic growth shores in the 1960s. Solow (1956) was influential and helped boost interest on macroeconomic models of economic growth (</w:t>
      </w:r>
      <w:proofErr w:type="spellStart"/>
      <w:r w:rsidRPr="0040120B">
        <w:rPr>
          <w:rStyle w:val="None"/>
          <w:rFonts w:ascii="Times New Roman" w:hAnsi="Times New Roman" w:cs="Times New Roman"/>
          <w:sz w:val="24"/>
          <w:szCs w:val="24"/>
        </w:rPr>
        <w:t>Boianovsky</w:t>
      </w:r>
      <w:proofErr w:type="spellEnd"/>
      <w:r w:rsidRPr="0040120B">
        <w:rPr>
          <w:rStyle w:val="None"/>
          <w:rFonts w:ascii="Times New Roman" w:hAnsi="Times New Roman" w:cs="Times New Roman"/>
          <w:sz w:val="24"/>
          <w:szCs w:val="24"/>
        </w:rPr>
        <w:t xml:space="preserve"> and Hoover </w:t>
      </w:r>
      <w:r w:rsidRPr="0040120B">
        <w:rPr>
          <w:rStyle w:val="None"/>
          <w:rFonts w:ascii="Times New Roman" w:hAnsi="Times New Roman" w:cs="Times New Roman"/>
          <w:sz w:val="24"/>
          <w:szCs w:val="24"/>
        </w:rPr>
        <w:t xml:space="preserve">2009). Yet, another very important tidal force came from activity analysis and the attempts to build a theory of allocation over time and of equilibrium growth, with which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and Koopmans were deeply involved. This period was also the heyday of gene</w:t>
      </w:r>
      <w:r w:rsidRPr="0040120B">
        <w:rPr>
          <w:rStyle w:val="None"/>
          <w:rFonts w:ascii="Times New Roman" w:hAnsi="Times New Roman" w:cs="Times New Roman"/>
          <w:sz w:val="24"/>
          <w:szCs w:val="24"/>
        </w:rPr>
        <w:t xml:space="preserve">ral equilibrium theory and the extensions of the basic model to include elements such as time and study whether the welfare properties of equilibrium would hold (Weintraub 1974, </w:t>
      </w:r>
      <w:proofErr w:type="spellStart"/>
      <w:r w:rsidRPr="0040120B">
        <w:rPr>
          <w:rStyle w:val="None"/>
          <w:rFonts w:ascii="Times New Roman" w:hAnsi="Times New Roman" w:cs="Times New Roman"/>
          <w:sz w:val="24"/>
          <w:szCs w:val="24"/>
        </w:rPr>
        <w:t>chs</w:t>
      </w:r>
      <w:proofErr w:type="spellEnd"/>
      <w:r w:rsidRPr="0040120B">
        <w:rPr>
          <w:rStyle w:val="None"/>
          <w:rFonts w:ascii="Times New Roman" w:hAnsi="Times New Roman" w:cs="Times New Roman"/>
          <w:sz w:val="24"/>
          <w:szCs w:val="24"/>
        </w:rPr>
        <w:t>. 5-6).</w:t>
      </w:r>
    </w:p>
    <w:p w:rsidR="00CC0590" w:rsidRPr="0040120B" w:rsidRDefault="00FA2340" w:rsidP="00E52023">
      <w:pPr>
        <w:pStyle w:val="BodyAA"/>
        <w:spacing w:after="40" w:line="240" w:lineRule="auto"/>
        <w:ind w:firstLine="708"/>
        <w:jc w:val="both"/>
        <w:rPr>
          <w:rStyle w:val="None"/>
          <w:rFonts w:ascii="Times New Roman" w:hAnsi="Times New Roman" w:cs="Times New Roman"/>
          <w:sz w:val="24"/>
          <w:szCs w:val="24"/>
        </w:rPr>
        <w:pPrChange w:id="145" w:author="Assaf" w:date="2018-07-06T12:46:00Z">
          <w:pPr>
            <w:pStyle w:val="BodyAA"/>
            <w:spacing w:after="120"/>
            <w:ind w:firstLine="708"/>
            <w:jc w:val="both"/>
          </w:pPr>
        </w:pPrChange>
      </w:pP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was trained in the rather exclusive mathematical milieu i</w:t>
      </w:r>
      <w:r w:rsidRPr="0040120B">
        <w:rPr>
          <w:rStyle w:val="None"/>
          <w:rFonts w:ascii="Times New Roman" w:hAnsi="Times New Roman" w:cs="Times New Roman"/>
          <w:sz w:val="24"/>
          <w:szCs w:val="24"/>
        </w:rPr>
        <w:t xml:space="preserve">n France, being a student of Allais and moving to the Cowles Commission, then directed by Koopmans, the year following the famous 1949 activity analysis conference.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knew both the model of von Neumann ([1938] 1945-46) and its concern with producti</w:t>
      </w:r>
      <w:r w:rsidRPr="0040120B">
        <w:rPr>
          <w:rStyle w:val="None"/>
          <w:rFonts w:ascii="Times New Roman" w:hAnsi="Times New Roman" w:cs="Times New Roman"/>
          <w:sz w:val="24"/>
          <w:szCs w:val="24"/>
        </w:rPr>
        <w:t xml:space="preserve">ve efficiency and also Allais’s utilitarian </w:t>
      </w:r>
      <w:r w:rsidRPr="0040120B">
        <w:rPr>
          <w:rStyle w:val="None"/>
          <w:rFonts w:ascii="Times New Roman" w:hAnsi="Times New Roman" w:cs="Times New Roman"/>
          <w:sz w:val="24"/>
          <w:szCs w:val="24"/>
          <w:lang w:val="en-GB"/>
          <w:rPrChange w:id="146" w:author="Assaf" w:date="2018-07-06T12:40:00Z">
            <w:rPr>
              <w:rStyle w:val="None"/>
              <w:sz w:val="24"/>
              <w:szCs w:val="24"/>
              <w:lang w:val="pt-PT"/>
            </w:rPr>
          </w:rPrChange>
        </w:rPr>
        <w:t>approach to</w:t>
      </w:r>
      <w:r w:rsidRPr="0040120B">
        <w:rPr>
          <w:rStyle w:val="None"/>
          <w:rFonts w:ascii="Times New Roman" w:hAnsi="Times New Roman" w:cs="Times New Roman"/>
          <w:sz w:val="24"/>
          <w:szCs w:val="24"/>
        </w:rPr>
        <w:t xml:space="preserve"> intertemporal models. Starting from the working papers written during his North-American sojourn,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campaign</w:t>
      </w:r>
      <w:proofErr w:type="spellStart"/>
      <w:r w:rsidRPr="0040120B">
        <w:rPr>
          <w:rStyle w:val="None"/>
          <w:rFonts w:ascii="Times New Roman" w:hAnsi="Times New Roman" w:cs="Times New Roman"/>
          <w:sz w:val="24"/>
          <w:szCs w:val="24"/>
          <w:lang w:val="en-GB"/>
          <w:rPrChange w:id="147" w:author="Assaf" w:date="2018-07-06T12:40:00Z">
            <w:rPr>
              <w:rStyle w:val="None"/>
              <w:sz w:val="24"/>
              <w:szCs w:val="24"/>
              <w:lang w:val="pt-PT"/>
            </w:rPr>
          </w:rPrChange>
        </w:rPr>
        <w:t>ed</w:t>
      </w:r>
      <w:proofErr w:type="spellEnd"/>
      <w:r w:rsidRPr="0040120B">
        <w:rPr>
          <w:rStyle w:val="None"/>
          <w:rFonts w:ascii="Times New Roman" w:hAnsi="Times New Roman" w:cs="Times New Roman"/>
          <w:sz w:val="24"/>
          <w:szCs w:val="24"/>
        </w:rPr>
        <w:t xml:space="preserve"> for a utilitarian analysis in activity analysis models, being strongly supported </w:t>
      </w:r>
      <w:r w:rsidRPr="0040120B">
        <w:rPr>
          <w:rStyle w:val="None"/>
          <w:rFonts w:ascii="Times New Roman" w:hAnsi="Times New Roman" w:cs="Times New Roman"/>
          <w:sz w:val="24"/>
          <w:szCs w:val="24"/>
        </w:rPr>
        <w:t xml:space="preserve">by Koopmans and interacting closely with him. Notwithstanding Koopmans’s (1957) endorsement, the utilitarian approach to activity analysis didn’t stand the wave of turnpike theorems and productive efficiency that followed </w:t>
      </w:r>
      <w:proofErr w:type="spellStart"/>
      <w:r w:rsidRPr="0040120B">
        <w:rPr>
          <w:rStyle w:val="None"/>
          <w:rFonts w:ascii="Times New Roman" w:hAnsi="Times New Roman" w:cs="Times New Roman"/>
          <w:sz w:val="24"/>
          <w:szCs w:val="24"/>
        </w:rPr>
        <w:t>Dorfman</w:t>
      </w:r>
      <w:proofErr w:type="spellEnd"/>
      <w:r w:rsidRPr="0040120B">
        <w:rPr>
          <w:rStyle w:val="None"/>
          <w:rFonts w:ascii="Times New Roman" w:hAnsi="Times New Roman" w:cs="Times New Roman"/>
          <w:sz w:val="24"/>
          <w:szCs w:val="24"/>
        </w:rPr>
        <w:t>, Samuelson and Solow (1958</w:t>
      </w:r>
      <w:r w:rsidRPr="0040120B">
        <w:rPr>
          <w:rStyle w:val="None"/>
          <w:rFonts w:ascii="Times New Roman" w:hAnsi="Times New Roman" w:cs="Times New Roman"/>
          <w:sz w:val="24"/>
          <w:szCs w:val="24"/>
        </w:rPr>
        <w:t xml:space="preserve">). Back in Europe,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didn’t flag and campaigned through several published papers and by organizing one important conference in Cambridge in 1963 and by attending the Vatican conference a few months later, both of which Koopmans attended.</w:t>
      </w:r>
    </w:p>
    <w:p w:rsidR="00CC0590" w:rsidRPr="0040120B" w:rsidRDefault="00FA2340" w:rsidP="00E52023">
      <w:pPr>
        <w:pStyle w:val="BodyAA"/>
        <w:spacing w:after="40" w:line="240" w:lineRule="auto"/>
        <w:ind w:firstLine="708"/>
        <w:jc w:val="both"/>
        <w:rPr>
          <w:rStyle w:val="None"/>
          <w:rFonts w:ascii="Times New Roman" w:hAnsi="Times New Roman" w:cs="Times New Roman"/>
        </w:rPr>
        <w:pPrChange w:id="148" w:author="Assaf" w:date="2018-07-06T12:46:00Z">
          <w:pPr>
            <w:pStyle w:val="BodyAA"/>
            <w:spacing w:after="120"/>
            <w:ind w:firstLine="708"/>
            <w:jc w:val="both"/>
          </w:pPr>
        </w:pPrChange>
      </w:pPr>
      <w:r w:rsidRPr="0040120B">
        <w:rPr>
          <w:rStyle w:val="None"/>
          <w:rFonts w:ascii="Times New Roman" w:hAnsi="Times New Roman" w:cs="Times New Roman"/>
          <w:sz w:val="24"/>
          <w:szCs w:val="24"/>
        </w:rPr>
        <w:t>We see fro</w:t>
      </w:r>
      <w:r w:rsidRPr="0040120B">
        <w:rPr>
          <w:rStyle w:val="None"/>
          <w:rFonts w:ascii="Times New Roman" w:hAnsi="Times New Roman" w:cs="Times New Roman"/>
          <w:sz w:val="24"/>
          <w:szCs w:val="24"/>
        </w:rPr>
        <w:t xml:space="preserve">m the preceding analysis that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and Koopmans helped steer the activity analysis literature towards a utilitarian analysis of growth paths in a period when several issues weren’t stabilized. First, in this literature the very domains of micro and ma</w:t>
      </w:r>
      <w:r w:rsidRPr="0040120B">
        <w:rPr>
          <w:rStyle w:val="None"/>
          <w:rFonts w:ascii="Times New Roman" w:hAnsi="Times New Roman" w:cs="Times New Roman"/>
          <w:sz w:val="24"/>
          <w:szCs w:val="24"/>
        </w:rPr>
        <w:t xml:space="preserve">croeconomics were somewhat in flux. While </w:t>
      </w:r>
      <w:proofErr w:type="spellStart"/>
      <w:r w:rsidRPr="0040120B">
        <w:rPr>
          <w:rStyle w:val="None"/>
          <w:rFonts w:ascii="Times New Roman" w:hAnsi="Times New Roman" w:cs="Times New Roman"/>
          <w:sz w:val="24"/>
          <w:szCs w:val="24"/>
        </w:rPr>
        <w:t>Malinvaud</w:t>
      </w:r>
      <w:proofErr w:type="spellEnd"/>
      <w:r w:rsidRPr="0040120B">
        <w:rPr>
          <w:rStyle w:val="None"/>
          <w:rFonts w:ascii="Times New Roman" w:hAnsi="Times New Roman" w:cs="Times New Roman"/>
          <w:sz w:val="24"/>
          <w:szCs w:val="24"/>
        </w:rPr>
        <w:t xml:space="preserve"> (1953) connected his microeconomic results to Ramsey’s (1928) macroeconomic analysis, Koopmans and Bausch (1959, 80) portrayed economics in a four-by-four table opposing micro and macroeconomics, and stat</w:t>
      </w:r>
      <w:r w:rsidRPr="0040120B">
        <w:rPr>
          <w:rStyle w:val="None"/>
          <w:rFonts w:ascii="Times New Roman" w:hAnsi="Times New Roman" w:cs="Times New Roman"/>
          <w:sz w:val="24"/>
          <w:szCs w:val="24"/>
        </w:rPr>
        <w:t>ics and dynamics. They placed activity analysis in the realm of microeconomics, separated from business cycle and economic growth (without really saying a word about what they understood to be economic growth models).</w:t>
      </w:r>
      <w:r w:rsidRPr="0040120B">
        <w:rPr>
          <w:rStyle w:val="None"/>
          <w:rFonts w:ascii="Times New Roman" w:hAnsi="Times New Roman" w:cs="Times New Roman"/>
          <w:sz w:val="24"/>
          <w:szCs w:val="24"/>
          <w:lang w:val="en-GB"/>
          <w:rPrChange w:id="149" w:author="Assaf" w:date="2018-07-06T12:40:00Z">
            <w:rPr>
              <w:rStyle w:val="None"/>
              <w:sz w:val="24"/>
              <w:szCs w:val="24"/>
              <w:lang w:val="pt-PT"/>
            </w:rPr>
          </w:rPrChange>
        </w:rPr>
        <w:t xml:space="preserve"> </w:t>
      </w:r>
      <w:r w:rsidRPr="0040120B">
        <w:rPr>
          <w:rStyle w:val="None"/>
          <w:rFonts w:ascii="Times New Roman" w:hAnsi="Times New Roman" w:cs="Times New Roman"/>
          <w:sz w:val="24"/>
          <w:szCs w:val="24"/>
        </w:rPr>
        <w:t>Turnpike theory, which could be classi</w:t>
      </w:r>
      <w:r w:rsidRPr="0040120B">
        <w:rPr>
          <w:rStyle w:val="None"/>
          <w:rFonts w:ascii="Times New Roman" w:hAnsi="Times New Roman" w:cs="Times New Roman"/>
          <w:sz w:val="24"/>
          <w:szCs w:val="24"/>
        </w:rPr>
        <w:t>fied as activity analysis and economic growth, was introduced in the micro section. Koopmans’s (1965) growth paper with utility maximization was presented at the Vatican conference and bridged micro and macroeconomics by taking the one-sector growth models</w:t>
      </w:r>
      <w:r w:rsidRPr="0040120B">
        <w:rPr>
          <w:rStyle w:val="None"/>
          <w:rFonts w:ascii="Times New Roman" w:hAnsi="Times New Roman" w:cs="Times New Roman"/>
          <w:sz w:val="24"/>
          <w:szCs w:val="24"/>
        </w:rPr>
        <w:t xml:space="preserve"> as the basis for his welfare discussion.</w:t>
      </w:r>
      <w:r w:rsidRPr="0040120B">
        <w:rPr>
          <w:rStyle w:val="None"/>
          <w:rFonts w:ascii="Times New Roman" w:hAnsi="Times New Roman" w:cs="Times New Roman"/>
          <w:sz w:val="24"/>
          <w:szCs w:val="24"/>
          <w:vertAlign w:val="superscript"/>
        </w:rPr>
        <w:footnoteReference w:id="33"/>
      </w:r>
      <w:r w:rsidRPr="0040120B">
        <w:rPr>
          <w:rStyle w:val="None"/>
          <w:rFonts w:ascii="Times New Roman" w:hAnsi="Times New Roman" w:cs="Times New Roman"/>
          <w:sz w:val="24"/>
          <w:szCs w:val="24"/>
        </w:rPr>
        <w:t xml:space="preserve"> Second, the issue of the general applicability of linear programming in economics and its connection to welfare economics (see </w:t>
      </w:r>
      <w:proofErr w:type="spellStart"/>
      <w:r w:rsidRPr="0040120B">
        <w:rPr>
          <w:rStyle w:val="None"/>
          <w:rFonts w:ascii="Times New Roman" w:hAnsi="Times New Roman" w:cs="Times New Roman"/>
          <w:sz w:val="24"/>
          <w:szCs w:val="24"/>
        </w:rPr>
        <w:t>Dorfman</w:t>
      </w:r>
      <w:proofErr w:type="spellEnd"/>
      <w:r w:rsidRPr="0040120B">
        <w:rPr>
          <w:rStyle w:val="None"/>
          <w:rFonts w:ascii="Times New Roman" w:hAnsi="Times New Roman" w:cs="Times New Roman"/>
          <w:sz w:val="24"/>
          <w:szCs w:val="24"/>
        </w:rPr>
        <w:t xml:space="preserve"> 1953). Third, the appropriate time horizon in growth problems and the need for</w:t>
      </w:r>
      <w:r w:rsidRPr="0040120B">
        <w:rPr>
          <w:rStyle w:val="None"/>
          <w:rFonts w:ascii="Times New Roman" w:hAnsi="Times New Roman" w:cs="Times New Roman"/>
          <w:sz w:val="24"/>
          <w:szCs w:val="24"/>
        </w:rPr>
        <w:t xml:space="preserve"> discounting future utilities (Duarte 2016), and more generally the intertemporal welfare implications of general equilibrium analysis. All these concerns had nothing to do with what Solow (1956) wanted to discuss, and informed very much </w:t>
      </w:r>
      <w:proofErr w:type="spellStart"/>
      <w:r w:rsidRPr="0040120B">
        <w:rPr>
          <w:rStyle w:val="None"/>
          <w:rFonts w:ascii="Times New Roman" w:hAnsi="Times New Roman" w:cs="Times New Roman"/>
          <w:sz w:val="24"/>
          <w:szCs w:val="24"/>
        </w:rPr>
        <w:t>Malinvaud’s</w:t>
      </w:r>
      <w:proofErr w:type="spellEnd"/>
      <w:r w:rsidRPr="0040120B">
        <w:rPr>
          <w:rStyle w:val="None"/>
          <w:rFonts w:ascii="Times New Roman" w:hAnsi="Times New Roman" w:cs="Times New Roman"/>
          <w:sz w:val="24"/>
          <w:szCs w:val="24"/>
        </w:rPr>
        <w:t xml:space="preserve"> and Ko</w:t>
      </w:r>
      <w:r w:rsidRPr="0040120B">
        <w:rPr>
          <w:rStyle w:val="None"/>
          <w:rFonts w:ascii="Times New Roman" w:hAnsi="Times New Roman" w:cs="Times New Roman"/>
          <w:sz w:val="24"/>
          <w:szCs w:val="24"/>
        </w:rPr>
        <w:t>opmans’s contributions to this literature.</w:t>
      </w:r>
    </w:p>
    <w:p w:rsidR="00CC0590" w:rsidRPr="0040120B" w:rsidRDefault="00CC0590" w:rsidP="00E52023">
      <w:pPr>
        <w:pStyle w:val="BodyAA"/>
        <w:spacing w:after="40" w:line="240" w:lineRule="auto"/>
        <w:ind w:firstLine="708"/>
        <w:jc w:val="both"/>
        <w:rPr>
          <w:rStyle w:val="None"/>
          <w:rFonts w:ascii="Times New Roman" w:eastAsia="Times New Roman" w:hAnsi="Times New Roman" w:cs="Times New Roman"/>
          <w:sz w:val="24"/>
          <w:szCs w:val="24"/>
        </w:rPr>
        <w:pPrChange w:id="151" w:author="Assaf" w:date="2018-07-06T12:46:00Z">
          <w:pPr>
            <w:pStyle w:val="BodyAA"/>
            <w:spacing w:after="120"/>
            <w:ind w:firstLine="708"/>
            <w:jc w:val="both"/>
          </w:pPr>
        </w:pPrChange>
      </w:pPr>
    </w:p>
    <w:p w:rsidR="00CC0590" w:rsidRPr="0040120B" w:rsidRDefault="00CC0590" w:rsidP="00E52023">
      <w:pPr>
        <w:pStyle w:val="BodyAA"/>
        <w:spacing w:after="40" w:line="240" w:lineRule="auto"/>
        <w:ind w:firstLine="708"/>
        <w:jc w:val="both"/>
        <w:rPr>
          <w:rStyle w:val="None"/>
          <w:rFonts w:ascii="Times New Roman" w:eastAsia="Times New Roman" w:hAnsi="Times New Roman" w:cs="Times New Roman"/>
          <w:sz w:val="24"/>
          <w:szCs w:val="24"/>
        </w:rPr>
        <w:pPrChange w:id="152" w:author="Assaf" w:date="2018-07-06T12:46:00Z">
          <w:pPr>
            <w:pStyle w:val="BodyAA"/>
            <w:spacing w:after="120"/>
            <w:ind w:firstLine="708"/>
            <w:jc w:val="both"/>
          </w:pPr>
        </w:pPrChange>
      </w:pPr>
    </w:p>
    <w:p w:rsidR="00CC0590" w:rsidRPr="0040120B" w:rsidRDefault="00FA2340" w:rsidP="00E52023">
      <w:pPr>
        <w:pStyle w:val="BodyAAA"/>
        <w:spacing w:after="40" w:line="240" w:lineRule="auto"/>
        <w:jc w:val="both"/>
        <w:rPr>
          <w:rStyle w:val="None"/>
          <w:rFonts w:ascii="Times New Roman" w:eastAsia="Times New Roman" w:hAnsi="Times New Roman" w:cs="Times New Roman"/>
          <w:sz w:val="24"/>
          <w:szCs w:val="24"/>
          <w:lang w:val="en-US"/>
        </w:rPr>
        <w:pPrChange w:id="153" w:author="Assaf" w:date="2018-07-06T12:46:00Z">
          <w:pPr>
            <w:pStyle w:val="BodyAAA"/>
            <w:jc w:val="both"/>
          </w:pPr>
        </w:pPrChange>
      </w:pPr>
      <w:r w:rsidRPr="0040120B">
        <w:rPr>
          <w:rStyle w:val="None"/>
          <w:rFonts w:ascii="Times New Roman" w:hAnsi="Times New Roman" w:cs="Times New Roman"/>
          <w:b/>
          <w:bCs/>
          <w:sz w:val="24"/>
          <w:szCs w:val="24"/>
          <w:lang w:val="en-US"/>
        </w:rPr>
        <w:t>References:</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54" w:author="Assaf" w:date="2018-07-06T12:46:00Z">
          <w:pPr>
            <w:pStyle w:val="BodyA"/>
            <w:spacing w:after="120"/>
            <w:ind w:left="283" w:hanging="283"/>
            <w:jc w:val="both"/>
          </w:pPr>
        </w:pPrChange>
      </w:pPr>
      <w:proofErr w:type="spellStart"/>
      <w:r w:rsidRPr="0040120B">
        <w:rPr>
          <w:rStyle w:val="None"/>
          <w:rFonts w:ascii="Times New Roman" w:hAnsi="Times New Roman" w:cs="Times New Roman"/>
          <w:sz w:val="24"/>
          <w:szCs w:val="24"/>
        </w:rPr>
        <w:t>Abramovitz</w:t>
      </w:r>
      <w:proofErr w:type="spellEnd"/>
      <w:r w:rsidRPr="0040120B">
        <w:rPr>
          <w:rStyle w:val="None"/>
          <w:rFonts w:ascii="Times New Roman" w:hAnsi="Times New Roman" w:cs="Times New Roman"/>
          <w:sz w:val="24"/>
          <w:szCs w:val="24"/>
        </w:rPr>
        <w:t xml:space="preserve">, Moses. 1952. Economics of Growth. In: Haley, Bernard F. (ed.), </w:t>
      </w:r>
      <w:proofErr w:type="gramStart"/>
      <w:r w:rsidRPr="0040120B">
        <w:rPr>
          <w:rStyle w:val="None"/>
          <w:rFonts w:ascii="Times New Roman" w:hAnsi="Times New Roman" w:cs="Times New Roman"/>
          <w:i/>
          <w:iCs/>
          <w:sz w:val="24"/>
          <w:szCs w:val="24"/>
        </w:rPr>
        <w:t>A</w:t>
      </w:r>
      <w:proofErr w:type="gramEnd"/>
      <w:r w:rsidRPr="0040120B">
        <w:rPr>
          <w:rStyle w:val="None"/>
          <w:rFonts w:ascii="Times New Roman" w:hAnsi="Times New Roman" w:cs="Times New Roman"/>
          <w:i/>
          <w:iCs/>
          <w:sz w:val="24"/>
          <w:szCs w:val="24"/>
        </w:rPr>
        <w:t xml:space="preserve"> Survey of Contemporary Economics</w:t>
      </w:r>
      <w:r w:rsidRPr="0040120B">
        <w:rPr>
          <w:rStyle w:val="None"/>
          <w:rFonts w:ascii="Times New Roman" w:hAnsi="Times New Roman" w:cs="Times New Roman"/>
          <w:sz w:val="24"/>
          <w:szCs w:val="24"/>
        </w:rPr>
        <w:t xml:space="preserve">, Vol. II. Homewood: Irwin. </w:t>
      </w:r>
    </w:p>
    <w:p w:rsidR="00CC0590" w:rsidRPr="0040120B" w:rsidRDefault="00FA2340" w:rsidP="00E52023">
      <w:pPr>
        <w:pStyle w:val="BodyBA"/>
        <w:spacing w:after="40"/>
        <w:ind w:left="284" w:hanging="284"/>
        <w:jc w:val="both"/>
        <w:rPr>
          <w:rFonts w:cs="Times New Roman"/>
        </w:rPr>
        <w:pPrChange w:id="155" w:author="Assaf" w:date="2018-07-06T12:46:00Z">
          <w:pPr>
            <w:pStyle w:val="BodyBA"/>
            <w:spacing w:after="140" w:line="276" w:lineRule="auto"/>
            <w:ind w:left="284" w:hanging="284"/>
            <w:jc w:val="both"/>
          </w:pPr>
        </w:pPrChange>
      </w:pPr>
      <w:r w:rsidRPr="0040120B">
        <w:rPr>
          <w:rStyle w:val="None"/>
          <w:rFonts w:cs="Times New Roman"/>
        </w:rPr>
        <w:t xml:space="preserve">Allais, Maurice. 1943. </w:t>
      </w:r>
      <w:r w:rsidRPr="0040120B">
        <w:rPr>
          <w:rStyle w:val="None"/>
          <w:rFonts w:cs="Times New Roman"/>
          <w:i/>
          <w:iCs/>
        </w:rPr>
        <w:t xml:space="preserve">A la </w:t>
      </w:r>
      <w:r w:rsidRPr="0040120B">
        <w:rPr>
          <w:rStyle w:val="None"/>
          <w:rFonts w:cs="Times New Roman"/>
          <w:i/>
          <w:iCs/>
          <w:lang w:val="en-US"/>
        </w:rPr>
        <w:t>R</w:t>
      </w:r>
      <w:proofErr w:type="spellStart"/>
      <w:r w:rsidRPr="0040120B">
        <w:rPr>
          <w:rStyle w:val="None"/>
          <w:rFonts w:cs="Times New Roman"/>
          <w:i/>
          <w:iCs/>
        </w:rPr>
        <w:t>echerche</w:t>
      </w:r>
      <w:proofErr w:type="spellEnd"/>
      <w:r w:rsidRPr="0040120B">
        <w:rPr>
          <w:rStyle w:val="None"/>
          <w:rFonts w:cs="Times New Roman"/>
          <w:i/>
          <w:iCs/>
        </w:rPr>
        <w:t xml:space="preserve"> d'une </w:t>
      </w:r>
      <w:r w:rsidRPr="0040120B">
        <w:rPr>
          <w:rStyle w:val="None"/>
          <w:rFonts w:cs="Times New Roman"/>
          <w:i/>
          <w:iCs/>
          <w:lang w:val="en-US"/>
        </w:rPr>
        <w:t>D</w:t>
      </w:r>
      <w:proofErr w:type="spellStart"/>
      <w:r w:rsidRPr="0040120B">
        <w:rPr>
          <w:rStyle w:val="None"/>
          <w:rFonts w:cs="Times New Roman"/>
          <w:i/>
          <w:iCs/>
        </w:rPr>
        <w:t>iscipline</w:t>
      </w:r>
      <w:proofErr w:type="spellEnd"/>
      <w:r w:rsidRPr="0040120B">
        <w:rPr>
          <w:rStyle w:val="None"/>
          <w:rFonts w:cs="Times New Roman"/>
          <w:i/>
          <w:iCs/>
        </w:rPr>
        <w:t xml:space="preserve"> </w:t>
      </w:r>
      <w:r w:rsidRPr="0040120B">
        <w:rPr>
          <w:rStyle w:val="None"/>
          <w:rFonts w:cs="Times New Roman"/>
          <w:i/>
          <w:iCs/>
          <w:lang w:val="en-US"/>
        </w:rPr>
        <w:t>É</w:t>
      </w:r>
      <w:proofErr w:type="spellStart"/>
      <w:r w:rsidRPr="0040120B">
        <w:rPr>
          <w:rStyle w:val="None"/>
          <w:rFonts w:cs="Times New Roman"/>
          <w:i/>
          <w:iCs/>
        </w:rPr>
        <w:t>conom</w:t>
      </w:r>
      <w:r w:rsidRPr="0040120B">
        <w:rPr>
          <w:rStyle w:val="None"/>
          <w:rFonts w:cs="Times New Roman"/>
          <w:i/>
          <w:iCs/>
        </w:rPr>
        <w:t>ique</w:t>
      </w:r>
      <w:proofErr w:type="spellEnd"/>
      <w:r w:rsidRPr="0040120B">
        <w:rPr>
          <w:rStyle w:val="None"/>
          <w:rFonts w:cs="Times New Roman"/>
          <w:lang w:val="en-US"/>
        </w:rPr>
        <w:t>.</w:t>
      </w:r>
      <w:r w:rsidRPr="0040120B">
        <w:rPr>
          <w:rStyle w:val="None"/>
          <w:rFonts w:cs="Times New Roman"/>
        </w:rPr>
        <w:t xml:space="preserve"> Tome I. Paris: Ateliers </w:t>
      </w:r>
      <w:proofErr w:type="spellStart"/>
      <w:r w:rsidRPr="0040120B">
        <w:rPr>
          <w:rStyle w:val="None"/>
          <w:rFonts w:cs="Times New Roman"/>
        </w:rPr>
        <w:t>Industria</w:t>
      </w:r>
      <w:proofErr w:type="spellEnd"/>
      <w:r w:rsidRPr="0040120B">
        <w:rPr>
          <w:rStyle w:val="None"/>
          <w:rFonts w:cs="Times New Roman"/>
        </w:rPr>
        <w:t>.</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rPr>
        <w:pPrChange w:id="156" w:author="Assaf" w:date="2018-07-06T12:46:00Z">
          <w:pPr>
            <w:pStyle w:val="BodyAAA"/>
            <w:spacing w:after="140"/>
            <w:ind w:left="284" w:hanging="284"/>
            <w:jc w:val="both"/>
          </w:pPr>
        </w:pPrChange>
      </w:pPr>
      <w:r w:rsidRPr="0040120B">
        <w:rPr>
          <w:rStyle w:val="None"/>
          <w:rFonts w:ascii="Times New Roman" w:hAnsi="Times New Roman" w:cs="Times New Roman"/>
          <w:sz w:val="24"/>
          <w:szCs w:val="24"/>
        </w:rPr>
        <w:lastRenderedPageBreak/>
        <w:t xml:space="preserve">Allais, Maurice. 1947. </w:t>
      </w:r>
      <w:r w:rsidRPr="0040120B">
        <w:rPr>
          <w:rStyle w:val="None"/>
          <w:rFonts w:ascii="Times New Roman" w:hAnsi="Times New Roman" w:cs="Times New Roman"/>
          <w:i/>
          <w:iCs/>
          <w:sz w:val="24"/>
          <w:szCs w:val="24"/>
        </w:rPr>
        <w:t>É</w:t>
      </w:r>
      <w:r w:rsidRPr="0040120B">
        <w:rPr>
          <w:rStyle w:val="None"/>
          <w:rFonts w:ascii="Times New Roman" w:hAnsi="Times New Roman" w:cs="Times New Roman"/>
          <w:i/>
          <w:iCs/>
          <w:sz w:val="24"/>
          <w:szCs w:val="24"/>
        </w:rPr>
        <w:t>conomie et Int</w:t>
      </w:r>
      <w:r w:rsidRPr="0040120B">
        <w:rPr>
          <w:rStyle w:val="None"/>
          <w:rFonts w:ascii="Times New Roman" w:hAnsi="Times New Roman" w:cs="Times New Roman"/>
          <w:i/>
          <w:iCs/>
          <w:sz w:val="24"/>
          <w:szCs w:val="24"/>
        </w:rPr>
        <w:t>é</w:t>
      </w:r>
      <w:r w:rsidRPr="0040120B">
        <w:rPr>
          <w:rStyle w:val="None"/>
          <w:rFonts w:ascii="Times New Roman" w:hAnsi="Times New Roman" w:cs="Times New Roman"/>
          <w:i/>
          <w:iCs/>
          <w:sz w:val="24"/>
          <w:szCs w:val="24"/>
        </w:rPr>
        <w:t>r</w:t>
      </w:r>
      <w:r w:rsidRPr="0040120B">
        <w:rPr>
          <w:rStyle w:val="None"/>
          <w:rFonts w:ascii="Times New Roman" w:hAnsi="Times New Roman" w:cs="Times New Roman"/>
          <w:i/>
          <w:iCs/>
          <w:sz w:val="24"/>
          <w:szCs w:val="24"/>
        </w:rPr>
        <w:t>ê</w:t>
      </w:r>
      <w:r w:rsidRPr="0040120B">
        <w:rPr>
          <w:rStyle w:val="None"/>
          <w:rFonts w:ascii="Times New Roman" w:hAnsi="Times New Roman" w:cs="Times New Roman"/>
          <w:i/>
          <w:iCs/>
          <w:sz w:val="24"/>
          <w:szCs w:val="24"/>
        </w:rPr>
        <w:t>t</w:t>
      </w:r>
      <w:r w:rsidRPr="0040120B">
        <w:rPr>
          <w:rStyle w:val="None"/>
          <w:rFonts w:ascii="Times New Roman" w:hAnsi="Times New Roman" w:cs="Times New Roman"/>
          <w:sz w:val="24"/>
          <w:szCs w:val="24"/>
          <w:lang w:val="it-IT"/>
        </w:rPr>
        <w:t>. Paris: Imprimerie Nationale.</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157"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 xml:space="preserve">Allen, R. G. D. 1968. </w:t>
      </w:r>
      <w:r w:rsidRPr="0040120B">
        <w:rPr>
          <w:rStyle w:val="None"/>
          <w:rFonts w:ascii="Times New Roman" w:hAnsi="Times New Roman" w:cs="Times New Roman"/>
          <w:i/>
          <w:iCs/>
          <w:sz w:val="24"/>
          <w:szCs w:val="24"/>
          <w:lang w:val="en-US"/>
        </w:rPr>
        <w:t>Macro-Economic Theory: a mathematical treatment</w:t>
      </w:r>
      <w:r w:rsidRPr="0040120B">
        <w:rPr>
          <w:rStyle w:val="None"/>
          <w:rFonts w:ascii="Times New Roman" w:hAnsi="Times New Roman" w:cs="Times New Roman"/>
          <w:sz w:val="24"/>
          <w:szCs w:val="24"/>
          <w:lang w:val="en-US"/>
        </w:rPr>
        <w:t>. London: Macmillan.</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rPr>
        <w:pPrChange w:id="158"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 xml:space="preserve">Arena, Richard. 2000. </w:t>
      </w:r>
      <w:r w:rsidRPr="0040120B">
        <w:rPr>
          <w:rStyle w:val="None"/>
          <w:rFonts w:ascii="Times New Roman" w:hAnsi="Times New Roman" w:cs="Times New Roman"/>
          <w:sz w:val="24"/>
          <w:szCs w:val="24"/>
        </w:rPr>
        <w:t xml:space="preserve">Les </w:t>
      </w:r>
      <w:r w:rsidRPr="0040120B">
        <w:rPr>
          <w:rStyle w:val="None"/>
          <w:rFonts w:ascii="Times New Roman" w:hAnsi="Times New Roman" w:cs="Times New Roman"/>
          <w:sz w:val="24"/>
          <w:szCs w:val="24"/>
        </w:rPr>
        <w:t>é</w:t>
      </w:r>
      <w:r w:rsidRPr="0040120B">
        <w:rPr>
          <w:rStyle w:val="None"/>
          <w:rFonts w:ascii="Times New Roman" w:hAnsi="Times New Roman" w:cs="Times New Roman"/>
          <w:sz w:val="24"/>
          <w:szCs w:val="24"/>
        </w:rPr>
        <w:t>conomistes fran</w:t>
      </w:r>
      <w:r w:rsidRPr="0040120B">
        <w:rPr>
          <w:rStyle w:val="None"/>
          <w:rFonts w:ascii="Times New Roman" w:hAnsi="Times New Roman" w:cs="Times New Roman"/>
          <w:sz w:val="24"/>
          <w:szCs w:val="24"/>
        </w:rPr>
        <w:t>ç</w:t>
      </w:r>
      <w:r w:rsidRPr="0040120B">
        <w:rPr>
          <w:rStyle w:val="None"/>
          <w:rFonts w:ascii="Times New Roman" w:hAnsi="Times New Roman" w:cs="Times New Roman"/>
          <w:sz w:val="24"/>
          <w:szCs w:val="24"/>
        </w:rPr>
        <w:t xml:space="preserve">ais en </w:t>
      </w:r>
      <w:r w:rsidRPr="0040120B">
        <w:rPr>
          <w:rStyle w:val="None"/>
          <w:rFonts w:ascii="Times New Roman" w:hAnsi="Times New Roman" w:cs="Times New Roman"/>
          <w:sz w:val="24"/>
          <w:szCs w:val="24"/>
        </w:rPr>
        <w:t>1950</w:t>
      </w:r>
      <w:r w:rsidRPr="0040120B">
        <w:rPr>
          <w:rStyle w:val="None"/>
          <w:rFonts w:ascii="Times New Roman" w:hAnsi="Times New Roman" w:cs="Times New Roman"/>
          <w:sz w:val="24"/>
          <w:szCs w:val="24"/>
          <w:lang w:val="it-IT"/>
        </w:rPr>
        <w:t xml:space="preserve">. </w:t>
      </w:r>
      <w:r w:rsidRPr="0040120B">
        <w:rPr>
          <w:rStyle w:val="None"/>
          <w:rFonts w:ascii="Times New Roman" w:hAnsi="Times New Roman" w:cs="Times New Roman"/>
          <w:i/>
          <w:iCs/>
          <w:sz w:val="24"/>
          <w:szCs w:val="24"/>
        </w:rPr>
        <w:t xml:space="preserve">Revue </w:t>
      </w:r>
      <w:r w:rsidRPr="0040120B">
        <w:rPr>
          <w:rStyle w:val="None"/>
          <w:rFonts w:ascii="Times New Roman" w:hAnsi="Times New Roman" w:cs="Times New Roman"/>
          <w:i/>
          <w:iCs/>
          <w:sz w:val="24"/>
          <w:szCs w:val="24"/>
        </w:rPr>
        <w:t>é</w:t>
      </w:r>
      <w:r w:rsidRPr="0040120B">
        <w:rPr>
          <w:rStyle w:val="None"/>
          <w:rFonts w:ascii="Times New Roman" w:hAnsi="Times New Roman" w:cs="Times New Roman"/>
          <w:i/>
          <w:iCs/>
          <w:sz w:val="24"/>
          <w:szCs w:val="24"/>
        </w:rPr>
        <w:t>conomique</w:t>
      </w:r>
      <w:r w:rsidRPr="0040120B">
        <w:rPr>
          <w:rStyle w:val="None"/>
          <w:rFonts w:ascii="Times New Roman" w:hAnsi="Times New Roman" w:cs="Times New Roman"/>
          <w:sz w:val="24"/>
          <w:szCs w:val="24"/>
        </w:rPr>
        <w:t>, 51</w:t>
      </w:r>
      <w:r w:rsidRPr="0040120B">
        <w:rPr>
          <w:rStyle w:val="None"/>
          <w:rFonts w:ascii="Times New Roman" w:hAnsi="Times New Roman" w:cs="Times New Roman"/>
          <w:sz w:val="24"/>
          <w:szCs w:val="24"/>
          <w:lang w:val="it-IT"/>
        </w:rPr>
        <w:t xml:space="preserve"> (</w:t>
      </w:r>
      <w:r w:rsidRPr="0040120B">
        <w:rPr>
          <w:rStyle w:val="None"/>
          <w:rFonts w:ascii="Times New Roman" w:hAnsi="Times New Roman" w:cs="Times New Roman"/>
          <w:sz w:val="24"/>
          <w:szCs w:val="24"/>
        </w:rPr>
        <w:t>5</w:t>
      </w:r>
      <w:r w:rsidRPr="0040120B">
        <w:rPr>
          <w:rStyle w:val="None"/>
          <w:rFonts w:ascii="Times New Roman" w:hAnsi="Times New Roman" w:cs="Times New Roman"/>
          <w:sz w:val="24"/>
          <w:szCs w:val="24"/>
          <w:lang w:val="it-IT"/>
        </w:rPr>
        <w:t xml:space="preserve">): </w:t>
      </w:r>
      <w:r w:rsidRPr="0040120B">
        <w:rPr>
          <w:rStyle w:val="None"/>
          <w:rFonts w:ascii="Times New Roman" w:hAnsi="Times New Roman" w:cs="Times New Roman"/>
          <w:sz w:val="24"/>
          <w:szCs w:val="24"/>
        </w:rPr>
        <w:t>969-1007</w:t>
      </w:r>
      <w:r w:rsidRPr="0040120B">
        <w:rPr>
          <w:rStyle w:val="None"/>
          <w:rFonts w:ascii="Times New Roman" w:hAnsi="Times New Roman" w:cs="Times New Roman"/>
          <w:sz w:val="24"/>
          <w:szCs w:val="24"/>
          <w:lang w:val="it-IT"/>
        </w:rPr>
        <w:t>.</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rPr>
        <w:pPrChange w:id="159" w:author="Assaf" w:date="2018-07-06T12:46:00Z">
          <w:pPr>
            <w:pStyle w:val="BodyAAA"/>
            <w:spacing w:after="140"/>
            <w:ind w:left="284" w:hanging="284"/>
            <w:jc w:val="both"/>
          </w:pPr>
        </w:pPrChange>
      </w:pPr>
      <w:r w:rsidRPr="0040120B">
        <w:rPr>
          <w:rStyle w:val="None"/>
          <w:rFonts w:ascii="Times New Roman" w:hAnsi="Times New Roman" w:cs="Times New Roman"/>
          <w:sz w:val="24"/>
          <w:szCs w:val="24"/>
        </w:rPr>
        <w:t xml:space="preserve">Barbut, Marc. 2008. Biographie de G.-Th. </w:t>
      </w:r>
      <w:proofErr w:type="spellStart"/>
      <w:r w:rsidRPr="0040120B">
        <w:rPr>
          <w:rStyle w:val="None"/>
          <w:rFonts w:ascii="Times New Roman" w:hAnsi="Times New Roman" w:cs="Times New Roman"/>
          <w:sz w:val="24"/>
          <w:szCs w:val="24"/>
        </w:rPr>
        <w:t>Guilbaud</w:t>
      </w:r>
      <w:proofErr w:type="spellEnd"/>
      <w:r w:rsidRPr="0040120B">
        <w:rPr>
          <w:rStyle w:val="None"/>
          <w:rFonts w:ascii="Times New Roman" w:hAnsi="Times New Roman" w:cs="Times New Roman"/>
          <w:sz w:val="24"/>
          <w:szCs w:val="24"/>
        </w:rPr>
        <w:t xml:space="preserve"> </w:t>
      </w:r>
      <w:r w:rsidRPr="0040120B">
        <w:rPr>
          <w:rStyle w:val="None"/>
          <w:rFonts w:ascii="Times New Roman" w:hAnsi="Times New Roman" w:cs="Times New Roman"/>
          <w:sz w:val="24"/>
          <w:szCs w:val="24"/>
        </w:rPr>
        <w:t xml:space="preserve">– </w:t>
      </w:r>
      <w:r w:rsidRPr="0040120B">
        <w:rPr>
          <w:rStyle w:val="None"/>
          <w:rFonts w:ascii="Times New Roman" w:hAnsi="Times New Roman" w:cs="Times New Roman"/>
          <w:sz w:val="24"/>
          <w:szCs w:val="24"/>
        </w:rPr>
        <w:t>rep</w:t>
      </w:r>
      <w:r w:rsidRPr="0040120B">
        <w:rPr>
          <w:rStyle w:val="None"/>
          <w:rFonts w:ascii="Times New Roman" w:hAnsi="Times New Roman" w:cs="Times New Roman"/>
          <w:sz w:val="24"/>
          <w:szCs w:val="24"/>
        </w:rPr>
        <w:t>è</w:t>
      </w:r>
      <w:r w:rsidRPr="0040120B">
        <w:rPr>
          <w:rStyle w:val="None"/>
          <w:rFonts w:ascii="Times New Roman" w:hAnsi="Times New Roman" w:cs="Times New Roman"/>
          <w:sz w:val="24"/>
          <w:szCs w:val="24"/>
        </w:rPr>
        <w:t xml:space="preserve">res chronologiques. </w:t>
      </w:r>
      <w:r w:rsidRPr="0040120B">
        <w:rPr>
          <w:rStyle w:val="None"/>
          <w:rFonts w:ascii="Times New Roman" w:hAnsi="Times New Roman" w:cs="Times New Roman"/>
          <w:i/>
          <w:iCs/>
          <w:sz w:val="24"/>
          <w:szCs w:val="24"/>
        </w:rPr>
        <w:t>Math</w:t>
      </w:r>
      <w:r w:rsidRPr="0040120B">
        <w:rPr>
          <w:rStyle w:val="None"/>
          <w:rFonts w:ascii="Times New Roman" w:hAnsi="Times New Roman" w:cs="Times New Roman"/>
          <w:i/>
          <w:iCs/>
          <w:sz w:val="24"/>
          <w:szCs w:val="24"/>
        </w:rPr>
        <w:t>é</w:t>
      </w:r>
      <w:r w:rsidRPr="0040120B">
        <w:rPr>
          <w:rStyle w:val="None"/>
          <w:rFonts w:ascii="Times New Roman" w:hAnsi="Times New Roman" w:cs="Times New Roman"/>
          <w:i/>
          <w:iCs/>
          <w:sz w:val="24"/>
          <w:szCs w:val="24"/>
        </w:rPr>
        <w:t>matiques et Sciences Humaines</w:t>
      </w:r>
      <w:r w:rsidRPr="0040120B">
        <w:rPr>
          <w:rStyle w:val="None"/>
          <w:rFonts w:ascii="Times New Roman" w:hAnsi="Times New Roman" w:cs="Times New Roman"/>
          <w:sz w:val="24"/>
          <w:szCs w:val="24"/>
        </w:rPr>
        <w:t>, 2008 (183): 9-15.</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rPr>
        <w:pPrChange w:id="160" w:author="Assaf" w:date="2018-07-06T12:46:00Z">
          <w:pPr>
            <w:pStyle w:val="BodyAAA"/>
            <w:spacing w:after="140"/>
            <w:ind w:left="284" w:hanging="284"/>
            <w:jc w:val="both"/>
          </w:pPr>
        </w:pPrChange>
      </w:pPr>
      <w:r w:rsidRPr="0040120B">
        <w:rPr>
          <w:rStyle w:val="None"/>
          <w:rFonts w:ascii="Times New Roman" w:hAnsi="Times New Roman" w:cs="Times New Roman"/>
          <w:sz w:val="24"/>
          <w:szCs w:val="24"/>
        </w:rPr>
        <w:t xml:space="preserve">Barro, </w:t>
      </w:r>
      <w:r w:rsidRPr="0040120B">
        <w:rPr>
          <w:rStyle w:val="None"/>
          <w:rFonts w:ascii="Times New Roman" w:hAnsi="Times New Roman" w:cs="Times New Roman"/>
          <w:sz w:val="24"/>
          <w:szCs w:val="24"/>
        </w:rPr>
        <w:t xml:space="preserve">Robert and Xavier Sala-i-Martin. </w:t>
      </w:r>
      <w:r w:rsidRPr="0040120B">
        <w:rPr>
          <w:rStyle w:val="None"/>
          <w:rFonts w:ascii="Times New Roman" w:hAnsi="Times New Roman" w:cs="Times New Roman"/>
          <w:sz w:val="24"/>
          <w:szCs w:val="24"/>
          <w:lang w:val="en-US"/>
        </w:rPr>
        <w:t xml:space="preserve">2004. </w:t>
      </w:r>
      <w:r w:rsidRPr="0040120B">
        <w:rPr>
          <w:rStyle w:val="None"/>
          <w:rFonts w:ascii="Times New Roman" w:hAnsi="Times New Roman" w:cs="Times New Roman"/>
          <w:i/>
          <w:iCs/>
          <w:sz w:val="24"/>
          <w:szCs w:val="24"/>
          <w:lang w:val="en-US"/>
        </w:rPr>
        <w:t>Economic Growth</w:t>
      </w:r>
      <w:r w:rsidRPr="0040120B">
        <w:rPr>
          <w:rStyle w:val="None"/>
          <w:rFonts w:ascii="Times New Roman" w:hAnsi="Times New Roman" w:cs="Times New Roman"/>
          <w:sz w:val="24"/>
          <w:szCs w:val="24"/>
          <w:lang w:val="en-US"/>
        </w:rPr>
        <w:t>. 2nd ed. Cambridge: th</w:t>
      </w:r>
      <w:r w:rsidRPr="0040120B">
        <w:rPr>
          <w:rStyle w:val="None"/>
          <w:rFonts w:ascii="Times New Roman" w:hAnsi="Times New Roman" w:cs="Times New Roman"/>
          <w:sz w:val="24"/>
          <w:szCs w:val="24"/>
          <w:lang w:val="en-US"/>
        </w:rPr>
        <w:t>e MIT Press.</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161"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Boianovsky</w:t>
      </w:r>
      <w:proofErr w:type="spellEnd"/>
      <w:r w:rsidRPr="0040120B">
        <w:rPr>
          <w:rStyle w:val="None"/>
          <w:rFonts w:ascii="Times New Roman" w:hAnsi="Times New Roman" w:cs="Times New Roman"/>
          <w:sz w:val="24"/>
          <w:szCs w:val="24"/>
          <w:lang w:val="en-US"/>
        </w:rPr>
        <w:t xml:space="preserve">, Mauro, and Kevin Hoover. 2009. The Neoclassical Growth Model and Twentieth-Century Economics. In </w:t>
      </w:r>
      <w:r w:rsidRPr="0040120B">
        <w:rPr>
          <w:rStyle w:val="None"/>
          <w:rFonts w:ascii="Times New Roman" w:hAnsi="Times New Roman" w:cs="Times New Roman"/>
          <w:i/>
          <w:iCs/>
          <w:sz w:val="24"/>
          <w:szCs w:val="24"/>
          <w:lang w:val="en-US"/>
        </w:rPr>
        <w:t>Robert Solow and the Development of Growth Economics</w:t>
      </w:r>
      <w:r w:rsidRPr="0040120B">
        <w:rPr>
          <w:rStyle w:val="None"/>
          <w:rFonts w:ascii="Times New Roman" w:hAnsi="Times New Roman" w:cs="Times New Roman"/>
          <w:sz w:val="24"/>
          <w:szCs w:val="24"/>
          <w:lang w:val="en-US"/>
        </w:rPr>
        <w:t>,</w:t>
      </w:r>
      <w:r w:rsidRPr="0040120B">
        <w:rPr>
          <w:rStyle w:val="None"/>
          <w:rFonts w:ascii="Times New Roman" w:hAnsi="Times New Roman" w:cs="Times New Roman"/>
          <w:i/>
          <w:iCs/>
          <w:sz w:val="24"/>
          <w:szCs w:val="24"/>
          <w:lang w:val="en-US"/>
        </w:rPr>
        <w:t xml:space="preserve"> </w:t>
      </w:r>
      <w:r w:rsidRPr="0040120B">
        <w:rPr>
          <w:rStyle w:val="None"/>
          <w:rFonts w:ascii="Times New Roman" w:hAnsi="Times New Roman" w:cs="Times New Roman"/>
          <w:sz w:val="24"/>
          <w:szCs w:val="24"/>
          <w:lang w:val="en-US"/>
        </w:rPr>
        <w:t xml:space="preserve">edited by M. </w:t>
      </w:r>
      <w:proofErr w:type="spellStart"/>
      <w:r w:rsidRPr="0040120B">
        <w:rPr>
          <w:rStyle w:val="None"/>
          <w:rFonts w:ascii="Times New Roman" w:hAnsi="Times New Roman" w:cs="Times New Roman"/>
          <w:sz w:val="24"/>
          <w:szCs w:val="24"/>
          <w:lang w:val="en-US"/>
        </w:rPr>
        <w:t>Boianovsky</w:t>
      </w:r>
      <w:proofErr w:type="spellEnd"/>
      <w:r w:rsidRPr="0040120B">
        <w:rPr>
          <w:rStyle w:val="None"/>
          <w:rFonts w:ascii="Times New Roman" w:hAnsi="Times New Roman" w:cs="Times New Roman"/>
          <w:sz w:val="24"/>
          <w:szCs w:val="24"/>
          <w:lang w:val="en-US"/>
        </w:rPr>
        <w:t xml:space="preserve"> and K. Hoover. </w:t>
      </w:r>
      <w:r w:rsidRPr="0040120B">
        <w:rPr>
          <w:rStyle w:val="None"/>
          <w:rFonts w:ascii="Times New Roman" w:hAnsi="Times New Roman" w:cs="Times New Roman"/>
          <w:i/>
          <w:iCs/>
          <w:sz w:val="24"/>
          <w:szCs w:val="24"/>
          <w:lang w:val="en-US"/>
        </w:rPr>
        <w:t xml:space="preserve">History of Political Economy </w:t>
      </w:r>
      <w:r w:rsidRPr="0040120B">
        <w:rPr>
          <w:rStyle w:val="None"/>
          <w:rFonts w:ascii="Times New Roman" w:hAnsi="Times New Roman" w:cs="Times New Roman"/>
          <w:sz w:val="24"/>
          <w:szCs w:val="24"/>
          <w:lang w:val="en-US"/>
        </w:rPr>
        <w:t xml:space="preserve">41 </w:t>
      </w:r>
      <w:r w:rsidRPr="0040120B">
        <w:rPr>
          <w:rStyle w:val="None"/>
          <w:rFonts w:ascii="Times New Roman" w:hAnsi="Times New Roman" w:cs="Times New Roman"/>
          <w:sz w:val="24"/>
          <w:szCs w:val="24"/>
          <w:lang w:val="en-US"/>
        </w:rPr>
        <w:t>(supplement): 1-23.</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62" w:author="Assaf" w:date="2018-07-06T12:46:00Z">
          <w:pPr>
            <w:pStyle w:val="BodyA"/>
            <w:spacing w:after="120"/>
            <w:ind w:left="283" w:hanging="283"/>
            <w:jc w:val="both"/>
          </w:pPr>
        </w:pPrChange>
      </w:pPr>
      <w:proofErr w:type="spellStart"/>
      <w:r w:rsidRPr="0040120B">
        <w:rPr>
          <w:rStyle w:val="None"/>
          <w:rFonts w:ascii="Times New Roman" w:hAnsi="Times New Roman" w:cs="Times New Roman"/>
          <w:sz w:val="24"/>
          <w:szCs w:val="24"/>
        </w:rPr>
        <w:t>Boianovsky</w:t>
      </w:r>
      <w:proofErr w:type="spellEnd"/>
      <w:r w:rsidRPr="0040120B">
        <w:rPr>
          <w:rStyle w:val="None"/>
          <w:rFonts w:ascii="Times New Roman" w:hAnsi="Times New Roman" w:cs="Times New Roman"/>
          <w:sz w:val="24"/>
          <w:szCs w:val="24"/>
        </w:rPr>
        <w:t xml:space="preserve">, Mauro and Kevin Hoover. 2014. </w:t>
      </w:r>
      <w:proofErr w:type="gramStart"/>
      <w:r w:rsidRPr="0040120B">
        <w:rPr>
          <w:rStyle w:val="None"/>
          <w:rFonts w:ascii="Times New Roman" w:hAnsi="Times New Roman" w:cs="Times New Roman"/>
          <w:sz w:val="24"/>
          <w:szCs w:val="24"/>
        </w:rPr>
        <w:t>In</w:t>
      </w:r>
      <w:proofErr w:type="gramEnd"/>
      <w:r w:rsidRPr="0040120B">
        <w:rPr>
          <w:rStyle w:val="None"/>
          <w:rFonts w:ascii="Times New Roman" w:hAnsi="Times New Roman" w:cs="Times New Roman"/>
          <w:sz w:val="24"/>
          <w:szCs w:val="24"/>
        </w:rPr>
        <w:t xml:space="preserve"> the Kingdom of </w:t>
      </w:r>
      <w:proofErr w:type="spellStart"/>
      <w:r w:rsidRPr="0040120B">
        <w:rPr>
          <w:rStyle w:val="None"/>
          <w:rFonts w:ascii="Times New Roman" w:hAnsi="Times New Roman" w:cs="Times New Roman"/>
          <w:sz w:val="24"/>
          <w:szCs w:val="24"/>
        </w:rPr>
        <w:t>Solovia</w:t>
      </w:r>
      <w:proofErr w:type="spellEnd"/>
      <w:r w:rsidRPr="0040120B">
        <w:rPr>
          <w:rStyle w:val="None"/>
          <w:rFonts w:ascii="Times New Roman" w:hAnsi="Times New Roman" w:cs="Times New Roman"/>
          <w:sz w:val="24"/>
          <w:szCs w:val="24"/>
        </w:rPr>
        <w:t xml:space="preserve">: The Rise of Growth Economics at MIT, 1956-70. In </w:t>
      </w:r>
      <w:r w:rsidRPr="0040120B">
        <w:rPr>
          <w:rStyle w:val="None"/>
          <w:rFonts w:ascii="Times New Roman" w:hAnsi="Times New Roman" w:cs="Times New Roman"/>
          <w:i/>
          <w:iCs/>
          <w:sz w:val="24"/>
          <w:szCs w:val="24"/>
        </w:rPr>
        <w:t>MIT and the Transformation of American Economics</w:t>
      </w:r>
      <w:r w:rsidRPr="0040120B">
        <w:rPr>
          <w:rStyle w:val="None"/>
          <w:rFonts w:ascii="Times New Roman" w:hAnsi="Times New Roman" w:cs="Times New Roman"/>
          <w:sz w:val="24"/>
          <w:szCs w:val="24"/>
        </w:rPr>
        <w:t>,</w:t>
      </w:r>
      <w:r w:rsidRPr="0040120B">
        <w:rPr>
          <w:rStyle w:val="None"/>
          <w:rFonts w:ascii="Times New Roman" w:hAnsi="Times New Roman" w:cs="Times New Roman"/>
          <w:i/>
          <w:iCs/>
          <w:sz w:val="24"/>
          <w:szCs w:val="24"/>
        </w:rPr>
        <w:t xml:space="preserve"> </w:t>
      </w:r>
      <w:r w:rsidRPr="0040120B">
        <w:rPr>
          <w:rStyle w:val="None"/>
          <w:rFonts w:ascii="Times New Roman" w:hAnsi="Times New Roman" w:cs="Times New Roman"/>
          <w:sz w:val="24"/>
          <w:szCs w:val="24"/>
        </w:rPr>
        <w:t xml:space="preserve">edited by E. Roy Weintraub. </w:t>
      </w:r>
      <w:r w:rsidRPr="0040120B">
        <w:rPr>
          <w:rStyle w:val="None"/>
          <w:rFonts w:ascii="Times New Roman" w:hAnsi="Times New Roman" w:cs="Times New Roman"/>
          <w:i/>
          <w:iCs/>
          <w:sz w:val="24"/>
          <w:szCs w:val="24"/>
        </w:rPr>
        <w:t xml:space="preserve">History of Political Economy </w:t>
      </w:r>
      <w:r w:rsidRPr="0040120B">
        <w:rPr>
          <w:rStyle w:val="None"/>
          <w:rFonts w:ascii="Times New Roman" w:hAnsi="Times New Roman" w:cs="Times New Roman"/>
          <w:sz w:val="24"/>
          <w:szCs w:val="24"/>
        </w:rPr>
        <w:t>46 (supplem</w:t>
      </w:r>
      <w:r w:rsidRPr="0040120B">
        <w:rPr>
          <w:rStyle w:val="None"/>
          <w:rFonts w:ascii="Times New Roman" w:hAnsi="Times New Roman" w:cs="Times New Roman"/>
          <w:sz w:val="24"/>
          <w:szCs w:val="24"/>
        </w:rPr>
        <w:t>ent): 198-228.</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63" w:author="Assaf" w:date="2018-07-06T12:46:00Z">
          <w:pPr>
            <w:pStyle w:val="BodyA"/>
            <w:spacing w:after="120"/>
            <w:ind w:left="283" w:hanging="283"/>
            <w:jc w:val="both"/>
          </w:pPr>
        </w:pPrChange>
      </w:pPr>
      <w:proofErr w:type="spellStart"/>
      <w:r w:rsidRPr="0040120B">
        <w:rPr>
          <w:rStyle w:val="None"/>
          <w:rFonts w:ascii="Times New Roman" w:hAnsi="Times New Roman" w:cs="Times New Roman"/>
          <w:sz w:val="24"/>
          <w:szCs w:val="24"/>
        </w:rPr>
        <w:t>Britto</w:t>
      </w:r>
      <w:proofErr w:type="spellEnd"/>
      <w:r w:rsidRPr="0040120B">
        <w:rPr>
          <w:rStyle w:val="None"/>
          <w:rFonts w:ascii="Times New Roman" w:hAnsi="Times New Roman" w:cs="Times New Roman"/>
          <w:sz w:val="24"/>
          <w:szCs w:val="24"/>
        </w:rPr>
        <w:t xml:space="preserve">, Ronald. 1973. Some Recent Developments in the Theory of Economic Growth: An Interpretation. </w:t>
      </w:r>
      <w:r w:rsidRPr="0040120B">
        <w:rPr>
          <w:rStyle w:val="None"/>
          <w:rFonts w:ascii="Times New Roman" w:hAnsi="Times New Roman" w:cs="Times New Roman"/>
          <w:i/>
          <w:iCs/>
          <w:sz w:val="24"/>
          <w:szCs w:val="24"/>
        </w:rPr>
        <w:t>Journal of Economic Literature</w:t>
      </w:r>
      <w:r w:rsidRPr="0040120B">
        <w:rPr>
          <w:rStyle w:val="None"/>
          <w:rFonts w:ascii="Times New Roman" w:hAnsi="Times New Roman" w:cs="Times New Roman"/>
          <w:sz w:val="24"/>
          <w:szCs w:val="24"/>
        </w:rPr>
        <w:t>, 11 (4): 1343-1366.</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164"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Burmeister</w:t>
      </w:r>
      <w:proofErr w:type="spellEnd"/>
      <w:r w:rsidRPr="0040120B">
        <w:rPr>
          <w:rStyle w:val="None"/>
          <w:rFonts w:ascii="Times New Roman" w:hAnsi="Times New Roman" w:cs="Times New Roman"/>
          <w:sz w:val="24"/>
          <w:szCs w:val="24"/>
          <w:lang w:val="en-US"/>
        </w:rPr>
        <w:t xml:space="preserve">, Edwin and A. Rodney Dobell. 1970. </w:t>
      </w:r>
      <w:r w:rsidRPr="0040120B">
        <w:rPr>
          <w:rStyle w:val="None"/>
          <w:rFonts w:ascii="Times New Roman" w:hAnsi="Times New Roman" w:cs="Times New Roman"/>
          <w:i/>
          <w:iCs/>
          <w:sz w:val="24"/>
          <w:szCs w:val="24"/>
          <w:lang w:val="en-US"/>
        </w:rPr>
        <w:t>Mathematical Theories of Economic Growth</w:t>
      </w:r>
      <w:r w:rsidRPr="0040120B">
        <w:rPr>
          <w:rStyle w:val="None"/>
          <w:rFonts w:ascii="Times New Roman" w:hAnsi="Times New Roman" w:cs="Times New Roman"/>
          <w:sz w:val="24"/>
          <w:szCs w:val="24"/>
          <w:lang w:val="en-US"/>
        </w:rPr>
        <w:t>. Ne</w:t>
      </w:r>
      <w:r w:rsidRPr="0040120B">
        <w:rPr>
          <w:rStyle w:val="None"/>
          <w:rFonts w:ascii="Times New Roman" w:hAnsi="Times New Roman" w:cs="Times New Roman"/>
          <w:sz w:val="24"/>
          <w:szCs w:val="24"/>
          <w:lang w:val="en-US"/>
        </w:rPr>
        <w:t>w York: Macmillan.</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165"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 xml:space="preserve">Cass, David. 1965. Optimum growth in an aggregative model of capital accumulation. </w:t>
      </w:r>
      <w:r w:rsidRPr="0040120B">
        <w:rPr>
          <w:rStyle w:val="None"/>
          <w:rFonts w:ascii="Times New Roman" w:hAnsi="Times New Roman" w:cs="Times New Roman"/>
          <w:i/>
          <w:iCs/>
          <w:sz w:val="24"/>
          <w:szCs w:val="24"/>
          <w:lang w:val="en-US"/>
        </w:rPr>
        <w:t>Review of Economic Studies</w:t>
      </w:r>
      <w:r w:rsidRPr="0040120B">
        <w:rPr>
          <w:rStyle w:val="None"/>
          <w:rFonts w:ascii="Times New Roman" w:hAnsi="Times New Roman" w:cs="Times New Roman"/>
          <w:sz w:val="24"/>
          <w:szCs w:val="24"/>
          <w:lang w:val="en-US"/>
        </w:rPr>
        <w:t>, 32 (3): 233-240.</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rPr>
        <w:pPrChange w:id="166"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Claveau</w:t>
      </w:r>
      <w:proofErr w:type="spellEnd"/>
      <w:r w:rsidRPr="0040120B">
        <w:rPr>
          <w:rStyle w:val="None"/>
          <w:rFonts w:ascii="Times New Roman" w:hAnsi="Times New Roman" w:cs="Times New Roman"/>
          <w:sz w:val="24"/>
          <w:szCs w:val="24"/>
          <w:lang w:val="en-US"/>
        </w:rPr>
        <w:t>, Fran</w:t>
      </w:r>
      <w:r w:rsidRPr="0040120B">
        <w:rPr>
          <w:rStyle w:val="None"/>
          <w:rFonts w:ascii="Times New Roman" w:hAnsi="Times New Roman" w:cs="Times New Roman"/>
          <w:sz w:val="24"/>
          <w:szCs w:val="24"/>
          <w:lang w:val="en-US"/>
        </w:rPr>
        <w:t>ç</w:t>
      </w:r>
      <w:r w:rsidRPr="0040120B">
        <w:rPr>
          <w:rStyle w:val="None"/>
          <w:rFonts w:ascii="Times New Roman" w:hAnsi="Times New Roman" w:cs="Times New Roman"/>
          <w:sz w:val="24"/>
          <w:szCs w:val="24"/>
          <w:lang w:val="en-US"/>
        </w:rPr>
        <w:t xml:space="preserve">ois and Yves </w:t>
      </w:r>
      <w:proofErr w:type="spellStart"/>
      <w:r w:rsidRPr="0040120B">
        <w:rPr>
          <w:rStyle w:val="None"/>
          <w:rFonts w:ascii="Times New Roman" w:hAnsi="Times New Roman" w:cs="Times New Roman"/>
          <w:sz w:val="24"/>
          <w:szCs w:val="24"/>
          <w:lang w:val="en-US"/>
        </w:rPr>
        <w:t>Gingras</w:t>
      </w:r>
      <w:proofErr w:type="spellEnd"/>
      <w:r w:rsidRPr="0040120B">
        <w:rPr>
          <w:rStyle w:val="None"/>
          <w:rFonts w:ascii="Times New Roman" w:hAnsi="Times New Roman" w:cs="Times New Roman"/>
          <w:sz w:val="24"/>
          <w:szCs w:val="24"/>
          <w:lang w:val="en-US"/>
        </w:rPr>
        <w:t xml:space="preserve">. 2016. </w:t>
      </w:r>
      <w:proofErr w:type="spellStart"/>
      <w:r w:rsidRPr="0040120B">
        <w:rPr>
          <w:rStyle w:val="None"/>
          <w:rFonts w:ascii="Times New Roman" w:hAnsi="Times New Roman" w:cs="Times New Roman"/>
          <w:sz w:val="24"/>
          <w:szCs w:val="24"/>
          <w:lang w:val="en-US"/>
        </w:rPr>
        <w:t>Macrodynamics</w:t>
      </w:r>
      <w:proofErr w:type="spellEnd"/>
      <w:r w:rsidRPr="0040120B">
        <w:rPr>
          <w:rStyle w:val="None"/>
          <w:rFonts w:ascii="Times New Roman" w:hAnsi="Times New Roman" w:cs="Times New Roman"/>
          <w:sz w:val="24"/>
          <w:szCs w:val="24"/>
          <w:lang w:val="en-US"/>
        </w:rPr>
        <w:t xml:space="preserve"> of Economics: A Bibliometric History. </w:t>
      </w:r>
      <w:r w:rsidRPr="0040120B">
        <w:rPr>
          <w:rStyle w:val="None"/>
          <w:rFonts w:ascii="Times New Roman" w:hAnsi="Times New Roman" w:cs="Times New Roman"/>
          <w:i/>
          <w:iCs/>
          <w:sz w:val="24"/>
          <w:szCs w:val="24"/>
          <w:lang w:val="en-US"/>
        </w:rPr>
        <w:t>History of Poli</w:t>
      </w:r>
      <w:r w:rsidRPr="0040120B">
        <w:rPr>
          <w:rStyle w:val="None"/>
          <w:rFonts w:ascii="Times New Roman" w:hAnsi="Times New Roman" w:cs="Times New Roman"/>
          <w:i/>
          <w:iCs/>
          <w:sz w:val="24"/>
          <w:szCs w:val="24"/>
          <w:lang w:val="en-US"/>
        </w:rPr>
        <w:t>tical Economy</w:t>
      </w:r>
      <w:r w:rsidRPr="0040120B">
        <w:rPr>
          <w:rStyle w:val="None"/>
          <w:rFonts w:ascii="Times New Roman" w:hAnsi="Times New Roman" w:cs="Times New Roman"/>
          <w:sz w:val="24"/>
          <w:szCs w:val="24"/>
          <w:lang w:val="en-US"/>
        </w:rPr>
        <w:t>, 48 (4): 551-592.</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167"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 xml:space="preserve">Cowles Commission. 1951. </w:t>
      </w:r>
      <w:r w:rsidRPr="0040120B">
        <w:rPr>
          <w:rStyle w:val="None"/>
          <w:rFonts w:ascii="Times New Roman" w:hAnsi="Times New Roman" w:cs="Times New Roman"/>
          <w:i/>
          <w:iCs/>
          <w:sz w:val="24"/>
          <w:szCs w:val="24"/>
          <w:lang w:val="en-US"/>
        </w:rPr>
        <w:t>Rational Decision-Making and Economic Behavior</w:t>
      </w:r>
      <w:r w:rsidRPr="0040120B">
        <w:rPr>
          <w:rStyle w:val="None"/>
          <w:rFonts w:ascii="Times New Roman" w:hAnsi="Times New Roman" w:cs="Times New Roman"/>
          <w:sz w:val="24"/>
          <w:szCs w:val="24"/>
          <w:lang w:val="en-US"/>
        </w:rPr>
        <w:t>. 19</w:t>
      </w:r>
      <w:r w:rsidRPr="0040120B">
        <w:rPr>
          <w:rStyle w:val="None"/>
          <w:rFonts w:ascii="Times New Roman" w:hAnsi="Times New Roman" w:cs="Times New Roman"/>
          <w:sz w:val="24"/>
          <w:szCs w:val="24"/>
          <w:vertAlign w:val="superscript"/>
          <w:lang w:val="en-US"/>
        </w:rPr>
        <w:t>th</w:t>
      </w:r>
      <w:r w:rsidRPr="0040120B">
        <w:rPr>
          <w:rStyle w:val="None"/>
          <w:rFonts w:ascii="Times New Roman" w:hAnsi="Times New Roman" w:cs="Times New Roman"/>
          <w:sz w:val="24"/>
          <w:szCs w:val="24"/>
          <w:lang w:val="en-US"/>
        </w:rPr>
        <w:t xml:space="preserve"> Annual Report. Chicago: Cowles Commission for Research in Economics.</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rPr>
        <w:pPrChange w:id="168"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Dorfman</w:t>
      </w:r>
      <w:proofErr w:type="spellEnd"/>
      <w:r w:rsidRPr="0040120B">
        <w:rPr>
          <w:rStyle w:val="None"/>
          <w:rFonts w:ascii="Times New Roman" w:hAnsi="Times New Roman" w:cs="Times New Roman"/>
          <w:sz w:val="24"/>
          <w:szCs w:val="24"/>
          <w:lang w:val="en-US"/>
        </w:rPr>
        <w:t xml:space="preserve">, Robert. 1953. Mathematical, or </w:t>
      </w:r>
      <w:r w:rsidRPr="0040120B">
        <w:rPr>
          <w:rStyle w:val="None"/>
          <w:rFonts w:ascii="Times New Roman" w:hAnsi="Times New Roman" w:cs="Times New Roman"/>
          <w:sz w:val="24"/>
          <w:szCs w:val="24"/>
          <w:lang w:val="en-US"/>
        </w:rPr>
        <w:t>“</w:t>
      </w:r>
      <w:r w:rsidRPr="0040120B">
        <w:rPr>
          <w:rStyle w:val="None"/>
          <w:rFonts w:ascii="Times New Roman" w:hAnsi="Times New Roman" w:cs="Times New Roman"/>
          <w:sz w:val="24"/>
          <w:szCs w:val="24"/>
          <w:lang w:val="en-US"/>
        </w:rPr>
        <w:t>Linear,</w:t>
      </w:r>
      <w:r w:rsidRPr="0040120B">
        <w:rPr>
          <w:rStyle w:val="None"/>
          <w:rFonts w:ascii="Times New Roman" w:hAnsi="Times New Roman" w:cs="Times New Roman"/>
          <w:sz w:val="24"/>
          <w:szCs w:val="24"/>
          <w:lang w:val="en-US"/>
        </w:rPr>
        <w:t>”</w:t>
      </w:r>
      <w:r w:rsidRPr="0040120B">
        <w:rPr>
          <w:rStyle w:val="None"/>
          <w:rFonts w:ascii="Times New Roman" w:hAnsi="Times New Roman" w:cs="Times New Roman"/>
          <w:sz w:val="24"/>
          <w:szCs w:val="24"/>
          <w:lang w:val="en-US"/>
        </w:rPr>
        <w:t xml:space="preserve"> Programming: A Nonmathemati</w:t>
      </w:r>
      <w:r w:rsidRPr="0040120B">
        <w:rPr>
          <w:rStyle w:val="None"/>
          <w:rFonts w:ascii="Times New Roman" w:hAnsi="Times New Roman" w:cs="Times New Roman"/>
          <w:sz w:val="24"/>
          <w:szCs w:val="24"/>
          <w:lang w:val="en-US"/>
        </w:rPr>
        <w:t xml:space="preserve">cal Exposition. </w:t>
      </w:r>
      <w:r w:rsidRPr="0040120B">
        <w:rPr>
          <w:rStyle w:val="None"/>
          <w:rFonts w:ascii="Times New Roman" w:hAnsi="Times New Roman" w:cs="Times New Roman"/>
          <w:i/>
          <w:iCs/>
          <w:sz w:val="24"/>
          <w:szCs w:val="24"/>
          <w:lang w:val="en-US"/>
        </w:rPr>
        <w:t>American Economic Review</w:t>
      </w:r>
      <w:r w:rsidRPr="0040120B">
        <w:rPr>
          <w:rStyle w:val="None"/>
          <w:rFonts w:ascii="Times New Roman" w:hAnsi="Times New Roman" w:cs="Times New Roman"/>
          <w:sz w:val="24"/>
          <w:szCs w:val="24"/>
          <w:lang w:val="en-US"/>
        </w:rPr>
        <w:t>, 43 (5): 797-825.</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169"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Dorfman</w:t>
      </w:r>
      <w:proofErr w:type="spellEnd"/>
      <w:r w:rsidRPr="0040120B">
        <w:rPr>
          <w:rStyle w:val="None"/>
          <w:rFonts w:ascii="Times New Roman" w:hAnsi="Times New Roman" w:cs="Times New Roman"/>
          <w:sz w:val="24"/>
          <w:szCs w:val="24"/>
          <w:lang w:val="en-US"/>
        </w:rPr>
        <w:t xml:space="preserve">, Robert, Paul Samuelson, and Robert Solow. 1958. </w:t>
      </w:r>
      <w:r w:rsidRPr="0040120B">
        <w:rPr>
          <w:rStyle w:val="None"/>
          <w:rFonts w:ascii="Times New Roman" w:hAnsi="Times New Roman" w:cs="Times New Roman"/>
          <w:i/>
          <w:iCs/>
          <w:sz w:val="24"/>
          <w:szCs w:val="24"/>
          <w:lang w:val="en-US"/>
        </w:rPr>
        <w:t>Linear Programming and Economic Analysis</w:t>
      </w:r>
      <w:r w:rsidRPr="0040120B">
        <w:rPr>
          <w:rStyle w:val="None"/>
          <w:rFonts w:ascii="Times New Roman" w:hAnsi="Times New Roman" w:cs="Times New Roman"/>
          <w:sz w:val="24"/>
          <w:szCs w:val="24"/>
          <w:lang w:val="en-US"/>
        </w:rPr>
        <w:t>. New York: McGraw-Hill.</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70" w:author="Assaf" w:date="2018-07-06T12:46:00Z">
          <w:pPr>
            <w:pStyle w:val="BodyA"/>
            <w:spacing w:after="140"/>
            <w:ind w:left="283" w:hanging="283"/>
            <w:jc w:val="both"/>
          </w:pPr>
        </w:pPrChange>
      </w:pPr>
      <w:proofErr w:type="spellStart"/>
      <w:r w:rsidRPr="0040120B">
        <w:rPr>
          <w:rStyle w:val="None"/>
          <w:rFonts w:ascii="Times New Roman" w:hAnsi="Times New Roman" w:cs="Times New Roman"/>
          <w:sz w:val="24"/>
          <w:szCs w:val="24"/>
        </w:rPr>
        <w:t>Drandakis</w:t>
      </w:r>
      <w:proofErr w:type="spellEnd"/>
      <w:r w:rsidRPr="0040120B">
        <w:rPr>
          <w:rStyle w:val="None"/>
          <w:rFonts w:ascii="Times New Roman" w:hAnsi="Times New Roman" w:cs="Times New Roman"/>
          <w:sz w:val="24"/>
          <w:szCs w:val="24"/>
        </w:rPr>
        <w:t xml:space="preserve">, </w:t>
      </w:r>
      <w:proofErr w:type="spellStart"/>
      <w:r w:rsidRPr="0040120B">
        <w:rPr>
          <w:rStyle w:val="None"/>
          <w:rFonts w:ascii="Times New Roman" w:hAnsi="Times New Roman" w:cs="Times New Roman"/>
          <w:sz w:val="24"/>
          <w:szCs w:val="24"/>
        </w:rPr>
        <w:t>Emmanouil</w:t>
      </w:r>
      <w:proofErr w:type="spellEnd"/>
      <w:r w:rsidRPr="0040120B">
        <w:rPr>
          <w:rStyle w:val="None"/>
          <w:rFonts w:ascii="Times New Roman" w:hAnsi="Times New Roman" w:cs="Times New Roman"/>
          <w:sz w:val="24"/>
          <w:szCs w:val="24"/>
        </w:rPr>
        <w:t>. 1963. Factor substitution in the two-sector growth mo</w:t>
      </w:r>
      <w:r w:rsidRPr="0040120B">
        <w:rPr>
          <w:rStyle w:val="None"/>
          <w:rFonts w:ascii="Times New Roman" w:hAnsi="Times New Roman" w:cs="Times New Roman"/>
          <w:sz w:val="24"/>
          <w:szCs w:val="24"/>
        </w:rPr>
        <w:t xml:space="preserve">del. </w:t>
      </w:r>
      <w:r w:rsidRPr="0040120B">
        <w:rPr>
          <w:rStyle w:val="None"/>
          <w:rFonts w:ascii="Times New Roman" w:hAnsi="Times New Roman" w:cs="Times New Roman"/>
          <w:i/>
          <w:iCs/>
          <w:sz w:val="24"/>
          <w:szCs w:val="24"/>
        </w:rPr>
        <w:t>The Review of Economic Studies</w:t>
      </w:r>
      <w:r w:rsidRPr="0040120B">
        <w:rPr>
          <w:rStyle w:val="None"/>
          <w:rFonts w:ascii="Times New Roman" w:hAnsi="Times New Roman" w:cs="Times New Roman"/>
          <w:sz w:val="24"/>
          <w:szCs w:val="24"/>
        </w:rPr>
        <w:t>, 30 (3), 217</w:t>
      </w:r>
      <w:r w:rsidRPr="0040120B">
        <w:rPr>
          <w:rStyle w:val="None"/>
          <w:rFonts w:ascii="Times New Roman" w:hAnsi="Times New Roman" w:cs="Times New Roman"/>
          <w:sz w:val="24"/>
          <w:szCs w:val="24"/>
        </w:rPr>
        <w:t>–</w:t>
      </w:r>
      <w:r w:rsidRPr="0040120B">
        <w:rPr>
          <w:rStyle w:val="None"/>
          <w:rFonts w:ascii="Times New Roman" w:hAnsi="Times New Roman" w:cs="Times New Roman"/>
          <w:sz w:val="24"/>
          <w:szCs w:val="24"/>
        </w:rPr>
        <w:t>228.</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71" w:author="Assaf" w:date="2018-07-06T12:46:00Z">
          <w:pPr>
            <w:pStyle w:val="BodyA"/>
            <w:spacing w:after="140"/>
            <w:ind w:left="283" w:hanging="283"/>
            <w:jc w:val="both"/>
          </w:pPr>
        </w:pPrChange>
      </w:pPr>
      <w:proofErr w:type="spellStart"/>
      <w:r w:rsidRPr="0040120B">
        <w:rPr>
          <w:rStyle w:val="None"/>
          <w:rFonts w:ascii="Times New Roman" w:hAnsi="Times New Roman" w:cs="Times New Roman"/>
          <w:sz w:val="24"/>
          <w:szCs w:val="24"/>
        </w:rPr>
        <w:t>Dr</w:t>
      </w:r>
      <w:r w:rsidRPr="0040120B">
        <w:rPr>
          <w:rStyle w:val="None"/>
          <w:rFonts w:ascii="Times New Roman" w:hAnsi="Times New Roman" w:cs="Times New Roman"/>
          <w:sz w:val="24"/>
          <w:szCs w:val="24"/>
        </w:rPr>
        <w:t>è</w:t>
      </w:r>
      <w:r w:rsidRPr="0040120B">
        <w:rPr>
          <w:rStyle w:val="None"/>
          <w:rFonts w:ascii="Times New Roman" w:hAnsi="Times New Roman" w:cs="Times New Roman"/>
          <w:sz w:val="24"/>
          <w:szCs w:val="24"/>
        </w:rPr>
        <w:t>ze</w:t>
      </w:r>
      <w:proofErr w:type="spellEnd"/>
      <w:r w:rsidRPr="0040120B">
        <w:rPr>
          <w:rStyle w:val="None"/>
          <w:rFonts w:ascii="Times New Roman" w:hAnsi="Times New Roman" w:cs="Times New Roman"/>
          <w:sz w:val="24"/>
          <w:szCs w:val="24"/>
        </w:rPr>
        <w:t xml:space="preserve">, Jacques. 1964. Some Postwar Contributions of French Economists to Theory and Public Policy: With Special Emphasis on Problems of Resource Allocation. </w:t>
      </w:r>
      <w:r w:rsidRPr="0040120B">
        <w:rPr>
          <w:rStyle w:val="None"/>
          <w:rFonts w:ascii="Times New Roman" w:hAnsi="Times New Roman" w:cs="Times New Roman"/>
          <w:i/>
          <w:iCs/>
          <w:sz w:val="24"/>
          <w:szCs w:val="24"/>
        </w:rPr>
        <w:t>American Economic Review</w:t>
      </w:r>
      <w:r w:rsidRPr="0040120B">
        <w:rPr>
          <w:rStyle w:val="None"/>
          <w:rFonts w:ascii="Times New Roman" w:hAnsi="Times New Roman" w:cs="Times New Roman"/>
          <w:sz w:val="24"/>
          <w:szCs w:val="24"/>
        </w:rPr>
        <w:t xml:space="preserve">, 54 (4, part 2): </w:t>
      </w:r>
      <w:r w:rsidRPr="0040120B">
        <w:rPr>
          <w:rStyle w:val="None"/>
          <w:rFonts w:ascii="Times New Roman" w:hAnsi="Times New Roman" w:cs="Times New Roman"/>
          <w:sz w:val="24"/>
          <w:szCs w:val="24"/>
        </w:rPr>
        <w:t>2-64.</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72"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t xml:space="preserve">Duarte, Pedro G. 2016. A Path through the Wilderness: Time Discounting in Growth Models. </w:t>
      </w:r>
      <w:r w:rsidRPr="0040120B">
        <w:rPr>
          <w:rStyle w:val="None"/>
          <w:rFonts w:ascii="Times New Roman" w:hAnsi="Times New Roman" w:cs="Times New Roman"/>
          <w:i/>
          <w:iCs/>
          <w:sz w:val="24"/>
          <w:szCs w:val="24"/>
        </w:rPr>
        <w:t>History of Political Economy</w:t>
      </w:r>
      <w:r w:rsidRPr="0040120B">
        <w:rPr>
          <w:rStyle w:val="None"/>
          <w:rFonts w:ascii="Times New Roman" w:hAnsi="Times New Roman" w:cs="Times New Roman"/>
          <w:sz w:val="24"/>
          <w:szCs w:val="24"/>
        </w:rPr>
        <w:t>, 48 (2): 265-306.</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73" w:author="Assaf" w:date="2018-07-06T12:46:00Z">
          <w:pPr>
            <w:pStyle w:val="BodyA"/>
            <w:spacing w:after="140"/>
            <w:ind w:left="283" w:hanging="283"/>
            <w:jc w:val="both"/>
          </w:pPr>
        </w:pPrChange>
      </w:pPr>
      <w:proofErr w:type="spellStart"/>
      <w:r w:rsidRPr="0040120B">
        <w:rPr>
          <w:rStyle w:val="None"/>
          <w:rFonts w:ascii="Times New Roman" w:hAnsi="Times New Roman" w:cs="Times New Roman"/>
          <w:sz w:val="24"/>
          <w:szCs w:val="24"/>
        </w:rPr>
        <w:t>D</w:t>
      </w:r>
      <w:r w:rsidRPr="0040120B">
        <w:rPr>
          <w:rStyle w:val="None"/>
          <w:rFonts w:ascii="Times New Roman" w:hAnsi="Times New Roman" w:cs="Times New Roman"/>
          <w:sz w:val="24"/>
          <w:szCs w:val="24"/>
        </w:rPr>
        <w:t>ü</w:t>
      </w:r>
      <w:r w:rsidRPr="0040120B">
        <w:rPr>
          <w:rStyle w:val="None"/>
          <w:rFonts w:ascii="Times New Roman" w:hAnsi="Times New Roman" w:cs="Times New Roman"/>
          <w:sz w:val="24"/>
          <w:szCs w:val="24"/>
        </w:rPr>
        <w:t>ppe</w:t>
      </w:r>
      <w:proofErr w:type="spellEnd"/>
      <w:r w:rsidRPr="0040120B">
        <w:rPr>
          <w:rStyle w:val="None"/>
          <w:rFonts w:ascii="Times New Roman" w:hAnsi="Times New Roman" w:cs="Times New Roman"/>
          <w:sz w:val="24"/>
          <w:szCs w:val="24"/>
        </w:rPr>
        <w:t>, Till. 2012. Gerard Debreu</w:t>
      </w:r>
      <w:r w:rsidRPr="0040120B">
        <w:rPr>
          <w:rStyle w:val="None"/>
          <w:rFonts w:ascii="Times New Roman" w:hAnsi="Times New Roman" w:cs="Times New Roman"/>
          <w:sz w:val="24"/>
          <w:szCs w:val="24"/>
        </w:rPr>
        <w:t>’</w:t>
      </w:r>
      <w:r w:rsidRPr="0040120B">
        <w:rPr>
          <w:rStyle w:val="None"/>
          <w:rFonts w:ascii="Times New Roman" w:hAnsi="Times New Roman" w:cs="Times New Roman"/>
          <w:sz w:val="24"/>
          <w:szCs w:val="24"/>
        </w:rPr>
        <w:t xml:space="preserve">s Secrecy: His Life in Order and Silence. </w:t>
      </w:r>
      <w:r w:rsidRPr="0040120B">
        <w:rPr>
          <w:rStyle w:val="None"/>
          <w:rFonts w:ascii="Times New Roman" w:hAnsi="Times New Roman" w:cs="Times New Roman"/>
          <w:i/>
          <w:iCs/>
          <w:sz w:val="24"/>
          <w:szCs w:val="24"/>
        </w:rPr>
        <w:t>History of Political Economy</w:t>
      </w:r>
      <w:r w:rsidRPr="0040120B">
        <w:rPr>
          <w:rStyle w:val="None"/>
          <w:rFonts w:ascii="Times New Roman" w:hAnsi="Times New Roman" w:cs="Times New Roman"/>
          <w:sz w:val="24"/>
          <w:szCs w:val="24"/>
        </w:rPr>
        <w:t>, 44 (3): 4</w:t>
      </w:r>
      <w:r w:rsidRPr="0040120B">
        <w:rPr>
          <w:rStyle w:val="None"/>
          <w:rFonts w:ascii="Times New Roman" w:hAnsi="Times New Roman" w:cs="Times New Roman"/>
          <w:sz w:val="24"/>
          <w:szCs w:val="24"/>
        </w:rPr>
        <w:t>13-449.</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174"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D</w:t>
      </w:r>
      <w:r w:rsidRPr="0040120B">
        <w:rPr>
          <w:rStyle w:val="None"/>
          <w:rFonts w:ascii="Times New Roman" w:hAnsi="Times New Roman" w:cs="Times New Roman"/>
          <w:sz w:val="24"/>
          <w:szCs w:val="24"/>
          <w:lang w:val="en-US"/>
        </w:rPr>
        <w:t>ü</w:t>
      </w:r>
      <w:r w:rsidRPr="0040120B">
        <w:rPr>
          <w:rStyle w:val="None"/>
          <w:rFonts w:ascii="Times New Roman" w:hAnsi="Times New Roman" w:cs="Times New Roman"/>
          <w:sz w:val="24"/>
          <w:szCs w:val="24"/>
          <w:lang w:val="en-US"/>
        </w:rPr>
        <w:t>ppe</w:t>
      </w:r>
      <w:proofErr w:type="spellEnd"/>
      <w:r w:rsidRPr="0040120B">
        <w:rPr>
          <w:rStyle w:val="None"/>
          <w:rFonts w:ascii="Times New Roman" w:hAnsi="Times New Roman" w:cs="Times New Roman"/>
          <w:sz w:val="24"/>
          <w:szCs w:val="24"/>
          <w:lang w:val="en-US"/>
        </w:rPr>
        <w:t>, Till and E. Roy Weintraub. 2014. Siting the New Economic Science: The Cowles Commission</w:t>
      </w:r>
      <w:r w:rsidRPr="0040120B">
        <w:rPr>
          <w:rStyle w:val="None"/>
          <w:rFonts w:ascii="Times New Roman" w:hAnsi="Times New Roman" w:cs="Times New Roman"/>
          <w:sz w:val="24"/>
          <w:szCs w:val="24"/>
          <w:lang w:val="en-US"/>
        </w:rPr>
        <w:t>’</w:t>
      </w:r>
      <w:r w:rsidRPr="0040120B">
        <w:rPr>
          <w:rStyle w:val="None"/>
          <w:rFonts w:ascii="Times New Roman" w:hAnsi="Times New Roman" w:cs="Times New Roman"/>
          <w:sz w:val="24"/>
          <w:szCs w:val="24"/>
          <w:lang w:val="en-US"/>
        </w:rPr>
        <w:t xml:space="preserve">s Activity Analysis Conference of June 1949. </w:t>
      </w:r>
      <w:r w:rsidRPr="0040120B">
        <w:rPr>
          <w:rStyle w:val="None"/>
          <w:rFonts w:ascii="Times New Roman" w:hAnsi="Times New Roman" w:cs="Times New Roman"/>
          <w:i/>
          <w:iCs/>
          <w:sz w:val="24"/>
          <w:szCs w:val="24"/>
          <w:lang w:val="en-US"/>
        </w:rPr>
        <w:t>Science in Context</w:t>
      </w:r>
      <w:r w:rsidRPr="0040120B">
        <w:rPr>
          <w:rStyle w:val="None"/>
          <w:rFonts w:ascii="Times New Roman" w:hAnsi="Times New Roman" w:cs="Times New Roman"/>
          <w:sz w:val="24"/>
          <w:szCs w:val="24"/>
          <w:lang w:val="en-US"/>
        </w:rPr>
        <w:t>, 27 (3): 453-483.</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175"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Econometric Society. 1956. Report of the Ann Arbor Meeting, August 29-S</w:t>
      </w:r>
      <w:r w:rsidRPr="0040120B">
        <w:rPr>
          <w:rStyle w:val="None"/>
          <w:rFonts w:ascii="Times New Roman" w:hAnsi="Times New Roman" w:cs="Times New Roman"/>
          <w:sz w:val="24"/>
          <w:szCs w:val="24"/>
          <w:lang w:val="en-US"/>
        </w:rPr>
        <w:t xml:space="preserve">eptember 1, 1955. </w:t>
      </w:r>
      <w:proofErr w:type="spellStart"/>
      <w:r w:rsidRPr="0040120B">
        <w:rPr>
          <w:rStyle w:val="None"/>
          <w:rFonts w:ascii="Times New Roman" w:hAnsi="Times New Roman" w:cs="Times New Roman"/>
          <w:i/>
          <w:iCs/>
          <w:sz w:val="24"/>
          <w:szCs w:val="24"/>
          <w:lang w:val="en-US"/>
        </w:rPr>
        <w:t>Econometrica</w:t>
      </w:r>
      <w:proofErr w:type="spellEnd"/>
      <w:r w:rsidRPr="0040120B">
        <w:rPr>
          <w:rStyle w:val="None"/>
          <w:rFonts w:ascii="Times New Roman" w:hAnsi="Times New Roman" w:cs="Times New Roman"/>
          <w:sz w:val="24"/>
          <w:szCs w:val="24"/>
          <w:lang w:val="en-US"/>
        </w:rPr>
        <w:t>, 24 (2): 198-210.</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rPr>
        <w:pPrChange w:id="176" w:author="Assaf" w:date="2018-07-06T12:46:00Z">
          <w:pPr>
            <w:pStyle w:val="BodyAAA"/>
            <w:spacing w:after="140"/>
            <w:ind w:left="284" w:hanging="284"/>
            <w:jc w:val="both"/>
          </w:pPr>
        </w:pPrChange>
      </w:pPr>
      <w:r w:rsidRPr="0040120B">
        <w:rPr>
          <w:rStyle w:val="None"/>
          <w:rFonts w:ascii="Times New Roman" w:hAnsi="Times New Roman" w:cs="Times New Roman"/>
          <w:sz w:val="24"/>
          <w:szCs w:val="24"/>
        </w:rPr>
        <w:t>Fox,</w:t>
      </w:r>
      <w:r w:rsidRPr="0040120B">
        <w:rPr>
          <w:rStyle w:val="None"/>
          <w:rFonts w:ascii="Times New Roman" w:hAnsi="Times New Roman" w:cs="Times New Roman"/>
          <w:sz w:val="24"/>
          <w:szCs w:val="24"/>
          <w:lang w:val="en-US"/>
        </w:rPr>
        <w:t xml:space="preserve"> Karl, </w:t>
      </w:r>
      <w:proofErr w:type="spellStart"/>
      <w:r w:rsidRPr="0040120B">
        <w:rPr>
          <w:rStyle w:val="None"/>
          <w:rFonts w:ascii="Times New Roman" w:hAnsi="Times New Roman" w:cs="Times New Roman"/>
          <w:sz w:val="24"/>
          <w:szCs w:val="24"/>
          <w:lang w:val="en-US"/>
        </w:rPr>
        <w:t>Jati</w:t>
      </w:r>
      <w:proofErr w:type="spellEnd"/>
      <w:r w:rsidRPr="0040120B">
        <w:rPr>
          <w:rStyle w:val="None"/>
          <w:rFonts w:ascii="Times New Roman" w:hAnsi="Times New Roman" w:cs="Times New Roman"/>
          <w:sz w:val="24"/>
          <w:szCs w:val="24"/>
          <w:lang w:val="en-US"/>
        </w:rPr>
        <w:t xml:space="preserve"> Kumar</w:t>
      </w:r>
      <w:r w:rsidRPr="0040120B">
        <w:rPr>
          <w:rStyle w:val="None"/>
          <w:rFonts w:ascii="Times New Roman" w:hAnsi="Times New Roman" w:cs="Times New Roman"/>
          <w:sz w:val="24"/>
          <w:szCs w:val="24"/>
        </w:rPr>
        <w:t xml:space="preserve"> </w:t>
      </w:r>
      <w:proofErr w:type="spellStart"/>
      <w:r w:rsidRPr="0040120B">
        <w:rPr>
          <w:rStyle w:val="None"/>
          <w:rFonts w:ascii="Times New Roman" w:hAnsi="Times New Roman" w:cs="Times New Roman"/>
          <w:sz w:val="24"/>
          <w:szCs w:val="24"/>
        </w:rPr>
        <w:t>Sengupta</w:t>
      </w:r>
      <w:proofErr w:type="spellEnd"/>
      <w:r w:rsidRPr="0040120B">
        <w:rPr>
          <w:rStyle w:val="None"/>
          <w:rFonts w:ascii="Times New Roman" w:hAnsi="Times New Roman" w:cs="Times New Roman"/>
          <w:sz w:val="24"/>
          <w:szCs w:val="24"/>
        </w:rPr>
        <w:t xml:space="preserve"> and </w:t>
      </w:r>
      <w:r w:rsidRPr="0040120B">
        <w:rPr>
          <w:rStyle w:val="None"/>
          <w:rFonts w:ascii="Times New Roman" w:hAnsi="Times New Roman" w:cs="Times New Roman"/>
          <w:sz w:val="24"/>
          <w:szCs w:val="24"/>
          <w:lang w:val="en-US"/>
        </w:rPr>
        <w:t xml:space="preserve">Erik </w:t>
      </w:r>
      <w:r w:rsidRPr="0040120B">
        <w:rPr>
          <w:rStyle w:val="None"/>
          <w:rFonts w:ascii="Times New Roman" w:hAnsi="Times New Roman" w:cs="Times New Roman"/>
          <w:sz w:val="24"/>
          <w:szCs w:val="24"/>
        </w:rPr>
        <w:t>Thorbecke</w:t>
      </w:r>
      <w:r w:rsidRPr="0040120B">
        <w:rPr>
          <w:rStyle w:val="None"/>
          <w:rFonts w:ascii="Times New Roman" w:hAnsi="Times New Roman" w:cs="Times New Roman"/>
          <w:sz w:val="24"/>
          <w:szCs w:val="24"/>
          <w:lang w:val="en-US"/>
        </w:rPr>
        <w:t>.</w:t>
      </w:r>
      <w:r w:rsidRPr="0040120B">
        <w:rPr>
          <w:rStyle w:val="None"/>
          <w:rFonts w:ascii="Times New Roman" w:hAnsi="Times New Roman" w:cs="Times New Roman"/>
          <w:sz w:val="24"/>
          <w:szCs w:val="24"/>
        </w:rPr>
        <w:t xml:space="preserve"> 1966</w:t>
      </w:r>
      <w:r w:rsidRPr="0040120B">
        <w:rPr>
          <w:rStyle w:val="None"/>
          <w:rFonts w:ascii="Times New Roman" w:hAnsi="Times New Roman" w:cs="Times New Roman"/>
          <w:sz w:val="24"/>
          <w:szCs w:val="24"/>
          <w:lang w:val="en-US"/>
        </w:rPr>
        <w:t xml:space="preserve">. </w:t>
      </w:r>
      <w:r w:rsidRPr="0040120B">
        <w:rPr>
          <w:rStyle w:val="None"/>
          <w:rFonts w:ascii="Times New Roman" w:hAnsi="Times New Roman" w:cs="Times New Roman"/>
          <w:i/>
          <w:iCs/>
          <w:sz w:val="24"/>
          <w:szCs w:val="24"/>
        </w:rPr>
        <w:t xml:space="preserve">The Theory of Quantitative </w:t>
      </w:r>
      <w:proofErr w:type="spellStart"/>
      <w:r w:rsidRPr="0040120B">
        <w:rPr>
          <w:rStyle w:val="None"/>
          <w:rFonts w:ascii="Times New Roman" w:hAnsi="Times New Roman" w:cs="Times New Roman"/>
          <w:i/>
          <w:iCs/>
          <w:sz w:val="24"/>
          <w:szCs w:val="24"/>
        </w:rPr>
        <w:t>Economic</w:t>
      </w:r>
      <w:proofErr w:type="spellEnd"/>
      <w:r w:rsidRPr="0040120B">
        <w:rPr>
          <w:rStyle w:val="None"/>
          <w:rFonts w:ascii="Times New Roman" w:hAnsi="Times New Roman" w:cs="Times New Roman"/>
          <w:i/>
          <w:iCs/>
          <w:sz w:val="24"/>
          <w:szCs w:val="24"/>
        </w:rPr>
        <w:t xml:space="preserve"> Policy </w:t>
      </w:r>
      <w:proofErr w:type="spellStart"/>
      <w:r w:rsidRPr="0040120B">
        <w:rPr>
          <w:rStyle w:val="None"/>
          <w:rFonts w:ascii="Times New Roman" w:hAnsi="Times New Roman" w:cs="Times New Roman"/>
          <w:i/>
          <w:iCs/>
          <w:sz w:val="24"/>
          <w:szCs w:val="24"/>
        </w:rPr>
        <w:t>with</w:t>
      </w:r>
      <w:proofErr w:type="spellEnd"/>
      <w:r w:rsidRPr="0040120B">
        <w:rPr>
          <w:rStyle w:val="None"/>
          <w:rFonts w:ascii="Times New Roman" w:hAnsi="Times New Roman" w:cs="Times New Roman"/>
          <w:i/>
          <w:iCs/>
          <w:sz w:val="24"/>
          <w:szCs w:val="24"/>
        </w:rPr>
        <w:t xml:space="preserve"> Applications to </w:t>
      </w:r>
      <w:proofErr w:type="spellStart"/>
      <w:r w:rsidRPr="0040120B">
        <w:rPr>
          <w:rStyle w:val="None"/>
          <w:rFonts w:ascii="Times New Roman" w:hAnsi="Times New Roman" w:cs="Times New Roman"/>
          <w:i/>
          <w:iCs/>
          <w:sz w:val="24"/>
          <w:szCs w:val="24"/>
        </w:rPr>
        <w:t>Economic</w:t>
      </w:r>
      <w:proofErr w:type="spellEnd"/>
      <w:r w:rsidRPr="0040120B">
        <w:rPr>
          <w:rStyle w:val="None"/>
          <w:rFonts w:ascii="Times New Roman" w:hAnsi="Times New Roman" w:cs="Times New Roman"/>
          <w:i/>
          <w:iCs/>
          <w:sz w:val="24"/>
          <w:szCs w:val="24"/>
        </w:rPr>
        <w:t xml:space="preserve"> </w:t>
      </w:r>
      <w:proofErr w:type="spellStart"/>
      <w:r w:rsidRPr="0040120B">
        <w:rPr>
          <w:rStyle w:val="None"/>
          <w:rFonts w:ascii="Times New Roman" w:hAnsi="Times New Roman" w:cs="Times New Roman"/>
          <w:i/>
          <w:iCs/>
          <w:sz w:val="24"/>
          <w:szCs w:val="24"/>
        </w:rPr>
        <w:t>Growth</w:t>
      </w:r>
      <w:proofErr w:type="spellEnd"/>
      <w:r w:rsidRPr="0040120B">
        <w:rPr>
          <w:rStyle w:val="None"/>
          <w:rFonts w:ascii="Times New Roman" w:hAnsi="Times New Roman" w:cs="Times New Roman"/>
          <w:i/>
          <w:iCs/>
          <w:sz w:val="24"/>
          <w:szCs w:val="24"/>
        </w:rPr>
        <w:t xml:space="preserve"> and </w:t>
      </w:r>
      <w:proofErr w:type="spellStart"/>
      <w:r w:rsidRPr="0040120B">
        <w:rPr>
          <w:rStyle w:val="None"/>
          <w:rFonts w:ascii="Times New Roman" w:hAnsi="Times New Roman" w:cs="Times New Roman"/>
          <w:i/>
          <w:iCs/>
          <w:sz w:val="24"/>
          <w:szCs w:val="24"/>
        </w:rPr>
        <w:t>Stabilization</w:t>
      </w:r>
      <w:proofErr w:type="spellEnd"/>
      <w:r w:rsidRPr="0040120B">
        <w:rPr>
          <w:rStyle w:val="None"/>
          <w:rFonts w:ascii="Times New Roman" w:hAnsi="Times New Roman" w:cs="Times New Roman"/>
          <w:sz w:val="24"/>
          <w:szCs w:val="24"/>
          <w:lang w:val="en-US"/>
        </w:rPr>
        <w:t xml:space="preserve">. </w:t>
      </w:r>
      <w:r w:rsidRPr="0040120B">
        <w:rPr>
          <w:rStyle w:val="None"/>
          <w:rFonts w:ascii="Times New Roman" w:hAnsi="Times New Roman" w:cs="Times New Roman"/>
          <w:sz w:val="24"/>
          <w:szCs w:val="24"/>
        </w:rPr>
        <w:t>Amsterdam:</w:t>
      </w:r>
      <w:r w:rsidRPr="0040120B">
        <w:rPr>
          <w:rStyle w:val="None"/>
          <w:rFonts w:ascii="Times New Roman" w:hAnsi="Times New Roman" w:cs="Times New Roman"/>
          <w:sz w:val="24"/>
          <w:szCs w:val="24"/>
          <w:lang w:val="en-US"/>
        </w:rPr>
        <w:t xml:space="preserve"> </w:t>
      </w:r>
      <w:proofErr w:type="spellStart"/>
      <w:r w:rsidRPr="0040120B">
        <w:rPr>
          <w:rStyle w:val="None"/>
          <w:rFonts w:ascii="Times New Roman" w:hAnsi="Times New Roman" w:cs="Times New Roman"/>
          <w:sz w:val="24"/>
          <w:szCs w:val="24"/>
        </w:rPr>
        <w:t>North</w:t>
      </w:r>
      <w:proofErr w:type="spellEnd"/>
      <w:r w:rsidRPr="0040120B">
        <w:rPr>
          <w:rStyle w:val="None"/>
          <w:rFonts w:ascii="Times New Roman" w:hAnsi="Times New Roman" w:cs="Times New Roman"/>
          <w:sz w:val="24"/>
          <w:szCs w:val="24"/>
        </w:rPr>
        <w:t>-Holland</w:t>
      </w:r>
      <w:r w:rsidRPr="0040120B">
        <w:rPr>
          <w:rStyle w:val="None"/>
          <w:rFonts w:ascii="Times New Roman" w:hAnsi="Times New Roman" w:cs="Times New Roman"/>
          <w:sz w:val="24"/>
          <w:szCs w:val="24"/>
          <w:lang w:val="en-US"/>
        </w:rPr>
        <w:t>.</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77" w:author="Assaf" w:date="2018-07-06T12:46:00Z">
          <w:pPr>
            <w:pStyle w:val="BodyA"/>
            <w:spacing w:after="140"/>
            <w:ind w:left="283" w:hanging="283"/>
            <w:jc w:val="both"/>
          </w:pPr>
        </w:pPrChange>
      </w:pPr>
      <w:proofErr w:type="spellStart"/>
      <w:r w:rsidRPr="0040120B">
        <w:rPr>
          <w:rStyle w:val="None"/>
          <w:rFonts w:ascii="Times New Roman" w:hAnsi="Times New Roman" w:cs="Times New Roman"/>
          <w:sz w:val="24"/>
          <w:szCs w:val="24"/>
        </w:rPr>
        <w:t>Furuya</w:t>
      </w:r>
      <w:proofErr w:type="spellEnd"/>
      <w:r w:rsidRPr="0040120B">
        <w:rPr>
          <w:rStyle w:val="None"/>
          <w:rFonts w:ascii="Times New Roman" w:hAnsi="Times New Roman" w:cs="Times New Roman"/>
          <w:sz w:val="24"/>
          <w:szCs w:val="24"/>
        </w:rPr>
        <w:t>, Hiroshi and Ken-</w:t>
      </w:r>
      <w:proofErr w:type="spellStart"/>
      <w:r w:rsidRPr="0040120B">
        <w:rPr>
          <w:rStyle w:val="None"/>
          <w:rFonts w:ascii="Times New Roman" w:hAnsi="Times New Roman" w:cs="Times New Roman"/>
          <w:sz w:val="24"/>
          <w:szCs w:val="24"/>
        </w:rPr>
        <w:t>I</w:t>
      </w:r>
      <w:r w:rsidRPr="0040120B">
        <w:rPr>
          <w:rStyle w:val="None"/>
          <w:rFonts w:ascii="Times New Roman" w:hAnsi="Times New Roman" w:cs="Times New Roman"/>
          <w:sz w:val="24"/>
          <w:szCs w:val="24"/>
        </w:rPr>
        <w:t>chi</w:t>
      </w:r>
      <w:proofErr w:type="spellEnd"/>
      <w:r w:rsidRPr="0040120B">
        <w:rPr>
          <w:rStyle w:val="None"/>
          <w:rFonts w:ascii="Times New Roman" w:hAnsi="Times New Roman" w:cs="Times New Roman"/>
          <w:sz w:val="24"/>
          <w:szCs w:val="24"/>
        </w:rPr>
        <w:t xml:space="preserve"> Inada. 1962. Balanced growth and intertemporal efficiency in capital accumulation. </w:t>
      </w:r>
      <w:r w:rsidRPr="0040120B">
        <w:rPr>
          <w:rStyle w:val="None"/>
          <w:rFonts w:ascii="Times New Roman" w:hAnsi="Times New Roman" w:cs="Times New Roman"/>
          <w:i/>
          <w:iCs/>
          <w:sz w:val="24"/>
          <w:szCs w:val="24"/>
        </w:rPr>
        <w:t>International Economic Review</w:t>
      </w:r>
      <w:r w:rsidRPr="0040120B">
        <w:rPr>
          <w:rStyle w:val="None"/>
          <w:rFonts w:ascii="Times New Roman" w:hAnsi="Times New Roman" w:cs="Times New Roman"/>
          <w:sz w:val="24"/>
          <w:szCs w:val="24"/>
        </w:rPr>
        <w:t>, 3 (1), 94</w:t>
      </w:r>
      <w:r w:rsidRPr="0040120B">
        <w:rPr>
          <w:rStyle w:val="None"/>
          <w:rFonts w:ascii="Times New Roman" w:hAnsi="Times New Roman" w:cs="Times New Roman"/>
          <w:sz w:val="24"/>
          <w:szCs w:val="24"/>
        </w:rPr>
        <w:t>–</w:t>
      </w:r>
      <w:r w:rsidRPr="0040120B">
        <w:rPr>
          <w:rStyle w:val="None"/>
          <w:rFonts w:ascii="Times New Roman" w:hAnsi="Times New Roman" w:cs="Times New Roman"/>
          <w:sz w:val="24"/>
          <w:szCs w:val="24"/>
        </w:rPr>
        <w:t>107.</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78"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t xml:space="preserve">Gale, David. 1956. The closed linear model of production. In: </w:t>
      </w:r>
      <w:r w:rsidRPr="0040120B">
        <w:rPr>
          <w:rStyle w:val="None"/>
          <w:rFonts w:ascii="Times New Roman" w:hAnsi="Times New Roman" w:cs="Times New Roman"/>
          <w:i/>
          <w:iCs/>
          <w:sz w:val="24"/>
          <w:szCs w:val="24"/>
        </w:rPr>
        <w:t>Linear inequalities and related systems</w:t>
      </w:r>
      <w:r w:rsidRPr="0040120B">
        <w:rPr>
          <w:rStyle w:val="None"/>
          <w:rFonts w:ascii="Times New Roman" w:hAnsi="Times New Roman" w:cs="Times New Roman"/>
          <w:sz w:val="24"/>
          <w:szCs w:val="24"/>
        </w:rPr>
        <w:t>. Princeton: Princeton</w:t>
      </w:r>
      <w:r w:rsidRPr="0040120B">
        <w:rPr>
          <w:rStyle w:val="None"/>
          <w:rFonts w:ascii="Times New Roman" w:hAnsi="Times New Roman" w:cs="Times New Roman"/>
          <w:sz w:val="24"/>
          <w:szCs w:val="24"/>
        </w:rPr>
        <w:t xml:space="preserve"> University Press, 285-303.</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79"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t xml:space="preserve">Gale, David. 1960. </w:t>
      </w:r>
      <w:r w:rsidRPr="0040120B">
        <w:rPr>
          <w:rStyle w:val="None"/>
          <w:rFonts w:ascii="Times New Roman" w:hAnsi="Times New Roman" w:cs="Times New Roman"/>
          <w:i/>
          <w:iCs/>
          <w:sz w:val="24"/>
          <w:szCs w:val="24"/>
        </w:rPr>
        <w:t>The Theory of Linear Economic Models</w:t>
      </w:r>
      <w:r w:rsidRPr="0040120B">
        <w:rPr>
          <w:rStyle w:val="None"/>
          <w:rFonts w:ascii="Times New Roman" w:hAnsi="Times New Roman" w:cs="Times New Roman"/>
          <w:sz w:val="24"/>
          <w:szCs w:val="24"/>
        </w:rPr>
        <w:t>. Chicago: Chicago University Press.</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80"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t xml:space="preserve">Gale, David. 1967. On Optimal Development in a Multi-sector Economy. </w:t>
      </w:r>
      <w:r w:rsidRPr="0040120B">
        <w:rPr>
          <w:rStyle w:val="None"/>
          <w:rFonts w:ascii="Times New Roman" w:hAnsi="Times New Roman" w:cs="Times New Roman"/>
          <w:i/>
          <w:iCs/>
          <w:sz w:val="24"/>
          <w:szCs w:val="24"/>
        </w:rPr>
        <w:t>Review of Economic Studies</w:t>
      </w:r>
      <w:r w:rsidRPr="0040120B">
        <w:rPr>
          <w:rStyle w:val="None"/>
          <w:rFonts w:ascii="Times New Roman" w:hAnsi="Times New Roman" w:cs="Times New Roman"/>
          <w:sz w:val="24"/>
          <w:szCs w:val="24"/>
        </w:rPr>
        <w:t>, 34 (1): 1-18.</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81"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lastRenderedPageBreak/>
        <w:t xml:space="preserve">Gale, David. 1971. Correction to </w:t>
      </w:r>
      <w:r w:rsidRPr="0040120B">
        <w:rPr>
          <w:rStyle w:val="None"/>
          <w:rFonts w:ascii="Times New Roman" w:hAnsi="Times New Roman" w:cs="Times New Roman"/>
          <w:sz w:val="24"/>
          <w:szCs w:val="24"/>
        </w:rPr>
        <w:t>‘</w:t>
      </w:r>
      <w:r w:rsidRPr="0040120B">
        <w:rPr>
          <w:rStyle w:val="None"/>
          <w:rFonts w:ascii="Times New Roman" w:hAnsi="Times New Roman" w:cs="Times New Roman"/>
          <w:sz w:val="24"/>
          <w:szCs w:val="24"/>
        </w:rPr>
        <w:t>On Optimal Development in a Multi-sector Economy.</w:t>
      </w:r>
      <w:r w:rsidRPr="0040120B">
        <w:rPr>
          <w:rStyle w:val="None"/>
          <w:rFonts w:ascii="Times New Roman" w:hAnsi="Times New Roman" w:cs="Times New Roman"/>
          <w:sz w:val="24"/>
          <w:szCs w:val="24"/>
        </w:rPr>
        <w:t xml:space="preserve">’ </w:t>
      </w:r>
      <w:r w:rsidRPr="0040120B">
        <w:rPr>
          <w:rStyle w:val="None"/>
          <w:rFonts w:ascii="Times New Roman" w:hAnsi="Times New Roman" w:cs="Times New Roman"/>
          <w:i/>
          <w:iCs/>
          <w:sz w:val="24"/>
          <w:szCs w:val="24"/>
        </w:rPr>
        <w:t>Review of Economic Studies</w:t>
      </w:r>
      <w:r w:rsidRPr="0040120B">
        <w:rPr>
          <w:rStyle w:val="None"/>
          <w:rFonts w:ascii="Times New Roman" w:hAnsi="Times New Roman" w:cs="Times New Roman"/>
          <w:sz w:val="24"/>
          <w:szCs w:val="24"/>
        </w:rPr>
        <w:t>, 38 (3): 384.</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82"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t xml:space="preserve">Green, H. A. John. 1963. Recent Contributions to the Theory of Economic Growth. </w:t>
      </w:r>
      <w:r w:rsidRPr="0040120B">
        <w:rPr>
          <w:rStyle w:val="None"/>
          <w:rFonts w:ascii="Times New Roman" w:hAnsi="Times New Roman" w:cs="Times New Roman"/>
          <w:i/>
          <w:iCs/>
          <w:sz w:val="24"/>
          <w:szCs w:val="24"/>
        </w:rPr>
        <w:t>Canadian Journal of Economics and Political Scienc</w:t>
      </w:r>
      <w:r w:rsidRPr="0040120B">
        <w:rPr>
          <w:rStyle w:val="None"/>
          <w:rFonts w:ascii="Times New Roman" w:hAnsi="Times New Roman" w:cs="Times New Roman"/>
          <w:i/>
          <w:iCs/>
          <w:sz w:val="24"/>
          <w:szCs w:val="24"/>
        </w:rPr>
        <w:t>e</w:t>
      </w:r>
      <w:r w:rsidRPr="0040120B">
        <w:rPr>
          <w:rStyle w:val="None"/>
          <w:rFonts w:ascii="Times New Roman" w:hAnsi="Times New Roman" w:cs="Times New Roman"/>
          <w:sz w:val="24"/>
          <w:szCs w:val="24"/>
        </w:rPr>
        <w:t>, 29 (3): 386-392.</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lang w:val="pt-BR"/>
          <w:rPrChange w:id="183" w:author="Assaf" w:date="2018-07-06T12:40:00Z">
            <w:rPr>
              <w:rStyle w:val="None"/>
              <w:rFonts w:ascii="Times New Roman" w:eastAsia="Times New Roman" w:hAnsi="Times New Roman" w:cs="Times New Roman"/>
              <w:sz w:val="24"/>
              <w:szCs w:val="24"/>
            </w:rPr>
          </w:rPrChange>
        </w:rPr>
        <w:pPrChange w:id="184" w:author="Assaf" w:date="2018-07-06T12:46:00Z">
          <w:pPr>
            <w:pStyle w:val="BodyA"/>
            <w:spacing w:after="140"/>
            <w:ind w:left="283" w:hanging="283"/>
            <w:jc w:val="both"/>
          </w:pPr>
        </w:pPrChange>
      </w:pPr>
      <w:proofErr w:type="spellStart"/>
      <w:r w:rsidRPr="0040120B">
        <w:rPr>
          <w:rStyle w:val="None"/>
          <w:rFonts w:ascii="Times New Roman" w:hAnsi="Times New Roman" w:cs="Times New Roman"/>
          <w:sz w:val="24"/>
          <w:szCs w:val="24"/>
        </w:rPr>
        <w:t>Guilbaud</w:t>
      </w:r>
      <w:proofErr w:type="spellEnd"/>
      <w:r w:rsidRPr="0040120B">
        <w:rPr>
          <w:rStyle w:val="None"/>
          <w:rFonts w:ascii="Times New Roman" w:hAnsi="Times New Roman" w:cs="Times New Roman"/>
          <w:sz w:val="24"/>
          <w:szCs w:val="24"/>
        </w:rPr>
        <w:t xml:space="preserve">, Georges Th. 1951. </w:t>
      </w:r>
      <w:r w:rsidRPr="0040120B">
        <w:rPr>
          <w:rStyle w:val="None"/>
          <w:rFonts w:ascii="Times New Roman" w:hAnsi="Times New Roman" w:cs="Times New Roman"/>
          <w:sz w:val="24"/>
          <w:szCs w:val="24"/>
          <w:lang w:val="pt-BR"/>
          <w:rPrChange w:id="185" w:author="Assaf" w:date="2018-07-06T12:40:00Z">
            <w:rPr>
              <w:rStyle w:val="None"/>
              <w:rFonts w:ascii="Times New Roman" w:hAnsi="Times New Roman"/>
              <w:sz w:val="24"/>
              <w:szCs w:val="24"/>
            </w:rPr>
          </w:rPrChange>
        </w:rPr>
        <w:t>L</w:t>
      </w:r>
      <w:r w:rsidRPr="0040120B">
        <w:rPr>
          <w:rStyle w:val="None"/>
          <w:rFonts w:ascii="Times New Roman" w:hAnsi="Times New Roman" w:cs="Times New Roman"/>
          <w:sz w:val="24"/>
          <w:szCs w:val="24"/>
          <w:lang w:val="pt-BR"/>
          <w:rPrChange w:id="186" w:author="Assaf" w:date="2018-07-06T12:40:00Z">
            <w:rPr>
              <w:rStyle w:val="None"/>
              <w:rFonts w:ascii="Times New Roman" w:hAnsi="Times New Roman"/>
              <w:sz w:val="24"/>
              <w:szCs w:val="24"/>
            </w:rPr>
          </w:rPrChange>
        </w:rPr>
        <w:t>’</w:t>
      </w:r>
      <w:r w:rsidRPr="0040120B">
        <w:rPr>
          <w:rStyle w:val="None"/>
          <w:rFonts w:ascii="Times New Roman" w:hAnsi="Times New Roman" w:cs="Times New Roman"/>
          <w:sz w:val="24"/>
          <w:szCs w:val="24"/>
          <w:lang w:val="pt-BR"/>
          <w:rPrChange w:id="187" w:author="Assaf" w:date="2018-07-06T12:40:00Z">
            <w:rPr>
              <w:rStyle w:val="None"/>
              <w:rFonts w:ascii="Times New Roman" w:hAnsi="Times New Roman"/>
              <w:sz w:val="24"/>
              <w:szCs w:val="24"/>
            </w:rPr>
          </w:rPrChange>
        </w:rPr>
        <w:t xml:space="preserve">etude statistique des oscillations economiques. </w:t>
      </w:r>
      <w:r w:rsidRPr="0040120B">
        <w:rPr>
          <w:rStyle w:val="None"/>
          <w:rFonts w:ascii="Times New Roman" w:hAnsi="Times New Roman" w:cs="Times New Roman"/>
          <w:i/>
          <w:iCs/>
          <w:sz w:val="24"/>
          <w:szCs w:val="24"/>
          <w:lang w:val="pt-PT"/>
        </w:rPr>
        <w:t>Cahiers du S</w:t>
      </w:r>
      <w:r w:rsidRPr="0040120B">
        <w:rPr>
          <w:rStyle w:val="None"/>
          <w:rFonts w:ascii="Times New Roman" w:hAnsi="Times New Roman" w:cs="Times New Roman"/>
          <w:i/>
          <w:iCs/>
          <w:sz w:val="24"/>
          <w:szCs w:val="24"/>
          <w:lang w:val="pt-PT"/>
        </w:rPr>
        <w:t>é</w:t>
      </w:r>
      <w:r w:rsidRPr="0040120B">
        <w:rPr>
          <w:rStyle w:val="None"/>
          <w:rFonts w:ascii="Times New Roman" w:hAnsi="Times New Roman" w:cs="Times New Roman"/>
          <w:i/>
          <w:iCs/>
          <w:sz w:val="24"/>
          <w:szCs w:val="24"/>
          <w:lang w:val="pt-PT"/>
        </w:rPr>
        <w:t>minaire d</w:t>
      </w:r>
      <w:r w:rsidRPr="0040120B">
        <w:rPr>
          <w:rStyle w:val="None"/>
          <w:rFonts w:ascii="Times New Roman" w:hAnsi="Times New Roman" w:cs="Times New Roman"/>
          <w:i/>
          <w:iCs/>
          <w:sz w:val="24"/>
          <w:szCs w:val="24"/>
          <w:lang w:val="pt-PT"/>
        </w:rPr>
        <w:t>’</w:t>
      </w:r>
      <w:r w:rsidRPr="0040120B">
        <w:rPr>
          <w:rStyle w:val="None"/>
          <w:rFonts w:ascii="Times New Roman" w:hAnsi="Times New Roman" w:cs="Times New Roman"/>
          <w:i/>
          <w:iCs/>
          <w:sz w:val="24"/>
          <w:szCs w:val="24"/>
          <w:lang w:val="pt-PT"/>
        </w:rPr>
        <w:t>Econom</w:t>
      </w:r>
      <w:r w:rsidRPr="0040120B">
        <w:rPr>
          <w:rStyle w:val="None"/>
          <w:rFonts w:ascii="Times New Roman" w:hAnsi="Times New Roman" w:cs="Times New Roman"/>
          <w:i/>
          <w:iCs/>
          <w:sz w:val="24"/>
          <w:szCs w:val="24"/>
          <w:lang w:val="pt-PT"/>
        </w:rPr>
        <w:t>é</w:t>
      </w:r>
      <w:r w:rsidRPr="0040120B">
        <w:rPr>
          <w:rStyle w:val="None"/>
          <w:rFonts w:ascii="Times New Roman" w:hAnsi="Times New Roman" w:cs="Times New Roman"/>
          <w:i/>
          <w:iCs/>
          <w:sz w:val="24"/>
          <w:szCs w:val="24"/>
          <w:lang w:val="pt-PT"/>
        </w:rPr>
        <w:t>trie</w:t>
      </w:r>
      <w:r w:rsidRPr="0040120B">
        <w:rPr>
          <w:rStyle w:val="None"/>
          <w:rFonts w:ascii="Times New Roman" w:hAnsi="Times New Roman" w:cs="Times New Roman"/>
          <w:sz w:val="24"/>
          <w:szCs w:val="24"/>
          <w:lang w:val="pt-PT"/>
        </w:rPr>
        <w:t>, No. 1. Paris: Librairie de Medicis, 5-41.</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88" w:author="Assaf" w:date="2018-07-06T12:46:00Z">
          <w:pPr>
            <w:pStyle w:val="BodyA"/>
            <w:spacing w:after="120"/>
            <w:ind w:left="283" w:hanging="283"/>
            <w:jc w:val="both"/>
          </w:pPr>
        </w:pPrChange>
      </w:pPr>
      <w:proofErr w:type="spellStart"/>
      <w:r w:rsidRPr="0040120B">
        <w:rPr>
          <w:rStyle w:val="None"/>
          <w:rFonts w:ascii="Times New Roman" w:hAnsi="Times New Roman" w:cs="Times New Roman"/>
          <w:sz w:val="24"/>
          <w:szCs w:val="24"/>
          <w:lang w:val="en-GB"/>
          <w:rPrChange w:id="189" w:author="Assaf" w:date="2018-07-06T12:40:00Z">
            <w:rPr>
              <w:rStyle w:val="None"/>
              <w:rFonts w:ascii="Times New Roman" w:hAnsi="Times New Roman"/>
              <w:sz w:val="24"/>
              <w:szCs w:val="24"/>
              <w:lang w:val="pt-PT"/>
            </w:rPr>
          </w:rPrChange>
        </w:rPr>
        <w:t>Haavelmo</w:t>
      </w:r>
      <w:proofErr w:type="spellEnd"/>
      <w:r w:rsidRPr="0040120B">
        <w:rPr>
          <w:rStyle w:val="None"/>
          <w:rFonts w:ascii="Times New Roman" w:hAnsi="Times New Roman" w:cs="Times New Roman"/>
          <w:sz w:val="24"/>
          <w:szCs w:val="24"/>
          <w:lang w:val="en-GB"/>
          <w:rPrChange w:id="190" w:author="Assaf" w:date="2018-07-06T12:40:00Z">
            <w:rPr>
              <w:rStyle w:val="None"/>
              <w:rFonts w:ascii="Times New Roman" w:hAnsi="Times New Roman"/>
              <w:sz w:val="24"/>
              <w:szCs w:val="24"/>
              <w:lang w:val="pt-PT"/>
            </w:rPr>
          </w:rPrChange>
        </w:rPr>
        <w:t xml:space="preserve">, </w:t>
      </w:r>
      <w:proofErr w:type="spellStart"/>
      <w:r w:rsidRPr="0040120B">
        <w:rPr>
          <w:rStyle w:val="None"/>
          <w:rFonts w:ascii="Times New Roman" w:hAnsi="Times New Roman" w:cs="Times New Roman"/>
          <w:sz w:val="24"/>
          <w:szCs w:val="24"/>
          <w:lang w:val="en-GB"/>
          <w:rPrChange w:id="191" w:author="Assaf" w:date="2018-07-06T12:40:00Z">
            <w:rPr>
              <w:rStyle w:val="None"/>
              <w:rFonts w:ascii="Times New Roman" w:hAnsi="Times New Roman"/>
              <w:sz w:val="24"/>
              <w:szCs w:val="24"/>
              <w:lang w:val="pt-PT"/>
            </w:rPr>
          </w:rPrChange>
        </w:rPr>
        <w:t>Trygve</w:t>
      </w:r>
      <w:proofErr w:type="spellEnd"/>
      <w:r w:rsidRPr="0040120B">
        <w:rPr>
          <w:rStyle w:val="None"/>
          <w:rFonts w:ascii="Times New Roman" w:hAnsi="Times New Roman" w:cs="Times New Roman"/>
          <w:sz w:val="24"/>
          <w:szCs w:val="24"/>
          <w:lang w:val="en-GB"/>
          <w:rPrChange w:id="192" w:author="Assaf" w:date="2018-07-06T12:40:00Z">
            <w:rPr>
              <w:rStyle w:val="None"/>
              <w:rFonts w:ascii="Times New Roman" w:hAnsi="Times New Roman"/>
              <w:sz w:val="24"/>
              <w:szCs w:val="24"/>
              <w:lang w:val="pt-PT"/>
            </w:rPr>
          </w:rPrChange>
        </w:rPr>
        <w:t xml:space="preserve">. </w:t>
      </w:r>
      <w:r w:rsidRPr="0040120B">
        <w:rPr>
          <w:rStyle w:val="None"/>
          <w:rFonts w:ascii="Times New Roman" w:hAnsi="Times New Roman" w:cs="Times New Roman"/>
          <w:sz w:val="24"/>
          <w:szCs w:val="24"/>
        </w:rPr>
        <w:t xml:space="preserve">1954. </w:t>
      </w:r>
      <w:r w:rsidRPr="0040120B">
        <w:rPr>
          <w:rStyle w:val="None"/>
          <w:rFonts w:ascii="Times New Roman" w:hAnsi="Times New Roman" w:cs="Times New Roman"/>
          <w:i/>
          <w:iCs/>
          <w:sz w:val="24"/>
          <w:szCs w:val="24"/>
        </w:rPr>
        <w:t>A Study in the Theory of Economic Evolution</w:t>
      </w:r>
      <w:r w:rsidRPr="0040120B">
        <w:rPr>
          <w:rStyle w:val="None"/>
          <w:rFonts w:ascii="Times New Roman" w:hAnsi="Times New Roman" w:cs="Times New Roman"/>
          <w:sz w:val="24"/>
          <w:szCs w:val="24"/>
        </w:rPr>
        <w:t xml:space="preserve">. Amsterdam: </w:t>
      </w:r>
      <w:r w:rsidRPr="0040120B">
        <w:rPr>
          <w:rStyle w:val="None"/>
          <w:rFonts w:ascii="Times New Roman" w:hAnsi="Times New Roman" w:cs="Times New Roman"/>
          <w:sz w:val="24"/>
          <w:szCs w:val="24"/>
        </w:rPr>
        <w:t>North-Holland.</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93" w:author="Assaf" w:date="2018-07-06T12:46:00Z">
          <w:pPr>
            <w:pStyle w:val="BodyA"/>
            <w:spacing w:after="120"/>
            <w:ind w:left="283" w:hanging="283"/>
            <w:jc w:val="both"/>
          </w:pPr>
        </w:pPrChange>
      </w:pPr>
      <w:r w:rsidRPr="0040120B">
        <w:rPr>
          <w:rStyle w:val="None"/>
          <w:rFonts w:ascii="Times New Roman" w:hAnsi="Times New Roman" w:cs="Times New Roman"/>
          <w:sz w:val="24"/>
          <w:szCs w:val="24"/>
        </w:rPr>
        <w:t xml:space="preserve">Hahn, Frank and Robin C. O. Matthews. 1964. The Theory of Economic Growth: A Survey. </w:t>
      </w:r>
      <w:r w:rsidRPr="0040120B">
        <w:rPr>
          <w:rStyle w:val="None"/>
          <w:rFonts w:ascii="Times New Roman" w:hAnsi="Times New Roman" w:cs="Times New Roman"/>
          <w:i/>
          <w:iCs/>
          <w:sz w:val="24"/>
          <w:szCs w:val="24"/>
        </w:rPr>
        <w:t>Economic Journal</w:t>
      </w:r>
      <w:r w:rsidRPr="0040120B">
        <w:rPr>
          <w:rStyle w:val="None"/>
          <w:rFonts w:ascii="Times New Roman" w:hAnsi="Times New Roman" w:cs="Times New Roman"/>
          <w:sz w:val="24"/>
          <w:szCs w:val="24"/>
        </w:rPr>
        <w:t>, 74 (296): 779-902.</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94" w:author="Assaf" w:date="2018-07-06T12:46:00Z">
          <w:pPr>
            <w:pStyle w:val="BodyA"/>
            <w:spacing w:after="120"/>
            <w:ind w:left="283" w:hanging="283"/>
            <w:jc w:val="both"/>
          </w:pPr>
        </w:pPrChange>
      </w:pPr>
      <w:r w:rsidRPr="0040120B">
        <w:rPr>
          <w:rStyle w:val="None"/>
          <w:rFonts w:ascii="Times New Roman" w:hAnsi="Times New Roman" w:cs="Times New Roman"/>
          <w:sz w:val="24"/>
          <w:szCs w:val="24"/>
        </w:rPr>
        <w:t xml:space="preserve">Hickman, Bert G. ed. 1965. </w:t>
      </w:r>
      <w:r w:rsidRPr="0040120B">
        <w:rPr>
          <w:rStyle w:val="None"/>
          <w:rFonts w:ascii="Times New Roman" w:hAnsi="Times New Roman" w:cs="Times New Roman"/>
          <w:i/>
          <w:iCs/>
          <w:sz w:val="24"/>
          <w:szCs w:val="24"/>
        </w:rPr>
        <w:t>Quantitative Planning of Economic Policy</w:t>
      </w:r>
      <w:r w:rsidRPr="0040120B">
        <w:rPr>
          <w:rStyle w:val="None"/>
          <w:rFonts w:ascii="Times New Roman" w:hAnsi="Times New Roman" w:cs="Times New Roman"/>
          <w:sz w:val="24"/>
          <w:szCs w:val="24"/>
        </w:rPr>
        <w:t>. Washington, D.C.: Brookings Institution.</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195"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t>Hicks, Jo</w:t>
      </w:r>
      <w:r w:rsidRPr="0040120B">
        <w:rPr>
          <w:rStyle w:val="None"/>
          <w:rFonts w:ascii="Times New Roman" w:hAnsi="Times New Roman" w:cs="Times New Roman"/>
          <w:sz w:val="24"/>
          <w:szCs w:val="24"/>
        </w:rPr>
        <w:t>hn R. 1961. The story of a mare</w:t>
      </w:r>
      <w:r w:rsidRPr="0040120B">
        <w:rPr>
          <w:rStyle w:val="None"/>
          <w:rFonts w:ascii="Times New Roman" w:hAnsi="Times New Roman" w:cs="Times New Roman"/>
          <w:sz w:val="24"/>
          <w:szCs w:val="24"/>
        </w:rPr>
        <w:t>’</w:t>
      </w:r>
      <w:r w:rsidRPr="0040120B">
        <w:rPr>
          <w:rStyle w:val="None"/>
          <w:rFonts w:ascii="Times New Roman" w:hAnsi="Times New Roman" w:cs="Times New Roman"/>
          <w:sz w:val="24"/>
          <w:szCs w:val="24"/>
        </w:rPr>
        <w:t xml:space="preserve">s nest. </w:t>
      </w:r>
      <w:r w:rsidRPr="0040120B">
        <w:rPr>
          <w:rStyle w:val="None"/>
          <w:rFonts w:ascii="Times New Roman" w:hAnsi="Times New Roman" w:cs="Times New Roman"/>
          <w:i/>
          <w:iCs/>
          <w:sz w:val="24"/>
          <w:szCs w:val="24"/>
        </w:rPr>
        <w:t>The Review of Economic Studies</w:t>
      </w:r>
      <w:r w:rsidRPr="0040120B">
        <w:rPr>
          <w:rStyle w:val="None"/>
          <w:rFonts w:ascii="Times New Roman" w:hAnsi="Times New Roman" w:cs="Times New Roman"/>
          <w:sz w:val="24"/>
          <w:szCs w:val="24"/>
        </w:rPr>
        <w:t xml:space="preserve">, 28 (2): 77-88. </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196"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Karlin</w:t>
      </w:r>
      <w:proofErr w:type="spellEnd"/>
      <w:r w:rsidRPr="0040120B">
        <w:rPr>
          <w:rStyle w:val="None"/>
          <w:rFonts w:ascii="Times New Roman" w:hAnsi="Times New Roman" w:cs="Times New Roman"/>
          <w:sz w:val="24"/>
          <w:szCs w:val="24"/>
          <w:lang w:val="en-US"/>
        </w:rPr>
        <w:t xml:space="preserve">, Samuel. 1959. </w:t>
      </w:r>
      <w:r w:rsidRPr="0040120B">
        <w:rPr>
          <w:rStyle w:val="None"/>
          <w:rFonts w:ascii="Times New Roman" w:hAnsi="Times New Roman" w:cs="Times New Roman"/>
          <w:i/>
          <w:iCs/>
          <w:sz w:val="24"/>
          <w:szCs w:val="24"/>
          <w:lang w:val="en-US"/>
        </w:rPr>
        <w:t>Mathematical Methods and Theory in Games, Programming, and Economics</w:t>
      </w:r>
      <w:r w:rsidRPr="0040120B">
        <w:rPr>
          <w:rStyle w:val="None"/>
          <w:rFonts w:ascii="Times New Roman" w:hAnsi="Times New Roman" w:cs="Times New Roman"/>
          <w:sz w:val="24"/>
          <w:szCs w:val="24"/>
          <w:lang w:val="en-US"/>
        </w:rPr>
        <w:t>. Boston: Addison-Wesley.</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rPr>
        <w:pPrChange w:id="197" w:author="Assaf" w:date="2018-07-06T12:46:00Z">
          <w:pPr>
            <w:pStyle w:val="BodyAAA"/>
            <w:spacing w:after="140"/>
            <w:ind w:left="284" w:hanging="284"/>
            <w:jc w:val="both"/>
          </w:pPr>
        </w:pPrChange>
      </w:pPr>
      <w:r w:rsidRPr="0040120B">
        <w:rPr>
          <w:rStyle w:val="None"/>
          <w:rFonts w:ascii="Times New Roman" w:hAnsi="Times New Roman" w:cs="Times New Roman"/>
          <w:color w:val="222222"/>
          <w:sz w:val="24"/>
          <w:szCs w:val="24"/>
          <w:u w:color="222222"/>
          <w:shd w:val="clear" w:color="auto" w:fill="FFFFFF"/>
        </w:rPr>
        <w:t xml:space="preserve">Kemeny, John G., Oskar Morgenstern and Gerald L. </w:t>
      </w:r>
      <w:r w:rsidRPr="0040120B">
        <w:rPr>
          <w:rStyle w:val="None"/>
          <w:rFonts w:ascii="Times New Roman" w:hAnsi="Times New Roman" w:cs="Times New Roman"/>
          <w:color w:val="222222"/>
          <w:sz w:val="24"/>
          <w:szCs w:val="24"/>
          <w:u w:color="222222"/>
          <w:shd w:val="clear" w:color="auto" w:fill="FFFFFF"/>
        </w:rPr>
        <w:t xml:space="preserve">Thompson. 1956. A </w:t>
      </w:r>
      <w:proofErr w:type="spellStart"/>
      <w:r w:rsidRPr="0040120B">
        <w:rPr>
          <w:rStyle w:val="None"/>
          <w:rFonts w:ascii="Times New Roman" w:hAnsi="Times New Roman" w:cs="Times New Roman"/>
          <w:color w:val="222222"/>
          <w:sz w:val="24"/>
          <w:szCs w:val="24"/>
          <w:u w:color="222222"/>
          <w:shd w:val="clear" w:color="auto" w:fill="FFFFFF"/>
        </w:rPr>
        <w:t>generalization</w:t>
      </w:r>
      <w:proofErr w:type="spellEnd"/>
      <w:r w:rsidRPr="0040120B">
        <w:rPr>
          <w:rStyle w:val="None"/>
          <w:rFonts w:ascii="Times New Roman" w:hAnsi="Times New Roman" w:cs="Times New Roman"/>
          <w:color w:val="222222"/>
          <w:sz w:val="24"/>
          <w:szCs w:val="24"/>
          <w:u w:color="222222"/>
          <w:shd w:val="clear" w:color="auto" w:fill="FFFFFF"/>
        </w:rPr>
        <w:t xml:space="preserve"> of the </w:t>
      </w:r>
      <w:proofErr w:type="spellStart"/>
      <w:r w:rsidRPr="0040120B">
        <w:rPr>
          <w:rStyle w:val="None"/>
          <w:rFonts w:ascii="Times New Roman" w:hAnsi="Times New Roman" w:cs="Times New Roman"/>
          <w:color w:val="222222"/>
          <w:sz w:val="24"/>
          <w:szCs w:val="24"/>
          <w:u w:color="222222"/>
          <w:shd w:val="clear" w:color="auto" w:fill="FFFFFF"/>
        </w:rPr>
        <w:t>von</w:t>
      </w:r>
      <w:proofErr w:type="spellEnd"/>
      <w:r w:rsidRPr="0040120B">
        <w:rPr>
          <w:rStyle w:val="None"/>
          <w:rFonts w:ascii="Times New Roman" w:hAnsi="Times New Roman" w:cs="Times New Roman"/>
          <w:color w:val="222222"/>
          <w:sz w:val="24"/>
          <w:szCs w:val="24"/>
          <w:u w:color="222222"/>
          <w:shd w:val="clear" w:color="auto" w:fill="FFFFFF"/>
        </w:rPr>
        <w:t xml:space="preserve"> Neumann model of an </w:t>
      </w:r>
      <w:proofErr w:type="spellStart"/>
      <w:r w:rsidRPr="0040120B">
        <w:rPr>
          <w:rStyle w:val="None"/>
          <w:rFonts w:ascii="Times New Roman" w:hAnsi="Times New Roman" w:cs="Times New Roman"/>
          <w:color w:val="222222"/>
          <w:sz w:val="24"/>
          <w:szCs w:val="24"/>
          <w:u w:color="222222"/>
          <w:shd w:val="clear" w:color="auto" w:fill="FFFFFF"/>
        </w:rPr>
        <w:t>expanding</w:t>
      </w:r>
      <w:proofErr w:type="spellEnd"/>
      <w:r w:rsidRPr="0040120B">
        <w:rPr>
          <w:rStyle w:val="None"/>
          <w:rFonts w:ascii="Times New Roman" w:hAnsi="Times New Roman" w:cs="Times New Roman"/>
          <w:color w:val="222222"/>
          <w:sz w:val="24"/>
          <w:szCs w:val="24"/>
          <w:u w:color="222222"/>
          <w:shd w:val="clear" w:color="auto" w:fill="FFFFFF"/>
        </w:rPr>
        <w:t xml:space="preserve"> </w:t>
      </w:r>
      <w:proofErr w:type="spellStart"/>
      <w:r w:rsidRPr="0040120B">
        <w:rPr>
          <w:rStyle w:val="None"/>
          <w:rFonts w:ascii="Times New Roman" w:hAnsi="Times New Roman" w:cs="Times New Roman"/>
          <w:color w:val="222222"/>
          <w:sz w:val="24"/>
          <w:szCs w:val="24"/>
          <w:u w:color="222222"/>
          <w:shd w:val="clear" w:color="auto" w:fill="FFFFFF"/>
        </w:rPr>
        <w:t>economy</w:t>
      </w:r>
      <w:proofErr w:type="spellEnd"/>
      <w:r w:rsidRPr="0040120B">
        <w:rPr>
          <w:rStyle w:val="None"/>
          <w:rFonts w:ascii="Times New Roman" w:hAnsi="Times New Roman" w:cs="Times New Roman"/>
          <w:color w:val="222222"/>
          <w:sz w:val="24"/>
          <w:szCs w:val="24"/>
          <w:u w:color="222222"/>
          <w:shd w:val="clear" w:color="auto" w:fill="FFFFFF"/>
        </w:rPr>
        <w:t>.</w:t>
      </w:r>
      <w:r w:rsidRPr="0040120B">
        <w:rPr>
          <w:rStyle w:val="None"/>
          <w:rFonts w:ascii="Times New Roman" w:hAnsi="Times New Roman" w:cs="Times New Roman"/>
          <w:color w:val="222222"/>
          <w:sz w:val="24"/>
          <w:szCs w:val="24"/>
          <w:u w:color="222222"/>
          <w:shd w:val="clear" w:color="auto" w:fill="FFFFFF"/>
        </w:rPr>
        <w:t> </w:t>
      </w:r>
      <w:proofErr w:type="spellStart"/>
      <w:r w:rsidRPr="0040120B">
        <w:rPr>
          <w:rStyle w:val="None"/>
          <w:rFonts w:ascii="Times New Roman" w:hAnsi="Times New Roman" w:cs="Times New Roman"/>
          <w:i/>
          <w:iCs/>
          <w:color w:val="222222"/>
          <w:sz w:val="24"/>
          <w:szCs w:val="24"/>
          <w:u w:color="222222"/>
          <w:shd w:val="clear" w:color="auto" w:fill="FFFFFF"/>
        </w:rPr>
        <w:t>Econometrica</w:t>
      </w:r>
      <w:proofErr w:type="spellEnd"/>
      <w:r w:rsidRPr="0040120B">
        <w:rPr>
          <w:rStyle w:val="None"/>
          <w:rFonts w:ascii="Times New Roman" w:hAnsi="Times New Roman" w:cs="Times New Roman"/>
          <w:i/>
          <w:iCs/>
          <w:color w:val="222222"/>
          <w:sz w:val="24"/>
          <w:szCs w:val="24"/>
          <w:u w:color="222222"/>
          <w:shd w:val="clear" w:color="auto" w:fill="FFFFFF"/>
        </w:rPr>
        <w:t>,</w:t>
      </w:r>
      <w:r w:rsidRPr="0040120B">
        <w:rPr>
          <w:rStyle w:val="None"/>
          <w:rFonts w:ascii="Times New Roman" w:hAnsi="Times New Roman" w:cs="Times New Roman"/>
          <w:color w:val="222222"/>
          <w:sz w:val="24"/>
          <w:szCs w:val="24"/>
          <w:u w:color="222222"/>
          <w:shd w:val="clear" w:color="auto" w:fill="FFFFFF"/>
        </w:rPr>
        <w:t> </w:t>
      </w:r>
      <w:r w:rsidRPr="0040120B">
        <w:rPr>
          <w:rStyle w:val="None"/>
          <w:rFonts w:ascii="Times New Roman" w:hAnsi="Times New Roman" w:cs="Times New Roman"/>
          <w:color w:val="222222"/>
          <w:sz w:val="24"/>
          <w:szCs w:val="24"/>
          <w:u w:color="222222"/>
          <w:shd w:val="clear" w:color="auto" w:fill="FFFFFF"/>
        </w:rPr>
        <w:t>24</w:t>
      </w:r>
      <w:r w:rsidRPr="0040120B">
        <w:rPr>
          <w:rStyle w:val="None"/>
          <w:rFonts w:ascii="Times New Roman" w:hAnsi="Times New Roman" w:cs="Times New Roman"/>
          <w:color w:val="222222"/>
          <w:sz w:val="24"/>
          <w:szCs w:val="24"/>
          <w:u w:color="222222"/>
          <w:shd w:val="clear" w:color="auto" w:fill="FFFFFF"/>
          <w:lang w:val="en-US"/>
        </w:rPr>
        <w:t xml:space="preserve"> </w:t>
      </w:r>
      <w:r w:rsidRPr="0040120B">
        <w:rPr>
          <w:rStyle w:val="None"/>
          <w:rFonts w:ascii="Times New Roman" w:hAnsi="Times New Roman" w:cs="Times New Roman"/>
          <w:color w:val="222222"/>
          <w:sz w:val="24"/>
          <w:szCs w:val="24"/>
          <w:u w:color="222222"/>
          <w:shd w:val="clear" w:color="auto" w:fill="FFFFFF"/>
        </w:rPr>
        <w:t>(2): 115-135.</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198"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 xml:space="preserve">Koopmans, </w:t>
      </w:r>
      <w:proofErr w:type="spellStart"/>
      <w:r w:rsidRPr="0040120B">
        <w:rPr>
          <w:rStyle w:val="None"/>
          <w:rFonts w:ascii="Times New Roman" w:hAnsi="Times New Roman" w:cs="Times New Roman"/>
          <w:sz w:val="24"/>
          <w:szCs w:val="24"/>
          <w:lang w:val="en-US"/>
        </w:rPr>
        <w:t>Tjalling</w:t>
      </w:r>
      <w:proofErr w:type="spellEnd"/>
      <w:r w:rsidRPr="0040120B">
        <w:rPr>
          <w:rStyle w:val="None"/>
          <w:rFonts w:ascii="Times New Roman" w:hAnsi="Times New Roman" w:cs="Times New Roman"/>
          <w:sz w:val="24"/>
          <w:szCs w:val="24"/>
          <w:lang w:val="en-US"/>
        </w:rPr>
        <w:t xml:space="preserve"> (</w:t>
      </w:r>
      <w:proofErr w:type="gramStart"/>
      <w:r w:rsidRPr="0040120B">
        <w:rPr>
          <w:rStyle w:val="None"/>
          <w:rFonts w:ascii="Times New Roman" w:hAnsi="Times New Roman" w:cs="Times New Roman"/>
          <w:sz w:val="24"/>
          <w:szCs w:val="24"/>
          <w:lang w:val="en-US"/>
        </w:rPr>
        <w:t>ed</w:t>
      </w:r>
      <w:proofErr w:type="gramEnd"/>
      <w:r w:rsidRPr="0040120B">
        <w:rPr>
          <w:rStyle w:val="None"/>
          <w:rFonts w:ascii="Times New Roman" w:hAnsi="Times New Roman" w:cs="Times New Roman"/>
          <w:sz w:val="24"/>
          <w:szCs w:val="24"/>
          <w:lang w:val="en-US"/>
        </w:rPr>
        <w:t xml:space="preserve">.). 1951. </w:t>
      </w:r>
      <w:r w:rsidRPr="0040120B">
        <w:rPr>
          <w:rStyle w:val="None"/>
          <w:rFonts w:ascii="Times New Roman" w:hAnsi="Times New Roman" w:cs="Times New Roman"/>
          <w:i/>
          <w:iCs/>
          <w:sz w:val="24"/>
          <w:szCs w:val="24"/>
          <w:lang w:val="en-US"/>
        </w:rPr>
        <w:t>Activity Analysis of Production and Allocation: Proceedings of a Conference</w:t>
      </w:r>
      <w:r w:rsidRPr="0040120B">
        <w:rPr>
          <w:rStyle w:val="None"/>
          <w:rFonts w:ascii="Times New Roman" w:hAnsi="Times New Roman" w:cs="Times New Roman"/>
          <w:sz w:val="24"/>
          <w:szCs w:val="24"/>
          <w:lang w:val="en-US"/>
        </w:rPr>
        <w:t>. New York: John Wiley &amp; Sons.</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199"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Koop</w:t>
      </w:r>
      <w:r w:rsidRPr="0040120B">
        <w:rPr>
          <w:rStyle w:val="None"/>
          <w:rFonts w:ascii="Times New Roman" w:hAnsi="Times New Roman" w:cs="Times New Roman"/>
          <w:sz w:val="24"/>
          <w:szCs w:val="24"/>
          <w:lang w:val="en-US"/>
        </w:rPr>
        <w:t xml:space="preserve">mans, </w:t>
      </w:r>
      <w:proofErr w:type="spellStart"/>
      <w:r w:rsidRPr="0040120B">
        <w:rPr>
          <w:rStyle w:val="None"/>
          <w:rFonts w:ascii="Times New Roman" w:hAnsi="Times New Roman" w:cs="Times New Roman"/>
          <w:sz w:val="24"/>
          <w:szCs w:val="24"/>
          <w:lang w:val="en-US"/>
        </w:rPr>
        <w:t>Tjalling</w:t>
      </w:r>
      <w:proofErr w:type="spellEnd"/>
      <w:r w:rsidRPr="0040120B">
        <w:rPr>
          <w:rStyle w:val="None"/>
          <w:rFonts w:ascii="Times New Roman" w:hAnsi="Times New Roman" w:cs="Times New Roman"/>
          <w:sz w:val="24"/>
          <w:szCs w:val="24"/>
          <w:lang w:val="en-US"/>
        </w:rPr>
        <w:t xml:space="preserve">. 1957. </w:t>
      </w:r>
      <w:r w:rsidRPr="0040120B">
        <w:rPr>
          <w:rStyle w:val="None"/>
          <w:rFonts w:ascii="Times New Roman" w:hAnsi="Times New Roman" w:cs="Times New Roman"/>
          <w:i/>
          <w:iCs/>
          <w:sz w:val="24"/>
          <w:szCs w:val="24"/>
          <w:lang w:val="en-US"/>
        </w:rPr>
        <w:t>Three Essays on the State of Economic Analysis</w:t>
      </w:r>
      <w:r w:rsidRPr="0040120B">
        <w:rPr>
          <w:rStyle w:val="None"/>
          <w:rFonts w:ascii="Times New Roman" w:hAnsi="Times New Roman" w:cs="Times New Roman"/>
          <w:sz w:val="24"/>
          <w:szCs w:val="24"/>
          <w:lang w:val="en-US"/>
        </w:rPr>
        <w:t>. New York: McGraw-Hill.</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00"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 xml:space="preserve">Koopmans, </w:t>
      </w:r>
      <w:proofErr w:type="spellStart"/>
      <w:r w:rsidRPr="0040120B">
        <w:rPr>
          <w:rStyle w:val="None"/>
          <w:rFonts w:ascii="Times New Roman" w:hAnsi="Times New Roman" w:cs="Times New Roman"/>
          <w:sz w:val="24"/>
          <w:szCs w:val="24"/>
          <w:lang w:val="en-US"/>
        </w:rPr>
        <w:t>Tjalling</w:t>
      </w:r>
      <w:proofErr w:type="spellEnd"/>
      <w:r w:rsidRPr="0040120B">
        <w:rPr>
          <w:rStyle w:val="None"/>
          <w:rFonts w:ascii="Times New Roman" w:hAnsi="Times New Roman" w:cs="Times New Roman"/>
          <w:sz w:val="24"/>
          <w:szCs w:val="24"/>
          <w:lang w:val="en-US"/>
        </w:rPr>
        <w:t xml:space="preserve">. 1963. </w:t>
      </w:r>
      <w:proofErr w:type="gramStart"/>
      <w:r w:rsidRPr="0040120B">
        <w:rPr>
          <w:rStyle w:val="None"/>
          <w:rFonts w:ascii="Times New Roman" w:hAnsi="Times New Roman" w:cs="Times New Roman"/>
          <w:sz w:val="24"/>
          <w:szCs w:val="24"/>
          <w:lang w:val="en-US"/>
        </w:rPr>
        <w:t>On</w:t>
      </w:r>
      <w:proofErr w:type="gramEnd"/>
      <w:r w:rsidRPr="0040120B">
        <w:rPr>
          <w:rStyle w:val="None"/>
          <w:rFonts w:ascii="Times New Roman" w:hAnsi="Times New Roman" w:cs="Times New Roman"/>
          <w:sz w:val="24"/>
          <w:szCs w:val="24"/>
          <w:lang w:val="en-US"/>
        </w:rPr>
        <w:t xml:space="preserve"> the Concept of Optimal Economic Growth. </w:t>
      </w:r>
      <w:r w:rsidRPr="0040120B">
        <w:rPr>
          <w:rStyle w:val="None"/>
          <w:rFonts w:ascii="Times New Roman" w:hAnsi="Times New Roman" w:cs="Times New Roman"/>
          <w:i/>
          <w:iCs/>
          <w:sz w:val="24"/>
          <w:szCs w:val="24"/>
          <w:lang w:val="en-US"/>
        </w:rPr>
        <w:t>Cowles Foundation Discussion Paper 163</w:t>
      </w:r>
      <w:r w:rsidRPr="0040120B">
        <w:rPr>
          <w:rStyle w:val="None"/>
          <w:rFonts w:ascii="Times New Roman" w:hAnsi="Times New Roman" w:cs="Times New Roman"/>
          <w:sz w:val="24"/>
          <w:szCs w:val="24"/>
          <w:lang w:val="en-US"/>
        </w:rPr>
        <w:t>. Cowles Foundation for Research in Economics, Yale Univ</w:t>
      </w:r>
      <w:r w:rsidRPr="0040120B">
        <w:rPr>
          <w:rStyle w:val="None"/>
          <w:rFonts w:ascii="Times New Roman" w:hAnsi="Times New Roman" w:cs="Times New Roman"/>
          <w:sz w:val="24"/>
          <w:szCs w:val="24"/>
          <w:lang w:val="en-US"/>
        </w:rPr>
        <w:t>ersity.</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01"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t xml:space="preserve">Koopmans, </w:t>
      </w:r>
      <w:proofErr w:type="spellStart"/>
      <w:r w:rsidRPr="0040120B">
        <w:rPr>
          <w:rStyle w:val="None"/>
          <w:rFonts w:ascii="Times New Roman" w:hAnsi="Times New Roman" w:cs="Times New Roman"/>
          <w:sz w:val="24"/>
          <w:szCs w:val="24"/>
        </w:rPr>
        <w:t>Tjalling</w:t>
      </w:r>
      <w:proofErr w:type="spellEnd"/>
      <w:r w:rsidRPr="0040120B">
        <w:rPr>
          <w:rStyle w:val="None"/>
          <w:rFonts w:ascii="Times New Roman" w:hAnsi="Times New Roman" w:cs="Times New Roman"/>
          <w:sz w:val="24"/>
          <w:szCs w:val="24"/>
        </w:rPr>
        <w:t xml:space="preserve">. 1964. Economic growth at a maximal rate. </w:t>
      </w:r>
      <w:r w:rsidRPr="0040120B">
        <w:rPr>
          <w:rStyle w:val="None"/>
          <w:rFonts w:ascii="Times New Roman" w:hAnsi="Times New Roman" w:cs="Times New Roman"/>
          <w:i/>
          <w:iCs/>
          <w:sz w:val="24"/>
          <w:szCs w:val="24"/>
        </w:rPr>
        <w:t>The Quarterly Journal of Economics</w:t>
      </w:r>
      <w:r w:rsidRPr="0040120B">
        <w:rPr>
          <w:rStyle w:val="None"/>
          <w:rFonts w:ascii="Times New Roman" w:hAnsi="Times New Roman" w:cs="Times New Roman"/>
          <w:sz w:val="24"/>
          <w:szCs w:val="24"/>
        </w:rPr>
        <w:t>, 78 (3): 355</w:t>
      </w:r>
      <w:r w:rsidRPr="0040120B">
        <w:rPr>
          <w:rStyle w:val="None"/>
          <w:rFonts w:ascii="Times New Roman" w:hAnsi="Times New Roman" w:cs="Times New Roman"/>
          <w:sz w:val="24"/>
          <w:szCs w:val="24"/>
        </w:rPr>
        <w:t>–</w:t>
      </w:r>
      <w:r w:rsidRPr="0040120B">
        <w:rPr>
          <w:rStyle w:val="None"/>
          <w:rFonts w:ascii="Times New Roman" w:hAnsi="Times New Roman" w:cs="Times New Roman"/>
          <w:sz w:val="24"/>
          <w:szCs w:val="24"/>
        </w:rPr>
        <w:t>394.</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02"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 xml:space="preserve">Koopmans, </w:t>
      </w:r>
      <w:proofErr w:type="spellStart"/>
      <w:r w:rsidRPr="0040120B">
        <w:rPr>
          <w:rStyle w:val="None"/>
          <w:rFonts w:ascii="Times New Roman" w:hAnsi="Times New Roman" w:cs="Times New Roman"/>
          <w:sz w:val="24"/>
          <w:szCs w:val="24"/>
          <w:lang w:val="en-US"/>
        </w:rPr>
        <w:t>Tjalling</w:t>
      </w:r>
      <w:proofErr w:type="spellEnd"/>
      <w:r w:rsidRPr="0040120B">
        <w:rPr>
          <w:rStyle w:val="None"/>
          <w:rFonts w:ascii="Times New Roman" w:hAnsi="Times New Roman" w:cs="Times New Roman"/>
          <w:sz w:val="24"/>
          <w:szCs w:val="24"/>
          <w:lang w:val="en-US"/>
        </w:rPr>
        <w:t xml:space="preserve">. 1965. </w:t>
      </w:r>
      <w:proofErr w:type="gramStart"/>
      <w:r w:rsidRPr="0040120B">
        <w:rPr>
          <w:rStyle w:val="None"/>
          <w:rFonts w:ascii="Times New Roman" w:hAnsi="Times New Roman" w:cs="Times New Roman"/>
          <w:sz w:val="24"/>
          <w:szCs w:val="24"/>
          <w:lang w:val="en-US"/>
        </w:rPr>
        <w:t>On</w:t>
      </w:r>
      <w:proofErr w:type="gramEnd"/>
      <w:r w:rsidRPr="0040120B">
        <w:rPr>
          <w:rStyle w:val="None"/>
          <w:rFonts w:ascii="Times New Roman" w:hAnsi="Times New Roman" w:cs="Times New Roman"/>
          <w:sz w:val="24"/>
          <w:szCs w:val="24"/>
          <w:lang w:val="en-US"/>
        </w:rPr>
        <w:t xml:space="preserve"> the Concept of Optimal Economic Growth. In: </w:t>
      </w:r>
      <w:r w:rsidRPr="0040120B">
        <w:rPr>
          <w:rStyle w:val="None"/>
          <w:rFonts w:ascii="Times New Roman" w:hAnsi="Times New Roman" w:cs="Times New Roman"/>
          <w:i/>
          <w:iCs/>
          <w:sz w:val="24"/>
          <w:szCs w:val="24"/>
          <w:lang w:val="en-US"/>
        </w:rPr>
        <w:t xml:space="preserve">Study Week on The Econometric Approach to Development </w:t>
      </w:r>
      <w:r w:rsidRPr="0040120B">
        <w:rPr>
          <w:rStyle w:val="None"/>
          <w:rFonts w:ascii="Times New Roman" w:hAnsi="Times New Roman" w:cs="Times New Roman"/>
          <w:i/>
          <w:iCs/>
          <w:sz w:val="24"/>
          <w:szCs w:val="24"/>
          <w:lang w:val="en-US"/>
        </w:rPr>
        <w:t>Planning</w:t>
      </w:r>
      <w:r w:rsidRPr="0040120B">
        <w:rPr>
          <w:rStyle w:val="None"/>
          <w:rFonts w:ascii="Times New Roman" w:hAnsi="Times New Roman" w:cs="Times New Roman"/>
          <w:sz w:val="24"/>
          <w:szCs w:val="24"/>
          <w:lang w:val="en-US"/>
        </w:rPr>
        <w:t xml:space="preserve">, 225-300. Vatican City: </w:t>
      </w:r>
      <w:proofErr w:type="spellStart"/>
      <w:r w:rsidRPr="0040120B">
        <w:rPr>
          <w:rStyle w:val="None"/>
          <w:rFonts w:ascii="Times New Roman" w:hAnsi="Times New Roman" w:cs="Times New Roman"/>
          <w:sz w:val="24"/>
          <w:szCs w:val="24"/>
          <w:lang w:val="en-US"/>
        </w:rPr>
        <w:t>Pontificia</w:t>
      </w:r>
      <w:proofErr w:type="spellEnd"/>
      <w:r w:rsidRPr="0040120B">
        <w:rPr>
          <w:rStyle w:val="None"/>
          <w:rFonts w:ascii="Times New Roman" w:hAnsi="Times New Roman" w:cs="Times New Roman"/>
          <w:sz w:val="24"/>
          <w:szCs w:val="24"/>
          <w:lang w:val="en-US"/>
        </w:rPr>
        <w:t xml:space="preserve"> Academia </w:t>
      </w:r>
      <w:proofErr w:type="spellStart"/>
      <w:r w:rsidRPr="0040120B">
        <w:rPr>
          <w:rStyle w:val="None"/>
          <w:rFonts w:ascii="Times New Roman" w:hAnsi="Times New Roman" w:cs="Times New Roman"/>
          <w:sz w:val="24"/>
          <w:szCs w:val="24"/>
          <w:lang w:val="en-US"/>
        </w:rPr>
        <w:t>Scientiarvm</w:t>
      </w:r>
      <w:proofErr w:type="spellEnd"/>
      <w:r w:rsidRPr="0040120B">
        <w:rPr>
          <w:rStyle w:val="None"/>
          <w:rFonts w:ascii="Times New Roman" w:hAnsi="Times New Roman" w:cs="Times New Roman"/>
          <w:sz w:val="24"/>
          <w:szCs w:val="24"/>
          <w:lang w:val="en-US"/>
        </w:rPr>
        <w:t>.</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03"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t xml:space="preserve">Koopmans, </w:t>
      </w:r>
      <w:proofErr w:type="spellStart"/>
      <w:r w:rsidRPr="0040120B">
        <w:rPr>
          <w:rStyle w:val="None"/>
          <w:rFonts w:ascii="Times New Roman" w:hAnsi="Times New Roman" w:cs="Times New Roman"/>
          <w:sz w:val="24"/>
          <w:szCs w:val="24"/>
        </w:rPr>
        <w:t>Tjalling</w:t>
      </w:r>
      <w:proofErr w:type="spellEnd"/>
      <w:r w:rsidRPr="0040120B">
        <w:rPr>
          <w:rStyle w:val="None"/>
          <w:rFonts w:ascii="Times New Roman" w:hAnsi="Times New Roman" w:cs="Times New Roman"/>
          <w:sz w:val="24"/>
          <w:szCs w:val="24"/>
        </w:rPr>
        <w:t xml:space="preserve">. 1967. Economic growth at a maximal rate. In: </w:t>
      </w:r>
      <w:r w:rsidRPr="0040120B">
        <w:rPr>
          <w:rStyle w:val="None"/>
          <w:rFonts w:ascii="Times New Roman" w:hAnsi="Times New Roman" w:cs="Times New Roman"/>
          <w:i/>
          <w:iCs/>
          <w:sz w:val="24"/>
          <w:szCs w:val="24"/>
        </w:rPr>
        <w:t>Activity Analysis in the Theory of Growth and Planning</w:t>
      </w:r>
      <w:r w:rsidRPr="0040120B">
        <w:rPr>
          <w:rStyle w:val="None"/>
          <w:rFonts w:ascii="Times New Roman" w:hAnsi="Times New Roman" w:cs="Times New Roman"/>
          <w:sz w:val="24"/>
          <w:szCs w:val="24"/>
        </w:rPr>
        <w:t>. London: Macmillan.</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04"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 xml:space="preserve">Koopmans, </w:t>
      </w:r>
      <w:proofErr w:type="spellStart"/>
      <w:r w:rsidRPr="0040120B">
        <w:rPr>
          <w:rStyle w:val="None"/>
          <w:rFonts w:ascii="Times New Roman" w:hAnsi="Times New Roman" w:cs="Times New Roman"/>
          <w:sz w:val="24"/>
          <w:szCs w:val="24"/>
          <w:lang w:val="en-US"/>
        </w:rPr>
        <w:t>Tjalling</w:t>
      </w:r>
      <w:proofErr w:type="spellEnd"/>
      <w:r w:rsidRPr="0040120B">
        <w:rPr>
          <w:rStyle w:val="None"/>
          <w:rFonts w:ascii="Times New Roman" w:hAnsi="Times New Roman" w:cs="Times New Roman"/>
          <w:sz w:val="24"/>
          <w:szCs w:val="24"/>
          <w:lang w:val="en-US"/>
        </w:rPr>
        <w:t xml:space="preserve"> and Augustus Bausch. 1959. Sele</w:t>
      </w:r>
      <w:r w:rsidRPr="0040120B">
        <w:rPr>
          <w:rStyle w:val="None"/>
          <w:rFonts w:ascii="Times New Roman" w:hAnsi="Times New Roman" w:cs="Times New Roman"/>
          <w:sz w:val="24"/>
          <w:szCs w:val="24"/>
          <w:lang w:val="en-US"/>
        </w:rPr>
        <w:t xml:space="preserve">cted Topics in Economics Involving Mathematical Reasoning. </w:t>
      </w:r>
      <w:r w:rsidRPr="0040120B">
        <w:rPr>
          <w:rStyle w:val="None"/>
          <w:rFonts w:ascii="Times New Roman" w:hAnsi="Times New Roman" w:cs="Times New Roman"/>
          <w:i/>
          <w:iCs/>
          <w:sz w:val="24"/>
          <w:szCs w:val="24"/>
          <w:lang w:val="en-US"/>
        </w:rPr>
        <w:t>SIAM Review</w:t>
      </w:r>
      <w:r w:rsidRPr="0040120B">
        <w:rPr>
          <w:rStyle w:val="None"/>
          <w:rFonts w:ascii="Times New Roman" w:hAnsi="Times New Roman" w:cs="Times New Roman"/>
          <w:sz w:val="24"/>
          <w:szCs w:val="24"/>
          <w:lang w:val="en-US"/>
        </w:rPr>
        <w:t>, 1 (2): 79-148.</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05"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 xml:space="preserve">Krueger, Alan. 2003. An Interview with Edmond </w:t>
      </w:r>
      <w:proofErr w:type="spellStart"/>
      <w:r w:rsidRPr="0040120B">
        <w:rPr>
          <w:rStyle w:val="None"/>
          <w:rFonts w:ascii="Times New Roman" w:hAnsi="Times New Roman" w:cs="Times New Roman"/>
          <w:sz w:val="24"/>
          <w:szCs w:val="24"/>
          <w:lang w:val="en-US"/>
        </w:rPr>
        <w:t>Malinvaud</w:t>
      </w:r>
      <w:proofErr w:type="spellEnd"/>
      <w:r w:rsidRPr="0040120B">
        <w:rPr>
          <w:rStyle w:val="None"/>
          <w:rFonts w:ascii="Times New Roman" w:hAnsi="Times New Roman" w:cs="Times New Roman"/>
          <w:sz w:val="24"/>
          <w:szCs w:val="24"/>
          <w:lang w:val="en-US"/>
        </w:rPr>
        <w:t xml:space="preserve">. </w:t>
      </w:r>
      <w:r w:rsidRPr="0040120B">
        <w:rPr>
          <w:rStyle w:val="None"/>
          <w:rFonts w:ascii="Times New Roman" w:hAnsi="Times New Roman" w:cs="Times New Roman"/>
          <w:i/>
          <w:iCs/>
          <w:sz w:val="24"/>
          <w:szCs w:val="24"/>
          <w:lang w:val="en-US"/>
        </w:rPr>
        <w:t>Journal of Economic Perspectives</w:t>
      </w:r>
      <w:r w:rsidRPr="0040120B">
        <w:rPr>
          <w:rStyle w:val="None"/>
          <w:rFonts w:ascii="Times New Roman" w:hAnsi="Times New Roman" w:cs="Times New Roman"/>
          <w:sz w:val="24"/>
          <w:szCs w:val="24"/>
          <w:lang w:val="en-US"/>
        </w:rPr>
        <w:t>, 17 (1): 181-198.</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rPr>
        <w:pPrChange w:id="206"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Laudereau</w:t>
      </w:r>
      <w:proofErr w:type="spellEnd"/>
      <w:r w:rsidRPr="0040120B">
        <w:rPr>
          <w:rStyle w:val="None"/>
          <w:rFonts w:ascii="Times New Roman" w:hAnsi="Times New Roman" w:cs="Times New Roman"/>
          <w:sz w:val="24"/>
          <w:szCs w:val="24"/>
          <w:lang w:val="en-US"/>
        </w:rPr>
        <w:t xml:space="preserve">, Jean and Arnaud </w:t>
      </w:r>
      <w:proofErr w:type="spellStart"/>
      <w:r w:rsidRPr="0040120B">
        <w:rPr>
          <w:rStyle w:val="None"/>
          <w:rFonts w:ascii="Times New Roman" w:hAnsi="Times New Roman" w:cs="Times New Roman"/>
          <w:sz w:val="24"/>
          <w:szCs w:val="24"/>
          <w:lang w:val="en-US"/>
        </w:rPr>
        <w:t>Diemer</w:t>
      </w:r>
      <w:proofErr w:type="spellEnd"/>
      <w:r w:rsidRPr="0040120B">
        <w:rPr>
          <w:rStyle w:val="None"/>
          <w:rFonts w:ascii="Times New Roman" w:hAnsi="Times New Roman" w:cs="Times New Roman"/>
          <w:sz w:val="24"/>
          <w:szCs w:val="24"/>
          <w:lang w:val="en-US"/>
        </w:rPr>
        <w:t xml:space="preserve">. </w:t>
      </w:r>
      <w:r w:rsidRPr="0040120B">
        <w:rPr>
          <w:rStyle w:val="None"/>
          <w:rFonts w:ascii="Times New Roman" w:hAnsi="Times New Roman" w:cs="Times New Roman"/>
          <w:sz w:val="24"/>
          <w:szCs w:val="24"/>
          <w:lang w:val="pt-PT"/>
        </w:rPr>
        <w:t>2010. L</w:t>
      </w:r>
      <w:r w:rsidRPr="0040120B">
        <w:rPr>
          <w:rStyle w:val="None"/>
          <w:rFonts w:ascii="Times New Roman" w:hAnsi="Times New Roman" w:cs="Times New Roman"/>
          <w:sz w:val="24"/>
          <w:szCs w:val="24"/>
          <w:lang w:val="pt-PT"/>
        </w:rPr>
        <w:t>’</w:t>
      </w:r>
      <w:r w:rsidRPr="0040120B">
        <w:rPr>
          <w:rStyle w:val="None"/>
          <w:rFonts w:ascii="Times New Roman" w:hAnsi="Times New Roman" w:cs="Times New Roman"/>
          <w:sz w:val="24"/>
          <w:szCs w:val="24"/>
          <w:lang w:val="pt-PT"/>
        </w:rPr>
        <w:t>activit</w:t>
      </w:r>
      <w:r w:rsidRPr="0040120B">
        <w:rPr>
          <w:rStyle w:val="None"/>
          <w:rFonts w:ascii="Times New Roman" w:hAnsi="Times New Roman" w:cs="Times New Roman"/>
          <w:sz w:val="24"/>
          <w:szCs w:val="24"/>
          <w:lang w:val="pt-PT"/>
        </w:rPr>
        <w:t xml:space="preserve">é </w:t>
      </w:r>
      <w:r w:rsidRPr="0040120B">
        <w:rPr>
          <w:rStyle w:val="None"/>
          <w:rFonts w:ascii="Times New Roman" w:hAnsi="Times New Roman" w:cs="Times New Roman"/>
          <w:sz w:val="24"/>
          <w:szCs w:val="24"/>
          <w:lang w:val="pt-PT"/>
        </w:rPr>
        <w:t>du Groupe</w:t>
      </w:r>
      <w:r w:rsidRPr="0040120B">
        <w:rPr>
          <w:rStyle w:val="None"/>
          <w:rFonts w:ascii="Times New Roman" w:hAnsi="Times New Roman" w:cs="Times New Roman"/>
          <w:sz w:val="24"/>
          <w:szCs w:val="24"/>
          <w:lang w:val="pt-PT"/>
        </w:rPr>
        <w:t xml:space="preserve"> de Recherches Economiques et Sociales (G.R.E.C.S.). </w:t>
      </w:r>
      <w:r w:rsidRPr="0040120B">
        <w:rPr>
          <w:rStyle w:val="None"/>
          <w:rFonts w:ascii="Times New Roman" w:hAnsi="Times New Roman" w:cs="Times New Roman"/>
          <w:sz w:val="24"/>
          <w:szCs w:val="24"/>
          <w:lang w:val="en-US"/>
        </w:rPr>
        <w:t xml:space="preserve">In </w:t>
      </w:r>
      <w:r w:rsidRPr="0040120B">
        <w:rPr>
          <w:rStyle w:val="None"/>
          <w:rFonts w:ascii="Times New Roman" w:hAnsi="Times New Roman" w:cs="Times New Roman"/>
          <w:i/>
          <w:iCs/>
          <w:sz w:val="24"/>
          <w:szCs w:val="24"/>
          <w:lang w:val="en-US"/>
        </w:rPr>
        <w:t xml:space="preserve">Maurice Allais </w:t>
      </w:r>
      <w:proofErr w:type="gramStart"/>
      <w:r w:rsidRPr="0040120B">
        <w:rPr>
          <w:rStyle w:val="None"/>
          <w:rFonts w:ascii="Times New Roman" w:hAnsi="Times New Roman" w:cs="Times New Roman"/>
          <w:i/>
          <w:iCs/>
          <w:sz w:val="24"/>
          <w:szCs w:val="24"/>
          <w:lang w:val="en-US"/>
        </w:rPr>
        <w:t>et</w:t>
      </w:r>
      <w:proofErr w:type="gramEnd"/>
      <w:r w:rsidRPr="0040120B">
        <w:rPr>
          <w:rStyle w:val="None"/>
          <w:rFonts w:ascii="Times New Roman" w:hAnsi="Times New Roman" w:cs="Times New Roman"/>
          <w:i/>
          <w:iCs/>
          <w:sz w:val="24"/>
          <w:szCs w:val="24"/>
          <w:lang w:val="en-US"/>
        </w:rPr>
        <w:t xml:space="preserve"> la science </w:t>
      </w:r>
      <w:proofErr w:type="spellStart"/>
      <w:r w:rsidRPr="0040120B">
        <w:rPr>
          <w:rStyle w:val="None"/>
          <w:rFonts w:ascii="Times New Roman" w:hAnsi="Times New Roman" w:cs="Times New Roman"/>
          <w:i/>
          <w:iCs/>
          <w:sz w:val="24"/>
          <w:szCs w:val="24"/>
          <w:lang w:val="en-US"/>
        </w:rPr>
        <w:t>é</w:t>
      </w:r>
      <w:r w:rsidRPr="0040120B">
        <w:rPr>
          <w:rStyle w:val="None"/>
          <w:rFonts w:ascii="Times New Roman" w:hAnsi="Times New Roman" w:cs="Times New Roman"/>
          <w:i/>
          <w:iCs/>
          <w:sz w:val="24"/>
          <w:szCs w:val="24"/>
          <w:lang w:val="en-US"/>
        </w:rPr>
        <w:t>conomique</w:t>
      </w:r>
      <w:proofErr w:type="spellEnd"/>
      <w:r w:rsidRPr="0040120B">
        <w:rPr>
          <w:rStyle w:val="None"/>
          <w:rFonts w:ascii="Times New Roman" w:hAnsi="Times New Roman" w:cs="Times New Roman"/>
          <w:sz w:val="24"/>
          <w:szCs w:val="24"/>
          <w:lang w:val="en-US"/>
        </w:rPr>
        <w:t xml:space="preserve">, edited by Arnaud </w:t>
      </w:r>
      <w:proofErr w:type="spellStart"/>
      <w:r w:rsidRPr="0040120B">
        <w:rPr>
          <w:rStyle w:val="None"/>
          <w:rFonts w:ascii="Times New Roman" w:hAnsi="Times New Roman" w:cs="Times New Roman"/>
          <w:sz w:val="24"/>
          <w:szCs w:val="24"/>
          <w:lang w:val="en-US"/>
        </w:rPr>
        <w:t>Diemer</w:t>
      </w:r>
      <w:proofErr w:type="spellEnd"/>
      <w:r w:rsidRPr="0040120B">
        <w:rPr>
          <w:rStyle w:val="None"/>
          <w:rFonts w:ascii="Times New Roman" w:hAnsi="Times New Roman" w:cs="Times New Roman"/>
          <w:sz w:val="24"/>
          <w:szCs w:val="24"/>
          <w:lang w:val="en-US"/>
        </w:rPr>
        <w:t xml:space="preserve">, </w:t>
      </w:r>
      <w:proofErr w:type="spellStart"/>
      <w:r w:rsidRPr="0040120B">
        <w:rPr>
          <w:rStyle w:val="None"/>
          <w:rFonts w:ascii="Times New Roman" w:hAnsi="Times New Roman" w:cs="Times New Roman"/>
          <w:sz w:val="24"/>
          <w:szCs w:val="24"/>
          <w:lang w:val="en-US"/>
        </w:rPr>
        <w:t>J</w:t>
      </w:r>
      <w:r w:rsidRPr="0040120B">
        <w:rPr>
          <w:rStyle w:val="None"/>
          <w:rFonts w:ascii="Times New Roman" w:hAnsi="Times New Roman" w:cs="Times New Roman"/>
          <w:sz w:val="24"/>
          <w:szCs w:val="24"/>
          <w:lang w:val="en-US"/>
        </w:rPr>
        <w:t>é</w:t>
      </w:r>
      <w:r w:rsidRPr="0040120B">
        <w:rPr>
          <w:rStyle w:val="None"/>
          <w:rFonts w:ascii="Times New Roman" w:hAnsi="Times New Roman" w:cs="Times New Roman"/>
          <w:sz w:val="24"/>
          <w:szCs w:val="24"/>
          <w:lang w:val="en-US"/>
        </w:rPr>
        <w:t>r</w:t>
      </w:r>
      <w:r w:rsidRPr="0040120B">
        <w:rPr>
          <w:rStyle w:val="None"/>
          <w:rFonts w:ascii="Times New Roman" w:hAnsi="Times New Roman" w:cs="Times New Roman"/>
          <w:sz w:val="24"/>
          <w:szCs w:val="24"/>
          <w:lang w:val="en-US"/>
        </w:rPr>
        <w:t>ô</w:t>
      </w:r>
      <w:r w:rsidRPr="0040120B">
        <w:rPr>
          <w:rStyle w:val="None"/>
          <w:rFonts w:ascii="Times New Roman" w:hAnsi="Times New Roman" w:cs="Times New Roman"/>
          <w:sz w:val="24"/>
          <w:szCs w:val="24"/>
          <w:lang w:val="en-US"/>
        </w:rPr>
        <w:t>me</w:t>
      </w:r>
      <w:proofErr w:type="spellEnd"/>
      <w:r w:rsidRPr="0040120B">
        <w:rPr>
          <w:rStyle w:val="None"/>
          <w:rFonts w:ascii="Times New Roman" w:hAnsi="Times New Roman" w:cs="Times New Roman"/>
          <w:sz w:val="24"/>
          <w:szCs w:val="24"/>
          <w:lang w:val="en-US"/>
        </w:rPr>
        <w:t xml:space="preserve"> </w:t>
      </w:r>
      <w:proofErr w:type="spellStart"/>
      <w:r w:rsidRPr="0040120B">
        <w:rPr>
          <w:rStyle w:val="None"/>
          <w:rFonts w:ascii="Times New Roman" w:hAnsi="Times New Roman" w:cs="Times New Roman"/>
          <w:sz w:val="24"/>
          <w:szCs w:val="24"/>
          <w:lang w:val="en-US"/>
        </w:rPr>
        <w:t>Lallement</w:t>
      </w:r>
      <w:proofErr w:type="spellEnd"/>
      <w:r w:rsidRPr="0040120B">
        <w:rPr>
          <w:rStyle w:val="None"/>
          <w:rFonts w:ascii="Times New Roman" w:hAnsi="Times New Roman" w:cs="Times New Roman"/>
          <w:sz w:val="24"/>
          <w:szCs w:val="24"/>
          <w:lang w:val="en-US"/>
        </w:rPr>
        <w:t xml:space="preserve"> and Bertrand </w:t>
      </w:r>
      <w:proofErr w:type="spellStart"/>
      <w:r w:rsidRPr="0040120B">
        <w:rPr>
          <w:rStyle w:val="None"/>
          <w:rFonts w:ascii="Times New Roman" w:hAnsi="Times New Roman" w:cs="Times New Roman"/>
          <w:sz w:val="24"/>
          <w:szCs w:val="24"/>
          <w:lang w:val="en-US"/>
        </w:rPr>
        <w:t>Munier</w:t>
      </w:r>
      <w:proofErr w:type="spellEnd"/>
      <w:r w:rsidRPr="0040120B">
        <w:rPr>
          <w:rStyle w:val="None"/>
          <w:rFonts w:ascii="Times New Roman" w:hAnsi="Times New Roman" w:cs="Times New Roman"/>
          <w:sz w:val="24"/>
          <w:szCs w:val="24"/>
          <w:lang w:val="en-US"/>
        </w:rPr>
        <w:t>. Paris: Cl</w:t>
      </w:r>
      <w:r w:rsidRPr="0040120B">
        <w:rPr>
          <w:rStyle w:val="None"/>
          <w:rFonts w:ascii="Times New Roman" w:hAnsi="Times New Roman" w:cs="Times New Roman"/>
          <w:sz w:val="24"/>
          <w:szCs w:val="24"/>
          <w:lang w:val="en-US"/>
        </w:rPr>
        <w:t>é</w:t>
      </w:r>
      <w:r w:rsidRPr="0040120B">
        <w:rPr>
          <w:rStyle w:val="None"/>
          <w:rFonts w:ascii="Times New Roman" w:hAnsi="Times New Roman" w:cs="Times New Roman"/>
          <w:sz w:val="24"/>
          <w:szCs w:val="24"/>
          <w:lang w:val="en-US"/>
        </w:rPr>
        <w:t>ment Juglar, 309-314.</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07"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Malinvaud</w:t>
      </w:r>
      <w:proofErr w:type="spellEnd"/>
      <w:r w:rsidRPr="0040120B">
        <w:rPr>
          <w:rStyle w:val="None"/>
          <w:rFonts w:ascii="Times New Roman" w:hAnsi="Times New Roman" w:cs="Times New Roman"/>
          <w:sz w:val="24"/>
          <w:szCs w:val="24"/>
          <w:lang w:val="en-US"/>
        </w:rPr>
        <w:t>, Edmond. 1951a. Optimum Amount of Capital in a Station</w:t>
      </w:r>
      <w:r w:rsidRPr="0040120B">
        <w:rPr>
          <w:rStyle w:val="None"/>
          <w:rFonts w:ascii="Times New Roman" w:hAnsi="Times New Roman" w:cs="Times New Roman"/>
          <w:sz w:val="24"/>
          <w:szCs w:val="24"/>
          <w:lang w:val="en-US"/>
        </w:rPr>
        <w:t xml:space="preserve">ary Economy. </w:t>
      </w:r>
      <w:r w:rsidRPr="0040120B">
        <w:rPr>
          <w:rStyle w:val="None"/>
          <w:rFonts w:ascii="Times New Roman" w:hAnsi="Times New Roman" w:cs="Times New Roman"/>
          <w:i/>
          <w:iCs/>
          <w:sz w:val="24"/>
          <w:szCs w:val="24"/>
          <w:lang w:val="en-US"/>
        </w:rPr>
        <w:t>Discussion Paper: Economics no. 2007</w:t>
      </w:r>
      <w:r w:rsidRPr="0040120B">
        <w:rPr>
          <w:rStyle w:val="None"/>
          <w:rFonts w:ascii="Times New Roman" w:hAnsi="Times New Roman" w:cs="Times New Roman"/>
          <w:sz w:val="24"/>
          <w:szCs w:val="24"/>
          <w:lang w:val="en-US"/>
        </w:rPr>
        <w:t>, Feb. 9. Chicago: Cowles Commission for Research in Economics.</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08"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Malinvaud</w:t>
      </w:r>
      <w:proofErr w:type="spellEnd"/>
      <w:r w:rsidRPr="0040120B">
        <w:rPr>
          <w:rStyle w:val="None"/>
          <w:rFonts w:ascii="Times New Roman" w:hAnsi="Times New Roman" w:cs="Times New Roman"/>
          <w:sz w:val="24"/>
          <w:szCs w:val="24"/>
          <w:lang w:val="en-US"/>
        </w:rPr>
        <w:t xml:space="preserve">, Edmond. 1951b. Efficient Allocation of Resources and Capital Accumulation. </w:t>
      </w:r>
      <w:r w:rsidRPr="0040120B">
        <w:rPr>
          <w:rStyle w:val="None"/>
          <w:rFonts w:ascii="Times New Roman" w:hAnsi="Times New Roman" w:cs="Times New Roman"/>
          <w:i/>
          <w:iCs/>
          <w:sz w:val="24"/>
          <w:szCs w:val="24"/>
          <w:lang w:val="en-US"/>
        </w:rPr>
        <w:t>Discussion Paper: Economics no. 2014</w:t>
      </w:r>
      <w:r w:rsidRPr="0040120B">
        <w:rPr>
          <w:rStyle w:val="None"/>
          <w:rFonts w:ascii="Times New Roman" w:hAnsi="Times New Roman" w:cs="Times New Roman"/>
          <w:sz w:val="24"/>
          <w:szCs w:val="24"/>
          <w:lang w:val="en-US"/>
        </w:rPr>
        <w:t>, Apr. 10. Chicago: C</w:t>
      </w:r>
      <w:r w:rsidRPr="0040120B">
        <w:rPr>
          <w:rStyle w:val="None"/>
          <w:rFonts w:ascii="Times New Roman" w:hAnsi="Times New Roman" w:cs="Times New Roman"/>
          <w:sz w:val="24"/>
          <w:szCs w:val="24"/>
          <w:lang w:val="en-US"/>
        </w:rPr>
        <w:t>owles Commission for Research in Economics.</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09"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Malinvaud</w:t>
      </w:r>
      <w:proofErr w:type="spellEnd"/>
      <w:r w:rsidRPr="0040120B">
        <w:rPr>
          <w:rStyle w:val="None"/>
          <w:rFonts w:ascii="Times New Roman" w:hAnsi="Times New Roman" w:cs="Times New Roman"/>
          <w:sz w:val="24"/>
          <w:szCs w:val="24"/>
          <w:lang w:val="en-US"/>
        </w:rPr>
        <w:t xml:space="preserve">, Edmond. 1951c. Capital Accumulation and Efficient Allocation of Resources. </w:t>
      </w:r>
      <w:r w:rsidRPr="0040120B">
        <w:rPr>
          <w:rStyle w:val="None"/>
          <w:rFonts w:ascii="Times New Roman" w:hAnsi="Times New Roman" w:cs="Times New Roman"/>
          <w:i/>
          <w:iCs/>
          <w:sz w:val="24"/>
          <w:szCs w:val="24"/>
          <w:lang w:val="en-US"/>
        </w:rPr>
        <w:t>Discussion Paper: Economics no. 2026</w:t>
      </w:r>
      <w:r w:rsidRPr="0040120B">
        <w:rPr>
          <w:rStyle w:val="None"/>
          <w:rFonts w:ascii="Times New Roman" w:hAnsi="Times New Roman" w:cs="Times New Roman"/>
          <w:sz w:val="24"/>
          <w:szCs w:val="24"/>
          <w:lang w:val="en-US"/>
        </w:rPr>
        <w:t>, Sept. 17. Chicago: Cowles Commission for Research in Economics.</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10"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Malinvaud</w:t>
      </w:r>
      <w:proofErr w:type="spellEnd"/>
      <w:r w:rsidRPr="0040120B">
        <w:rPr>
          <w:rStyle w:val="None"/>
          <w:rFonts w:ascii="Times New Roman" w:hAnsi="Times New Roman" w:cs="Times New Roman"/>
          <w:sz w:val="24"/>
          <w:szCs w:val="24"/>
          <w:lang w:val="en-US"/>
        </w:rPr>
        <w:t xml:space="preserve">, Edmond. 1953. Capital Accumulation and Efficient Allocation of Resources. </w:t>
      </w:r>
      <w:proofErr w:type="spellStart"/>
      <w:r w:rsidRPr="0040120B">
        <w:rPr>
          <w:rStyle w:val="None"/>
          <w:rFonts w:ascii="Times New Roman" w:hAnsi="Times New Roman" w:cs="Times New Roman"/>
          <w:i/>
          <w:iCs/>
          <w:sz w:val="24"/>
          <w:szCs w:val="24"/>
          <w:lang w:val="en-US"/>
        </w:rPr>
        <w:t>Econometrica</w:t>
      </w:r>
      <w:proofErr w:type="spellEnd"/>
      <w:r w:rsidRPr="0040120B">
        <w:rPr>
          <w:rStyle w:val="None"/>
          <w:rFonts w:ascii="Times New Roman" w:hAnsi="Times New Roman" w:cs="Times New Roman"/>
          <w:i/>
          <w:iCs/>
          <w:sz w:val="24"/>
          <w:szCs w:val="24"/>
          <w:lang w:val="en-US"/>
        </w:rPr>
        <w:t xml:space="preserve">, </w:t>
      </w:r>
      <w:r w:rsidRPr="0040120B">
        <w:rPr>
          <w:rStyle w:val="None"/>
          <w:rFonts w:ascii="Times New Roman" w:hAnsi="Times New Roman" w:cs="Times New Roman"/>
          <w:sz w:val="24"/>
          <w:szCs w:val="24"/>
          <w:lang w:val="en-US"/>
        </w:rPr>
        <w:t>21 (2): 233-68.</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rPr>
        <w:pPrChange w:id="211" w:author="Assaf" w:date="2018-07-06T12:46:00Z">
          <w:pPr>
            <w:pStyle w:val="BodyAAA"/>
            <w:spacing w:after="140"/>
            <w:ind w:left="284" w:hanging="284"/>
            <w:jc w:val="both"/>
          </w:pPr>
        </w:pPrChange>
      </w:pPr>
      <w:r w:rsidRPr="0040120B">
        <w:rPr>
          <w:rStyle w:val="None"/>
          <w:rFonts w:ascii="Times New Roman" w:hAnsi="Times New Roman" w:cs="Times New Roman"/>
          <w:sz w:val="24"/>
          <w:szCs w:val="24"/>
          <w:shd w:val="clear" w:color="auto" w:fill="FFFFFF"/>
        </w:rPr>
        <w:t>Malinvaud, Edmond. 1959. Programmes d'expansion et taux d'</w:t>
      </w:r>
      <w:proofErr w:type="spellStart"/>
      <w:r w:rsidRPr="0040120B">
        <w:rPr>
          <w:rStyle w:val="None"/>
          <w:rFonts w:ascii="Times New Roman" w:hAnsi="Times New Roman" w:cs="Times New Roman"/>
          <w:sz w:val="24"/>
          <w:szCs w:val="24"/>
          <w:shd w:val="clear" w:color="auto" w:fill="FFFFFF"/>
        </w:rPr>
        <w:t>interet</w:t>
      </w:r>
      <w:proofErr w:type="spellEnd"/>
      <w:r w:rsidRPr="0040120B">
        <w:rPr>
          <w:rStyle w:val="None"/>
          <w:rFonts w:ascii="Times New Roman" w:hAnsi="Times New Roman" w:cs="Times New Roman"/>
          <w:sz w:val="24"/>
          <w:szCs w:val="24"/>
          <w:shd w:val="clear" w:color="auto" w:fill="FFFFFF"/>
        </w:rPr>
        <w:t>.</w:t>
      </w:r>
      <w:r w:rsidRPr="0040120B">
        <w:rPr>
          <w:rStyle w:val="None"/>
          <w:rFonts w:ascii="Times New Roman" w:hAnsi="Times New Roman" w:cs="Times New Roman"/>
          <w:sz w:val="24"/>
          <w:szCs w:val="24"/>
          <w:shd w:val="clear" w:color="auto" w:fill="FFFFFF"/>
        </w:rPr>
        <w:t> </w:t>
      </w:r>
      <w:proofErr w:type="spellStart"/>
      <w:r w:rsidRPr="0040120B">
        <w:rPr>
          <w:rStyle w:val="None"/>
          <w:rFonts w:ascii="Times New Roman" w:hAnsi="Times New Roman" w:cs="Times New Roman"/>
          <w:i/>
          <w:iCs/>
          <w:sz w:val="24"/>
          <w:szCs w:val="24"/>
          <w:shd w:val="clear" w:color="auto" w:fill="FFFFFF"/>
        </w:rPr>
        <w:t>Econometrica</w:t>
      </w:r>
      <w:proofErr w:type="spellEnd"/>
      <w:r w:rsidRPr="0040120B">
        <w:rPr>
          <w:rStyle w:val="None"/>
          <w:rFonts w:ascii="Times New Roman" w:hAnsi="Times New Roman" w:cs="Times New Roman"/>
          <w:i/>
          <w:iCs/>
          <w:sz w:val="24"/>
          <w:szCs w:val="24"/>
          <w:shd w:val="clear" w:color="auto" w:fill="FFFFFF"/>
        </w:rPr>
        <w:t xml:space="preserve">, </w:t>
      </w:r>
      <w:r w:rsidRPr="0040120B">
        <w:rPr>
          <w:rStyle w:val="None"/>
          <w:rFonts w:ascii="Times New Roman" w:hAnsi="Times New Roman" w:cs="Times New Roman"/>
          <w:sz w:val="24"/>
          <w:szCs w:val="24"/>
          <w:shd w:val="clear" w:color="auto" w:fill="FFFFFF"/>
        </w:rPr>
        <w:t>27</w:t>
      </w:r>
      <w:r w:rsidRPr="0040120B">
        <w:rPr>
          <w:rStyle w:val="None"/>
          <w:rFonts w:ascii="Times New Roman" w:hAnsi="Times New Roman" w:cs="Times New Roman"/>
          <w:sz w:val="24"/>
          <w:szCs w:val="24"/>
          <w:shd w:val="clear" w:color="auto" w:fill="FFFFFF"/>
          <w:lang w:val="en-US"/>
        </w:rPr>
        <w:t xml:space="preserve"> </w:t>
      </w:r>
      <w:r w:rsidRPr="0040120B">
        <w:rPr>
          <w:rStyle w:val="None"/>
          <w:rFonts w:ascii="Times New Roman" w:hAnsi="Times New Roman" w:cs="Times New Roman"/>
          <w:sz w:val="24"/>
          <w:szCs w:val="24"/>
          <w:shd w:val="clear" w:color="auto" w:fill="FFFFFF"/>
        </w:rPr>
        <w:t>(2): 215-227.</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shd w:val="clear" w:color="auto" w:fill="FFFFFF"/>
        </w:rPr>
        <w:pPrChange w:id="212" w:author="Assaf" w:date="2018-07-06T12:46:00Z">
          <w:pPr>
            <w:pStyle w:val="BodyAAA"/>
            <w:spacing w:after="140"/>
            <w:ind w:left="284" w:hanging="284"/>
            <w:jc w:val="both"/>
          </w:pPr>
        </w:pPrChange>
      </w:pPr>
      <w:r w:rsidRPr="0040120B">
        <w:rPr>
          <w:rStyle w:val="None"/>
          <w:rFonts w:ascii="Times New Roman" w:hAnsi="Times New Roman" w:cs="Times New Roman"/>
          <w:sz w:val="24"/>
          <w:szCs w:val="24"/>
          <w:shd w:val="clear" w:color="auto" w:fill="FFFFFF"/>
        </w:rPr>
        <w:t xml:space="preserve">Malinvaud, Edmond. 1961. The </w:t>
      </w:r>
      <w:proofErr w:type="spellStart"/>
      <w:r w:rsidRPr="0040120B">
        <w:rPr>
          <w:rStyle w:val="None"/>
          <w:rFonts w:ascii="Times New Roman" w:hAnsi="Times New Roman" w:cs="Times New Roman"/>
          <w:sz w:val="24"/>
          <w:szCs w:val="24"/>
          <w:shd w:val="clear" w:color="auto" w:fill="FFFFFF"/>
        </w:rPr>
        <w:t>analogy</w:t>
      </w:r>
      <w:proofErr w:type="spellEnd"/>
      <w:r w:rsidRPr="0040120B">
        <w:rPr>
          <w:rStyle w:val="None"/>
          <w:rFonts w:ascii="Times New Roman" w:hAnsi="Times New Roman" w:cs="Times New Roman"/>
          <w:sz w:val="24"/>
          <w:szCs w:val="24"/>
          <w:shd w:val="clear" w:color="auto" w:fill="FFFFFF"/>
        </w:rPr>
        <w:t xml:space="preserve"> </w:t>
      </w:r>
      <w:proofErr w:type="spellStart"/>
      <w:r w:rsidRPr="0040120B">
        <w:rPr>
          <w:rStyle w:val="None"/>
          <w:rFonts w:ascii="Times New Roman" w:hAnsi="Times New Roman" w:cs="Times New Roman"/>
          <w:sz w:val="24"/>
          <w:szCs w:val="24"/>
          <w:shd w:val="clear" w:color="auto" w:fill="FFFFFF"/>
        </w:rPr>
        <w:t>between</w:t>
      </w:r>
      <w:proofErr w:type="spellEnd"/>
      <w:r w:rsidRPr="0040120B">
        <w:rPr>
          <w:rStyle w:val="None"/>
          <w:rFonts w:ascii="Times New Roman" w:hAnsi="Times New Roman" w:cs="Times New Roman"/>
          <w:sz w:val="24"/>
          <w:szCs w:val="24"/>
          <w:shd w:val="clear" w:color="auto" w:fill="FFFFFF"/>
        </w:rPr>
        <w:t xml:space="preserve"> </w:t>
      </w:r>
      <w:proofErr w:type="spellStart"/>
      <w:r w:rsidRPr="0040120B">
        <w:rPr>
          <w:rStyle w:val="None"/>
          <w:rFonts w:ascii="Times New Roman" w:hAnsi="Times New Roman" w:cs="Times New Roman"/>
          <w:sz w:val="24"/>
          <w:szCs w:val="24"/>
          <w:shd w:val="clear" w:color="auto" w:fill="FFFFFF"/>
        </w:rPr>
        <w:t>atemporal</w:t>
      </w:r>
      <w:proofErr w:type="spellEnd"/>
      <w:r w:rsidRPr="0040120B">
        <w:rPr>
          <w:rStyle w:val="None"/>
          <w:rFonts w:ascii="Times New Roman" w:hAnsi="Times New Roman" w:cs="Times New Roman"/>
          <w:sz w:val="24"/>
          <w:szCs w:val="24"/>
          <w:shd w:val="clear" w:color="auto" w:fill="FFFFFF"/>
        </w:rPr>
        <w:t xml:space="preserve"> and </w:t>
      </w:r>
      <w:proofErr w:type="spellStart"/>
      <w:r w:rsidRPr="0040120B">
        <w:rPr>
          <w:rStyle w:val="None"/>
          <w:rFonts w:ascii="Times New Roman" w:hAnsi="Times New Roman" w:cs="Times New Roman"/>
          <w:sz w:val="24"/>
          <w:szCs w:val="24"/>
          <w:shd w:val="clear" w:color="auto" w:fill="FFFFFF"/>
        </w:rPr>
        <w:t>intertemporal</w:t>
      </w:r>
      <w:proofErr w:type="spellEnd"/>
      <w:r w:rsidRPr="0040120B">
        <w:rPr>
          <w:rStyle w:val="None"/>
          <w:rFonts w:ascii="Times New Roman" w:hAnsi="Times New Roman" w:cs="Times New Roman"/>
          <w:sz w:val="24"/>
          <w:szCs w:val="24"/>
          <w:shd w:val="clear" w:color="auto" w:fill="FFFFFF"/>
        </w:rPr>
        <w:t xml:space="preserve"> </w:t>
      </w:r>
      <w:proofErr w:type="spellStart"/>
      <w:r w:rsidRPr="0040120B">
        <w:rPr>
          <w:rStyle w:val="None"/>
          <w:rFonts w:ascii="Times New Roman" w:hAnsi="Times New Roman" w:cs="Times New Roman"/>
          <w:sz w:val="24"/>
          <w:szCs w:val="24"/>
          <w:shd w:val="clear" w:color="auto" w:fill="FFFFFF"/>
        </w:rPr>
        <w:t>theories</w:t>
      </w:r>
      <w:proofErr w:type="spellEnd"/>
      <w:r w:rsidRPr="0040120B">
        <w:rPr>
          <w:rStyle w:val="None"/>
          <w:rFonts w:ascii="Times New Roman" w:hAnsi="Times New Roman" w:cs="Times New Roman"/>
          <w:sz w:val="24"/>
          <w:szCs w:val="24"/>
          <w:shd w:val="clear" w:color="auto" w:fill="FFFFFF"/>
        </w:rPr>
        <w:t xml:space="preserve"> of </w:t>
      </w:r>
      <w:proofErr w:type="spellStart"/>
      <w:r w:rsidRPr="0040120B">
        <w:rPr>
          <w:rStyle w:val="None"/>
          <w:rFonts w:ascii="Times New Roman" w:hAnsi="Times New Roman" w:cs="Times New Roman"/>
          <w:sz w:val="24"/>
          <w:szCs w:val="24"/>
          <w:shd w:val="clear" w:color="auto" w:fill="FFFFFF"/>
        </w:rPr>
        <w:t>resource</w:t>
      </w:r>
      <w:proofErr w:type="spellEnd"/>
      <w:r w:rsidRPr="0040120B">
        <w:rPr>
          <w:rStyle w:val="None"/>
          <w:rFonts w:ascii="Times New Roman" w:hAnsi="Times New Roman" w:cs="Times New Roman"/>
          <w:sz w:val="24"/>
          <w:szCs w:val="24"/>
          <w:shd w:val="clear" w:color="auto" w:fill="FFFFFF"/>
        </w:rPr>
        <w:t xml:space="preserve"> allocation.</w:t>
      </w:r>
      <w:r w:rsidRPr="0040120B">
        <w:rPr>
          <w:rStyle w:val="None"/>
          <w:rFonts w:ascii="Times New Roman" w:hAnsi="Times New Roman" w:cs="Times New Roman"/>
          <w:sz w:val="24"/>
          <w:szCs w:val="24"/>
          <w:shd w:val="clear" w:color="auto" w:fill="FFFFFF"/>
        </w:rPr>
        <w:t> </w:t>
      </w:r>
      <w:r w:rsidRPr="0040120B">
        <w:rPr>
          <w:rStyle w:val="None"/>
          <w:rFonts w:ascii="Times New Roman" w:hAnsi="Times New Roman" w:cs="Times New Roman"/>
          <w:i/>
          <w:iCs/>
          <w:sz w:val="24"/>
          <w:szCs w:val="24"/>
          <w:shd w:val="clear" w:color="auto" w:fill="FFFFFF"/>
        </w:rPr>
        <w:t xml:space="preserve">The </w:t>
      </w:r>
      <w:proofErr w:type="spellStart"/>
      <w:r w:rsidRPr="0040120B">
        <w:rPr>
          <w:rStyle w:val="None"/>
          <w:rFonts w:ascii="Times New Roman" w:hAnsi="Times New Roman" w:cs="Times New Roman"/>
          <w:i/>
          <w:iCs/>
          <w:sz w:val="24"/>
          <w:szCs w:val="24"/>
          <w:shd w:val="clear" w:color="auto" w:fill="FFFFFF"/>
        </w:rPr>
        <w:t>Review</w:t>
      </w:r>
      <w:proofErr w:type="spellEnd"/>
      <w:r w:rsidRPr="0040120B">
        <w:rPr>
          <w:rStyle w:val="None"/>
          <w:rFonts w:ascii="Times New Roman" w:hAnsi="Times New Roman" w:cs="Times New Roman"/>
          <w:i/>
          <w:iCs/>
          <w:sz w:val="24"/>
          <w:szCs w:val="24"/>
          <w:shd w:val="clear" w:color="auto" w:fill="FFFFFF"/>
        </w:rPr>
        <w:t xml:space="preserve"> of </w:t>
      </w:r>
      <w:proofErr w:type="spellStart"/>
      <w:r w:rsidRPr="0040120B">
        <w:rPr>
          <w:rStyle w:val="None"/>
          <w:rFonts w:ascii="Times New Roman" w:hAnsi="Times New Roman" w:cs="Times New Roman"/>
          <w:i/>
          <w:iCs/>
          <w:sz w:val="24"/>
          <w:szCs w:val="24"/>
          <w:shd w:val="clear" w:color="auto" w:fill="FFFFFF"/>
        </w:rPr>
        <w:t>Economic</w:t>
      </w:r>
      <w:proofErr w:type="spellEnd"/>
      <w:r w:rsidRPr="0040120B">
        <w:rPr>
          <w:rStyle w:val="None"/>
          <w:rFonts w:ascii="Times New Roman" w:hAnsi="Times New Roman" w:cs="Times New Roman"/>
          <w:i/>
          <w:iCs/>
          <w:sz w:val="24"/>
          <w:szCs w:val="24"/>
          <w:shd w:val="clear" w:color="auto" w:fill="FFFFFF"/>
        </w:rPr>
        <w:t xml:space="preserve"> </w:t>
      </w:r>
      <w:proofErr w:type="spellStart"/>
      <w:r w:rsidRPr="0040120B">
        <w:rPr>
          <w:rStyle w:val="None"/>
          <w:rFonts w:ascii="Times New Roman" w:hAnsi="Times New Roman" w:cs="Times New Roman"/>
          <w:i/>
          <w:iCs/>
          <w:sz w:val="24"/>
          <w:szCs w:val="24"/>
          <w:shd w:val="clear" w:color="auto" w:fill="FFFFFF"/>
        </w:rPr>
        <w:t>Studies</w:t>
      </w:r>
      <w:proofErr w:type="spellEnd"/>
      <w:r w:rsidRPr="0040120B">
        <w:rPr>
          <w:rStyle w:val="None"/>
          <w:rFonts w:ascii="Times New Roman" w:hAnsi="Times New Roman" w:cs="Times New Roman"/>
          <w:i/>
          <w:iCs/>
          <w:sz w:val="24"/>
          <w:szCs w:val="24"/>
          <w:shd w:val="clear" w:color="auto" w:fill="FFFFFF"/>
        </w:rPr>
        <w:t>,</w:t>
      </w:r>
      <w:r w:rsidRPr="0040120B">
        <w:rPr>
          <w:rStyle w:val="None"/>
          <w:rFonts w:ascii="Times New Roman" w:hAnsi="Times New Roman" w:cs="Times New Roman"/>
          <w:sz w:val="24"/>
          <w:szCs w:val="24"/>
          <w:shd w:val="clear" w:color="auto" w:fill="FFFFFF"/>
        </w:rPr>
        <w:t> </w:t>
      </w:r>
      <w:r w:rsidRPr="0040120B">
        <w:rPr>
          <w:rStyle w:val="None"/>
          <w:rFonts w:ascii="Times New Roman" w:hAnsi="Times New Roman" w:cs="Times New Roman"/>
          <w:sz w:val="24"/>
          <w:szCs w:val="24"/>
          <w:shd w:val="clear" w:color="auto" w:fill="FFFFFF"/>
        </w:rPr>
        <w:t>28 (3): 143-160.</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shd w:val="clear" w:color="auto" w:fill="FFFFFF"/>
        </w:rPr>
        <w:pPrChange w:id="213" w:author="Assaf" w:date="2018-07-06T12:46:00Z">
          <w:pPr>
            <w:pStyle w:val="BodyAAA"/>
            <w:spacing w:after="140"/>
            <w:ind w:left="284" w:hanging="284"/>
            <w:jc w:val="both"/>
          </w:pPr>
        </w:pPrChange>
      </w:pPr>
      <w:r w:rsidRPr="0040120B">
        <w:rPr>
          <w:rStyle w:val="None"/>
          <w:rFonts w:ascii="Times New Roman" w:hAnsi="Times New Roman" w:cs="Times New Roman"/>
          <w:sz w:val="24"/>
          <w:szCs w:val="24"/>
          <w:shd w:val="clear" w:color="auto" w:fill="FFFFFF"/>
        </w:rPr>
        <w:t xml:space="preserve">Malinvaud, Edmond. 1965. Croissances optimales dans un </w:t>
      </w:r>
      <w:proofErr w:type="spellStart"/>
      <w:r w:rsidRPr="0040120B">
        <w:rPr>
          <w:rStyle w:val="None"/>
          <w:rFonts w:ascii="Times New Roman" w:hAnsi="Times New Roman" w:cs="Times New Roman"/>
          <w:sz w:val="24"/>
          <w:szCs w:val="24"/>
          <w:shd w:val="clear" w:color="auto" w:fill="FFFFFF"/>
        </w:rPr>
        <w:t>modele</w:t>
      </w:r>
      <w:proofErr w:type="spellEnd"/>
      <w:r w:rsidRPr="0040120B">
        <w:rPr>
          <w:rStyle w:val="None"/>
          <w:rFonts w:ascii="Times New Roman" w:hAnsi="Times New Roman" w:cs="Times New Roman"/>
          <w:sz w:val="24"/>
          <w:szCs w:val="24"/>
          <w:shd w:val="clear" w:color="auto" w:fill="FFFFFF"/>
        </w:rPr>
        <w:t xml:space="preserve"> </w:t>
      </w:r>
      <w:proofErr w:type="spellStart"/>
      <w:r w:rsidRPr="0040120B">
        <w:rPr>
          <w:rStyle w:val="None"/>
          <w:rFonts w:ascii="Times New Roman" w:hAnsi="Times New Roman" w:cs="Times New Roman"/>
          <w:sz w:val="24"/>
          <w:szCs w:val="24"/>
          <w:shd w:val="clear" w:color="auto" w:fill="FFFFFF"/>
        </w:rPr>
        <w:t>macroeconomique</w:t>
      </w:r>
      <w:proofErr w:type="spellEnd"/>
      <w:r w:rsidRPr="0040120B">
        <w:rPr>
          <w:rStyle w:val="None"/>
          <w:rFonts w:ascii="Times New Roman" w:hAnsi="Times New Roman" w:cs="Times New Roman"/>
          <w:sz w:val="24"/>
          <w:szCs w:val="24"/>
          <w:shd w:val="clear" w:color="auto" w:fill="FFFFFF"/>
        </w:rPr>
        <w:t xml:space="preserve">. </w:t>
      </w:r>
      <w:r w:rsidRPr="0040120B">
        <w:rPr>
          <w:rStyle w:val="None"/>
          <w:rFonts w:ascii="Times New Roman" w:hAnsi="Times New Roman" w:cs="Times New Roman"/>
          <w:sz w:val="24"/>
          <w:szCs w:val="24"/>
          <w:lang w:val="en-US"/>
        </w:rPr>
        <w:t xml:space="preserve">In: </w:t>
      </w:r>
      <w:r w:rsidRPr="0040120B">
        <w:rPr>
          <w:rStyle w:val="None"/>
          <w:rFonts w:ascii="Times New Roman" w:hAnsi="Times New Roman" w:cs="Times New Roman"/>
          <w:i/>
          <w:iCs/>
          <w:sz w:val="24"/>
          <w:szCs w:val="24"/>
          <w:lang w:val="en-US"/>
        </w:rPr>
        <w:t>Study Week on The Econometric Approach to Development P</w:t>
      </w:r>
      <w:r w:rsidRPr="0040120B">
        <w:rPr>
          <w:rStyle w:val="None"/>
          <w:rFonts w:ascii="Times New Roman" w:hAnsi="Times New Roman" w:cs="Times New Roman"/>
          <w:i/>
          <w:iCs/>
          <w:sz w:val="24"/>
          <w:szCs w:val="24"/>
          <w:lang w:val="en-US"/>
        </w:rPr>
        <w:t>lanning</w:t>
      </w:r>
      <w:r w:rsidRPr="0040120B">
        <w:rPr>
          <w:rStyle w:val="None"/>
          <w:rFonts w:ascii="Times New Roman" w:hAnsi="Times New Roman" w:cs="Times New Roman"/>
          <w:sz w:val="24"/>
          <w:szCs w:val="24"/>
          <w:lang w:val="en-US"/>
        </w:rPr>
        <w:t xml:space="preserve">, 301-384. Vatican City: </w:t>
      </w:r>
      <w:proofErr w:type="spellStart"/>
      <w:r w:rsidRPr="0040120B">
        <w:rPr>
          <w:rStyle w:val="None"/>
          <w:rFonts w:ascii="Times New Roman" w:hAnsi="Times New Roman" w:cs="Times New Roman"/>
          <w:sz w:val="24"/>
          <w:szCs w:val="24"/>
          <w:lang w:val="en-US"/>
        </w:rPr>
        <w:t>Pontificia</w:t>
      </w:r>
      <w:proofErr w:type="spellEnd"/>
      <w:r w:rsidRPr="0040120B">
        <w:rPr>
          <w:rStyle w:val="None"/>
          <w:rFonts w:ascii="Times New Roman" w:hAnsi="Times New Roman" w:cs="Times New Roman"/>
          <w:sz w:val="24"/>
          <w:szCs w:val="24"/>
          <w:lang w:val="en-US"/>
        </w:rPr>
        <w:t xml:space="preserve"> Academia </w:t>
      </w:r>
      <w:proofErr w:type="spellStart"/>
      <w:r w:rsidRPr="0040120B">
        <w:rPr>
          <w:rStyle w:val="None"/>
          <w:rFonts w:ascii="Times New Roman" w:hAnsi="Times New Roman" w:cs="Times New Roman"/>
          <w:sz w:val="24"/>
          <w:szCs w:val="24"/>
          <w:lang w:val="en-US"/>
        </w:rPr>
        <w:t>Scientiarvm</w:t>
      </w:r>
      <w:proofErr w:type="spellEnd"/>
      <w:r w:rsidRPr="0040120B">
        <w:rPr>
          <w:rStyle w:val="None"/>
          <w:rFonts w:ascii="Times New Roman" w:hAnsi="Times New Roman" w:cs="Times New Roman"/>
          <w:sz w:val="24"/>
          <w:szCs w:val="24"/>
          <w:lang w:val="en-US"/>
        </w:rPr>
        <w:t>.</w:t>
      </w:r>
      <w:r w:rsidRPr="0040120B">
        <w:rPr>
          <w:rStyle w:val="None"/>
          <w:rFonts w:ascii="Times New Roman" w:hAnsi="Times New Roman" w:cs="Times New Roman"/>
          <w:sz w:val="24"/>
          <w:szCs w:val="24"/>
          <w:shd w:val="clear" w:color="auto" w:fill="FFFFFF"/>
        </w:rPr>
        <w:t xml:space="preserve"> </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14" w:author="Assaf" w:date="2018-07-06T12:46:00Z">
          <w:pPr>
            <w:pStyle w:val="BodyA"/>
            <w:spacing w:after="140"/>
            <w:ind w:left="283" w:hanging="283"/>
            <w:jc w:val="both"/>
          </w:pPr>
        </w:pPrChange>
      </w:pPr>
      <w:proofErr w:type="spellStart"/>
      <w:r w:rsidRPr="0040120B">
        <w:rPr>
          <w:rStyle w:val="None"/>
          <w:rFonts w:ascii="Times New Roman" w:hAnsi="Times New Roman" w:cs="Times New Roman"/>
          <w:sz w:val="24"/>
          <w:szCs w:val="24"/>
        </w:rPr>
        <w:lastRenderedPageBreak/>
        <w:t>Malinvaud</w:t>
      </w:r>
      <w:proofErr w:type="spellEnd"/>
      <w:r w:rsidRPr="0040120B">
        <w:rPr>
          <w:rStyle w:val="None"/>
          <w:rFonts w:ascii="Times New Roman" w:hAnsi="Times New Roman" w:cs="Times New Roman"/>
          <w:sz w:val="24"/>
          <w:szCs w:val="24"/>
        </w:rPr>
        <w:t>, Edmond and Michel Bacharach. (</w:t>
      </w:r>
      <w:proofErr w:type="gramStart"/>
      <w:r w:rsidRPr="0040120B">
        <w:rPr>
          <w:rStyle w:val="None"/>
          <w:rFonts w:ascii="Times New Roman" w:hAnsi="Times New Roman" w:cs="Times New Roman"/>
          <w:sz w:val="24"/>
          <w:szCs w:val="24"/>
        </w:rPr>
        <w:t>eds</w:t>
      </w:r>
      <w:proofErr w:type="gramEnd"/>
      <w:r w:rsidRPr="0040120B">
        <w:rPr>
          <w:rStyle w:val="None"/>
          <w:rFonts w:ascii="Times New Roman" w:hAnsi="Times New Roman" w:cs="Times New Roman"/>
          <w:sz w:val="24"/>
          <w:szCs w:val="24"/>
        </w:rPr>
        <w:t xml:space="preserve">.). 1967. </w:t>
      </w:r>
      <w:r w:rsidRPr="0040120B">
        <w:rPr>
          <w:rStyle w:val="None"/>
          <w:rFonts w:ascii="Times New Roman" w:hAnsi="Times New Roman" w:cs="Times New Roman"/>
          <w:i/>
          <w:iCs/>
          <w:sz w:val="24"/>
          <w:szCs w:val="24"/>
        </w:rPr>
        <w:t>Activity analysis in the theory of growth and planning</w:t>
      </w:r>
      <w:r w:rsidRPr="0040120B">
        <w:rPr>
          <w:rStyle w:val="None"/>
          <w:rFonts w:ascii="Times New Roman" w:hAnsi="Times New Roman" w:cs="Times New Roman"/>
          <w:sz w:val="24"/>
          <w:szCs w:val="24"/>
        </w:rPr>
        <w:t>. London: Macmillan.</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15"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t xml:space="preserve">McKenzie, Lionel. 1963a. Turnpike theorems for a generalized Leontief model. </w:t>
      </w:r>
      <w:proofErr w:type="spellStart"/>
      <w:r w:rsidRPr="0040120B">
        <w:rPr>
          <w:rStyle w:val="None"/>
          <w:rFonts w:ascii="Times New Roman" w:hAnsi="Times New Roman" w:cs="Times New Roman"/>
          <w:i/>
          <w:iCs/>
          <w:sz w:val="24"/>
          <w:szCs w:val="24"/>
        </w:rPr>
        <w:t>Econometrica</w:t>
      </w:r>
      <w:proofErr w:type="spellEnd"/>
      <w:r w:rsidRPr="0040120B">
        <w:rPr>
          <w:rStyle w:val="None"/>
          <w:rFonts w:ascii="Times New Roman" w:hAnsi="Times New Roman" w:cs="Times New Roman"/>
          <w:sz w:val="24"/>
          <w:szCs w:val="24"/>
        </w:rPr>
        <w:t>, 31 (1/2): 165-180.</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16"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t xml:space="preserve">McKenzie, Lionel. 1963b. The </w:t>
      </w:r>
      <w:proofErr w:type="spellStart"/>
      <w:r w:rsidRPr="0040120B">
        <w:rPr>
          <w:rStyle w:val="None"/>
          <w:rFonts w:ascii="Times New Roman" w:hAnsi="Times New Roman" w:cs="Times New Roman"/>
          <w:sz w:val="24"/>
          <w:szCs w:val="24"/>
        </w:rPr>
        <w:t>Dorfman</w:t>
      </w:r>
      <w:proofErr w:type="spellEnd"/>
      <w:r w:rsidRPr="0040120B">
        <w:rPr>
          <w:rStyle w:val="None"/>
          <w:rFonts w:ascii="Times New Roman" w:hAnsi="Times New Roman" w:cs="Times New Roman"/>
          <w:sz w:val="24"/>
          <w:szCs w:val="24"/>
        </w:rPr>
        <w:t xml:space="preserve">-Samuelson-Solow turnpike theorem. </w:t>
      </w:r>
      <w:r w:rsidRPr="0040120B">
        <w:rPr>
          <w:rStyle w:val="None"/>
          <w:rFonts w:ascii="Times New Roman" w:hAnsi="Times New Roman" w:cs="Times New Roman"/>
          <w:i/>
          <w:iCs/>
          <w:sz w:val="24"/>
          <w:szCs w:val="24"/>
        </w:rPr>
        <w:t>International Economic Review</w:t>
      </w:r>
      <w:r w:rsidRPr="0040120B">
        <w:rPr>
          <w:rStyle w:val="None"/>
          <w:rFonts w:ascii="Times New Roman" w:hAnsi="Times New Roman" w:cs="Times New Roman"/>
          <w:sz w:val="24"/>
          <w:szCs w:val="24"/>
        </w:rPr>
        <w:t>, 4 (1): 29-43.</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17"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t xml:space="preserve">McKenzie, Lionel. 1963c. </w:t>
      </w:r>
      <w:proofErr w:type="gramStart"/>
      <w:r w:rsidRPr="0040120B">
        <w:rPr>
          <w:rStyle w:val="None"/>
          <w:rFonts w:ascii="Times New Roman" w:hAnsi="Times New Roman" w:cs="Times New Roman"/>
          <w:sz w:val="24"/>
          <w:szCs w:val="24"/>
        </w:rPr>
        <w:t>The</w:t>
      </w:r>
      <w:proofErr w:type="gramEnd"/>
      <w:r w:rsidRPr="0040120B">
        <w:rPr>
          <w:rStyle w:val="None"/>
          <w:rFonts w:ascii="Times New Roman" w:hAnsi="Times New Roman" w:cs="Times New Roman"/>
          <w:sz w:val="24"/>
          <w:szCs w:val="24"/>
        </w:rPr>
        <w:t xml:space="preserve"> t</w:t>
      </w:r>
      <w:r w:rsidRPr="0040120B">
        <w:rPr>
          <w:rStyle w:val="None"/>
          <w:rFonts w:ascii="Times New Roman" w:hAnsi="Times New Roman" w:cs="Times New Roman"/>
          <w:sz w:val="24"/>
          <w:szCs w:val="24"/>
        </w:rPr>
        <w:t xml:space="preserve">urnpike theorem of </w:t>
      </w:r>
      <w:proofErr w:type="spellStart"/>
      <w:r w:rsidRPr="0040120B">
        <w:rPr>
          <w:rStyle w:val="None"/>
          <w:rFonts w:ascii="Times New Roman" w:hAnsi="Times New Roman" w:cs="Times New Roman"/>
          <w:sz w:val="24"/>
          <w:szCs w:val="24"/>
        </w:rPr>
        <w:t>Morishima</w:t>
      </w:r>
      <w:proofErr w:type="spellEnd"/>
      <w:r w:rsidRPr="0040120B">
        <w:rPr>
          <w:rStyle w:val="None"/>
          <w:rFonts w:ascii="Times New Roman" w:hAnsi="Times New Roman" w:cs="Times New Roman"/>
          <w:sz w:val="24"/>
          <w:szCs w:val="24"/>
        </w:rPr>
        <w:t xml:space="preserve">. </w:t>
      </w:r>
      <w:r w:rsidRPr="0040120B">
        <w:rPr>
          <w:rStyle w:val="None"/>
          <w:rFonts w:ascii="Times New Roman" w:hAnsi="Times New Roman" w:cs="Times New Roman"/>
          <w:i/>
          <w:iCs/>
          <w:sz w:val="24"/>
          <w:szCs w:val="24"/>
        </w:rPr>
        <w:t>The Review of Economic Studies</w:t>
      </w:r>
      <w:r w:rsidRPr="0040120B">
        <w:rPr>
          <w:rStyle w:val="None"/>
          <w:rFonts w:ascii="Times New Roman" w:hAnsi="Times New Roman" w:cs="Times New Roman"/>
          <w:sz w:val="24"/>
          <w:szCs w:val="24"/>
        </w:rPr>
        <w:t>, 30 (3): 69-176.</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18" w:author="Assaf" w:date="2018-07-06T12:46:00Z">
          <w:pPr>
            <w:pStyle w:val="BodyA"/>
            <w:spacing w:after="140"/>
            <w:ind w:left="283" w:hanging="283"/>
            <w:jc w:val="both"/>
          </w:pPr>
        </w:pPrChange>
      </w:pPr>
      <w:r w:rsidRPr="0040120B">
        <w:rPr>
          <w:rStyle w:val="None"/>
          <w:rFonts w:ascii="Times New Roman" w:hAnsi="Times New Roman" w:cs="Times New Roman"/>
          <w:sz w:val="24"/>
          <w:szCs w:val="24"/>
          <w:lang w:val="it-IT"/>
        </w:rPr>
        <w:t>McKenzie, L</w:t>
      </w:r>
      <w:proofErr w:type="spellStart"/>
      <w:r w:rsidRPr="0040120B">
        <w:rPr>
          <w:rStyle w:val="None"/>
          <w:rFonts w:ascii="Times New Roman" w:hAnsi="Times New Roman" w:cs="Times New Roman"/>
          <w:sz w:val="24"/>
          <w:szCs w:val="24"/>
        </w:rPr>
        <w:t>ionel</w:t>
      </w:r>
      <w:proofErr w:type="spellEnd"/>
      <w:r w:rsidRPr="0040120B">
        <w:rPr>
          <w:rStyle w:val="None"/>
          <w:rFonts w:ascii="Times New Roman" w:hAnsi="Times New Roman" w:cs="Times New Roman"/>
          <w:sz w:val="24"/>
          <w:szCs w:val="24"/>
        </w:rPr>
        <w:t xml:space="preserve">. 1968. Accumulation Programs of Maximum Utility and the von Neumann Facet. In </w:t>
      </w:r>
      <w:r w:rsidRPr="0040120B">
        <w:rPr>
          <w:rStyle w:val="None"/>
          <w:rFonts w:ascii="Times New Roman" w:hAnsi="Times New Roman" w:cs="Times New Roman"/>
          <w:i/>
          <w:iCs/>
          <w:sz w:val="24"/>
          <w:szCs w:val="24"/>
        </w:rPr>
        <w:t>Value, Capital, and Growth: Essays in Honor of Sir John Hicks</w:t>
      </w:r>
      <w:r w:rsidRPr="0040120B">
        <w:rPr>
          <w:rStyle w:val="None"/>
          <w:rFonts w:ascii="Times New Roman" w:hAnsi="Times New Roman" w:cs="Times New Roman"/>
          <w:sz w:val="24"/>
          <w:szCs w:val="24"/>
        </w:rPr>
        <w:t>, edited by J. N. Wolf</w:t>
      </w:r>
      <w:r w:rsidRPr="0040120B">
        <w:rPr>
          <w:rStyle w:val="None"/>
          <w:rFonts w:ascii="Times New Roman" w:hAnsi="Times New Roman" w:cs="Times New Roman"/>
          <w:sz w:val="24"/>
          <w:szCs w:val="24"/>
        </w:rPr>
        <w:t xml:space="preserve">e. Edinburgh: Edinburgh University Press, 353-383. </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19" w:author="Assaf" w:date="2018-07-06T12:46:00Z">
          <w:pPr>
            <w:pStyle w:val="BodyA"/>
            <w:spacing w:after="120"/>
            <w:ind w:left="283" w:hanging="283"/>
            <w:jc w:val="both"/>
          </w:pPr>
        </w:pPrChange>
      </w:pPr>
      <w:r w:rsidRPr="0040120B">
        <w:rPr>
          <w:rStyle w:val="None"/>
          <w:rFonts w:ascii="Times New Roman" w:hAnsi="Times New Roman" w:cs="Times New Roman"/>
          <w:sz w:val="24"/>
          <w:szCs w:val="24"/>
        </w:rPr>
        <w:t xml:space="preserve">Meade, James. 1961. </w:t>
      </w:r>
      <w:r w:rsidRPr="0040120B">
        <w:rPr>
          <w:rStyle w:val="None"/>
          <w:rFonts w:ascii="Times New Roman" w:hAnsi="Times New Roman" w:cs="Times New Roman"/>
          <w:i/>
          <w:iCs/>
          <w:sz w:val="24"/>
          <w:szCs w:val="24"/>
        </w:rPr>
        <w:t>A Neo-Classical Theory of Economic Growth</w:t>
      </w:r>
      <w:r w:rsidRPr="0040120B">
        <w:rPr>
          <w:rStyle w:val="None"/>
          <w:rFonts w:ascii="Times New Roman" w:hAnsi="Times New Roman" w:cs="Times New Roman"/>
          <w:sz w:val="24"/>
          <w:szCs w:val="24"/>
        </w:rPr>
        <w:t xml:space="preserve">. London: George Allen &amp; Unwin. </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20" w:author="Assaf" w:date="2018-07-06T12:46:00Z">
          <w:pPr>
            <w:pStyle w:val="BodyA"/>
            <w:spacing w:after="140"/>
            <w:ind w:left="283" w:hanging="283"/>
            <w:jc w:val="both"/>
          </w:pPr>
        </w:pPrChange>
      </w:pPr>
      <w:proofErr w:type="spellStart"/>
      <w:r w:rsidRPr="0040120B">
        <w:rPr>
          <w:rStyle w:val="None"/>
          <w:rFonts w:ascii="Times New Roman" w:hAnsi="Times New Roman" w:cs="Times New Roman"/>
          <w:sz w:val="24"/>
          <w:szCs w:val="24"/>
        </w:rPr>
        <w:t>Morishima</w:t>
      </w:r>
      <w:proofErr w:type="spellEnd"/>
      <w:r w:rsidRPr="0040120B">
        <w:rPr>
          <w:rStyle w:val="None"/>
          <w:rFonts w:ascii="Times New Roman" w:hAnsi="Times New Roman" w:cs="Times New Roman"/>
          <w:sz w:val="24"/>
          <w:szCs w:val="24"/>
        </w:rPr>
        <w:t xml:space="preserve">, </w:t>
      </w:r>
      <w:proofErr w:type="spellStart"/>
      <w:r w:rsidRPr="0040120B">
        <w:rPr>
          <w:rStyle w:val="None"/>
          <w:rFonts w:ascii="Times New Roman" w:hAnsi="Times New Roman" w:cs="Times New Roman"/>
          <w:sz w:val="24"/>
          <w:szCs w:val="24"/>
        </w:rPr>
        <w:t>Michio</w:t>
      </w:r>
      <w:proofErr w:type="spellEnd"/>
      <w:r w:rsidRPr="0040120B">
        <w:rPr>
          <w:rStyle w:val="None"/>
          <w:rFonts w:ascii="Times New Roman" w:hAnsi="Times New Roman" w:cs="Times New Roman"/>
          <w:sz w:val="24"/>
          <w:szCs w:val="24"/>
        </w:rPr>
        <w:t xml:space="preserve">. 1961. Proof of a turnpike theorem: The </w:t>
      </w:r>
      <w:r w:rsidRPr="0040120B">
        <w:rPr>
          <w:rStyle w:val="None"/>
          <w:rFonts w:ascii="Times New Roman" w:hAnsi="Times New Roman" w:cs="Times New Roman"/>
          <w:sz w:val="24"/>
          <w:szCs w:val="24"/>
        </w:rPr>
        <w:t>“</w:t>
      </w:r>
      <w:r w:rsidRPr="0040120B">
        <w:rPr>
          <w:rStyle w:val="None"/>
          <w:rFonts w:ascii="Times New Roman" w:hAnsi="Times New Roman" w:cs="Times New Roman"/>
          <w:sz w:val="24"/>
          <w:szCs w:val="24"/>
        </w:rPr>
        <w:t>no joint production</w:t>
      </w:r>
      <w:r w:rsidRPr="0040120B">
        <w:rPr>
          <w:rStyle w:val="None"/>
          <w:rFonts w:ascii="Times New Roman" w:hAnsi="Times New Roman" w:cs="Times New Roman"/>
          <w:sz w:val="24"/>
          <w:szCs w:val="24"/>
        </w:rPr>
        <w:t xml:space="preserve">” </w:t>
      </w:r>
      <w:r w:rsidRPr="0040120B">
        <w:rPr>
          <w:rStyle w:val="None"/>
          <w:rFonts w:ascii="Times New Roman" w:hAnsi="Times New Roman" w:cs="Times New Roman"/>
          <w:sz w:val="24"/>
          <w:szCs w:val="24"/>
        </w:rPr>
        <w:t xml:space="preserve">case. </w:t>
      </w:r>
      <w:r w:rsidRPr="0040120B">
        <w:rPr>
          <w:rStyle w:val="None"/>
          <w:rFonts w:ascii="Times New Roman" w:hAnsi="Times New Roman" w:cs="Times New Roman"/>
          <w:i/>
          <w:iCs/>
          <w:sz w:val="24"/>
          <w:szCs w:val="24"/>
        </w:rPr>
        <w:t>Review of Economic Studi</w:t>
      </w:r>
      <w:r w:rsidRPr="0040120B">
        <w:rPr>
          <w:rStyle w:val="None"/>
          <w:rFonts w:ascii="Times New Roman" w:hAnsi="Times New Roman" w:cs="Times New Roman"/>
          <w:i/>
          <w:iCs/>
          <w:sz w:val="24"/>
          <w:szCs w:val="24"/>
        </w:rPr>
        <w:t>es</w:t>
      </w:r>
      <w:r w:rsidRPr="0040120B">
        <w:rPr>
          <w:rStyle w:val="None"/>
          <w:rFonts w:ascii="Times New Roman" w:hAnsi="Times New Roman" w:cs="Times New Roman"/>
          <w:sz w:val="24"/>
          <w:szCs w:val="24"/>
        </w:rPr>
        <w:t>, 28 (2): 89-97.</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rPr>
        <w:pPrChange w:id="221"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Morishima</w:t>
      </w:r>
      <w:proofErr w:type="spellEnd"/>
      <w:r w:rsidRPr="0040120B">
        <w:rPr>
          <w:rStyle w:val="None"/>
          <w:rFonts w:ascii="Times New Roman" w:hAnsi="Times New Roman" w:cs="Times New Roman"/>
          <w:sz w:val="24"/>
          <w:szCs w:val="24"/>
          <w:lang w:val="en-US"/>
        </w:rPr>
        <w:t xml:space="preserve">, </w:t>
      </w:r>
      <w:proofErr w:type="spellStart"/>
      <w:r w:rsidRPr="0040120B">
        <w:rPr>
          <w:rStyle w:val="None"/>
          <w:rFonts w:ascii="Times New Roman" w:hAnsi="Times New Roman" w:cs="Times New Roman"/>
          <w:sz w:val="24"/>
          <w:szCs w:val="24"/>
          <w:lang w:val="en-US"/>
        </w:rPr>
        <w:t>Michio</w:t>
      </w:r>
      <w:proofErr w:type="spellEnd"/>
      <w:r w:rsidRPr="0040120B">
        <w:rPr>
          <w:rStyle w:val="None"/>
          <w:rFonts w:ascii="Times New Roman" w:hAnsi="Times New Roman" w:cs="Times New Roman"/>
          <w:sz w:val="24"/>
          <w:szCs w:val="24"/>
          <w:lang w:val="en-US"/>
        </w:rPr>
        <w:t xml:space="preserve">. 1965. Balanced growth and technical progress in a log-linear multi-sectoral economy. In: </w:t>
      </w:r>
      <w:r w:rsidRPr="0040120B">
        <w:rPr>
          <w:rStyle w:val="None"/>
          <w:rFonts w:ascii="Times New Roman" w:hAnsi="Times New Roman" w:cs="Times New Roman"/>
          <w:i/>
          <w:iCs/>
          <w:sz w:val="24"/>
          <w:szCs w:val="24"/>
          <w:lang w:val="en-US"/>
        </w:rPr>
        <w:t>Study Week on The Econometric Approach to Development Planning</w:t>
      </w:r>
      <w:r w:rsidRPr="0040120B">
        <w:rPr>
          <w:rStyle w:val="None"/>
          <w:rFonts w:ascii="Times New Roman" w:hAnsi="Times New Roman" w:cs="Times New Roman"/>
          <w:sz w:val="24"/>
          <w:szCs w:val="24"/>
          <w:lang w:val="en-US"/>
        </w:rPr>
        <w:t xml:space="preserve">, 529-569. Vatican City: </w:t>
      </w:r>
      <w:proofErr w:type="spellStart"/>
      <w:r w:rsidRPr="0040120B">
        <w:rPr>
          <w:rStyle w:val="None"/>
          <w:rFonts w:ascii="Times New Roman" w:hAnsi="Times New Roman" w:cs="Times New Roman"/>
          <w:sz w:val="24"/>
          <w:szCs w:val="24"/>
          <w:lang w:val="en-US"/>
        </w:rPr>
        <w:t>Pontificia</w:t>
      </w:r>
      <w:proofErr w:type="spellEnd"/>
      <w:r w:rsidRPr="0040120B">
        <w:rPr>
          <w:rStyle w:val="None"/>
          <w:rFonts w:ascii="Times New Roman" w:hAnsi="Times New Roman" w:cs="Times New Roman"/>
          <w:sz w:val="24"/>
          <w:szCs w:val="24"/>
          <w:lang w:val="en-US"/>
        </w:rPr>
        <w:t xml:space="preserve"> Academia </w:t>
      </w:r>
      <w:proofErr w:type="spellStart"/>
      <w:r w:rsidRPr="0040120B">
        <w:rPr>
          <w:rStyle w:val="None"/>
          <w:rFonts w:ascii="Times New Roman" w:hAnsi="Times New Roman" w:cs="Times New Roman"/>
          <w:sz w:val="24"/>
          <w:szCs w:val="24"/>
          <w:lang w:val="en-US"/>
        </w:rPr>
        <w:t>Scientiarvm</w:t>
      </w:r>
      <w:proofErr w:type="spellEnd"/>
      <w:r w:rsidRPr="0040120B">
        <w:rPr>
          <w:rStyle w:val="None"/>
          <w:rFonts w:ascii="Times New Roman" w:hAnsi="Times New Roman" w:cs="Times New Roman"/>
          <w:sz w:val="24"/>
          <w:szCs w:val="24"/>
          <w:lang w:val="en-US"/>
        </w:rPr>
        <w:t xml:space="preserve">. </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22"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Munier</w:t>
      </w:r>
      <w:proofErr w:type="spellEnd"/>
      <w:r w:rsidRPr="0040120B">
        <w:rPr>
          <w:rStyle w:val="None"/>
          <w:rFonts w:ascii="Times New Roman" w:hAnsi="Times New Roman" w:cs="Times New Roman"/>
          <w:sz w:val="24"/>
          <w:szCs w:val="24"/>
          <w:lang w:val="en-US"/>
        </w:rPr>
        <w:t xml:space="preserve">, </w:t>
      </w:r>
      <w:r w:rsidRPr="0040120B">
        <w:rPr>
          <w:rStyle w:val="None"/>
          <w:rFonts w:ascii="Times New Roman" w:hAnsi="Times New Roman" w:cs="Times New Roman"/>
          <w:sz w:val="24"/>
          <w:szCs w:val="24"/>
          <w:lang w:val="en-US"/>
        </w:rPr>
        <w:t xml:space="preserve">Bertrand. 1991. Nobel Laureate: The Many Other Allais Paradoxes. </w:t>
      </w:r>
      <w:r w:rsidRPr="0040120B">
        <w:rPr>
          <w:rStyle w:val="None"/>
          <w:rFonts w:ascii="Times New Roman" w:hAnsi="Times New Roman" w:cs="Times New Roman"/>
          <w:i/>
          <w:iCs/>
          <w:sz w:val="24"/>
          <w:szCs w:val="24"/>
          <w:lang w:val="en-US"/>
        </w:rPr>
        <w:t>Journal of Economic Perspectives</w:t>
      </w:r>
      <w:r w:rsidRPr="0040120B">
        <w:rPr>
          <w:rStyle w:val="None"/>
          <w:rFonts w:ascii="Times New Roman" w:hAnsi="Times New Roman" w:cs="Times New Roman"/>
          <w:sz w:val="24"/>
          <w:szCs w:val="24"/>
          <w:lang w:val="en-US"/>
        </w:rPr>
        <w:t>, 5 (2): 179-199.</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23" w:author="Assaf" w:date="2018-07-06T12:46:00Z">
          <w:pPr>
            <w:pStyle w:val="BodyA"/>
            <w:spacing w:after="120"/>
            <w:ind w:left="283" w:hanging="283"/>
            <w:jc w:val="both"/>
          </w:pPr>
        </w:pPrChange>
      </w:pPr>
      <w:r w:rsidRPr="0040120B">
        <w:rPr>
          <w:rStyle w:val="None"/>
          <w:rFonts w:ascii="Times New Roman" w:hAnsi="Times New Roman" w:cs="Times New Roman"/>
          <w:sz w:val="24"/>
          <w:szCs w:val="24"/>
        </w:rPr>
        <w:t xml:space="preserve">Nelson, </w:t>
      </w:r>
      <w:proofErr w:type="spellStart"/>
      <w:r w:rsidRPr="0040120B">
        <w:rPr>
          <w:rStyle w:val="None"/>
          <w:rFonts w:ascii="Times New Roman" w:hAnsi="Times New Roman" w:cs="Times New Roman"/>
          <w:sz w:val="24"/>
          <w:szCs w:val="24"/>
        </w:rPr>
        <w:t>Eastin</w:t>
      </w:r>
      <w:proofErr w:type="spellEnd"/>
      <w:r w:rsidRPr="0040120B">
        <w:rPr>
          <w:rStyle w:val="None"/>
          <w:rFonts w:ascii="Times New Roman" w:hAnsi="Times New Roman" w:cs="Times New Roman"/>
          <w:sz w:val="24"/>
          <w:szCs w:val="24"/>
        </w:rPr>
        <w:t xml:space="preserve">. ed. 1960. </w:t>
      </w:r>
      <w:r w:rsidRPr="0040120B">
        <w:rPr>
          <w:rStyle w:val="None"/>
          <w:rFonts w:ascii="Times New Roman" w:hAnsi="Times New Roman" w:cs="Times New Roman"/>
          <w:i/>
          <w:iCs/>
          <w:sz w:val="24"/>
          <w:szCs w:val="24"/>
        </w:rPr>
        <w:t>Economic Growth - rationale, problems, cases.</w:t>
      </w:r>
      <w:r w:rsidRPr="0040120B">
        <w:rPr>
          <w:rStyle w:val="None"/>
          <w:rFonts w:ascii="Times New Roman" w:hAnsi="Times New Roman" w:cs="Times New Roman"/>
          <w:sz w:val="24"/>
          <w:szCs w:val="24"/>
        </w:rPr>
        <w:t xml:space="preserve"> Austin: University of Texas Press.</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24" w:author="Assaf" w:date="2018-07-06T12:46:00Z">
          <w:pPr>
            <w:pStyle w:val="BodyA"/>
            <w:spacing w:after="140"/>
            <w:ind w:left="283" w:hanging="283"/>
            <w:jc w:val="both"/>
          </w:pPr>
        </w:pPrChange>
      </w:pPr>
      <w:proofErr w:type="spellStart"/>
      <w:r w:rsidRPr="0040120B">
        <w:rPr>
          <w:rStyle w:val="None"/>
          <w:rFonts w:ascii="Times New Roman" w:hAnsi="Times New Roman" w:cs="Times New Roman"/>
          <w:sz w:val="24"/>
          <w:szCs w:val="24"/>
        </w:rPr>
        <w:t>Nikaido</w:t>
      </w:r>
      <w:proofErr w:type="spellEnd"/>
      <w:r w:rsidRPr="0040120B">
        <w:rPr>
          <w:rStyle w:val="None"/>
          <w:rFonts w:ascii="Times New Roman" w:hAnsi="Times New Roman" w:cs="Times New Roman"/>
          <w:sz w:val="24"/>
          <w:szCs w:val="24"/>
        </w:rPr>
        <w:t xml:space="preserve">, </w:t>
      </w:r>
      <w:proofErr w:type="spellStart"/>
      <w:r w:rsidRPr="0040120B">
        <w:rPr>
          <w:rStyle w:val="None"/>
          <w:rFonts w:ascii="Times New Roman" w:hAnsi="Times New Roman" w:cs="Times New Roman"/>
          <w:sz w:val="24"/>
          <w:szCs w:val="24"/>
        </w:rPr>
        <w:t>Hukukane</w:t>
      </w:r>
      <w:proofErr w:type="spellEnd"/>
      <w:r w:rsidRPr="0040120B">
        <w:rPr>
          <w:rStyle w:val="None"/>
          <w:rFonts w:ascii="Times New Roman" w:hAnsi="Times New Roman" w:cs="Times New Roman"/>
          <w:sz w:val="24"/>
          <w:szCs w:val="24"/>
        </w:rPr>
        <w:t>. 1964. Persisten</w:t>
      </w:r>
      <w:r w:rsidRPr="0040120B">
        <w:rPr>
          <w:rStyle w:val="None"/>
          <w:rFonts w:ascii="Times New Roman" w:hAnsi="Times New Roman" w:cs="Times New Roman"/>
          <w:sz w:val="24"/>
          <w:szCs w:val="24"/>
        </w:rPr>
        <w:t xml:space="preserve">ce of continual growth near the von Neumann ray: a strong version of the Radner turnpike theorem. </w:t>
      </w:r>
      <w:proofErr w:type="spellStart"/>
      <w:r w:rsidRPr="0040120B">
        <w:rPr>
          <w:rStyle w:val="None"/>
          <w:rFonts w:ascii="Times New Roman" w:hAnsi="Times New Roman" w:cs="Times New Roman"/>
          <w:i/>
          <w:iCs/>
          <w:sz w:val="24"/>
          <w:szCs w:val="24"/>
        </w:rPr>
        <w:t>Econometrica</w:t>
      </w:r>
      <w:proofErr w:type="spellEnd"/>
      <w:r w:rsidRPr="0040120B">
        <w:rPr>
          <w:rStyle w:val="None"/>
          <w:rFonts w:ascii="Times New Roman" w:hAnsi="Times New Roman" w:cs="Times New Roman"/>
          <w:sz w:val="24"/>
          <w:szCs w:val="24"/>
        </w:rPr>
        <w:t>, 32 (1/2): 151-162.</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25" w:author="Assaf" w:date="2018-07-06T12:46:00Z">
          <w:pPr>
            <w:pStyle w:val="BodyA"/>
            <w:spacing w:after="120"/>
            <w:ind w:left="283" w:hanging="283"/>
            <w:jc w:val="both"/>
          </w:pPr>
        </w:pPrChange>
      </w:pPr>
      <w:r w:rsidRPr="0040120B">
        <w:rPr>
          <w:rStyle w:val="None"/>
          <w:rFonts w:ascii="Times New Roman" w:hAnsi="Times New Roman" w:cs="Times New Roman"/>
          <w:sz w:val="24"/>
          <w:szCs w:val="24"/>
        </w:rPr>
        <w:t xml:space="preserve">Nordhaus, William and James Tobin. 1972. Is Growth Obsolete? In: National Bureau of Economic Research, </w:t>
      </w:r>
      <w:r w:rsidRPr="0040120B">
        <w:rPr>
          <w:rStyle w:val="None"/>
          <w:rFonts w:ascii="Times New Roman" w:hAnsi="Times New Roman" w:cs="Times New Roman"/>
          <w:i/>
          <w:iCs/>
          <w:sz w:val="24"/>
          <w:szCs w:val="24"/>
        </w:rPr>
        <w:t>Economic Research: Ret</w:t>
      </w:r>
      <w:r w:rsidRPr="0040120B">
        <w:rPr>
          <w:rStyle w:val="None"/>
          <w:rFonts w:ascii="Times New Roman" w:hAnsi="Times New Roman" w:cs="Times New Roman"/>
          <w:i/>
          <w:iCs/>
          <w:sz w:val="24"/>
          <w:szCs w:val="24"/>
        </w:rPr>
        <w:t>rospect and Prospect, Volume 5, Economic Growth</w:t>
      </w:r>
      <w:r w:rsidRPr="0040120B">
        <w:rPr>
          <w:rStyle w:val="None"/>
          <w:rFonts w:ascii="Times New Roman" w:hAnsi="Times New Roman" w:cs="Times New Roman"/>
          <w:sz w:val="24"/>
          <w:szCs w:val="24"/>
        </w:rPr>
        <w:t>. New York: NBER.</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26" w:author="Assaf" w:date="2018-07-06T12:46:00Z">
          <w:pPr>
            <w:pStyle w:val="BodyA"/>
            <w:spacing w:after="120"/>
            <w:ind w:left="283" w:hanging="283"/>
            <w:jc w:val="both"/>
          </w:pPr>
        </w:pPrChange>
      </w:pPr>
      <w:proofErr w:type="spellStart"/>
      <w:r w:rsidRPr="0040120B">
        <w:rPr>
          <w:rStyle w:val="None"/>
          <w:rFonts w:ascii="Times New Roman" w:hAnsi="Times New Roman" w:cs="Times New Roman"/>
          <w:sz w:val="24"/>
          <w:szCs w:val="24"/>
        </w:rPr>
        <w:t>Okun</w:t>
      </w:r>
      <w:proofErr w:type="spellEnd"/>
      <w:r w:rsidRPr="0040120B">
        <w:rPr>
          <w:rStyle w:val="None"/>
          <w:rFonts w:ascii="Times New Roman" w:hAnsi="Times New Roman" w:cs="Times New Roman"/>
          <w:sz w:val="24"/>
          <w:szCs w:val="24"/>
        </w:rPr>
        <w:t xml:space="preserve">, Bernard and Richard W. Richardson. 1961. </w:t>
      </w:r>
      <w:r w:rsidRPr="0040120B">
        <w:rPr>
          <w:rStyle w:val="None"/>
          <w:rFonts w:ascii="Times New Roman" w:hAnsi="Times New Roman" w:cs="Times New Roman"/>
          <w:i/>
          <w:iCs/>
          <w:sz w:val="24"/>
          <w:szCs w:val="24"/>
        </w:rPr>
        <w:t>Studies in Economic Development</w:t>
      </w:r>
      <w:r w:rsidRPr="0040120B">
        <w:rPr>
          <w:rStyle w:val="None"/>
          <w:rFonts w:ascii="Times New Roman" w:hAnsi="Times New Roman" w:cs="Times New Roman"/>
          <w:sz w:val="24"/>
          <w:szCs w:val="24"/>
        </w:rPr>
        <w:t xml:space="preserve">. New York: Holt, Rinehart and Winston. </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27"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t>Radner, Roy. 1961. Paths of economic growth that are optimal with regard</w:t>
      </w:r>
      <w:r w:rsidRPr="0040120B">
        <w:rPr>
          <w:rStyle w:val="None"/>
          <w:rFonts w:ascii="Times New Roman" w:hAnsi="Times New Roman" w:cs="Times New Roman"/>
          <w:sz w:val="24"/>
          <w:szCs w:val="24"/>
        </w:rPr>
        <w:t xml:space="preserve"> only to final states: A turnpike theorem. </w:t>
      </w:r>
      <w:r w:rsidRPr="0040120B">
        <w:rPr>
          <w:rStyle w:val="None"/>
          <w:rFonts w:ascii="Times New Roman" w:hAnsi="Times New Roman" w:cs="Times New Roman"/>
          <w:i/>
          <w:iCs/>
          <w:sz w:val="24"/>
          <w:szCs w:val="24"/>
        </w:rPr>
        <w:t>Review of Economic Studies</w:t>
      </w:r>
      <w:r w:rsidRPr="0040120B">
        <w:rPr>
          <w:rStyle w:val="None"/>
          <w:rFonts w:ascii="Times New Roman" w:hAnsi="Times New Roman" w:cs="Times New Roman"/>
          <w:sz w:val="24"/>
          <w:szCs w:val="24"/>
        </w:rPr>
        <w:t>, 28 (2): 98-104.</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28" w:author="Assaf" w:date="2018-07-06T12:46:00Z">
          <w:pPr>
            <w:pStyle w:val="BodyA"/>
            <w:spacing w:after="120"/>
            <w:ind w:left="283" w:hanging="283"/>
            <w:jc w:val="both"/>
          </w:pPr>
        </w:pPrChange>
      </w:pPr>
      <w:r w:rsidRPr="0040120B">
        <w:rPr>
          <w:rStyle w:val="None"/>
          <w:rFonts w:ascii="Times New Roman" w:hAnsi="Times New Roman" w:cs="Times New Roman"/>
          <w:sz w:val="24"/>
          <w:szCs w:val="24"/>
        </w:rPr>
        <w:t xml:space="preserve">Radner, Roy. 1963. Notes on the Theory of Economic Planning. Technical Report no. 9 for the Office of Naval Research. Defense Technical Information Center, available at </w:t>
      </w:r>
      <w:r w:rsidRPr="0040120B">
        <w:rPr>
          <w:rStyle w:val="None"/>
          <w:rFonts w:ascii="Times New Roman" w:hAnsi="Times New Roman" w:cs="Times New Roman"/>
          <w:sz w:val="24"/>
          <w:szCs w:val="24"/>
        </w:rPr>
        <w:t>http://www.dtic.mil/dtic/tr/fulltext/u2/296179.pdf (accessed on Feb. 5 2018).</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29" w:author="Assaf" w:date="2018-07-06T12:46:00Z">
          <w:pPr>
            <w:pStyle w:val="BodyA"/>
            <w:spacing w:after="120"/>
            <w:ind w:left="283" w:hanging="283"/>
            <w:jc w:val="both"/>
          </w:pPr>
        </w:pPrChange>
      </w:pPr>
      <w:r w:rsidRPr="0040120B">
        <w:rPr>
          <w:rStyle w:val="None"/>
          <w:rFonts w:ascii="Times New Roman" w:hAnsi="Times New Roman" w:cs="Times New Roman"/>
          <w:sz w:val="24"/>
          <w:szCs w:val="24"/>
        </w:rPr>
        <w:t xml:space="preserve">Radner, Roy. 1966. Optimal Growth in a Linear Logarithmic Economy. </w:t>
      </w:r>
      <w:r w:rsidRPr="0040120B">
        <w:rPr>
          <w:rStyle w:val="None"/>
          <w:rFonts w:ascii="Times New Roman" w:hAnsi="Times New Roman" w:cs="Times New Roman"/>
          <w:i/>
          <w:iCs/>
          <w:sz w:val="24"/>
          <w:szCs w:val="24"/>
        </w:rPr>
        <w:t>International Economic Review</w:t>
      </w:r>
      <w:r w:rsidRPr="0040120B">
        <w:rPr>
          <w:rStyle w:val="None"/>
          <w:rFonts w:ascii="Times New Roman" w:hAnsi="Times New Roman" w:cs="Times New Roman"/>
          <w:sz w:val="24"/>
          <w:szCs w:val="24"/>
        </w:rPr>
        <w:t>, 7 (1): 1-33.</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30"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t xml:space="preserve">Ramsey, Frank. 1928. A Mathematical Theory of Saving. </w:t>
      </w:r>
      <w:r w:rsidRPr="0040120B">
        <w:rPr>
          <w:rStyle w:val="None"/>
          <w:rFonts w:ascii="Times New Roman" w:hAnsi="Times New Roman" w:cs="Times New Roman"/>
          <w:i/>
          <w:iCs/>
          <w:sz w:val="24"/>
          <w:szCs w:val="24"/>
        </w:rPr>
        <w:t>Economic Jour</w:t>
      </w:r>
      <w:r w:rsidRPr="0040120B">
        <w:rPr>
          <w:rStyle w:val="None"/>
          <w:rFonts w:ascii="Times New Roman" w:hAnsi="Times New Roman" w:cs="Times New Roman"/>
          <w:i/>
          <w:iCs/>
          <w:sz w:val="24"/>
          <w:szCs w:val="24"/>
        </w:rPr>
        <w:t>nal</w:t>
      </w:r>
      <w:r w:rsidRPr="0040120B">
        <w:rPr>
          <w:rStyle w:val="None"/>
          <w:rFonts w:ascii="Times New Roman" w:hAnsi="Times New Roman" w:cs="Times New Roman"/>
          <w:sz w:val="24"/>
          <w:szCs w:val="24"/>
        </w:rPr>
        <w:t xml:space="preserve">, 38 (152): 543-559. </w:t>
      </w:r>
    </w:p>
    <w:p w:rsidR="00CC0590" w:rsidRPr="0040120B" w:rsidRDefault="00FA2340" w:rsidP="00E52023">
      <w:pPr>
        <w:pStyle w:val="BodyA"/>
        <w:spacing w:after="40" w:line="240" w:lineRule="auto"/>
        <w:ind w:left="283" w:hanging="283"/>
        <w:jc w:val="both"/>
        <w:rPr>
          <w:rStyle w:val="None"/>
          <w:rFonts w:ascii="Times New Roman" w:eastAsia="Times New Roman" w:hAnsi="Times New Roman" w:cs="Times New Roman"/>
          <w:sz w:val="24"/>
          <w:szCs w:val="24"/>
        </w:rPr>
        <w:pPrChange w:id="231" w:author="Assaf" w:date="2018-07-06T12:46:00Z">
          <w:pPr>
            <w:pStyle w:val="BodyA"/>
            <w:spacing w:after="140"/>
            <w:ind w:left="283" w:hanging="283"/>
            <w:jc w:val="both"/>
          </w:pPr>
        </w:pPrChange>
      </w:pPr>
      <w:r w:rsidRPr="0040120B">
        <w:rPr>
          <w:rStyle w:val="None"/>
          <w:rFonts w:ascii="Times New Roman" w:hAnsi="Times New Roman" w:cs="Times New Roman"/>
          <w:sz w:val="24"/>
          <w:szCs w:val="24"/>
        </w:rPr>
        <w:t xml:space="preserve">Renault, </w:t>
      </w:r>
      <w:proofErr w:type="spellStart"/>
      <w:r w:rsidRPr="0040120B">
        <w:rPr>
          <w:rStyle w:val="None"/>
          <w:rFonts w:ascii="Times New Roman" w:hAnsi="Times New Roman" w:cs="Times New Roman"/>
          <w:sz w:val="24"/>
          <w:szCs w:val="24"/>
        </w:rPr>
        <w:t>Matthieu</w:t>
      </w:r>
      <w:proofErr w:type="spellEnd"/>
      <w:r w:rsidRPr="0040120B">
        <w:rPr>
          <w:rStyle w:val="None"/>
          <w:rFonts w:ascii="Times New Roman" w:hAnsi="Times New Roman" w:cs="Times New Roman"/>
          <w:sz w:val="24"/>
          <w:szCs w:val="24"/>
        </w:rPr>
        <w:t xml:space="preserve">. 2016. </w:t>
      </w:r>
      <w:r w:rsidRPr="0040120B">
        <w:rPr>
          <w:rStyle w:val="None"/>
          <w:rFonts w:ascii="Times New Roman" w:hAnsi="Times New Roman" w:cs="Times New Roman"/>
          <w:i/>
          <w:iCs/>
          <w:sz w:val="24"/>
          <w:szCs w:val="24"/>
        </w:rPr>
        <w:t xml:space="preserve">Edmond </w:t>
      </w:r>
      <w:proofErr w:type="spellStart"/>
      <w:r w:rsidRPr="0040120B">
        <w:rPr>
          <w:rStyle w:val="None"/>
          <w:rFonts w:ascii="Times New Roman" w:hAnsi="Times New Roman" w:cs="Times New Roman"/>
          <w:i/>
          <w:iCs/>
          <w:sz w:val="24"/>
          <w:szCs w:val="24"/>
        </w:rPr>
        <w:t>Malinvaud</w:t>
      </w:r>
      <w:proofErr w:type="spellEnd"/>
      <w:r w:rsidRPr="0040120B">
        <w:rPr>
          <w:rStyle w:val="None"/>
          <w:rFonts w:ascii="Times New Roman" w:hAnsi="Times New Roman" w:cs="Times New Roman"/>
          <w:i/>
          <w:iCs/>
          <w:sz w:val="24"/>
          <w:szCs w:val="24"/>
        </w:rPr>
        <w:t xml:space="preserve">, entre science </w:t>
      </w:r>
      <w:proofErr w:type="gramStart"/>
      <w:r w:rsidRPr="0040120B">
        <w:rPr>
          <w:rStyle w:val="None"/>
          <w:rFonts w:ascii="Times New Roman" w:hAnsi="Times New Roman" w:cs="Times New Roman"/>
          <w:i/>
          <w:iCs/>
          <w:sz w:val="24"/>
          <w:szCs w:val="24"/>
        </w:rPr>
        <w:t>et</w:t>
      </w:r>
      <w:proofErr w:type="gramEnd"/>
      <w:r w:rsidRPr="0040120B">
        <w:rPr>
          <w:rStyle w:val="None"/>
          <w:rFonts w:ascii="Times New Roman" w:hAnsi="Times New Roman" w:cs="Times New Roman"/>
          <w:i/>
          <w:iCs/>
          <w:sz w:val="24"/>
          <w:szCs w:val="24"/>
        </w:rPr>
        <w:t xml:space="preserve"> action</w:t>
      </w:r>
      <w:r w:rsidRPr="0040120B">
        <w:rPr>
          <w:rStyle w:val="None"/>
          <w:rFonts w:ascii="Times New Roman" w:hAnsi="Times New Roman" w:cs="Times New Roman"/>
          <w:sz w:val="24"/>
          <w:szCs w:val="24"/>
        </w:rPr>
        <w:t xml:space="preserve">. PhD thesis, </w:t>
      </w:r>
      <w:proofErr w:type="spellStart"/>
      <w:r w:rsidRPr="0040120B">
        <w:rPr>
          <w:rStyle w:val="None"/>
          <w:rFonts w:ascii="Times New Roman" w:hAnsi="Times New Roman" w:cs="Times New Roman"/>
          <w:sz w:val="24"/>
          <w:szCs w:val="24"/>
        </w:rPr>
        <w:t>Universit</w:t>
      </w:r>
      <w:r w:rsidRPr="0040120B">
        <w:rPr>
          <w:rStyle w:val="None"/>
          <w:rFonts w:ascii="Times New Roman" w:hAnsi="Times New Roman" w:cs="Times New Roman"/>
          <w:sz w:val="24"/>
          <w:szCs w:val="24"/>
        </w:rPr>
        <w:t>é</w:t>
      </w:r>
      <w:proofErr w:type="spellEnd"/>
      <w:r w:rsidRPr="0040120B">
        <w:rPr>
          <w:rStyle w:val="None"/>
          <w:rFonts w:ascii="Times New Roman" w:hAnsi="Times New Roman" w:cs="Times New Roman"/>
          <w:sz w:val="24"/>
          <w:szCs w:val="24"/>
        </w:rPr>
        <w:t xml:space="preserve"> </w:t>
      </w:r>
      <w:r w:rsidRPr="0040120B">
        <w:rPr>
          <w:rStyle w:val="None"/>
          <w:rFonts w:ascii="Times New Roman" w:hAnsi="Times New Roman" w:cs="Times New Roman"/>
          <w:sz w:val="24"/>
          <w:szCs w:val="24"/>
        </w:rPr>
        <w:t xml:space="preserve">Paris 1 </w:t>
      </w:r>
      <w:proofErr w:type="spellStart"/>
      <w:r w:rsidRPr="0040120B">
        <w:rPr>
          <w:rStyle w:val="None"/>
          <w:rFonts w:ascii="Times New Roman" w:hAnsi="Times New Roman" w:cs="Times New Roman"/>
          <w:sz w:val="24"/>
          <w:szCs w:val="24"/>
        </w:rPr>
        <w:t>Panth</w:t>
      </w:r>
      <w:r w:rsidRPr="0040120B">
        <w:rPr>
          <w:rStyle w:val="None"/>
          <w:rFonts w:ascii="Times New Roman" w:hAnsi="Times New Roman" w:cs="Times New Roman"/>
          <w:sz w:val="24"/>
          <w:szCs w:val="24"/>
        </w:rPr>
        <w:t>é</w:t>
      </w:r>
      <w:r w:rsidRPr="0040120B">
        <w:rPr>
          <w:rStyle w:val="None"/>
          <w:rFonts w:ascii="Times New Roman" w:hAnsi="Times New Roman" w:cs="Times New Roman"/>
          <w:sz w:val="24"/>
          <w:szCs w:val="24"/>
        </w:rPr>
        <w:t>on</w:t>
      </w:r>
      <w:proofErr w:type="spellEnd"/>
      <w:r w:rsidRPr="0040120B">
        <w:rPr>
          <w:rStyle w:val="None"/>
          <w:rFonts w:ascii="Times New Roman" w:hAnsi="Times New Roman" w:cs="Times New Roman"/>
          <w:sz w:val="24"/>
          <w:szCs w:val="24"/>
        </w:rPr>
        <w:t xml:space="preserve"> Sorbonne, Paris. </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rPr>
        <w:pPrChange w:id="232" w:author="Assaf" w:date="2018-07-06T12:46:00Z">
          <w:pPr>
            <w:pStyle w:val="BodyAAA"/>
            <w:spacing w:after="140"/>
            <w:ind w:left="284" w:hanging="284"/>
            <w:jc w:val="both"/>
          </w:pPr>
        </w:pPrChange>
      </w:pPr>
      <w:r w:rsidRPr="0040120B">
        <w:rPr>
          <w:rStyle w:val="None"/>
          <w:rFonts w:ascii="Times New Roman" w:hAnsi="Times New Roman" w:cs="Times New Roman"/>
          <w:sz w:val="24"/>
          <w:szCs w:val="24"/>
        </w:rPr>
        <w:t xml:space="preserve">Roy, Bernard. 2006. Regard Historique sur la Place de la Recherche </w:t>
      </w:r>
      <w:proofErr w:type="spellStart"/>
      <w:r w:rsidRPr="0040120B">
        <w:rPr>
          <w:rStyle w:val="None"/>
          <w:rFonts w:ascii="Times New Roman" w:hAnsi="Times New Roman" w:cs="Times New Roman"/>
          <w:sz w:val="24"/>
          <w:szCs w:val="24"/>
        </w:rPr>
        <w:t>Ó</w:t>
      </w:r>
      <w:r w:rsidRPr="0040120B">
        <w:rPr>
          <w:rStyle w:val="None"/>
          <w:rFonts w:ascii="Times New Roman" w:hAnsi="Times New Roman" w:cs="Times New Roman"/>
          <w:sz w:val="24"/>
          <w:szCs w:val="24"/>
        </w:rPr>
        <w:t>perationnelle</w:t>
      </w:r>
      <w:proofErr w:type="spellEnd"/>
      <w:r w:rsidRPr="0040120B">
        <w:rPr>
          <w:rStyle w:val="None"/>
          <w:rFonts w:ascii="Times New Roman" w:hAnsi="Times New Roman" w:cs="Times New Roman"/>
          <w:sz w:val="24"/>
          <w:szCs w:val="24"/>
        </w:rPr>
        <w:t xml:space="preserve"> et de l</w:t>
      </w:r>
      <w:r w:rsidRPr="0040120B">
        <w:rPr>
          <w:rStyle w:val="None"/>
          <w:rFonts w:ascii="Times New Roman" w:hAnsi="Times New Roman" w:cs="Times New Roman"/>
          <w:sz w:val="24"/>
          <w:szCs w:val="24"/>
        </w:rPr>
        <w:t>’</w:t>
      </w:r>
      <w:r w:rsidRPr="0040120B">
        <w:rPr>
          <w:rStyle w:val="None"/>
          <w:rFonts w:ascii="Times New Roman" w:hAnsi="Times New Roman" w:cs="Times New Roman"/>
          <w:sz w:val="24"/>
          <w:szCs w:val="24"/>
        </w:rPr>
        <w:t xml:space="preserve">Aide </w:t>
      </w:r>
      <w:r w:rsidRPr="0040120B">
        <w:rPr>
          <w:rStyle w:val="None"/>
          <w:rFonts w:ascii="Times New Roman" w:hAnsi="Times New Roman" w:cs="Times New Roman"/>
          <w:sz w:val="24"/>
          <w:szCs w:val="24"/>
        </w:rPr>
        <w:t xml:space="preserve">à </w:t>
      </w:r>
      <w:r w:rsidRPr="0040120B">
        <w:rPr>
          <w:rStyle w:val="None"/>
          <w:rFonts w:ascii="Times New Roman" w:hAnsi="Times New Roman" w:cs="Times New Roman"/>
          <w:sz w:val="24"/>
          <w:szCs w:val="24"/>
        </w:rPr>
        <w:t>la D</w:t>
      </w:r>
      <w:r w:rsidRPr="0040120B">
        <w:rPr>
          <w:rStyle w:val="None"/>
          <w:rFonts w:ascii="Times New Roman" w:hAnsi="Times New Roman" w:cs="Times New Roman"/>
          <w:sz w:val="24"/>
          <w:szCs w:val="24"/>
        </w:rPr>
        <w:t>é</w:t>
      </w:r>
      <w:r w:rsidRPr="0040120B">
        <w:rPr>
          <w:rStyle w:val="None"/>
          <w:rFonts w:ascii="Times New Roman" w:hAnsi="Times New Roman" w:cs="Times New Roman"/>
          <w:sz w:val="24"/>
          <w:szCs w:val="24"/>
        </w:rPr>
        <w:t>cis</w:t>
      </w:r>
      <w:r w:rsidRPr="0040120B">
        <w:rPr>
          <w:rStyle w:val="None"/>
          <w:rFonts w:ascii="Times New Roman" w:hAnsi="Times New Roman" w:cs="Times New Roman"/>
          <w:sz w:val="24"/>
          <w:szCs w:val="24"/>
        </w:rPr>
        <w:t xml:space="preserve">ion en France. </w:t>
      </w:r>
      <w:r w:rsidRPr="0040120B">
        <w:rPr>
          <w:rStyle w:val="None"/>
          <w:rFonts w:ascii="Times New Roman" w:hAnsi="Times New Roman" w:cs="Times New Roman"/>
          <w:i/>
          <w:iCs/>
          <w:sz w:val="24"/>
          <w:szCs w:val="24"/>
          <w:rPrChange w:id="233" w:author="Assaf" w:date="2018-07-06T12:40:00Z">
            <w:rPr>
              <w:rStyle w:val="None"/>
              <w:rFonts w:ascii="Times New Roman" w:hAnsi="Times New Roman"/>
              <w:i/>
              <w:iCs/>
              <w:sz w:val="24"/>
              <w:szCs w:val="24"/>
              <w:lang w:val="en-US"/>
            </w:rPr>
          </w:rPrChange>
        </w:rPr>
        <w:t>Math</w:t>
      </w:r>
      <w:r w:rsidRPr="0040120B">
        <w:rPr>
          <w:rStyle w:val="None"/>
          <w:rFonts w:ascii="Times New Roman" w:hAnsi="Times New Roman" w:cs="Times New Roman"/>
          <w:i/>
          <w:iCs/>
          <w:sz w:val="24"/>
          <w:szCs w:val="24"/>
          <w:rPrChange w:id="234" w:author="Assaf" w:date="2018-07-06T12:40:00Z">
            <w:rPr>
              <w:rStyle w:val="None"/>
              <w:rFonts w:ascii="Times New Roman" w:hAnsi="Times New Roman"/>
              <w:i/>
              <w:iCs/>
              <w:sz w:val="24"/>
              <w:szCs w:val="24"/>
              <w:lang w:val="en-US"/>
            </w:rPr>
          </w:rPrChange>
        </w:rPr>
        <w:t>é</w:t>
      </w:r>
      <w:r w:rsidRPr="0040120B">
        <w:rPr>
          <w:rStyle w:val="None"/>
          <w:rFonts w:ascii="Times New Roman" w:hAnsi="Times New Roman" w:cs="Times New Roman"/>
          <w:i/>
          <w:iCs/>
          <w:sz w:val="24"/>
          <w:szCs w:val="24"/>
          <w:rPrChange w:id="235" w:author="Assaf" w:date="2018-07-06T12:40:00Z">
            <w:rPr>
              <w:rStyle w:val="None"/>
              <w:rFonts w:ascii="Times New Roman" w:hAnsi="Times New Roman"/>
              <w:i/>
              <w:iCs/>
              <w:sz w:val="24"/>
              <w:szCs w:val="24"/>
              <w:lang w:val="en-US"/>
            </w:rPr>
          </w:rPrChange>
        </w:rPr>
        <w:t>matiques et Sciences Humaines</w:t>
      </w:r>
      <w:r w:rsidRPr="0040120B">
        <w:rPr>
          <w:rStyle w:val="None"/>
          <w:rFonts w:ascii="Times New Roman" w:hAnsi="Times New Roman" w:cs="Times New Roman"/>
          <w:sz w:val="24"/>
          <w:szCs w:val="24"/>
          <w:rPrChange w:id="236" w:author="Assaf" w:date="2018-07-06T12:40:00Z">
            <w:rPr>
              <w:rStyle w:val="None"/>
              <w:rFonts w:ascii="Times New Roman" w:hAnsi="Times New Roman"/>
              <w:sz w:val="24"/>
              <w:szCs w:val="24"/>
              <w:lang w:val="en-US"/>
            </w:rPr>
          </w:rPrChange>
        </w:rPr>
        <w:t>, 2006 (175): 25-40.</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37"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rPrChange w:id="238" w:author="Assaf" w:date="2018-07-06T12:40:00Z">
            <w:rPr>
              <w:rStyle w:val="None"/>
              <w:rFonts w:ascii="Times New Roman" w:hAnsi="Times New Roman"/>
              <w:sz w:val="24"/>
              <w:szCs w:val="24"/>
              <w:lang w:val="en-US"/>
            </w:rPr>
          </w:rPrChange>
        </w:rPr>
        <w:t>Sau</w:t>
      </w:r>
      <w:proofErr w:type="spellEnd"/>
      <w:r w:rsidRPr="0040120B">
        <w:rPr>
          <w:rStyle w:val="None"/>
          <w:rFonts w:ascii="Times New Roman" w:hAnsi="Times New Roman" w:cs="Times New Roman"/>
          <w:sz w:val="24"/>
          <w:szCs w:val="24"/>
          <w:rPrChange w:id="239" w:author="Assaf" w:date="2018-07-06T12:40:00Z">
            <w:rPr>
              <w:rStyle w:val="None"/>
              <w:rFonts w:ascii="Times New Roman" w:hAnsi="Times New Roman"/>
              <w:sz w:val="24"/>
              <w:szCs w:val="24"/>
              <w:lang w:val="en-US"/>
            </w:rPr>
          </w:rPrChange>
        </w:rPr>
        <w:t xml:space="preserve">, Ranjit. 1965. </w:t>
      </w:r>
      <w:r w:rsidRPr="0040120B">
        <w:rPr>
          <w:rStyle w:val="None"/>
          <w:rFonts w:ascii="Times New Roman" w:hAnsi="Times New Roman" w:cs="Times New Roman"/>
          <w:sz w:val="24"/>
          <w:szCs w:val="24"/>
          <w:lang w:val="en-US"/>
        </w:rPr>
        <w:t xml:space="preserve">Intertemporal Efficiency of Capital Accumulation and the Von Neumann Ray. </w:t>
      </w:r>
      <w:r w:rsidRPr="0040120B">
        <w:rPr>
          <w:rStyle w:val="None"/>
          <w:rFonts w:ascii="Times New Roman" w:hAnsi="Times New Roman" w:cs="Times New Roman"/>
          <w:i/>
          <w:iCs/>
          <w:sz w:val="24"/>
          <w:szCs w:val="24"/>
          <w:lang w:val="en-US"/>
        </w:rPr>
        <w:t>Quarterly Journal of Economics</w:t>
      </w:r>
      <w:r w:rsidRPr="0040120B">
        <w:rPr>
          <w:rStyle w:val="None"/>
          <w:rFonts w:ascii="Times New Roman" w:hAnsi="Times New Roman" w:cs="Times New Roman"/>
          <w:sz w:val="24"/>
          <w:szCs w:val="24"/>
          <w:lang w:val="en-US"/>
        </w:rPr>
        <w:t>, 79 (4): 642-648.</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40"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Schmelzer</w:t>
      </w:r>
      <w:proofErr w:type="spellEnd"/>
      <w:r w:rsidRPr="0040120B">
        <w:rPr>
          <w:rStyle w:val="None"/>
          <w:rFonts w:ascii="Times New Roman" w:hAnsi="Times New Roman" w:cs="Times New Roman"/>
          <w:sz w:val="24"/>
          <w:szCs w:val="24"/>
          <w:lang w:val="en-US"/>
        </w:rPr>
        <w:t xml:space="preserve">, Matthias. 2016. </w:t>
      </w:r>
      <w:r w:rsidRPr="0040120B">
        <w:rPr>
          <w:rStyle w:val="None"/>
          <w:rFonts w:ascii="Times New Roman" w:hAnsi="Times New Roman" w:cs="Times New Roman"/>
          <w:i/>
          <w:iCs/>
          <w:sz w:val="24"/>
          <w:szCs w:val="24"/>
          <w:lang w:val="en-US"/>
        </w:rPr>
        <w:t>The Hegemony of G</w:t>
      </w:r>
      <w:r w:rsidRPr="0040120B">
        <w:rPr>
          <w:rStyle w:val="None"/>
          <w:rFonts w:ascii="Times New Roman" w:hAnsi="Times New Roman" w:cs="Times New Roman"/>
          <w:i/>
          <w:iCs/>
          <w:sz w:val="24"/>
          <w:szCs w:val="24"/>
          <w:lang w:val="en-US"/>
        </w:rPr>
        <w:t>rowth - the OECD and the making of the economic growth paradigm</w:t>
      </w:r>
      <w:r w:rsidRPr="0040120B">
        <w:rPr>
          <w:rStyle w:val="None"/>
          <w:rFonts w:ascii="Times New Roman" w:hAnsi="Times New Roman" w:cs="Times New Roman"/>
          <w:sz w:val="24"/>
          <w:szCs w:val="24"/>
          <w:lang w:val="en-US"/>
        </w:rPr>
        <w:t>. Cambridge: Cambridge University Press.</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41"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 xml:space="preserve">Solow, Robert. 1956. A Contribution to the Theory of Economic Growth. </w:t>
      </w:r>
      <w:r w:rsidRPr="0040120B">
        <w:rPr>
          <w:rStyle w:val="None"/>
          <w:rFonts w:ascii="Times New Roman" w:hAnsi="Times New Roman" w:cs="Times New Roman"/>
          <w:i/>
          <w:iCs/>
          <w:sz w:val="24"/>
          <w:szCs w:val="24"/>
          <w:lang w:val="en-US"/>
        </w:rPr>
        <w:t>Quarterly Journal of Economics</w:t>
      </w:r>
      <w:r w:rsidRPr="0040120B">
        <w:rPr>
          <w:rStyle w:val="None"/>
          <w:rFonts w:ascii="Times New Roman" w:hAnsi="Times New Roman" w:cs="Times New Roman"/>
          <w:sz w:val="24"/>
          <w:szCs w:val="24"/>
          <w:lang w:val="en-US"/>
        </w:rPr>
        <w:t>, 70 (1): 65-94.</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42"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Spear, Stephen and Warren Young. 2014. Optimum Savings and Optimal Growth: The Cass-</w:t>
      </w:r>
      <w:proofErr w:type="spellStart"/>
      <w:r w:rsidRPr="0040120B">
        <w:rPr>
          <w:rStyle w:val="None"/>
          <w:rFonts w:ascii="Times New Roman" w:hAnsi="Times New Roman" w:cs="Times New Roman"/>
          <w:sz w:val="24"/>
          <w:szCs w:val="24"/>
          <w:lang w:val="en-US"/>
        </w:rPr>
        <w:t>Malinvaud</w:t>
      </w:r>
      <w:proofErr w:type="spellEnd"/>
      <w:r w:rsidRPr="0040120B">
        <w:rPr>
          <w:rStyle w:val="None"/>
          <w:rFonts w:ascii="Times New Roman" w:hAnsi="Times New Roman" w:cs="Times New Roman"/>
          <w:sz w:val="24"/>
          <w:szCs w:val="24"/>
          <w:lang w:val="en-US"/>
        </w:rPr>
        <w:t xml:space="preserve">-Koopmans Nexus. </w:t>
      </w:r>
      <w:r w:rsidRPr="0040120B">
        <w:rPr>
          <w:rStyle w:val="None"/>
          <w:rFonts w:ascii="Times New Roman" w:hAnsi="Times New Roman" w:cs="Times New Roman"/>
          <w:i/>
          <w:iCs/>
          <w:sz w:val="24"/>
          <w:szCs w:val="24"/>
          <w:lang w:val="en-US"/>
        </w:rPr>
        <w:t>Macroeconomic Dynamics</w:t>
      </w:r>
      <w:r w:rsidRPr="0040120B">
        <w:rPr>
          <w:rStyle w:val="None"/>
          <w:rFonts w:ascii="Times New Roman" w:hAnsi="Times New Roman" w:cs="Times New Roman"/>
          <w:sz w:val="24"/>
          <w:szCs w:val="24"/>
          <w:lang w:val="en-US"/>
        </w:rPr>
        <w:t>, 18 (1): 215-243.</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43"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 xml:space="preserve">Srinivasan, T. N. 1964. Optimal savings in a two-sector model of growth. </w:t>
      </w:r>
      <w:proofErr w:type="spellStart"/>
      <w:r w:rsidRPr="0040120B">
        <w:rPr>
          <w:rStyle w:val="None"/>
          <w:rFonts w:ascii="Times New Roman" w:hAnsi="Times New Roman" w:cs="Times New Roman"/>
          <w:i/>
          <w:iCs/>
          <w:sz w:val="24"/>
          <w:szCs w:val="24"/>
          <w:lang w:val="en-US"/>
        </w:rPr>
        <w:t>Econometrica</w:t>
      </w:r>
      <w:proofErr w:type="spellEnd"/>
      <w:r w:rsidRPr="0040120B">
        <w:rPr>
          <w:rStyle w:val="None"/>
          <w:rFonts w:ascii="Times New Roman" w:hAnsi="Times New Roman" w:cs="Times New Roman"/>
          <w:sz w:val="24"/>
          <w:szCs w:val="24"/>
          <w:lang w:val="en-US"/>
        </w:rPr>
        <w:t>, 32 (3): 358-373.</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44"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lastRenderedPageBreak/>
        <w:t xml:space="preserve">Tinbergen, Jan. 1960. Optimum savings and utility maximization over time. </w:t>
      </w:r>
      <w:proofErr w:type="spellStart"/>
      <w:r w:rsidRPr="0040120B">
        <w:rPr>
          <w:rStyle w:val="None"/>
          <w:rFonts w:ascii="Times New Roman" w:hAnsi="Times New Roman" w:cs="Times New Roman"/>
          <w:i/>
          <w:iCs/>
          <w:sz w:val="24"/>
          <w:szCs w:val="24"/>
          <w:lang w:val="en-US"/>
        </w:rPr>
        <w:t>Econometrica</w:t>
      </w:r>
      <w:proofErr w:type="spellEnd"/>
      <w:r w:rsidRPr="0040120B">
        <w:rPr>
          <w:rStyle w:val="None"/>
          <w:rFonts w:ascii="Times New Roman" w:hAnsi="Times New Roman" w:cs="Times New Roman"/>
          <w:sz w:val="24"/>
          <w:szCs w:val="24"/>
          <w:lang w:val="en-US"/>
        </w:rPr>
        <w:t>, 28 (2): 481-489.</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45" w:author="Assaf" w:date="2018-07-06T12:46:00Z">
          <w:pPr>
            <w:pStyle w:val="BodyAAA"/>
            <w:spacing w:after="140"/>
            <w:ind w:left="284" w:hanging="284"/>
            <w:jc w:val="both"/>
          </w:pPr>
        </w:pPrChange>
      </w:pPr>
      <w:r w:rsidRPr="0040120B">
        <w:rPr>
          <w:rStyle w:val="None"/>
          <w:rFonts w:ascii="Times New Roman" w:hAnsi="Times New Roman" w:cs="Times New Roman"/>
          <w:sz w:val="24"/>
          <w:szCs w:val="24"/>
          <w:lang w:val="en-US"/>
        </w:rPr>
        <w:t xml:space="preserve">Tinbergen, Jan and H. C. </w:t>
      </w:r>
      <w:proofErr w:type="spellStart"/>
      <w:r w:rsidRPr="0040120B">
        <w:rPr>
          <w:rStyle w:val="None"/>
          <w:rFonts w:ascii="Times New Roman" w:hAnsi="Times New Roman" w:cs="Times New Roman"/>
          <w:sz w:val="24"/>
          <w:szCs w:val="24"/>
          <w:lang w:val="en-US"/>
        </w:rPr>
        <w:t>Bos</w:t>
      </w:r>
      <w:proofErr w:type="spellEnd"/>
      <w:r w:rsidRPr="0040120B">
        <w:rPr>
          <w:rStyle w:val="None"/>
          <w:rFonts w:ascii="Times New Roman" w:hAnsi="Times New Roman" w:cs="Times New Roman"/>
          <w:sz w:val="24"/>
          <w:szCs w:val="24"/>
          <w:lang w:val="en-US"/>
        </w:rPr>
        <w:t xml:space="preserve">. 1962. </w:t>
      </w:r>
      <w:r w:rsidRPr="0040120B">
        <w:rPr>
          <w:rStyle w:val="None"/>
          <w:rFonts w:ascii="Times New Roman" w:hAnsi="Times New Roman" w:cs="Times New Roman"/>
          <w:i/>
          <w:iCs/>
          <w:sz w:val="24"/>
          <w:szCs w:val="24"/>
          <w:lang w:val="en-US"/>
        </w:rPr>
        <w:t>Mathematical Models of Economic Growth</w:t>
      </w:r>
      <w:r w:rsidRPr="0040120B">
        <w:rPr>
          <w:rStyle w:val="None"/>
          <w:rFonts w:ascii="Times New Roman" w:hAnsi="Times New Roman" w:cs="Times New Roman"/>
          <w:sz w:val="24"/>
          <w:szCs w:val="24"/>
          <w:lang w:val="en-US"/>
        </w:rPr>
        <w:t>. New York: McGraw-Hill.</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46" w:author="Assaf" w:date="2018-07-06T12:46:00Z">
          <w:pPr>
            <w:pStyle w:val="BodyAAA"/>
            <w:spacing w:after="140"/>
            <w:ind w:left="284" w:hanging="284"/>
            <w:jc w:val="both"/>
          </w:pPr>
        </w:pPrChange>
      </w:pPr>
      <w:proofErr w:type="spellStart"/>
      <w:r w:rsidRPr="0040120B">
        <w:rPr>
          <w:rStyle w:val="None"/>
          <w:rFonts w:ascii="Times New Roman" w:hAnsi="Times New Roman" w:cs="Times New Roman"/>
          <w:sz w:val="24"/>
          <w:szCs w:val="24"/>
          <w:lang w:val="en-US"/>
        </w:rPr>
        <w:t>Uzawa</w:t>
      </w:r>
      <w:proofErr w:type="spellEnd"/>
      <w:r w:rsidRPr="0040120B">
        <w:rPr>
          <w:rStyle w:val="None"/>
          <w:rFonts w:ascii="Times New Roman" w:hAnsi="Times New Roman" w:cs="Times New Roman"/>
          <w:sz w:val="24"/>
          <w:szCs w:val="24"/>
          <w:lang w:val="en-US"/>
        </w:rPr>
        <w:t xml:space="preserve">, Hirofumi. 1961. </w:t>
      </w:r>
      <w:proofErr w:type="gramStart"/>
      <w:r w:rsidRPr="0040120B">
        <w:rPr>
          <w:rStyle w:val="None"/>
          <w:rFonts w:ascii="Times New Roman" w:hAnsi="Times New Roman" w:cs="Times New Roman"/>
          <w:sz w:val="24"/>
          <w:szCs w:val="24"/>
          <w:lang w:val="en-US"/>
        </w:rPr>
        <w:t>On</w:t>
      </w:r>
      <w:proofErr w:type="gramEnd"/>
      <w:r w:rsidRPr="0040120B">
        <w:rPr>
          <w:rStyle w:val="None"/>
          <w:rFonts w:ascii="Times New Roman" w:hAnsi="Times New Roman" w:cs="Times New Roman"/>
          <w:sz w:val="24"/>
          <w:szCs w:val="24"/>
          <w:lang w:val="en-US"/>
        </w:rPr>
        <w:t xml:space="preserve"> a two-sector model of econ</w:t>
      </w:r>
      <w:r w:rsidRPr="0040120B">
        <w:rPr>
          <w:rStyle w:val="None"/>
          <w:rFonts w:ascii="Times New Roman" w:hAnsi="Times New Roman" w:cs="Times New Roman"/>
          <w:sz w:val="24"/>
          <w:szCs w:val="24"/>
          <w:lang w:val="en-US"/>
        </w:rPr>
        <w:t>omic growth. The Review of Economic Studies, 29 (1): 40-47.</w:t>
      </w:r>
    </w:p>
    <w:p w:rsidR="00CC0590" w:rsidRPr="0040120B" w:rsidRDefault="00FA2340" w:rsidP="00E52023">
      <w:pPr>
        <w:pStyle w:val="BodyAAA"/>
        <w:spacing w:after="40" w:line="240" w:lineRule="auto"/>
        <w:ind w:left="284" w:hanging="284"/>
        <w:jc w:val="both"/>
        <w:rPr>
          <w:rStyle w:val="None"/>
          <w:rFonts w:ascii="Times New Roman" w:eastAsia="Times New Roman" w:hAnsi="Times New Roman" w:cs="Times New Roman"/>
          <w:sz w:val="24"/>
          <w:szCs w:val="24"/>
          <w:lang w:val="en-US"/>
        </w:rPr>
        <w:pPrChange w:id="247" w:author="Assaf" w:date="2018-07-06T12:46:00Z">
          <w:pPr>
            <w:pStyle w:val="BodyAAA"/>
            <w:spacing w:after="140"/>
            <w:ind w:left="284" w:hanging="284"/>
            <w:jc w:val="both"/>
          </w:pPr>
        </w:pPrChange>
      </w:pPr>
      <w:proofErr w:type="gramStart"/>
      <w:r w:rsidRPr="0040120B">
        <w:rPr>
          <w:rStyle w:val="None"/>
          <w:rFonts w:ascii="Times New Roman" w:hAnsi="Times New Roman" w:cs="Times New Roman"/>
          <w:sz w:val="24"/>
          <w:szCs w:val="24"/>
          <w:lang w:val="en-US"/>
        </w:rPr>
        <w:t>von</w:t>
      </w:r>
      <w:proofErr w:type="gramEnd"/>
      <w:r w:rsidRPr="0040120B">
        <w:rPr>
          <w:rStyle w:val="None"/>
          <w:rFonts w:ascii="Times New Roman" w:hAnsi="Times New Roman" w:cs="Times New Roman"/>
          <w:sz w:val="24"/>
          <w:szCs w:val="24"/>
          <w:lang w:val="en-US"/>
        </w:rPr>
        <w:t xml:space="preserve"> Neumann, John. [1938] 1945-46. A Model of General Economic Equilibrium. </w:t>
      </w:r>
      <w:r w:rsidRPr="0040120B">
        <w:rPr>
          <w:rStyle w:val="None"/>
          <w:rFonts w:ascii="Times New Roman" w:hAnsi="Times New Roman" w:cs="Times New Roman"/>
          <w:i/>
          <w:iCs/>
          <w:sz w:val="24"/>
          <w:szCs w:val="24"/>
          <w:lang w:val="en-US"/>
        </w:rPr>
        <w:t>Review of Economic Studies</w:t>
      </w:r>
      <w:r w:rsidRPr="0040120B">
        <w:rPr>
          <w:rStyle w:val="None"/>
          <w:rFonts w:ascii="Times New Roman" w:hAnsi="Times New Roman" w:cs="Times New Roman"/>
          <w:sz w:val="24"/>
          <w:szCs w:val="24"/>
          <w:lang w:val="en-US"/>
        </w:rPr>
        <w:t>, 13 (1): 1-9.</w:t>
      </w:r>
    </w:p>
    <w:p w:rsidR="00CC0590" w:rsidRPr="0040120B" w:rsidRDefault="00FA2340" w:rsidP="00E52023">
      <w:pPr>
        <w:pStyle w:val="BodyBA"/>
        <w:spacing w:after="40"/>
        <w:ind w:left="284" w:hanging="284"/>
        <w:jc w:val="both"/>
        <w:rPr>
          <w:rFonts w:cs="Times New Roman"/>
        </w:rPr>
        <w:pPrChange w:id="248" w:author="Assaf" w:date="2018-07-06T12:46:00Z">
          <w:pPr>
            <w:pStyle w:val="BodyBA"/>
            <w:spacing w:after="140" w:line="276" w:lineRule="auto"/>
            <w:ind w:left="284" w:hanging="284"/>
            <w:jc w:val="both"/>
          </w:pPr>
        </w:pPrChange>
      </w:pPr>
      <w:proofErr w:type="spellStart"/>
      <w:r w:rsidRPr="0040120B">
        <w:rPr>
          <w:rFonts w:cs="Times New Roman"/>
        </w:rPr>
        <w:t>Weintraub</w:t>
      </w:r>
      <w:proofErr w:type="spellEnd"/>
      <w:r w:rsidRPr="0040120B">
        <w:rPr>
          <w:rFonts w:cs="Times New Roman"/>
        </w:rPr>
        <w:t xml:space="preserve">, E. Roy. 1974. </w:t>
      </w:r>
      <w:r w:rsidRPr="0040120B">
        <w:rPr>
          <w:rStyle w:val="None"/>
          <w:rFonts w:cs="Times New Roman"/>
          <w:i/>
          <w:iCs/>
        </w:rPr>
        <w:t xml:space="preserve">General </w:t>
      </w:r>
      <w:proofErr w:type="spellStart"/>
      <w:r w:rsidRPr="0040120B">
        <w:rPr>
          <w:rStyle w:val="None"/>
          <w:rFonts w:cs="Times New Roman"/>
          <w:i/>
          <w:iCs/>
        </w:rPr>
        <w:t>Equilibrium</w:t>
      </w:r>
      <w:proofErr w:type="spellEnd"/>
      <w:r w:rsidRPr="0040120B">
        <w:rPr>
          <w:rStyle w:val="None"/>
          <w:rFonts w:cs="Times New Roman"/>
          <w:i/>
          <w:iCs/>
        </w:rPr>
        <w:t xml:space="preserve"> Theory</w:t>
      </w:r>
      <w:r w:rsidRPr="0040120B">
        <w:rPr>
          <w:rFonts w:cs="Times New Roman"/>
        </w:rPr>
        <w:t>. London: Macmillan.</w:t>
      </w:r>
    </w:p>
    <w:p w:rsidR="00CC0590" w:rsidRPr="0040120B" w:rsidRDefault="00FA2340" w:rsidP="00E52023">
      <w:pPr>
        <w:pStyle w:val="BodyBA"/>
        <w:spacing w:after="40"/>
        <w:ind w:left="284" w:hanging="284"/>
        <w:jc w:val="both"/>
        <w:rPr>
          <w:rFonts w:cs="Times New Roman"/>
        </w:rPr>
        <w:pPrChange w:id="249" w:author="Assaf" w:date="2018-07-06T12:46:00Z">
          <w:pPr>
            <w:pStyle w:val="BodyBA"/>
            <w:spacing w:after="140" w:line="276" w:lineRule="auto"/>
            <w:ind w:left="284" w:hanging="284"/>
            <w:jc w:val="both"/>
          </w:pPr>
        </w:pPrChange>
      </w:pPr>
      <w:r w:rsidRPr="0040120B">
        <w:rPr>
          <w:rStyle w:val="None"/>
          <w:rFonts w:cs="Times New Roman"/>
          <w:lang w:val="de-DE"/>
        </w:rPr>
        <w:t>Weintra</w:t>
      </w:r>
      <w:r w:rsidRPr="0040120B">
        <w:rPr>
          <w:rStyle w:val="None"/>
          <w:rFonts w:cs="Times New Roman"/>
          <w:lang w:val="de-DE"/>
        </w:rPr>
        <w:t xml:space="preserve">ub, E. Roy. 2002. </w:t>
      </w:r>
      <w:r w:rsidRPr="0040120B">
        <w:rPr>
          <w:rStyle w:val="None"/>
          <w:rFonts w:cs="Times New Roman"/>
          <w:i/>
          <w:iCs/>
          <w:lang w:val="en-US"/>
        </w:rPr>
        <w:t>How Economics Became a Mathematical Science</w:t>
      </w:r>
      <w:r w:rsidRPr="0040120B">
        <w:rPr>
          <w:rStyle w:val="None"/>
          <w:rFonts w:cs="Times New Roman"/>
        </w:rPr>
        <w:t xml:space="preserve">. Durham: Duke </w:t>
      </w:r>
      <w:proofErr w:type="spellStart"/>
      <w:r w:rsidRPr="0040120B">
        <w:rPr>
          <w:rStyle w:val="None"/>
          <w:rFonts w:cs="Times New Roman"/>
        </w:rPr>
        <w:t>University</w:t>
      </w:r>
      <w:proofErr w:type="spellEnd"/>
      <w:r w:rsidRPr="0040120B">
        <w:rPr>
          <w:rStyle w:val="None"/>
          <w:rFonts w:cs="Times New Roman"/>
        </w:rPr>
        <w:t xml:space="preserve"> </w:t>
      </w:r>
      <w:proofErr w:type="spellStart"/>
      <w:r w:rsidRPr="0040120B">
        <w:rPr>
          <w:rStyle w:val="None"/>
          <w:rFonts w:cs="Times New Roman"/>
        </w:rPr>
        <w:t>Press</w:t>
      </w:r>
      <w:proofErr w:type="spellEnd"/>
      <w:r w:rsidRPr="0040120B">
        <w:rPr>
          <w:rStyle w:val="None"/>
          <w:rFonts w:cs="Times New Roman"/>
        </w:rPr>
        <w:t>.</w:t>
      </w:r>
    </w:p>
    <w:sectPr w:rsidR="00CC0590" w:rsidRPr="0040120B" w:rsidSect="00E52023">
      <w:headerReference w:type="default" r:id="rId8"/>
      <w:footerReference w:type="default" r:id="rId9"/>
      <w:pgSz w:w="11900" w:h="16840"/>
      <w:pgMar w:top="1134" w:right="851" w:bottom="1134" w:left="851" w:header="709" w:footer="709" w:gutter="0"/>
      <w:cols w:space="720"/>
      <w:sectPrChange w:id="250" w:author="Assaf" w:date="2018-07-06T12:41:00Z">
        <w:sectPr w:rsidR="00CC0590" w:rsidRPr="0040120B" w:rsidSect="00E52023">
          <w:pgMar w:top="1417" w:right="1701" w:bottom="1417" w:left="1701" w:header="708" w:footer="70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340" w:rsidRDefault="00FA2340">
      <w:r>
        <w:separator/>
      </w:r>
    </w:p>
  </w:endnote>
  <w:endnote w:type="continuationSeparator" w:id="0">
    <w:p w:rsidR="00FA2340" w:rsidRDefault="00FA2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590" w:rsidRDefault="00FA2340">
    <w:pPr>
      <w:pStyle w:val="Footer"/>
      <w:tabs>
        <w:tab w:val="clear" w:pos="8504"/>
        <w:tab w:val="right" w:pos="8478"/>
      </w:tabs>
      <w:jc w:val="center"/>
    </w:pPr>
    <w:r>
      <w:rPr>
        <w:rFonts w:ascii="Times New Roman" w:hAnsi="Times New Roman"/>
        <w:sz w:val="18"/>
        <w:szCs w:val="18"/>
      </w:rPr>
      <w:t xml:space="preserve">~ </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rPr>
      <w:instrText xml:space="preserve"> PAGE </w:instrText>
    </w:r>
    <w:r>
      <w:rPr>
        <w:rFonts w:ascii="Times New Roman" w:eastAsia="Times New Roman" w:hAnsi="Times New Roman" w:cs="Times New Roman"/>
        <w:sz w:val="18"/>
        <w:szCs w:val="18"/>
      </w:rPr>
      <w:fldChar w:fldCharType="separate"/>
    </w:r>
    <w:r w:rsidR="0040120B">
      <w:rPr>
        <w:rFonts w:ascii="Times New Roman" w:eastAsia="Times New Roman" w:hAnsi="Times New Roman" w:cs="Times New Roman"/>
        <w:noProof/>
        <w:sz w:val="18"/>
        <w:szCs w:val="18"/>
      </w:rPr>
      <w:t>20</w:t>
    </w:r>
    <w:r>
      <w:rPr>
        <w:rFonts w:ascii="Times New Roman" w:eastAsia="Times New Roman" w:hAnsi="Times New Roman" w:cs="Times New Roman"/>
        <w:sz w:val="18"/>
        <w:szCs w:val="18"/>
      </w:rPr>
      <w:fldChar w:fldCharType="end"/>
    </w:r>
    <w:r>
      <w:rPr>
        <w:rFonts w:ascii="Times New Roman" w:hAnsi="Times New Roman"/>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340" w:rsidRDefault="00FA2340">
      <w:r>
        <w:separator/>
      </w:r>
    </w:p>
  </w:footnote>
  <w:footnote w:type="continuationSeparator" w:id="0">
    <w:p w:rsidR="00FA2340" w:rsidRDefault="00FA2340">
      <w:r>
        <w:continuationSeparator/>
      </w:r>
    </w:p>
  </w:footnote>
  <w:footnote w:type="continuationNotice" w:id="1">
    <w:p w:rsidR="00FA2340" w:rsidRDefault="00FA2340"/>
  </w:footnote>
  <w:footnote w:id="2">
    <w:p w:rsidR="00CC0590" w:rsidRPr="00E52023" w:rsidRDefault="00FA2340">
      <w:pPr>
        <w:pStyle w:val="FootnoteText"/>
        <w:spacing w:after="60"/>
        <w:jc w:val="both"/>
        <w:rPr>
          <w:lang w:val="en-GB"/>
          <w:rPrChange w:id="11" w:author="Assaf" w:date="2018-07-06T12:40:00Z">
            <w:rPr/>
          </w:rPrChange>
        </w:rPr>
      </w:pPr>
      <w:r>
        <w:rPr>
          <w:vertAlign w:val="superscript"/>
          <w:lang w:val="en-US"/>
        </w:rPr>
        <w:footnoteRef/>
      </w:r>
      <w:r>
        <w:rPr>
          <w:lang w:val="en-US"/>
        </w:rPr>
        <w:t xml:space="preserve"> Assaf (</w:t>
      </w:r>
      <w:hyperlink r:id="rId1" w:history="1">
        <w:r>
          <w:rPr>
            <w:rStyle w:val="Hyperlink0"/>
            <w:lang w:val="en-US"/>
          </w:rPr>
          <w:t>massaf@usp.br</w:t>
        </w:r>
      </w:hyperlink>
      <w:r>
        <w:rPr>
          <w:rStyle w:val="None"/>
          <w:lang w:val="en-US"/>
        </w:rPr>
        <w:t xml:space="preserve">) is a PhD </w:t>
      </w:r>
      <w:r>
        <w:rPr>
          <w:rStyle w:val="None"/>
          <w:lang w:val="en-US"/>
        </w:rPr>
        <w:t>student at the University of São Paulo, and Duarte (</w:t>
      </w:r>
      <w:hyperlink r:id="rId2" w:history="1">
        <w:r>
          <w:rPr>
            <w:rStyle w:val="Hyperlink0"/>
            <w:lang w:val="en-US"/>
          </w:rPr>
          <w:t>pgduarte@usp.br</w:t>
        </w:r>
      </w:hyperlink>
      <w:r>
        <w:rPr>
          <w:rStyle w:val="None"/>
          <w:lang w:val="en-US"/>
        </w:rPr>
        <w:t>) is a Professor of Economics at the same university.</w:t>
      </w:r>
      <w:r w:rsidRPr="00E52023">
        <w:rPr>
          <w:rStyle w:val="None"/>
          <w:lang w:val="en-GB"/>
          <w:rPrChange w:id="12" w:author="Assaf" w:date="2018-07-06T12:40:00Z">
            <w:rPr>
              <w:rStyle w:val="None"/>
            </w:rPr>
          </w:rPrChange>
        </w:rPr>
        <w:t xml:space="preserve"> We thank Till </w:t>
      </w:r>
      <w:proofErr w:type="spellStart"/>
      <w:r w:rsidRPr="00E52023">
        <w:rPr>
          <w:rStyle w:val="None"/>
          <w:lang w:val="en-GB"/>
          <w:rPrChange w:id="13" w:author="Assaf" w:date="2018-07-06T12:40:00Z">
            <w:rPr>
              <w:rStyle w:val="None"/>
            </w:rPr>
          </w:rPrChange>
        </w:rPr>
        <w:t>Düppe</w:t>
      </w:r>
      <w:proofErr w:type="spellEnd"/>
      <w:r>
        <w:rPr>
          <w:rStyle w:val="None"/>
          <w:lang w:val="en-US"/>
        </w:rPr>
        <w:t xml:space="preserve">, </w:t>
      </w:r>
      <w:proofErr w:type="spellStart"/>
      <w:r>
        <w:rPr>
          <w:rStyle w:val="None"/>
          <w:lang w:val="en-US"/>
        </w:rPr>
        <w:t>Michaël</w:t>
      </w:r>
      <w:proofErr w:type="spellEnd"/>
      <w:r>
        <w:rPr>
          <w:rStyle w:val="None"/>
          <w:lang w:val="en-US"/>
        </w:rPr>
        <w:t xml:space="preserve"> </w:t>
      </w:r>
      <w:proofErr w:type="spellStart"/>
      <w:r>
        <w:rPr>
          <w:rStyle w:val="None"/>
          <w:lang w:val="en-US"/>
        </w:rPr>
        <w:t>Assous</w:t>
      </w:r>
      <w:proofErr w:type="spellEnd"/>
      <w:r>
        <w:rPr>
          <w:rStyle w:val="None"/>
          <w:lang w:val="en-US"/>
        </w:rPr>
        <w:t>,</w:t>
      </w:r>
      <w:r w:rsidRPr="00E52023">
        <w:rPr>
          <w:rStyle w:val="None"/>
          <w:lang w:val="en-GB"/>
          <w:rPrChange w:id="14" w:author="Assaf" w:date="2018-07-06T12:40:00Z">
            <w:rPr>
              <w:rStyle w:val="None"/>
            </w:rPr>
          </w:rPrChange>
        </w:rPr>
        <w:t xml:space="preserve"> and participants at the “</w:t>
      </w:r>
      <w:r>
        <w:rPr>
          <w:rStyle w:val="None"/>
          <w:lang w:val="en-US"/>
        </w:rPr>
        <w:t>Theory, measurement and expertise</w:t>
      </w:r>
      <w:r w:rsidRPr="00E52023">
        <w:rPr>
          <w:rStyle w:val="None"/>
          <w:lang w:val="en-GB"/>
          <w:rPrChange w:id="15" w:author="Assaf" w:date="2018-07-06T12:40:00Z">
            <w:rPr>
              <w:rStyle w:val="None"/>
            </w:rPr>
          </w:rPrChange>
        </w:rPr>
        <w:t xml:space="preserve">: </w:t>
      </w:r>
      <w:r>
        <w:rPr>
          <w:rStyle w:val="None"/>
          <w:lang w:val="en-US"/>
        </w:rPr>
        <w:t xml:space="preserve">Edmond </w:t>
      </w:r>
      <w:proofErr w:type="spellStart"/>
      <w:r>
        <w:rPr>
          <w:rStyle w:val="None"/>
          <w:lang w:val="en-US"/>
        </w:rPr>
        <w:t>Malinvaud</w:t>
      </w:r>
      <w:proofErr w:type="spellEnd"/>
      <w:r w:rsidRPr="00E52023">
        <w:rPr>
          <w:rStyle w:val="None"/>
          <w:lang w:val="en-GB"/>
          <w:rPrChange w:id="16" w:author="Assaf" w:date="2018-07-06T12:40:00Z">
            <w:rPr>
              <w:rStyle w:val="None"/>
            </w:rPr>
          </w:rPrChange>
        </w:rPr>
        <w:t xml:space="preserve"> </w:t>
      </w:r>
      <w:r>
        <w:rPr>
          <w:rStyle w:val="None"/>
          <w:lang w:val="en-US"/>
        </w:rPr>
        <w:t>and the reconfigurations of economic theory, 1950-2000</w:t>
      </w:r>
      <w:r w:rsidRPr="00E52023">
        <w:rPr>
          <w:rStyle w:val="None"/>
          <w:lang w:val="en-GB"/>
          <w:rPrChange w:id="17" w:author="Assaf" w:date="2018-07-06T12:40:00Z">
            <w:rPr>
              <w:rStyle w:val="None"/>
            </w:rPr>
          </w:rPrChange>
        </w:rPr>
        <w:t xml:space="preserve">” conference (2016, </w:t>
      </w:r>
      <w:proofErr w:type="spellStart"/>
      <w:r w:rsidRPr="00E52023">
        <w:rPr>
          <w:rStyle w:val="None"/>
          <w:lang w:val="en-GB"/>
          <w:rPrChange w:id="18" w:author="Assaf" w:date="2018-07-06T12:40:00Z">
            <w:rPr>
              <w:rStyle w:val="None"/>
            </w:rPr>
          </w:rPrChange>
        </w:rPr>
        <w:t>Université</w:t>
      </w:r>
      <w:proofErr w:type="spellEnd"/>
      <w:r w:rsidRPr="00E52023">
        <w:rPr>
          <w:rStyle w:val="None"/>
          <w:lang w:val="en-GB"/>
          <w:rPrChange w:id="19" w:author="Assaf" w:date="2018-07-06T12:40:00Z">
            <w:rPr>
              <w:rStyle w:val="None"/>
            </w:rPr>
          </w:rPrChange>
        </w:rPr>
        <w:t xml:space="preserve"> Paris 1), the ALAHPE 2017 Summer School, and the HES 2017 Conference for comments on earlier drafts of this paper.</w:t>
      </w:r>
    </w:p>
  </w:footnote>
  <w:footnote w:id="3">
    <w:p w:rsidR="00CC0590" w:rsidRPr="00E52023" w:rsidRDefault="00FA2340">
      <w:pPr>
        <w:pStyle w:val="FootnoteText"/>
        <w:spacing w:after="60"/>
        <w:jc w:val="both"/>
        <w:rPr>
          <w:lang w:val="en-GB"/>
          <w:rPrChange w:id="24" w:author="Assaf" w:date="2018-07-06T12:40:00Z">
            <w:rPr/>
          </w:rPrChange>
        </w:rPr>
      </w:pPr>
      <w:r>
        <w:rPr>
          <w:rStyle w:val="None"/>
          <w:vertAlign w:val="superscript"/>
          <w:lang w:val="en-US"/>
        </w:rPr>
        <w:footnoteRef/>
      </w:r>
      <w:r>
        <w:rPr>
          <w:rStyle w:val="None"/>
          <w:lang w:val="en-US"/>
        </w:rPr>
        <w:t xml:space="preserve"> Likewise, Mauro </w:t>
      </w:r>
      <w:proofErr w:type="spellStart"/>
      <w:r>
        <w:rPr>
          <w:rStyle w:val="None"/>
          <w:lang w:val="en-US"/>
        </w:rPr>
        <w:t>Boianovsky</w:t>
      </w:r>
      <w:proofErr w:type="spellEnd"/>
      <w:r>
        <w:rPr>
          <w:rStyle w:val="None"/>
          <w:lang w:val="en-US"/>
        </w:rPr>
        <w:t xml:space="preserve"> and Kevin Hoover (2009, 2-3) argued that growth economics “exploded” in the 1960s. Writing in retrospect, William Nordhaus and James Tobin (1972, 1) stated that “[a] long decade ago economic growth was the reigning fashion of po</w:t>
      </w:r>
      <w:r>
        <w:rPr>
          <w:rStyle w:val="None"/>
          <w:lang w:val="en-US"/>
        </w:rPr>
        <w:t xml:space="preserve">litical economy. It was simultaneously the hottest subject of economic theory and research, a slogan eagerly claimed by politicians of all stripes, and a serious objective of the policies of governments.” See also </w:t>
      </w:r>
      <w:proofErr w:type="spellStart"/>
      <w:r>
        <w:rPr>
          <w:rStyle w:val="None"/>
          <w:lang w:val="en-US"/>
        </w:rPr>
        <w:t>Schmelzer</w:t>
      </w:r>
      <w:proofErr w:type="spellEnd"/>
      <w:r>
        <w:rPr>
          <w:rStyle w:val="None"/>
          <w:lang w:val="en-US"/>
        </w:rPr>
        <w:t xml:space="preserve"> (2016) for a study of the transn</w:t>
      </w:r>
      <w:r>
        <w:rPr>
          <w:rStyle w:val="None"/>
          <w:lang w:val="en-US"/>
        </w:rPr>
        <w:t xml:space="preserve">ational harmonization of growth policies and the role of the </w:t>
      </w:r>
      <w:proofErr w:type="spellStart"/>
      <w:r>
        <w:rPr>
          <w:rStyle w:val="None"/>
          <w:lang w:val="en-US"/>
        </w:rPr>
        <w:t>Organisation</w:t>
      </w:r>
      <w:proofErr w:type="spellEnd"/>
      <w:r>
        <w:rPr>
          <w:rStyle w:val="None"/>
          <w:lang w:val="en-US"/>
        </w:rPr>
        <w:t xml:space="preserve"> for Economic Co-operation and Development (OECD) in forging it.</w:t>
      </w:r>
    </w:p>
  </w:footnote>
  <w:footnote w:id="4">
    <w:p w:rsidR="00CC0590" w:rsidRPr="00E52023" w:rsidRDefault="00FA2340">
      <w:pPr>
        <w:pStyle w:val="FootnoteText"/>
        <w:spacing w:after="60"/>
        <w:jc w:val="both"/>
        <w:rPr>
          <w:lang w:val="en-GB"/>
          <w:rPrChange w:id="26" w:author="Assaf" w:date="2018-07-06T12:40:00Z">
            <w:rPr/>
          </w:rPrChange>
        </w:rPr>
      </w:pPr>
      <w:r>
        <w:rPr>
          <w:rStyle w:val="None"/>
          <w:vertAlign w:val="superscript"/>
          <w:lang w:val="en-US"/>
        </w:rPr>
        <w:footnoteRef/>
      </w:r>
      <w:r>
        <w:rPr>
          <w:rStyle w:val="None"/>
          <w:lang w:val="en-US"/>
        </w:rPr>
        <w:t xml:space="preserve"> To substantiate this claim quantitatively, we can refer to the work of François </w:t>
      </w:r>
      <w:proofErr w:type="spellStart"/>
      <w:r>
        <w:rPr>
          <w:rStyle w:val="None"/>
          <w:lang w:val="en-US"/>
        </w:rPr>
        <w:t>Claveau</w:t>
      </w:r>
      <w:proofErr w:type="spellEnd"/>
      <w:r>
        <w:rPr>
          <w:rStyle w:val="None"/>
          <w:lang w:val="en-US"/>
        </w:rPr>
        <w:t xml:space="preserve"> and Yves </w:t>
      </w:r>
      <w:proofErr w:type="spellStart"/>
      <w:r>
        <w:rPr>
          <w:rStyle w:val="None"/>
          <w:lang w:val="en-US"/>
        </w:rPr>
        <w:t>Gingras</w:t>
      </w:r>
      <w:proofErr w:type="spellEnd"/>
      <w:r>
        <w:rPr>
          <w:rStyle w:val="None"/>
          <w:lang w:val="en-US"/>
        </w:rPr>
        <w:t xml:space="preserve"> (2016), who</w:t>
      </w:r>
      <w:r>
        <w:rPr>
          <w:rStyle w:val="None"/>
          <w:lang w:val="en-US"/>
        </w:rPr>
        <w:t xml:space="preserve"> took the large corpus of economics articles available in the Web of Science (Thomson Reuters) from 1956 to 2014 and presented economics as the evolution of networks of specialties, based on the sharing of references by any two documents. In their analysis</w:t>
      </w:r>
      <w:r>
        <w:rPr>
          <w:rStyle w:val="None"/>
          <w:lang w:val="en-US"/>
        </w:rPr>
        <w:t xml:space="preserve">, economic growth is a stable specialty of economics from their starting date to the </w:t>
      </w:r>
      <w:proofErr w:type="spellStart"/>
      <w:r>
        <w:rPr>
          <w:rStyle w:val="None"/>
          <w:lang w:val="en-US"/>
        </w:rPr>
        <w:t>mid 1970s</w:t>
      </w:r>
      <w:proofErr w:type="spellEnd"/>
      <w:r>
        <w:rPr>
          <w:rStyle w:val="None"/>
          <w:lang w:val="en-US"/>
        </w:rPr>
        <w:t xml:space="preserve"> (see their fig. 4, p. 566), closely connected to development in the 1960s (check the network graph of their web platform available at: </w:t>
      </w:r>
      <w:hyperlink r:id="rId3" w:history="1">
        <w:r>
          <w:rPr>
            <w:rStyle w:val="Hyperlink0"/>
            <w:lang w:val="en-US"/>
          </w:rPr>
          <w:t>http://www.digitalhistoryofscience.org/economics/</w:t>
        </w:r>
      </w:hyperlink>
      <w:r>
        <w:rPr>
          <w:rStyle w:val="None"/>
          <w:lang w:val="en-US"/>
        </w:rPr>
        <w:t xml:space="preserve">; accessed on February 5 2018). </w:t>
      </w:r>
    </w:p>
  </w:footnote>
  <w:footnote w:id="5">
    <w:p w:rsidR="00CC0590" w:rsidRPr="00E52023" w:rsidRDefault="00FA2340">
      <w:pPr>
        <w:pStyle w:val="FootnoteText"/>
        <w:spacing w:after="60"/>
        <w:jc w:val="both"/>
        <w:rPr>
          <w:lang w:val="en-GB"/>
          <w:rPrChange w:id="27" w:author="Assaf" w:date="2018-07-06T12:40:00Z">
            <w:rPr/>
          </w:rPrChange>
        </w:rPr>
      </w:pPr>
      <w:r>
        <w:rPr>
          <w:rStyle w:val="None"/>
          <w:vertAlign w:val="superscript"/>
          <w:lang w:val="en-US"/>
        </w:rPr>
        <w:footnoteRef/>
      </w:r>
      <w:r>
        <w:rPr>
          <w:rStyle w:val="None"/>
          <w:lang w:val="en-US"/>
        </w:rPr>
        <w:t xml:space="preserve"> Jan Tinbergen and </w:t>
      </w:r>
      <w:proofErr w:type="spellStart"/>
      <w:r>
        <w:rPr>
          <w:rStyle w:val="None"/>
          <w:lang w:val="en-US"/>
        </w:rPr>
        <w:t>Hendricus</w:t>
      </w:r>
      <w:proofErr w:type="spellEnd"/>
      <w:r>
        <w:rPr>
          <w:rStyle w:val="None"/>
          <w:lang w:val="en-US"/>
        </w:rPr>
        <w:t xml:space="preserve"> </w:t>
      </w:r>
      <w:proofErr w:type="spellStart"/>
      <w:r>
        <w:rPr>
          <w:rStyle w:val="None"/>
          <w:lang w:val="en-US"/>
        </w:rPr>
        <w:t>Bos</w:t>
      </w:r>
      <w:proofErr w:type="spellEnd"/>
      <w:r>
        <w:rPr>
          <w:rStyle w:val="None"/>
          <w:lang w:val="en-US"/>
        </w:rPr>
        <w:t xml:space="preserve"> (1962) discuss in their book “the optimum rate of development” (pp. 24-31), while the literature anal</w:t>
      </w:r>
      <w:r>
        <w:rPr>
          <w:rStyle w:val="None"/>
          <w:lang w:val="en-US"/>
        </w:rPr>
        <w:t xml:space="preserve">yzed here would refer to this as optimum growth rate, which testifies to the unsettled nature of the vocabulary and concepts. Almost a decade earlier, </w:t>
      </w:r>
      <w:proofErr w:type="spellStart"/>
      <w:r>
        <w:rPr>
          <w:rStyle w:val="None"/>
          <w:lang w:val="en-US"/>
        </w:rPr>
        <w:t>Trygve</w:t>
      </w:r>
      <w:proofErr w:type="spellEnd"/>
      <w:r>
        <w:rPr>
          <w:rStyle w:val="None"/>
          <w:lang w:val="en-US"/>
        </w:rPr>
        <w:t xml:space="preserve"> </w:t>
      </w:r>
      <w:proofErr w:type="spellStart"/>
      <w:r>
        <w:rPr>
          <w:rStyle w:val="None"/>
          <w:lang w:val="en-US"/>
        </w:rPr>
        <w:t>Haavelmo</w:t>
      </w:r>
      <w:proofErr w:type="spellEnd"/>
      <w:r>
        <w:rPr>
          <w:rStyle w:val="None"/>
          <w:lang w:val="en-US"/>
        </w:rPr>
        <w:t xml:space="preserve"> (1954) would present “models of economic growth” in his book on the “theory of economic e</w:t>
      </w:r>
      <w:r>
        <w:rPr>
          <w:rStyle w:val="None"/>
          <w:lang w:val="en-US"/>
        </w:rPr>
        <w:t xml:space="preserve">volution,” concerned with economic dissimilarities across different regions of the globe. </w:t>
      </w:r>
    </w:p>
  </w:footnote>
  <w:footnote w:id="6">
    <w:p w:rsidR="00CC0590" w:rsidRPr="00E52023" w:rsidRDefault="00FA2340">
      <w:pPr>
        <w:pStyle w:val="FootnoteText"/>
        <w:spacing w:after="60"/>
        <w:jc w:val="both"/>
        <w:rPr>
          <w:lang w:val="en-GB"/>
          <w:rPrChange w:id="35" w:author="Assaf" w:date="2018-07-06T12:40:00Z">
            <w:rPr/>
          </w:rPrChange>
        </w:rPr>
      </w:pPr>
      <w:r>
        <w:rPr>
          <w:rStyle w:val="None"/>
          <w:vertAlign w:val="superscript"/>
          <w:lang w:val="en-US"/>
        </w:rPr>
        <w:footnoteRef/>
      </w:r>
      <w:r>
        <w:rPr>
          <w:rStyle w:val="None"/>
          <w:lang w:val="en-US"/>
        </w:rPr>
        <w:t xml:space="preserve"> The fact that Solow (1956) was not a central reference in the activity analysis literature doesn’t mean that the latter developed disconnected from economic growth</w:t>
      </w:r>
      <w:r>
        <w:rPr>
          <w:rStyle w:val="None"/>
          <w:lang w:val="en-US"/>
        </w:rPr>
        <w:t xml:space="preserve">. If we take again </w:t>
      </w:r>
      <w:proofErr w:type="spellStart"/>
      <w:r>
        <w:rPr>
          <w:rStyle w:val="None"/>
          <w:lang w:val="en-US"/>
        </w:rPr>
        <w:t>Claveau</w:t>
      </w:r>
      <w:proofErr w:type="spellEnd"/>
      <w:r>
        <w:rPr>
          <w:rStyle w:val="None"/>
          <w:lang w:val="en-US"/>
        </w:rPr>
        <w:t xml:space="preserve"> and </w:t>
      </w:r>
      <w:proofErr w:type="spellStart"/>
      <w:r>
        <w:rPr>
          <w:rStyle w:val="None"/>
          <w:lang w:val="en-US"/>
        </w:rPr>
        <w:t>Gingras’s</w:t>
      </w:r>
      <w:proofErr w:type="spellEnd"/>
      <w:r>
        <w:rPr>
          <w:rStyle w:val="None"/>
          <w:lang w:val="en-US"/>
        </w:rPr>
        <w:t xml:space="preserve"> (2016) online platform (its polygon graph), the activity analysis literature (row 7) and growth (row 8) are two separate specialties from 1956 to the early 1970s, but not far from each other and with thicker links (</w:t>
      </w:r>
      <w:r>
        <w:rPr>
          <w:rStyle w:val="None"/>
          <w:lang w:val="en-US"/>
        </w:rPr>
        <w:t>because they share references).</w:t>
      </w:r>
    </w:p>
  </w:footnote>
  <w:footnote w:id="7">
    <w:p w:rsidR="00CC0590" w:rsidRPr="00E52023" w:rsidRDefault="00FA2340">
      <w:pPr>
        <w:pStyle w:val="FootnoteText"/>
        <w:spacing w:after="60"/>
        <w:jc w:val="both"/>
        <w:rPr>
          <w:lang w:val="en-GB"/>
          <w:rPrChange w:id="46" w:author="Assaf" w:date="2018-07-06T12:40:00Z">
            <w:rPr/>
          </w:rPrChange>
        </w:rPr>
      </w:pPr>
      <w:r>
        <w:rPr>
          <w:rStyle w:val="None"/>
          <w:vertAlign w:val="superscript"/>
          <w:lang w:val="en-US"/>
        </w:rPr>
        <w:footnoteRef/>
      </w:r>
      <w:r>
        <w:rPr>
          <w:rStyle w:val="None"/>
          <w:lang w:val="en-US"/>
        </w:rPr>
        <w:t xml:space="preserve"> This information comes from Renault (2016, 2-9).</w:t>
      </w:r>
    </w:p>
  </w:footnote>
  <w:footnote w:id="8">
    <w:p w:rsidR="00CC0590" w:rsidRPr="00E52023" w:rsidRDefault="00FA2340">
      <w:pPr>
        <w:pStyle w:val="FootnoteText"/>
        <w:spacing w:after="60"/>
        <w:jc w:val="both"/>
        <w:rPr>
          <w:lang w:val="en-GB"/>
          <w:rPrChange w:id="47" w:author="Assaf" w:date="2018-07-06T12:40:00Z">
            <w:rPr/>
          </w:rPrChange>
        </w:rPr>
      </w:pPr>
      <w:r>
        <w:rPr>
          <w:rStyle w:val="None"/>
          <w:vertAlign w:val="superscript"/>
          <w:lang w:val="en-US"/>
        </w:rPr>
        <w:footnoteRef/>
      </w:r>
      <w:r>
        <w:rPr>
          <w:rStyle w:val="None"/>
          <w:lang w:val="en-US"/>
        </w:rPr>
        <w:t xml:space="preserve"> The </w:t>
      </w:r>
      <w:proofErr w:type="spellStart"/>
      <w:r>
        <w:rPr>
          <w:rStyle w:val="None"/>
          <w:i/>
          <w:iCs/>
          <w:lang w:val="en-US"/>
        </w:rPr>
        <w:t>École</w:t>
      </w:r>
      <w:proofErr w:type="spellEnd"/>
      <w:r>
        <w:rPr>
          <w:rStyle w:val="None"/>
          <w:i/>
          <w:iCs/>
          <w:lang w:val="en-US"/>
        </w:rPr>
        <w:t xml:space="preserve"> </w:t>
      </w:r>
      <w:proofErr w:type="spellStart"/>
      <w:r>
        <w:rPr>
          <w:rStyle w:val="None"/>
          <w:i/>
          <w:iCs/>
          <w:lang w:val="en-US"/>
        </w:rPr>
        <w:t>d’application</w:t>
      </w:r>
      <w:proofErr w:type="spellEnd"/>
      <w:r>
        <w:rPr>
          <w:rStyle w:val="None"/>
          <w:i/>
          <w:iCs/>
          <w:lang w:val="en-US"/>
        </w:rPr>
        <w:t xml:space="preserve"> de la </w:t>
      </w:r>
      <w:proofErr w:type="spellStart"/>
      <w:r>
        <w:rPr>
          <w:rStyle w:val="None"/>
          <w:i/>
          <w:iCs/>
          <w:lang w:val="en-US"/>
        </w:rPr>
        <w:t>statistique</w:t>
      </w:r>
      <w:proofErr w:type="spellEnd"/>
      <w:r>
        <w:rPr>
          <w:rStyle w:val="None"/>
          <w:lang w:val="en-US"/>
        </w:rPr>
        <w:t xml:space="preserve"> was created in 1942 with the mission of training public servants in statistics and economics (Renault 2016, 2, fn. 2). The INSEE,</w:t>
      </w:r>
      <w:r>
        <w:rPr>
          <w:rStyle w:val="None"/>
          <w:lang w:val="en-US"/>
        </w:rPr>
        <w:t xml:space="preserve"> established in 1946, is a French institution in charge of not only coordinating the statistical system and producing public statistics, but also studying the trends of the French economy. See </w:t>
      </w:r>
      <w:proofErr w:type="spellStart"/>
      <w:r>
        <w:rPr>
          <w:rStyle w:val="None"/>
          <w:lang w:val="en-US"/>
        </w:rPr>
        <w:t>Malinvaud’s</w:t>
      </w:r>
      <w:proofErr w:type="spellEnd"/>
      <w:r>
        <w:rPr>
          <w:rStyle w:val="None"/>
          <w:lang w:val="en-US"/>
        </w:rPr>
        <w:t xml:space="preserve"> views on the INSEE in Krueger (2013, pp. 184-185).</w:t>
      </w:r>
    </w:p>
  </w:footnote>
  <w:footnote w:id="9">
    <w:p w:rsidR="00CC0590" w:rsidRPr="00E52023" w:rsidRDefault="00FA2340">
      <w:pPr>
        <w:pStyle w:val="FootnoteText"/>
        <w:spacing w:after="60"/>
        <w:jc w:val="both"/>
        <w:rPr>
          <w:lang w:val="en-GB"/>
          <w:rPrChange w:id="48" w:author="Assaf" w:date="2018-07-06T12:40:00Z">
            <w:rPr/>
          </w:rPrChange>
        </w:rPr>
      </w:pPr>
      <w:r>
        <w:rPr>
          <w:rStyle w:val="None"/>
          <w:vertAlign w:val="superscript"/>
          <w:lang w:val="en-US"/>
        </w:rPr>
        <w:footnoteRef/>
      </w:r>
      <w:r>
        <w:rPr>
          <w:rStyle w:val="None"/>
          <w:lang w:val="en-US"/>
        </w:rPr>
        <w:t xml:space="preserve"> According to </w:t>
      </w:r>
      <w:proofErr w:type="spellStart"/>
      <w:r>
        <w:rPr>
          <w:rStyle w:val="None"/>
          <w:lang w:val="en-US"/>
        </w:rPr>
        <w:t>Malinvaud</w:t>
      </w:r>
      <w:proofErr w:type="spellEnd"/>
      <w:r>
        <w:rPr>
          <w:rStyle w:val="None"/>
          <w:lang w:val="en-US"/>
        </w:rPr>
        <w:t>, Allais made him organize his prior economics knowledge and learn general equilibrium (Krueger 2003, 182-183). It is worth pointing out that, Allais was in no way a celebrity in French academia, with Debreu describing him as a “mat</w:t>
      </w:r>
      <w:r>
        <w:rPr>
          <w:rStyle w:val="None"/>
          <w:lang w:val="en-US"/>
        </w:rPr>
        <w:t>hematically mad person” (Debreu in Weintraub 2002, 137).</w:t>
      </w:r>
    </w:p>
  </w:footnote>
  <w:footnote w:id="10">
    <w:p w:rsidR="00CC0590" w:rsidRPr="00E52023" w:rsidRDefault="00FA2340">
      <w:pPr>
        <w:pStyle w:val="FootnoteText"/>
        <w:spacing w:after="60"/>
        <w:jc w:val="both"/>
        <w:rPr>
          <w:lang w:val="en-GB"/>
          <w:rPrChange w:id="49" w:author="Assaf" w:date="2018-07-06T12:40:00Z">
            <w:rPr/>
          </w:rPrChange>
        </w:rPr>
      </w:pPr>
      <w:r>
        <w:rPr>
          <w:rStyle w:val="None"/>
          <w:vertAlign w:val="superscript"/>
          <w:lang w:val="en-US"/>
        </w:rPr>
        <w:footnoteRef/>
      </w:r>
      <w:r>
        <w:rPr>
          <w:rStyle w:val="None"/>
          <w:lang w:val="en-US"/>
        </w:rPr>
        <w:t xml:space="preserve"> At that time, from 40 to 80 people (eventually including foreign economists) attended the meetings which were held in a café up to 1953. See </w:t>
      </w:r>
      <w:proofErr w:type="spellStart"/>
      <w:r>
        <w:rPr>
          <w:rStyle w:val="None"/>
          <w:lang w:val="en-US"/>
        </w:rPr>
        <w:t>Laudereau</w:t>
      </w:r>
      <w:proofErr w:type="spellEnd"/>
      <w:r>
        <w:rPr>
          <w:rStyle w:val="None"/>
          <w:lang w:val="en-US"/>
        </w:rPr>
        <w:t xml:space="preserve"> and </w:t>
      </w:r>
      <w:proofErr w:type="spellStart"/>
      <w:r>
        <w:rPr>
          <w:rStyle w:val="None"/>
          <w:lang w:val="en-US"/>
        </w:rPr>
        <w:t>Diemer</w:t>
      </w:r>
      <w:proofErr w:type="spellEnd"/>
      <w:r>
        <w:rPr>
          <w:rStyle w:val="None"/>
          <w:lang w:val="en-US"/>
        </w:rPr>
        <w:t xml:space="preserve"> (2010). </w:t>
      </w:r>
    </w:p>
  </w:footnote>
  <w:footnote w:id="11">
    <w:p w:rsidR="00CC0590" w:rsidRPr="00E52023" w:rsidRDefault="00FA2340">
      <w:pPr>
        <w:pStyle w:val="FootnoteText"/>
        <w:spacing w:after="60"/>
        <w:jc w:val="both"/>
        <w:rPr>
          <w:lang w:val="en-GB"/>
          <w:rPrChange w:id="50" w:author="Assaf" w:date="2018-07-06T12:40:00Z">
            <w:rPr/>
          </w:rPrChange>
        </w:rPr>
      </w:pPr>
      <w:r>
        <w:rPr>
          <w:rStyle w:val="None"/>
          <w:vertAlign w:val="superscript"/>
          <w:lang w:val="en-US"/>
        </w:rPr>
        <w:footnoteRef/>
      </w:r>
      <w:r>
        <w:rPr>
          <w:rStyle w:val="None"/>
          <w:lang w:val="en-US"/>
        </w:rPr>
        <w:t xml:space="preserve"> Circa 1948 </w:t>
      </w:r>
      <w:proofErr w:type="spellStart"/>
      <w:r>
        <w:rPr>
          <w:rStyle w:val="None"/>
          <w:lang w:val="en-US"/>
        </w:rPr>
        <w:t>Boiteux</w:t>
      </w:r>
      <w:proofErr w:type="spellEnd"/>
      <w:r>
        <w:rPr>
          <w:rStyle w:val="None"/>
          <w:lang w:val="en-US"/>
        </w:rPr>
        <w:t xml:space="preserve"> and D</w:t>
      </w:r>
      <w:r>
        <w:rPr>
          <w:rStyle w:val="None"/>
          <w:lang w:val="en-US"/>
        </w:rPr>
        <w:t>ebreu applied to the same Rockefeller Fellowship and Allais allegedly tossed a coin and chose Debreu (</w:t>
      </w:r>
      <w:proofErr w:type="spellStart"/>
      <w:r>
        <w:rPr>
          <w:rStyle w:val="None"/>
          <w:lang w:val="en-US"/>
        </w:rPr>
        <w:t>Düppe</w:t>
      </w:r>
      <w:proofErr w:type="spellEnd"/>
      <w:r>
        <w:rPr>
          <w:rStyle w:val="None"/>
          <w:lang w:val="en-US"/>
        </w:rPr>
        <w:t xml:space="preserve"> 2012, 425, n. 5). See </w:t>
      </w:r>
      <w:proofErr w:type="spellStart"/>
      <w:r>
        <w:rPr>
          <w:rStyle w:val="None"/>
          <w:lang w:val="en-US"/>
        </w:rPr>
        <w:t>Düppe</w:t>
      </w:r>
      <w:proofErr w:type="spellEnd"/>
      <w:r>
        <w:rPr>
          <w:rStyle w:val="None"/>
          <w:lang w:val="en-US"/>
        </w:rPr>
        <w:t xml:space="preserve"> (2012, 422-425) for more details on the friendship of Debreu with </w:t>
      </w:r>
      <w:proofErr w:type="spellStart"/>
      <w:r>
        <w:rPr>
          <w:rStyle w:val="None"/>
          <w:lang w:val="en-US"/>
        </w:rPr>
        <w:t>Malinvaud</w:t>
      </w:r>
      <w:proofErr w:type="spellEnd"/>
      <w:r>
        <w:rPr>
          <w:rStyle w:val="None"/>
          <w:lang w:val="en-US"/>
        </w:rPr>
        <w:t xml:space="preserve"> and </w:t>
      </w:r>
      <w:proofErr w:type="spellStart"/>
      <w:r>
        <w:rPr>
          <w:rStyle w:val="None"/>
          <w:lang w:val="en-US"/>
        </w:rPr>
        <w:t>Boiteux</w:t>
      </w:r>
      <w:proofErr w:type="spellEnd"/>
      <w:r>
        <w:rPr>
          <w:rStyle w:val="None"/>
          <w:lang w:val="en-US"/>
        </w:rPr>
        <w:t>, and their contact with Allais.</w:t>
      </w:r>
    </w:p>
  </w:footnote>
  <w:footnote w:id="12">
    <w:p w:rsidR="00CC0590" w:rsidRPr="00E52023" w:rsidRDefault="00FA2340">
      <w:pPr>
        <w:pStyle w:val="FootnoteText"/>
        <w:spacing w:after="60"/>
        <w:jc w:val="both"/>
        <w:rPr>
          <w:lang w:val="en-GB"/>
          <w:rPrChange w:id="51" w:author="Assaf" w:date="2018-07-06T12:40:00Z">
            <w:rPr/>
          </w:rPrChange>
        </w:rPr>
      </w:pPr>
      <w:r>
        <w:rPr>
          <w:rStyle w:val="None"/>
          <w:vertAlign w:val="superscript"/>
          <w:lang w:val="en-US"/>
        </w:rPr>
        <w:footnoteRef/>
      </w:r>
      <w:r>
        <w:rPr>
          <w:rStyle w:val="None"/>
          <w:lang w:val="en-US"/>
        </w:rPr>
        <w:t xml:space="preserve"> Renault (2016, 4-5) explains that </w:t>
      </w:r>
      <w:proofErr w:type="spellStart"/>
      <w:r>
        <w:rPr>
          <w:rStyle w:val="None"/>
          <w:lang w:val="en-US"/>
        </w:rPr>
        <w:t>Malinvaud</w:t>
      </w:r>
      <w:proofErr w:type="spellEnd"/>
      <w:r>
        <w:rPr>
          <w:rStyle w:val="None"/>
          <w:lang w:val="en-US"/>
        </w:rPr>
        <w:t xml:space="preserve"> and Allais had a very strong relationship prior to the former’s trip to the US. Upon his return to France the intensity of their relationship weakened and </w:t>
      </w:r>
      <w:proofErr w:type="spellStart"/>
      <w:r>
        <w:rPr>
          <w:rStyle w:val="None"/>
          <w:lang w:val="en-US"/>
        </w:rPr>
        <w:t>Malinvaud</w:t>
      </w:r>
      <w:proofErr w:type="spellEnd"/>
      <w:r>
        <w:rPr>
          <w:rStyle w:val="None"/>
          <w:lang w:val="en-US"/>
        </w:rPr>
        <w:t xml:space="preserve"> felt that GRECS</w:t>
      </w:r>
      <w:r w:rsidRPr="00E52023">
        <w:rPr>
          <w:rStyle w:val="None"/>
          <w:lang w:val="en-GB"/>
          <w:rPrChange w:id="52" w:author="Assaf" w:date="2018-07-06T12:40:00Z">
            <w:rPr>
              <w:rStyle w:val="None"/>
            </w:rPr>
          </w:rPrChange>
        </w:rPr>
        <w:t>’s</w:t>
      </w:r>
      <w:r>
        <w:rPr>
          <w:rStyle w:val="None"/>
          <w:lang w:val="en-US"/>
        </w:rPr>
        <w:t xml:space="preserve"> (that existed until 1969)</w:t>
      </w:r>
      <w:r w:rsidRPr="00E52023">
        <w:rPr>
          <w:rStyle w:val="None"/>
          <w:lang w:val="en-GB"/>
          <w:rPrChange w:id="53" w:author="Assaf" w:date="2018-07-06T12:40:00Z">
            <w:rPr>
              <w:rStyle w:val="None"/>
            </w:rPr>
          </w:rPrChange>
        </w:rPr>
        <w:t xml:space="preserve"> d</w:t>
      </w:r>
      <w:r w:rsidRPr="00E52023">
        <w:rPr>
          <w:rStyle w:val="None"/>
          <w:lang w:val="en-GB"/>
          <w:rPrChange w:id="54" w:author="Assaf" w:date="2018-07-06T12:40:00Z">
            <w:rPr>
              <w:rStyle w:val="None"/>
            </w:rPr>
          </w:rPrChange>
        </w:rPr>
        <w:t>ynamism</w:t>
      </w:r>
      <w:r>
        <w:rPr>
          <w:rStyle w:val="None"/>
          <w:lang w:val="en-US"/>
        </w:rPr>
        <w:t xml:space="preserve"> was never the same of the period 1948-1950.</w:t>
      </w:r>
    </w:p>
  </w:footnote>
  <w:footnote w:id="13">
    <w:p w:rsidR="00CC0590" w:rsidRPr="00E52023" w:rsidRDefault="00FA2340">
      <w:pPr>
        <w:pStyle w:val="FootnoteText"/>
        <w:spacing w:after="60"/>
        <w:jc w:val="both"/>
        <w:rPr>
          <w:lang w:val="en-GB"/>
          <w:rPrChange w:id="57" w:author="Assaf" w:date="2018-07-06T12:40:00Z">
            <w:rPr/>
          </w:rPrChange>
        </w:rPr>
      </w:pPr>
      <w:r>
        <w:rPr>
          <w:rStyle w:val="None"/>
          <w:vertAlign w:val="superscript"/>
          <w:lang w:val="en-US"/>
        </w:rPr>
        <w:footnoteRef/>
      </w:r>
      <w:r>
        <w:rPr>
          <w:rStyle w:val="None"/>
          <w:lang w:val="en-US"/>
        </w:rPr>
        <w:t xml:space="preserve"> The list of </w:t>
      </w:r>
      <w:proofErr w:type="spellStart"/>
      <w:r>
        <w:rPr>
          <w:rStyle w:val="None"/>
          <w:lang w:val="en-US"/>
        </w:rPr>
        <w:t>Guilbaud’s</w:t>
      </w:r>
      <w:proofErr w:type="spellEnd"/>
      <w:r>
        <w:rPr>
          <w:rStyle w:val="None"/>
          <w:lang w:val="en-US"/>
        </w:rPr>
        <w:t xml:space="preserve"> works was published in 2008 in the issue 183 of the journal </w:t>
      </w:r>
      <w:proofErr w:type="spellStart"/>
      <w:r>
        <w:rPr>
          <w:rStyle w:val="None"/>
          <w:i/>
          <w:iCs/>
          <w:lang w:val="en-US"/>
        </w:rPr>
        <w:t>Mathématiques</w:t>
      </w:r>
      <w:proofErr w:type="spellEnd"/>
      <w:r>
        <w:rPr>
          <w:rStyle w:val="None"/>
          <w:i/>
          <w:iCs/>
          <w:lang w:val="en-US"/>
        </w:rPr>
        <w:t xml:space="preserve"> </w:t>
      </w:r>
      <w:proofErr w:type="gramStart"/>
      <w:r>
        <w:rPr>
          <w:rStyle w:val="None"/>
          <w:i/>
          <w:iCs/>
          <w:lang w:val="en-US"/>
        </w:rPr>
        <w:t>et</w:t>
      </w:r>
      <w:proofErr w:type="gramEnd"/>
      <w:r>
        <w:rPr>
          <w:rStyle w:val="None"/>
          <w:i/>
          <w:iCs/>
          <w:lang w:val="en-US"/>
        </w:rPr>
        <w:t xml:space="preserve"> Sciences </w:t>
      </w:r>
      <w:proofErr w:type="spellStart"/>
      <w:r>
        <w:rPr>
          <w:rStyle w:val="None"/>
          <w:i/>
          <w:iCs/>
          <w:lang w:val="en-US"/>
        </w:rPr>
        <w:t>Humaines</w:t>
      </w:r>
      <w:proofErr w:type="spellEnd"/>
      <w:r>
        <w:rPr>
          <w:rStyle w:val="None"/>
          <w:lang w:val="en-US"/>
        </w:rPr>
        <w:t>, pp. 17-23.</w:t>
      </w:r>
    </w:p>
  </w:footnote>
  <w:footnote w:id="14">
    <w:p w:rsidR="00CC0590" w:rsidRPr="00E52023" w:rsidRDefault="00FA2340">
      <w:pPr>
        <w:pStyle w:val="FootnoteText"/>
        <w:spacing w:after="60"/>
        <w:jc w:val="both"/>
        <w:rPr>
          <w:lang w:val="en-GB"/>
          <w:rPrChange w:id="59" w:author="Assaf" w:date="2018-07-06T12:40:00Z">
            <w:rPr/>
          </w:rPrChange>
        </w:rPr>
      </w:pPr>
      <w:r>
        <w:rPr>
          <w:rStyle w:val="None"/>
          <w:vertAlign w:val="superscript"/>
          <w:lang w:val="en-US"/>
        </w:rPr>
        <w:footnoteRef/>
      </w:r>
      <w:r>
        <w:rPr>
          <w:rStyle w:val="None"/>
          <w:lang w:val="en-US"/>
        </w:rPr>
        <w:t xml:space="preserve"> Roy (2006, 27) argued that it was only after 1968 that elective operat</w:t>
      </w:r>
      <w:r>
        <w:rPr>
          <w:rStyle w:val="None"/>
          <w:lang w:val="en-US"/>
        </w:rPr>
        <w:t>ions research courses became part of university curricula outside ISUP.</w:t>
      </w:r>
    </w:p>
  </w:footnote>
  <w:footnote w:id="15">
    <w:p w:rsidR="00CC0590" w:rsidRPr="00E52023" w:rsidRDefault="00FA2340">
      <w:pPr>
        <w:pStyle w:val="FootnoteText"/>
        <w:spacing w:after="60"/>
        <w:jc w:val="both"/>
        <w:rPr>
          <w:lang w:val="en-GB"/>
          <w:rPrChange w:id="61" w:author="Assaf" w:date="2018-07-06T12:40:00Z">
            <w:rPr/>
          </w:rPrChange>
        </w:rPr>
      </w:pPr>
      <w:r>
        <w:rPr>
          <w:rStyle w:val="None"/>
          <w:vertAlign w:val="superscript"/>
          <w:lang w:val="en-US"/>
        </w:rPr>
        <w:footnoteRef/>
      </w:r>
      <w:r>
        <w:rPr>
          <w:rStyle w:val="None"/>
          <w:lang w:val="en-US"/>
        </w:rPr>
        <w:t xml:space="preserve"> In this respect it is noteworthy that in the period 1959-1963 </w:t>
      </w:r>
      <w:proofErr w:type="spellStart"/>
      <w:r>
        <w:rPr>
          <w:rStyle w:val="None"/>
          <w:lang w:val="en-US"/>
        </w:rPr>
        <w:t>Guilbaud</w:t>
      </w:r>
      <w:proofErr w:type="spellEnd"/>
      <w:r>
        <w:rPr>
          <w:rStyle w:val="None"/>
          <w:lang w:val="en-US"/>
        </w:rPr>
        <w:t xml:space="preserve"> was professor at the law and economics faculty of the </w:t>
      </w:r>
      <w:proofErr w:type="spellStart"/>
      <w:r>
        <w:rPr>
          <w:rStyle w:val="None"/>
          <w:i/>
          <w:iCs/>
          <w:lang w:val="en-US"/>
        </w:rPr>
        <w:t>Université</w:t>
      </w:r>
      <w:proofErr w:type="spellEnd"/>
      <w:r>
        <w:rPr>
          <w:rStyle w:val="None"/>
          <w:i/>
          <w:iCs/>
          <w:lang w:val="en-US"/>
        </w:rPr>
        <w:t xml:space="preserve"> de Paris</w:t>
      </w:r>
      <w:r>
        <w:rPr>
          <w:rStyle w:val="None"/>
          <w:lang w:val="en-US"/>
        </w:rPr>
        <w:t xml:space="preserve"> and there he specified and organized </w:t>
      </w:r>
      <w:r>
        <w:rPr>
          <w:rStyle w:val="None"/>
          <w:lang w:val="en-US"/>
        </w:rPr>
        <w:t>the mathematics teaching, turning it compulsory to economics students.</w:t>
      </w:r>
    </w:p>
  </w:footnote>
  <w:footnote w:id="16">
    <w:p w:rsidR="00CC0590" w:rsidRPr="00E52023" w:rsidRDefault="00FA2340">
      <w:pPr>
        <w:pStyle w:val="FootnoteText"/>
        <w:spacing w:after="60"/>
        <w:jc w:val="both"/>
        <w:rPr>
          <w:lang w:val="en-GB"/>
          <w:rPrChange w:id="63" w:author="Assaf" w:date="2018-07-06T12:40:00Z">
            <w:rPr/>
          </w:rPrChange>
        </w:rPr>
      </w:pPr>
      <w:r>
        <w:rPr>
          <w:rStyle w:val="None"/>
          <w:vertAlign w:val="superscript"/>
          <w:lang w:val="en-US"/>
        </w:rPr>
        <w:footnoteRef/>
      </w:r>
      <w:r>
        <w:rPr>
          <w:rStyle w:val="None"/>
          <w:lang w:val="en-US"/>
        </w:rPr>
        <w:t xml:space="preserve"> And he was sure that this would be the only way to doing economics in the near future: “Every day, our method is conquering new minds and this is a definitive conquest. This movement </w:t>
      </w:r>
      <w:r>
        <w:rPr>
          <w:rStyle w:val="None"/>
          <w:lang w:val="en-US"/>
        </w:rPr>
        <w:t>is slow but steady, in a single and irreversible direction: it will end in the near future by winning all minds” (Allais 1947, 534, our translation).</w:t>
      </w:r>
    </w:p>
  </w:footnote>
  <w:footnote w:id="17">
    <w:p w:rsidR="00CC0590" w:rsidRPr="00E52023" w:rsidRDefault="00FA2340">
      <w:pPr>
        <w:pStyle w:val="FootnoteText"/>
        <w:spacing w:after="60"/>
        <w:jc w:val="both"/>
        <w:rPr>
          <w:lang w:val="en-GB"/>
          <w:rPrChange w:id="68" w:author="Assaf" w:date="2018-07-06T12:40:00Z">
            <w:rPr/>
          </w:rPrChange>
        </w:rPr>
      </w:pPr>
      <w:r>
        <w:rPr>
          <w:rStyle w:val="None"/>
          <w:vertAlign w:val="superscript"/>
          <w:lang w:val="en-US"/>
        </w:rPr>
        <w:footnoteRef/>
      </w:r>
      <w:r>
        <w:rPr>
          <w:rStyle w:val="None"/>
          <w:lang w:val="en-US"/>
        </w:rPr>
        <w:t xml:space="preserve"> Model-wise, Allais and the activity analysis were very distinct, the former with an overlapping-generati</w:t>
      </w:r>
      <w:r>
        <w:rPr>
          <w:rStyle w:val="None"/>
          <w:lang w:val="en-US"/>
        </w:rPr>
        <w:t>ons model while the latter employed a linear production model.</w:t>
      </w:r>
    </w:p>
  </w:footnote>
  <w:footnote w:id="18">
    <w:p w:rsidR="00CC0590" w:rsidRPr="00E52023" w:rsidRDefault="00FA2340">
      <w:pPr>
        <w:pStyle w:val="FootnoteText"/>
        <w:spacing w:after="60"/>
        <w:jc w:val="both"/>
        <w:rPr>
          <w:lang w:val="en-GB"/>
          <w:rPrChange w:id="75" w:author="Assaf" w:date="2018-07-06T12:40:00Z">
            <w:rPr/>
          </w:rPrChange>
        </w:rPr>
      </w:pPr>
      <w:r>
        <w:rPr>
          <w:rStyle w:val="None"/>
          <w:vertAlign w:val="superscript"/>
          <w:lang w:val="en-US"/>
        </w:rPr>
        <w:footnoteRef/>
      </w:r>
      <w:r>
        <w:rPr>
          <w:rStyle w:val="None"/>
          <w:lang w:val="en-US"/>
        </w:rPr>
        <w:t xml:space="preserve"> On a supplement to the discussion paper published two weeks later, </w:t>
      </w:r>
      <w:proofErr w:type="spellStart"/>
      <w:r>
        <w:rPr>
          <w:rStyle w:val="None"/>
          <w:lang w:val="en-US"/>
        </w:rPr>
        <w:t>Malinvaud</w:t>
      </w:r>
      <w:proofErr w:type="spellEnd"/>
      <w:r>
        <w:rPr>
          <w:rStyle w:val="None"/>
          <w:lang w:val="en-US"/>
        </w:rPr>
        <w:t xml:space="preserve"> addressed the limitations of his sketchy model. The theorems, he argued, only account for stationary states (i.e., no growth). But since most modern capitalistic economies are es</w:t>
      </w:r>
      <w:r>
        <w:rPr>
          <w:rStyle w:val="None"/>
          <w:lang w:val="en-US"/>
        </w:rPr>
        <w:t>sentially progressive, meaning that capital accumulation and technical progress occur, it should be essential to determine what characteristics of a stationary economy could be used for a progressive one, an issue he did not study in his first working pape</w:t>
      </w:r>
      <w:r>
        <w:rPr>
          <w:rStyle w:val="None"/>
          <w:lang w:val="en-US"/>
        </w:rPr>
        <w:t>r.</w:t>
      </w:r>
    </w:p>
  </w:footnote>
  <w:footnote w:id="19">
    <w:p w:rsidR="00CC0590" w:rsidRPr="00E52023" w:rsidRDefault="00FA2340">
      <w:pPr>
        <w:pStyle w:val="FootnoteText"/>
        <w:spacing w:after="60"/>
        <w:jc w:val="both"/>
        <w:rPr>
          <w:lang w:val="en-GB"/>
          <w:rPrChange w:id="77" w:author="Assaf" w:date="2018-07-06T12:40:00Z">
            <w:rPr/>
          </w:rPrChange>
        </w:rPr>
      </w:pPr>
      <w:r>
        <w:rPr>
          <w:rStyle w:val="None"/>
          <w:vertAlign w:val="superscript"/>
          <w:lang w:val="en-US"/>
        </w:rPr>
        <w:footnoteRef/>
      </w:r>
      <w:r>
        <w:rPr>
          <w:rStyle w:val="None"/>
          <w:lang w:val="en-US"/>
        </w:rPr>
        <w:t xml:space="preserve"> It is worth stressing that up until the 1940s, mathematicians and economists (including those at Cowles) working with optimizing dynamic models had not reached an agreement on what is the proper objective function that a firms maximize, if discounted </w:t>
      </w:r>
      <w:r>
        <w:rPr>
          <w:rStyle w:val="None"/>
          <w:lang w:val="en-US"/>
        </w:rPr>
        <w:t>or undiscounted profits, or the average rate of return on capital over the life of the enterprise (see Duarte 2016, 270-285).</w:t>
      </w:r>
    </w:p>
  </w:footnote>
  <w:footnote w:id="20">
    <w:p w:rsidR="00CC0590" w:rsidRPr="00E52023" w:rsidRDefault="00FA2340">
      <w:pPr>
        <w:pStyle w:val="FootnoteText"/>
        <w:spacing w:after="60"/>
        <w:jc w:val="both"/>
        <w:rPr>
          <w:lang w:val="en-GB"/>
          <w:rPrChange w:id="83" w:author="Assaf" w:date="2018-07-06T12:40:00Z">
            <w:rPr/>
          </w:rPrChange>
        </w:rPr>
      </w:pPr>
      <w:r>
        <w:rPr>
          <w:rStyle w:val="None"/>
          <w:vertAlign w:val="superscript"/>
          <w:lang w:val="en-US"/>
        </w:rPr>
        <w:footnoteRef/>
      </w:r>
      <w:r>
        <w:rPr>
          <w:rStyle w:val="None"/>
          <w:lang w:val="en-US"/>
        </w:rPr>
        <w:t xml:space="preserve"> The production side of the model of his second discussion paper (</w:t>
      </w:r>
      <w:proofErr w:type="spellStart"/>
      <w:r>
        <w:rPr>
          <w:rStyle w:val="None"/>
          <w:lang w:val="en-US"/>
        </w:rPr>
        <w:t>Malinvaud</w:t>
      </w:r>
      <w:proofErr w:type="spellEnd"/>
      <w:r>
        <w:rPr>
          <w:rStyle w:val="None"/>
          <w:lang w:val="en-US"/>
        </w:rPr>
        <w:t xml:space="preserve"> 1951b) is identical to the “Chronic” defined here, al</w:t>
      </w:r>
      <w:r>
        <w:rPr>
          <w:rStyle w:val="None"/>
          <w:lang w:val="en-US"/>
        </w:rPr>
        <w:t xml:space="preserve">though without this label. </w:t>
      </w:r>
      <w:proofErr w:type="spellStart"/>
      <w:r>
        <w:rPr>
          <w:rStyle w:val="None"/>
          <w:lang w:val="en-US"/>
        </w:rPr>
        <w:t>Malinvaud</w:t>
      </w:r>
      <w:proofErr w:type="spellEnd"/>
      <w:r>
        <w:rPr>
          <w:rStyle w:val="None"/>
          <w:lang w:val="en-US"/>
        </w:rPr>
        <w:t xml:space="preserve"> (1953) credited </w:t>
      </w:r>
      <w:proofErr w:type="spellStart"/>
      <w:r>
        <w:rPr>
          <w:rStyle w:val="None"/>
          <w:lang w:val="en-US"/>
        </w:rPr>
        <w:t>Guilbaud</w:t>
      </w:r>
      <w:proofErr w:type="spellEnd"/>
      <w:r>
        <w:rPr>
          <w:rStyle w:val="None"/>
          <w:lang w:val="en-US"/>
        </w:rPr>
        <w:t xml:space="preserve"> (1951) for introducing this term (“</w:t>
      </w:r>
      <w:proofErr w:type="spellStart"/>
      <w:r>
        <w:rPr>
          <w:rStyle w:val="None"/>
          <w:lang w:val="en-US"/>
        </w:rPr>
        <w:t>Chronique</w:t>
      </w:r>
      <w:proofErr w:type="spellEnd"/>
      <w:r>
        <w:rPr>
          <w:rStyle w:val="None"/>
          <w:lang w:val="en-US"/>
        </w:rPr>
        <w:t>” in the original).</w:t>
      </w:r>
    </w:p>
  </w:footnote>
  <w:footnote w:id="21">
    <w:p w:rsidR="00CC0590" w:rsidRPr="00E52023" w:rsidRDefault="00FA2340">
      <w:pPr>
        <w:pStyle w:val="FootnoteText"/>
        <w:spacing w:after="60"/>
        <w:jc w:val="both"/>
        <w:rPr>
          <w:lang w:val="en-GB"/>
          <w:rPrChange w:id="96" w:author="Assaf" w:date="2018-07-06T12:40:00Z">
            <w:rPr/>
          </w:rPrChange>
        </w:rPr>
      </w:pPr>
      <w:r>
        <w:rPr>
          <w:rStyle w:val="None"/>
          <w:rFonts w:ascii="Times New Roman" w:eastAsia="Times New Roman" w:hAnsi="Times New Roman" w:cs="Times New Roman"/>
          <w:vertAlign w:val="superscript"/>
          <w:lang w:val="en-US"/>
        </w:rPr>
        <w:footnoteRef/>
      </w:r>
      <w:r>
        <w:rPr>
          <w:rFonts w:ascii="Times New Roman" w:hAnsi="Times New Roman"/>
          <w:lang w:val="en-US"/>
        </w:rPr>
        <w:t xml:space="preserve"> Koopmans was member of the program committee and Gale was a discussant at a session (Econometric Society 1956).</w:t>
      </w:r>
    </w:p>
  </w:footnote>
  <w:footnote w:id="22">
    <w:p w:rsidR="00CC0590" w:rsidRPr="00E52023" w:rsidRDefault="00FA2340">
      <w:pPr>
        <w:pStyle w:val="FootnoteText"/>
        <w:spacing w:after="60"/>
        <w:jc w:val="both"/>
        <w:rPr>
          <w:lang w:val="en-GB"/>
          <w:rPrChange w:id="97" w:author="Assaf" w:date="2018-07-06T12:40:00Z">
            <w:rPr/>
          </w:rPrChange>
        </w:rPr>
      </w:pPr>
      <w:r>
        <w:rPr>
          <w:rStyle w:val="None"/>
          <w:rFonts w:ascii="Times New Roman" w:eastAsia="Times New Roman" w:hAnsi="Times New Roman" w:cs="Times New Roman"/>
          <w:vertAlign w:val="superscript"/>
          <w:lang w:val="en-US"/>
        </w:rPr>
        <w:footnoteRef/>
      </w:r>
      <w:r>
        <w:rPr>
          <w:rFonts w:ascii="Times New Roman" w:hAnsi="Times New Roman"/>
          <w:lang w:val="en-US"/>
        </w:rPr>
        <w:t xml:space="preserve"> Letter from Ko</w:t>
      </w:r>
      <w:r>
        <w:rPr>
          <w:rFonts w:ascii="Times New Roman" w:hAnsi="Times New Roman"/>
          <w:lang w:val="en-US"/>
        </w:rPr>
        <w:t>opmans to Gale, Sept. 27 1955, Box 24, folder 488 (</w:t>
      </w:r>
      <w:r>
        <w:rPr>
          <w:rFonts w:ascii="Times New Roman" w:hAnsi="Times New Roman"/>
          <w:lang w:val="en-US"/>
        </w:rPr>
        <w:t>“</w:t>
      </w:r>
      <w:r>
        <w:rPr>
          <w:rFonts w:ascii="Times New Roman" w:hAnsi="Times New Roman"/>
          <w:lang w:val="en-US"/>
        </w:rPr>
        <w:t>von Neumann Model</w:t>
      </w:r>
      <w:r>
        <w:rPr>
          <w:rFonts w:ascii="Times New Roman" w:hAnsi="Times New Roman"/>
          <w:lang w:val="en-US"/>
        </w:rPr>
        <w:t>”</w:t>
      </w:r>
      <w:r>
        <w:rPr>
          <w:rFonts w:ascii="Times New Roman" w:hAnsi="Times New Roman"/>
          <w:lang w:val="en-US"/>
        </w:rPr>
        <w:t xml:space="preserve">), </w:t>
      </w:r>
      <w:proofErr w:type="spellStart"/>
      <w:r>
        <w:rPr>
          <w:rFonts w:ascii="Times New Roman" w:hAnsi="Times New Roman"/>
          <w:lang w:val="en-US"/>
        </w:rPr>
        <w:t>Tjalling</w:t>
      </w:r>
      <w:proofErr w:type="spellEnd"/>
      <w:r>
        <w:rPr>
          <w:rFonts w:ascii="Times New Roman" w:hAnsi="Times New Roman"/>
          <w:lang w:val="en-US"/>
        </w:rPr>
        <w:t xml:space="preserve"> Koopmans Papers, Yale University. The same folder contains other letters from which the information on the seminars he presented come from. Interestingly, Gale chose not to m</w:t>
      </w:r>
      <w:r>
        <w:rPr>
          <w:rFonts w:ascii="Times New Roman" w:hAnsi="Times New Roman"/>
          <w:lang w:val="en-US"/>
        </w:rPr>
        <w:t xml:space="preserve">ention </w:t>
      </w:r>
      <w:proofErr w:type="spellStart"/>
      <w:r>
        <w:rPr>
          <w:rFonts w:ascii="Times New Roman" w:hAnsi="Times New Roman"/>
          <w:lang w:val="en-US"/>
        </w:rPr>
        <w:t>Malinvaud</w:t>
      </w:r>
      <w:proofErr w:type="spellEnd"/>
      <w:r>
        <w:rPr>
          <w:rFonts w:ascii="Times New Roman" w:hAnsi="Times New Roman"/>
          <w:lang w:val="en-US"/>
        </w:rPr>
        <w:t xml:space="preserve"> (1953) in his 1960 book, </w:t>
      </w:r>
      <w:r>
        <w:rPr>
          <w:rStyle w:val="None"/>
          <w:rFonts w:ascii="Times New Roman" w:hAnsi="Times New Roman"/>
          <w:i/>
          <w:iCs/>
          <w:lang w:val="en-US"/>
        </w:rPr>
        <w:t>The Theory of Linear Economic Models</w:t>
      </w:r>
      <w:r>
        <w:rPr>
          <w:rFonts w:ascii="Times New Roman" w:hAnsi="Times New Roman"/>
          <w:lang w:val="en-US"/>
        </w:rPr>
        <w:t xml:space="preserve">, where there is just a little discussion on von Neumann. Finally, Koopmans was really discussing things with </w:t>
      </w:r>
      <w:proofErr w:type="spellStart"/>
      <w:r>
        <w:rPr>
          <w:rFonts w:ascii="Times New Roman" w:hAnsi="Times New Roman"/>
          <w:lang w:val="en-US"/>
        </w:rPr>
        <w:t>Malinvaud</w:t>
      </w:r>
      <w:proofErr w:type="spellEnd"/>
      <w:r>
        <w:rPr>
          <w:rFonts w:ascii="Times New Roman" w:hAnsi="Times New Roman"/>
          <w:lang w:val="en-US"/>
        </w:rPr>
        <w:t>. In a 1956 research report to Tobin (director of Cowles) K</w:t>
      </w:r>
      <w:r>
        <w:rPr>
          <w:rFonts w:ascii="Times New Roman" w:hAnsi="Times New Roman"/>
          <w:lang w:val="en-US"/>
        </w:rPr>
        <w:t xml:space="preserve">oopmans informed that the draft of the last section of the first essay was with </w:t>
      </w:r>
      <w:r>
        <w:rPr>
          <w:rFonts w:ascii="Times New Roman" w:hAnsi="Times New Roman"/>
          <w:lang w:val="en-US"/>
        </w:rPr>
        <w:t>“</w:t>
      </w:r>
      <w:proofErr w:type="spellStart"/>
      <w:r>
        <w:rPr>
          <w:rFonts w:ascii="Times New Roman" w:hAnsi="Times New Roman"/>
          <w:lang w:val="en-US"/>
        </w:rPr>
        <w:t>Fellner</w:t>
      </w:r>
      <w:proofErr w:type="spellEnd"/>
      <w:r>
        <w:rPr>
          <w:rFonts w:ascii="Times New Roman" w:hAnsi="Times New Roman"/>
          <w:lang w:val="en-US"/>
        </w:rPr>
        <w:t xml:space="preserve">, Debreu, </w:t>
      </w:r>
      <w:proofErr w:type="spellStart"/>
      <w:r>
        <w:rPr>
          <w:rFonts w:ascii="Times New Roman" w:hAnsi="Times New Roman"/>
          <w:lang w:val="en-US"/>
        </w:rPr>
        <w:t>Malinvaud</w:t>
      </w:r>
      <w:proofErr w:type="spellEnd"/>
      <w:r>
        <w:rPr>
          <w:rFonts w:ascii="Times New Roman" w:hAnsi="Times New Roman"/>
          <w:lang w:val="en-US"/>
        </w:rPr>
        <w:t xml:space="preserve"> and Tinbergen</w:t>
      </w:r>
      <w:r>
        <w:rPr>
          <w:rFonts w:ascii="Times New Roman" w:hAnsi="Times New Roman"/>
          <w:lang w:val="en-US"/>
        </w:rPr>
        <w:t xml:space="preserve">” </w:t>
      </w:r>
      <w:r>
        <w:rPr>
          <w:rFonts w:ascii="Times New Roman" w:hAnsi="Times New Roman"/>
          <w:lang w:val="en-US"/>
        </w:rPr>
        <w:t xml:space="preserve">(Box 22, folder 434, </w:t>
      </w:r>
      <w:r>
        <w:rPr>
          <w:rFonts w:ascii="Times New Roman" w:hAnsi="Times New Roman"/>
          <w:lang w:val="en-US"/>
        </w:rPr>
        <w:t>“</w:t>
      </w:r>
      <w:r>
        <w:rPr>
          <w:rFonts w:ascii="Times New Roman" w:hAnsi="Times New Roman"/>
          <w:lang w:val="en-US"/>
        </w:rPr>
        <w:t>Research Reports</w:t>
      </w:r>
      <w:r>
        <w:rPr>
          <w:rFonts w:ascii="Times New Roman" w:hAnsi="Times New Roman"/>
          <w:lang w:val="en-US"/>
        </w:rPr>
        <w:t>”</w:t>
      </w:r>
      <w:r>
        <w:rPr>
          <w:rFonts w:ascii="Times New Roman" w:hAnsi="Times New Roman"/>
          <w:lang w:val="en-US"/>
        </w:rPr>
        <w:t>).</w:t>
      </w:r>
    </w:p>
  </w:footnote>
  <w:footnote w:id="23">
    <w:p w:rsidR="00CC0590" w:rsidRPr="00E52023" w:rsidRDefault="00FA2340">
      <w:pPr>
        <w:pStyle w:val="FootnoteText"/>
        <w:spacing w:after="60"/>
        <w:jc w:val="both"/>
        <w:rPr>
          <w:lang w:val="en-GB"/>
          <w:rPrChange w:id="101" w:author="Assaf" w:date="2018-07-06T12:40:00Z">
            <w:rPr/>
          </w:rPrChange>
        </w:rPr>
      </w:pPr>
      <w:r>
        <w:rPr>
          <w:rStyle w:val="None"/>
          <w:vertAlign w:val="superscript"/>
          <w:lang w:val="en-US"/>
        </w:rPr>
        <w:footnoteRef/>
      </w:r>
      <w:r>
        <w:rPr>
          <w:rStyle w:val="None"/>
          <w:lang w:val="en-US"/>
        </w:rPr>
        <w:t xml:space="preserve"> However, the model in DOSSO has some differences with von Neumann’s and those developed a</w:t>
      </w:r>
      <w:r>
        <w:rPr>
          <w:rStyle w:val="None"/>
          <w:lang w:val="en-US"/>
        </w:rPr>
        <w:t>fterwards. Continuous time and substitutability of the factors of production are the major differences from the original model.</w:t>
      </w:r>
    </w:p>
  </w:footnote>
  <w:footnote w:id="24">
    <w:p w:rsidR="00CC0590" w:rsidRPr="00E52023" w:rsidRDefault="00FA2340">
      <w:pPr>
        <w:pStyle w:val="FootnoteText"/>
        <w:spacing w:after="60"/>
        <w:jc w:val="both"/>
        <w:rPr>
          <w:lang w:val="en-GB"/>
          <w:rPrChange w:id="103" w:author="Assaf" w:date="2018-07-06T12:40:00Z">
            <w:rPr/>
          </w:rPrChange>
        </w:rPr>
      </w:pPr>
      <w:r>
        <w:rPr>
          <w:rStyle w:val="None"/>
          <w:vertAlign w:val="superscript"/>
          <w:lang w:val="en-US"/>
        </w:rPr>
        <w:footnoteRef/>
      </w:r>
      <w:r>
        <w:rPr>
          <w:rStyle w:val="None"/>
          <w:lang w:val="en-US"/>
        </w:rPr>
        <w:t xml:space="preserve"> It is worth pointing out how common it was to consider dynamic problems in a given finite interval of time. As we saw, Allais </w:t>
      </w:r>
      <w:r>
        <w:rPr>
          <w:rStyle w:val="None"/>
          <w:lang w:val="en-US"/>
        </w:rPr>
        <w:t>(1947) had done this with his permanent economic regime in the context of an overlapping-generations model. Duarte (2016) discusses how welfare considerations related to discounting future utilities were developed in the postwar period, an issue that appea</w:t>
      </w:r>
      <w:r>
        <w:rPr>
          <w:rStyle w:val="None"/>
          <w:lang w:val="en-US"/>
        </w:rPr>
        <w:t>red both when the planning horizon was finite and when it was infinite. Recursive methods developed by Richard Bellman and others helped popularize infinite horizon problems in growth theory.</w:t>
      </w:r>
    </w:p>
  </w:footnote>
  <w:footnote w:id="25">
    <w:p w:rsidR="00CC0590" w:rsidRPr="00E52023" w:rsidRDefault="00FA2340">
      <w:pPr>
        <w:pStyle w:val="FootnoteText"/>
        <w:spacing w:after="60"/>
        <w:jc w:val="both"/>
        <w:rPr>
          <w:lang w:val="en-GB"/>
          <w:rPrChange w:id="104" w:author="Assaf" w:date="2018-07-06T12:40:00Z">
            <w:rPr/>
          </w:rPrChange>
        </w:rPr>
      </w:pPr>
      <w:r>
        <w:rPr>
          <w:rStyle w:val="None"/>
          <w:vertAlign w:val="superscript"/>
          <w:lang w:val="en-US"/>
        </w:rPr>
        <w:footnoteRef/>
      </w:r>
      <w:r>
        <w:rPr>
          <w:rStyle w:val="None"/>
          <w:lang w:val="en-US"/>
        </w:rPr>
        <w:t xml:space="preserve"> Samuelson (1965) argued that he had already postulated this co</w:t>
      </w:r>
      <w:r>
        <w:rPr>
          <w:rStyle w:val="None"/>
          <w:lang w:val="en-US"/>
        </w:rPr>
        <w:t>njecture in a research memorandum of the RAND Corporation in 1949, but it only gained attention after the publication of the 1958 book.</w:t>
      </w:r>
    </w:p>
  </w:footnote>
  <w:footnote w:id="26">
    <w:p w:rsidR="00CC0590" w:rsidRPr="00E52023" w:rsidRDefault="00FA2340">
      <w:pPr>
        <w:pStyle w:val="FootnoteText"/>
        <w:jc w:val="both"/>
        <w:rPr>
          <w:lang w:val="en-GB"/>
          <w:rPrChange w:id="115" w:author="Assaf" w:date="2018-07-06T12:40:00Z">
            <w:rPr/>
          </w:rPrChange>
        </w:rPr>
      </w:pPr>
      <w:r>
        <w:rPr>
          <w:rStyle w:val="None"/>
          <w:vertAlign w:val="superscript"/>
          <w:lang w:val="en-US"/>
        </w:rPr>
        <w:footnoteRef/>
      </w:r>
      <w:r>
        <w:rPr>
          <w:rStyle w:val="None"/>
          <w:lang w:val="en-US"/>
        </w:rPr>
        <w:t xml:space="preserve"> Allais’s optimality criterion has the consistency of choices as its first requirement. In every period, the consumer c</w:t>
      </w:r>
      <w:r>
        <w:rPr>
          <w:rStyle w:val="None"/>
          <w:lang w:val="en-US"/>
        </w:rPr>
        <w:t xml:space="preserve">an optimize his present utility function considering all future consumption stream. The preferences of each consumer is given by a set of T utility functions, one for each time period. Denoting </w:t>
      </w:r>
      <w:proofErr w:type="spellStart"/>
      <w:r>
        <w:rPr>
          <w:rStyle w:val="None"/>
          <w:vertAlign w:val="subscript"/>
          <w:lang w:val="en-US"/>
        </w:rPr>
        <w:t>t</w:t>
      </w:r>
      <w:r>
        <w:rPr>
          <w:rStyle w:val="None"/>
          <w:lang w:val="en-US"/>
        </w:rPr>
        <w:t>x</w:t>
      </w:r>
      <w:proofErr w:type="spellEnd"/>
      <w:r>
        <w:rPr>
          <w:rStyle w:val="None"/>
          <w:lang w:val="en-US"/>
        </w:rPr>
        <w:t xml:space="preserve"> as the sequence of consumption after period t. </w:t>
      </w:r>
      <w:proofErr w:type="spellStart"/>
      <w:r>
        <w:rPr>
          <w:rStyle w:val="None"/>
          <w:vertAlign w:val="subscript"/>
          <w:lang w:val="en-US"/>
        </w:rPr>
        <w:t>t</w:t>
      </w:r>
      <w:r>
        <w:rPr>
          <w:rStyle w:val="None"/>
          <w:lang w:val="en-US"/>
        </w:rPr>
        <w:t>x</w:t>
      </w:r>
      <w:proofErr w:type="spellEnd"/>
      <w:r>
        <w:rPr>
          <w:rStyle w:val="None"/>
          <w:lang w:val="en-US"/>
        </w:rPr>
        <w:t>={ x</w:t>
      </w:r>
      <w:r>
        <w:rPr>
          <w:rStyle w:val="None"/>
          <w:vertAlign w:val="subscript"/>
          <w:lang w:val="en-US"/>
        </w:rPr>
        <w:t>t+1</w:t>
      </w:r>
      <w:r>
        <w:rPr>
          <w:rStyle w:val="None"/>
          <w:lang w:val="en-US"/>
        </w:rPr>
        <w:t>, x</w:t>
      </w:r>
      <w:r>
        <w:rPr>
          <w:rStyle w:val="None"/>
          <w:vertAlign w:val="subscript"/>
          <w:lang w:val="en-US"/>
        </w:rPr>
        <w:t>t+2</w:t>
      </w:r>
      <w:r>
        <w:rPr>
          <w:rStyle w:val="None"/>
          <w:lang w:val="en-US"/>
        </w:rPr>
        <w:t xml:space="preserve">, …, </w:t>
      </w:r>
      <w:proofErr w:type="spellStart"/>
      <w:r>
        <w:rPr>
          <w:rStyle w:val="None"/>
          <w:lang w:val="en-US"/>
        </w:rPr>
        <w:t>x</w:t>
      </w:r>
      <w:r>
        <w:rPr>
          <w:rStyle w:val="None"/>
          <w:vertAlign w:val="subscript"/>
          <w:lang w:val="en-US"/>
        </w:rPr>
        <w:t>T</w:t>
      </w:r>
      <w:proofErr w:type="spellEnd"/>
      <w:r>
        <w:rPr>
          <w:rStyle w:val="None"/>
          <w:lang w:val="en-US"/>
        </w:rPr>
        <w:t xml:space="preserve">}, the consistency condition states that if a consumer in a period </w:t>
      </w:r>
      <w:r>
        <w:rPr>
          <w:rStyle w:val="None"/>
          <w:i/>
          <w:iCs/>
          <w:lang w:val="en-US"/>
        </w:rPr>
        <w:t>t</w:t>
      </w:r>
      <w:r>
        <w:rPr>
          <w:rStyle w:val="None"/>
          <w:lang w:val="en-US"/>
        </w:rPr>
        <w:t xml:space="preserve"> chooses a future consumption plan </w:t>
      </w:r>
      <w:r>
        <w:rPr>
          <w:rStyle w:val="None"/>
          <w:i/>
          <w:iCs/>
          <w:vertAlign w:val="subscript"/>
          <w:lang w:val="en-US"/>
        </w:rPr>
        <w:t>t</w:t>
      </w:r>
      <w:r>
        <w:rPr>
          <w:rStyle w:val="None"/>
          <w:i/>
          <w:iCs/>
          <w:lang w:val="en-US"/>
        </w:rPr>
        <w:t>x</w:t>
      </w:r>
      <w:r>
        <w:rPr>
          <w:rStyle w:val="None"/>
          <w:i/>
          <w:iCs/>
          <w:vertAlign w:val="superscript"/>
          <w:lang w:val="en-US"/>
        </w:rPr>
        <w:t>1</w:t>
      </w:r>
      <w:r>
        <w:rPr>
          <w:rStyle w:val="None"/>
          <w:vertAlign w:val="superscript"/>
          <w:lang w:val="en-US"/>
        </w:rPr>
        <w:t xml:space="preserve"> </w:t>
      </w:r>
      <w:r>
        <w:rPr>
          <w:rStyle w:val="None"/>
          <w:lang w:val="en-US"/>
        </w:rPr>
        <w:t xml:space="preserve">over </w:t>
      </w:r>
      <w:r>
        <w:rPr>
          <w:rStyle w:val="None"/>
          <w:i/>
          <w:iCs/>
          <w:vertAlign w:val="subscript"/>
          <w:lang w:val="en-US"/>
        </w:rPr>
        <w:t>t</w:t>
      </w:r>
      <w:r>
        <w:rPr>
          <w:rStyle w:val="None"/>
          <w:i/>
          <w:iCs/>
          <w:lang w:val="en-US"/>
        </w:rPr>
        <w:t>x</w:t>
      </w:r>
      <w:r>
        <w:rPr>
          <w:rStyle w:val="None"/>
          <w:i/>
          <w:iCs/>
          <w:vertAlign w:val="superscript"/>
          <w:lang w:val="en-US"/>
        </w:rPr>
        <w:t>2</w:t>
      </w:r>
      <w:r>
        <w:rPr>
          <w:rStyle w:val="None"/>
          <w:lang w:val="en-US"/>
        </w:rPr>
        <w:t xml:space="preserve">, then at period </w:t>
      </w:r>
      <w:r>
        <w:rPr>
          <w:rStyle w:val="None"/>
          <w:i/>
          <w:iCs/>
          <w:lang w:val="en-US"/>
        </w:rPr>
        <w:t>t-1</w:t>
      </w:r>
      <w:r>
        <w:rPr>
          <w:rStyle w:val="None"/>
          <w:lang w:val="en-US"/>
        </w:rPr>
        <w:t xml:space="preserve"> he would choose the future consumption plan (</w:t>
      </w:r>
      <w:proofErr w:type="spellStart"/>
      <w:r>
        <w:rPr>
          <w:rStyle w:val="None"/>
          <w:i/>
          <w:iCs/>
          <w:lang w:val="en-US"/>
        </w:rPr>
        <w:t>x</w:t>
      </w:r>
      <w:r>
        <w:rPr>
          <w:rStyle w:val="None"/>
          <w:i/>
          <w:iCs/>
          <w:vertAlign w:val="subscript"/>
          <w:lang w:val="en-US"/>
        </w:rPr>
        <w:t>t</w:t>
      </w:r>
      <w:proofErr w:type="spellEnd"/>
      <w:r>
        <w:rPr>
          <w:rStyle w:val="None"/>
          <w:lang w:val="en-US"/>
        </w:rPr>
        <w:t xml:space="preserve">, </w:t>
      </w:r>
      <w:r>
        <w:rPr>
          <w:rStyle w:val="None"/>
          <w:i/>
          <w:iCs/>
          <w:vertAlign w:val="subscript"/>
          <w:lang w:val="en-US"/>
        </w:rPr>
        <w:t>t</w:t>
      </w:r>
      <w:r>
        <w:rPr>
          <w:rStyle w:val="None"/>
          <w:i/>
          <w:iCs/>
          <w:lang w:val="en-US"/>
        </w:rPr>
        <w:t>x</w:t>
      </w:r>
      <w:r>
        <w:rPr>
          <w:rStyle w:val="None"/>
          <w:i/>
          <w:iCs/>
          <w:vertAlign w:val="superscript"/>
          <w:lang w:val="en-US"/>
        </w:rPr>
        <w:t>1</w:t>
      </w:r>
      <w:r>
        <w:rPr>
          <w:rStyle w:val="None"/>
          <w:lang w:val="en-US"/>
        </w:rPr>
        <w:t>) over the sequence (</w:t>
      </w:r>
      <w:r>
        <w:rPr>
          <w:rStyle w:val="None"/>
          <w:i/>
          <w:iCs/>
          <w:lang w:val="en-US"/>
        </w:rPr>
        <w:t>x</w:t>
      </w:r>
      <w:r>
        <w:rPr>
          <w:rStyle w:val="None"/>
          <w:i/>
          <w:iCs/>
          <w:vertAlign w:val="subscript"/>
          <w:lang w:val="en-US"/>
        </w:rPr>
        <w:t>t-1</w:t>
      </w:r>
      <w:r>
        <w:rPr>
          <w:rStyle w:val="None"/>
          <w:lang w:val="en-US"/>
        </w:rPr>
        <w:t xml:space="preserve">, </w:t>
      </w:r>
      <w:r>
        <w:rPr>
          <w:rStyle w:val="None"/>
          <w:i/>
          <w:iCs/>
          <w:vertAlign w:val="subscript"/>
          <w:lang w:val="en-US"/>
        </w:rPr>
        <w:t>t</w:t>
      </w:r>
      <w:r>
        <w:rPr>
          <w:rStyle w:val="None"/>
          <w:i/>
          <w:iCs/>
          <w:lang w:val="en-US"/>
        </w:rPr>
        <w:t>x</w:t>
      </w:r>
      <w:r>
        <w:rPr>
          <w:rStyle w:val="None"/>
          <w:i/>
          <w:iCs/>
          <w:vertAlign w:val="superscript"/>
          <w:lang w:val="en-US"/>
        </w:rPr>
        <w:t>2</w:t>
      </w:r>
      <w:r>
        <w:rPr>
          <w:rStyle w:val="None"/>
          <w:lang w:val="en-US"/>
        </w:rPr>
        <w:t xml:space="preserve">). In an economy with </w:t>
      </w:r>
      <w:r>
        <w:rPr>
          <w:rStyle w:val="None"/>
          <w:i/>
          <w:iCs/>
          <w:lang w:val="en-US"/>
        </w:rPr>
        <w:t>k</w:t>
      </w:r>
      <w:r>
        <w:rPr>
          <w:rStyle w:val="None"/>
          <w:lang w:val="en-US"/>
        </w:rPr>
        <w:t xml:space="preserve"> consumers, a program </w:t>
      </w:r>
      <w:r>
        <w:rPr>
          <w:rStyle w:val="None"/>
          <w:i/>
          <w:iCs/>
          <w:lang w:val="en-US"/>
        </w:rPr>
        <w:t>x</w:t>
      </w:r>
      <w:r>
        <w:rPr>
          <w:rStyle w:val="None"/>
          <w:lang w:val="en-US"/>
        </w:rPr>
        <w:t xml:space="preserve"> is Allais optimal if there isn’t another possible program </w:t>
      </w:r>
      <w:r>
        <w:rPr>
          <w:rStyle w:val="None"/>
          <w:i/>
          <w:iCs/>
          <w:lang w:val="en-US"/>
        </w:rPr>
        <w:t>x</w:t>
      </w:r>
      <w:r>
        <w:rPr>
          <w:rStyle w:val="None"/>
          <w:i/>
          <w:iCs/>
          <w:vertAlign w:val="superscript"/>
          <w:lang w:val="en-US"/>
        </w:rPr>
        <w:t>1</w:t>
      </w:r>
      <w:r>
        <w:rPr>
          <w:rStyle w:val="None"/>
          <w:vertAlign w:val="superscript"/>
          <w:lang w:val="en-US"/>
        </w:rPr>
        <w:t xml:space="preserve"> </w:t>
      </w:r>
      <w:r>
        <w:rPr>
          <w:rStyle w:val="None"/>
          <w:lang w:val="en-US"/>
        </w:rPr>
        <w:t xml:space="preserve">such that </w:t>
      </w:r>
      <w:proofErr w:type="spellStart"/>
      <w:proofErr w:type="gramStart"/>
      <w:r>
        <w:rPr>
          <w:rStyle w:val="None"/>
          <w:i/>
          <w:iCs/>
          <w:lang w:val="en-US"/>
        </w:rPr>
        <w:t>U</w:t>
      </w:r>
      <w:r>
        <w:rPr>
          <w:rStyle w:val="None"/>
          <w:i/>
          <w:iCs/>
          <w:vertAlign w:val="subscript"/>
          <w:lang w:val="en-US"/>
        </w:rPr>
        <w:t>kt</w:t>
      </w:r>
      <w:proofErr w:type="spellEnd"/>
      <w:r>
        <w:rPr>
          <w:rStyle w:val="None"/>
          <w:lang w:val="en-US"/>
        </w:rPr>
        <w:t>(</w:t>
      </w:r>
      <w:proofErr w:type="gramEnd"/>
      <w:r>
        <w:rPr>
          <w:rStyle w:val="None"/>
          <w:i/>
          <w:iCs/>
          <w:vertAlign w:val="subscript"/>
          <w:lang w:val="en-US"/>
        </w:rPr>
        <w:t>t</w:t>
      </w:r>
      <w:r>
        <w:rPr>
          <w:rStyle w:val="None"/>
          <w:i/>
          <w:iCs/>
          <w:lang w:val="en-US"/>
        </w:rPr>
        <w:t>x</w:t>
      </w:r>
      <w:r>
        <w:rPr>
          <w:rStyle w:val="None"/>
          <w:i/>
          <w:iCs/>
          <w:vertAlign w:val="superscript"/>
          <w:lang w:val="en-US"/>
        </w:rPr>
        <w:t>1</w:t>
      </w:r>
      <w:r>
        <w:rPr>
          <w:rStyle w:val="None"/>
          <w:lang w:val="en-US"/>
        </w:rPr>
        <w:t>)</w:t>
      </w:r>
      <w:r>
        <w:rPr>
          <w:rStyle w:val="None"/>
          <w:i/>
          <w:iCs/>
          <w:lang w:val="en-US"/>
        </w:rPr>
        <w:t xml:space="preserve"> ≥ </w:t>
      </w:r>
      <w:proofErr w:type="spellStart"/>
      <w:r>
        <w:rPr>
          <w:rStyle w:val="None"/>
          <w:i/>
          <w:iCs/>
          <w:lang w:val="en-US"/>
        </w:rPr>
        <w:t>U</w:t>
      </w:r>
      <w:r>
        <w:rPr>
          <w:rStyle w:val="None"/>
          <w:i/>
          <w:iCs/>
          <w:vertAlign w:val="subscript"/>
          <w:lang w:val="en-US"/>
        </w:rPr>
        <w:t>kt</w:t>
      </w:r>
      <w:proofErr w:type="spellEnd"/>
      <w:r>
        <w:rPr>
          <w:rStyle w:val="None"/>
          <w:lang w:val="en-US"/>
        </w:rPr>
        <w:t>(</w:t>
      </w:r>
      <w:proofErr w:type="spellStart"/>
      <w:r>
        <w:rPr>
          <w:rStyle w:val="None"/>
          <w:i/>
          <w:iCs/>
          <w:vertAlign w:val="subscript"/>
          <w:lang w:val="en-US"/>
        </w:rPr>
        <w:t>t</w:t>
      </w:r>
      <w:r>
        <w:rPr>
          <w:rStyle w:val="None"/>
          <w:i/>
          <w:iCs/>
          <w:lang w:val="en-US"/>
        </w:rPr>
        <w:t>x</w:t>
      </w:r>
      <w:proofErr w:type="spellEnd"/>
      <w:r>
        <w:rPr>
          <w:rStyle w:val="None"/>
          <w:lang w:val="en-US"/>
        </w:rPr>
        <w:t>) for all (</w:t>
      </w:r>
      <w:r>
        <w:rPr>
          <w:rStyle w:val="None"/>
          <w:i/>
          <w:iCs/>
          <w:lang w:val="en-US"/>
        </w:rPr>
        <w:t>k</w:t>
      </w:r>
      <w:r>
        <w:rPr>
          <w:rStyle w:val="None"/>
          <w:lang w:val="en-US"/>
        </w:rPr>
        <w:t xml:space="preserve">, </w:t>
      </w:r>
      <w:r>
        <w:rPr>
          <w:rStyle w:val="None"/>
          <w:i/>
          <w:iCs/>
          <w:lang w:val="en-US"/>
        </w:rPr>
        <w:t>t</w:t>
      </w:r>
      <w:r>
        <w:rPr>
          <w:rStyle w:val="None"/>
          <w:lang w:val="en-US"/>
        </w:rPr>
        <w:t>), with at least one strict inequality for a pair (</w:t>
      </w:r>
      <w:r>
        <w:rPr>
          <w:rStyle w:val="None"/>
          <w:i/>
          <w:iCs/>
          <w:lang w:val="en-US"/>
        </w:rPr>
        <w:t>k</w:t>
      </w:r>
      <w:r>
        <w:rPr>
          <w:rStyle w:val="None"/>
          <w:lang w:val="en-US"/>
        </w:rPr>
        <w:t xml:space="preserve">, </w:t>
      </w:r>
      <w:r>
        <w:rPr>
          <w:rStyle w:val="None"/>
          <w:i/>
          <w:iCs/>
          <w:lang w:val="en-US"/>
        </w:rPr>
        <w:t>t</w:t>
      </w:r>
      <w:r>
        <w:rPr>
          <w:rStyle w:val="None"/>
          <w:lang w:val="en-US"/>
        </w:rPr>
        <w:t>).</w:t>
      </w:r>
    </w:p>
  </w:footnote>
  <w:footnote w:id="27">
    <w:p w:rsidR="00CC0590" w:rsidRPr="00E52023" w:rsidRDefault="00FA2340">
      <w:pPr>
        <w:pStyle w:val="FootnoteText"/>
        <w:jc w:val="both"/>
        <w:rPr>
          <w:lang w:val="en-GB"/>
          <w:rPrChange w:id="121" w:author="Assaf" w:date="2018-07-06T12:40:00Z">
            <w:rPr/>
          </w:rPrChange>
        </w:rPr>
      </w:pPr>
      <w:r>
        <w:rPr>
          <w:rStyle w:val="None"/>
          <w:vertAlign w:val="superscript"/>
          <w:lang w:val="en-US"/>
        </w:rPr>
        <w:footnoteRef/>
      </w:r>
      <w:r>
        <w:rPr>
          <w:rStyle w:val="None"/>
          <w:lang w:val="en-US"/>
        </w:rPr>
        <w:t xml:space="preserve"> Bacharach was a graduate student at the University of Cambridge at th</w:t>
      </w:r>
      <w:r>
        <w:rPr>
          <w:rStyle w:val="None"/>
          <w:lang w:val="en-US"/>
        </w:rPr>
        <w:t xml:space="preserve">e time of the conference. He was responsible for registering the discussions that followed each presentation. He got his PhD in 1965, and his doctoral dissertation was published in 1970 under the title </w:t>
      </w:r>
      <w:proofErr w:type="spellStart"/>
      <w:r>
        <w:rPr>
          <w:rStyle w:val="None"/>
          <w:i/>
          <w:iCs/>
          <w:lang w:val="en-US"/>
        </w:rPr>
        <w:t>Biproportional</w:t>
      </w:r>
      <w:proofErr w:type="spellEnd"/>
      <w:r>
        <w:rPr>
          <w:rStyle w:val="None"/>
          <w:i/>
          <w:iCs/>
          <w:lang w:val="en-US"/>
        </w:rPr>
        <w:t xml:space="preserve"> Matrices and Input-Output Change</w:t>
      </w:r>
      <w:r>
        <w:rPr>
          <w:rStyle w:val="None"/>
          <w:lang w:val="en-US"/>
        </w:rPr>
        <w:t>. Bacha</w:t>
      </w:r>
      <w:r>
        <w:rPr>
          <w:rStyle w:val="None"/>
          <w:lang w:val="en-US"/>
        </w:rPr>
        <w:t xml:space="preserve">rach was a member of the editorial board of the </w:t>
      </w:r>
      <w:r>
        <w:rPr>
          <w:rStyle w:val="None"/>
          <w:i/>
          <w:iCs/>
          <w:lang w:val="en-US"/>
        </w:rPr>
        <w:t>Review of Economic Studies</w:t>
      </w:r>
      <w:r>
        <w:rPr>
          <w:rStyle w:val="None"/>
          <w:lang w:val="en-US"/>
        </w:rPr>
        <w:t xml:space="preserve"> from 1968 to 1973.</w:t>
      </w:r>
    </w:p>
  </w:footnote>
  <w:footnote w:id="28">
    <w:p w:rsidR="00CC0590" w:rsidRPr="00E52023" w:rsidRDefault="00FA2340">
      <w:pPr>
        <w:pStyle w:val="FootnoteText"/>
        <w:spacing w:after="60"/>
        <w:jc w:val="both"/>
        <w:rPr>
          <w:lang w:val="en-GB"/>
          <w:rPrChange w:id="122" w:author="Assaf" w:date="2018-07-06T12:40:00Z">
            <w:rPr/>
          </w:rPrChange>
        </w:rPr>
      </w:pPr>
      <w:r>
        <w:rPr>
          <w:rStyle w:val="None"/>
          <w:vertAlign w:val="superscript"/>
          <w:lang w:val="en-US"/>
        </w:rPr>
        <w:footnoteRef/>
      </w:r>
      <w:r>
        <w:rPr>
          <w:rStyle w:val="None"/>
          <w:lang w:val="en-US"/>
        </w:rPr>
        <w:t xml:space="preserve"> On April 1, 1963, </w:t>
      </w:r>
      <w:proofErr w:type="spellStart"/>
      <w:r>
        <w:rPr>
          <w:rStyle w:val="None"/>
          <w:lang w:val="en-US"/>
        </w:rPr>
        <w:t>Malinvaud</w:t>
      </w:r>
      <w:proofErr w:type="spellEnd"/>
      <w:r>
        <w:rPr>
          <w:rStyle w:val="None"/>
          <w:lang w:val="en-US"/>
        </w:rPr>
        <w:t xml:space="preserve"> wrote to Koopmans saying that he had read his “clear and wonderful exposition of turnpike theorem” in a 1963 Cowles Foundation Discu</w:t>
      </w:r>
      <w:r>
        <w:rPr>
          <w:rStyle w:val="None"/>
          <w:lang w:val="en-US"/>
        </w:rPr>
        <w:t xml:space="preserve">ssion Paper (no. 152) and invited him to the conference (“without consulting </w:t>
      </w:r>
      <w:proofErr w:type="spellStart"/>
      <w:r>
        <w:rPr>
          <w:rStyle w:val="None"/>
          <w:lang w:val="en-US"/>
        </w:rPr>
        <w:t>Dorfman</w:t>
      </w:r>
      <w:proofErr w:type="spellEnd"/>
      <w:r>
        <w:rPr>
          <w:rStyle w:val="None"/>
          <w:lang w:val="en-US"/>
        </w:rPr>
        <w:t xml:space="preserve"> on this idea”). Koopmans answered on April 10, accepting the invitation but warning </w:t>
      </w:r>
      <w:proofErr w:type="spellStart"/>
      <w:r>
        <w:rPr>
          <w:rStyle w:val="None"/>
          <w:lang w:val="en-US"/>
        </w:rPr>
        <w:t>Malinvaud</w:t>
      </w:r>
      <w:proofErr w:type="spellEnd"/>
      <w:r>
        <w:rPr>
          <w:rStyle w:val="None"/>
          <w:lang w:val="en-US"/>
        </w:rPr>
        <w:t xml:space="preserve"> that he intended to publish his paper in the </w:t>
      </w:r>
      <w:r>
        <w:rPr>
          <w:rStyle w:val="None"/>
          <w:i/>
          <w:iCs/>
          <w:lang w:val="en-US"/>
        </w:rPr>
        <w:t>Quarterly Journal of Economics</w:t>
      </w:r>
      <w:r>
        <w:rPr>
          <w:rStyle w:val="None"/>
          <w:lang w:val="en-US"/>
        </w:rPr>
        <w:t xml:space="preserve">, </w:t>
      </w:r>
      <w:r>
        <w:rPr>
          <w:rStyle w:val="None"/>
          <w:lang w:val="en-US"/>
        </w:rPr>
        <w:t xml:space="preserve">as a token of appreciation for the year of research he had spent in Harvard (1960-61). The </w:t>
      </w:r>
      <w:proofErr w:type="spellStart"/>
      <w:r>
        <w:rPr>
          <w:rStyle w:val="None"/>
          <w:lang w:val="en-US"/>
        </w:rPr>
        <w:t>Tjalling</w:t>
      </w:r>
      <w:proofErr w:type="spellEnd"/>
      <w:r>
        <w:rPr>
          <w:rStyle w:val="None"/>
          <w:lang w:val="en-US"/>
        </w:rPr>
        <w:t xml:space="preserve"> Charles Koopmans Papers, Yale University, box 5, folder 80 (“Activity Analysis”).</w:t>
      </w:r>
    </w:p>
  </w:footnote>
  <w:footnote w:id="29">
    <w:p w:rsidR="00CC0590" w:rsidRPr="00E52023" w:rsidRDefault="00FA2340">
      <w:pPr>
        <w:pStyle w:val="FootnoteText"/>
        <w:spacing w:after="60"/>
        <w:jc w:val="both"/>
        <w:rPr>
          <w:lang w:val="en-GB"/>
          <w:rPrChange w:id="130" w:author="Assaf" w:date="2018-07-06T12:40:00Z">
            <w:rPr/>
          </w:rPrChange>
        </w:rPr>
      </w:pPr>
      <w:r>
        <w:rPr>
          <w:rStyle w:val="None"/>
          <w:vertAlign w:val="superscript"/>
          <w:lang w:val="en-US"/>
        </w:rPr>
        <w:footnoteRef/>
      </w:r>
      <w:r>
        <w:rPr>
          <w:rStyle w:val="None"/>
          <w:lang w:val="en-US"/>
        </w:rPr>
        <w:t xml:space="preserve"> Among participants of the Vatican Conference were </w:t>
      </w:r>
      <w:proofErr w:type="spellStart"/>
      <w:r>
        <w:rPr>
          <w:rStyle w:val="None"/>
          <w:lang w:val="en-US"/>
        </w:rPr>
        <w:t>Malinvaud</w:t>
      </w:r>
      <w:proofErr w:type="spellEnd"/>
      <w:r>
        <w:rPr>
          <w:rStyle w:val="None"/>
          <w:lang w:val="en-US"/>
        </w:rPr>
        <w:t>, Koopmans, A</w:t>
      </w:r>
      <w:r>
        <w:rPr>
          <w:rStyle w:val="None"/>
          <w:lang w:val="en-US"/>
        </w:rPr>
        <w:t xml:space="preserve">llais, </w:t>
      </w:r>
      <w:proofErr w:type="spellStart"/>
      <w:r>
        <w:rPr>
          <w:rStyle w:val="None"/>
          <w:lang w:val="en-US"/>
        </w:rPr>
        <w:t>Dorfman</w:t>
      </w:r>
      <w:proofErr w:type="spellEnd"/>
      <w:r>
        <w:rPr>
          <w:rStyle w:val="None"/>
          <w:lang w:val="en-US"/>
        </w:rPr>
        <w:t xml:space="preserve">, who also attended the Cambridge Conference in July, and Leontief, Pasinetti, </w:t>
      </w:r>
      <w:proofErr w:type="spellStart"/>
      <w:r>
        <w:rPr>
          <w:rStyle w:val="None"/>
          <w:lang w:val="en-US"/>
        </w:rPr>
        <w:t>Morishima</w:t>
      </w:r>
      <w:proofErr w:type="spellEnd"/>
      <w:r>
        <w:rPr>
          <w:rStyle w:val="None"/>
          <w:lang w:val="en-US"/>
        </w:rPr>
        <w:t xml:space="preserve">, </w:t>
      </w:r>
      <w:proofErr w:type="spellStart"/>
      <w:r>
        <w:rPr>
          <w:rStyle w:val="None"/>
          <w:lang w:val="en-US"/>
        </w:rPr>
        <w:t>Haavelmo</w:t>
      </w:r>
      <w:proofErr w:type="spellEnd"/>
      <w:r>
        <w:rPr>
          <w:rStyle w:val="None"/>
          <w:lang w:val="en-US"/>
        </w:rPr>
        <w:t xml:space="preserve">, Ragnar Frisch (who was in the program of the Cambridge conference but did not attend), Henry Theil, Franklin Fisher, and Herman </w:t>
      </w:r>
      <w:proofErr w:type="spellStart"/>
      <w:r>
        <w:rPr>
          <w:rStyle w:val="None"/>
          <w:lang w:val="en-US"/>
        </w:rPr>
        <w:t>Wold</w:t>
      </w:r>
      <w:proofErr w:type="spellEnd"/>
      <w:r>
        <w:rPr>
          <w:rStyle w:val="None"/>
          <w:lang w:val="en-US"/>
        </w:rPr>
        <w:t>.</w:t>
      </w:r>
    </w:p>
  </w:footnote>
  <w:footnote w:id="30">
    <w:p w:rsidR="00CC0590" w:rsidRPr="00E52023" w:rsidRDefault="00FA2340">
      <w:pPr>
        <w:pStyle w:val="FootnoteText"/>
        <w:spacing w:after="60"/>
        <w:jc w:val="both"/>
        <w:rPr>
          <w:lang w:val="en-GB"/>
          <w:rPrChange w:id="132" w:author="Assaf" w:date="2018-07-06T12:40:00Z">
            <w:rPr/>
          </w:rPrChange>
        </w:rPr>
      </w:pPr>
      <w:r>
        <w:rPr>
          <w:rStyle w:val="None"/>
          <w:vertAlign w:val="superscript"/>
          <w:lang w:val="en-US"/>
        </w:rPr>
        <w:footnoteRef/>
      </w:r>
      <w:r>
        <w:rPr>
          <w:rStyle w:val="None"/>
          <w:lang w:val="en-US"/>
        </w:rPr>
        <w:t xml:space="preserve"> On the</w:t>
      </w:r>
      <w:r>
        <w:rPr>
          <w:rStyle w:val="None"/>
          <w:lang w:val="en-US"/>
        </w:rPr>
        <w:t xml:space="preserve"> technical differences between Koopmans and </w:t>
      </w:r>
      <w:proofErr w:type="spellStart"/>
      <w:r>
        <w:rPr>
          <w:rStyle w:val="None"/>
          <w:lang w:val="en-US"/>
        </w:rPr>
        <w:t>Malinvaud</w:t>
      </w:r>
      <w:proofErr w:type="spellEnd"/>
      <w:r>
        <w:rPr>
          <w:rStyle w:val="None"/>
          <w:lang w:val="en-US"/>
        </w:rPr>
        <w:t xml:space="preserve">, Spear and Young (2014, 229-231) argued that the latter pointed out in his paper that the postulate of a </w:t>
      </w:r>
      <w:proofErr w:type="spellStart"/>
      <w:r>
        <w:rPr>
          <w:rStyle w:val="None"/>
          <w:lang w:val="en-US"/>
        </w:rPr>
        <w:t>transversality</w:t>
      </w:r>
      <w:proofErr w:type="spellEnd"/>
      <w:r>
        <w:rPr>
          <w:rStyle w:val="None"/>
          <w:lang w:val="en-US"/>
        </w:rPr>
        <w:t xml:space="preserve"> condition was necessary in the model. Comparing the original Cowles Discussion Pap</w:t>
      </w:r>
      <w:r>
        <w:rPr>
          <w:rStyle w:val="None"/>
          <w:lang w:val="en-US"/>
        </w:rPr>
        <w:t xml:space="preserve">er (Koopmans, 1963) to its published version, they argued that Koopmans included a </w:t>
      </w:r>
      <w:proofErr w:type="spellStart"/>
      <w:r>
        <w:rPr>
          <w:rStyle w:val="None"/>
          <w:lang w:val="en-US"/>
        </w:rPr>
        <w:t>transversality</w:t>
      </w:r>
      <w:proofErr w:type="spellEnd"/>
      <w:r>
        <w:rPr>
          <w:rStyle w:val="None"/>
          <w:lang w:val="en-US"/>
        </w:rPr>
        <w:t xml:space="preserve"> condition in his model only after </w:t>
      </w:r>
      <w:proofErr w:type="spellStart"/>
      <w:r>
        <w:rPr>
          <w:rStyle w:val="None"/>
          <w:lang w:val="en-US"/>
        </w:rPr>
        <w:t>Malinvaud</w:t>
      </w:r>
      <w:proofErr w:type="spellEnd"/>
      <w:r>
        <w:rPr>
          <w:rStyle w:val="None"/>
          <w:lang w:val="en-US"/>
        </w:rPr>
        <w:t xml:space="preserve"> provided a counterexample to his questioning at the conference whether paths that didn’t meet the condition would </w:t>
      </w:r>
      <w:r>
        <w:rPr>
          <w:rStyle w:val="None"/>
          <w:lang w:val="en-US"/>
        </w:rPr>
        <w:t>violate in a finite time the sign restrictions on capital or consumption (</w:t>
      </w:r>
      <w:proofErr w:type="spellStart"/>
      <w:r>
        <w:rPr>
          <w:rStyle w:val="None"/>
          <w:lang w:val="en-US"/>
        </w:rPr>
        <w:t>Malinvaud</w:t>
      </w:r>
      <w:proofErr w:type="spellEnd"/>
      <w:r>
        <w:rPr>
          <w:rStyle w:val="None"/>
          <w:lang w:val="en-US"/>
        </w:rPr>
        <w:t xml:space="preserve"> 1965, 379-380). </w:t>
      </w:r>
    </w:p>
  </w:footnote>
  <w:footnote w:id="31">
    <w:p w:rsidR="00CC0590" w:rsidRPr="00E52023" w:rsidRDefault="00FA2340">
      <w:pPr>
        <w:pStyle w:val="FootnoteText"/>
        <w:spacing w:after="60"/>
        <w:jc w:val="both"/>
        <w:rPr>
          <w:lang w:val="en-GB"/>
          <w:rPrChange w:id="133" w:author="Assaf" w:date="2018-07-06T12:40:00Z">
            <w:rPr/>
          </w:rPrChange>
        </w:rPr>
      </w:pPr>
      <w:r>
        <w:rPr>
          <w:rStyle w:val="None"/>
          <w:vertAlign w:val="superscript"/>
          <w:lang w:val="en-US"/>
        </w:rPr>
        <w:footnoteRef/>
      </w:r>
      <w:r>
        <w:rPr>
          <w:rStyle w:val="None"/>
          <w:lang w:val="en-US"/>
        </w:rPr>
        <w:t xml:space="preserve"> In the case of Radner, </w:t>
      </w:r>
      <w:proofErr w:type="spellStart"/>
      <w:r>
        <w:rPr>
          <w:rStyle w:val="None"/>
          <w:lang w:val="en-US"/>
        </w:rPr>
        <w:t>Malinvaud</w:t>
      </w:r>
      <w:proofErr w:type="spellEnd"/>
      <w:r>
        <w:rPr>
          <w:rStyle w:val="None"/>
          <w:lang w:val="en-US"/>
        </w:rPr>
        <w:t xml:space="preserve"> cited a working paper, published in 1962 by the Center for Research in Management Science at the University of California, Berkeley.</w:t>
      </w:r>
    </w:p>
  </w:footnote>
  <w:footnote w:id="32">
    <w:p w:rsidR="00CC0590" w:rsidRPr="00E52023" w:rsidRDefault="00FA2340">
      <w:pPr>
        <w:pStyle w:val="FootnoteText"/>
        <w:spacing w:after="60"/>
        <w:jc w:val="both"/>
        <w:rPr>
          <w:lang w:val="en-GB"/>
          <w:rPrChange w:id="136" w:author="Assaf" w:date="2018-07-06T12:40:00Z">
            <w:rPr/>
          </w:rPrChange>
        </w:rPr>
      </w:pPr>
      <w:r>
        <w:rPr>
          <w:rStyle w:val="None"/>
          <w:rFonts w:ascii="Times New Roman" w:eastAsia="Times New Roman" w:hAnsi="Times New Roman" w:cs="Times New Roman"/>
          <w:vertAlign w:val="superscript"/>
          <w:lang w:val="en-US"/>
        </w:rPr>
        <w:footnoteRef/>
      </w:r>
      <w:r>
        <w:rPr>
          <w:rFonts w:ascii="Times New Roman" w:hAnsi="Times New Roman"/>
          <w:lang w:val="en-US"/>
        </w:rPr>
        <w:t xml:space="preserve"> </w:t>
      </w:r>
      <w:proofErr w:type="spellStart"/>
      <w:r>
        <w:rPr>
          <w:rFonts w:ascii="Times New Roman" w:hAnsi="Times New Roman"/>
          <w:lang w:val="en-US"/>
        </w:rPr>
        <w:t>Morishima</w:t>
      </w:r>
      <w:proofErr w:type="spellEnd"/>
      <w:r>
        <w:rPr>
          <w:rFonts w:ascii="Times New Roman" w:hAnsi="Times New Roman"/>
          <w:lang w:val="en-US"/>
        </w:rPr>
        <w:t xml:space="preserve"> wrote that he followed instead</w:t>
      </w:r>
      <w:r>
        <w:rPr>
          <w:rFonts w:ascii="Times New Roman" w:hAnsi="Times New Roman"/>
          <w:lang w:val="en-US"/>
        </w:rPr>
        <w:t xml:space="preserve"> Joan Robinson and von Neumann, although he does not refer to any particular work by them.</w:t>
      </w:r>
    </w:p>
  </w:footnote>
  <w:footnote w:id="33">
    <w:p w:rsidR="00CC0590" w:rsidRPr="00E52023" w:rsidRDefault="00FA2340">
      <w:pPr>
        <w:pStyle w:val="FootnoteText"/>
        <w:spacing w:after="60"/>
        <w:jc w:val="both"/>
        <w:rPr>
          <w:lang w:val="en-GB"/>
          <w:rPrChange w:id="150" w:author="Assaf" w:date="2018-07-06T12:40:00Z">
            <w:rPr/>
          </w:rPrChange>
        </w:rPr>
      </w:pPr>
      <w:r>
        <w:rPr>
          <w:rStyle w:val="None"/>
          <w:vertAlign w:val="superscript"/>
          <w:lang w:val="en-US"/>
        </w:rPr>
        <w:footnoteRef/>
      </w:r>
      <w:r>
        <w:rPr>
          <w:rStyle w:val="None"/>
          <w:lang w:val="en-US"/>
        </w:rPr>
        <w:t xml:space="preserve"> Koopmans (1965) followed Phelps and others and briefly mentioned </w:t>
      </w:r>
      <w:proofErr w:type="spellStart"/>
      <w:r>
        <w:rPr>
          <w:rStyle w:val="None"/>
          <w:lang w:val="en-US"/>
        </w:rPr>
        <w:t>Harrod</w:t>
      </w:r>
      <w:proofErr w:type="spellEnd"/>
      <w:r>
        <w:rPr>
          <w:rStyle w:val="None"/>
          <w:lang w:val="en-US"/>
        </w:rPr>
        <w:t xml:space="preserve"> (and Ramsey) for his stance against discounting future utilities, but Solow is nowhere cite</w:t>
      </w:r>
      <w:r>
        <w:rPr>
          <w:rStyle w:val="None"/>
          <w:lang w:val="en-US"/>
        </w:rPr>
        <w:t>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590" w:rsidRDefault="00CC0590">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E5426"/>
    <w:multiLevelType w:val="hybridMultilevel"/>
    <w:tmpl w:val="BBCC3782"/>
    <w:numStyleLink w:val="ImportedStyle1"/>
  </w:abstractNum>
  <w:abstractNum w:abstractNumId="1" w15:restartNumberingAfterBreak="0">
    <w:nsid w:val="5A5668BD"/>
    <w:multiLevelType w:val="hybridMultilevel"/>
    <w:tmpl w:val="BBCC3782"/>
    <w:styleLink w:val="ImportedStyle1"/>
    <w:lvl w:ilvl="0" w:tplc="EA9CF24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DDF468D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3945478">
      <w:start w:val="1"/>
      <w:numFmt w:val="lowerRoman"/>
      <w:lvlText w:val="%3."/>
      <w:lvlJc w:val="left"/>
      <w:pPr>
        <w:ind w:left="2160" w:hanging="282"/>
      </w:pPr>
      <w:rPr>
        <w:rFonts w:hAnsi="Arial Unicode MS"/>
        <w:b/>
        <w:bCs/>
        <w:caps w:val="0"/>
        <w:smallCaps w:val="0"/>
        <w:strike w:val="0"/>
        <w:dstrike w:val="0"/>
        <w:outline w:val="0"/>
        <w:emboss w:val="0"/>
        <w:imprint w:val="0"/>
        <w:spacing w:val="0"/>
        <w:w w:val="100"/>
        <w:kern w:val="0"/>
        <w:position w:val="0"/>
        <w:highlight w:val="none"/>
        <w:vertAlign w:val="baseline"/>
      </w:rPr>
    </w:lvl>
    <w:lvl w:ilvl="3" w:tplc="D21C251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FDEF1A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AC4E2FE">
      <w:start w:val="1"/>
      <w:numFmt w:val="lowerRoman"/>
      <w:lvlText w:val="%6."/>
      <w:lvlJc w:val="left"/>
      <w:pPr>
        <w:ind w:left="4320" w:hanging="282"/>
      </w:pPr>
      <w:rPr>
        <w:rFonts w:hAnsi="Arial Unicode MS"/>
        <w:b/>
        <w:bCs/>
        <w:caps w:val="0"/>
        <w:smallCaps w:val="0"/>
        <w:strike w:val="0"/>
        <w:dstrike w:val="0"/>
        <w:outline w:val="0"/>
        <w:emboss w:val="0"/>
        <w:imprint w:val="0"/>
        <w:spacing w:val="0"/>
        <w:w w:val="100"/>
        <w:kern w:val="0"/>
        <w:position w:val="0"/>
        <w:highlight w:val="none"/>
        <w:vertAlign w:val="baseline"/>
      </w:rPr>
    </w:lvl>
    <w:lvl w:ilvl="6" w:tplc="E702BFC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9F8B5EC">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5C89666">
      <w:start w:val="1"/>
      <w:numFmt w:val="lowerRoman"/>
      <w:lvlText w:val="%9."/>
      <w:lvlJc w:val="left"/>
      <w:pPr>
        <w:ind w:left="6480" w:hanging="28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2CC02078">
        <w:start w:val="1"/>
        <w:numFmt w:val="decimal"/>
        <w:lvlText w:val="%1."/>
        <w:lvlJc w:val="left"/>
        <w:pPr>
          <w:tabs>
            <w:tab w:val="num" w:pos="1416"/>
          </w:tabs>
          <w:ind w:left="72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1FC11A4">
        <w:start w:val="1"/>
        <w:numFmt w:val="lowerLetter"/>
        <w:lvlText w:val="%2."/>
        <w:lvlJc w:val="left"/>
        <w:pPr>
          <w:tabs>
            <w:tab w:val="left" w:pos="1416"/>
            <w:tab w:val="num" w:pos="2198"/>
          </w:tabs>
          <w:ind w:left="1502" w:hanging="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1902D3EE">
        <w:start w:val="1"/>
        <w:numFmt w:val="lowerRoman"/>
        <w:lvlText w:val="%3."/>
        <w:lvlJc w:val="left"/>
        <w:pPr>
          <w:tabs>
            <w:tab w:val="left" w:pos="1416"/>
            <w:tab w:val="num" w:pos="2910"/>
          </w:tabs>
          <w:ind w:left="2214" w:firstLine="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67CA770">
        <w:start w:val="1"/>
        <w:numFmt w:val="decimal"/>
        <w:lvlText w:val="%4."/>
        <w:lvlJc w:val="left"/>
        <w:pPr>
          <w:tabs>
            <w:tab w:val="left" w:pos="1416"/>
            <w:tab w:val="num" w:pos="3636"/>
          </w:tabs>
          <w:ind w:left="2940" w:hanging="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E3FA9570">
        <w:start w:val="1"/>
        <w:numFmt w:val="lowerLetter"/>
        <w:lvlText w:val="%5."/>
        <w:lvlJc w:val="left"/>
        <w:pPr>
          <w:tabs>
            <w:tab w:val="left" w:pos="1416"/>
            <w:tab w:val="num" w:pos="4355"/>
          </w:tabs>
          <w:ind w:left="3659" w:hanging="1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870E9026">
        <w:start w:val="1"/>
        <w:numFmt w:val="lowerRoman"/>
        <w:lvlText w:val="%6."/>
        <w:lvlJc w:val="left"/>
        <w:pPr>
          <w:tabs>
            <w:tab w:val="left" w:pos="1416"/>
            <w:tab w:val="num" w:pos="5067"/>
          </w:tabs>
          <w:ind w:left="4371" w:firstLine="8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936AB794">
        <w:start w:val="1"/>
        <w:numFmt w:val="decimal"/>
        <w:lvlText w:val="%7."/>
        <w:lvlJc w:val="left"/>
        <w:pPr>
          <w:tabs>
            <w:tab w:val="left" w:pos="1416"/>
            <w:tab w:val="num" w:pos="5793"/>
          </w:tabs>
          <w:ind w:left="5097" w:firstLine="1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3868B56">
        <w:start w:val="1"/>
        <w:numFmt w:val="lowerLetter"/>
        <w:lvlText w:val="%8."/>
        <w:lvlJc w:val="left"/>
        <w:pPr>
          <w:tabs>
            <w:tab w:val="left" w:pos="1416"/>
            <w:tab w:val="num" w:pos="6512"/>
          </w:tabs>
          <w:ind w:left="5816" w:firstLine="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E334DD7E">
        <w:start w:val="1"/>
        <w:numFmt w:val="lowerRoman"/>
        <w:lvlText w:val="%9."/>
        <w:lvlJc w:val="left"/>
        <w:pPr>
          <w:tabs>
            <w:tab w:val="left" w:pos="1416"/>
            <w:tab w:val="num" w:pos="7223"/>
          </w:tabs>
          <w:ind w:left="6527" w:firstLine="12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saf">
    <w15:presenceInfo w15:providerId="None" w15:userId="Ass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90"/>
    <w:rsid w:val="00037189"/>
    <w:rsid w:val="0040120B"/>
    <w:rsid w:val="00443920"/>
    <w:rsid w:val="008D0E87"/>
    <w:rsid w:val="00B819FB"/>
    <w:rsid w:val="00CC0590"/>
    <w:rsid w:val="00E52023"/>
    <w:rsid w:val="00FA23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9BA1FD-7D5B-4976-B3AD-E20D070C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252"/>
        <w:tab w:val="right" w:pos="8504"/>
      </w:tabs>
    </w:pPr>
    <w:rPr>
      <w:rFonts w:ascii="Calibri" w:eastAsia="Calibri" w:hAnsi="Calibri" w:cs="Calibri"/>
      <w:color w:val="000000"/>
      <w:sz w:val="22"/>
      <w:szCs w:val="22"/>
      <w:u w:color="000000"/>
      <w:lang w:val="pt-PT"/>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styleId="FootnoteText">
    <w:name w:val="footnote text"/>
    <w:rPr>
      <w:rFonts w:ascii="Calibri" w:eastAsia="Calibri" w:hAnsi="Calibri" w:cs="Calibri"/>
      <w:color w:val="000000"/>
      <w:u w:color="000000"/>
      <w:lang w:val="pt-PT"/>
    </w:rPr>
  </w:style>
  <w:style w:type="character" w:customStyle="1" w:styleId="None">
    <w:name w:val="None"/>
  </w:style>
  <w:style w:type="character" w:customStyle="1" w:styleId="Hyperlink0">
    <w:name w:val="Hyperlink.0"/>
    <w:basedOn w:val="None"/>
    <w:rPr>
      <w:color w:val="0000FF"/>
      <w:u w:val="single" w:color="0000FF"/>
    </w:rPr>
  </w:style>
  <w:style w:type="paragraph" w:customStyle="1" w:styleId="BodyAA">
    <w:name w:val="Body A A"/>
    <w:pPr>
      <w:spacing w:after="200" w:line="276" w:lineRule="auto"/>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paragraph" w:styleId="Caption">
    <w:name w:val="caption"/>
    <w:pPr>
      <w:tabs>
        <w:tab w:val="left" w:pos="1150"/>
      </w:tabs>
    </w:pPr>
    <w:rPr>
      <w:rFonts w:ascii="Helvetica" w:hAnsi="Helvetica" w:cs="Arial Unicode MS"/>
      <w:b/>
      <w:bCs/>
      <w:caps/>
      <w:color w:val="000000"/>
      <w:u w:color="000000"/>
      <w:lang w:val="en-US"/>
    </w:rPr>
  </w:style>
  <w:style w:type="paragraph" w:customStyle="1" w:styleId="BodyAAA">
    <w:name w:val="Body A A A"/>
    <w:pPr>
      <w:spacing w:after="200" w:line="276" w:lineRule="auto"/>
    </w:pPr>
    <w:rPr>
      <w:rFonts w:ascii="Calibri" w:eastAsia="Calibri" w:hAnsi="Calibri" w:cs="Calibri"/>
      <w:color w:val="000000"/>
      <w:sz w:val="22"/>
      <w:szCs w:val="22"/>
      <w:u w:color="000000"/>
      <w:lang w:val="fr-FR"/>
    </w:rPr>
  </w:style>
  <w:style w:type="paragraph" w:customStyle="1" w:styleId="BodyBA">
    <w:name w:val="Body B A"/>
    <w:rPr>
      <w:rFonts w:cs="Arial Unicode MS"/>
      <w:color w:val="000000"/>
      <w:sz w:val="24"/>
      <w:szCs w:val="24"/>
      <w:u w:color="000000"/>
      <w:lang w:val="fr-FR"/>
    </w:rPr>
  </w:style>
  <w:style w:type="paragraph" w:styleId="BalloonText">
    <w:name w:val="Balloon Text"/>
    <w:basedOn w:val="Normal"/>
    <w:link w:val="BalloonTextChar"/>
    <w:uiPriority w:val="99"/>
    <w:semiHidden/>
    <w:unhideWhenUsed/>
    <w:rsid w:val="00E520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023"/>
    <w:rPr>
      <w:rFonts w:ascii="Segoe UI" w:hAnsi="Segoe UI" w:cs="Segoe UI"/>
      <w:sz w:val="18"/>
      <w:szCs w:val="18"/>
      <w:lang w:val="en-US" w:eastAsia="en-US"/>
    </w:rPr>
  </w:style>
  <w:style w:type="paragraph" w:customStyle="1" w:styleId="Body">
    <w:name w:val="Body"/>
    <w:rsid w:val="008D0E87"/>
    <w:pPr>
      <w:spacing w:after="200" w:line="276" w:lineRule="auto"/>
    </w:pPr>
    <w:rPr>
      <w:rFonts w:ascii="Calibri" w:eastAsia="Calibri" w:hAnsi="Calibri" w:cs="Calibri"/>
      <w:color w:val="000000"/>
      <w:sz w:val="22"/>
      <w:szCs w:val="22"/>
      <w:u w:color="000000"/>
    </w:rPr>
  </w:style>
  <w:style w:type="character" w:styleId="Strong">
    <w:name w:val="Strong"/>
    <w:basedOn w:val="DefaultParagraphFont"/>
    <w:uiPriority w:val="22"/>
    <w:qFormat/>
    <w:rsid w:val="00037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digitalhistoryofscience.org/economics/" TargetMode="External"/><Relationship Id="rId2" Type="http://schemas.openxmlformats.org/officeDocument/2006/relationships/hyperlink" Target="mailto:pgduarte@usp.br" TargetMode="External"/><Relationship Id="rId1" Type="http://schemas.openxmlformats.org/officeDocument/2006/relationships/hyperlink" Target="mailto:massaf@usp.br" TargetMode="Externa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20</Pages>
  <Words>11588</Words>
  <Characters>62576</Characters>
  <Application>Microsoft Office Word</Application>
  <DocSecurity>0</DocSecurity>
  <Lines>521</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Assaf</cp:lastModifiedBy>
  <cp:revision>6</cp:revision>
  <dcterms:created xsi:type="dcterms:W3CDTF">2018-07-06T15:38:00Z</dcterms:created>
  <dcterms:modified xsi:type="dcterms:W3CDTF">2018-07-06T16:25:00Z</dcterms:modified>
</cp:coreProperties>
</file>