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6F118" w14:textId="77777777" w:rsidR="006A364E" w:rsidRPr="006A364E" w:rsidRDefault="006A364E" w:rsidP="00B010AB">
      <w:pPr>
        <w:jc w:val="center"/>
        <w:rPr>
          <w:rFonts w:ascii="Times New Roman" w:hAnsi="Times New Roman" w:cs="Times New Roman"/>
          <w:b/>
          <w:sz w:val="24"/>
          <w:szCs w:val="24"/>
        </w:rPr>
      </w:pPr>
      <w:r w:rsidRPr="006A364E">
        <w:rPr>
          <w:rFonts w:ascii="Times New Roman" w:hAnsi="Times New Roman" w:cs="Times New Roman"/>
          <w:b/>
          <w:sz w:val="24"/>
          <w:szCs w:val="24"/>
        </w:rPr>
        <w:t>AS INFLUÊNCIAS NORTE-AMERICANAS DE ROBERTO SIMONSEN: CONTROLE SOCIAL, INSTITUCIONALISMO E PLANEJAMENTO</w:t>
      </w:r>
      <w:r w:rsidR="00C864B1">
        <w:rPr>
          <w:rStyle w:val="Refdenotaderodap"/>
          <w:rFonts w:ascii="Times New Roman" w:hAnsi="Times New Roman" w:cs="Times New Roman"/>
          <w:b/>
          <w:sz w:val="24"/>
          <w:szCs w:val="24"/>
        </w:rPr>
        <w:footnoteReference w:id="1"/>
      </w:r>
    </w:p>
    <w:p w14:paraId="6BABFB0F" w14:textId="77777777" w:rsidR="006A364E" w:rsidRDefault="006A364E" w:rsidP="00B010AB">
      <w:pPr>
        <w:rPr>
          <w:rFonts w:ascii="Times New Roman" w:hAnsi="Times New Roman" w:cs="Times New Roman"/>
          <w:b/>
          <w:sz w:val="24"/>
          <w:szCs w:val="24"/>
        </w:rPr>
      </w:pPr>
    </w:p>
    <w:p w14:paraId="2D39280B" w14:textId="5D75980C" w:rsidR="00B010AB" w:rsidRPr="00B010AB" w:rsidRDefault="00B010AB" w:rsidP="00B010AB">
      <w:pPr>
        <w:jc w:val="center"/>
        <w:rPr>
          <w:rFonts w:ascii="Times New Roman" w:hAnsi="Times New Roman" w:cs="Times New Roman"/>
          <w:b/>
          <w:sz w:val="24"/>
          <w:szCs w:val="24"/>
          <w:lang w:val="en-US"/>
        </w:rPr>
      </w:pPr>
      <w:r w:rsidRPr="00B010AB">
        <w:rPr>
          <w:rFonts w:ascii="Times New Roman" w:hAnsi="Times New Roman" w:cs="Times New Roman"/>
          <w:b/>
          <w:sz w:val="24"/>
          <w:szCs w:val="24"/>
          <w:lang w:val="en-US"/>
        </w:rPr>
        <w:t>THE AMERICAN INFLUENCES ON ROBERTO SIMONSEN’S ECONOMICS: SOCIAL CONTROL, INSTITUTIONALISM, AND PLANNING</w:t>
      </w:r>
    </w:p>
    <w:p w14:paraId="04C206F1" w14:textId="77777777" w:rsidR="00B010AB" w:rsidRDefault="00B010AB" w:rsidP="00B010AB">
      <w:pPr>
        <w:rPr>
          <w:rFonts w:ascii="Times New Roman" w:hAnsi="Times New Roman" w:cs="Times New Roman"/>
          <w:b/>
          <w:sz w:val="24"/>
          <w:szCs w:val="24"/>
          <w:lang w:val="en-US"/>
        </w:rPr>
      </w:pPr>
    </w:p>
    <w:p w14:paraId="2D90930E" w14:textId="45B8AFC1" w:rsidR="00B010AB" w:rsidRDefault="00B010AB" w:rsidP="00B010AB">
      <w:pPr>
        <w:jc w:val="right"/>
        <w:rPr>
          <w:rFonts w:ascii="Times New Roman" w:hAnsi="Times New Roman" w:cs="Times New Roman"/>
          <w:b/>
          <w:sz w:val="24"/>
          <w:szCs w:val="24"/>
        </w:rPr>
      </w:pPr>
      <w:r w:rsidRPr="00B010AB">
        <w:rPr>
          <w:rFonts w:ascii="Times New Roman" w:hAnsi="Times New Roman" w:cs="Times New Roman"/>
          <w:b/>
          <w:sz w:val="24"/>
          <w:szCs w:val="24"/>
        </w:rPr>
        <w:t>Marco Antonio Ribas Cavalieri</w:t>
      </w:r>
    </w:p>
    <w:p w14:paraId="3832A7EA" w14:textId="24E7CDE6" w:rsidR="00B010AB" w:rsidRDefault="00B010AB" w:rsidP="00B010AB">
      <w:pPr>
        <w:jc w:val="right"/>
        <w:rPr>
          <w:rFonts w:ascii="Times New Roman" w:hAnsi="Times New Roman" w:cs="Times New Roman"/>
          <w:i/>
          <w:sz w:val="24"/>
          <w:szCs w:val="24"/>
        </w:rPr>
      </w:pPr>
      <w:r>
        <w:rPr>
          <w:rFonts w:ascii="Times New Roman" w:hAnsi="Times New Roman" w:cs="Times New Roman"/>
          <w:i/>
          <w:sz w:val="24"/>
          <w:szCs w:val="24"/>
        </w:rPr>
        <w:t xml:space="preserve">Professor Adjunto </w:t>
      </w:r>
    </w:p>
    <w:p w14:paraId="74400591" w14:textId="0F5396F3" w:rsidR="00B010AB" w:rsidRDefault="00B010AB" w:rsidP="00B010AB">
      <w:pPr>
        <w:jc w:val="right"/>
        <w:rPr>
          <w:rFonts w:ascii="Times New Roman" w:hAnsi="Times New Roman" w:cs="Times New Roman"/>
          <w:i/>
          <w:sz w:val="24"/>
          <w:szCs w:val="24"/>
        </w:rPr>
      </w:pPr>
      <w:r>
        <w:rPr>
          <w:rFonts w:ascii="Times New Roman" w:hAnsi="Times New Roman" w:cs="Times New Roman"/>
          <w:i/>
          <w:sz w:val="24"/>
          <w:szCs w:val="24"/>
        </w:rPr>
        <w:t>Programa de Pós-Graduação em Desenvolvimento Econômico</w:t>
      </w:r>
    </w:p>
    <w:p w14:paraId="557432F1" w14:textId="61A81C24" w:rsidR="00B010AB" w:rsidRPr="00B010AB" w:rsidRDefault="00B010AB" w:rsidP="00B010AB">
      <w:pPr>
        <w:jc w:val="right"/>
        <w:rPr>
          <w:rFonts w:ascii="Times New Roman" w:hAnsi="Times New Roman" w:cs="Times New Roman"/>
          <w:i/>
          <w:sz w:val="24"/>
          <w:szCs w:val="24"/>
        </w:rPr>
      </w:pPr>
      <w:r>
        <w:rPr>
          <w:rFonts w:ascii="Times New Roman" w:hAnsi="Times New Roman" w:cs="Times New Roman"/>
          <w:i/>
          <w:sz w:val="24"/>
          <w:szCs w:val="24"/>
        </w:rPr>
        <w:t>UFPR</w:t>
      </w:r>
    </w:p>
    <w:p w14:paraId="5BFAF5E8" w14:textId="593B5D39" w:rsidR="00B010AB" w:rsidRPr="00B010AB" w:rsidRDefault="00B010AB" w:rsidP="00B010AB">
      <w:pPr>
        <w:jc w:val="right"/>
        <w:rPr>
          <w:rFonts w:ascii="Times New Roman" w:hAnsi="Times New Roman" w:cs="Times New Roman"/>
          <w:b/>
          <w:sz w:val="24"/>
          <w:szCs w:val="24"/>
        </w:rPr>
      </w:pPr>
      <w:r w:rsidRPr="00B010AB">
        <w:rPr>
          <w:rFonts w:ascii="Times New Roman" w:hAnsi="Times New Roman" w:cs="Times New Roman"/>
          <w:b/>
          <w:sz w:val="24"/>
          <w:szCs w:val="24"/>
        </w:rPr>
        <w:t>Marcelo Luiz Curado</w:t>
      </w:r>
    </w:p>
    <w:p w14:paraId="14C81E12" w14:textId="748CE16A" w:rsidR="00B010AB" w:rsidRDefault="00B010AB" w:rsidP="00B010AB">
      <w:pPr>
        <w:jc w:val="right"/>
        <w:rPr>
          <w:rFonts w:ascii="Times New Roman" w:hAnsi="Times New Roman" w:cs="Times New Roman"/>
          <w:i/>
          <w:sz w:val="24"/>
          <w:szCs w:val="24"/>
        </w:rPr>
      </w:pPr>
      <w:r>
        <w:rPr>
          <w:rFonts w:ascii="Times New Roman" w:hAnsi="Times New Roman" w:cs="Times New Roman"/>
          <w:i/>
          <w:sz w:val="24"/>
          <w:szCs w:val="24"/>
        </w:rPr>
        <w:t>Professor A</w:t>
      </w:r>
      <w:r>
        <w:rPr>
          <w:rFonts w:ascii="Times New Roman" w:hAnsi="Times New Roman" w:cs="Times New Roman"/>
          <w:i/>
          <w:sz w:val="24"/>
          <w:szCs w:val="24"/>
        </w:rPr>
        <w:t>ssociado</w:t>
      </w:r>
      <w:r>
        <w:rPr>
          <w:rFonts w:ascii="Times New Roman" w:hAnsi="Times New Roman" w:cs="Times New Roman"/>
          <w:i/>
          <w:sz w:val="24"/>
          <w:szCs w:val="24"/>
        </w:rPr>
        <w:t xml:space="preserve"> </w:t>
      </w:r>
    </w:p>
    <w:p w14:paraId="5C365BD3" w14:textId="77777777" w:rsidR="00B010AB" w:rsidRDefault="00B010AB" w:rsidP="00B010AB">
      <w:pPr>
        <w:jc w:val="right"/>
        <w:rPr>
          <w:rFonts w:ascii="Times New Roman" w:hAnsi="Times New Roman" w:cs="Times New Roman"/>
          <w:i/>
          <w:sz w:val="24"/>
          <w:szCs w:val="24"/>
        </w:rPr>
      </w:pPr>
      <w:r>
        <w:rPr>
          <w:rFonts w:ascii="Times New Roman" w:hAnsi="Times New Roman" w:cs="Times New Roman"/>
          <w:i/>
          <w:sz w:val="24"/>
          <w:szCs w:val="24"/>
        </w:rPr>
        <w:t>Programa de Pós-Graduação em Desenvolvimento Econômico</w:t>
      </w:r>
    </w:p>
    <w:p w14:paraId="2C6D8BD7" w14:textId="77777777" w:rsidR="00B010AB" w:rsidRPr="00B010AB" w:rsidRDefault="00B010AB" w:rsidP="00B010AB">
      <w:pPr>
        <w:jc w:val="right"/>
        <w:rPr>
          <w:rFonts w:ascii="Times New Roman" w:hAnsi="Times New Roman" w:cs="Times New Roman"/>
          <w:i/>
          <w:sz w:val="24"/>
          <w:szCs w:val="24"/>
        </w:rPr>
      </w:pPr>
      <w:r>
        <w:rPr>
          <w:rFonts w:ascii="Times New Roman" w:hAnsi="Times New Roman" w:cs="Times New Roman"/>
          <w:i/>
          <w:sz w:val="24"/>
          <w:szCs w:val="24"/>
        </w:rPr>
        <w:t>UFPR</w:t>
      </w:r>
    </w:p>
    <w:p w14:paraId="57470E43" w14:textId="77777777" w:rsidR="00B010AB" w:rsidRPr="00B010AB" w:rsidRDefault="00B010AB" w:rsidP="00B010AB">
      <w:pPr>
        <w:jc w:val="right"/>
        <w:rPr>
          <w:rFonts w:ascii="Times New Roman" w:hAnsi="Times New Roman" w:cs="Times New Roman"/>
          <w:b/>
          <w:sz w:val="24"/>
          <w:szCs w:val="24"/>
        </w:rPr>
      </w:pPr>
    </w:p>
    <w:p w14:paraId="1E6657E7" w14:textId="77777777" w:rsidR="00B010AB" w:rsidRPr="00B010AB" w:rsidRDefault="00B010AB" w:rsidP="00B010AB">
      <w:pPr>
        <w:rPr>
          <w:rFonts w:ascii="Times New Roman" w:hAnsi="Times New Roman" w:cs="Times New Roman"/>
          <w:b/>
          <w:sz w:val="24"/>
          <w:szCs w:val="24"/>
        </w:rPr>
      </w:pPr>
    </w:p>
    <w:p w14:paraId="2BCCD53D" w14:textId="77777777" w:rsidR="00F64B0B" w:rsidRDefault="006A5824" w:rsidP="00B010AB">
      <w:pPr>
        <w:jc w:val="center"/>
        <w:rPr>
          <w:rFonts w:ascii="Times New Roman" w:hAnsi="Times New Roman" w:cs="Times New Roman"/>
          <w:sz w:val="24"/>
          <w:szCs w:val="24"/>
        </w:rPr>
      </w:pPr>
      <w:r>
        <w:rPr>
          <w:rFonts w:ascii="Times New Roman" w:hAnsi="Times New Roman" w:cs="Times New Roman"/>
          <w:b/>
          <w:sz w:val="24"/>
          <w:szCs w:val="24"/>
        </w:rPr>
        <w:t>RESUMO</w:t>
      </w:r>
    </w:p>
    <w:p w14:paraId="6C1D4226" w14:textId="44BD6671" w:rsidR="00116D06" w:rsidRDefault="00271B4E" w:rsidP="00B010AB">
      <w:pPr>
        <w:rPr>
          <w:rFonts w:ascii="Times New Roman" w:hAnsi="Times New Roman" w:cs="Times New Roman"/>
          <w:sz w:val="24"/>
          <w:szCs w:val="24"/>
        </w:rPr>
      </w:pPr>
      <w:r>
        <w:rPr>
          <w:rFonts w:ascii="Times New Roman" w:hAnsi="Times New Roman" w:cs="Times New Roman"/>
          <w:sz w:val="24"/>
          <w:szCs w:val="24"/>
        </w:rPr>
        <w:t>E</w:t>
      </w:r>
      <w:r w:rsidR="00C837C0">
        <w:rPr>
          <w:rFonts w:ascii="Times New Roman" w:hAnsi="Times New Roman" w:cs="Times New Roman"/>
          <w:sz w:val="24"/>
          <w:szCs w:val="24"/>
        </w:rPr>
        <w:t xml:space="preserve">ste trabalho </w:t>
      </w:r>
      <w:r w:rsidR="00B70922">
        <w:rPr>
          <w:rFonts w:ascii="Times New Roman" w:hAnsi="Times New Roman" w:cs="Times New Roman"/>
          <w:sz w:val="24"/>
          <w:szCs w:val="24"/>
        </w:rPr>
        <w:t>investiga</w:t>
      </w:r>
      <w:r w:rsidR="006A5824">
        <w:rPr>
          <w:rFonts w:ascii="Times New Roman" w:hAnsi="Times New Roman" w:cs="Times New Roman"/>
          <w:sz w:val="24"/>
          <w:szCs w:val="24"/>
        </w:rPr>
        <w:t xml:space="preserve"> as influências norte-americanas sobre o pensamento social e</w:t>
      </w:r>
      <w:r w:rsidR="005F18BE">
        <w:rPr>
          <w:rFonts w:ascii="Times New Roman" w:hAnsi="Times New Roman" w:cs="Times New Roman"/>
          <w:sz w:val="24"/>
          <w:szCs w:val="24"/>
        </w:rPr>
        <w:t xml:space="preserve"> </w:t>
      </w:r>
      <w:r w:rsidR="006A5824">
        <w:rPr>
          <w:rFonts w:ascii="Times New Roman" w:hAnsi="Times New Roman" w:cs="Times New Roman"/>
          <w:sz w:val="24"/>
          <w:szCs w:val="24"/>
        </w:rPr>
        <w:t xml:space="preserve">econômico de Roberto Simonsen. </w:t>
      </w:r>
      <w:r w:rsidR="001F3099">
        <w:rPr>
          <w:rFonts w:ascii="Times New Roman" w:hAnsi="Times New Roman" w:cs="Times New Roman"/>
          <w:sz w:val="24"/>
          <w:szCs w:val="24"/>
        </w:rPr>
        <w:t>Simonsen</w:t>
      </w:r>
      <w:r w:rsidR="006A5824">
        <w:rPr>
          <w:rFonts w:ascii="Times New Roman" w:hAnsi="Times New Roman" w:cs="Times New Roman"/>
          <w:sz w:val="24"/>
          <w:szCs w:val="24"/>
        </w:rPr>
        <w:t xml:space="preserve"> </w:t>
      </w:r>
      <w:r w:rsidR="00C650BF">
        <w:rPr>
          <w:rFonts w:ascii="Times New Roman" w:hAnsi="Times New Roman" w:cs="Times New Roman"/>
          <w:sz w:val="24"/>
          <w:szCs w:val="24"/>
        </w:rPr>
        <w:t>foi bastante influenciado por</w:t>
      </w:r>
      <w:r w:rsidR="006A5824">
        <w:rPr>
          <w:rFonts w:ascii="Times New Roman" w:hAnsi="Times New Roman" w:cs="Times New Roman"/>
          <w:sz w:val="24"/>
          <w:szCs w:val="24"/>
        </w:rPr>
        <w:t xml:space="preserve"> uma vertente importante das ciências sociais e econômicas norte-americanas, em particular o institucionalismo e a ciência</w:t>
      </w:r>
      <w:r w:rsidR="005F18BE">
        <w:rPr>
          <w:rFonts w:ascii="Times New Roman" w:hAnsi="Times New Roman" w:cs="Times New Roman"/>
          <w:sz w:val="24"/>
          <w:szCs w:val="24"/>
        </w:rPr>
        <w:t>/filosofia</w:t>
      </w:r>
      <w:r w:rsidR="006A5824">
        <w:rPr>
          <w:rFonts w:ascii="Times New Roman" w:hAnsi="Times New Roman" w:cs="Times New Roman"/>
          <w:sz w:val="24"/>
          <w:szCs w:val="24"/>
        </w:rPr>
        <w:t xml:space="preserve"> do controle social. </w:t>
      </w:r>
      <w:r w:rsidR="00116D06">
        <w:rPr>
          <w:rFonts w:ascii="Times New Roman" w:hAnsi="Times New Roman" w:cs="Times New Roman"/>
          <w:sz w:val="24"/>
          <w:szCs w:val="24"/>
        </w:rPr>
        <w:t>Adicionalmente, e</w:t>
      </w:r>
      <w:r w:rsidR="00D030B8">
        <w:rPr>
          <w:rFonts w:ascii="Times New Roman" w:hAnsi="Times New Roman" w:cs="Times New Roman"/>
          <w:sz w:val="24"/>
          <w:szCs w:val="24"/>
        </w:rPr>
        <w:t xml:space="preserve">m vista da literatura internacional sobre a história das ciências sociais e da economia nos EUA de início do século XX, o trabalho aqui apresentado </w:t>
      </w:r>
      <w:r w:rsidR="00116D06">
        <w:rPr>
          <w:rFonts w:ascii="Times New Roman" w:hAnsi="Times New Roman" w:cs="Times New Roman"/>
          <w:sz w:val="24"/>
          <w:szCs w:val="24"/>
        </w:rPr>
        <w:t>aponta no sentido de que o pensamento de</w:t>
      </w:r>
      <w:r w:rsidR="00D030B8">
        <w:rPr>
          <w:rFonts w:ascii="Times New Roman" w:hAnsi="Times New Roman" w:cs="Times New Roman"/>
          <w:sz w:val="24"/>
          <w:szCs w:val="24"/>
        </w:rPr>
        <w:t xml:space="preserve"> Simonsen</w:t>
      </w:r>
      <w:r w:rsidR="00291145">
        <w:rPr>
          <w:rFonts w:ascii="Times New Roman" w:hAnsi="Times New Roman" w:cs="Times New Roman"/>
          <w:sz w:val="24"/>
          <w:szCs w:val="24"/>
        </w:rPr>
        <w:t xml:space="preserve"> foi informado por</w:t>
      </w:r>
      <w:r w:rsidR="009B7120">
        <w:rPr>
          <w:rFonts w:ascii="Times New Roman" w:hAnsi="Times New Roman" w:cs="Times New Roman"/>
          <w:sz w:val="24"/>
          <w:szCs w:val="24"/>
        </w:rPr>
        <w:t xml:space="preserve"> uma</w:t>
      </w:r>
      <w:r w:rsidR="00116D06">
        <w:rPr>
          <w:rFonts w:ascii="Times New Roman" w:hAnsi="Times New Roman" w:cs="Times New Roman"/>
          <w:sz w:val="24"/>
          <w:szCs w:val="24"/>
        </w:rPr>
        <w:t xml:space="preserve"> corrente do pensamento norte-americano</w:t>
      </w:r>
      <w:r w:rsidR="00291145">
        <w:rPr>
          <w:rFonts w:ascii="Times New Roman" w:hAnsi="Times New Roman" w:cs="Times New Roman"/>
          <w:sz w:val="24"/>
          <w:szCs w:val="24"/>
        </w:rPr>
        <w:t xml:space="preserve"> que era</w:t>
      </w:r>
      <w:r w:rsidR="00116D06">
        <w:rPr>
          <w:rFonts w:ascii="Times New Roman" w:hAnsi="Times New Roman" w:cs="Times New Roman"/>
          <w:sz w:val="24"/>
          <w:szCs w:val="24"/>
        </w:rPr>
        <w:t xml:space="preserve"> bastante moderna e</w:t>
      </w:r>
      <w:r w:rsidR="00291145">
        <w:rPr>
          <w:rFonts w:ascii="Times New Roman" w:hAnsi="Times New Roman" w:cs="Times New Roman"/>
          <w:sz w:val="24"/>
          <w:szCs w:val="24"/>
        </w:rPr>
        <w:t xml:space="preserve"> muito</w:t>
      </w:r>
      <w:r w:rsidR="00116D06">
        <w:rPr>
          <w:rFonts w:ascii="Times New Roman" w:hAnsi="Times New Roman" w:cs="Times New Roman"/>
          <w:sz w:val="24"/>
          <w:szCs w:val="24"/>
        </w:rPr>
        <w:t xml:space="preserve"> influente</w:t>
      </w:r>
      <w:r w:rsidR="009B7120">
        <w:rPr>
          <w:rFonts w:ascii="Times New Roman" w:hAnsi="Times New Roman" w:cs="Times New Roman"/>
          <w:sz w:val="24"/>
          <w:szCs w:val="24"/>
        </w:rPr>
        <w:t xml:space="preserve"> </w:t>
      </w:r>
      <w:r w:rsidR="0028513A">
        <w:rPr>
          <w:rFonts w:ascii="Times New Roman" w:hAnsi="Times New Roman" w:cs="Times New Roman"/>
          <w:sz w:val="24"/>
          <w:szCs w:val="24"/>
        </w:rPr>
        <w:t>para aquele período</w:t>
      </w:r>
      <w:r w:rsidR="00116D06">
        <w:rPr>
          <w:rFonts w:ascii="Times New Roman" w:hAnsi="Times New Roman" w:cs="Times New Roman"/>
          <w:sz w:val="24"/>
          <w:szCs w:val="24"/>
        </w:rPr>
        <w:t>.</w:t>
      </w:r>
    </w:p>
    <w:p w14:paraId="4A902682" w14:textId="77777777" w:rsidR="00B010AB" w:rsidRDefault="00B010AB" w:rsidP="00B010AB">
      <w:pPr>
        <w:rPr>
          <w:rFonts w:ascii="Times New Roman" w:hAnsi="Times New Roman" w:cs="Times New Roman"/>
          <w:sz w:val="24"/>
          <w:szCs w:val="24"/>
        </w:rPr>
      </w:pPr>
    </w:p>
    <w:p w14:paraId="397FA677" w14:textId="77777777" w:rsidR="00271B4E" w:rsidRPr="00271B4E" w:rsidRDefault="00271B4E" w:rsidP="00B010AB">
      <w:pPr>
        <w:rPr>
          <w:rFonts w:ascii="Times New Roman" w:hAnsi="Times New Roman" w:cs="Times New Roman"/>
          <w:sz w:val="24"/>
          <w:szCs w:val="24"/>
        </w:rPr>
      </w:pPr>
      <w:r>
        <w:rPr>
          <w:rFonts w:ascii="Times New Roman" w:hAnsi="Times New Roman" w:cs="Times New Roman"/>
          <w:b/>
          <w:sz w:val="24"/>
          <w:szCs w:val="24"/>
        </w:rPr>
        <w:t xml:space="preserve">Palavras-chave: </w:t>
      </w:r>
      <w:r>
        <w:rPr>
          <w:rFonts w:ascii="Times New Roman" w:hAnsi="Times New Roman" w:cs="Times New Roman"/>
          <w:sz w:val="24"/>
          <w:szCs w:val="24"/>
        </w:rPr>
        <w:t>Roberto Simonsen, Planejamento, Controle Social, Institucionalismo.</w:t>
      </w:r>
    </w:p>
    <w:p w14:paraId="7121E40A" w14:textId="77777777" w:rsidR="00271B4E" w:rsidRDefault="00271B4E" w:rsidP="00B010AB">
      <w:pPr>
        <w:rPr>
          <w:rFonts w:ascii="Times New Roman" w:hAnsi="Times New Roman" w:cs="Times New Roman"/>
          <w:sz w:val="24"/>
          <w:szCs w:val="24"/>
        </w:rPr>
      </w:pPr>
    </w:p>
    <w:p w14:paraId="606C7DC0" w14:textId="77777777" w:rsidR="001F3099" w:rsidRPr="00820CED" w:rsidRDefault="001F3099" w:rsidP="00B010AB">
      <w:pPr>
        <w:jc w:val="center"/>
        <w:rPr>
          <w:rFonts w:ascii="Times New Roman" w:hAnsi="Times New Roman" w:cs="Times New Roman"/>
          <w:b/>
          <w:sz w:val="24"/>
          <w:szCs w:val="24"/>
          <w:lang w:val="en-US"/>
        </w:rPr>
      </w:pPr>
      <w:r>
        <w:rPr>
          <w:rFonts w:ascii="Times New Roman" w:hAnsi="Times New Roman" w:cs="Times New Roman"/>
          <w:b/>
          <w:sz w:val="24"/>
          <w:szCs w:val="24"/>
          <w:lang w:val="en-US"/>
        </w:rPr>
        <w:t>ABSTRACT</w:t>
      </w:r>
    </w:p>
    <w:p w14:paraId="3D212BCE" w14:textId="310FC9DB" w:rsidR="001F3099" w:rsidRPr="006131B0" w:rsidDel="002E3390" w:rsidRDefault="001F3099" w:rsidP="00B010AB">
      <w:pPr>
        <w:rPr>
          <w:del w:id="0" w:author="Author" w:date="2014-07-04T16:59:00Z"/>
          <w:rFonts w:ascii="Times New Roman" w:hAnsi="Times New Roman" w:cs="Times New Roman"/>
          <w:sz w:val="24"/>
          <w:szCs w:val="24"/>
          <w:lang w:val="en-US"/>
        </w:rPr>
      </w:pPr>
      <w:r w:rsidRPr="00E96B4C">
        <w:rPr>
          <w:rFonts w:ascii="Times New Roman" w:hAnsi="Times New Roman" w:cs="Times New Roman"/>
          <w:sz w:val="24"/>
          <w:szCs w:val="24"/>
          <w:lang w:val="en-US"/>
        </w:rPr>
        <w:t xml:space="preserve">This article investigates </w:t>
      </w:r>
      <w:r>
        <w:rPr>
          <w:rFonts w:ascii="Times New Roman" w:hAnsi="Times New Roman" w:cs="Times New Roman"/>
          <w:sz w:val="24"/>
          <w:szCs w:val="24"/>
          <w:lang w:val="en-US"/>
        </w:rPr>
        <w:t xml:space="preserve">the </w:t>
      </w:r>
      <w:r w:rsidRPr="00E96B4C">
        <w:rPr>
          <w:rFonts w:ascii="Times New Roman" w:hAnsi="Times New Roman" w:cs="Times New Roman"/>
          <w:sz w:val="24"/>
          <w:szCs w:val="24"/>
          <w:lang w:val="en-US"/>
        </w:rPr>
        <w:t xml:space="preserve">American influences on Brazilian industrialist Roberto Simonsen’s social and </w:t>
      </w:r>
      <w:r>
        <w:rPr>
          <w:rFonts w:ascii="Times New Roman" w:hAnsi="Times New Roman" w:cs="Times New Roman"/>
          <w:sz w:val="24"/>
          <w:szCs w:val="24"/>
          <w:lang w:val="en-US"/>
        </w:rPr>
        <w:t xml:space="preserve">economic thought. Simonsen was deeply influenced by </w:t>
      </w:r>
      <w:r w:rsidRPr="00E96B4C">
        <w:rPr>
          <w:rFonts w:ascii="Times New Roman" w:hAnsi="Times New Roman" w:cs="Times New Roman"/>
          <w:sz w:val="24"/>
          <w:szCs w:val="24"/>
          <w:lang w:val="en-US"/>
        </w:rPr>
        <w:t xml:space="preserve">important </w:t>
      </w:r>
      <w:r>
        <w:rPr>
          <w:rFonts w:ascii="Times New Roman" w:hAnsi="Times New Roman" w:cs="Times New Roman"/>
          <w:sz w:val="24"/>
          <w:szCs w:val="24"/>
          <w:lang w:val="en-US"/>
        </w:rPr>
        <w:t xml:space="preserve">elements </w:t>
      </w:r>
      <w:r w:rsidRPr="00E96B4C">
        <w:rPr>
          <w:rFonts w:ascii="Times New Roman" w:hAnsi="Times New Roman" w:cs="Times New Roman"/>
          <w:sz w:val="24"/>
          <w:szCs w:val="24"/>
          <w:lang w:val="en-US"/>
        </w:rPr>
        <w:t>of American social and economic science</w:t>
      </w:r>
      <w:r>
        <w:rPr>
          <w:rFonts w:ascii="Times New Roman" w:hAnsi="Times New Roman" w:cs="Times New Roman"/>
          <w:sz w:val="24"/>
          <w:szCs w:val="24"/>
          <w:lang w:val="en-US"/>
        </w:rPr>
        <w:t xml:space="preserve">, particularly by </w:t>
      </w:r>
      <w:r w:rsidRPr="00E96B4C">
        <w:rPr>
          <w:rFonts w:ascii="Times New Roman" w:hAnsi="Times New Roman" w:cs="Times New Roman"/>
          <w:sz w:val="24"/>
          <w:szCs w:val="24"/>
          <w:lang w:val="en-US"/>
        </w:rPr>
        <w:t>the</w:t>
      </w:r>
      <w:r>
        <w:rPr>
          <w:rFonts w:ascii="Times New Roman" w:hAnsi="Times New Roman" w:cs="Times New Roman"/>
          <w:sz w:val="24"/>
          <w:szCs w:val="24"/>
          <w:lang w:val="en-US"/>
        </w:rPr>
        <w:t xml:space="preserve"> economic</w:t>
      </w:r>
      <w:r w:rsidRPr="00E96B4C">
        <w:rPr>
          <w:rFonts w:ascii="Times New Roman" w:hAnsi="Times New Roman" w:cs="Times New Roman"/>
          <w:sz w:val="24"/>
          <w:szCs w:val="24"/>
          <w:lang w:val="en-US"/>
        </w:rPr>
        <w:t xml:space="preserve"> institutionalism and the science/philosophy of </w:t>
      </w:r>
      <w:r w:rsidRPr="001F3099">
        <w:rPr>
          <w:rFonts w:ascii="Times New Roman" w:hAnsi="Times New Roman" w:cs="Times New Roman"/>
          <w:sz w:val="24"/>
          <w:szCs w:val="24"/>
          <w:lang w:val="en-US"/>
        </w:rPr>
        <w:t>social control</w:t>
      </w:r>
      <w:r w:rsidRPr="00E96B4C">
        <w:rPr>
          <w:rFonts w:ascii="Times New Roman" w:hAnsi="Times New Roman" w:cs="Times New Roman"/>
          <w:sz w:val="24"/>
          <w:szCs w:val="24"/>
          <w:lang w:val="en-US"/>
        </w:rPr>
        <w:t>.</w:t>
      </w:r>
      <w:r>
        <w:rPr>
          <w:rFonts w:ascii="Times New Roman" w:hAnsi="Times New Roman" w:cs="Times New Roman"/>
          <w:sz w:val="24"/>
          <w:szCs w:val="24"/>
          <w:lang w:val="en-US"/>
        </w:rPr>
        <w:t xml:space="preserve"> Taking into c</w:t>
      </w:r>
      <w:r w:rsidRPr="00E96B4C">
        <w:rPr>
          <w:rFonts w:ascii="Times New Roman" w:hAnsi="Times New Roman" w:cs="Times New Roman"/>
          <w:sz w:val="24"/>
          <w:szCs w:val="24"/>
          <w:lang w:val="en-US"/>
        </w:rPr>
        <w:t>onsider</w:t>
      </w:r>
      <w:r>
        <w:rPr>
          <w:rFonts w:ascii="Times New Roman" w:hAnsi="Times New Roman" w:cs="Times New Roman"/>
          <w:sz w:val="24"/>
          <w:szCs w:val="24"/>
          <w:lang w:val="en-US"/>
        </w:rPr>
        <w:t>ation the</w:t>
      </w:r>
      <w:r w:rsidRPr="00E96B4C">
        <w:rPr>
          <w:rFonts w:ascii="Times New Roman" w:hAnsi="Times New Roman" w:cs="Times New Roman"/>
          <w:sz w:val="24"/>
          <w:szCs w:val="24"/>
          <w:lang w:val="en-US"/>
        </w:rPr>
        <w:t xml:space="preserve"> international literature on early twentieth</w:t>
      </w:r>
      <w:r>
        <w:rPr>
          <w:rFonts w:ascii="Times New Roman" w:hAnsi="Times New Roman" w:cs="Times New Roman"/>
          <w:sz w:val="24"/>
          <w:szCs w:val="24"/>
          <w:lang w:val="en-US"/>
        </w:rPr>
        <w:t>-</w:t>
      </w:r>
      <w:r w:rsidRPr="00E96B4C">
        <w:rPr>
          <w:rFonts w:ascii="Times New Roman" w:hAnsi="Times New Roman" w:cs="Times New Roman"/>
          <w:sz w:val="24"/>
          <w:szCs w:val="24"/>
          <w:lang w:val="en-US"/>
        </w:rPr>
        <w:t xml:space="preserve">century American social and economic science, </w:t>
      </w:r>
      <w:r>
        <w:rPr>
          <w:rFonts w:ascii="Times New Roman" w:hAnsi="Times New Roman" w:cs="Times New Roman"/>
          <w:sz w:val="24"/>
          <w:szCs w:val="24"/>
          <w:lang w:val="en-US"/>
        </w:rPr>
        <w:t>this paper stresses that Simonsen was informed by an American thought that was deeply influential and very modern for the period.</w:t>
      </w:r>
    </w:p>
    <w:p w14:paraId="17222CE2" w14:textId="77777777" w:rsidR="00B010AB" w:rsidRDefault="00B010AB" w:rsidP="00B010AB">
      <w:pPr>
        <w:rPr>
          <w:rFonts w:ascii="Times New Roman" w:hAnsi="Times New Roman" w:cs="Times New Roman"/>
          <w:b/>
          <w:sz w:val="24"/>
          <w:szCs w:val="24"/>
          <w:lang w:val="en-US"/>
        </w:rPr>
      </w:pPr>
    </w:p>
    <w:p w14:paraId="39D2993A" w14:textId="77777777" w:rsidR="006131B0" w:rsidRPr="00271B4E" w:rsidRDefault="00271B4E" w:rsidP="00B010AB">
      <w:pPr>
        <w:rPr>
          <w:rFonts w:ascii="Times New Roman" w:hAnsi="Times New Roman" w:cs="Times New Roman"/>
          <w:sz w:val="24"/>
          <w:szCs w:val="24"/>
          <w:lang w:val="en-US"/>
        </w:rPr>
      </w:pPr>
      <w:r>
        <w:rPr>
          <w:rFonts w:ascii="Times New Roman" w:hAnsi="Times New Roman" w:cs="Times New Roman"/>
          <w:b/>
          <w:sz w:val="24"/>
          <w:szCs w:val="24"/>
          <w:lang w:val="en-US"/>
        </w:rPr>
        <w:t>Keywords:</w:t>
      </w:r>
      <w:r>
        <w:rPr>
          <w:rFonts w:ascii="Times New Roman" w:hAnsi="Times New Roman" w:cs="Times New Roman"/>
          <w:sz w:val="24"/>
          <w:szCs w:val="24"/>
          <w:lang w:val="en-US"/>
        </w:rPr>
        <w:t xml:space="preserve"> Roberto Simonsen, Planning, Social Control, Institutionalism.</w:t>
      </w:r>
    </w:p>
    <w:p w14:paraId="1520A3E9" w14:textId="77777777" w:rsidR="00B010AB" w:rsidRDefault="00B010AB" w:rsidP="00B010AB">
      <w:pPr>
        <w:rPr>
          <w:rFonts w:ascii="Times New Roman" w:hAnsi="Times New Roman" w:cs="Times New Roman"/>
          <w:b/>
          <w:sz w:val="24"/>
          <w:szCs w:val="24"/>
          <w:lang w:val="en-US"/>
        </w:rPr>
      </w:pPr>
    </w:p>
    <w:p w14:paraId="5F4D2B26" w14:textId="77777777" w:rsidR="00D030B8" w:rsidRPr="00D030B8" w:rsidRDefault="00D030B8" w:rsidP="00B010AB">
      <w:pPr>
        <w:rPr>
          <w:rFonts w:ascii="Times New Roman" w:hAnsi="Times New Roman" w:cs="Times New Roman"/>
          <w:sz w:val="24"/>
          <w:szCs w:val="24"/>
        </w:rPr>
      </w:pPr>
      <w:r>
        <w:rPr>
          <w:rFonts w:ascii="Times New Roman" w:hAnsi="Times New Roman" w:cs="Times New Roman"/>
          <w:b/>
          <w:sz w:val="24"/>
          <w:szCs w:val="24"/>
        </w:rPr>
        <w:t>JEL:</w:t>
      </w:r>
      <w:r w:rsidRPr="00213457">
        <w:rPr>
          <w:rFonts w:ascii="Times New Roman" w:hAnsi="Times New Roman" w:cs="Times New Roman"/>
          <w:sz w:val="24"/>
          <w:szCs w:val="24"/>
        </w:rPr>
        <w:t xml:space="preserve"> </w:t>
      </w:r>
      <w:r w:rsidR="00213457" w:rsidRPr="00213457">
        <w:rPr>
          <w:rFonts w:ascii="Times New Roman" w:hAnsi="Times New Roman" w:cs="Times New Roman"/>
          <w:sz w:val="24"/>
          <w:szCs w:val="24"/>
        </w:rPr>
        <w:t>B31</w:t>
      </w:r>
      <w:r w:rsidR="00213457">
        <w:rPr>
          <w:rFonts w:ascii="Times New Roman" w:hAnsi="Times New Roman" w:cs="Times New Roman"/>
          <w:sz w:val="24"/>
          <w:szCs w:val="24"/>
        </w:rPr>
        <w:t>; B25; B29</w:t>
      </w:r>
    </w:p>
    <w:p w14:paraId="1196154F" w14:textId="77777777" w:rsidR="003E5E01" w:rsidRDefault="003E5E01" w:rsidP="00B010AB">
      <w:pPr>
        <w:spacing w:before="100" w:beforeAutospacing="1" w:after="100" w:afterAutospacing="1"/>
        <w:contextualSpacing/>
        <w:rPr>
          <w:rFonts w:ascii="Times New Roman" w:hAnsi="Times New Roman" w:cs="Times New Roman"/>
          <w:sz w:val="24"/>
          <w:szCs w:val="24"/>
        </w:rPr>
      </w:pPr>
    </w:p>
    <w:p w14:paraId="203CD1E7" w14:textId="77777777" w:rsidR="00B010AB" w:rsidRDefault="00B010AB" w:rsidP="00B010AB">
      <w:pPr>
        <w:spacing w:before="100" w:beforeAutospacing="1" w:after="100" w:afterAutospacing="1"/>
        <w:contextualSpacing/>
        <w:rPr>
          <w:rFonts w:ascii="Times New Roman" w:hAnsi="Times New Roman" w:cs="Times New Roman"/>
          <w:sz w:val="24"/>
          <w:szCs w:val="24"/>
        </w:rPr>
      </w:pPr>
    </w:p>
    <w:p w14:paraId="584D3D7E" w14:textId="49511B6E" w:rsidR="00B010AB" w:rsidRPr="00B010AB" w:rsidRDefault="00B010AB" w:rsidP="00B010AB">
      <w:pPr>
        <w:spacing w:before="100" w:beforeAutospacing="1" w:after="100" w:afterAutospacing="1"/>
        <w:contextualSpacing/>
        <w:rPr>
          <w:rFonts w:ascii="Times New Roman" w:hAnsi="Times New Roman" w:cs="Times New Roman"/>
          <w:sz w:val="24"/>
          <w:szCs w:val="24"/>
        </w:rPr>
      </w:pPr>
      <w:r>
        <w:rPr>
          <w:rFonts w:ascii="Times New Roman" w:hAnsi="Times New Roman" w:cs="Times New Roman"/>
          <w:b/>
          <w:sz w:val="24"/>
          <w:szCs w:val="24"/>
        </w:rPr>
        <w:t xml:space="preserve">Área ANPEC: </w:t>
      </w:r>
      <w:r>
        <w:rPr>
          <w:rFonts w:ascii="Times New Roman" w:hAnsi="Times New Roman" w:cs="Times New Roman"/>
          <w:sz w:val="24"/>
          <w:szCs w:val="24"/>
        </w:rPr>
        <w:t>área 1 – história do pensamento econômico e metodologia</w:t>
      </w:r>
    </w:p>
    <w:p w14:paraId="442F72E8" w14:textId="5BB092E5" w:rsidR="00B010AB" w:rsidRDefault="00B010AB">
      <w:pPr>
        <w:rPr>
          <w:rFonts w:ascii="Times New Roman" w:hAnsi="Times New Roman" w:cs="Times New Roman"/>
          <w:sz w:val="24"/>
          <w:szCs w:val="24"/>
        </w:rPr>
      </w:pPr>
      <w:r>
        <w:rPr>
          <w:rFonts w:ascii="Times New Roman" w:hAnsi="Times New Roman" w:cs="Times New Roman"/>
          <w:sz w:val="24"/>
          <w:szCs w:val="24"/>
        </w:rPr>
        <w:br w:type="page"/>
      </w:r>
    </w:p>
    <w:p w14:paraId="5FB2B5E5" w14:textId="1C74DEB2" w:rsidR="00B010AB" w:rsidRPr="006A364E" w:rsidRDefault="00B010AB" w:rsidP="00B010AB">
      <w:pPr>
        <w:jc w:val="center"/>
        <w:rPr>
          <w:rFonts w:ascii="Times New Roman" w:hAnsi="Times New Roman" w:cs="Times New Roman"/>
          <w:b/>
          <w:sz w:val="24"/>
          <w:szCs w:val="24"/>
        </w:rPr>
      </w:pPr>
      <w:r w:rsidRPr="006A364E">
        <w:rPr>
          <w:rFonts w:ascii="Times New Roman" w:hAnsi="Times New Roman" w:cs="Times New Roman"/>
          <w:b/>
          <w:sz w:val="24"/>
          <w:szCs w:val="24"/>
        </w:rPr>
        <w:lastRenderedPageBreak/>
        <w:t>AS INFLUÊNCIAS NORTE-AMERICANAS DE ROBERTO SIMONSEN: CONTROLE SOCIAL, INSTITUCIONALISMO E PLANEJAMENTO</w:t>
      </w:r>
    </w:p>
    <w:p w14:paraId="200050E8" w14:textId="77777777" w:rsidR="00B010AB" w:rsidRDefault="00B010AB" w:rsidP="00B010AB">
      <w:pPr>
        <w:spacing w:before="100" w:beforeAutospacing="1" w:after="100" w:afterAutospacing="1"/>
        <w:contextualSpacing/>
        <w:jc w:val="center"/>
        <w:rPr>
          <w:rFonts w:ascii="Times New Roman" w:hAnsi="Times New Roman" w:cs="Times New Roman"/>
          <w:sz w:val="24"/>
          <w:szCs w:val="24"/>
        </w:rPr>
      </w:pPr>
    </w:p>
    <w:p w14:paraId="6B581561" w14:textId="77777777" w:rsidR="00B010AB" w:rsidRDefault="00B010AB" w:rsidP="00B010AB">
      <w:pPr>
        <w:spacing w:before="100" w:beforeAutospacing="1" w:after="100" w:afterAutospacing="1"/>
        <w:contextualSpacing/>
        <w:rPr>
          <w:rFonts w:ascii="Times New Roman" w:hAnsi="Times New Roman" w:cs="Times New Roman"/>
          <w:sz w:val="24"/>
          <w:szCs w:val="24"/>
        </w:rPr>
      </w:pPr>
    </w:p>
    <w:p w14:paraId="22004C46" w14:textId="77777777" w:rsidR="003C4949" w:rsidRDefault="00EE715A" w:rsidP="00B010AB">
      <w:pPr>
        <w:spacing w:before="100" w:beforeAutospacing="1" w:after="100" w:afterAutospacing="1"/>
        <w:contextualSpacing/>
        <w:rPr>
          <w:rFonts w:ascii="Times New Roman" w:hAnsi="Times New Roman" w:cs="Times New Roman"/>
          <w:sz w:val="24"/>
          <w:szCs w:val="24"/>
        </w:rPr>
      </w:pPr>
      <w:r w:rsidRPr="00EE715A">
        <w:rPr>
          <w:rFonts w:ascii="Times New Roman" w:hAnsi="Times New Roman" w:cs="Times New Roman"/>
          <w:sz w:val="24"/>
          <w:szCs w:val="24"/>
        </w:rPr>
        <w:tab/>
      </w:r>
      <w:r w:rsidR="00E8625B">
        <w:rPr>
          <w:rFonts w:ascii="Times New Roman" w:hAnsi="Times New Roman" w:cs="Times New Roman"/>
          <w:sz w:val="24"/>
          <w:szCs w:val="24"/>
        </w:rPr>
        <w:t xml:space="preserve">A pesquisa apresentada neste texto </w:t>
      </w:r>
      <w:r w:rsidR="003C4949">
        <w:rPr>
          <w:rFonts w:ascii="Times New Roman" w:hAnsi="Times New Roman" w:cs="Times New Roman"/>
          <w:sz w:val="24"/>
          <w:szCs w:val="24"/>
        </w:rPr>
        <w:t>foi motivada por</w:t>
      </w:r>
      <w:r w:rsidR="00E8625B">
        <w:rPr>
          <w:rFonts w:ascii="Times New Roman" w:hAnsi="Times New Roman" w:cs="Times New Roman"/>
          <w:sz w:val="24"/>
          <w:szCs w:val="24"/>
        </w:rPr>
        <w:t xml:space="preserve"> uma constatação feita por Eugênio Gudin no célebre debate que</w:t>
      </w:r>
      <w:r w:rsidR="003C4949">
        <w:rPr>
          <w:rFonts w:ascii="Times New Roman" w:hAnsi="Times New Roman" w:cs="Times New Roman"/>
          <w:sz w:val="24"/>
          <w:szCs w:val="24"/>
        </w:rPr>
        <w:t xml:space="preserve"> </w:t>
      </w:r>
      <w:r w:rsidR="00E8625B">
        <w:rPr>
          <w:rFonts w:ascii="Times New Roman" w:hAnsi="Times New Roman" w:cs="Times New Roman"/>
          <w:sz w:val="24"/>
          <w:szCs w:val="24"/>
        </w:rPr>
        <w:t>travou com Roberto Simonsen entre 1944</w:t>
      </w:r>
      <w:r w:rsidR="00304CDA">
        <w:rPr>
          <w:rFonts w:ascii="Times New Roman" w:hAnsi="Times New Roman" w:cs="Times New Roman"/>
          <w:sz w:val="24"/>
          <w:szCs w:val="24"/>
        </w:rPr>
        <w:t xml:space="preserve"> e 19</w:t>
      </w:r>
      <w:r w:rsidR="00E8625B">
        <w:rPr>
          <w:rFonts w:ascii="Times New Roman" w:hAnsi="Times New Roman" w:cs="Times New Roman"/>
          <w:sz w:val="24"/>
          <w:szCs w:val="24"/>
        </w:rPr>
        <w:t>45, a</w:t>
      </w:r>
      <w:r w:rsidR="003C4949">
        <w:rPr>
          <w:rFonts w:ascii="Times New Roman" w:hAnsi="Times New Roman" w:cs="Times New Roman"/>
          <w:sz w:val="24"/>
          <w:szCs w:val="24"/>
        </w:rPr>
        <w:t xml:space="preserve"> conhecida</w:t>
      </w:r>
      <w:r w:rsidR="00E8625B">
        <w:rPr>
          <w:rFonts w:ascii="Times New Roman" w:hAnsi="Times New Roman" w:cs="Times New Roman"/>
          <w:sz w:val="24"/>
          <w:szCs w:val="24"/>
        </w:rPr>
        <w:t xml:space="preserve"> </w:t>
      </w:r>
      <w:r w:rsidR="003C4949">
        <w:rPr>
          <w:rFonts w:ascii="Times New Roman" w:hAnsi="Times New Roman" w:cs="Times New Roman"/>
          <w:sz w:val="24"/>
          <w:szCs w:val="24"/>
        </w:rPr>
        <w:t>“</w:t>
      </w:r>
      <w:r w:rsidR="00E8625B">
        <w:rPr>
          <w:rFonts w:ascii="Times New Roman" w:hAnsi="Times New Roman" w:cs="Times New Roman"/>
          <w:sz w:val="24"/>
          <w:szCs w:val="24"/>
        </w:rPr>
        <w:t>Controvérsia do Planejamento</w:t>
      </w:r>
      <w:r w:rsidR="003C4949">
        <w:rPr>
          <w:rFonts w:ascii="Times New Roman" w:hAnsi="Times New Roman" w:cs="Times New Roman"/>
          <w:sz w:val="24"/>
          <w:szCs w:val="24"/>
        </w:rPr>
        <w:t>”</w:t>
      </w:r>
      <w:r w:rsidR="00E8625B">
        <w:rPr>
          <w:rFonts w:ascii="Times New Roman" w:hAnsi="Times New Roman" w:cs="Times New Roman"/>
          <w:sz w:val="24"/>
          <w:szCs w:val="24"/>
        </w:rPr>
        <w:t>.</w:t>
      </w:r>
    </w:p>
    <w:p w14:paraId="007ACFAF" w14:textId="77777777" w:rsidR="00FC7725" w:rsidRPr="00E8625B" w:rsidRDefault="00E8625B" w:rsidP="00B010AB">
      <w:pPr>
        <w:spacing w:before="100" w:beforeAutospacing="1" w:after="100" w:afterAutospacing="1"/>
        <w:ind w:firstLine="708"/>
        <w:contextualSpacing/>
        <w:rPr>
          <w:rFonts w:ascii="Times New Roman" w:hAnsi="Times New Roman" w:cs="Times New Roman"/>
          <w:sz w:val="24"/>
          <w:szCs w:val="24"/>
        </w:rPr>
      </w:pPr>
      <w:r>
        <w:rPr>
          <w:rFonts w:ascii="Times New Roman" w:hAnsi="Times New Roman" w:cs="Times New Roman"/>
          <w:sz w:val="24"/>
          <w:szCs w:val="24"/>
        </w:rPr>
        <w:t xml:space="preserve">Percebendo que </w:t>
      </w:r>
      <w:r w:rsidR="003C4949">
        <w:rPr>
          <w:rFonts w:ascii="Times New Roman" w:hAnsi="Times New Roman" w:cs="Times New Roman"/>
          <w:sz w:val="24"/>
          <w:szCs w:val="24"/>
        </w:rPr>
        <w:t>Simonsen</w:t>
      </w:r>
      <w:r>
        <w:rPr>
          <w:rFonts w:ascii="Times New Roman" w:hAnsi="Times New Roman" w:cs="Times New Roman"/>
          <w:sz w:val="24"/>
          <w:szCs w:val="24"/>
        </w:rPr>
        <w:t xml:space="preserve"> usa</w:t>
      </w:r>
      <w:r w:rsidR="003C4949">
        <w:rPr>
          <w:rFonts w:ascii="Times New Roman" w:hAnsi="Times New Roman" w:cs="Times New Roman"/>
          <w:sz w:val="24"/>
          <w:szCs w:val="24"/>
        </w:rPr>
        <w:t>v</w:t>
      </w:r>
      <w:r>
        <w:rPr>
          <w:rFonts w:ascii="Times New Roman" w:hAnsi="Times New Roman" w:cs="Times New Roman"/>
          <w:sz w:val="24"/>
          <w:szCs w:val="24"/>
        </w:rPr>
        <w:t>a recorrentemente o exemplo dos EUA para defender suas ideias acerca da necessidade de planejamento para a</w:t>
      </w:r>
      <w:r w:rsidR="003C4949">
        <w:rPr>
          <w:rFonts w:ascii="Times New Roman" w:hAnsi="Times New Roman" w:cs="Times New Roman"/>
          <w:sz w:val="24"/>
          <w:szCs w:val="24"/>
        </w:rPr>
        <w:t xml:space="preserve"> economia brasileira, Gudin notou</w:t>
      </w:r>
      <w:r>
        <w:rPr>
          <w:rFonts w:ascii="Times New Roman" w:hAnsi="Times New Roman" w:cs="Times New Roman"/>
          <w:sz w:val="24"/>
          <w:szCs w:val="24"/>
        </w:rPr>
        <w:t xml:space="preserve"> </w:t>
      </w:r>
      <w:r w:rsidR="003C4949">
        <w:rPr>
          <w:rFonts w:ascii="Times New Roman" w:hAnsi="Times New Roman" w:cs="Times New Roman"/>
          <w:sz w:val="24"/>
          <w:szCs w:val="24"/>
        </w:rPr>
        <w:t>o</w:t>
      </w:r>
      <w:r>
        <w:rPr>
          <w:rFonts w:ascii="Times New Roman" w:hAnsi="Times New Roman" w:cs="Times New Roman"/>
          <w:sz w:val="24"/>
          <w:szCs w:val="24"/>
        </w:rPr>
        <w:t xml:space="preserve"> paralelismo entre a discussão brasileira e </w:t>
      </w:r>
      <w:r w:rsidR="003C4949">
        <w:rPr>
          <w:rFonts w:ascii="Times New Roman" w:hAnsi="Times New Roman" w:cs="Times New Roman"/>
          <w:sz w:val="24"/>
          <w:szCs w:val="24"/>
        </w:rPr>
        <w:t>o</w:t>
      </w:r>
      <w:r>
        <w:rPr>
          <w:rFonts w:ascii="Times New Roman" w:hAnsi="Times New Roman" w:cs="Times New Roman"/>
          <w:sz w:val="24"/>
          <w:szCs w:val="24"/>
        </w:rPr>
        <w:t xml:space="preserve"> debate entre liberais e intervencionistas que se </w:t>
      </w:r>
      <w:r w:rsidR="005F18BE">
        <w:rPr>
          <w:rFonts w:ascii="Times New Roman" w:hAnsi="Times New Roman" w:cs="Times New Roman"/>
          <w:sz w:val="24"/>
          <w:szCs w:val="24"/>
        </w:rPr>
        <w:t>desenvolvia</w:t>
      </w:r>
      <w:r>
        <w:rPr>
          <w:rFonts w:ascii="Times New Roman" w:hAnsi="Times New Roman" w:cs="Times New Roman"/>
          <w:sz w:val="24"/>
          <w:szCs w:val="24"/>
        </w:rPr>
        <w:t xml:space="preserve"> entre os economistas norte-americanos. </w:t>
      </w:r>
      <w:r w:rsidR="003C4949">
        <w:rPr>
          <w:rFonts w:ascii="Times New Roman" w:hAnsi="Times New Roman" w:cs="Times New Roman"/>
          <w:sz w:val="24"/>
          <w:szCs w:val="24"/>
        </w:rPr>
        <w:t>A</w:t>
      </w:r>
      <w:r>
        <w:rPr>
          <w:rFonts w:ascii="Times New Roman" w:hAnsi="Times New Roman" w:cs="Times New Roman"/>
          <w:sz w:val="24"/>
          <w:szCs w:val="24"/>
        </w:rPr>
        <w:t>notou Gudin ([1945] 2010: 69), em tom de crítica</w:t>
      </w:r>
      <w:r w:rsidR="005F18BE">
        <w:rPr>
          <w:rFonts w:ascii="Times New Roman" w:hAnsi="Times New Roman" w:cs="Times New Roman"/>
          <w:sz w:val="24"/>
          <w:szCs w:val="24"/>
        </w:rPr>
        <w:t xml:space="preserve"> a Simonsen</w:t>
      </w:r>
      <w:r>
        <w:rPr>
          <w:rFonts w:ascii="Times New Roman" w:hAnsi="Times New Roman" w:cs="Times New Roman"/>
          <w:sz w:val="24"/>
          <w:szCs w:val="24"/>
        </w:rPr>
        <w:t>: “Deixando de lado grandes economistas americanos, como Taussig, Berstein, Viner e out</w:t>
      </w:r>
      <w:bookmarkStart w:id="1" w:name="_GoBack"/>
      <w:bookmarkEnd w:id="1"/>
      <w:r>
        <w:rPr>
          <w:rFonts w:ascii="Times New Roman" w:hAnsi="Times New Roman" w:cs="Times New Roman"/>
          <w:sz w:val="24"/>
          <w:szCs w:val="24"/>
        </w:rPr>
        <w:t xml:space="preserve">ros, o presidente [do Conselho Nacional de Política Industrial e Comercial, Simonsen] apelou para um grupo de ‘inovadores’ que passaram a constituir o chamado </w:t>
      </w:r>
      <w:r w:rsidR="00C94C62">
        <w:rPr>
          <w:rFonts w:ascii="Times New Roman" w:hAnsi="Times New Roman" w:cs="Times New Roman"/>
          <w:i/>
          <w:sz w:val="24"/>
          <w:szCs w:val="24"/>
        </w:rPr>
        <w:t>brain</w:t>
      </w:r>
      <w:r>
        <w:rPr>
          <w:rFonts w:ascii="Times New Roman" w:hAnsi="Times New Roman" w:cs="Times New Roman"/>
          <w:i/>
          <w:sz w:val="24"/>
          <w:szCs w:val="24"/>
        </w:rPr>
        <w:t xml:space="preserve"> trust</w:t>
      </w:r>
      <w:r>
        <w:rPr>
          <w:rFonts w:ascii="Times New Roman" w:hAnsi="Times New Roman" w:cs="Times New Roman"/>
          <w:sz w:val="24"/>
          <w:szCs w:val="24"/>
        </w:rPr>
        <w:t xml:space="preserve"> [de Roosevelt</w:t>
      </w:r>
      <w:r w:rsidR="00271B4E">
        <w:rPr>
          <w:rFonts w:ascii="Times New Roman" w:hAnsi="Times New Roman" w:cs="Times New Roman"/>
          <w:sz w:val="24"/>
          <w:szCs w:val="24"/>
        </w:rPr>
        <w:t>,</w:t>
      </w:r>
      <w:r>
        <w:rPr>
          <w:rFonts w:ascii="Times New Roman" w:hAnsi="Times New Roman" w:cs="Times New Roman"/>
          <w:sz w:val="24"/>
          <w:szCs w:val="24"/>
        </w:rPr>
        <w:t xml:space="preserve"> durante o </w:t>
      </w:r>
      <w:r w:rsidRPr="00A23F06">
        <w:rPr>
          <w:rFonts w:ascii="Times New Roman" w:hAnsi="Times New Roman" w:cs="Times New Roman"/>
          <w:i/>
          <w:sz w:val="24"/>
          <w:szCs w:val="24"/>
        </w:rPr>
        <w:t>New Deal</w:t>
      </w:r>
      <w:r>
        <w:rPr>
          <w:rFonts w:ascii="Times New Roman" w:hAnsi="Times New Roman" w:cs="Times New Roman"/>
          <w:sz w:val="24"/>
          <w:szCs w:val="24"/>
        </w:rPr>
        <w:t>], Georges Soule, Stuart Chase, Tug</w:t>
      </w:r>
      <w:r w:rsidR="00271B4E">
        <w:rPr>
          <w:rFonts w:ascii="Times New Roman" w:hAnsi="Times New Roman" w:cs="Times New Roman"/>
          <w:sz w:val="24"/>
          <w:szCs w:val="24"/>
        </w:rPr>
        <w:t>well etc.”</w:t>
      </w:r>
    </w:p>
    <w:p w14:paraId="027E0D2C" w14:textId="1401C1D7" w:rsidR="00E8625B" w:rsidRPr="00027B5B" w:rsidRDefault="00E8625B" w:rsidP="00B010AB">
      <w:pPr>
        <w:rPr>
          <w:rFonts w:ascii="Times New Roman" w:hAnsi="Times New Roman" w:cs="Times New Roman"/>
          <w:sz w:val="24"/>
          <w:szCs w:val="24"/>
        </w:rPr>
      </w:pPr>
      <w:r w:rsidRPr="00E8625B">
        <w:rPr>
          <w:rFonts w:ascii="Times New Roman" w:hAnsi="Times New Roman" w:cs="Times New Roman"/>
          <w:sz w:val="24"/>
          <w:szCs w:val="24"/>
        </w:rPr>
        <w:tab/>
        <w:t>Essa constatação</w:t>
      </w:r>
      <w:r>
        <w:rPr>
          <w:rFonts w:ascii="Times New Roman" w:hAnsi="Times New Roman" w:cs="Times New Roman"/>
          <w:sz w:val="24"/>
          <w:szCs w:val="24"/>
        </w:rPr>
        <w:t xml:space="preserve">, </w:t>
      </w:r>
      <w:r w:rsidR="009D1827">
        <w:rPr>
          <w:rFonts w:ascii="Times New Roman" w:hAnsi="Times New Roman" w:cs="Times New Roman"/>
          <w:sz w:val="24"/>
          <w:szCs w:val="24"/>
        </w:rPr>
        <w:t>para a qual a</w:t>
      </w:r>
      <w:r>
        <w:rPr>
          <w:rFonts w:ascii="Times New Roman" w:hAnsi="Times New Roman" w:cs="Times New Roman"/>
          <w:sz w:val="24"/>
          <w:szCs w:val="24"/>
        </w:rPr>
        <w:t xml:space="preserve"> literatura que tratou do debate</w:t>
      </w:r>
      <w:r w:rsidR="009D1827">
        <w:rPr>
          <w:rFonts w:ascii="Times New Roman" w:hAnsi="Times New Roman" w:cs="Times New Roman"/>
          <w:sz w:val="24"/>
          <w:szCs w:val="24"/>
        </w:rPr>
        <w:t xml:space="preserve"> não prestou muita atenção até agora</w:t>
      </w:r>
      <w:r>
        <w:rPr>
          <w:rFonts w:ascii="Times New Roman" w:hAnsi="Times New Roman" w:cs="Times New Roman"/>
          <w:sz w:val="24"/>
          <w:szCs w:val="24"/>
        </w:rPr>
        <w:t xml:space="preserve">, </w:t>
      </w:r>
      <w:r w:rsidR="00304CDA">
        <w:rPr>
          <w:rFonts w:ascii="Times New Roman" w:hAnsi="Times New Roman" w:cs="Times New Roman"/>
          <w:sz w:val="24"/>
          <w:szCs w:val="24"/>
        </w:rPr>
        <w:t xml:space="preserve">nos </w:t>
      </w:r>
      <w:r>
        <w:rPr>
          <w:rFonts w:ascii="Times New Roman" w:hAnsi="Times New Roman" w:cs="Times New Roman"/>
          <w:sz w:val="24"/>
          <w:szCs w:val="24"/>
        </w:rPr>
        <w:t xml:space="preserve">levou a </w:t>
      </w:r>
      <w:r w:rsidR="00304CDA">
        <w:rPr>
          <w:rFonts w:ascii="Times New Roman" w:hAnsi="Times New Roman" w:cs="Times New Roman"/>
          <w:sz w:val="24"/>
          <w:szCs w:val="24"/>
        </w:rPr>
        <w:t>refletir</w:t>
      </w:r>
      <w:r>
        <w:rPr>
          <w:rFonts w:ascii="Times New Roman" w:hAnsi="Times New Roman" w:cs="Times New Roman"/>
          <w:sz w:val="24"/>
          <w:szCs w:val="24"/>
        </w:rPr>
        <w:t xml:space="preserve"> sobre </w:t>
      </w:r>
      <w:r w:rsidR="009D1827">
        <w:rPr>
          <w:rFonts w:ascii="Times New Roman" w:hAnsi="Times New Roman" w:cs="Times New Roman"/>
          <w:sz w:val="24"/>
          <w:szCs w:val="24"/>
        </w:rPr>
        <w:t xml:space="preserve">as influências norte-americanas nas ideias de Simonsen. Analisando </w:t>
      </w:r>
      <w:r w:rsidR="00304CDA">
        <w:rPr>
          <w:rFonts w:ascii="Times New Roman" w:hAnsi="Times New Roman" w:cs="Times New Roman"/>
          <w:sz w:val="24"/>
          <w:szCs w:val="24"/>
        </w:rPr>
        <w:t>o texto de</w:t>
      </w:r>
      <w:r w:rsidR="009D1827">
        <w:rPr>
          <w:rFonts w:ascii="Times New Roman" w:hAnsi="Times New Roman" w:cs="Times New Roman"/>
          <w:sz w:val="24"/>
          <w:szCs w:val="24"/>
        </w:rPr>
        <w:t xml:space="preserve"> resposta do industrialista a Gudin, intitulad</w:t>
      </w:r>
      <w:r w:rsidR="005F18BE">
        <w:rPr>
          <w:rFonts w:ascii="Times New Roman" w:hAnsi="Times New Roman" w:cs="Times New Roman"/>
          <w:sz w:val="24"/>
          <w:szCs w:val="24"/>
        </w:rPr>
        <w:t>o</w:t>
      </w:r>
      <w:r w:rsidR="009D1827">
        <w:rPr>
          <w:rFonts w:ascii="Times New Roman" w:hAnsi="Times New Roman" w:cs="Times New Roman"/>
          <w:sz w:val="24"/>
          <w:szCs w:val="24"/>
        </w:rPr>
        <w:t xml:space="preserve"> </w:t>
      </w:r>
      <w:r w:rsidR="00AE0954">
        <w:rPr>
          <w:rFonts w:ascii="Times New Roman" w:hAnsi="Times New Roman" w:cs="Times New Roman"/>
          <w:i/>
          <w:sz w:val="24"/>
          <w:szCs w:val="24"/>
        </w:rPr>
        <w:t>O Planejamento d</w:t>
      </w:r>
      <w:r w:rsidR="009D1827">
        <w:rPr>
          <w:rFonts w:ascii="Times New Roman" w:hAnsi="Times New Roman" w:cs="Times New Roman"/>
          <w:i/>
          <w:sz w:val="24"/>
          <w:szCs w:val="24"/>
        </w:rPr>
        <w:t>a Economia Brasileira</w:t>
      </w:r>
      <w:r w:rsidR="009D1827">
        <w:rPr>
          <w:rFonts w:ascii="Times New Roman" w:hAnsi="Times New Roman" w:cs="Times New Roman"/>
          <w:sz w:val="24"/>
          <w:szCs w:val="24"/>
        </w:rPr>
        <w:t xml:space="preserve">, </w:t>
      </w:r>
      <w:r w:rsidR="00304CDA">
        <w:rPr>
          <w:rFonts w:ascii="Times New Roman" w:hAnsi="Times New Roman" w:cs="Times New Roman"/>
          <w:sz w:val="24"/>
          <w:szCs w:val="24"/>
        </w:rPr>
        <w:t>nota</w:t>
      </w:r>
      <w:r w:rsidR="003B6624">
        <w:rPr>
          <w:rFonts w:ascii="Times New Roman" w:hAnsi="Times New Roman" w:cs="Times New Roman"/>
          <w:sz w:val="24"/>
          <w:szCs w:val="24"/>
        </w:rPr>
        <w:t xml:space="preserve">-se a citação de </w:t>
      </w:r>
      <w:r w:rsidR="00304CDA">
        <w:rPr>
          <w:rFonts w:ascii="Times New Roman" w:hAnsi="Times New Roman" w:cs="Times New Roman"/>
          <w:sz w:val="24"/>
          <w:szCs w:val="24"/>
        </w:rPr>
        <w:t>diversos</w:t>
      </w:r>
      <w:r w:rsidR="003B6624">
        <w:rPr>
          <w:rFonts w:ascii="Times New Roman" w:hAnsi="Times New Roman" w:cs="Times New Roman"/>
          <w:sz w:val="24"/>
          <w:szCs w:val="24"/>
        </w:rPr>
        <w:t xml:space="preserve"> autores norte-americanos, alguns </w:t>
      </w:r>
      <w:r w:rsidR="00304CDA">
        <w:rPr>
          <w:rFonts w:ascii="Times New Roman" w:hAnsi="Times New Roman" w:cs="Times New Roman"/>
          <w:sz w:val="24"/>
          <w:szCs w:val="24"/>
        </w:rPr>
        <w:t>pouco conhecidos hoje</w:t>
      </w:r>
      <w:r w:rsidR="003C4949">
        <w:rPr>
          <w:rFonts w:ascii="Times New Roman" w:hAnsi="Times New Roman" w:cs="Times New Roman"/>
          <w:sz w:val="24"/>
          <w:szCs w:val="24"/>
        </w:rPr>
        <w:t xml:space="preserve"> em dia</w:t>
      </w:r>
      <w:r w:rsidR="00304CDA">
        <w:rPr>
          <w:rFonts w:ascii="Times New Roman" w:hAnsi="Times New Roman" w:cs="Times New Roman"/>
          <w:sz w:val="24"/>
          <w:szCs w:val="24"/>
        </w:rPr>
        <w:t>, mas destacados</w:t>
      </w:r>
      <w:r w:rsidR="003B6624">
        <w:rPr>
          <w:rFonts w:ascii="Times New Roman" w:hAnsi="Times New Roman" w:cs="Times New Roman"/>
          <w:sz w:val="24"/>
          <w:szCs w:val="24"/>
        </w:rPr>
        <w:t xml:space="preserve"> no contexto da academia de ciências sociais e econômicas de início do século XX. </w:t>
      </w:r>
      <w:r w:rsidR="00A96408">
        <w:rPr>
          <w:rFonts w:ascii="Times New Roman" w:hAnsi="Times New Roman" w:cs="Times New Roman"/>
          <w:sz w:val="24"/>
          <w:szCs w:val="24"/>
        </w:rPr>
        <w:t>Nesse sentido, deve</w:t>
      </w:r>
      <w:r w:rsidR="006D7602">
        <w:rPr>
          <w:rFonts w:ascii="Times New Roman" w:hAnsi="Times New Roman" w:cs="Times New Roman"/>
          <w:sz w:val="24"/>
          <w:szCs w:val="24"/>
        </w:rPr>
        <w:t>mos</w:t>
      </w:r>
      <w:r w:rsidR="00A96408">
        <w:rPr>
          <w:rFonts w:ascii="Times New Roman" w:hAnsi="Times New Roman" w:cs="Times New Roman"/>
          <w:sz w:val="24"/>
          <w:szCs w:val="24"/>
        </w:rPr>
        <w:t xml:space="preserve"> reconhecer que</w:t>
      </w:r>
      <w:r w:rsidR="00AE0954">
        <w:rPr>
          <w:rFonts w:ascii="Times New Roman" w:hAnsi="Times New Roman" w:cs="Times New Roman"/>
          <w:sz w:val="24"/>
          <w:szCs w:val="24"/>
        </w:rPr>
        <w:t xml:space="preserve"> alguns trabalhos recentes sobre Simonsen percebem e anotam suas influências norte-americanas, mas não se aprofundam em absoluto no assunto</w:t>
      </w:r>
      <w:r w:rsidR="004B2884">
        <w:rPr>
          <w:rFonts w:ascii="Times New Roman" w:hAnsi="Times New Roman" w:cs="Times New Roman"/>
          <w:sz w:val="24"/>
          <w:szCs w:val="24"/>
        </w:rPr>
        <w:t xml:space="preserve"> (Maza, 2002</w:t>
      </w:r>
      <w:r w:rsidR="008B6500">
        <w:rPr>
          <w:rFonts w:ascii="Times New Roman" w:hAnsi="Times New Roman" w:cs="Times New Roman"/>
          <w:sz w:val="24"/>
          <w:szCs w:val="24"/>
        </w:rPr>
        <w:t>; Netto, 2010</w:t>
      </w:r>
      <w:r w:rsidR="004B2884">
        <w:rPr>
          <w:rFonts w:ascii="Times New Roman" w:hAnsi="Times New Roman" w:cs="Times New Roman"/>
          <w:sz w:val="24"/>
          <w:szCs w:val="24"/>
        </w:rPr>
        <w:t>)</w:t>
      </w:r>
      <w:r w:rsidR="00AE0954">
        <w:rPr>
          <w:rFonts w:ascii="Times New Roman" w:hAnsi="Times New Roman" w:cs="Times New Roman"/>
          <w:sz w:val="24"/>
          <w:szCs w:val="24"/>
        </w:rPr>
        <w:t>.</w:t>
      </w:r>
    </w:p>
    <w:p w14:paraId="38CC04FD" w14:textId="679110C6" w:rsidR="0002335F" w:rsidRDefault="003B6624" w:rsidP="00B010AB">
      <w:pPr>
        <w:rPr>
          <w:rFonts w:ascii="Times New Roman" w:hAnsi="Times New Roman" w:cs="Times New Roman"/>
          <w:sz w:val="24"/>
          <w:szCs w:val="24"/>
        </w:rPr>
      </w:pPr>
      <w:r w:rsidRPr="00027B5B">
        <w:rPr>
          <w:rFonts w:ascii="Times New Roman" w:hAnsi="Times New Roman" w:cs="Times New Roman"/>
          <w:sz w:val="24"/>
          <w:szCs w:val="24"/>
        </w:rPr>
        <w:tab/>
        <w:t xml:space="preserve">Dentro disso, </w:t>
      </w:r>
      <w:r w:rsidR="00027B5B">
        <w:rPr>
          <w:rFonts w:ascii="Times New Roman" w:hAnsi="Times New Roman" w:cs="Times New Roman"/>
          <w:sz w:val="24"/>
          <w:szCs w:val="24"/>
        </w:rPr>
        <w:t xml:space="preserve">essa constatação do contato de Simonsen com cientistas sociais e econômicos norte-americanos se revela ainda mais interessante em função da literatura recente que trata do </w:t>
      </w:r>
      <w:r w:rsidR="0024650F">
        <w:rPr>
          <w:rFonts w:ascii="Times New Roman" w:hAnsi="Times New Roman" w:cs="Times New Roman"/>
          <w:sz w:val="24"/>
          <w:szCs w:val="24"/>
        </w:rPr>
        <w:t>pensamento</w:t>
      </w:r>
      <w:r w:rsidR="00E64362">
        <w:rPr>
          <w:rFonts w:ascii="Times New Roman" w:hAnsi="Times New Roman" w:cs="Times New Roman"/>
          <w:sz w:val="24"/>
          <w:szCs w:val="24"/>
        </w:rPr>
        <w:t xml:space="preserve"> econômico e</w:t>
      </w:r>
      <w:r w:rsidR="0024650F">
        <w:rPr>
          <w:rFonts w:ascii="Times New Roman" w:hAnsi="Times New Roman" w:cs="Times New Roman"/>
          <w:sz w:val="24"/>
          <w:szCs w:val="24"/>
        </w:rPr>
        <w:t xml:space="preserve"> social norte-americano. Como exemplo, a</w:t>
      </w:r>
      <w:r w:rsidR="0024650F" w:rsidRPr="0024650F">
        <w:rPr>
          <w:rFonts w:ascii="Times New Roman" w:hAnsi="Times New Roman" w:cs="Times New Roman"/>
          <w:sz w:val="24"/>
          <w:szCs w:val="24"/>
        </w:rPr>
        <w:t xml:space="preserve"> obra de Malcolm Rutherford (2011), </w:t>
      </w:r>
      <w:r w:rsidR="0024650F" w:rsidRPr="0024650F">
        <w:rPr>
          <w:rFonts w:ascii="Times New Roman" w:hAnsi="Times New Roman" w:cs="Times New Roman"/>
          <w:i/>
          <w:sz w:val="24"/>
          <w:szCs w:val="24"/>
        </w:rPr>
        <w:t xml:space="preserve">The Institutionalist Movement in American Economics, 1918-1947, </w:t>
      </w:r>
      <w:r w:rsidR="00650331">
        <w:rPr>
          <w:rFonts w:ascii="Times New Roman" w:hAnsi="Times New Roman" w:cs="Times New Roman"/>
          <w:i/>
          <w:sz w:val="24"/>
          <w:szCs w:val="24"/>
        </w:rPr>
        <w:t>S</w:t>
      </w:r>
      <w:r w:rsidR="0024650F" w:rsidRPr="0024650F">
        <w:rPr>
          <w:rFonts w:ascii="Times New Roman" w:hAnsi="Times New Roman" w:cs="Times New Roman"/>
          <w:i/>
          <w:sz w:val="24"/>
          <w:szCs w:val="24"/>
        </w:rPr>
        <w:t xml:space="preserve">cience and </w:t>
      </w:r>
      <w:r w:rsidR="00650331">
        <w:rPr>
          <w:rFonts w:ascii="Times New Roman" w:hAnsi="Times New Roman" w:cs="Times New Roman"/>
          <w:i/>
          <w:sz w:val="24"/>
          <w:szCs w:val="24"/>
        </w:rPr>
        <w:t>S</w:t>
      </w:r>
      <w:r w:rsidR="0024650F" w:rsidRPr="0024650F">
        <w:rPr>
          <w:rFonts w:ascii="Times New Roman" w:hAnsi="Times New Roman" w:cs="Times New Roman"/>
          <w:i/>
          <w:sz w:val="24"/>
          <w:szCs w:val="24"/>
        </w:rPr>
        <w:t xml:space="preserve">ocial </w:t>
      </w:r>
      <w:r w:rsidR="00650331">
        <w:rPr>
          <w:rFonts w:ascii="Times New Roman" w:hAnsi="Times New Roman" w:cs="Times New Roman"/>
          <w:i/>
          <w:sz w:val="24"/>
          <w:szCs w:val="24"/>
        </w:rPr>
        <w:t>C</w:t>
      </w:r>
      <w:r w:rsidR="0024650F" w:rsidRPr="0024650F">
        <w:rPr>
          <w:rFonts w:ascii="Times New Roman" w:hAnsi="Times New Roman" w:cs="Times New Roman"/>
          <w:i/>
          <w:sz w:val="24"/>
          <w:szCs w:val="24"/>
        </w:rPr>
        <w:t>ontrol</w:t>
      </w:r>
      <w:r w:rsidR="0024650F" w:rsidRPr="0024650F">
        <w:rPr>
          <w:rFonts w:ascii="Times New Roman" w:hAnsi="Times New Roman" w:cs="Times New Roman"/>
          <w:sz w:val="24"/>
          <w:szCs w:val="24"/>
        </w:rPr>
        <w:t>, sumariza muito bem as co</w:t>
      </w:r>
      <w:r w:rsidR="0024650F">
        <w:rPr>
          <w:rFonts w:ascii="Times New Roman" w:hAnsi="Times New Roman" w:cs="Times New Roman"/>
          <w:sz w:val="24"/>
          <w:szCs w:val="24"/>
        </w:rPr>
        <w:t xml:space="preserve">nstatações que a história do pensamento econômico vem fazendo sobre o quadro da </w:t>
      </w:r>
      <w:r w:rsidR="00271B4E">
        <w:rPr>
          <w:rFonts w:ascii="Times New Roman" w:hAnsi="Times New Roman" w:cs="Times New Roman"/>
          <w:sz w:val="24"/>
          <w:szCs w:val="24"/>
        </w:rPr>
        <w:t>ciência econômica</w:t>
      </w:r>
      <w:r w:rsidR="0024650F">
        <w:rPr>
          <w:rFonts w:ascii="Times New Roman" w:hAnsi="Times New Roman" w:cs="Times New Roman"/>
          <w:sz w:val="24"/>
          <w:szCs w:val="24"/>
        </w:rPr>
        <w:t xml:space="preserve"> norte-americana de início do século XX. Em suas pesquisas ricamente baseadas em arquivos e obras da época, constata-se que o movimento institucionalista ocorreu em um ambiente acadêmico de peculiar pluralidade e ecletismo</w:t>
      </w:r>
      <w:r w:rsidR="005F18BE">
        <w:rPr>
          <w:rFonts w:ascii="Times New Roman" w:hAnsi="Times New Roman" w:cs="Times New Roman"/>
          <w:sz w:val="24"/>
          <w:szCs w:val="24"/>
        </w:rPr>
        <w:t>.</w:t>
      </w:r>
      <w:r w:rsidR="0024650F">
        <w:rPr>
          <w:rFonts w:ascii="Times New Roman" w:hAnsi="Times New Roman" w:cs="Times New Roman"/>
          <w:sz w:val="24"/>
          <w:szCs w:val="24"/>
        </w:rPr>
        <w:t xml:space="preserve"> </w:t>
      </w:r>
      <w:r w:rsidR="008B6500">
        <w:rPr>
          <w:rFonts w:ascii="Times New Roman" w:hAnsi="Times New Roman" w:cs="Times New Roman"/>
          <w:sz w:val="24"/>
          <w:szCs w:val="24"/>
        </w:rPr>
        <w:t xml:space="preserve">Ainda, </w:t>
      </w:r>
      <w:r w:rsidR="005F18BE">
        <w:rPr>
          <w:rFonts w:ascii="Times New Roman" w:hAnsi="Times New Roman" w:cs="Times New Roman"/>
          <w:sz w:val="24"/>
          <w:szCs w:val="24"/>
        </w:rPr>
        <w:t>Rutherford conclui</w:t>
      </w:r>
      <w:r w:rsidR="0024650F">
        <w:rPr>
          <w:rFonts w:ascii="Times New Roman" w:hAnsi="Times New Roman" w:cs="Times New Roman"/>
          <w:sz w:val="24"/>
          <w:szCs w:val="24"/>
        </w:rPr>
        <w:t xml:space="preserve"> que os institucionalistas não estavam à margem da ciência econômica de então, mas fa</w:t>
      </w:r>
      <w:r w:rsidR="00271B4E">
        <w:rPr>
          <w:rFonts w:ascii="Times New Roman" w:hAnsi="Times New Roman" w:cs="Times New Roman"/>
          <w:sz w:val="24"/>
          <w:szCs w:val="24"/>
        </w:rPr>
        <w:t>ziam parte do centro do debate.</w:t>
      </w:r>
    </w:p>
    <w:p w14:paraId="05E81F23" w14:textId="69917E74" w:rsidR="00E8625B" w:rsidRPr="00BC7991" w:rsidRDefault="00271B4E" w:rsidP="00B010AB">
      <w:pPr>
        <w:ind w:firstLine="708"/>
        <w:rPr>
          <w:rFonts w:ascii="Times New Roman" w:hAnsi="Times New Roman" w:cs="Times New Roman"/>
          <w:sz w:val="24"/>
          <w:szCs w:val="24"/>
        </w:rPr>
      </w:pPr>
      <w:r>
        <w:rPr>
          <w:rFonts w:ascii="Times New Roman" w:hAnsi="Times New Roman" w:cs="Times New Roman"/>
          <w:sz w:val="24"/>
          <w:szCs w:val="24"/>
        </w:rPr>
        <w:t>M</w:t>
      </w:r>
      <w:r w:rsidR="0024650F">
        <w:rPr>
          <w:rFonts w:ascii="Times New Roman" w:hAnsi="Times New Roman" w:cs="Times New Roman"/>
          <w:sz w:val="24"/>
          <w:szCs w:val="24"/>
        </w:rPr>
        <w:t xml:space="preserve">ais importante do que isso, </w:t>
      </w:r>
      <w:r w:rsidR="005F18BE">
        <w:rPr>
          <w:rFonts w:ascii="Times New Roman" w:hAnsi="Times New Roman" w:cs="Times New Roman"/>
          <w:sz w:val="24"/>
          <w:szCs w:val="24"/>
        </w:rPr>
        <w:t xml:space="preserve">é preciso notar que </w:t>
      </w:r>
      <w:r w:rsidR="0024650F">
        <w:rPr>
          <w:rFonts w:ascii="Times New Roman" w:hAnsi="Times New Roman" w:cs="Times New Roman"/>
          <w:sz w:val="24"/>
          <w:szCs w:val="24"/>
        </w:rPr>
        <w:t>o institucionalismo estava inserido em um movimento</w:t>
      </w:r>
      <w:r w:rsidR="005F18BE">
        <w:rPr>
          <w:rFonts w:ascii="Times New Roman" w:hAnsi="Times New Roman" w:cs="Times New Roman"/>
          <w:sz w:val="24"/>
          <w:szCs w:val="24"/>
        </w:rPr>
        <w:t xml:space="preserve"> abrangente</w:t>
      </w:r>
      <w:r w:rsidR="0024650F">
        <w:rPr>
          <w:rFonts w:ascii="Times New Roman" w:hAnsi="Times New Roman" w:cs="Times New Roman"/>
          <w:sz w:val="24"/>
          <w:szCs w:val="24"/>
        </w:rPr>
        <w:t xml:space="preserve"> das ciências </w:t>
      </w:r>
      <w:r w:rsidR="0024650F" w:rsidRPr="00C275E5">
        <w:rPr>
          <w:rFonts w:ascii="Times New Roman" w:hAnsi="Times New Roman" w:cs="Times New Roman"/>
          <w:sz w:val="24"/>
          <w:szCs w:val="24"/>
        </w:rPr>
        <w:t xml:space="preserve">sociais </w:t>
      </w:r>
      <w:r w:rsidR="005F18BE" w:rsidRPr="00C275E5">
        <w:rPr>
          <w:rFonts w:ascii="Times New Roman" w:hAnsi="Times New Roman" w:cs="Times New Roman"/>
          <w:sz w:val="24"/>
          <w:szCs w:val="24"/>
        </w:rPr>
        <w:t>norte-americanas</w:t>
      </w:r>
      <w:r w:rsidR="0024650F" w:rsidRPr="00C275E5">
        <w:rPr>
          <w:rFonts w:ascii="Times New Roman" w:hAnsi="Times New Roman" w:cs="Times New Roman"/>
          <w:sz w:val="24"/>
          <w:szCs w:val="24"/>
        </w:rPr>
        <w:t xml:space="preserve"> que pretendia reformar o c</w:t>
      </w:r>
      <w:r w:rsidR="00A96408" w:rsidRPr="00C275E5">
        <w:rPr>
          <w:rFonts w:ascii="Times New Roman" w:hAnsi="Times New Roman" w:cs="Times New Roman"/>
          <w:sz w:val="24"/>
          <w:szCs w:val="24"/>
        </w:rPr>
        <w:t>apitalismo através do que chamav</w:t>
      </w:r>
      <w:r w:rsidR="0024650F" w:rsidRPr="00C275E5">
        <w:rPr>
          <w:rFonts w:ascii="Times New Roman" w:hAnsi="Times New Roman" w:cs="Times New Roman"/>
          <w:sz w:val="24"/>
          <w:szCs w:val="24"/>
        </w:rPr>
        <w:t xml:space="preserve">am de controle social. </w:t>
      </w:r>
      <w:r w:rsidR="00A96408" w:rsidRPr="00C275E5">
        <w:rPr>
          <w:rFonts w:ascii="Times New Roman" w:hAnsi="Times New Roman" w:cs="Times New Roman"/>
          <w:sz w:val="24"/>
          <w:szCs w:val="24"/>
        </w:rPr>
        <w:t>A</w:t>
      </w:r>
      <w:r w:rsidR="00BC7991" w:rsidRPr="00C275E5">
        <w:rPr>
          <w:rFonts w:ascii="Times New Roman" w:hAnsi="Times New Roman" w:cs="Times New Roman"/>
          <w:sz w:val="24"/>
          <w:szCs w:val="24"/>
        </w:rPr>
        <w:t xml:space="preserve"> filosofia do controle social </w:t>
      </w:r>
      <w:r w:rsidR="005F18BE" w:rsidRPr="00C275E5">
        <w:rPr>
          <w:rFonts w:ascii="Times New Roman" w:hAnsi="Times New Roman" w:cs="Times New Roman"/>
          <w:sz w:val="24"/>
          <w:szCs w:val="24"/>
        </w:rPr>
        <w:t>ambicionava</w:t>
      </w:r>
      <w:r w:rsidRPr="00C275E5">
        <w:rPr>
          <w:rFonts w:ascii="Times New Roman" w:hAnsi="Times New Roman" w:cs="Times New Roman"/>
          <w:sz w:val="24"/>
          <w:szCs w:val="24"/>
        </w:rPr>
        <w:t xml:space="preserve"> interferir no curso dos fenômenos sociais</w:t>
      </w:r>
      <w:r w:rsidR="005F18BE" w:rsidRPr="00C275E5">
        <w:rPr>
          <w:rFonts w:ascii="Times New Roman" w:hAnsi="Times New Roman" w:cs="Times New Roman"/>
          <w:sz w:val="24"/>
          <w:szCs w:val="24"/>
        </w:rPr>
        <w:t xml:space="preserve"> sob a égide</w:t>
      </w:r>
      <w:r w:rsidR="005F18BE">
        <w:rPr>
          <w:rFonts w:ascii="Times New Roman" w:hAnsi="Times New Roman" w:cs="Times New Roman"/>
          <w:sz w:val="24"/>
          <w:szCs w:val="24"/>
        </w:rPr>
        <w:t xml:space="preserve"> das ciências sociais</w:t>
      </w:r>
      <w:r>
        <w:rPr>
          <w:rFonts w:ascii="Times New Roman" w:hAnsi="Times New Roman" w:cs="Times New Roman"/>
          <w:sz w:val="24"/>
          <w:szCs w:val="24"/>
        </w:rPr>
        <w:t>,</w:t>
      </w:r>
      <w:r w:rsidR="005F18BE">
        <w:rPr>
          <w:rFonts w:ascii="Times New Roman" w:hAnsi="Times New Roman" w:cs="Times New Roman"/>
          <w:sz w:val="24"/>
          <w:szCs w:val="24"/>
        </w:rPr>
        <w:t xml:space="preserve"> que </w:t>
      </w:r>
      <w:r w:rsidR="008B6500">
        <w:rPr>
          <w:rFonts w:ascii="Times New Roman" w:hAnsi="Times New Roman" w:cs="Times New Roman"/>
          <w:sz w:val="24"/>
          <w:szCs w:val="24"/>
        </w:rPr>
        <w:t>passavam por um processo de</w:t>
      </w:r>
      <w:r w:rsidR="005F18BE">
        <w:rPr>
          <w:rFonts w:ascii="Times New Roman" w:hAnsi="Times New Roman" w:cs="Times New Roman"/>
          <w:sz w:val="24"/>
          <w:szCs w:val="24"/>
        </w:rPr>
        <w:t xml:space="preserve"> profissionaliza</w:t>
      </w:r>
      <w:r w:rsidR="008B6500">
        <w:rPr>
          <w:rFonts w:ascii="Times New Roman" w:hAnsi="Times New Roman" w:cs="Times New Roman"/>
          <w:sz w:val="24"/>
          <w:szCs w:val="24"/>
        </w:rPr>
        <w:t>ção</w:t>
      </w:r>
      <w:r w:rsidR="005F18BE">
        <w:rPr>
          <w:rFonts w:ascii="Times New Roman" w:hAnsi="Times New Roman" w:cs="Times New Roman"/>
          <w:sz w:val="24"/>
          <w:szCs w:val="24"/>
        </w:rPr>
        <w:t xml:space="preserve"> àquele tempo.</w:t>
      </w:r>
      <w:r w:rsidR="00BC7991">
        <w:rPr>
          <w:rFonts w:ascii="Times New Roman" w:hAnsi="Times New Roman" w:cs="Times New Roman"/>
          <w:sz w:val="24"/>
          <w:szCs w:val="24"/>
        </w:rPr>
        <w:t xml:space="preserve"> </w:t>
      </w:r>
      <w:r w:rsidR="005F18BE">
        <w:rPr>
          <w:rFonts w:ascii="Times New Roman" w:hAnsi="Times New Roman" w:cs="Times New Roman"/>
          <w:sz w:val="24"/>
          <w:szCs w:val="24"/>
        </w:rPr>
        <w:t>P</w:t>
      </w:r>
      <w:r w:rsidR="00BC7991">
        <w:rPr>
          <w:rFonts w:ascii="Times New Roman" w:hAnsi="Times New Roman" w:cs="Times New Roman"/>
          <w:sz w:val="24"/>
          <w:szCs w:val="24"/>
        </w:rPr>
        <w:t>or isso</w:t>
      </w:r>
      <w:r w:rsidR="005F18BE">
        <w:rPr>
          <w:rFonts w:ascii="Times New Roman" w:hAnsi="Times New Roman" w:cs="Times New Roman"/>
          <w:sz w:val="24"/>
          <w:szCs w:val="24"/>
        </w:rPr>
        <w:t>, os autores envolvidos com a filosofia do controle social</w:t>
      </w:r>
      <w:r w:rsidR="00BC7991">
        <w:rPr>
          <w:rFonts w:ascii="Times New Roman" w:hAnsi="Times New Roman" w:cs="Times New Roman"/>
          <w:sz w:val="24"/>
          <w:szCs w:val="24"/>
        </w:rPr>
        <w:t xml:space="preserve"> fo</w:t>
      </w:r>
      <w:r w:rsidR="005F18BE">
        <w:rPr>
          <w:rFonts w:ascii="Times New Roman" w:hAnsi="Times New Roman" w:cs="Times New Roman"/>
          <w:sz w:val="24"/>
          <w:szCs w:val="24"/>
        </w:rPr>
        <w:t>ram</w:t>
      </w:r>
      <w:r w:rsidR="00BC7991">
        <w:rPr>
          <w:rFonts w:ascii="Times New Roman" w:hAnsi="Times New Roman" w:cs="Times New Roman"/>
          <w:sz w:val="24"/>
          <w:szCs w:val="24"/>
        </w:rPr>
        <w:t xml:space="preserve"> responsáve</w:t>
      </w:r>
      <w:r w:rsidR="005F18BE">
        <w:rPr>
          <w:rFonts w:ascii="Times New Roman" w:hAnsi="Times New Roman" w:cs="Times New Roman"/>
          <w:sz w:val="24"/>
          <w:szCs w:val="24"/>
        </w:rPr>
        <w:t>is</w:t>
      </w:r>
      <w:r w:rsidR="00BC7991">
        <w:rPr>
          <w:rFonts w:ascii="Times New Roman" w:hAnsi="Times New Roman" w:cs="Times New Roman"/>
          <w:sz w:val="24"/>
          <w:szCs w:val="24"/>
        </w:rPr>
        <w:t xml:space="preserve"> não só por elaborar justificativas para a intervenção, mas por desenvolver métodos empíricos que deveriam fornecer a base para uma intervenção cientificamente elaborada.</w:t>
      </w:r>
      <w:r w:rsidR="000B5652">
        <w:rPr>
          <w:rFonts w:ascii="Times New Roman" w:hAnsi="Times New Roman" w:cs="Times New Roman"/>
          <w:sz w:val="24"/>
          <w:szCs w:val="24"/>
        </w:rPr>
        <w:t xml:space="preserve"> O planejamento</w:t>
      </w:r>
      <w:r w:rsidR="00A96408">
        <w:rPr>
          <w:rFonts w:ascii="Times New Roman" w:hAnsi="Times New Roman" w:cs="Times New Roman"/>
          <w:sz w:val="24"/>
          <w:szCs w:val="24"/>
        </w:rPr>
        <w:t>, da mesma forma,</w:t>
      </w:r>
      <w:r w:rsidR="000B5652">
        <w:rPr>
          <w:rFonts w:ascii="Times New Roman" w:hAnsi="Times New Roman" w:cs="Times New Roman"/>
          <w:sz w:val="24"/>
          <w:szCs w:val="24"/>
        </w:rPr>
        <w:t xml:space="preserve"> era parte importante dess</w:t>
      </w:r>
      <w:r>
        <w:rPr>
          <w:rFonts w:ascii="Times New Roman" w:hAnsi="Times New Roman" w:cs="Times New Roman"/>
          <w:sz w:val="24"/>
          <w:szCs w:val="24"/>
        </w:rPr>
        <w:t>a</w:t>
      </w:r>
      <w:r w:rsidR="000B5652">
        <w:rPr>
          <w:rFonts w:ascii="Times New Roman" w:hAnsi="Times New Roman" w:cs="Times New Roman"/>
          <w:sz w:val="24"/>
          <w:szCs w:val="24"/>
        </w:rPr>
        <w:t xml:space="preserve"> vertente</w:t>
      </w:r>
      <w:r w:rsidR="0002335F">
        <w:rPr>
          <w:rFonts w:ascii="Times New Roman" w:hAnsi="Times New Roman" w:cs="Times New Roman"/>
          <w:sz w:val="24"/>
          <w:szCs w:val="24"/>
        </w:rPr>
        <w:t xml:space="preserve">, </w:t>
      </w:r>
      <w:r w:rsidR="00A6259B">
        <w:rPr>
          <w:rFonts w:ascii="Times New Roman" w:hAnsi="Times New Roman" w:cs="Times New Roman"/>
          <w:sz w:val="24"/>
          <w:szCs w:val="24"/>
        </w:rPr>
        <w:t xml:space="preserve">considerado um </w:t>
      </w:r>
      <w:r w:rsidR="0002335F">
        <w:rPr>
          <w:rFonts w:ascii="Times New Roman" w:hAnsi="Times New Roman" w:cs="Times New Roman"/>
          <w:sz w:val="24"/>
          <w:szCs w:val="24"/>
        </w:rPr>
        <w:t xml:space="preserve">instrumento do controle social. </w:t>
      </w:r>
      <w:r w:rsidR="00A6259B">
        <w:rPr>
          <w:rFonts w:ascii="Times New Roman" w:hAnsi="Times New Roman" w:cs="Times New Roman"/>
          <w:sz w:val="24"/>
          <w:szCs w:val="24"/>
        </w:rPr>
        <w:t>Nesse diapasão, m</w:t>
      </w:r>
      <w:r w:rsidR="00BC7991">
        <w:rPr>
          <w:rFonts w:ascii="Times New Roman" w:hAnsi="Times New Roman" w:cs="Times New Roman"/>
          <w:sz w:val="24"/>
          <w:szCs w:val="24"/>
        </w:rPr>
        <w:t xml:space="preserve">ostramos abaixo que o industrialista brasileiro </w:t>
      </w:r>
      <w:r w:rsidR="009A73F0">
        <w:rPr>
          <w:rFonts w:ascii="Times New Roman" w:hAnsi="Times New Roman" w:cs="Times New Roman"/>
          <w:sz w:val="24"/>
          <w:szCs w:val="24"/>
        </w:rPr>
        <w:t xml:space="preserve">estudou e foi influenciado pela </w:t>
      </w:r>
      <w:r w:rsidR="00BC7991">
        <w:rPr>
          <w:rFonts w:ascii="Times New Roman" w:hAnsi="Times New Roman" w:cs="Times New Roman"/>
          <w:sz w:val="24"/>
          <w:szCs w:val="24"/>
        </w:rPr>
        <w:t>sociologia ligada ao controle social, particularmente através da instituição que ajudou a fundar, a Escola Livre de Sociologia e Po</w:t>
      </w:r>
      <w:r w:rsidR="00BC7991" w:rsidRPr="00BC7991">
        <w:rPr>
          <w:rFonts w:ascii="Times New Roman" w:hAnsi="Times New Roman" w:cs="Times New Roman"/>
          <w:sz w:val="24"/>
          <w:szCs w:val="24"/>
        </w:rPr>
        <w:t>lítica de São Paulo (ELSP).</w:t>
      </w:r>
    </w:p>
    <w:p w14:paraId="34FF35F1" w14:textId="4CF549CE" w:rsidR="00E8625B" w:rsidRDefault="00A3597E" w:rsidP="00B010AB">
      <w:pPr>
        <w:rPr>
          <w:rFonts w:ascii="Times New Roman" w:hAnsi="Times New Roman" w:cs="Times New Roman"/>
          <w:sz w:val="24"/>
          <w:szCs w:val="24"/>
        </w:rPr>
      </w:pPr>
      <w:r>
        <w:rPr>
          <w:rFonts w:ascii="Times New Roman" w:hAnsi="Times New Roman" w:cs="Times New Roman"/>
          <w:sz w:val="24"/>
          <w:szCs w:val="24"/>
        </w:rPr>
        <w:tab/>
        <w:t>Partindo dess</w:t>
      </w:r>
      <w:r w:rsidR="00A96408">
        <w:rPr>
          <w:rFonts w:ascii="Times New Roman" w:hAnsi="Times New Roman" w:cs="Times New Roman"/>
          <w:sz w:val="24"/>
          <w:szCs w:val="24"/>
        </w:rPr>
        <w:t>e</w:t>
      </w:r>
      <w:r>
        <w:rPr>
          <w:rFonts w:ascii="Times New Roman" w:hAnsi="Times New Roman" w:cs="Times New Roman"/>
          <w:sz w:val="24"/>
          <w:szCs w:val="24"/>
        </w:rPr>
        <w:t xml:space="preserve">s </w:t>
      </w:r>
      <w:r w:rsidR="00A96408">
        <w:rPr>
          <w:rFonts w:ascii="Times New Roman" w:hAnsi="Times New Roman" w:cs="Times New Roman"/>
          <w:sz w:val="24"/>
          <w:szCs w:val="24"/>
        </w:rPr>
        <w:t>achados</w:t>
      </w:r>
      <w:r w:rsidR="00BC7991" w:rsidRPr="00BC7991">
        <w:rPr>
          <w:rFonts w:ascii="Times New Roman" w:hAnsi="Times New Roman" w:cs="Times New Roman"/>
          <w:sz w:val="24"/>
          <w:szCs w:val="24"/>
        </w:rPr>
        <w:t xml:space="preserve">, </w:t>
      </w:r>
      <w:r w:rsidR="00BC7991">
        <w:rPr>
          <w:rFonts w:ascii="Times New Roman" w:hAnsi="Times New Roman" w:cs="Times New Roman"/>
          <w:sz w:val="24"/>
          <w:szCs w:val="24"/>
        </w:rPr>
        <w:t>o que pretendemos nesse trabalho é qu</w:t>
      </w:r>
      <w:r w:rsidR="007A02E9">
        <w:rPr>
          <w:rFonts w:ascii="Times New Roman" w:hAnsi="Times New Roman" w:cs="Times New Roman"/>
          <w:sz w:val="24"/>
          <w:szCs w:val="24"/>
        </w:rPr>
        <w:t>estionar</w:t>
      </w:r>
      <w:r w:rsidR="00BC7991">
        <w:rPr>
          <w:rFonts w:ascii="Times New Roman" w:hAnsi="Times New Roman" w:cs="Times New Roman"/>
          <w:sz w:val="24"/>
          <w:szCs w:val="24"/>
        </w:rPr>
        <w:t xml:space="preserve"> em alguma medida a tese de que Simonsen seria um grande intelectual, mas não tão preparado para um debate em teoria social e econômica quanto Eugênio Gudin</w:t>
      </w:r>
      <w:r w:rsidR="00F334A4">
        <w:rPr>
          <w:rFonts w:ascii="Times New Roman" w:hAnsi="Times New Roman" w:cs="Times New Roman"/>
          <w:sz w:val="24"/>
          <w:szCs w:val="24"/>
        </w:rPr>
        <w:t xml:space="preserve"> (Doellinger, [1977] 2010; Bielschowsky, 1988; Teixeira, Gentil, 2010)</w:t>
      </w:r>
      <w:r w:rsidR="00BC7991">
        <w:rPr>
          <w:rFonts w:ascii="Times New Roman" w:hAnsi="Times New Roman" w:cs="Times New Roman"/>
          <w:sz w:val="24"/>
          <w:szCs w:val="24"/>
        </w:rPr>
        <w:t>.</w:t>
      </w:r>
      <w:r w:rsidR="00D92169">
        <w:rPr>
          <w:rStyle w:val="Refdenotaderodap"/>
          <w:rFonts w:ascii="Times New Roman" w:hAnsi="Times New Roman" w:cs="Times New Roman"/>
          <w:sz w:val="24"/>
          <w:szCs w:val="24"/>
        </w:rPr>
        <w:footnoteReference w:id="2"/>
      </w:r>
      <w:r w:rsidR="00BC7991">
        <w:rPr>
          <w:rFonts w:ascii="Times New Roman" w:hAnsi="Times New Roman" w:cs="Times New Roman"/>
          <w:sz w:val="24"/>
          <w:szCs w:val="24"/>
        </w:rPr>
        <w:t xml:space="preserve"> É claro que Simonsen era um homem eminentemente prático, e nunca foi </w:t>
      </w:r>
      <w:r w:rsidR="00DA0F55">
        <w:rPr>
          <w:rFonts w:ascii="Times New Roman" w:hAnsi="Times New Roman" w:cs="Times New Roman"/>
          <w:sz w:val="24"/>
          <w:szCs w:val="24"/>
        </w:rPr>
        <w:t>um</w:t>
      </w:r>
      <w:r w:rsidR="00BC7991">
        <w:rPr>
          <w:rFonts w:ascii="Times New Roman" w:hAnsi="Times New Roman" w:cs="Times New Roman"/>
          <w:sz w:val="24"/>
          <w:szCs w:val="24"/>
        </w:rPr>
        <w:t xml:space="preserve"> </w:t>
      </w:r>
      <w:r w:rsidR="000E3A46">
        <w:rPr>
          <w:rFonts w:ascii="Times New Roman" w:hAnsi="Times New Roman" w:cs="Times New Roman"/>
          <w:sz w:val="24"/>
          <w:szCs w:val="24"/>
        </w:rPr>
        <w:t>“</w:t>
      </w:r>
      <w:r w:rsidR="00BC7991">
        <w:rPr>
          <w:rFonts w:ascii="Times New Roman" w:hAnsi="Times New Roman" w:cs="Times New Roman"/>
          <w:i/>
          <w:sz w:val="24"/>
          <w:szCs w:val="24"/>
        </w:rPr>
        <w:t>scholar</w:t>
      </w:r>
      <w:r w:rsidR="000E3A46">
        <w:rPr>
          <w:rFonts w:ascii="Times New Roman" w:hAnsi="Times New Roman" w:cs="Times New Roman"/>
          <w:sz w:val="24"/>
          <w:szCs w:val="24"/>
        </w:rPr>
        <w:t>”</w:t>
      </w:r>
      <w:r w:rsidR="00BC7991">
        <w:rPr>
          <w:rFonts w:ascii="Times New Roman" w:hAnsi="Times New Roman" w:cs="Times New Roman"/>
          <w:i/>
          <w:sz w:val="24"/>
          <w:szCs w:val="24"/>
        </w:rPr>
        <w:t xml:space="preserve"> </w:t>
      </w:r>
      <w:r w:rsidR="00DA0F55">
        <w:rPr>
          <w:rFonts w:ascii="Times New Roman" w:hAnsi="Times New Roman" w:cs="Times New Roman"/>
          <w:sz w:val="24"/>
          <w:szCs w:val="24"/>
        </w:rPr>
        <w:t>pleno como</w:t>
      </w:r>
      <w:r w:rsidR="00BC7991">
        <w:rPr>
          <w:rFonts w:ascii="Times New Roman" w:hAnsi="Times New Roman" w:cs="Times New Roman"/>
          <w:sz w:val="24"/>
          <w:szCs w:val="24"/>
        </w:rPr>
        <w:t xml:space="preserve"> Gudin. </w:t>
      </w:r>
      <w:r w:rsidR="00BC7991">
        <w:rPr>
          <w:rFonts w:ascii="Times New Roman" w:hAnsi="Times New Roman" w:cs="Times New Roman"/>
          <w:sz w:val="24"/>
          <w:szCs w:val="24"/>
        </w:rPr>
        <w:lastRenderedPageBreak/>
        <w:t>Contudo, acreditamos que a identificação das influências norte-americanas do in</w:t>
      </w:r>
      <w:r w:rsidR="00DA0F55">
        <w:rPr>
          <w:rFonts w:ascii="Times New Roman" w:hAnsi="Times New Roman" w:cs="Times New Roman"/>
          <w:sz w:val="24"/>
          <w:szCs w:val="24"/>
        </w:rPr>
        <w:t>dustrialista</w:t>
      </w:r>
      <w:r w:rsidR="00BC7991">
        <w:rPr>
          <w:rFonts w:ascii="Times New Roman" w:hAnsi="Times New Roman" w:cs="Times New Roman"/>
          <w:sz w:val="24"/>
          <w:szCs w:val="24"/>
        </w:rPr>
        <w:t>, bem como a análise do ambiente acadêmico das ciências econômicas e sociais nos EUA de início do século passado pode jogar nova luz sobre a compreensão da obra e do pensamento de Simonsen.</w:t>
      </w:r>
      <w:r w:rsidR="00310FB5">
        <w:rPr>
          <w:rFonts w:ascii="Times New Roman" w:hAnsi="Times New Roman" w:cs="Times New Roman"/>
          <w:sz w:val="24"/>
          <w:szCs w:val="24"/>
        </w:rPr>
        <w:t xml:space="preserve"> Em especial, ponderamos que o entendimento do cenário das influências norte-americanas de Simonsen pode nos afa</w:t>
      </w:r>
      <w:r w:rsidR="00310FB5" w:rsidRPr="008D7D4B">
        <w:rPr>
          <w:rFonts w:ascii="Times New Roman" w:hAnsi="Times New Roman" w:cs="Times New Roman"/>
          <w:sz w:val="24"/>
          <w:szCs w:val="24"/>
        </w:rPr>
        <w:t>star</w:t>
      </w:r>
      <w:r w:rsidR="00032516">
        <w:rPr>
          <w:rFonts w:ascii="Times New Roman" w:hAnsi="Times New Roman" w:cs="Times New Roman"/>
          <w:sz w:val="24"/>
          <w:szCs w:val="24"/>
        </w:rPr>
        <w:t>,</w:t>
      </w:r>
      <w:r w:rsidR="00310FB5" w:rsidRPr="008D7D4B">
        <w:rPr>
          <w:rFonts w:ascii="Times New Roman" w:hAnsi="Times New Roman" w:cs="Times New Roman"/>
          <w:sz w:val="24"/>
          <w:szCs w:val="24"/>
        </w:rPr>
        <w:t xml:space="preserve"> em alguma medida</w:t>
      </w:r>
      <w:r w:rsidR="00032516">
        <w:rPr>
          <w:rFonts w:ascii="Times New Roman" w:hAnsi="Times New Roman" w:cs="Times New Roman"/>
          <w:sz w:val="24"/>
          <w:szCs w:val="24"/>
        </w:rPr>
        <w:t>,</w:t>
      </w:r>
      <w:r w:rsidR="00310FB5" w:rsidRPr="008D7D4B">
        <w:rPr>
          <w:rFonts w:ascii="Times New Roman" w:hAnsi="Times New Roman" w:cs="Times New Roman"/>
          <w:sz w:val="24"/>
          <w:szCs w:val="24"/>
        </w:rPr>
        <w:t xml:space="preserve"> do anacronismo</w:t>
      </w:r>
      <w:r>
        <w:rPr>
          <w:rFonts w:ascii="Times New Roman" w:hAnsi="Times New Roman" w:cs="Times New Roman"/>
          <w:sz w:val="24"/>
          <w:szCs w:val="24"/>
        </w:rPr>
        <w:t xml:space="preserve"> de se olhar para seus escritos a partir do contexto da ciência econômica do pós-guerra ou da atual</w:t>
      </w:r>
      <w:r w:rsidR="00310FB5" w:rsidRPr="008D7D4B">
        <w:rPr>
          <w:rFonts w:ascii="Times New Roman" w:hAnsi="Times New Roman" w:cs="Times New Roman"/>
          <w:sz w:val="24"/>
          <w:szCs w:val="24"/>
        </w:rPr>
        <w:t>.</w:t>
      </w:r>
    </w:p>
    <w:p w14:paraId="52548C70" w14:textId="37D44BEA" w:rsidR="00E2239C" w:rsidRPr="008D7D4B" w:rsidRDefault="00E2239C" w:rsidP="00B010AB">
      <w:pPr>
        <w:rPr>
          <w:rFonts w:ascii="Times New Roman" w:hAnsi="Times New Roman" w:cs="Times New Roman"/>
          <w:sz w:val="24"/>
          <w:szCs w:val="24"/>
        </w:rPr>
      </w:pPr>
      <w:r>
        <w:rPr>
          <w:rFonts w:ascii="Times New Roman" w:hAnsi="Times New Roman" w:cs="Times New Roman"/>
          <w:sz w:val="24"/>
          <w:szCs w:val="24"/>
        </w:rPr>
        <w:tab/>
        <w:t>A</w:t>
      </w:r>
      <w:r w:rsidR="00DF05EB">
        <w:rPr>
          <w:rFonts w:ascii="Times New Roman" w:hAnsi="Times New Roman" w:cs="Times New Roman"/>
          <w:sz w:val="24"/>
          <w:szCs w:val="24"/>
        </w:rPr>
        <w:t>inda nessa</w:t>
      </w:r>
      <w:r>
        <w:rPr>
          <w:rFonts w:ascii="Times New Roman" w:hAnsi="Times New Roman" w:cs="Times New Roman"/>
          <w:sz w:val="24"/>
          <w:szCs w:val="24"/>
        </w:rPr>
        <w:t xml:space="preserve"> introdução,</w:t>
      </w:r>
      <w:r w:rsidR="00DE58F5">
        <w:rPr>
          <w:rFonts w:ascii="Times New Roman" w:hAnsi="Times New Roman" w:cs="Times New Roman"/>
          <w:sz w:val="24"/>
          <w:szCs w:val="24"/>
        </w:rPr>
        <w:t xml:space="preserve"> vale r</w:t>
      </w:r>
      <w:r>
        <w:rPr>
          <w:rFonts w:ascii="Times New Roman" w:hAnsi="Times New Roman" w:cs="Times New Roman"/>
          <w:sz w:val="24"/>
          <w:szCs w:val="24"/>
        </w:rPr>
        <w:t xml:space="preserve">egistrar mais uma observação. Simonsen não foi somente influenciado por pensadores norte-americanos. </w:t>
      </w:r>
      <w:r w:rsidR="0066005A">
        <w:rPr>
          <w:rFonts w:ascii="Times New Roman" w:hAnsi="Times New Roman" w:cs="Times New Roman"/>
          <w:sz w:val="24"/>
          <w:szCs w:val="24"/>
        </w:rPr>
        <w:t>Suas influências europeias eram variadas e importantes. Por exemplo, Fábio Maza (2002: 50) aponta que sua sociologia é tributária</w:t>
      </w:r>
      <w:r w:rsidR="00E143D1">
        <w:rPr>
          <w:rFonts w:ascii="Times New Roman" w:hAnsi="Times New Roman" w:cs="Times New Roman"/>
          <w:sz w:val="24"/>
          <w:szCs w:val="24"/>
        </w:rPr>
        <w:t xml:space="preserve"> também</w:t>
      </w:r>
      <w:r w:rsidR="0066005A">
        <w:rPr>
          <w:rFonts w:ascii="Times New Roman" w:hAnsi="Times New Roman" w:cs="Times New Roman"/>
          <w:sz w:val="24"/>
          <w:szCs w:val="24"/>
        </w:rPr>
        <w:t xml:space="preserve"> dos trabalhos de Fr</w:t>
      </w:r>
      <w:r w:rsidR="00E143D1">
        <w:rPr>
          <w:rFonts w:ascii="Times New Roman" w:hAnsi="Times New Roman" w:cs="Times New Roman"/>
          <w:sz w:val="24"/>
          <w:szCs w:val="24"/>
        </w:rPr>
        <w:t>édéric Le Play e Émile Durkheim</w:t>
      </w:r>
      <w:r w:rsidR="0066005A">
        <w:rPr>
          <w:rFonts w:ascii="Times New Roman" w:hAnsi="Times New Roman" w:cs="Times New Roman"/>
          <w:sz w:val="24"/>
          <w:szCs w:val="24"/>
        </w:rPr>
        <w:t>. Da mesma forma, o</w:t>
      </w:r>
      <w:r w:rsidR="00032516">
        <w:rPr>
          <w:rFonts w:ascii="Times New Roman" w:hAnsi="Times New Roman" w:cs="Times New Roman"/>
          <w:sz w:val="24"/>
          <w:szCs w:val="24"/>
        </w:rPr>
        <w:t>s</w:t>
      </w:r>
      <w:r w:rsidR="0066005A">
        <w:rPr>
          <w:rFonts w:ascii="Times New Roman" w:hAnsi="Times New Roman" w:cs="Times New Roman"/>
          <w:sz w:val="24"/>
          <w:szCs w:val="24"/>
        </w:rPr>
        <w:t xml:space="preserve"> economista</w:t>
      </w:r>
      <w:r w:rsidR="00032516">
        <w:rPr>
          <w:rFonts w:ascii="Times New Roman" w:hAnsi="Times New Roman" w:cs="Times New Roman"/>
          <w:sz w:val="24"/>
          <w:szCs w:val="24"/>
        </w:rPr>
        <w:t>s</w:t>
      </w:r>
      <w:r w:rsidR="0066005A">
        <w:rPr>
          <w:rFonts w:ascii="Times New Roman" w:hAnsi="Times New Roman" w:cs="Times New Roman"/>
          <w:sz w:val="24"/>
          <w:szCs w:val="24"/>
        </w:rPr>
        <w:t xml:space="preserve"> Friedrich List, alemão, e Mihail Manoilescu, romeno, são lembrados por influenciá-lo sobremaneira (Bielschowsky, </w:t>
      </w:r>
      <w:r w:rsidR="001D46AA">
        <w:rPr>
          <w:rFonts w:ascii="Times New Roman" w:hAnsi="Times New Roman" w:cs="Times New Roman"/>
          <w:sz w:val="24"/>
          <w:szCs w:val="24"/>
        </w:rPr>
        <w:t>1988</w:t>
      </w:r>
      <w:r w:rsidR="00483B38">
        <w:rPr>
          <w:rFonts w:ascii="Times New Roman" w:hAnsi="Times New Roman" w:cs="Times New Roman"/>
          <w:sz w:val="24"/>
          <w:szCs w:val="24"/>
        </w:rPr>
        <w:t>; Curi</w:t>
      </w:r>
      <w:r w:rsidR="00916A06">
        <w:rPr>
          <w:rFonts w:ascii="Times New Roman" w:hAnsi="Times New Roman" w:cs="Times New Roman"/>
          <w:sz w:val="24"/>
          <w:szCs w:val="24"/>
        </w:rPr>
        <w:t>,</w:t>
      </w:r>
      <w:r w:rsidR="001D46AA">
        <w:rPr>
          <w:rFonts w:ascii="Times New Roman" w:hAnsi="Times New Roman" w:cs="Times New Roman"/>
          <w:sz w:val="24"/>
          <w:szCs w:val="24"/>
        </w:rPr>
        <w:t xml:space="preserve"> Cunha, 2011</w:t>
      </w:r>
      <w:r w:rsidR="000B4CB1">
        <w:rPr>
          <w:rFonts w:ascii="Times New Roman" w:hAnsi="Times New Roman" w:cs="Times New Roman"/>
          <w:sz w:val="24"/>
          <w:szCs w:val="24"/>
        </w:rPr>
        <w:t>; Teixeira</w:t>
      </w:r>
      <w:r w:rsidR="00916A06">
        <w:rPr>
          <w:rFonts w:ascii="Times New Roman" w:hAnsi="Times New Roman" w:cs="Times New Roman"/>
          <w:sz w:val="24"/>
          <w:szCs w:val="24"/>
        </w:rPr>
        <w:t>,</w:t>
      </w:r>
      <w:r w:rsidR="000B4CB1">
        <w:rPr>
          <w:rFonts w:ascii="Times New Roman" w:hAnsi="Times New Roman" w:cs="Times New Roman"/>
          <w:sz w:val="24"/>
          <w:szCs w:val="24"/>
        </w:rPr>
        <w:t xml:space="preserve"> Gentil, 2010</w:t>
      </w:r>
      <w:r w:rsidR="001D46AA">
        <w:rPr>
          <w:rFonts w:ascii="Times New Roman" w:hAnsi="Times New Roman" w:cs="Times New Roman"/>
          <w:sz w:val="24"/>
          <w:szCs w:val="24"/>
        </w:rPr>
        <w:t>)</w:t>
      </w:r>
      <w:r w:rsidR="0066005A">
        <w:rPr>
          <w:rFonts w:ascii="Times New Roman" w:hAnsi="Times New Roman" w:cs="Times New Roman"/>
          <w:sz w:val="24"/>
          <w:szCs w:val="24"/>
        </w:rPr>
        <w:t xml:space="preserve">. </w:t>
      </w:r>
      <w:r w:rsidR="001D46AA">
        <w:rPr>
          <w:rFonts w:ascii="Times New Roman" w:hAnsi="Times New Roman" w:cs="Times New Roman"/>
          <w:sz w:val="24"/>
          <w:szCs w:val="24"/>
        </w:rPr>
        <w:t>A</w:t>
      </w:r>
      <w:r w:rsidR="00E143D1">
        <w:rPr>
          <w:rFonts w:ascii="Times New Roman" w:hAnsi="Times New Roman" w:cs="Times New Roman"/>
          <w:sz w:val="24"/>
          <w:szCs w:val="24"/>
        </w:rPr>
        <w:t>dicionalmente</w:t>
      </w:r>
      <w:r w:rsidR="001D46AA">
        <w:rPr>
          <w:rFonts w:ascii="Times New Roman" w:hAnsi="Times New Roman" w:cs="Times New Roman"/>
          <w:sz w:val="24"/>
          <w:szCs w:val="24"/>
        </w:rPr>
        <w:t>, é necessário levar em consideração que o positivismo brasileiro também teve influência sobre o pensamento de Simonsen</w:t>
      </w:r>
      <w:r w:rsidR="00A5065C">
        <w:rPr>
          <w:rFonts w:ascii="Times New Roman" w:hAnsi="Times New Roman" w:cs="Times New Roman"/>
          <w:sz w:val="24"/>
          <w:szCs w:val="24"/>
        </w:rPr>
        <w:t xml:space="preserve"> (Maza, 2002)</w:t>
      </w:r>
      <w:r w:rsidR="001D46AA">
        <w:rPr>
          <w:rFonts w:ascii="Times New Roman" w:hAnsi="Times New Roman" w:cs="Times New Roman"/>
          <w:sz w:val="24"/>
          <w:szCs w:val="24"/>
        </w:rPr>
        <w:t>. O trabalho apresentado aqui reforça as matrizes norte-americanas de suas ideias, mas é importante anotar que</w:t>
      </w:r>
      <w:r w:rsidR="00A5065C">
        <w:rPr>
          <w:rFonts w:ascii="Times New Roman" w:hAnsi="Times New Roman" w:cs="Times New Roman"/>
          <w:sz w:val="24"/>
          <w:szCs w:val="24"/>
        </w:rPr>
        <w:t xml:space="preserve"> as mesmas</w:t>
      </w:r>
      <w:r w:rsidR="001D46AA">
        <w:rPr>
          <w:rFonts w:ascii="Times New Roman" w:hAnsi="Times New Roman" w:cs="Times New Roman"/>
          <w:sz w:val="24"/>
          <w:szCs w:val="24"/>
        </w:rPr>
        <w:t xml:space="preserve"> não foram as únicas influências do industrialista brasileiro.</w:t>
      </w:r>
    </w:p>
    <w:p w14:paraId="3DC5292E" w14:textId="6267004B" w:rsidR="00BC7991" w:rsidRDefault="00BC7991" w:rsidP="00B010AB">
      <w:pPr>
        <w:rPr>
          <w:rFonts w:ascii="Times New Roman" w:hAnsi="Times New Roman" w:cs="Times New Roman"/>
          <w:sz w:val="24"/>
          <w:szCs w:val="24"/>
        </w:rPr>
      </w:pPr>
    </w:p>
    <w:p w14:paraId="0515AF97" w14:textId="77777777" w:rsidR="004E7D1B" w:rsidRPr="007F4288" w:rsidRDefault="003437D8" w:rsidP="00B010AB">
      <w:pPr>
        <w:rPr>
          <w:rFonts w:ascii="Times New Roman" w:hAnsi="Times New Roman" w:cs="Times New Roman"/>
          <w:b/>
          <w:sz w:val="24"/>
          <w:szCs w:val="24"/>
        </w:rPr>
      </w:pPr>
      <w:r>
        <w:rPr>
          <w:rFonts w:ascii="Times New Roman" w:hAnsi="Times New Roman" w:cs="Times New Roman"/>
          <w:b/>
          <w:sz w:val="24"/>
          <w:szCs w:val="24"/>
        </w:rPr>
        <w:t>1</w:t>
      </w:r>
      <w:r w:rsidR="004E7D1B" w:rsidRPr="004E7D1B">
        <w:rPr>
          <w:rFonts w:ascii="Times New Roman" w:hAnsi="Times New Roman" w:cs="Times New Roman"/>
          <w:b/>
          <w:sz w:val="24"/>
          <w:szCs w:val="24"/>
        </w:rPr>
        <w:t xml:space="preserve"> </w:t>
      </w:r>
      <w:r w:rsidR="004E7D1B">
        <w:rPr>
          <w:rFonts w:ascii="Times New Roman" w:hAnsi="Times New Roman" w:cs="Times New Roman"/>
          <w:b/>
          <w:sz w:val="24"/>
          <w:szCs w:val="24"/>
        </w:rPr>
        <w:t>–</w:t>
      </w:r>
      <w:r w:rsidR="00C876E3">
        <w:rPr>
          <w:rFonts w:ascii="Times New Roman" w:hAnsi="Times New Roman" w:cs="Times New Roman"/>
          <w:b/>
          <w:sz w:val="24"/>
          <w:szCs w:val="24"/>
        </w:rPr>
        <w:t xml:space="preserve"> </w:t>
      </w:r>
      <w:r w:rsidR="00632F9B">
        <w:rPr>
          <w:rFonts w:ascii="Times New Roman" w:hAnsi="Times New Roman" w:cs="Times New Roman"/>
          <w:b/>
          <w:sz w:val="24"/>
          <w:szCs w:val="24"/>
        </w:rPr>
        <w:t xml:space="preserve">OS </w:t>
      </w:r>
      <w:r w:rsidR="009C7046">
        <w:rPr>
          <w:rFonts w:ascii="Times New Roman" w:hAnsi="Times New Roman" w:cs="Times New Roman"/>
          <w:b/>
          <w:sz w:val="24"/>
          <w:szCs w:val="24"/>
        </w:rPr>
        <w:t>NORTE-AMERICANOS</w:t>
      </w:r>
      <w:r w:rsidR="00632F9B">
        <w:rPr>
          <w:rFonts w:ascii="Times New Roman" w:hAnsi="Times New Roman" w:cs="Times New Roman"/>
          <w:b/>
          <w:sz w:val="24"/>
          <w:szCs w:val="24"/>
        </w:rPr>
        <w:t xml:space="preserve"> </w:t>
      </w:r>
      <w:r w:rsidR="00C876E3">
        <w:rPr>
          <w:rFonts w:ascii="Times New Roman" w:hAnsi="Times New Roman" w:cs="Times New Roman"/>
          <w:b/>
          <w:sz w:val="24"/>
          <w:szCs w:val="24"/>
        </w:rPr>
        <w:t>NO PENSAMENTO DE ROBERTO SIMONSEN</w:t>
      </w:r>
      <w:r w:rsidR="00EC68F0">
        <w:rPr>
          <w:rFonts w:ascii="Times New Roman" w:hAnsi="Times New Roman" w:cs="Times New Roman"/>
          <w:b/>
          <w:sz w:val="24"/>
          <w:szCs w:val="24"/>
        </w:rPr>
        <w:t xml:space="preserve"> E UMA BR</w:t>
      </w:r>
      <w:r w:rsidR="00EC68F0" w:rsidRPr="007F4288">
        <w:rPr>
          <w:rFonts w:ascii="Times New Roman" w:hAnsi="Times New Roman" w:cs="Times New Roman"/>
          <w:b/>
          <w:sz w:val="24"/>
          <w:szCs w:val="24"/>
        </w:rPr>
        <w:t>EVE REVISÃO DA L</w:t>
      </w:r>
      <w:r w:rsidR="009C0981" w:rsidRPr="007F4288">
        <w:rPr>
          <w:rFonts w:ascii="Times New Roman" w:hAnsi="Times New Roman" w:cs="Times New Roman"/>
          <w:b/>
          <w:sz w:val="24"/>
          <w:szCs w:val="24"/>
        </w:rPr>
        <w:t>ITERATURA SOBRE SUA OBRA ECONÔMICA</w:t>
      </w:r>
      <w:r w:rsidR="00A3597E" w:rsidRPr="007F4288">
        <w:rPr>
          <w:rFonts w:ascii="Times New Roman" w:hAnsi="Times New Roman" w:cs="Times New Roman"/>
          <w:b/>
          <w:sz w:val="24"/>
          <w:szCs w:val="24"/>
        </w:rPr>
        <w:t xml:space="preserve"> </w:t>
      </w:r>
      <w:r w:rsidR="00B677B8">
        <w:rPr>
          <w:rFonts w:ascii="Times New Roman" w:hAnsi="Times New Roman" w:cs="Times New Roman"/>
          <w:b/>
          <w:sz w:val="24"/>
          <w:szCs w:val="24"/>
        </w:rPr>
        <w:t>E SOCIAL</w:t>
      </w:r>
    </w:p>
    <w:p w14:paraId="2BFDDC65" w14:textId="77777777" w:rsidR="005F2140" w:rsidRDefault="005F2140" w:rsidP="00B010AB">
      <w:pPr>
        <w:rPr>
          <w:rFonts w:ascii="Times New Roman" w:hAnsi="Times New Roman" w:cs="Times New Roman"/>
          <w:sz w:val="24"/>
          <w:szCs w:val="24"/>
        </w:rPr>
      </w:pPr>
    </w:p>
    <w:p w14:paraId="44FCCC6F" w14:textId="5326C168" w:rsidR="00B360FF" w:rsidRPr="007F4288" w:rsidRDefault="00C876E3" w:rsidP="00B010AB">
      <w:pPr>
        <w:ind w:firstLine="708"/>
        <w:rPr>
          <w:rFonts w:ascii="Times New Roman" w:hAnsi="Times New Roman" w:cs="Times New Roman"/>
          <w:sz w:val="24"/>
          <w:szCs w:val="24"/>
        </w:rPr>
      </w:pPr>
      <w:r w:rsidRPr="007F4288">
        <w:rPr>
          <w:rFonts w:ascii="Times New Roman" w:hAnsi="Times New Roman" w:cs="Times New Roman"/>
          <w:sz w:val="24"/>
          <w:szCs w:val="24"/>
        </w:rPr>
        <w:t>Um dos</w:t>
      </w:r>
      <w:r w:rsidR="00714475" w:rsidRPr="007F4288">
        <w:rPr>
          <w:rFonts w:ascii="Times New Roman" w:hAnsi="Times New Roman" w:cs="Times New Roman"/>
          <w:sz w:val="24"/>
          <w:szCs w:val="24"/>
        </w:rPr>
        <w:t xml:space="preserve"> estudo</w:t>
      </w:r>
      <w:r w:rsidRPr="007F4288">
        <w:rPr>
          <w:rFonts w:ascii="Times New Roman" w:hAnsi="Times New Roman" w:cs="Times New Roman"/>
          <w:sz w:val="24"/>
          <w:szCs w:val="24"/>
        </w:rPr>
        <w:t>s recentes mais interessantes sobre o pensamento de Simonsen</w:t>
      </w:r>
      <w:r w:rsidR="003A7208" w:rsidRPr="007F4288">
        <w:rPr>
          <w:rFonts w:ascii="Times New Roman" w:hAnsi="Times New Roman" w:cs="Times New Roman"/>
          <w:sz w:val="24"/>
          <w:szCs w:val="24"/>
        </w:rPr>
        <w:t xml:space="preserve"> é a tese </w:t>
      </w:r>
      <w:r w:rsidR="00C14F22" w:rsidRPr="007F4288">
        <w:rPr>
          <w:rFonts w:ascii="Times New Roman" w:hAnsi="Times New Roman" w:cs="Times New Roman"/>
          <w:sz w:val="24"/>
          <w:szCs w:val="24"/>
        </w:rPr>
        <w:t>de Fábio Maza (2002)</w:t>
      </w:r>
      <w:r w:rsidR="00386A5B" w:rsidRPr="007F4288">
        <w:rPr>
          <w:rFonts w:ascii="Times New Roman" w:hAnsi="Times New Roman" w:cs="Times New Roman"/>
          <w:sz w:val="24"/>
          <w:szCs w:val="24"/>
        </w:rPr>
        <w:t>.</w:t>
      </w:r>
      <w:r w:rsidR="00C14F22" w:rsidRPr="007F4288">
        <w:rPr>
          <w:rFonts w:ascii="Times New Roman" w:hAnsi="Times New Roman" w:cs="Times New Roman"/>
          <w:sz w:val="24"/>
          <w:szCs w:val="24"/>
        </w:rPr>
        <w:t xml:space="preserve"> </w:t>
      </w:r>
      <w:r w:rsidR="00714475" w:rsidRPr="007F4288">
        <w:rPr>
          <w:rFonts w:ascii="Times New Roman" w:hAnsi="Times New Roman" w:cs="Times New Roman"/>
          <w:sz w:val="24"/>
          <w:szCs w:val="24"/>
        </w:rPr>
        <w:t>Nela, o</w:t>
      </w:r>
      <w:r w:rsidR="00C14F22" w:rsidRPr="007F4288">
        <w:rPr>
          <w:rFonts w:ascii="Times New Roman" w:hAnsi="Times New Roman" w:cs="Times New Roman"/>
          <w:sz w:val="24"/>
          <w:szCs w:val="24"/>
        </w:rPr>
        <w:t xml:space="preserve"> autor apresenta uma discussão bastante erudita das raízes do ideário simonseano fazendo alguns apontamentos </w:t>
      </w:r>
      <w:r w:rsidR="00AB7C94" w:rsidRPr="007F4288">
        <w:rPr>
          <w:rFonts w:ascii="Times New Roman" w:hAnsi="Times New Roman" w:cs="Times New Roman"/>
          <w:sz w:val="24"/>
          <w:szCs w:val="24"/>
        </w:rPr>
        <w:t>decisivos</w:t>
      </w:r>
      <w:r w:rsidR="00C14F22" w:rsidRPr="007F4288">
        <w:rPr>
          <w:rFonts w:ascii="Times New Roman" w:hAnsi="Times New Roman" w:cs="Times New Roman"/>
          <w:sz w:val="24"/>
          <w:szCs w:val="24"/>
        </w:rPr>
        <w:t>,</w:t>
      </w:r>
      <w:r w:rsidRPr="007F4288">
        <w:rPr>
          <w:rFonts w:ascii="Times New Roman" w:hAnsi="Times New Roman" w:cs="Times New Roman"/>
          <w:sz w:val="24"/>
          <w:szCs w:val="24"/>
        </w:rPr>
        <w:t xml:space="preserve"> como</w:t>
      </w:r>
      <w:r w:rsidR="00C14F22" w:rsidRPr="007F4288">
        <w:rPr>
          <w:rFonts w:ascii="Times New Roman" w:hAnsi="Times New Roman" w:cs="Times New Roman"/>
          <w:sz w:val="24"/>
          <w:szCs w:val="24"/>
        </w:rPr>
        <w:t xml:space="preserve"> </w:t>
      </w:r>
      <w:r w:rsidR="00042F4B" w:rsidRPr="007F4288">
        <w:rPr>
          <w:rFonts w:ascii="Times New Roman" w:hAnsi="Times New Roman" w:cs="Times New Roman"/>
          <w:sz w:val="24"/>
          <w:szCs w:val="24"/>
        </w:rPr>
        <w:t xml:space="preserve">por exemplo, </w:t>
      </w:r>
      <w:r w:rsidR="00330934">
        <w:rPr>
          <w:rFonts w:ascii="Times New Roman" w:hAnsi="Times New Roman" w:cs="Times New Roman"/>
          <w:sz w:val="24"/>
          <w:szCs w:val="24"/>
        </w:rPr>
        <w:t>sobre a</w:t>
      </w:r>
      <w:r w:rsidR="009A73F0">
        <w:rPr>
          <w:rFonts w:ascii="Times New Roman" w:hAnsi="Times New Roman" w:cs="Times New Roman"/>
          <w:sz w:val="24"/>
          <w:szCs w:val="24"/>
        </w:rPr>
        <w:t xml:space="preserve"> influência de</w:t>
      </w:r>
      <w:r w:rsidR="00C14F22" w:rsidRPr="007F4288">
        <w:rPr>
          <w:rFonts w:ascii="Times New Roman" w:hAnsi="Times New Roman" w:cs="Times New Roman"/>
          <w:sz w:val="24"/>
          <w:szCs w:val="24"/>
        </w:rPr>
        <w:t xml:space="preserve"> sociólogos norte-americanos</w:t>
      </w:r>
      <w:r w:rsidR="00E43347" w:rsidRPr="00E43347">
        <w:t xml:space="preserve"> </w:t>
      </w:r>
      <w:r w:rsidR="00E43347" w:rsidRPr="00E43347">
        <w:rPr>
          <w:rFonts w:ascii="Times New Roman" w:hAnsi="Times New Roman" w:cs="Times New Roman"/>
          <w:sz w:val="24"/>
          <w:szCs w:val="24"/>
        </w:rPr>
        <w:t>sobre Simonsen</w:t>
      </w:r>
      <w:r w:rsidR="00C14F22" w:rsidRPr="007F4288">
        <w:rPr>
          <w:rFonts w:ascii="Times New Roman" w:hAnsi="Times New Roman" w:cs="Times New Roman"/>
          <w:sz w:val="24"/>
          <w:szCs w:val="24"/>
        </w:rPr>
        <w:t xml:space="preserve">. </w:t>
      </w:r>
      <w:r w:rsidR="00042F4B" w:rsidRPr="007F4288">
        <w:rPr>
          <w:rFonts w:ascii="Times New Roman" w:hAnsi="Times New Roman" w:cs="Times New Roman"/>
          <w:sz w:val="24"/>
          <w:szCs w:val="24"/>
        </w:rPr>
        <w:t>Nesse sentido,</w:t>
      </w:r>
      <w:r w:rsidR="007B7F48" w:rsidRPr="007F4288">
        <w:rPr>
          <w:rFonts w:ascii="Times New Roman" w:hAnsi="Times New Roman" w:cs="Times New Roman"/>
          <w:sz w:val="24"/>
          <w:szCs w:val="24"/>
        </w:rPr>
        <w:t xml:space="preserve"> uma anotação </w:t>
      </w:r>
      <w:r w:rsidR="00AB7C94">
        <w:rPr>
          <w:rFonts w:ascii="Times New Roman" w:hAnsi="Times New Roman" w:cs="Times New Roman"/>
          <w:sz w:val="24"/>
          <w:szCs w:val="24"/>
        </w:rPr>
        <w:t>muito importante</w:t>
      </w:r>
      <w:r w:rsidR="007B7F48" w:rsidRPr="007F4288">
        <w:rPr>
          <w:rFonts w:ascii="Times New Roman" w:hAnsi="Times New Roman" w:cs="Times New Roman"/>
          <w:sz w:val="24"/>
          <w:szCs w:val="24"/>
        </w:rPr>
        <w:t xml:space="preserve"> de</w:t>
      </w:r>
      <w:r w:rsidR="00042F4B" w:rsidRPr="007F4288">
        <w:rPr>
          <w:rFonts w:ascii="Times New Roman" w:hAnsi="Times New Roman" w:cs="Times New Roman"/>
          <w:sz w:val="24"/>
          <w:szCs w:val="24"/>
        </w:rPr>
        <w:t xml:space="preserve"> </w:t>
      </w:r>
      <w:r w:rsidR="00C14F22" w:rsidRPr="007F4288">
        <w:rPr>
          <w:rFonts w:ascii="Times New Roman" w:hAnsi="Times New Roman" w:cs="Times New Roman"/>
          <w:sz w:val="24"/>
          <w:szCs w:val="24"/>
        </w:rPr>
        <w:t>Maza (2002: 48)</w:t>
      </w:r>
      <w:r w:rsidR="007B7F48" w:rsidRPr="007F4288">
        <w:rPr>
          <w:rFonts w:ascii="Times New Roman" w:hAnsi="Times New Roman" w:cs="Times New Roman"/>
          <w:sz w:val="24"/>
          <w:szCs w:val="24"/>
        </w:rPr>
        <w:t xml:space="preserve"> </w:t>
      </w:r>
      <w:r w:rsidR="0065678C">
        <w:rPr>
          <w:rFonts w:ascii="Times New Roman" w:hAnsi="Times New Roman" w:cs="Times New Roman"/>
          <w:sz w:val="24"/>
          <w:szCs w:val="24"/>
        </w:rPr>
        <w:t>é</w:t>
      </w:r>
      <w:r w:rsidR="007B7F48" w:rsidRPr="007F4288">
        <w:rPr>
          <w:rFonts w:ascii="Times New Roman" w:hAnsi="Times New Roman" w:cs="Times New Roman"/>
          <w:sz w:val="24"/>
          <w:szCs w:val="24"/>
        </w:rPr>
        <w:t xml:space="preserve"> assinalar</w:t>
      </w:r>
      <w:r w:rsidR="00C14F22" w:rsidRPr="007F4288">
        <w:rPr>
          <w:rFonts w:ascii="Times New Roman" w:hAnsi="Times New Roman" w:cs="Times New Roman"/>
          <w:sz w:val="24"/>
          <w:szCs w:val="24"/>
        </w:rPr>
        <w:t xml:space="preserve"> os autores norte-americanos citados por Simonsen em </w:t>
      </w:r>
      <w:r w:rsidR="00714475" w:rsidRPr="007F4288">
        <w:rPr>
          <w:rFonts w:ascii="Times New Roman" w:hAnsi="Times New Roman" w:cs="Times New Roman"/>
          <w:sz w:val="24"/>
          <w:szCs w:val="24"/>
        </w:rPr>
        <w:t xml:space="preserve">um dos </w:t>
      </w:r>
      <w:r w:rsidR="00C14F22" w:rsidRPr="007F4288">
        <w:rPr>
          <w:rFonts w:ascii="Times New Roman" w:hAnsi="Times New Roman" w:cs="Times New Roman"/>
          <w:sz w:val="24"/>
          <w:szCs w:val="24"/>
        </w:rPr>
        <w:t>seu</w:t>
      </w:r>
      <w:r w:rsidR="00714475" w:rsidRPr="007F4288">
        <w:rPr>
          <w:rFonts w:ascii="Times New Roman" w:hAnsi="Times New Roman" w:cs="Times New Roman"/>
          <w:sz w:val="24"/>
          <w:szCs w:val="24"/>
        </w:rPr>
        <w:t>s principais</w:t>
      </w:r>
      <w:r w:rsidR="00C14F22" w:rsidRPr="007F4288">
        <w:rPr>
          <w:rFonts w:ascii="Times New Roman" w:hAnsi="Times New Roman" w:cs="Times New Roman"/>
          <w:sz w:val="24"/>
          <w:szCs w:val="24"/>
        </w:rPr>
        <w:t xml:space="preserve"> discurso</w:t>
      </w:r>
      <w:r w:rsidR="00714475" w:rsidRPr="007F4288">
        <w:rPr>
          <w:rFonts w:ascii="Times New Roman" w:hAnsi="Times New Roman" w:cs="Times New Roman"/>
          <w:sz w:val="24"/>
          <w:szCs w:val="24"/>
        </w:rPr>
        <w:t xml:space="preserve">s, </w:t>
      </w:r>
      <w:r w:rsidR="00C14F22" w:rsidRPr="007F4288">
        <w:rPr>
          <w:rFonts w:ascii="Times New Roman" w:hAnsi="Times New Roman" w:cs="Times New Roman"/>
          <w:i/>
          <w:sz w:val="24"/>
          <w:szCs w:val="24"/>
        </w:rPr>
        <w:t>Rumo à Verdade</w:t>
      </w:r>
      <w:r w:rsidR="00330637" w:rsidRPr="007F4288">
        <w:rPr>
          <w:rFonts w:ascii="Times New Roman" w:hAnsi="Times New Roman" w:cs="Times New Roman"/>
          <w:sz w:val="24"/>
          <w:szCs w:val="24"/>
        </w:rPr>
        <w:t>.</w:t>
      </w:r>
      <w:r w:rsidR="007B7F48" w:rsidRPr="007F4288">
        <w:rPr>
          <w:rFonts w:ascii="Times New Roman" w:hAnsi="Times New Roman" w:cs="Times New Roman"/>
          <w:sz w:val="24"/>
          <w:szCs w:val="24"/>
        </w:rPr>
        <w:t xml:space="preserve"> </w:t>
      </w:r>
      <w:r w:rsidR="00330637" w:rsidRPr="007F4288">
        <w:rPr>
          <w:rFonts w:ascii="Times New Roman" w:hAnsi="Times New Roman" w:cs="Times New Roman"/>
          <w:sz w:val="24"/>
          <w:szCs w:val="24"/>
        </w:rPr>
        <w:t xml:space="preserve">Entretanto, </w:t>
      </w:r>
      <w:r w:rsidR="007B7F48" w:rsidRPr="007F4288">
        <w:rPr>
          <w:rFonts w:ascii="Times New Roman" w:hAnsi="Times New Roman" w:cs="Times New Roman"/>
          <w:sz w:val="24"/>
          <w:szCs w:val="24"/>
        </w:rPr>
        <w:t>Maza</w:t>
      </w:r>
      <w:r w:rsidR="00330637" w:rsidRPr="007F4288">
        <w:rPr>
          <w:rFonts w:ascii="Times New Roman" w:hAnsi="Times New Roman" w:cs="Times New Roman"/>
          <w:sz w:val="24"/>
          <w:szCs w:val="24"/>
        </w:rPr>
        <w:t xml:space="preserve"> (2002)</w:t>
      </w:r>
      <w:r w:rsidR="00D6276D" w:rsidRPr="007F4288">
        <w:rPr>
          <w:rFonts w:ascii="Times New Roman" w:hAnsi="Times New Roman" w:cs="Times New Roman"/>
          <w:sz w:val="24"/>
          <w:szCs w:val="24"/>
        </w:rPr>
        <w:t xml:space="preserve"> não fa</w:t>
      </w:r>
      <w:r w:rsidR="00330637" w:rsidRPr="007F4288">
        <w:rPr>
          <w:rFonts w:ascii="Times New Roman" w:hAnsi="Times New Roman" w:cs="Times New Roman"/>
          <w:sz w:val="24"/>
          <w:szCs w:val="24"/>
        </w:rPr>
        <w:t>z</w:t>
      </w:r>
      <w:r w:rsidR="00D6276D" w:rsidRPr="007F4288">
        <w:rPr>
          <w:rFonts w:ascii="Times New Roman" w:hAnsi="Times New Roman" w:cs="Times New Roman"/>
          <w:sz w:val="24"/>
          <w:szCs w:val="24"/>
        </w:rPr>
        <w:t xml:space="preserve"> nenhuma </w:t>
      </w:r>
      <w:r w:rsidR="00330637" w:rsidRPr="007F4288">
        <w:rPr>
          <w:rFonts w:ascii="Times New Roman" w:hAnsi="Times New Roman" w:cs="Times New Roman"/>
          <w:sz w:val="24"/>
          <w:szCs w:val="24"/>
        </w:rPr>
        <w:t xml:space="preserve">análise </w:t>
      </w:r>
      <w:r w:rsidR="00D6276D" w:rsidRPr="007F4288">
        <w:rPr>
          <w:rFonts w:ascii="Times New Roman" w:hAnsi="Times New Roman" w:cs="Times New Roman"/>
          <w:sz w:val="24"/>
          <w:szCs w:val="24"/>
        </w:rPr>
        <w:t>mais detalhada sobre o</w:t>
      </w:r>
      <w:r w:rsidR="00330637" w:rsidRPr="007F4288">
        <w:rPr>
          <w:rFonts w:ascii="Times New Roman" w:hAnsi="Times New Roman" w:cs="Times New Roman"/>
          <w:sz w:val="24"/>
          <w:szCs w:val="24"/>
        </w:rPr>
        <w:t>s autores citados.</w:t>
      </w:r>
    </w:p>
    <w:p w14:paraId="313B8B94" w14:textId="588A9AB8" w:rsidR="00714475" w:rsidRPr="007F4288" w:rsidRDefault="00B360FF" w:rsidP="00B010AB">
      <w:pPr>
        <w:ind w:firstLine="708"/>
        <w:rPr>
          <w:rFonts w:ascii="Times New Roman" w:hAnsi="Times New Roman" w:cs="Times New Roman"/>
          <w:sz w:val="24"/>
          <w:szCs w:val="24"/>
        </w:rPr>
      </w:pPr>
      <w:r w:rsidRPr="007F4288">
        <w:rPr>
          <w:rFonts w:ascii="Times New Roman" w:hAnsi="Times New Roman" w:cs="Times New Roman"/>
          <w:sz w:val="24"/>
          <w:szCs w:val="24"/>
        </w:rPr>
        <w:t>O primeiro nome que chamou nossa atenção</w:t>
      </w:r>
      <w:r w:rsidR="00D6276D" w:rsidRPr="007F4288">
        <w:rPr>
          <w:rFonts w:ascii="Times New Roman" w:hAnsi="Times New Roman" w:cs="Times New Roman"/>
          <w:sz w:val="24"/>
          <w:szCs w:val="24"/>
        </w:rPr>
        <w:t xml:space="preserve"> entre os citados pelo industrial</w:t>
      </w:r>
      <w:r w:rsidRPr="007F4288">
        <w:rPr>
          <w:rFonts w:ascii="Times New Roman" w:hAnsi="Times New Roman" w:cs="Times New Roman"/>
          <w:sz w:val="24"/>
          <w:szCs w:val="24"/>
        </w:rPr>
        <w:t xml:space="preserve"> </w:t>
      </w:r>
      <w:r w:rsidR="00714475" w:rsidRPr="007F4288">
        <w:rPr>
          <w:rFonts w:ascii="Times New Roman" w:hAnsi="Times New Roman" w:cs="Times New Roman"/>
          <w:sz w:val="24"/>
          <w:szCs w:val="24"/>
        </w:rPr>
        <w:t>foi</w:t>
      </w:r>
      <w:r w:rsidR="00EB5EDF" w:rsidRPr="007F4288">
        <w:rPr>
          <w:rFonts w:ascii="Times New Roman" w:hAnsi="Times New Roman" w:cs="Times New Roman"/>
          <w:sz w:val="24"/>
          <w:szCs w:val="24"/>
        </w:rPr>
        <w:t xml:space="preserve"> o de</w:t>
      </w:r>
      <w:r w:rsidRPr="007F4288">
        <w:rPr>
          <w:rFonts w:ascii="Times New Roman" w:hAnsi="Times New Roman" w:cs="Times New Roman"/>
          <w:sz w:val="24"/>
          <w:szCs w:val="24"/>
        </w:rPr>
        <w:t xml:space="preserve"> </w:t>
      </w:r>
      <w:r w:rsidR="00A608D2" w:rsidRPr="007F4288">
        <w:rPr>
          <w:rFonts w:ascii="Times New Roman" w:hAnsi="Times New Roman" w:cs="Times New Roman"/>
          <w:sz w:val="24"/>
          <w:szCs w:val="24"/>
        </w:rPr>
        <w:t>Edward</w:t>
      </w:r>
      <w:r w:rsidR="00EB5EDF" w:rsidRPr="007F4288">
        <w:rPr>
          <w:rFonts w:ascii="Times New Roman" w:hAnsi="Times New Roman" w:cs="Times New Roman"/>
          <w:sz w:val="24"/>
          <w:szCs w:val="24"/>
        </w:rPr>
        <w:t xml:space="preserve"> A.</w:t>
      </w:r>
      <w:r w:rsidR="00A608D2" w:rsidRPr="007F4288">
        <w:rPr>
          <w:rFonts w:ascii="Times New Roman" w:hAnsi="Times New Roman" w:cs="Times New Roman"/>
          <w:sz w:val="24"/>
          <w:szCs w:val="24"/>
        </w:rPr>
        <w:t xml:space="preserve"> Ross</w:t>
      </w:r>
      <w:r w:rsidRPr="007F4288">
        <w:rPr>
          <w:rFonts w:ascii="Times New Roman" w:hAnsi="Times New Roman" w:cs="Times New Roman"/>
          <w:sz w:val="24"/>
          <w:szCs w:val="24"/>
        </w:rPr>
        <w:t>.</w:t>
      </w:r>
      <w:r w:rsidR="00A608D2" w:rsidRPr="007F4288">
        <w:rPr>
          <w:rFonts w:ascii="Times New Roman" w:hAnsi="Times New Roman" w:cs="Times New Roman"/>
          <w:sz w:val="24"/>
          <w:szCs w:val="24"/>
        </w:rPr>
        <w:t xml:space="preserve"> </w:t>
      </w:r>
      <w:r w:rsidR="00DA3F40">
        <w:rPr>
          <w:rFonts w:ascii="Times New Roman" w:hAnsi="Times New Roman" w:cs="Times New Roman"/>
          <w:sz w:val="24"/>
          <w:szCs w:val="24"/>
        </w:rPr>
        <w:t>Ele</w:t>
      </w:r>
      <w:r w:rsidR="00714475" w:rsidRPr="00DA3F40">
        <w:rPr>
          <w:rFonts w:ascii="Times New Roman" w:hAnsi="Times New Roman" w:cs="Times New Roman"/>
          <w:sz w:val="24"/>
          <w:szCs w:val="24"/>
        </w:rPr>
        <w:t xml:space="preserve"> foi o</w:t>
      </w:r>
      <w:r w:rsidR="00A608D2" w:rsidRPr="00DA3F40">
        <w:rPr>
          <w:rFonts w:ascii="Times New Roman" w:hAnsi="Times New Roman" w:cs="Times New Roman"/>
          <w:sz w:val="24"/>
          <w:szCs w:val="24"/>
        </w:rPr>
        <w:t xml:space="preserve"> propositor</w:t>
      </w:r>
      <w:r w:rsidR="007B7F48" w:rsidRPr="00DA3F40">
        <w:rPr>
          <w:rFonts w:ascii="Times New Roman" w:hAnsi="Times New Roman" w:cs="Times New Roman"/>
          <w:sz w:val="24"/>
          <w:szCs w:val="24"/>
        </w:rPr>
        <w:t xml:space="preserve"> </w:t>
      </w:r>
      <w:r w:rsidR="00DA3F40">
        <w:rPr>
          <w:rFonts w:ascii="Times New Roman" w:hAnsi="Times New Roman" w:cs="Times New Roman"/>
          <w:sz w:val="24"/>
          <w:szCs w:val="24"/>
        </w:rPr>
        <w:t>da expressão “controle social” e autor de um famoso livro sobre o assunto, publicado</w:t>
      </w:r>
      <w:r w:rsidR="00E43347">
        <w:rPr>
          <w:rFonts w:ascii="Times New Roman" w:hAnsi="Times New Roman" w:cs="Times New Roman"/>
          <w:sz w:val="24"/>
          <w:szCs w:val="24"/>
        </w:rPr>
        <w:t xml:space="preserve"> em</w:t>
      </w:r>
      <w:r w:rsidR="00DA3F40">
        <w:rPr>
          <w:rFonts w:ascii="Times New Roman" w:hAnsi="Times New Roman" w:cs="Times New Roman"/>
          <w:sz w:val="24"/>
          <w:szCs w:val="24"/>
        </w:rPr>
        <w:t xml:space="preserve"> 1901 (Rutherford, 2011: 31)</w:t>
      </w:r>
      <w:r w:rsidRPr="00DA3F40">
        <w:rPr>
          <w:rFonts w:ascii="Times New Roman" w:hAnsi="Times New Roman" w:cs="Times New Roman"/>
          <w:sz w:val="24"/>
          <w:szCs w:val="24"/>
        </w:rPr>
        <w:t>.</w:t>
      </w:r>
      <w:r w:rsidR="007B7F48" w:rsidRPr="007F4288">
        <w:rPr>
          <w:rFonts w:ascii="Times New Roman" w:hAnsi="Times New Roman" w:cs="Times New Roman"/>
          <w:sz w:val="24"/>
          <w:szCs w:val="24"/>
        </w:rPr>
        <w:t xml:space="preserve"> Com seu doutoramento em economia política pela Universidade Johns Hopkins, Ross foi muito influente tanto entre sociólogos como entre os economistas.</w:t>
      </w:r>
      <w:r w:rsidR="00714475" w:rsidRPr="007F4288">
        <w:rPr>
          <w:rFonts w:ascii="Times New Roman" w:hAnsi="Times New Roman" w:cs="Times New Roman"/>
          <w:sz w:val="24"/>
          <w:szCs w:val="24"/>
        </w:rPr>
        <w:t xml:space="preserve"> </w:t>
      </w:r>
      <w:r w:rsidR="007B7F48" w:rsidRPr="007F4288">
        <w:rPr>
          <w:rFonts w:ascii="Times New Roman" w:hAnsi="Times New Roman" w:cs="Times New Roman"/>
          <w:sz w:val="24"/>
          <w:szCs w:val="24"/>
        </w:rPr>
        <w:t xml:space="preserve">Segundo o que já foi aventado na introdução, </w:t>
      </w:r>
      <w:r w:rsidR="00714475" w:rsidRPr="007F4288">
        <w:rPr>
          <w:rFonts w:ascii="Times New Roman" w:hAnsi="Times New Roman" w:cs="Times New Roman"/>
          <w:sz w:val="24"/>
          <w:szCs w:val="24"/>
        </w:rPr>
        <w:t>a filosofia do controle social se tornaria uma das ideias dominantes entre os cientistas sociais e economistas do início do século XX</w:t>
      </w:r>
      <w:r w:rsidR="00F35569">
        <w:rPr>
          <w:rFonts w:ascii="Times New Roman" w:hAnsi="Times New Roman" w:cs="Times New Roman"/>
          <w:sz w:val="24"/>
          <w:szCs w:val="24"/>
        </w:rPr>
        <w:t>.</w:t>
      </w:r>
      <w:r w:rsidR="007B7F48" w:rsidRPr="007F4288">
        <w:rPr>
          <w:rFonts w:ascii="Times New Roman" w:hAnsi="Times New Roman" w:cs="Times New Roman"/>
          <w:sz w:val="24"/>
          <w:szCs w:val="24"/>
        </w:rPr>
        <w:t xml:space="preserve"> </w:t>
      </w:r>
      <w:r w:rsidR="00F35569">
        <w:rPr>
          <w:rFonts w:ascii="Times New Roman" w:hAnsi="Times New Roman" w:cs="Times New Roman"/>
          <w:sz w:val="24"/>
          <w:szCs w:val="24"/>
        </w:rPr>
        <w:t>N</w:t>
      </w:r>
      <w:r w:rsidR="007B7F48" w:rsidRPr="007F4288">
        <w:rPr>
          <w:rFonts w:ascii="Times New Roman" w:hAnsi="Times New Roman" w:cs="Times New Roman"/>
          <w:sz w:val="24"/>
          <w:szCs w:val="24"/>
        </w:rPr>
        <w:t>a economia</w:t>
      </w:r>
      <w:r w:rsidR="00F35569">
        <w:rPr>
          <w:rFonts w:ascii="Times New Roman" w:hAnsi="Times New Roman" w:cs="Times New Roman"/>
          <w:sz w:val="24"/>
          <w:szCs w:val="24"/>
        </w:rPr>
        <w:t xml:space="preserve">, </w:t>
      </w:r>
      <w:r w:rsidR="00714475" w:rsidRPr="007F4288">
        <w:rPr>
          <w:rFonts w:ascii="Times New Roman" w:hAnsi="Times New Roman" w:cs="Times New Roman"/>
          <w:sz w:val="24"/>
          <w:szCs w:val="24"/>
        </w:rPr>
        <w:t>os institucionalistas</w:t>
      </w:r>
      <w:r w:rsidR="00E43347">
        <w:rPr>
          <w:rFonts w:ascii="Times New Roman" w:hAnsi="Times New Roman" w:cs="Times New Roman"/>
          <w:sz w:val="24"/>
          <w:szCs w:val="24"/>
        </w:rPr>
        <w:t xml:space="preserve"> adotaram</w:t>
      </w:r>
      <w:r w:rsidR="00D6276D" w:rsidRPr="007F4288">
        <w:rPr>
          <w:rFonts w:ascii="Times New Roman" w:hAnsi="Times New Roman" w:cs="Times New Roman"/>
          <w:sz w:val="24"/>
          <w:szCs w:val="24"/>
        </w:rPr>
        <w:t xml:space="preserve"> </w:t>
      </w:r>
      <w:r w:rsidR="009657CA" w:rsidRPr="007F4288">
        <w:rPr>
          <w:rFonts w:ascii="Times New Roman" w:hAnsi="Times New Roman" w:cs="Times New Roman"/>
          <w:sz w:val="24"/>
          <w:szCs w:val="24"/>
        </w:rPr>
        <w:t>o controle social</w:t>
      </w:r>
      <w:r w:rsidR="0065678C">
        <w:rPr>
          <w:rFonts w:ascii="Times New Roman" w:hAnsi="Times New Roman" w:cs="Times New Roman"/>
          <w:sz w:val="24"/>
          <w:szCs w:val="24"/>
        </w:rPr>
        <w:t xml:space="preserve"> </w:t>
      </w:r>
      <w:r w:rsidR="009657CA" w:rsidRPr="007F4288">
        <w:rPr>
          <w:rFonts w:ascii="Times New Roman" w:hAnsi="Times New Roman" w:cs="Times New Roman"/>
          <w:sz w:val="24"/>
          <w:szCs w:val="24"/>
        </w:rPr>
        <w:t>como um dos seus motes</w:t>
      </w:r>
      <w:r w:rsidR="007A4CD3" w:rsidRPr="007F4288">
        <w:rPr>
          <w:rFonts w:ascii="Times New Roman" w:hAnsi="Times New Roman" w:cs="Times New Roman"/>
          <w:sz w:val="24"/>
          <w:szCs w:val="24"/>
        </w:rPr>
        <w:t xml:space="preserve"> (Rutherford, 2011; Ross, 1991)</w:t>
      </w:r>
      <w:r w:rsidR="00714475" w:rsidRPr="007F4288">
        <w:rPr>
          <w:rFonts w:ascii="Times New Roman" w:hAnsi="Times New Roman" w:cs="Times New Roman"/>
          <w:sz w:val="24"/>
          <w:szCs w:val="24"/>
        </w:rPr>
        <w:t>.</w:t>
      </w:r>
    </w:p>
    <w:p w14:paraId="54666AA8" w14:textId="12B45F2C" w:rsidR="0074026F" w:rsidRPr="007F4288" w:rsidRDefault="00B360FF" w:rsidP="00B010AB">
      <w:pPr>
        <w:ind w:firstLine="708"/>
        <w:contextualSpacing/>
        <w:rPr>
          <w:rFonts w:ascii="Times New Roman" w:hAnsi="Times New Roman" w:cs="Times New Roman"/>
          <w:sz w:val="24"/>
          <w:szCs w:val="24"/>
        </w:rPr>
      </w:pPr>
      <w:r w:rsidRPr="007F4288">
        <w:rPr>
          <w:rFonts w:ascii="Times New Roman" w:hAnsi="Times New Roman" w:cs="Times New Roman"/>
          <w:sz w:val="24"/>
          <w:szCs w:val="24"/>
        </w:rPr>
        <w:t>Depois, Si</w:t>
      </w:r>
      <w:r w:rsidR="00CE6392" w:rsidRPr="007F4288">
        <w:rPr>
          <w:rFonts w:ascii="Times New Roman" w:hAnsi="Times New Roman" w:cs="Times New Roman"/>
          <w:sz w:val="24"/>
          <w:szCs w:val="24"/>
        </w:rPr>
        <w:t xml:space="preserve">monsen ainda citou Lester Ward </w:t>
      </w:r>
      <w:r w:rsidR="00EB5EDF" w:rsidRPr="007F4288">
        <w:rPr>
          <w:rFonts w:ascii="Times New Roman" w:hAnsi="Times New Roman" w:cs="Times New Roman"/>
          <w:sz w:val="24"/>
          <w:szCs w:val="24"/>
        </w:rPr>
        <w:t xml:space="preserve">e Franklin Giddings. Este último foi </w:t>
      </w:r>
      <w:r w:rsidR="0074026F" w:rsidRPr="007F4288">
        <w:rPr>
          <w:rFonts w:ascii="Times New Roman" w:hAnsi="Times New Roman" w:cs="Times New Roman"/>
          <w:sz w:val="24"/>
          <w:szCs w:val="24"/>
        </w:rPr>
        <w:t xml:space="preserve">a </w:t>
      </w:r>
      <w:r w:rsidR="00EB5EDF" w:rsidRPr="007F4288">
        <w:rPr>
          <w:rFonts w:ascii="Times New Roman" w:hAnsi="Times New Roman" w:cs="Times New Roman"/>
          <w:sz w:val="24"/>
          <w:szCs w:val="24"/>
        </w:rPr>
        <w:t>grande figura da sociologia da Universidade de Columbia</w:t>
      </w:r>
      <w:r w:rsidR="00714475" w:rsidRPr="007F4288">
        <w:rPr>
          <w:rFonts w:ascii="Times New Roman" w:hAnsi="Times New Roman" w:cs="Times New Roman"/>
          <w:sz w:val="24"/>
          <w:szCs w:val="24"/>
        </w:rPr>
        <w:t xml:space="preserve"> no início do século XX</w:t>
      </w:r>
      <w:r w:rsidR="009657CA" w:rsidRPr="007F4288">
        <w:rPr>
          <w:rFonts w:ascii="Times New Roman" w:hAnsi="Times New Roman" w:cs="Times New Roman"/>
          <w:sz w:val="24"/>
          <w:szCs w:val="24"/>
        </w:rPr>
        <w:t xml:space="preserve">, personagem importante na introdução da estatística nos estudos sociais, </w:t>
      </w:r>
      <w:r w:rsidR="00330637" w:rsidRPr="007F4288">
        <w:rPr>
          <w:rFonts w:ascii="Times New Roman" w:hAnsi="Times New Roman" w:cs="Times New Roman"/>
          <w:sz w:val="24"/>
          <w:szCs w:val="24"/>
        </w:rPr>
        <w:t xml:space="preserve">aspecto </w:t>
      </w:r>
      <w:r w:rsidR="009657CA" w:rsidRPr="007F4288">
        <w:rPr>
          <w:rFonts w:ascii="Times New Roman" w:hAnsi="Times New Roman" w:cs="Times New Roman"/>
          <w:sz w:val="24"/>
          <w:szCs w:val="24"/>
        </w:rPr>
        <w:t>que marcaria a abordagem da sociologia e da economia d</w:t>
      </w:r>
      <w:r w:rsidR="00D6276D" w:rsidRPr="007F4288">
        <w:rPr>
          <w:rFonts w:ascii="Times New Roman" w:hAnsi="Times New Roman" w:cs="Times New Roman"/>
          <w:sz w:val="24"/>
          <w:szCs w:val="24"/>
        </w:rPr>
        <w:t>aquela universidade</w:t>
      </w:r>
      <w:r w:rsidR="008407BD">
        <w:rPr>
          <w:rFonts w:ascii="Times New Roman" w:hAnsi="Times New Roman" w:cs="Times New Roman"/>
          <w:sz w:val="24"/>
          <w:szCs w:val="24"/>
        </w:rPr>
        <w:t xml:space="preserve"> (Camic, Xie, 1994)</w:t>
      </w:r>
      <w:r w:rsidR="00EB5EDF" w:rsidRPr="007F4288">
        <w:rPr>
          <w:rFonts w:ascii="Times New Roman" w:hAnsi="Times New Roman" w:cs="Times New Roman"/>
          <w:sz w:val="24"/>
          <w:szCs w:val="24"/>
        </w:rPr>
        <w:t>.</w:t>
      </w:r>
      <w:r w:rsidR="009657CA" w:rsidRPr="007F4288">
        <w:rPr>
          <w:rFonts w:ascii="Times New Roman" w:hAnsi="Times New Roman" w:cs="Times New Roman"/>
          <w:sz w:val="24"/>
          <w:szCs w:val="24"/>
        </w:rPr>
        <w:t xml:space="preserve"> </w:t>
      </w:r>
      <w:r w:rsidR="00D6276D" w:rsidRPr="007F4288">
        <w:rPr>
          <w:rFonts w:ascii="Times New Roman" w:hAnsi="Times New Roman" w:cs="Times New Roman"/>
          <w:sz w:val="24"/>
          <w:szCs w:val="24"/>
        </w:rPr>
        <w:t xml:space="preserve">Giddings, seus seguidores e </w:t>
      </w:r>
      <w:r w:rsidR="00E43347">
        <w:rPr>
          <w:rFonts w:ascii="Times New Roman" w:hAnsi="Times New Roman" w:cs="Times New Roman"/>
          <w:sz w:val="24"/>
          <w:szCs w:val="24"/>
        </w:rPr>
        <w:t xml:space="preserve">outros </w:t>
      </w:r>
      <w:r w:rsidR="00D6276D" w:rsidRPr="007F4288">
        <w:rPr>
          <w:rFonts w:ascii="Times New Roman" w:hAnsi="Times New Roman" w:cs="Times New Roman"/>
          <w:sz w:val="24"/>
          <w:szCs w:val="24"/>
        </w:rPr>
        <w:t>colegas</w:t>
      </w:r>
      <w:r w:rsidR="008C2CB1">
        <w:rPr>
          <w:rFonts w:ascii="Times New Roman" w:hAnsi="Times New Roman" w:cs="Times New Roman"/>
          <w:sz w:val="24"/>
          <w:szCs w:val="24"/>
        </w:rPr>
        <w:t xml:space="preserve"> -</w:t>
      </w:r>
      <w:r w:rsidR="00D6276D" w:rsidRPr="007F4288">
        <w:rPr>
          <w:rFonts w:ascii="Times New Roman" w:hAnsi="Times New Roman" w:cs="Times New Roman"/>
          <w:sz w:val="24"/>
          <w:szCs w:val="24"/>
        </w:rPr>
        <w:t xml:space="preserve"> como o economista</w:t>
      </w:r>
      <w:r w:rsidR="00886EF5">
        <w:rPr>
          <w:rFonts w:ascii="Times New Roman" w:hAnsi="Times New Roman" w:cs="Times New Roman"/>
          <w:sz w:val="24"/>
          <w:szCs w:val="24"/>
        </w:rPr>
        <w:t xml:space="preserve"> institucionalista</w:t>
      </w:r>
      <w:r w:rsidR="00D6276D" w:rsidRPr="007F4288">
        <w:rPr>
          <w:rFonts w:ascii="Times New Roman" w:hAnsi="Times New Roman" w:cs="Times New Roman"/>
          <w:sz w:val="24"/>
          <w:szCs w:val="24"/>
        </w:rPr>
        <w:t xml:space="preserve"> Wesley Mitchell</w:t>
      </w:r>
      <w:r w:rsidR="008C2CB1">
        <w:rPr>
          <w:rFonts w:ascii="Times New Roman" w:hAnsi="Times New Roman" w:cs="Times New Roman"/>
          <w:sz w:val="24"/>
          <w:szCs w:val="24"/>
        </w:rPr>
        <w:t xml:space="preserve"> -</w:t>
      </w:r>
      <w:r w:rsidR="00D6276D" w:rsidRPr="007F4288">
        <w:rPr>
          <w:rFonts w:ascii="Times New Roman" w:hAnsi="Times New Roman" w:cs="Times New Roman"/>
          <w:sz w:val="24"/>
          <w:szCs w:val="24"/>
        </w:rPr>
        <w:t xml:space="preserve"> advogavam que para intervir na </w:t>
      </w:r>
      <w:r w:rsidR="009657CA" w:rsidRPr="007F4288">
        <w:rPr>
          <w:rFonts w:ascii="Times New Roman" w:hAnsi="Times New Roman" w:cs="Times New Roman"/>
          <w:sz w:val="24"/>
          <w:szCs w:val="24"/>
        </w:rPr>
        <w:t>soci</w:t>
      </w:r>
      <w:r w:rsidR="00D6276D" w:rsidRPr="007F4288">
        <w:rPr>
          <w:rFonts w:ascii="Times New Roman" w:hAnsi="Times New Roman" w:cs="Times New Roman"/>
          <w:sz w:val="24"/>
          <w:szCs w:val="24"/>
        </w:rPr>
        <w:t>edade</w:t>
      </w:r>
      <w:r w:rsidR="009657CA" w:rsidRPr="007F4288">
        <w:rPr>
          <w:rFonts w:ascii="Times New Roman" w:hAnsi="Times New Roman" w:cs="Times New Roman"/>
          <w:sz w:val="24"/>
          <w:szCs w:val="24"/>
        </w:rPr>
        <w:t>, primeiro</w:t>
      </w:r>
      <w:r w:rsidR="00D6276D" w:rsidRPr="007F4288">
        <w:rPr>
          <w:rFonts w:ascii="Times New Roman" w:hAnsi="Times New Roman" w:cs="Times New Roman"/>
          <w:sz w:val="24"/>
          <w:szCs w:val="24"/>
        </w:rPr>
        <w:t>,</w:t>
      </w:r>
      <w:r w:rsidR="009657CA" w:rsidRPr="007F4288">
        <w:rPr>
          <w:rFonts w:ascii="Times New Roman" w:hAnsi="Times New Roman" w:cs="Times New Roman"/>
          <w:sz w:val="24"/>
          <w:szCs w:val="24"/>
        </w:rPr>
        <w:t xml:space="preserve"> era necessário desvendá-la, e a</w:t>
      </w:r>
      <w:r w:rsidR="00075C7F" w:rsidRPr="007F4288">
        <w:rPr>
          <w:rFonts w:ascii="Times New Roman" w:hAnsi="Times New Roman" w:cs="Times New Roman"/>
          <w:sz w:val="24"/>
          <w:szCs w:val="24"/>
        </w:rPr>
        <w:t xml:space="preserve"> coleta de dados quantitativos e a</w:t>
      </w:r>
      <w:r w:rsidR="009657CA" w:rsidRPr="007F4288">
        <w:rPr>
          <w:rFonts w:ascii="Times New Roman" w:hAnsi="Times New Roman" w:cs="Times New Roman"/>
          <w:sz w:val="24"/>
          <w:szCs w:val="24"/>
        </w:rPr>
        <w:t xml:space="preserve"> estatística </w:t>
      </w:r>
      <w:r w:rsidR="00D6276D" w:rsidRPr="007F4288">
        <w:rPr>
          <w:rFonts w:ascii="Times New Roman" w:hAnsi="Times New Roman" w:cs="Times New Roman"/>
          <w:sz w:val="24"/>
          <w:szCs w:val="24"/>
        </w:rPr>
        <w:t>seria</w:t>
      </w:r>
      <w:r w:rsidR="00075C7F" w:rsidRPr="007F4288">
        <w:rPr>
          <w:rFonts w:ascii="Times New Roman" w:hAnsi="Times New Roman" w:cs="Times New Roman"/>
          <w:sz w:val="24"/>
          <w:szCs w:val="24"/>
        </w:rPr>
        <w:t>m</w:t>
      </w:r>
      <w:r w:rsidR="009657CA" w:rsidRPr="007F4288">
        <w:rPr>
          <w:rFonts w:ascii="Times New Roman" w:hAnsi="Times New Roman" w:cs="Times New Roman"/>
          <w:sz w:val="24"/>
          <w:szCs w:val="24"/>
        </w:rPr>
        <w:t xml:space="preserve"> a</w:t>
      </w:r>
      <w:r w:rsidR="00075C7F" w:rsidRPr="007F4288">
        <w:rPr>
          <w:rFonts w:ascii="Times New Roman" w:hAnsi="Times New Roman" w:cs="Times New Roman"/>
          <w:sz w:val="24"/>
          <w:szCs w:val="24"/>
        </w:rPr>
        <w:t>s</w:t>
      </w:r>
      <w:r w:rsidR="009657CA" w:rsidRPr="007F4288">
        <w:rPr>
          <w:rFonts w:ascii="Times New Roman" w:hAnsi="Times New Roman" w:cs="Times New Roman"/>
          <w:sz w:val="24"/>
          <w:szCs w:val="24"/>
        </w:rPr>
        <w:t xml:space="preserve"> principa</w:t>
      </w:r>
      <w:r w:rsidR="00075C7F" w:rsidRPr="007F4288">
        <w:rPr>
          <w:rFonts w:ascii="Times New Roman" w:hAnsi="Times New Roman" w:cs="Times New Roman"/>
          <w:sz w:val="24"/>
          <w:szCs w:val="24"/>
        </w:rPr>
        <w:t>is</w:t>
      </w:r>
      <w:r w:rsidR="009657CA" w:rsidRPr="007F4288">
        <w:rPr>
          <w:rFonts w:ascii="Times New Roman" w:hAnsi="Times New Roman" w:cs="Times New Roman"/>
          <w:sz w:val="24"/>
          <w:szCs w:val="24"/>
        </w:rPr>
        <w:t xml:space="preserve"> </w:t>
      </w:r>
      <w:r w:rsidR="00D6276D" w:rsidRPr="007F4288">
        <w:rPr>
          <w:rFonts w:ascii="Times New Roman" w:hAnsi="Times New Roman" w:cs="Times New Roman"/>
          <w:sz w:val="24"/>
          <w:szCs w:val="24"/>
        </w:rPr>
        <w:t>ferramenta</w:t>
      </w:r>
      <w:r w:rsidR="00075C7F" w:rsidRPr="007F4288">
        <w:rPr>
          <w:rFonts w:ascii="Times New Roman" w:hAnsi="Times New Roman" w:cs="Times New Roman"/>
          <w:sz w:val="24"/>
          <w:szCs w:val="24"/>
        </w:rPr>
        <w:t>s</w:t>
      </w:r>
      <w:r w:rsidR="00D6276D" w:rsidRPr="007F4288">
        <w:rPr>
          <w:rFonts w:ascii="Times New Roman" w:hAnsi="Times New Roman" w:cs="Times New Roman"/>
          <w:sz w:val="24"/>
          <w:szCs w:val="24"/>
        </w:rPr>
        <w:t xml:space="preserve"> para </w:t>
      </w:r>
      <w:r w:rsidR="00075C7F" w:rsidRPr="007F4288">
        <w:rPr>
          <w:rFonts w:ascii="Times New Roman" w:hAnsi="Times New Roman" w:cs="Times New Roman"/>
          <w:sz w:val="24"/>
          <w:szCs w:val="24"/>
        </w:rPr>
        <w:t>um</w:t>
      </w:r>
      <w:r w:rsidR="00D6276D" w:rsidRPr="007F4288">
        <w:rPr>
          <w:rFonts w:ascii="Times New Roman" w:hAnsi="Times New Roman" w:cs="Times New Roman"/>
          <w:sz w:val="24"/>
          <w:szCs w:val="24"/>
        </w:rPr>
        <w:t>a descrição</w:t>
      </w:r>
      <w:r w:rsidR="00075C7F" w:rsidRPr="007F4288">
        <w:rPr>
          <w:rFonts w:ascii="Times New Roman" w:hAnsi="Times New Roman" w:cs="Times New Roman"/>
          <w:sz w:val="24"/>
          <w:szCs w:val="24"/>
        </w:rPr>
        <w:t xml:space="preserve"> científica</w:t>
      </w:r>
      <w:r w:rsidR="00D6276D" w:rsidRPr="007F4288">
        <w:rPr>
          <w:rFonts w:ascii="Times New Roman" w:hAnsi="Times New Roman" w:cs="Times New Roman"/>
          <w:sz w:val="24"/>
          <w:szCs w:val="24"/>
        </w:rPr>
        <w:t xml:space="preserve"> da realidade social</w:t>
      </w:r>
      <w:r w:rsidR="009657CA" w:rsidRPr="007F4288">
        <w:rPr>
          <w:rFonts w:ascii="Times New Roman" w:hAnsi="Times New Roman" w:cs="Times New Roman"/>
          <w:sz w:val="24"/>
          <w:szCs w:val="24"/>
        </w:rPr>
        <w:t>.</w:t>
      </w:r>
      <w:r w:rsidR="00CE6392" w:rsidRPr="007F4288">
        <w:rPr>
          <w:rFonts w:ascii="Times New Roman" w:hAnsi="Times New Roman" w:cs="Times New Roman"/>
          <w:sz w:val="24"/>
          <w:szCs w:val="24"/>
        </w:rPr>
        <w:t xml:space="preserve"> Por sua vez,</w:t>
      </w:r>
      <w:r w:rsidR="00EB5EDF" w:rsidRPr="007F4288">
        <w:rPr>
          <w:rFonts w:ascii="Times New Roman" w:hAnsi="Times New Roman" w:cs="Times New Roman"/>
          <w:sz w:val="24"/>
          <w:szCs w:val="24"/>
        </w:rPr>
        <w:t xml:space="preserve"> </w:t>
      </w:r>
      <w:r w:rsidR="0074026F" w:rsidRPr="007F4288">
        <w:rPr>
          <w:rFonts w:ascii="Times New Roman" w:hAnsi="Times New Roman" w:cs="Times New Roman"/>
          <w:sz w:val="24"/>
          <w:szCs w:val="24"/>
        </w:rPr>
        <w:t>Lester Ward</w:t>
      </w:r>
      <w:r w:rsidR="00714475" w:rsidRPr="007F4288">
        <w:rPr>
          <w:rFonts w:ascii="Times New Roman" w:hAnsi="Times New Roman" w:cs="Times New Roman"/>
          <w:sz w:val="24"/>
          <w:szCs w:val="24"/>
        </w:rPr>
        <w:t xml:space="preserve"> também</w:t>
      </w:r>
      <w:r w:rsidR="0074026F" w:rsidRPr="007F4288">
        <w:rPr>
          <w:rFonts w:ascii="Times New Roman" w:hAnsi="Times New Roman" w:cs="Times New Roman"/>
          <w:sz w:val="24"/>
          <w:szCs w:val="24"/>
        </w:rPr>
        <w:t xml:space="preserve"> foi outro significativo </w:t>
      </w:r>
      <w:r w:rsidR="009657CA" w:rsidRPr="007F4288">
        <w:rPr>
          <w:rFonts w:ascii="Times New Roman" w:hAnsi="Times New Roman" w:cs="Times New Roman"/>
          <w:sz w:val="24"/>
          <w:szCs w:val="24"/>
        </w:rPr>
        <w:t>desenvolvedor</w:t>
      </w:r>
      <w:r w:rsidR="0074026F" w:rsidRPr="007F4288">
        <w:rPr>
          <w:rFonts w:ascii="Times New Roman" w:hAnsi="Times New Roman" w:cs="Times New Roman"/>
          <w:sz w:val="24"/>
          <w:szCs w:val="24"/>
        </w:rPr>
        <w:t xml:space="preserve"> da sociologia norte-americana</w:t>
      </w:r>
      <w:r w:rsidR="00714475" w:rsidRPr="007F4288">
        <w:rPr>
          <w:rFonts w:ascii="Times New Roman" w:hAnsi="Times New Roman" w:cs="Times New Roman"/>
          <w:sz w:val="24"/>
          <w:szCs w:val="24"/>
        </w:rPr>
        <w:t>.</w:t>
      </w:r>
      <w:r w:rsidR="0074026F" w:rsidRPr="007F4288">
        <w:rPr>
          <w:rFonts w:ascii="Times New Roman" w:hAnsi="Times New Roman" w:cs="Times New Roman"/>
          <w:sz w:val="24"/>
          <w:szCs w:val="24"/>
        </w:rPr>
        <w:t xml:space="preserve"> </w:t>
      </w:r>
      <w:r w:rsidR="00CE6392" w:rsidRPr="007F4288">
        <w:rPr>
          <w:rFonts w:ascii="Times New Roman" w:hAnsi="Times New Roman" w:cs="Times New Roman"/>
          <w:sz w:val="24"/>
          <w:szCs w:val="24"/>
        </w:rPr>
        <w:t>Professor de sociologia na Universidade de Brown</w:t>
      </w:r>
      <w:r w:rsidR="0074026F" w:rsidRPr="007F4288">
        <w:rPr>
          <w:rFonts w:ascii="Times New Roman" w:hAnsi="Times New Roman" w:cs="Times New Roman"/>
          <w:sz w:val="24"/>
          <w:szCs w:val="24"/>
        </w:rPr>
        <w:t xml:space="preserve">, </w:t>
      </w:r>
      <w:r w:rsidR="00154F2B" w:rsidRPr="007F4288">
        <w:rPr>
          <w:rFonts w:ascii="Times New Roman" w:hAnsi="Times New Roman" w:cs="Times New Roman"/>
          <w:sz w:val="24"/>
          <w:szCs w:val="24"/>
        </w:rPr>
        <w:t xml:space="preserve">ele </w:t>
      </w:r>
      <w:r w:rsidR="00714475" w:rsidRPr="007F4288">
        <w:rPr>
          <w:rFonts w:ascii="Times New Roman" w:hAnsi="Times New Roman" w:cs="Times New Roman"/>
          <w:sz w:val="24"/>
          <w:szCs w:val="24"/>
        </w:rPr>
        <w:t>foi</w:t>
      </w:r>
      <w:r w:rsidR="00154F2B" w:rsidRPr="007F4288">
        <w:rPr>
          <w:rFonts w:ascii="Times New Roman" w:hAnsi="Times New Roman" w:cs="Times New Roman"/>
          <w:sz w:val="24"/>
          <w:szCs w:val="24"/>
        </w:rPr>
        <w:t xml:space="preserve"> o acadêmico </w:t>
      </w:r>
      <w:r w:rsidR="0074026F" w:rsidRPr="007F4288">
        <w:rPr>
          <w:rFonts w:ascii="Times New Roman" w:hAnsi="Times New Roman" w:cs="Times New Roman"/>
          <w:sz w:val="24"/>
          <w:szCs w:val="24"/>
        </w:rPr>
        <w:t>par</w:t>
      </w:r>
      <w:r w:rsidR="00154F2B" w:rsidRPr="007F4288">
        <w:rPr>
          <w:rFonts w:ascii="Times New Roman" w:hAnsi="Times New Roman" w:cs="Times New Roman"/>
          <w:sz w:val="24"/>
          <w:szCs w:val="24"/>
        </w:rPr>
        <w:t>a</w:t>
      </w:r>
      <w:r w:rsidR="0074026F" w:rsidRPr="007F4288">
        <w:rPr>
          <w:rFonts w:ascii="Times New Roman" w:hAnsi="Times New Roman" w:cs="Times New Roman"/>
          <w:sz w:val="24"/>
          <w:szCs w:val="24"/>
        </w:rPr>
        <w:t xml:space="preserve"> quem o livro mais importante de Edward A. Ross sobre controle social fo</w:t>
      </w:r>
      <w:r w:rsidR="009657CA" w:rsidRPr="007F4288">
        <w:rPr>
          <w:rFonts w:ascii="Times New Roman" w:hAnsi="Times New Roman" w:cs="Times New Roman"/>
          <w:sz w:val="24"/>
          <w:szCs w:val="24"/>
        </w:rPr>
        <w:t>ra</w:t>
      </w:r>
      <w:r w:rsidR="0074026F" w:rsidRPr="007F4288">
        <w:rPr>
          <w:rFonts w:ascii="Times New Roman" w:hAnsi="Times New Roman" w:cs="Times New Roman"/>
          <w:sz w:val="24"/>
          <w:szCs w:val="24"/>
        </w:rPr>
        <w:t xml:space="preserve"> dedicado. </w:t>
      </w:r>
      <w:r w:rsidR="00D21FAC" w:rsidRPr="007F4288">
        <w:rPr>
          <w:rFonts w:ascii="Times New Roman" w:hAnsi="Times New Roman" w:cs="Times New Roman"/>
          <w:sz w:val="24"/>
          <w:szCs w:val="24"/>
        </w:rPr>
        <w:t>Ward</w:t>
      </w:r>
      <w:r w:rsidR="00714475" w:rsidRPr="007F4288">
        <w:rPr>
          <w:rFonts w:ascii="Times New Roman" w:hAnsi="Times New Roman" w:cs="Times New Roman"/>
          <w:sz w:val="24"/>
          <w:szCs w:val="24"/>
        </w:rPr>
        <w:t>, sem dúvida,</w:t>
      </w:r>
      <w:r w:rsidR="00D21FAC" w:rsidRPr="007F4288">
        <w:rPr>
          <w:rFonts w:ascii="Times New Roman" w:hAnsi="Times New Roman" w:cs="Times New Roman"/>
          <w:sz w:val="24"/>
          <w:szCs w:val="24"/>
        </w:rPr>
        <w:t xml:space="preserve"> t</w:t>
      </w:r>
      <w:r w:rsidR="0074026F" w:rsidRPr="007F4288">
        <w:rPr>
          <w:rFonts w:ascii="Times New Roman" w:hAnsi="Times New Roman" w:cs="Times New Roman"/>
          <w:sz w:val="24"/>
          <w:szCs w:val="24"/>
        </w:rPr>
        <w:t xml:space="preserve">ambém </w:t>
      </w:r>
      <w:r w:rsidR="00154F2B" w:rsidRPr="007F4288">
        <w:rPr>
          <w:rFonts w:ascii="Times New Roman" w:hAnsi="Times New Roman" w:cs="Times New Roman"/>
          <w:sz w:val="24"/>
          <w:szCs w:val="24"/>
        </w:rPr>
        <w:t>fazia parte das mesmas tendências intervencionistas</w:t>
      </w:r>
      <w:r w:rsidR="00714475" w:rsidRPr="007F4288">
        <w:rPr>
          <w:rFonts w:ascii="Times New Roman" w:hAnsi="Times New Roman" w:cs="Times New Roman"/>
          <w:sz w:val="24"/>
          <w:szCs w:val="24"/>
        </w:rPr>
        <w:t xml:space="preserve"> e esposava a filosofia do controle social</w:t>
      </w:r>
      <w:r w:rsidR="00154F2B" w:rsidRPr="007F4288">
        <w:rPr>
          <w:rFonts w:ascii="Times New Roman" w:hAnsi="Times New Roman" w:cs="Times New Roman"/>
          <w:sz w:val="24"/>
          <w:szCs w:val="24"/>
        </w:rPr>
        <w:t xml:space="preserve"> (Hodgson, 2004: 249</w:t>
      </w:r>
      <w:r w:rsidR="007A4CD3" w:rsidRPr="00B00A4F">
        <w:rPr>
          <w:rFonts w:ascii="Times New Roman" w:hAnsi="Times New Roman" w:cs="Times New Roman"/>
          <w:sz w:val="24"/>
          <w:szCs w:val="24"/>
        </w:rPr>
        <w:t>; Ross, 1991</w:t>
      </w:r>
      <w:r w:rsidR="00B00A4F">
        <w:rPr>
          <w:rFonts w:ascii="Times New Roman" w:hAnsi="Times New Roman" w:cs="Times New Roman"/>
          <w:sz w:val="24"/>
          <w:szCs w:val="24"/>
        </w:rPr>
        <w:t>: 249-50</w:t>
      </w:r>
      <w:r w:rsidR="00154F2B" w:rsidRPr="00B00A4F">
        <w:rPr>
          <w:rFonts w:ascii="Times New Roman" w:hAnsi="Times New Roman" w:cs="Times New Roman"/>
          <w:sz w:val="24"/>
          <w:szCs w:val="24"/>
        </w:rPr>
        <w:t>).</w:t>
      </w:r>
    </w:p>
    <w:p w14:paraId="78168A37" w14:textId="50752F03" w:rsidR="00853131" w:rsidRPr="00A52D37" w:rsidRDefault="00773391" w:rsidP="00B010AB">
      <w:pPr>
        <w:spacing w:before="100" w:beforeAutospacing="1" w:after="100" w:afterAutospacing="1"/>
        <w:ind w:firstLine="709"/>
        <w:contextualSpacing/>
        <w:rPr>
          <w:rFonts w:ascii="Times New Roman" w:hAnsi="Times New Roman" w:cs="Times New Roman"/>
          <w:sz w:val="24"/>
          <w:szCs w:val="24"/>
        </w:rPr>
      </w:pPr>
      <w:r w:rsidRPr="007F4288">
        <w:rPr>
          <w:rFonts w:ascii="Times New Roman" w:hAnsi="Times New Roman" w:cs="Times New Roman"/>
          <w:sz w:val="24"/>
          <w:szCs w:val="24"/>
        </w:rPr>
        <w:t>De fato</w:t>
      </w:r>
      <w:r w:rsidR="00386A5B" w:rsidRPr="007F4288">
        <w:rPr>
          <w:rFonts w:ascii="Times New Roman" w:hAnsi="Times New Roman" w:cs="Times New Roman"/>
          <w:sz w:val="24"/>
          <w:szCs w:val="24"/>
        </w:rPr>
        <w:t>, o contato de Simonsen com a sociologia norte-americana</w:t>
      </w:r>
      <w:r w:rsidR="00714475" w:rsidRPr="007F4288">
        <w:rPr>
          <w:rFonts w:ascii="Times New Roman" w:hAnsi="Times New Roman" w:cs="Times New Roman"/>
          <w:sz w:val="24"/>
          <w:szCs w:val="24"/>
        </w:rPr>
        <w:t xml:space="preserve"> influenciada pelo controle so</w:t>
      </w:r>
      <w:r w:rsidR="00714475">
        <w:rPr>
          <w:rFonts w:ascii="Times New Roman" w:hAnsi="Times New Roman" w:cs="Times New Roman"/>
          <w:sz w:val="24"/>
          <w:szCs w:val="24"/>
        </w:rPr>
        <w:t>cial</w:t>
      </w:r>
      <w:r w:rsidR="00386A5B">
        <w:rPr>
          <w:rFonts w:ascii="Times New Roman" w:hAnsi="Times New Roman" w:cs="Times New Roman"/>
          <w:sz w:val="24"/>
          <w:szCs w:val="24"/>
        </w:rPr>
        <w:t xml:space="preserve"> </w:t>
      </w:r>
      <w:r w:rsidR="00530DE5">
        <w:rPr>
          <w:rFonts w:ascii="Times New Roman" w:hAnsi="Times New Roman" w:cs="Times New Roman"/>
          <w:sz w:val="24"/>
          <w:szCs w:val="24"/>
        </w:rPr>
        <w:t>foi</w:t>
      </w:r>
      <w:r w:rsidR="00386A5B">
        <w:rPr>
          <w:rFonts w:ascii="Times New Roman" w:hAnsi="Times New Roman" w:cs="Times New Roman"/>
          <w:sz w:val="24"/>
          <w:szCs w:val="24"/>
        </w:rPr>
        <w:t xml:space="preserve"> bastante pr</w:t>
      </w:r>
      <w:r w:rsidR="00042F4B">
        <w:rPr>
          <w:rFonts w:ascii="Times New Roman" w:hAnsi="Times New Roman" w:cs="Times New Roman"/>
          <w:sz w:val="24"/>
          <w:szCs w:val="24"/>
        </w:rPr>
        <w:t>óximo</w:t>
      </w:r>
      <w:r w:rsidR="00386A5B">
        <w:rPr>
          <w:rFonts w:ascii="Times New Roman" w:hAnsi="Times New Roman" w:cs="Times New Roman"/>
          <w:sz w:val="24"/>
          <w:szCs w:val="24"/>
        </w:rPr>
        <w:t xml:space="preserve">. </w:t>
      </w:r>
      <w:r w:rsidR="00451E1C">
        <w:rPr>
          <w:rFonts w:ascii="Times New Roman" w:hAnsi="Times New Roman" w:cs="Times New Roman"/>
          <w:sz w:val="24"/>
          <w:szCs w:val="24"/>
        </w:rPr>
        <w:t>Em 193</w:t>
      </w:r>
      <w:r w:rsidR="009C4C7C">
        <w:rPr>
          <w:rFonts w:ascii="Times New Roman" w:hAnsi="Times New Roman" w:cs="Times New Roman"/>
          <w:sz w:val="24"/>
          <w:szCs w:val="24"/>
        </w:rPr>
        <w:t>3</w:t>
      </w:r>
      <w:r w:rsidR="00451E1C">
        <w:rPr>
          <w:rFonts w:ascii="Times New Roman" w:hAnsi="Times New Roman" w:cs="Times New Roman"/>
          <w:sz w:val="24"/>
          <w:szCs w:val="24"/>
        </w:rPr>
        <w:t>, o industrial est</w:t>
      </w:r>
      <w:r w:rsidR="009C4C7C">
        <w:rPr>
          <w:rFonts w:ascii="Times New Roman" w:hAnsi="Times New Roman" w:cs="Times New Roman"/>
          <w:sz w:val="24"/>
          <w:szCs w:val="24"/>
        </w:rPr>
        <w:t>ava</w:t>
      </w:r>
      <w:r w:rsidR="00451E1C">
        <w:rPr>
          <w:rFonts w:ascii="Times New Roman" w:hAnsi="Times New Roman" w:cs="Times New Roman"/>
          <w:sz w:val="24"/>
          <w:szCs w:val="24"/>
        </w:rPr>
        <w:t xml:space="preserve"> entre os mais destacados líderes empresariais que funda</w:t>
      </w:r>
      <w:r w:rsidR="00530DE5">
        <w:rPr>
          <w:rFonts w:ascii="Times New Roman" w:hAnsi="Times New Roman" w:cs="Times New Roman"/>
          <w:sz w:val="24"/>
          <w:szCs w:val="24"/>
        </w:rPr>
        <w:t>ra</w:t>
      </w:r>
      <w:r w:rsidR="00451E1C">
        <w:rPr>
          <w:rFonts w:ascii="Times New Roman" w:hAnsi="Times New Roman" w:cs="Times New Roman"/>
          <w:sz w:val="24"/>
          <w:szCs w:val="24"/>
        </w:rPr>
        <w:t>m a Escola Livre de Sociologia e Política de São Paulo (ELSP)</w:t>
      </w:r>
      <w:r w:rsidR="00A27441">
        <w:rPr>
          <w:rFonts w:ascii="Times New Roman" w:hAnsi="Times New Roman" w:cs="Times New Roman"/>
          <w:sz w:val="24"/>
          <w:szCs w:val="24"/>
        </w:rPr>
        <w:t xml:space="preserve"> - </w:t>
      </w:r>
      <w:r w:rsidR="00A27441">
        <w:rPr>
          <w:rFonts w:ascii="Times New Roman" w:hAnsi="Times New Roman" w:cs="Times New Roman"/>
          <w:i/>
          <w:sz w:val="24"/>
          <w:szCs w:val="24"/>
        </w:rPr>
        <w:t xml:space="preserve">Rumo à Verdade </w:t>
      </w:r>
      <w:r w:rsidR="00A27441">
        <w:rPr>
          <w:rFonts w:ascii="Times New Roman" w:hAnsi="Times New Roman" w:cs="Times New Roman"/>
          <w:sz w:val="24"/>
          <w:szCs w:val="24"/>
        </w:rPr>
        <w:t xml:space="preserve">é o discurso de inauguração da </w:t>
      </w:r>
      <w:r w:rsidR="00C62569">
        <w:rPr>
          <w:rFonts w:ascii="Times New Roman" w:hAnsi="Times New Roman" w:cs="Times New Roman"/>
          <w:sz w:val="24"/>
          <w:szCs w:val="24"/>
        </w:rPr>
        <w:t>instituição</w:t>
      </w:r>
      <w:r w:rsidR="00451E1C">
        <w:rPr>
          <w:rFonts w:ascii="Times New Roman" w:hAnsi="Times New Roman" w:cs="Times New Roman"/>
          <w:sz w:val="24"/>
          <w:szCs w:val="24"/>
        </w:rPr>
        <w:t>.</w:t>
      </w:r>
      <w:r w:rsidR="009C4C7C">
        <w:rPr>
          <w:rStyle w:val="Refdenotaderodap"/>
          <w:rFonts w:ascii="Times New Roman" w:hAnsi="Times New Roman" w:cs="Times New Roman"/>
          <w:sz w:val="24"/>
          <w:szCs w:val="24"/>
        </w:rPr>
        <w:footnoteReference w:id="3"/>
      </w:r>
      <w:r w:rsidR="00A27441">
        <w:rPr>
          <w:rFonts w:ascii="Times New Roman" w:hAnsi="Times New Roman" w:cs="Times New Roman"/>
          <w:sz w:val="24"/>
          <w:szCs w:val="24"/>
        </w:rPr>
        <w:t xml:space="preserve"> </w:t>
      </w:r>
      <w:r w:rsidR="00CE6392">
        <w:rPr>
          <w:rFonts w:ascii="Times New Roman" w:hAnsi="Times New Roman" w:cs="Times New Roman"/>
          <w:sz w:val="24"/>
          <w:szCs w:val="24"/>
        </w:rPr>
        <w:t>A</w:t>
      </w:r>
      <w:r w:rsidR="00A27441">
        <w:rPr>
          <w:rFonts w:ascii="Times New Roman" w:hAnsi="Times New Roman" w:cs="Times New Roman"/>
          <w:sz w:val="24"/>
          <w:szCs w:val="24"/>
        </w:rPr>
        <w:t xml:space="preserve"> formação d</w:t>
      </w:r>
      <w:r w:rsidR="00CE6392">
        <w:rPr>
          <w:rFonts w:ascii="Times New Roman" w:hAnsi="Times New Roman" w:cs="Times New Roman"/>
          <w:sz w:val="24"/>
          <w:szCs w:val="24"/>
        </w:rPr>
        <w:t>ess</w:t>
      </w:r>
      <w:r w:rsidR="00A27441">
        <w:rPr>
          <w:rFonts w:ascii="Times New Roman" w:hAnsi="Times New Roman" w:cs="Times New Roman"/>
          <w:sz w:val="24"/>
          <w:szCs w:val="24"/>
        </w:rPr>
        <w:t xml:space="preserve">a escola </w:t>
      </w:r>
      <w:r w:rsidR="00914994">
        <w:rPr>
          <w:rFonts w:ascii="Times New Roman" w:hAnsi="Times New Roman" w:cs="Times New Roman"/>
          <w:sz w:val="24"/>
          <w:szCs w:val="24"/>
        </w:rPr>
        <w:t>foi</w:t>
      </w:r>
      <w:r w:rsidR="00A27441">
        <w:rPr>
          <w:rFonts w:ascii="Times New Roman" w:hAnsi="Times New Roman" w:cs="Times New Roman"/>
          <w:sz w:val="24"/>
          <w:szCs w:val="24"/>
        </w:rPr>
        <w:t xml:space="preserve"> bastante marcada pel</w:t>
      </w:r>
      <w:r w:rsidR="008513BB">
        <w:rPr>
          <w:rFonts w:ascii="Times New Roman" w:hAnsi="Times New Roman" w:cs="Times New Roman"/>
          <w:sz w:val="24"/>
          <w:szCs w:val="24"/>
        </w:rPr>
        <w:t>a</w:t>
      </w:r>
      <w:r w:rsidR="00A27441">
        <w:rPr>
          <w:rFonts w:ascii="Times New Roman" w:hAnsi="Times New Roman" w:cs="Times New Roman"/>
          <w:sz w:val="24"/>
          <w:szCs w:val="24"/>
        </w:rPr>
        <w:t xml:space="preserve"> influência da ciência social norte-americana. Segundo Schwartzman (2013)</w:t>
      </w:r>
      <w:r w:rsidR="008513BB">
        <w:rPr>
          <w:rFonts w:ascii="Times New Roman" w:hAnsi="Times New Roman" w:cs="Times New Roman"/>
          <w:sz w:val="24"/>
          <w:szCs w:val="24"/>
        </w:rPr>
        <w:t xml:space="preserve"> e Segall (2009)</w:t>
      </w:r>
      <w:r w:rsidR="00A27441">
        <w:rPr>
          <w:rFonts w:ascii="Times New Roman" w:hAnsi="Times New Roman" w:cs="Times New Roman"/>
          <w:sz w:val="24"/>
          <w:szCs w:val="24"/>
        </w:rPr>
        <w:t xml:space="preserve">, a ELSP procurou professores </w:t>
      </w:r>
      <w:r w:rsidR="00A27441">
        <w:rPr>
          <w:rFonts w:ascii="Times New Roman" w:hAnsi="Times New Roman" w:cs="Times New Roman"/>
          <w:sz w:val="24"/>
          <w:szCs w:val="24"/>
        </w:rPr>
        <w:lastRenderedPageBreak/>
        <w:t>especificamente norte-americanos, em contraposição à USP, que contratava</w:t>
      </w:r>
      <w:r w:rsidR="008513BB">
        <w:rPr>
          <w:rFonts w:ascii="Times New Roman" w:hAnsi="Times New Roman" w:cs="Times New Roman"/>
          <w:sz w:val="24"/>
          <w:szCs w:val="24"/>
        </w:rPr>
        <w:t>, na mesma época,</w:t>
      </w:r>
      <w:r w:rsidR="00A27441">
        <w:rPr>
          <w:rFonts w:ascii="Times New Roman" w:hAnsi="Times New Roman" w:cs="Times New Roman"/>
          <w:sz w:val="24"/>
          <w:szCs w:val="24"/>
        </w:rPr>
        <w:t xml:space="preserve"> </w:t>
      </w:r>
      <w:r w:rsidR="008513BB">
        <w:rPr>
          <w:rFonts w:ascii="Times New Roman" w:hAnsi="Times New Roman" w:cs="Times New Roman"/>
          <w:sz w:val="24"/>
          <w:szCs w:val="24"/>
        </w:rPr>
        <w:t xml:space="preserve">intelectuais </w:t>
      </w:r>
      <w:r w:rsidR="00685EDF">
        <w:rPr>
          <w:rFonts w:ascii="Times New Roman" w:hAnsi="Times New Roman" w:cs="Times New Roman"/>
          <w:sz w:val="24"/>
          <w:szCs w:val="24"/>
        </w:rPr>
        <w:t>europeus</w:t>
      </w:r>
      <w:r w:rsidR="008513BB">
        <w:rPr>
          <w:rFonts w:ascii="Times New Roman" w:hAnsi="Times New Roman" w:cs="Times New Roman"/>
          <w:sz w:val="24"/>
          <w:szCs w:val="24"/>
        </w:rPr>
        <w:t>.</w:t>
      </w:r>
      <w:r w:rsidR="00A27441">
        <w:rPr>
          <w:rFonts w:ascii="Times New Roman" w:hAnsi="Times New Roman" w:cs="Times New Roman"/>
          <w:sz w:val="24"/>
          <w:szCs w:val="24"/>
        </w:rPr>
        <w:t xml:space="preserve"> </w:t>
      </w:r>
      <w:r w:rsidR="00685EDF">
        <w:rPr>
          <w:rFonts w:ascii="Times New Roman" w:hAnsi="Times New Roman" w:cs="Times New Roman"/>
          <w:sz w:val="24"/>
          <w:szCs w:val="24"/>
        </w:rPr>
        <w:t>C</w:t>
      </w:r>
      <w:r w:rsidR="00914994">
        <w:rPr>
          <w:rFonts w:ascii="Times New Roman" w:hAnsi="Times New Roman" w:cs="Times New Roman"/>
          <w:sz w:val="24"/>
          <w:szCs w:val="24"/>
        </w:rPr>
        <w:t>onsta</w:t>
      </w:r>
      <w:r w:rsidR="00685EDF">
        <w:rPr>
          <w:rFonts w:ascii="Times New Roman" w:hAnsi="Times New Roman" w:cs="Times New Roman"/>
          <w:sz w:val="24"/>
          <w:szCs w:val="24"/>
        </w:rPr>
        <w:t xml:space="preserve"> também</w:t>
      </w:r>
      <w:r w:rsidR="00914994">
        <w:rPr>
          <w:rFonts w:ascii="Times New Roman" w:hAnsi="Times New Roman" w:cs="Times New Roman"/>
          <w:sz w:val="24"/>
          <w:szCs w:val="24"/>
        </w:rPr>
        <w:t xml:space="preserve"> que foi Simonsen quem solicitou a contratação</w:t>
      </w:r>
      <w:r w:rsidR="00685EDF">
        <w:rPr>
          <w:rFonts w:ascii="Times New Roman" w:hAnsi="Times New Roman" w:cs="Times New Roman"/>
          <w:sz w:val="24"/>
          <w:szCs w:val="24"/>
        </w:rPr>
        <w:t xml:space="preserve"> específica</w:t>
      </w:r>
      <w:r w:rsidR="00914994">
        <w:rPr>
          <w:rFonts w:ascii="Times New Roman" w:hAnsi="Times New Roman" w:cs="Times New Roman"/>
          <w:sz w:val="24"/>
          <w:szCs w:val="24"/>
        </w:rPr>
        <w:t xml:space="preserve"> de professores norte-americanos (Del Vecchio, 2009: 15).</w:t>
      </w:r>
      <w:r w:rsidR="00685EDF">
        <w:rPr>
          <w:rStyle w:val="Refdenotaderodap"/>
          <w:rFonts w:ascii="Times New Roman" w:hAnsi="Times New Roman" w:cs="Times New Roman"/>
          <w:sz w:val="24"/>
          <w:szCs w:val="24"/>
        </w:rPr>
        <w:footnoteReference w:id="4"/>
      </w:r>
    </w:p>
    <w:p w14:paraId="13C1625C" w14:textId="0058C648" w:rsidR="00685EDF" w:rsidRDefault="009B7B54" w:rsidP="00B010AB">
      <w:pPr>
        <w:ind w:firstLine="708"/>
        <w:contextualSpacing/>
        <w:rPr>
          <w:rFonts w:ascii="Times New Roman" w:hAnsi="Times New Roman" w:cs="Times New Roman"/>
          <w:sz w:val="24"/>
          <w:szCs w:val="24"/>
        </w:rPr>
      </w:pPr>
      <w:r>
        <w:rPr>
          <w:rFonts w:ascii="Times New Roman" w:hAnsi="Times New Roman" w:cs="Times New Roman"/>
          <w:sz w:val="24"/>
          <w:szCs w:val="24"/>
        </w:rPr>
        <w:t xml:space="preserve">Um dos professores que veio para a ELSP nos primeiros anos foi Horace Davis, sociólogo </w:t>
      </w:r>
      <w:r w:rsidR="00C62569">
        <w:rPr>
          <w:rFonts w:ascii="Times New Roman" w:hAnsi="Times New Roman" w:cs="Times New Roman"/>
          <w:sz w:val="24"/>
          <w:szCs w:val="24"/>
        </w:rPr>
        <w:t>com doutorado pela Universidade de</w:t>
      </w:r>
      <w:r>
        <w:rPr>
          <w:rFonts w:ascii="Times New Roman" w:hAnsi="Times New Roman" w:cs="Times New Roman"/>
          <w:sz w:val="24"/>
          <w:szCs w:val="24"/>
        </w:rPr>
        <w:t xml:space="preserve"> C</w:t>
      </w:r>
      <w:r w:rsidRPr="008514C0">
        <w:rPr>
          <w:rFonts w:ascii="Times New Roman" w:hAnsi="Times New Roman" w:cs="Times New Roman"/>
          <w:sz w:val="24"/>
          <w:szCs w:val="24"/>
        </w:rPr>
        <w:t xml:space="preserve">olumbia. Ele era responsável </w:t>
      </w:r>
      <w:r w:rsidR="00E45C1A" w:rsidRPr="008514C0">
        <w:rPr>
          <w:rFonts w:ascii="Times New Roman" w:hAnsi="Times New Roman" w:cs="Times New Roman"/>
          <w:sz w:val="24"/>
          <w:szCs w:val="24"/>
        </w:rPr>
        <w:t xml:space="preserve">pela cadeira de Economia Social, </w:t>
      </w:r>
      <w:r w:rsidR="00C876E3">
        <w:rPr>
          <w:rFonts w:ascii="Times New Roman" w:hAnsi="Times New Roman" w:cs="Times New Roman"/>
          <w:sz w:val="24"/>
          <w:szCs w:val="24"/>
        </w:rPr>
        <w:t>na qual</w:t>
      </w:r>
      <w:r w:rsidR="00E45C1A" w:rsidRPr="008514C0">
        <w:rPr>
          <w:rFonts w:ascii="Times New Roman" w:hAnsi="Times New Roman" w:cs="Times New Roman"/>
          <w:sz w:val="24"/>
          <w:szCs w:val="24"/>
        </w:rPr>
        <w:t xml:space="preserve"> ensinava tópicos relacionados ao controle social</w:t>
      </w:r>
      <w:r w:rsidR="00257241">
        <w:rPr>
          <w:rFonts w:ascii="Times New Roman" w:hAnsi="Times New Roman" w:cs="Times New Roman"/>
          <w:sz w:val="24"/>
          <w:szCs w:val="24"/>
        </w:rPr>
        <w:t xml:space="preserve"> (Escola Livre de Sociologia e Política de São Paulo, s/d)</w:t>
      </w:r>
      <w:r w:rsidR="00E45C1A" w:rsidRPr="008514C0">
        <w:rPr>
          <w:rFonts w:ascii="Times New Roman" w:hAnsi="Times New Roman" w:cs="Times New Roman"/>
          <w:sz w:val="24"/>
          <w:szCs w:val="24"/>
        </w:rPr>
        <w:t>.</w:t>
      </w:r>
      <w:r w:rsidR="00CC582A" w:rsidRPr="008514C0">
        <w:rPr>
          <w:rFonts w:ascii="Times New Roman" w:hAnsi="Times New Roman" w:cs="Times New Roman"/>
          <w:sz w:val="24"/>
          <w:szCs w:val="24"/>
        </w:rPr>
        <w:t xml:space="preserve"> Outro norte-americano que veio para a ELSP foi Samuel Lowrie</w:t>
      </w:r>
      <w:r w:rsidR="008514C0" w:rsidRPr="008514C0">
        <w:rPr>
          <w:rFonts w:ascii="Times New Roman" w:hAnsi="Times New Roman" w:cs="Times New Roman"/>
          <w:sz w:val="24"/>
          <w:szCs w:val="24"/>
        </w:rPr>
        <w:t xml:space="preserve">, </w:t>
      </w:r>
      <w:r w:rsidR="00C876E3">
        <w:rPr>
          <w:rFonts w:ascii="Times New Roman" w:hAnsi="Times New Roman" w:cs="Times New Roman"/>
          <w:sz w:val="24"/>
          <w:szCs w:val="24"/>
        </w:rPr>
        <w:t xml:space="preserve">com o </w:t>
      </w:r>
      <w:r w:rsidR="008514C0" w:rsidRPr="008514C0">
        <w:rPr>
          <w:rFonts w:ascii="Times New Roman" w:hAnsi="Times New Roman" w:cs="Times New Roman"/>
          <w:sz w:val="24"/>
          <w:szCs w:val="24"/>
        </w:rPr>
        <w:t>doutorado</w:t>
      </w:r>
      <w:r w:rsidR="00C876E3">
        <w:rPr>
          <w:rFonts w:ascii="Times New Roman" w:hAnsi="Times New Roman" w:cs="Times New Roman"/>
          <w:sz w:val="24"/>
          <w:szCs w:val="24"/>
        </w:rPr>
        <w:t xml:space="preserve"> obtido</w:t>
      </w:r>
      <w:r w:rsidR="008514C0" w:rsidRPr="008514C0">
        <w:rPr>
          <w:rFonts w:ascii="Times New Roman" w:hAnsi="Times New Roman" w:cs="Times New Roman"/>
          <w:sz w:val="24"/>
          <w:szCs w:val="24"/>
        </w:rPr>
        <w:t xml:space="preserve"> na mesma instituição de Davis</w:t>
      </w:r>
      <w:r w:rsidR="00CC582A" w:rsidRPr="008514C0">
        <w:rPr>
          <w:rFonts w:ascii="Times New Roman" w:hAnsi="Times New Roman" w:cs="Times New Roman"/>
          <w:sz w:val="24"/>
          <w:szCs w:val="24"/>
        </w:rPr>
        <w:t>.</w:t>
      </w:r>
      <w:r w:rsidR="008514C0">
        <w:rPr>
          <w:rFonts w:ascii="Times New Roman" w:hAnsi="Times New Roman" w:cs="Times New Roman"/>
          <w:sz w:val="24"/>
          <w:szCs w:val="24"/>
        </w:rPr>
        <w:t xml:space="preserve"> Os dois foram muito importantes</w:t>
      </w:r>
      <w:r w:rsidR="00530DE5">
        <w:rPr>
          <w:rFonts w:ascii="Times New Roman" w:hAnsi="Times New Roman" w:cs="Times New Roman"/>
          <w:sz w:val="24"/>
          <w:szCs w:val="24"/>
        </w:rPr>
        <w:t xml:space="preserve"> para formação do pensamento de Simonsen</w:t>
      </w:r>
      <w:r w:rsidR="008514C0">
        <w:rPr>
          <w:rFonts w:ascii="Times New Roman" w:hAnsi="Times New Roman" w:cs="Times New Roman"/>
          <w:sz w:val="24"/>
          <w:szCs w:val="24"/>
        </w:rPr>
        <w:t xml:space="preserve">, pois trouxeram dos EUA </w:t>
      </w:r>
      <w:r w:rsidR="00C876E3">
        <w:rPr>
          <w:rFonts w:ascii="Times New Roman" w:hAnsi="Times New Roman" w:cs="Times New Roman"/>
          <w:sz w:val="24"/>
          <w:szCs w:val="24"/>
        </w:rPr>
        <w:t xml:space="preserve">e especificamente de Columbia </w:t>
      </w:r>
      <w:r w:rsidR="008514C0">
        <w:rPr>
          <w:rFonts w:ascii="Times New Roman" w:hAnsi="Times New Roman" w:cs="Times New Roman"/>
          <w:sz w:val="24"/>
          <w:szCs w:val="24"/>
        </w:rPr>
        <w:t>a abordagem</w:t>
      </w:r>
      <w:r w:rsidR="00530DE5">
        <w:rPr>
          <w:rFonts w:ascii="Times New Roman" w:hAnsi="Times New Roman" w:cs="Times New Roman"/>
          <w:sz w:val="24"/>
          <w:szCs w:val="24"/>
        </w:rPr>
        <w:t xml:space="preserve"> eminentemente</w:t>
      </w:r>
      <w:r w:rsidR="008514C0">
        <w:rPr>
          <w:rFonts w:ascii="Times New Roman" w:hAnsi="Times New Roman" w:cs="Times New Roman"/>
          <w:sz w:val="24"/>
          <w:szCs w:val="24"/>
        </w:rPr>
        <w:t xml:space="preserve"> empírica da sociologia</w:t>
      </w:r>
      <w:r w:rsidR="00C876E3">
        <w:rPr>
          <w:rFonts w:ascii="Times New Roman" w:hAnsi="Times New Roman" w:cs="Times New Roman"/>
          <w:sz w:val="24"/>
          <w:szCs w:val="24"/>
        </w:rPr>
        <w:t>, junto com a filosofia do controle social</w:t>
      </w:r>
      <w:r w:rsidR="008514C0">
        <w:rPr>
          <w:rFonts w:ascii="Times New Roman" w:hAnsi="Times New Roman" w:cs="Times New Roman"/>
          <w:sz w:val="24"/>
          <w:szCs w:val="24"/>
        </w:rPr>
        <w:t>.</w:t>
      </w:r>
      <w:r w:rsidR="00685EDF">
        <w:rPr>
          <w:rStyle w:val="Refdenotaderodap"/>
          <w:rFonts w:ascii="Times New Roman" w:hAnsi="Times New Roman" w:cs="Times New Roman"/>
          <w:sz w:val="24"/>
          <w:szCs w:val="24"/>
        </w:rPr>
        <w:footnoteReference w:id="5"/>
      </w:r>
      <w:r w:rsidR="00E1348A">
        <w:rPr>
          <w:rFonts w:ascii="Times New Roman" w:hAnsi="Times New Roman" w:cs="Times New Roman"/>
          <w:sz w:val="24"/>
          <w:szCs w:val="24"/>
        </w:rPr>
        <w:t xml:space="preserve"> Depois, no final da década de 1930, veio Donald Pierson, doutor pela Universidade de Chicago</w:t>
      </w:r>
      <w:r w:rsidR="00BC286A">
        <w:rPr>
          <w:rFonts w:ascii="Times New Roman" w:hAnsi="Times New Roman" w:cs="Times New Roman"/>
          <w:sz w:val="24"/>
          <w:szCs w:val="24"/>
        </w:rPr>
        <w:t xml:space="preserve"> e</w:t>
      </w:r>
      <w:r w:rsidR="00E1348A">
        <w:rPr>
          <w:rFonts w:ascii="Times New Roman" w:hAnsi="Times New Roman" w:cs="Times New Roman"/>
          <w:sz w:val="24"/>
          <w:szCs w:val="24"/>
        </w:rPr>
        <w:t xml:space="preserve"> com inclinações </w:t>
      </w:r>
      <w:r w:rsidR="00BC286A">
        <w:rPr>
          <w:rFonts w:ascii="Times New Roman" w:hAnsi="Times New Roman" w:cs="Times New Roman"/>
          <w:sz w:val="24"/>
          <w:szCs w:val="24"/>
        </w:rPr>
        <w:t>metodológicas</w:t>
      </w:r>
      <w:r w:rsidR="00E1348A">
        <w:rPr>
          <w:rFonts w:ascii="Times New Roman" w:hAnsi="Times New Roman" w:cs="Times New Roman"/>
          <w:sz w:val="24"/>
          <w:szCs w:val="24"/>
        </w:rPr>
        <w:t xml:space="preserve"> semelhantes</w:t>
      </w:r>
      <w:r w:rsidR="00206870">
        <w:rPr>
          <w:rFonts w:ascii="Times New Roman" w:hAnsi="Times New Roman" w:cs="Times New Roman"/>
          <w:sz w:val="24"/>
          <w:szCs w:val="24"/>
        </w:rPr>
        <w:t xml:space="preserve"> </w:t>
      </w:r>
      <w:r w:rsidR="00206870" w:rsidRPr="008514C0">
        <w:rPr>
          <w:rFonts w:ascii="Times New Roman" w:hAnsi="Times New Roman" w:cs="Times New Roman"/>
          <w:sz w:val="24"/>
          <w:szCs w:val="24"/>
        </w:rPr>
        <w:t>(Kantor, Maciel, Simões, 2009</w:t>
      </w:r>
      <w:r w:rsidR="00330637">
        <w:rPr>
          <w:rFonts w:ascii="Times New Roman" w:hAnsi="Times New Roman" w:cs="Times New Roman"/>
          <w:sz w:val="24"/>
          <w:szCs w:val="24"/>
        </w:rPr>
        <w:t>; Escola Livre de Sociologia e Política de São Paulo, s/d</w:t>
      </w:r>
      <w:r w:rsidR="00206870" w:rsidRPr="008514C0">
        <w:rPr>
          <w:rFonts w:ascii="Times New Roman" w:hAnsi="Times New Roman" w:cs="Times New Roman"/>
          <w:sz w:val="24"/>
          <w:szCs w:val="24"/>
        </w:rPr>
        <w:t>)</w:t>
      </w:r>
      <w:r w:rsidR="00E1348A">
        <w:rPr>
          <w:rFonts w:ascii="Times New Roman" w:hAnsi="Times New Roman" w:cs="Times New Roman"/>
          <w:sz w:val="24"/>
          <w:szCs w:val="24"/>
        </w:rPr>
        <w:t>.</w:t>
      </w:r>
    </w:p>
    <w:p w14:paraId="48B6C39B" w14:textId="199509B2" w:rsidR="00C14F22" w:rsidRPr="000A23A1" w:rsidRDefault="00281328" w:rsidP="00B010AB">
      <w:pPr>
        <w:keepNext/>
        <w:widowControl w:val="0"/>
        <w:ind w:firstLine="709"/>
        <w:rPr>
          <w:rFonts w:ascii="Times New Roman" w:hAnsi="Times New Roman" w:cs="Times New Roman"/>
          <w:sz w:val="24"/>
          <w:szCs w:val="24"/>
        </w:rPr>
      </w:pPr>
      <w:r>
        <w:rPr>
          <w:rFonts w:ascii="Times New Roman" w:hAnsi="Times New Roman" w:cs="Times New Roman"/>
          <w:sz w:val="24"/>
          <w:szCs w:val="24"/>
        </w:rPr>
        <w:t>A</w:t>
      </w:r>
      <w:r w:rsidR="00206870">
        <w:rPr>
          <w:rFonts w:ascii="Times New Roman" w:hAnsi="Times New Roman" w:cs="Times New Roman"/>
          <w:sz w:val="24"/>
          <w:szCs w:val="24"/>
        </w:rPr>
        <w:t xml:space="preserve"> partir da década de 1930</w:t>
      </w:r>
      <w:r w:rsidR="0095500C">
        <w:rPr>
          <w:rFonts w:ascii="Times New Roman" w:hAnsi="Times New Roman" w:cs="Times New Roman"/>
          <w:sz w:val="24"/>
          <w:szCs w:val="24"/>
        </w:rPr>
        <w:t>, em especial depois de 1935,</w:t>
      </w:r>
      <w:r w:rsidR="00206870">
        <w:rPr>
          <w:rFonts w:ascii="Times New Roman" w:hAnsi="Times New Roman" w:cs="Times New Roman"/>
          <w:sz w:val="24"/>
          <w:szCs w:val="24"/>
        </w:rPr>
        <w:t xml:space="preserve"> </w:t>
      </w:r>
      <w:r w:rsidR="001E53D5">
        <w:rPr>
          <w:rFonts w:ascii="Times New Roman" w:hAnsi="Times New Roman" w:cs="Times New Roman"/>
          <w:sz w:val="24"/>
          <w:szCs w:val="24"/>
        </w:rPr>
        <w:t>a influência dos norte-americanos nos</w:t>
      </w:r>
      <w:r w:rsidR="00206870">
        <w:rPr>
          <w:rFonts w:ascii="Times New Roman" w:hAnsi="Times New Roman" w:cs="Times New Roman"/>
          <w:sz w:val="24"/>
          <w:szCs w:val="24"/>
        </w:rPr>
        <w:t xml:space="preserve"> textos de Simonsen pass</w:t>
      </w:r>
      <w:r w:rsidR="001E53D5">
        <w:rPr>
          <w:rFonts w:ascii="Times New Roman" w:hAnsi="Times New Roman" w:cs="Times New Roman"/>
          <w:sz w:val="24"/>
          <w:szCs w:val="24"/>
        </w:rPr>
        <w:t>ou</w:t>
      </w:r>
      <w:r w:rsidR="00206870">
        <w:rPr>
          <w:rFonts w:ascii="Times New Roman" w:hAnsi="Times New Roman" w:cs="Times New Roman"/>
          <w:sz w:val="24"/>
          <w:szCs w:val="24"/>
        </w:rPr>
        <w:t xml:space="preserve"> a ser</w:t>
      </w:r>
      <w:r w:rsidR="0095500C">
        <w:rPr>
          <w:rFonts w:ascii="Times New Roman" w:hAnsi="Times New Roman" w:cs="Times New Roman"/>
          <w:sz w:val="24"/>
          <w:szCs w:val="24"/>
        </w:rPr>
        <w:t xml:space="preserve"> cada vez mais</w:t>
      </w:r>
      <w:r w:rsidR="00206870">
        <w:rPr>
          <w:rFonts w:ascii="Times New Roman" w:hAnsi="Times New Roman" w:cs="Times New Roman"/>
          <w:sz w:val="24"/>
          <w:szCs w:val="24"/>
        </w:rPr>
        <w:t xml:space="preserve"> notável.</w:t>
      </w:r>
      <w:r w:rsidR="00DD0F94">
        <w:rPr>
          <w:rFonts w:ascii="Times New Roman" w:hAnsi="Times New Roman" w:cs="Times New Roman"/>
          <w:sz w:val="24"/>
          <w:szCs w:val="24"/>
        </w:rPr>
        <w:t xml:space="preserve"> Por exemplo,</w:t>
      </w:r>
      <w:r w:rsidR="00F70984">
        <w:rPr>
          <w:rFonts w:ascii="Times New Roman" w:hAnsi="Times New Roman" w:cs="Times New Roman"/>
          <w:sz w:val="24"/>
          <w:szCs w:val="24"/>
        </w:rPr>
        <w:t xml:space="preserve"> </w:t>
      </w:r>
      <w:r w:rsidR="00DD0F94">
        <w:rPr>
          <w:rFonts w:ascii="Times New Roman" w:hAnsi="Times New Roman" w:cs="Times New Roman"/>
          <w:sz w:val="24"/>
          <w:szCs w:val="24"/>
        </w:rPr>
        <w:t>e</w:t>
      </w:r>
      <w:r w:rsidR="001E363F">
        <w:rPr>
          <w:rFonts w:ascii="Times New Roman" w:hAnsi="Times New Roman" w:cs="Times New Roman"/>
          <w:sz w:val="24"/>
          <w:szCs w:val="24"/>
        </w:rPr>
        <w:t xml:space="preserve">m </w:t>
      </w:r>
      <w:r w:rsidR="001E363F">
        <w:rPr>
          <w:rFonts w:ascii="Times New Roman" w:hAnsi="Times New Roman" w:cs="Times New Roman"/>
          <w:i/>
          <w:sz w:val="24"/>
          <w:szCs w:val="24"/>
        </w:rPr>
        <w:t>Níveis de Vida e a Economia Nacional</w:t>
      </w:r>
      <w:r w:rsidR="001E363F">
        <w:rPr>
          <w:rFonts w:ascii="Times New Roman" w:hAnsi="Times New Roman" w:cs="Times New Roman"/>
          <w:sz w:val="24"/>
          <w:szCs w:val="24"/>
        </w:rPr>
        <w:t xml:space="preserve"> e em </w:t>
      </w:r>
      <w:r w:rsidR="001E363F">
        <w:rPr>
          <w:rFonts w:ascii="Times New Roman" w:hAnsi="Times New Roman" w:cs="Times New Roman"/>
          <w:i/>
          <w:sz w:val="24"/>
          <w:szCs w:val="24"/>
        </w:rPr>
        <w:t>Recursos Econômicos e Movimentos das Populações</w:t>
      </w:r>
      <w:r w:rsidR="001E363F">
        <w:rPr>
          <w:rFonts w:ascii="Times New Roman" w:hAnsi="Times New Roman" w:cs="Times New Roman"/>
          <w:sz w:val="24"/>
          <w:szCs w:val="24"/>
        </w:rPr>
        <w:t>, Simonsen analis</w:t>
      </w:r>
      <w:r w:rsidR="00126FAC">
        <w:rPr>
          <w:rFonts w:ascii="Times New Roman" w:hAnsi="Times New Roman" w:cs="Times New Roman"/>
          <w:sz w:val="24"/>
          <w:szCs w:val="24"/>
        </w:rPr>
        <w:t>ou</w:t>
      </w:r>
      <w:r w:rsidR="001E363F">
        <w:rPr>
          <w:rFonts w:ascii="Times New Roman" w:hAnsi="Times New Roman" w:cs="Times New Roman"/>
          <w:sz w:val="24"/>
          <w:szCs w:val="24"/>
        </w:rPr>
        <w:t xml:space="preserve"> os temas da pobreza, da capacidade da economia nacional e das migrações internas e externas utilizando como referências trabalhos de economistas da corrente institucionalista norte-americana</w:t>
      </w:r>
      <w:r w:rsidR="004E3DFE">
        <w:rPr>
          <w:rFonts w:ascii="Times New Roman" w:hAnsi="Times New Roman" w:cs="Times New Roman"/>
          <w:sz w:val="24"/>
          <w:szCs w:val="24"/>
        </w:rPr>
        <w:t xml:space="preserve"> (Simonsen [1940]a 1943; [1940]b 1943)</w:t>
      </w:r>
      <w:r w:rsidR="001E363F">
        <w:rPr>
          <w:rFonts w:ascii="Times New Roman" w:hAnsi="Times New Roman" w:cs="Times New Roman"/>
          <w:sz w:val="24"/>
          <w:szCs w:val="24"/>
        </w:rPr>
        <w:t xml:space="preserve">. </w:t>
      </w:r>
      <w:r w:rsidR="00FC2338">
        <w:rPr>
          <w:rFonts w:ascii="Times New Roman" w:hAnsi="Times New Roman" w:cs="Times New Roman"/>
          <w:sz w:val="24"/>
          <w:szCs w:val="24"/>
        </w:rPr>
        <w:t>Ele referenci</w:t>
      </w:r>
      <w:r w:rsidR="00C62569">
        <w:rPr>
          <w:rFonts w:ascii="Times New Roman" w:hAnsi="Times New Roman" w:cs="Times New Roman"/>
          <w:sz w:val="24"/>
          <w:szCs w:val="24"/>
        </w:rPr>
        <w:t>ou</w:t>
      </w:r>
      <w:r w:rsidR="00FC2338">
        <w:rPr>
          <w:rFonts w:ascii="Times New Roman" w:hAnsi="Times New Roman" w:cs="Times New Roman"/>
          <w:sz w:val="24"/>
          <w:szCs w:val="24"/>
        </w:rPr>
        <w:t xml:space="preserve">, </w:t>
      </w:r>
      <w:r w:rsidR="00C62569">
        <w:rPr>
          <w:rFonts w:ascii="Times New Roman" w:hAnsi="Times New Roman" w:cs="Times New Roman"/>
          <w:sz w:val="24"/>
          <w:szCs w:val="24"/>
        </w:rPr>
        <w:t>neste</w:t>
      </w:r>
      <w:r w:rsidR="0081256C">
        <w:rPr>
          <w:rFonts w:ascii="Times New Roman" w:hAnsi="Times New Roman" w:cs="Times New Roman"/>
          <w:sz w:val="24"/>
          <w:szCs w:val="24"/>
        </w:rPr>
        <w:t>s</w:t>
      </w:r>
      <w:r w:rsidR="00C62569">
        <w:rPr>
          <w:rFonts w:ascii="Times New Roman" w:hAnsi="Times New Roman" w:cs="Times New Roman"/>
          <w:sz w:val="24"/>
          <w:szCs w:val="24"/>
        </w:rPr>
        <w:t xml:space="preserve"> artigos,</w:t>
      </w:r>
      <w:r w:rsidR="00610B29">
        <w:rPr>
          <w:rFonts w:ascii="Times New Roman" w:hAnsi="Times New Roman" w:cs="Times New Roman"/>
          <w:sz w:val="24"/>
          <w:szCs w:val="24"/>
        </w:rPr>
        <w:t xml:space="preserve"> </w:t>
      </w:r>
      <w:r w:rsidR="00FC2338">
        <w:rPr>
          <w:rFonts w:ascii="Times New Roman" w:hAnsi="Times New Roman" w:cs="Times New Roman"/>
          <w:sz w:val="24"/>
          <w:szCs w:val="24"/>
        </w:rPr>
        <w:t xml:space="preserve">trabalhos como </w:t>
      </w:r>
      <w:r w:rsidR="00FC2338">
        <w:rPr>
          <w:rFonts w:ascii="Times New Roman" w:hAnsi="Times New Roman" w:cs="Times New Roman"/>
          <w:i/>
          <w:sz w:val="24"/>
          <w:szCs w:val="24"/>
        </w:rPr>
        <w:t>America’s Capacity to Consume</w:t>
      </w:r>
      <w:r w:rsidR="009C7046">
        <w:rPr>
          <w:rFonts w:ascii="Times New Roman" w:hAnsi="Times New Roman" w:cs="Times New Roman"/>
          <w:i/>
          <w:sz w:val="24"/>
          <w:szCs w:val="24"/>
        </w:rPr>
        <w:t xml:space="preserve"> </w:t>
      </w:r>
      <w:r w:rsidR="009C7046">
        <w:rPr>
          <w:rFonts w:ascii="Times New Roman" w:hAnsi="Times New Roman" w:cs="Times New Roman"/>
          <w:sz w:val="24"/>
          <w:szCs w:val="24"/>
        </w:rPr>
        <w:t>(Leven, Moulton, Warburton, 1934)</w:t>
      </w:r>
      <w:r w:rsidR="00FC2338">
        <w:rPr>
          <w:rFonts w:ascii="Times New Roman" w:hAnsi="Times New Roman" w:cs="Times New Roman"/>
          <w:sz w:val="24"/>
          <w:szCs w:val="24"/>
        </w:rPr>
        <w:t>, estudo elaborado pel</w:t>
      </w:r>
      <w:r w:rsidR="009C7046">
        <w:rPr>
          <w:rFonts w:ascii="Times New Roman" w:hAnsi="Times New Roman" w:cs="Times New Roman"/>
          <w:sz w:val="24"/>
          <w:szCs w:val="24"/>
        </w:rPr>
        <w:t>a</w:t>
      </w:r>
      <w:r w:rsidR="00FC2338">
        <w:rPr>
          <w:rFonts w:ascii="Times New Roman" w:hAnsi="Times New Roman" w:cs="Times New Roman"/>
          <w:sz w:val="24"/>
          <w:szCs w:val="24"/>
        </w:rPr>
        <w:t xml:space="preserve"> </w:t>
      </w:r>
      <w:r w:rsidR="00FC2338">
        <w:rPr>
          <w:rFonts w:ascii="Times New Roman" w:hAnsi="Times New Roman" w:cs="Times New Roman"/>
          <w:i/>
          <w:sz w:val="24"/>
          <w:szCs w:val="24"/>
        </w:rPr>
        <w:t>Brookings Institution</w:t>
      </w:r>
      <w:r w:rsidR="003C2226">
        <w:rPr>
          <w:rFonts w:ascii="Times New Roman" w:hAnsi="Times New Roman" w:cs="Times New Roman"/>
          <w:sz w:val="24"/>
          <w:szCs w:val="24"/>
        </w:rPr>
        <w:t xml:space="preserve"> </w:t>
      </w:r>
      <w:r w:rsidR="009C7046">
        <w:rPr>
          <w:rFonts w:ascii="Times New Roman" w:hAnsi="Times New Roman" w:cs="Times New Roman"/>
          <w:sz w:val="24"/>
          <w:szCs w:val="24"/>
        </w:rPr>
        <w:t>comandada por Harold Moulton,</w:t>
      </w:r>
      <w:r w:rsidR="00610B29">
        <w:rPr>
          <w:rFonts w:ascii="Times New Roman" w:hAnsi="Times New Roman" w:cs="Times New Roman"/>
          <w:sz w:val="24"/>
          <w:szCs w:val="24"/>
        </w:rPr>
        <w:t xml:space="preserve"> um</w:t>
      </w:r>
      <w:r w:rsidR="005E6A80">
        <w:rPr>
          <w:rFonts w:ascii="Times New Roman" w:hAnsi="Times New Roman" w:cs="Times New Roman"/>
          <w:sz w:val="24"/>
          <w:szCs w:val="24"/>
        </w:rPr>
        <w:t xml:space="preserve"> notável</w:t>
      </w:r>
      <w:r w:rsidR="009C7046">
        <w:rPr>
          <w:rFonts w:ascii="Times New Roman" w:hAnsi="Times New Roman" w:cs="Times New Roman"/>
          <w:sz w:val="24"/>
          <w:szCs w:val="24"/>
        </w:rPr>
        <w:t xml:space="preserve"> institucionalista formado na Universidade de Chicago.</w:t>
      </w:r>
      <w:r w:rsidR="005B79E6">
        <w:rPr>
          <w:rStyle w:val="Refdenotaderodap"/>
          <w:rFonts w:ascii="Times New Roman" w:hAnsi="Times New Roman" w:cs="Times New Roman"/>
          <w:sz w:val="24"/>
          <w:szCs w:val="24"/>
        </w:rPr>
        <w:footnoteReference w:id="6"/>
      </w:r>
      <w:r w:rsidR="009C7046">
        <w:rPr>
          <w:rFonts w:ascii="Times New Roman" w:hAnsi="Times New Roman" w:cs="Times New Roman"/>
          <w:sz w:val="24"/>
          <w:szCs w:val="24"/>
        </w:rPr>
        <w:t xml:space="preserve"> </w:t>
      </w:r>
      <w:r w:rsidR="00610B29" w:rsidRPr="00610B29">
        <w:rPr>
          <w:rFonts w:ascii="Times New Roman" w:hAnsi="Times New Roman" w:cs="Times New Roman"/>
          <w:sz w:val="24"/>
          <w:szCs w:val="24"/>
        </w:rPr>
        <w:t xml:space="preserve">Ainda, </w:t>
      </w:r>
      <w:r w:rsidR="009C7046" w:rsidRPr="00610B29">
        <w:rPr>
          <w:rFonts w:ascii="Times New Roman" w:hAnsi="Times New Roman" w:cs="Times New Roman"/>
          <w:sz w:val="24"/>
          <w:szCs w:val="24"/>
        </w:rPr>
        <w:t xml:space="preserve">Simonsen </w:t>
      </w:r>
      <w:r w:rsidR="00610B29" w:rsidRPr="00610B29">
        <w:rPr>
          <w:rFonts w:ascii="Times New Roman" w:hAnsi="Times New Roman" w:cs="Times New Roman"/>
          <w:sz w:val="24"/>
          <w:szCs w:val="24"/>
        </w:rPr>
        <w:t>cit</w:t>
      </w:r>
      <w:r w:rsidR="005E6A80">
        <w:rPr>
          <w:rFonts w:ascii="Times New Roman" w:hAnsi="Times New Roman" w:cs="Times New Roman"/>
          <w:sz w:val="24"/>
          <w:szCs w:val="24"/>
        </w:rPr>
        <w:t>ou</w:t>
      </w:r>
      <w:r w:rsidR="009C7046" w:rsidRPr="00610B29">
        <w:rPr>
          <w:rFonts w:ascii="Times New Roman" w:hAnsi="Times New Roman" w:cs="Times New Roman"/>
          <w:sz w:val="24"/>
          <w:szCs w:val="24"/>
        </w:rPr>
        <w:t xml:space="preserve"> </w:t>
      </w:r>
      <w:r w:rsidR="009C7046" w:rsidRPr="00610B29">
        <w:rPr>
          <w:rFonts w:ascii="Times New Roman" w:hAnsi="Times New Roman" w:cs="Times New Roman"/>
          <w:i/>
          <w:sz w:val="24"/>
          <w:szCs w:val="24"/>
        </w:rPr>
        <w:t xml:space="preserve">Migration and Planes of Living </w:t>
      </w:r>
      <w:r w:rsidR="009C7046" w:rsidRPr="00610B29">
        <w:rPr>
          <w:rFonts w:ascii="Times New Roman" w:hAnsi="Times New Roman" w:cs="Times New Roman"/>
          <w:sz w:val="24"/>
          <w:szCs w:val="24"/>
        </w:rPr>
        <w:t xml:space="preserve">(Goodrich, Allin, Hayes, 1935) e </w:t>
      </w:r>
      <w:r w:rsidR="009C7046" w:rsidRPr="00610B29">
        <w:rPr>
          <w:rFonts w:ascii="Times New Roman" w:hAnsi="Times New Roman" w:cs="Times New Roman"/>
          <w:i/>
          <w:sz w:val="24"/>
          <w:szCs w:val="24"/>
        </w:rPr>
        <w:t>Migration and Economic Opportunity</w:t>
      </w:r>
      <w:r w:rsidR="009C7046" w:rsidRPr="00610B29">
        <w:rPr>
          <w:rFonts w:ascii="Times New Roman" w:hAnsi="Times New Roman" w:cs="Times New Roman"/>
          <w:sz w:val="24"/>
          <w:szCs w:val="24"/>
        </w:rPr>
        <w:t xml:space="preserve"> (Goodrich et al., 1936)</w:t>
      </w:r>
      <w:r w:rsidR="00610B29" w:rsidRPr="00610B29">
        <w:rPr>
          <w:rFonts w:ascii="Times New Roman" w:hAnsi="Times New Roman" w:cs="Times New Roman"/>
          <w:sz w:val="24"/>
          <w:szCs w:val="24"/>
        </w:rPr>
        <w:t>, estudos de demografia feitos</w:t>
      </w:r>
      <w:r w:rsidR="00DD0F94">
        <w:rPr>
          <w:rFonts w:ascii="Times New Roman" w:hAnsi="Times New Roman" w:cs="Times New Roman"/>
          <w:sz w:val="24"/>
          <w:szCs w:val="24"/>
        </w:rPr>
        <w:t xml:space="preserve"> na mesma instituição, princi</w:t>
      </w:r>
      <w:r w:rsidR="00610B29" w:rsidRPr="00610B29">
        <w:rPr>
          <w:rFonts w:ascii="Times New Roman" w:hAnsi="Times New Roman" w:cs="Times New Roman"/>
          <w:sz w:val="24"/>
          <w:szCs w:val="24"/>
        </w:rPr>
        <w:t xml:space="preserve">palmente por </w:t>
      </w:r>
      <w:r w:rsidR="00610B29">
        <w:rPr>
          <w:rFonts w:ascii="Times New Roman" w:hAnsi="Times New Roman" w:cs="Times New Roman"/>
          <w:sz w:val="24"/>
          <w:szCs w:val="24"/>
        </w:rPr>
        <w:t>economistas de</w:t>
      </w:r>
      <w:r w:rsidR="00207377">
        <w:rPr>
          <w:rFonts w:ascii="Times New Roman" w:hAnsi="Times New Roman" w:cs="Times New Roman"/>
          <w:sz w:val="24"/>
          <w:szCs w:val="24"/>
        </w:rPr>
        <w:t xml:space="preserve"> </w:t>
      </w:r>
      <w:r w:rsidR="00610B29">
        <w:rPr>
          <w:rFonts w:ascii="Times New Roman" w:hAnsi="Times New Roman" w:cs="Times New Roman"/>
          <w:sz w:val="24"/>
          <w:szCs w:val="24"/>
        </w:rPr>
        <w:t>matiz institucionalista</w:t>
      </w:r>
      <w:r w:rsidR="009C7046" w:rsidRPr="00610B29">
        <w:rPr>
          <w:rFonts w:ascii="Times New Roman" w:hAnsi="Times New Roman" w:cs="Times New Roman"/>
          <w:sz w:val="24"/>
          <w:szCs w:val="24"/>
        </w:rPr>
        <w:t>.</w:t>
      </w:r>
      <w:r w:rsidR="00342E0D">
        <w:rPr>
          <w:rStyle w:val="Refdenotaderodap"/>
          <w:rFonts w:ascii="Times New Roman" w:hAnsi="Times New Roman" w:cs="Times New Roman"/>
          <w:sz w:val="24"/>
          <w:szCs w:val="24"/>
        </w:rPr>
        <w:footnoteReference w:id="7"/>
      </w:r>
      <w:r w:rsidR="009C7046" w:rsidRPr="00610B29">
        <w:rPr>
          <w:rFonts w:ascii="Times New Roman" w:hAnsi="Times New Roman" w:cs="Times New Roman"/>
          <w:sz w:val="24"/>
          <w:szCs w:val="24"/>
        </w:rPr>
        <w:t xml:space="preserve"> </w:t>
      </w:r>
      <w:r w:rsidR="009C7046" w:rsidRPr="009C7046">
        <w:rPr>
          <w:rFonts w:ascii="Times New Roman" w:hAnsi="Times New Roman" w:cs="Times New Roman"/>
          <w:sz w:val="24"/>
          <w:szCs w:val="24"/>
        </w:rPr>
        <w:t>N</w:t>
      </w:r>
      <w:r w:rsidR="003270A3">
        <w:rPr>
          <w:rFonts w:ascii="Times New Roman" w:hAnsi="Times New Roman" w:cs="Times New Roman"/>
          <w:sz w:val="24"/>
          <w:szCs w:val="24"/>
        </w:rPr>
        <w:t xml:space="preserve">o </w:t>
      </w:r>
      <w:r w:rsidR="000701E3">
        <w:rPr>
          <w:rFonts w:ascii="Times New Roman" w:hAnsi="Times New Roman" w:cs="Times New Roman"/>
          <w:sz w:val="24"/>
          <w:szCs w:val="24"/>
        </w:rPr>
        <w:t>último</w:t>
      </w:r>
      <w:r w:rsidR="003270A3">
        <w:rPr>
          <w:rFonts w:ascii="Times New Roman" w:hAnsi="Times New Roman" w:cs="Times New Roman"/>
          <w:sz w:val="24"/>
          <w:szCs w:val="24"/>
        </w:rPr>
        <w:t xml:space="preserve"> desses</w:t>
      </w:r>
      <w:r w:rsidR="009C7046" w:rsidRPr="009C7046">
        <w:rPr>
          <w:rFonts w:ascii="Times New Roman" w:hAnsi="Times New Roman" w:cs="Times New Roman"/>
          <w:sz w:val="24"/>
          <w:szCs w:val="24"/>
        </w:rPr>
        <w:t xml:space="preserve"> estudo</w:t>
      </w:r>
      <w:r w:rsidR="003270A3">
        <w:rPr>
          <w:rFonts w:ascii="Times New Roman" w:hAnsi="Times New Roman" w:cs="Times New Roman"/>
          <w:sz w:val="24"/>
          <w:szCs w:val="24"/>
        </w:rPr>
        <w:t>s</w:t>
      </w:r>
      <w:r w:rsidR="000701E3">
        <w:rPr>
          <w:rFonts w:ascii="Times New Roman" w:hAnsi="Times New Roman" w:cs="Times New Roman"/>
          <w:sz w:val="24"/>
          <w:szCs w:val="24"/>
        </w:rPr>
        <w:t>,</w:t>
      </w:r>
      <w:r w:rsidR="000979EF">
        <w:rPr>
          <w:rFonts w:ascii="Times New Roman" w:hAnsi="Times New Roman" w:cs="Times New Roman"/>
          <w:sz w:val="24"/>
          <w:szCs w:val="24"/>
        </w:rPr>
        <w:t xml:space="preserve"> de</w:t>
      </w:r>
      <w:r w:rsidR="000701E3">
        <w:rPr>
          <w:rFonts w:ascii="Times New Roman" w:hAnsi="Times New Roman" w:cs="Times New Roman"/>
          <w:sz w:val="24"/>
          <w:szCs w:val="24"/>
        </w:rPr>
        <w:t xml:space="preserve"> </w:t>
      </w:r>
      <w:r w:rsidR="00D844E0">
        <w:rPr>
          <w:rFonts w:ascii="Times New Roman" w:hAnsi="Times New Roman" w:cs="Times New Roman"/>
          <w:sz w:val="24"/>
          <w:szCs w:val="24"/>
        </w:rPr>
        <w:t xml:space="preserve">Carter </w:t>
      </w:r>
      <w:r w:rsidR="008A4D05">
        <w:rPr>
          <w:rFonts w:ascii="Times New Roman" w:hAnsi="Times New Roman" w:cs="Times New Roman"/>
          <w:sz w:val="24"/>
          <w:szCs w:val="24"/>
        </w:rPr>
        <w:t xml:space="preserve">Goodrich </w:t>
      </w:r>
      <w:r w:rsidR="000701E3">
        <w:rPr>
          <w:rFonts w:ascii="Times New Roman" w:hAnsi="Times New Roman" w:cs="Times New Roman"/>
          <w:sz w:val="24"/>
          <w:szCs w:val="24"/>
        </w:rPr>
        <w:t xml:space="preserve">et. al. </w:t>
      </w:r>
      <w:r w:rsidR="008A4D05">
        <w:rPr>
          <w:rFonts w:ascii="Times New Roman" w:hAnsi="Times New Roman" w:cs="Times New Roman"/>
          <w:sz w:val="24"/>
          <w:szCs w:val="24"/>
        </w:rPr>
        <w:t>(</w:t>
      </w:r>
      <w:r w:rsidR="000701E3">
        <w:rPr>
          <w:rFonts w:ascii="Times New Roman" w:hAnsi="Times New Roman" w:cs="Times New Roman"/>
          <w:sz w:val="24"/>
          <w:szCs w:val="24"/>
        </w:rPr>
        <w:t>1936),</w:t>
      </w:r>
      <w:r w:rsidR="009C7046" w:rsidRPr="009C7046">
        <w:rPr>
          <w:rFonts w:ascii="Times New Roman" w:hAnsi="Times New Roman" w:cs="Times New Roman"/>
          <w:sz w:val="24"/>
          <w:szCs w:val="24"/>
        </w:rPr>
        <w:t xml:space="preserve"> e</w:t>
      </w:r>
      <w:r w:rsidR="003270A3">
        <w:rPr>
          <w:rFonts w:ascii="Times New Roman" w:hAnsi="Times New Roman" w:cs="Times New Roman"/>
          <w:sz w:val="24"/>
          <w:szCs w:val="24"/>
        </w:rPr>
        <w:t>stav</w:t>
      </w:r>
      <w:r w:rsidR="009C7046" w:rsidRPr="009C7046">
        <w:rPr>
          <w:rFonts w:ascii="Times New Roman" w:hAnsi="Times New Roman" w:cs="Times New Roman"/>
          <w:sz w:val="24"/>
          <w:szCs w:val="24"/>
        </w:rPr>
        <w:t>a proposto o “controle da migração”</w:t>
      </w:r>
      <w:r w:rsidR="00D844E0">
        <w:rPr>
          <w:rFonts w:ascii="Times New Roman" w:hAnsi="Times New Roman" w:cs="Times New Roman"/>
          <w:sz w:val="24"/>
          <w:szCs w:val="24"/>
        </w:rPr>
        <w:t xml:space="preserve"> como objeto do controle social</w:t>
      </w:r>
      <w:r w:rsidR="009C7046" w:rsidRPr="009C7046">
        <w:rPr>
          <w:rFonts w:ascii="Times New Roman" w:hAnsi="Times New Roman" w:cs="Times New Roman"/>
          <w:sz w:val="24"/>
          <w:szCs w:val="24"/>
        </w:rPr>
        <w:t xml:space="preserve">, </w:t>
      </w:r>
      <w:r w:rsidR="00D844E0">
        <w:rPr>
          <w:rFonts w:ascii="Times New Roman" w:hAnsi="Times New Roman" w:cs="Times New Roman"/>
          <w:sz w:val="24"/>
          <w:szCs w:val="24"/>
        </w:rPr>
        <w:t xml:space="preserve">uma </w:t>
      </w:r>
      <w:r w:rsidR="003270A3">
        <w:rPr>
          <w:rFonts w:ascii="Times New Roman" w:hAnsi="Times New Roman" w:cs="Times New Roman"/>
          <w:sz w:val="24"/>
          <w:szCs w:val="24"/>
        </w:rPr>
        <w:t xml:space="preserve">ideia que atrairia </w:t>
      </w:r>
      <w:r w:rsidR="003270A3" w:rsidRPr="000A23A1">
        <w:rPr>
          <w:rFonts w:ascii="Times New Roman" w:hAnsi="Times New Roman" w:cs="Times New Roman"/>
          <w:sz w:val="24"/>
          <w:szCs w:val="24"/>
        </w:rPr>
        <w:t>Simonsen.</w:t>
      </w:r>
      <w:r w:rsidR="009C37E5" w:rsidRPr="000A23A1">
        <w:rPr>
          <w:rStyle w:val="Refdenotaderodap"/>
          <w:rFonts w:ascii="Times New Roman" w:hAnsi="Times New Roman" w:cs="Times New Roman"/>
          <w:sz w:val="24"/>
          <w:szCs w:val="24"/>
        </w:rPr>
        <w:footnoteReference w:id="8"/>
      </w:r>
    </w:p>
    <w:p w14:paraId="267AEA8D" w14:textId="5A241320" w:rsidR="009C7046" w:rsidRPr="00911C84" w:rsidRDefault="00610B29" w:rsidP="00B010AB">
      <w:pPr>
        <w:ind w:firstLine="708"/>
        <w:rPr>
          <w:rFonts w:ascii="Times New Roman" w:hAnsi="Times New Roman" w:cs="Times New Roman"/>
          <w:sz w:val="24"/>
          <w:szCs w:val="24"/>
        </w:rPr>
      </w:pPr>
      <w:r>
        <w:rPr>
          <w:rFonts w:ascii="Times New Roman" w:hAnsi="Times New Roman" w:cs="Times New Roman"/>
          <w:sz w:val="24"/>
          <w:szCs w:val="24"/>
        </w:rPr>
        <w:t>E</w:t>
      </w:r>
      <w:r w:rsidR="000701E3">
        <w:rPr>
          <w:rFonts w:ascii="Times New Roman" w:hAnsi="Times New Roman" w:cs="Times New Roman"/>
          <w:sz w:val="24"/>
          <w:szCs w:val="24"/>
        </w:rPr>
        <w:t>m 194</w:t>
      </w:r>
      <w:r>
        <w:rPr>
          <w:rFonts w:ascii="Times New Roman" w:hAnsi="Times New Roman" w:cs="Times New Roman"/>
          <w:sz w:val="24"/>
          <w:szCs w:val="24"/>
        </w:rPr>
        <w:t>4</w:t>
      </w:r>
      <w:r w:rsidR="000701E3">
        <w:rPr>
          <w:rFonts w:ascii="Times New Roman" w:hAnsi="Times New Roman" w:cs="Times New Roman"/>
          <w:sz w:val="24"/>
          <w:szCs w:val="24"/>
        </w:rPr>
        <w:t>,</w:t>
      </w:r>
      <w:r w:rsidR="00E92BED" w:rsidRPr="000A23A1">
        <w:rPr>
          <w:rFonts w:ascii="Times New Roman" w:hAnsi="Times New Roman" w:cs="Times New Roman"/>
          <w:sz w:val="24"/>
          <w:szCs w:val="24"/>
        </w:rPr>
        <w:t xml:space="preserve"> </w:t>
      </w:r>
      <w:r>
        <w:rPr>
          <w:rFonts w:ascii="Times New Roman" w:hAnsi="Times New Roman" w:cs="Times New Roman"/>
          <w:sz w:val="24"/>
          <w:szCs w:val="24"/>
        </w:rPr>
        <w:t>Simonsen escreve</w:t>
      </w:r>
      <w:r w:rsidR="005F67E0">
        <w:rPr>
          <w:rFonts w:ascii="Times New Roman" w:hAnsi="Times New Roman" w:cs="Times New Roman"/>
          <w:sz w:val="24"/>
          <w:szCs w:val="24"/>
        </w:rPr>
        <w:t>u</w:t>
      </w:r>
      <w:r>
        <w:rPr>
          <w:rFonts w:ascii="Times New Roman" w:hAnsi="Times New Roman" w:cs="Times New Roman"/>
          <w:sz w:val="24"/>
          <w:szCs w:val="24"/>
        </w:rPr>
        <w:t xml:space="preserve"> o documento sobre planejamento que inici</w:t>
      </w:r>
      <w:r w:rsidR="005F67E0">
        <w:rPr>
          <w:rFonts w:ascii="Times New Roman" w:hAnsi="Times New Roman" w:cs="Times New Roman"/>
          <w:sz w:val="24"/>
          <w:szCs w:val="24"/>
        </w:rPr>
        <w:t>ou</w:t>
      </w:r>
      <w:r>
        <w:rPr>
          <w:rFonts w:ascii="Times New Roman" w:hAnsi="Times New Roman" w:cs="Times New Roman"/>
          <w:sz w:val="24"/>
          <w:szCs w:val="24"/>
        </w:rPr>
        <w:t xml:space="preserve"> su</w:t>
      </w:r>
      <w:r w:rsidR="005F67E0">
        <w:rPr>
          <w:rFonts w:ascii="Times New Roman" w:hAnsi="Times New Roman" w:cs="Times New Roman"/>
          <w:sz w:val="24"/>
          <w:szCs w:val="24"/>
        </w:rPr>
        <w:t>a</w:t>
      </w:r>
      <w:r>
        <w:rPr>
          <w:rFonts w:ascii="Times New Roman" w:hAnsi="Times New Roman" w:cs="Times New Roman"/>
          <w:sz w:val="24"/>
          <w:szCs w:val="24"/>
        </w:rPr>
        <w:t xml:space="preserve"> célebre </w:t>
      </w:r>
      <w:r w:rsidR="005F67E0">
        <w:rPr>
          <w:rFonts w:ascii="Times New Roman" w:hAnsi="Times New Roman" w:cs="Times New Roman"/>
          <w:sz w:val="24"/>
          <w:szCs w:val="24"/>
        </w:rPr>
        <w:t>controvérsia</w:t>
      </w:r>
      <w:r>
        <w:rPr>
          <w:rFonts w:ascii="Times New Roman" w:hAnsi="Times New Roman" w:cs="Times New Roman"/>
          <w:sz w:val="24"/>
          <w:szCs w:val="24"/>
        </w:rPr>
        <w:t xml:space="preserve"> com Gudin</w:t>
      </w:r>
      <w:r w:rsidR="00E92BED" w:rsidRPr="000A23A1">
        <w:rPr>
          <w:rFonts w:ascii="Times New Roman" w:hAnsi="Times New Roman" w:cs="Times New Roman"/>
          <w:sz w:val="24"/>
          <w:szCs w:val="24"/>
        </w:rPr>
        <w:t xml:space="preserve">. </w:t>
      </w:r>
      <w:r w:rsidR="0044148E">
        <w:rPr>
          <w:rFonts w:ascii="Times New Roman" w:hAnsi="Times New Roman" w:cs="Times New Roman"/>
          <w:sz w:val="24"/>
          <w:szCs w:val="24"/>
        </w:rPr>
        <w:t>No primeir</w:t>
      </w:r>
      <w:r w:rsidR="008A59C6">
        <w:rPr>
          <w:rFonts w:ascii="Times New Roman" w:hAnsi="Times New Roman" w:cs="Times New Roman"/>
          <w:sz w:val="24"/>
          <w:szCs w:val="24"/>
        </w:rPr>
        <w:t>o</w:t>
      </w:r>
      <w:r w:rsidR="0081256C">
        <w:rPr>
          <w:rFonts w:ascii="Times New Roman" w:hAnsi="Times New Roman" w:cs="Times New Roman"/>
          <w:sz w:val="24"/>
          <w:szCs w:val="24"/>
        </w:rPr>
        <w:t xml:space="preserve"> texto do debate</w:t>
      </w:r>
      <w:r w:rsidR="0044148E">
        <w:rPr>
          <w:rFonts w:ascii="Times New Roman" w:hAnsi="Times New Roman" w:cs="Times New Roman"/>
          <w:sz w:val="24"/>
          <w:szCs w:val="24"/>
        </w:rPr>
        <w:t xml:space="preserve">, </w:t>
      </w:r>
      <w:r w:rsidR="000B1B40">
        <w:rPr>
          <w:rFonts w:ascii="Times New Roman" w:hAnsi="Times New Roman" w:cs="Times New Roman"/>
          <w:sz w:val="24"/>
          <w:szCs w:val="24"/>
        </w:rPr>
        <w:t>o industrialista</w:t>
      </w:r>
      <w:r w:rsidR="0044148E">
        <w:rPr>
          <w:rFonts w:ascii="Times New Roman" w:hAnsi="Times New Roman" w:cs="Times New Roman"/>
          <w:sz w:val="24"/>
          <w:szCs w:val="24"/>
        </w:rPr>
        <w:t xml:space="preserve"> baseou-se bastante no relatório da Missão Cooke, que visitara o Brasil em 1942.</w:t>
      </w:r>
      <w:r w:rsidR="004B2884">
        <w:rPr>
          <w:rStyle w:val="Refdenotaderodap"/>
          <w:rFonts w:ascii="Times New Roman" w:hAnsi="Times New Roman" w:cs="Times New Roman"/>
          <w:sz w:val="24"/>
          <w:szCs w:val="24"/>
        </w:rPr>
        <w:footnoteReference w:id="9"/>
      </w:r>
      <w:r w:rsidR="0044148E">
        <w:rPr>
          <w:rFonts w:ascii="Times New Roman" w:hAnsi="Times New Roman" w:cs="Times New Roman"/>
          <w:sz w:val="24"/>
          <w:szCs w:val="24"/>
        </w:rPr>
        <w:t xml:space="preserve"> O principal economista da referida missão fo</w:t>
      </w:r>
      <w:r w:rsidR="00745E41">
        <w:rPr>
          <w:rFonts w:ascii="Times New Roman" w:hAnsi="Times New Roman" w:cs="Times New Roman"/>
          <w:sz w:val="24"/>
          <w:szCs w:val="24"/>
        </w:rPr>
        <w:t>ra</w:t>
      </w:r>
      <w:r w:rsidR="0044148E">
        <w:rPr>
          <w:rFonts w:ascii="Times New Roman" w:hAnsi="Times New Roman" w:cs="Times New Roman"/>
          <w:sz w:val="24"/>
          <w:szCs w:val="24"/>
        </w:rPr>
        <w:t xml:space="preserve"> Corwin Edwards, </w:t>
      </w:r>
      <w:r w:rsidR="003C2226">
        <w:rPr>
          <w:rFonts w:ascii="Times New Roman" w:hAnsi="Times New Roman" w:cs="Times New Roman"/>
          <w:sz w:val="24"/>
          <w:szCs w:val="24"/>
        </w:rPr>
        <w:lastRenderedPageBreak/>
        <w:t xml:space="preserve">profissional </w:t>
      </w:r>
      <w:r w:rsidR="0044148E">
        <w:rPr>
          <w:rFonts w:ascii="Times New Roman" w:hAnsi="Times New Roman" w:cs="Times New Roman"/>
          <w:sz w:val="24"/>
          <w:szCs w:val="24"/>
        </w:rPr>
        <w:t>bastante ligado ao institucionalismo</w:t>
      </w:r>
      <w:r w:rsidR="00C37E71">
        <w:rPr>
          <w:rFonts w:ascii="Times New Roman" w:hAnsi="Times New Roman" w:cs="Times New Roman"/>
          <w:sz w:val="24"/>
          <w:szCs w:val="24"/>
        </w:rPr>
        <w:t xml:space="preserve"> e às ideias de planejamento</w:t>
      </w:r>
      <w:r w:rsidR="0044148E">
        <w:rPr>
          <w:rFonts w:ascii="Times New Roman" w:hAnsi="Times New Roman" w:cs="Times New Roman"/>
          <w:sz w:val="24"/>
          <w:szCs w:val="24"/>
        </w:rPr>
        <w:t>.</w:t>
      </w:r>
      <w:r w:rsidR="00C37E71">
        <w:rPr>
          <w:rStyle w:val="Refdenotaderodap"/>
          <w:rFonts w:ascii="Times New Roman" w:hAnsi="Times New Roman" w:cs="Times New Roman"/>
          <w:sz w:val="24"/>
          <w:szCs w:val="24"/>
        </w:rPr>
        <w:footnoteReference w:id="10"/>
      </w:r>
      <w:r w:rsidR="005B44EE">
        <w:rPr>
          <w:rFonts w:ascii="Times New Roman" w:hAnsi="Times New Roman" w:cs="Times New Roman"/>
          <w:sz w:val="24"/>
          <w:szCs w:val="24"/>
        </w:rPr>
        <w:t xml:space="preserve"> </w:t>
      </w:r>
      <w:r w:rsidR="000B1B40">
        <w:rPr>
          <w:rFonts w:ascii="Times New Roman" w:hAnsi="Times New Roman" w:cs="Times New Roman"/>
          <w:sz w:val="24"/>
          <w:szCs w:val="24"/>
        </w:rPr>
        <w:t xml:space="preserve">Nesse tocante, </w:t>
      </w:r>
      <w:r w:rsidR="005B44EE">
        <w:rPr>
          <w:rFonts w:ascii="Times New Roman" w:hAnsi="Times New Roman" w:cs="Times New Roman"/>
          <w:sz w:val="24"/>
          <w:szCs w:val="24"/>
        </w:rPr>
        <w:t xml:space="preserve">Simonsen </w:t>
      </w:r>
      <w:r w:rsidR="0018790A">
        <w:rPr>
          <w:rFonts w:ascii="Times New Roman" w:hAnsi="Times New Roman" w:cs="Times New Roman"/>
          <w:sz w:val="24"/>
          <w:szCs w:val="24"/>
        </w:rPr>
        <w:t xml:space="preserve">esteve envolvido </w:t>
      </w:r>
      <w:r w:rsidR="005B44EE">
        <w:rPr>
          <w:rFonts w:ascii="Times New Roman" w:hAnsi="Times New Roman" w:cs="Times New Roman"/>
          <w:sz w:val="24"/>
          <w:szCs w:val="24"/>
        </w:rPr>
        <w:t>com os membros da Missão Cooke, pois ele era parte do conselho consultivo da Coordenação de Mobilização Econômica</w:t>
      </w:r>
      <w:r w:rsidR="008A59C6">
        <w:rPr>
          <w:rFonts w:ascii="Times New Roman" w:hAnsi="Times New Roman" w:cs="Times New Roman"/>
          <w:sz w:val="24"/>
          <w:szCs w:val="24"/>
        </w:rPr>
        <w:t>, órgão responsável por receber e trabalhar junto aos norte-americanos</w:t>
      </w:r>
      <w:r w:rsidR="005B44EE">
        <w:rPr>
          <w:rFonts w:ascii="Times New Roman" w:hAnsi="Times New Roman" w:cs="Times New Roman"/>
          <w:sz w:val="24"/>
          <w:szCs w:val="24"/>
        </w:rPr>
        <w:t xml:space="preserve"> (Oliveira, 2003: 80-2).</w:t>
      </w:r>
      <w:r w:rsidR="00911C84">
        <w:rPr>
          <w:rFonts w:ascii="Times New Roman" w:hAnsi="Times New Roman" w:cs="Times New Roman"/>
          <w:sz w:val="24"/>
          <w:szCs w:val="24"/>
        </w:rPr>
        <w:t xml:space="preserve"> Já no texto em que responde</w:t>
      </w:r>
      <w:r w:rsidR="005F67E0">
        <w:rPr>
          <w:rFonts w:ascii="Times New Roman" w:hAnsi="Times New Roman" w:cs="Times New Roman"/>
          <w:sz w:val="24"/>
          <w:szCs w:val="24"/>
        </w:rPr>
        <w:t>u</w:t>
      </w:r>
      <w:r w:rsidR="00911C84">
        <w:rPr>
          <w:rFonts w:ascii="Times New Roman" w:hAnsi="Times New Roman" w:cs="Times New Roman"/>
          <w:sz w:val="24"/>
          <w:szCs w:val="24"/>
        </w:rPr>
        <w:t xml:space="preserve"> </w:t>
      </w:r>
      <w:r w:rsidR="005F67E0">
        <w:rPr>
          <w:rFonts w:ascii="Times New Roman" w:hAnsi="Times New Roman" w:cs="Times New Roman"/>
          <w:sz w:val="24"/>
          <w:szCs w:val="24"/>
        </w:rPr>
        <w:t>à</w:t>
      </w:r>
      <w:r w:rsidR="00911C84">
        <w:rPr>
          <w:rFonts w:ascii="Times New Roman" w:hAnsi="Times New Roman" w:cs="Times New Roman"/>
          <w:sz w:val="24"/>
          <w:szCs w:val="24"/>
        </w:rPr>
        <w:t>s crítica</w:t>
      </w:r>
      <w:r w:rsidR="005F67E0">
        <w:rPr>
          <w:rFonts w:ascii="Times New Roman" w:hAnsi="Times New Roman" w:cs="Times New Roman"/>
          <w:sz w:val="24"/>
          <w:szCs w:val="24"/>
        </w:rPr>
        <w:t>s</w:t>
      </w:r>
      <w:r w:rsidR="00AE0954">
        <w:rPr>
          <w:rFonts w:ascii="Times New Roman" w:hAnsi="Times New Roman" w:cs="Times New Roman"/>
          <w:sz w:val="24"/>
          <w:szCs w:val="24"/>
        </w:rPr>
        <w:t xml:space="preserve"> de Gudin, Simonsen ([1945]</w:t>
      </w:r>
      <w:r w:rsidR="00911C84">
        <w:rPr>
          <w:rFonts w:ascii="Times New Roman" w:hAnsi="Times New Roman" w:cs="Times New Roman"/>
          <w:sz w:val="24"/>
          <w:szCs w:val="24"/>
        </w:rPr>
        <w:t xml:space="preserve"> 2010) se ap</w:t>
      </w:r>
      <w:r w:rsidR="005F67E0">
        <w:rPr>
          <w:rFonts w:ascii="Times New Roman" w:hAnsi="Times New Roman" w:cs="Times New Roman"/>
          <w:sz w:val="24"/>
          <w:szCs w:val="24"/>
        </w:rPr>
        <w:t>o</w:t>
      </w:r>
      <w:r w:rsidR="00911C84">
        <w:rPr>
          <w:rFonts w:ascii="Times New Roman" w:hAnsi="Times New Roman" w:cs="Times New Roman"/>
          <w:sz w:val="24"/>
          <w:szCs w:val="24"/>
        </w:rPr>
        <w:t>i</w:t>
      </w:r>
      <w:r w:rsidR="005F67E0">
        <w:rPr>
          <w:rFonts w:ascii="Times New Roman" w:hAnsi="Times New Roman" w:cs="Times New Roman"/>
          <w:sz w:val="24"/>
          <w:szCs w:val="24"/>
        </w:rPr>
        <w:t>ou</w:t>
      </w:r>
      <w:r w:rsidR="00911C84">
        <w:rPr>
          <w:rFonts w:ascii="Times New Roman" w:hAnsi="Times New Roman" w:cs="Times New Roman"/>
          <w:sz w:val="24"/>
          <w:szCs w:val="24"/>
        </w:rPr>
        <w:t xml:space="preserve"> em dois autores muito significativos da defesa do planejamento nos EUA da primeira metade do século XX, Carl Landauer e Lewis Lorwin – que serão objeto da seção sobre planejamento, abaixo. Além deles, o industrialista demonstra</w:t>
      </w:r>
      <w:r w:rsidR="005F67E0">
        <w:rPr>
          <w:rFonts w:ascii="Times New Roman" w:hAnsi="Times New Roman" w:cs="Times New Roman"/>
          <w:sz w:val="24"/>
          <w:szCs w:val="24"/>
        </w:rPr>
        <w:t>va</w:t>
      </w:r>
      <w:r w:rsidR="00911C84">
        <w:rPr>
          <w:rFonts w:ascii="Times New Roman" w:hAnsi="Times New Roman" w:cs="Times New Roman"/>
          <w:sz w:val="24"/>
          <w:szCs w:val="24"/>
        </w:rPr>
        <w:t xml:space="preserve"> conhecer em detalhes</w:t>
      </w:r>
      <w:r w:rsidR="005F67E0">
        <w:rPr>
          <w:rFonts w:ascii="Times New Roman" w:hAnsi="Times New Roman" w:cs="Times New Roman"/>
          <w:sz w:val="24"/>
          <w:szCs w:val="24"/>
        </w:rPr>
        <w:t xml:space="preserve"> as</w:t>
      </w:r>
      <w:r w:rsidR="00911C84">
        <w:rPr>
          <w:rFonts w:ascii="Times New Roman" w:hAnsi="Times New Roman" w:cs="Times New Roman"/>
          <w:sz w:val="24"/>
          <w:szCs w:val="24"/>
        </w:rPr>
        <w:t xml:space="preserve"> experiências de planejamento e intervenção norte-americanas, tais como o </w:t>
      </w:r>
      <w:r w:rsidR="00911C84" w:rsidRPr="00911C84">
        <w:rPr>
          <w:rFonts w:ascii="Times New Roman" w:hAnsi="Times New Roman" w:cs="Times New Roman"/>
          <w:i/>
          <w:sz w:val="24"/>
          <w:szCs w:val="24"/>
        </w:rPr>
        <w:t>Agricultural Adjustment Act</w:t>
      </w:r>
      <w:r w:rsidR="00485E78">
        <w:rPr>
          <w:rFonts w:ascii="Times New Roman" w:hAnsi="Times New Roman" w:cs="Times New Roman"/>
          <w:i/>
          <w:sz w:val="24"/>
          <w:szCs w:val="24"/>
        </w:rPr>
        <w:t xml:space="preserve"> </w:t>
      </w:r>
      <w:r w:rsidR="00485E78">
        <w:rPr>
          <w:rFonts w:ascii="Times New Roman" w:hAnsi="Times New Roman" w:cs="Times New Roman"/>
          <w:sz w:val="24"/>
          <w:szCs w:val="24"/>
        </w:rPr>
        <w:t>(1933)</w:t>
      </w:r>
      <w:r w:rsidR="00911C84">
        <w:rPr>
          <w:rFonts w:ascii="Times New Roman" w:hAnsi="Times New Roman" w:cs="Times New Roman"/>
          <w:sz w:val="24"/>
          <w:szCs w:val="24"/>
        </w:rPr>
        <w:t xml:space="preserve">, o </w:t>
      </w:r>
      <w:r w:rsidR="00911C84">
        <w:rPr>
          <w:rFonts w:ascii="Times New Roman" w:hAnsi="Times New Roman" w:cs="Times New Roman"/>
          <w:i/>
          <w:sz w:val="24"/>
          <w:szCs w:val="24"/>
        </w:rPr>
        <w:t>National Industrial Recovery Act</w:t>
      </w:r>
      <w:r w:rsidR="00485E78">
        <w:rPr>
          <w:rFonts w:ascii="Times New Roman" w:hAnsi="Times New Roman" w:cs="Times New Roman"/>
          <w:i/>
          <w:sz w:val="24"/>
          <w:szCs w:val="24"/>
        </w:rPr>
        <w:t xml:space="preserve"> </w:t>
      </w:r>
      <w:r w:rsidR="00485E78">
        <w:rPr>
          <w:rFonts w:ascii="Times New Roman" w:hAnsi="Times New Roman" w:cs="Times New Roman"/>
          <w:sz w:val="24"/>
          <w:szCs w:val="24"/>
        </w:rPr>
        <w:t>(1933)</w:t>
      </w:r>
      <w:r w:rsidR="005F67E0">
        <w:rPr>
          <w:rFonts w:ascii="Times New Roman" w:hAnsi="Times New Roman" w:cs="Times New Roman"/>
          <w:sz w:val="24"/>
          <w:szCs w:val="24"/>
        </w:rPr>
        <w:t xml:space="preserve"> e </w:t>
      </w:r>
      <w:r w:rsidR="00911C84">
        <w:rPr>
          <w:rFonts w:ascii="Times New Roman" w:hAnsi="Times New Roman" w:cs="Times New Roman"/>
          <w:sz w:val="24"/>
          <w:szCs w:val="24"/>
        </w:rPr>
        <w:t xml:space="preserve">outros planos </w:t>
      </w:r>
      <w:r w:rsidR="00911C84" w:rsidRPr="00314575">
        <w:rPr>
          <w:rFonts w:ascii="Times New Roman" w:hAnsi="Times New Roman" w:cs="Times New Roman"/>
          <w:sz w:val="24"/>
          <w:szCs w:val="24"/>
        </w:rPr>
        <w:t xml:space="preserve">ligados ao </w:t>
      </w:r>
      <w:r w:rsidR="00911C84" w:rsidRPr="00314575">
        <w:rPr>
          <w:rFonts w:ascii="Times New Roman" w:hAnsi="Times New Roman" w:cs="Times New Roman"/>
          <w:i/>
          <w:sz w:val="24"/>
          <w:szCs w:val="24"/>
        </w:rPr>
        <w:t xml:space="preserve">New </w:t>
      </w:r>
      <w:r w:rsidR="00911C84" w:rsidRPr="00314575">
        <w:rPr>
          <w:rFonts w:ascii="Times New Roman" w:hAnsi="Times New Roman" w:cs="Times New Roman"/>
          <w:sz w:val="24"/>
          <w:szCs w:val="24"/>
        </w:rPr>
        <w:t>Deal,</w:t>
      </w:r>
      <w:r w:rsidR="005F67E0" w:rsidRPr="00314575">
        <w:rPr>
          <w:rFonts w:ascii="Times New Roman" w:hAnsi="Times New Roman" w:cs="Times New Roman"/>
          <w:sz w:val="24"/>
          <w:szCs w:val="24"/>
        </w:rPr>
        <w:t xml:space="preserve"> além dos</w:t>
      </w:r>
      <w:r w:rsidR="00911C84" w:rsidRPr="00314575">
        <w:rPr>
          <w:rFonts w:ascii="Times New Roman" w:hAnsi="Times New Roman" w:cs="Times New Roman"/>
          <w:sz w:val="24"/>
          <w:szCs w:val="24"/>
        </w:rPr>
        <w:t xml:space="preserve"> os movimentos migratórios promovidos pela </w:t>
      </w:r>
      <w:r w:rsidR="00911C84" w:rsidRPr="00314575">
        <w:rPr>
          <w:rFonts w:ascii="Times New Roman" w:hAnsi="Times New Roman" w:cs="Times New Roman"/>
          <w:i/>
          <w:sz w:val="24"/>
          <w:szCs w:val="24"/>
        </w:rPr>
        <w:t>Farm Security Administration</w:t>
      </w:r>
      <w:r w:rsidR="00911C84" w:rsidRPr="00314575">
        <w:rPr>
          <w:rFonts w:ascii="Times New Roman" w:hAnsi="Times New Roman" w:cs="Times New Roman"/>
          <w:sz w:val="24"/>
          <w:szCs w:val="24"/>
        </w:rPr>
        <w:t xml:space="preserve">, as obras de infraestrutura do </w:t>
      </w:r>
      <w:r w:rsidR="00911C84" w:rsidRPr="00314575">
        <w:rPr>
          <w:rFonts w:ascii="Times New Roman" w:hAnsi="Times New Roman" w:cs="Times New Roman"/>
          <w:i/>
          <w:sz w:val="24"/>
          <w:szCs w:val="24"/>
        </w:rPr>
        <w:t>Tennessee Valley Authority</w:t>
      </w:r>
      <w:r w:rsidR="00911C84" w:rsidRPr="00314575">
        <w:rPr>
          <w:rFonts w:ascii="Times New Roman" w:hAnsi="Times New Roman" w:cs="Times New Roman"/>
          <w:sz w:val="24"/>
          <w:szCs w:val="24"/>
        </w:rPr>
        <w:t xml:space="preserve"> e demais intervenções</w:t>
      </w:r>
      <w:r w:rsidR="005F67E0" w:rsidRPr="00314575">
        <w:rPr>
          <w:rFonts w:ascii="Times New Roman" w:hAnsi="Times New Roman" w:cs="Times New Roman"/>
          <w:sz w:val="24"/>
          <w:szCs w:val="24"/>
        </w:rPr>
        <w:t xml:space="preserve"> ocorridas</w:t>
      </w:r>
      <w:r w:rsidR="00911C84" w:rsidRPr="00314575">
        <w:rPr>
          <w:rFonts w:ascii="Times New Roman" w:hAnsi="Times New Roman" w:cs="Times New Roman"/>
          <w:sz w:val="24"/>
          <w:szCs w:val="24"/>
        </w:rPr>
        <w:t xml:space="preserve"> desde meados do século XIX (Simons</w:t>
      </w:r>
      <w:r w:rsidR="00AE0954" w:rsidRPr="00314575">
        <w:rPr>
          <w:rFonts w:ascii="Times New Roman" w:hAnsi="Times New Roman" w:cs="Times New Roman"/>
          <w:sz w:val="24"/>
          <w:szCs w:val="24"/>
        </w:rPr>
        <w:t>en, [1945]</w:t>
      </w:r>
      <w:r w:rsidR="00911C84" w:rsidRPr="00314575">
        <w:rPr>
          <w:rFonts w:ascii="Times New Roman" w:hAnsi="Times New Roman" w:cs="Times New Roman"/>
          <w:sz w:val="24"/>
          <w:szCs w:val="24"/>
        </w:rPr>
        <w:t xml:space="preserve"> 2010: 155 e ss.). Importa, nesse contexto, assinalar que os economistas institucionalistas estiveram no centro da elaboração do maior plano de intervenção econômico social do século XX nos EUA, o </w:t>
      </w:r>
      <w:r w:rsidR="00911C84" w:rsidRPr="00314575">
        <w:rPr>
          <w:rFonts w:ascii="Times New Roman" w:hAnsi="Times New Roman" w:cs="Times New Roman"/>
          <w:i/>
          <w:sz w:val="24"/>
          <w:szCs w:val="24"/>
        </w:rPr>
        <w:t>New Deal</w:t>
      </w:r>
      <w:r w:rsidR="00911C84" w:rsidRPr="00314575">
        <w:rPr>
          <w:rFonts w:ascii="Times New Roman" w:hAnsi="Times New Roman" w:cs="Times New Roman"/>
          <w:sz w:val="24"/>
          <w:szCs w:val="24"/>
        </w:rPr>
        <w:t xml:space="preserve"> (Rutherford, 2011: </w:t>
      </w:r>
      <w:r w:rsidR="0053667B" w:rsidRPr="00314575">
        <w:rPr>
          <w:rFonts w:ascii="Times New Roman" w:hAnsi="Times New Roman" w:cs="Times New Roman"/>
          <w:sz w:val="24"/>
          <w:szCs w:val="24"/>
        </w:rPr>
        <w:t>passim)</w:t>
      </w:r>
      <w:r w:rsidR="00911C84" w:rsidRPr="00314575">
        <w:rPr>
          <w:rFonts w:ascii="Times New Roman" w:hAnsi="Times New Roman" w:cs="Times New Roman"/>
          <w:sz w:val="24"/>
          <w:szCs w:val="24"/>
        </w:rPr>
        <w:t>.</w:t>
      </w:r>
      <w:r w:rsidR="00911C84">
        <w:rPr>
          <w:rFonts w:ascii="Times New Roman" w:hAnsi="Times New Roman" w:cs="Times New Roman"/>
          <w:i/>
          <w:sz w:val="24"/>
          <w:szCs w:val="24"/>
        </w:rPr>
        <w:t xml:space="preserve"> </w:t>
      </w:r>
    </w:p>
    <w:p w14:paraId="5484E383" w14:textId="1C10E09B" w:rsidR="00083773" w:rsidRDefault="005D54D1" w:rsidP="00B010AB">
      <w:pPr>
        <w:ind w:firstLine="708"/>
        <w:rPr>
          <w:rFonts w:ascii="Times New Roman" w:hAnsi="Times New Roman" w:cs="Times New Roman"/>
          <w:sz w:val="24"/>
          <w:szCs w:val="24"/>
        </w:rPr>
      </w:pPr>
      <w:r>
        <w:rPr>
          <w:rFonts w:ascii="Times New Roman" w:hAnsi="Times New Roman" w:cs="Times New Roman"/>
          <w:sz w:val="24"/>
          <w:szCs w:val="24"/>
        </w:rPr>
        <w:t>No plano dos trabalhos dedicados mais especificamente à história do pensamento econômico</w:t>
      </w:r>
      <w:r w:rsidR="006B57B7">
        <w:rPr>
          <w:rFonts w:ascii="Times New Roman" w:hAnsi="Times New Roman" w:cs="Times New Roman"/>
          <w:sz w:val="24"/>
          <w:szCs w:val="24"/>
        </w:rPr>
        <w:t xml:space="preserve"> e que analisam as ideias de Simonsen</w:t>
      </w:r>
      <w:r>
        <w:rPr>
          <w:rFonts w:ascii="Times New Roman" w:hAnsi="Times New Roman" w:cs="Times New Roman"/>
          <w:sz w:val="24"/>
          <w:szCs w:val="24"/>
        </w:rPr>
        <w:t xml:space="preserve">, </w:t>
      </w:r>
      <w:r w:rsidR="006268DC">
        <w:rPr>
          <w:rFonts w:ascii="Times New Roman" w:hAnsi="Times New Roman" w:cs="Times New Roman"/>
          <w:sz w:val="24"/>
          <w:szCs w:val="24"/>
        </w:rPr>
        <w:t>temos uma primeira literatura, mais an</w:t>
      </w:r>
      <w:r w:rsidR="006B57B7">
        <w:rPr>
          <w:rFonts w:ascii="Times New Roman" w:hAnsi="Times New Roman" w:cs="Times New Roman"/>
          <w:sz w:val="24"/>
          <w:szCs w:val="24"/>
        </w:rPr>
        <w:t>tiga, que</w:t>
      </w:r>
      <w:r w:rsidR="00314575">
        <w:rPr>
          <w:rFonts w:ascii="Times New Roman" w:hAnsi="Times New Roman" w:cs="Times New Roman"/>
          <w:sz w:val="24"/>
          <w:szCs w:val="24"/>
        </w:rPr>
        <w:t>,</w:t>
      </w:r>
      <w:r w:rsidR="006B57B7">
        <w:rPr>
          <w:rFonts w:ascii="Times New Roman" w:hAnsi="Times New Roman" w:cs="Times New Roman"/>
          <w:sz w:val="24"/>
          <w:szCs w:val="24"/>
        </w:rPr>
        <w:t xml:space="preserve"> ao dissertar sobre a Controvérsia do Planejamento</w:t>
      </w:r>
      <w:r w:rsidR="00314575">
        <w:rPr>
          <w:rFonts w:ascii="Times New Roman" w:hAnsi="Times New Roman" w:cs="Times New Roman"/>
          <w:sz w:val="24"/>
          <w:szCs w:val="24"/>
        </w:rPr>
        <w:t>,</w:t>
      </w:r>
      <w:r w:rsidR="006268DC">
        <w:rPr>
          <w:rFonts w:ascii="Times New Roman" w:hAnsi="Times New Roman" w:cs="Times New Roman"/>
          <w:sz w:val="24"/>
          <w:szCs w:val="24"/>
        </w:rPr>
        <w:t xml:space="preserve"> coloca </w:t>
      </w:r>
      <w:r w:rsidR="006B57B7">
        <w:rPr>
          <w:rFonts w:ascii="Times New Roman" w:hAnsi="Times New Roman" w:cs="Times New Roman"/>
          <w:sz w:val="24"/>
          <w:szCs w:val="24"/>
        </w:rPr>
        <w:t>Gudin</w:t>
      </w:r>
      <w:r w:rsidR="006268DC">
        <w:rPr>
          <w:rFonts w:ascii="Times New Roman" w:hAnsi="Times New Roman" w:cs="Times New Roman"/>
          <w:sz w:val="24"/>
          <w:szCs w:val="24"/>
        </w:rPr>
        <w:t xml:space="preserve"> como grande </w:t>
      </w:r>
      <w:r w:rsidR="000E3A46">
        <w:rPr>
          <w:rFonts w:ascii="Times New Roman" w:hAnsi="Times New Roman" w:cs="Times New Roman"/>
          <w:sz w:val="24"/>
          <w:szCs w:val="24"/>
        </w:rPr>
        <w:t>“</w:t>
      </w:r>
      <w:r w:rsidR="006268DC">
        <w:rPr>
          <w:rFonts w:ascii="Times New Roman" w:hAnsi="Times New Roman" w:cs="Times New Roman"/>
          <w:i/>
          <w:sz w:val="24"/>
          <w:szCs w:val="24"/>
        </w:rPr>
        <w:t>scholar</w:t>
      </w:r>
      <w:r w:rsidR="000E3A46">
        <w:rPr>
          <w:rFonts w:ascii="Times New Roman" w:hAnsi="Times New Roman" w:cs="Times New Roman"/>
          <w:sz w:val="24"/>
          <w:szCs w:val="24"/>
        </w:rPr>
        <w:t>”</w:t>
      </w:r>
      <w:r w:rsidR="00F66DDC">
        <w:rPr>
          <w:rFonts w:ascii="Times New Roman" w:hAnsi="Times New Roman" w:cs="Times New Roman"/>
          <w:sz w:val="24"/>
          <w:szCs w:val="24"/>
        </w:rPr>
        <w:t>, reservando</w:t>
      </w:r>
      <w:r w:rsidR="006268DC">
        <w:rPr>
          <w:rFonts w:ascii="Times New Roman" w:hAnsi="Times New Roman" w:cs="Times New Roman"/>
          <w:sz w:val="24"/>
          <w:szCs w:val="24"/>
        </w:rPr>
        <w:t xml:space="preserve"> para </w:t>
      </w:r>
      <w:r w:rsidR="006B57B7">
        <w:rPr>
          <w:rFonts w:ascii="Times New Roman" w:hAnsi="Times New Roman" w:cs="Times New Roman"/>
          <w:sz w:val="24"/>
          <w:szCs w:val="24"/>
        </w:rPr>
        <w:t>o industrialista</w:t>
      </w:r>
      <w:r w:rsidR="006268DC">
        <w:rPr>
          <w:rFonts w:ascii="Times New Roman" w:hAnsi="Times New Roman" w:cs="Times New Roman"/>
          <w:sz w:val="24"/>
          <w:szCs w:val="24"/>
        </w:rPr>
        <w:t xml:space="preserve"> </w:t>
      </w:r>
      <w:r w:rsidR="00F66DDC">
        <w:rPr>
          <w:rFonts w:ascii="Times New Roman" w:hAnsi="Times New Roman" w:cs="Times New Roman"/>
          <w:sz w:val="24"/>
          <w:szCs w:val="24"/>
        </w:rPr>
        <w:t>o</w:t>
      </w:r>
      <w:r w:rsidR="006268DC">
        <w:rPr>
          <w:rFonts w:ascii="Times New Roman" w:hAnsi="Times New Roman" w:cs="Times New Roman"/>
          <w:sz w:val="24"/>
          <w:szCs w:val="24"/>
        </w:rPr>
        <w:t xml:space="preserve"> lugar de grande intelectual e homem prático,</w:t>
      </w:r>
      <w:r w:rsidR="00745E41">
        <w:rPr>
          <w:rFonts w:ascii="Times New Roman" w:hAnsi="Times New Roman" w:cs="Times New Roman"/>
          <w:sz w:val="24"/>
          <w:szCs w:val="24"/>
        </w:rPr>
        <w:t xml:space="preserve"> porém</w:t>
      </w:r>
      <w:r w:rsidR="006268DC">
        <w:rPr>
          <w:rFonts w:ascii="Times New Roman" w:hAnsi="Times New Roman" w:cs="Times New Roman"/>
          <w:sz w:val="24"/>
          <w:szCs w:val="24"/>
        </w:rPr>
        <w:t xml:space="preserve"> sem conhecimentos de teoria econômica. É assim</w:t>
      </w:r>
      <w:r w:rsidR="006B57B7">
        <w:rPr>
          <w:rFonts w:ascii="Times New Roman" w:hAnsi="Times New Roman" w:cs="Times New Roman"/>
          <w:sz w:val="24"/>
          <w:szCs w:val="24"/>
        </w:rPr>
        <w:t xml:space="preserve"> </w:t>
      </w:r>
      <w:r w:rsidR="006268DC">
        <w:rPr>
          <w:rFonts w:ascii="Times New Roman" w:hAnsi="Times New Roman" w:cs="Times New Roman"/>
          <w:sz w:val="24"/>
          <w:szCs w:val="24"/>
        </w:rPr>
        <w:t>no texto de Doellinger (</w:t>
      </w:r>
      <w:r w:rsidR="002D7738">
        <w:rPr>
          <w:rFonts w:ascii="Times New Roman" w:hAnsi="Times New Roman" w:cs="Times New Roman"/>
          <w:sz w:val="24"/>
          <w:szCs w:val="24"/>
        </w:rPr>
        <w:t>[</w:t>
      </w:r>
      <w:r w:rsidR="00F66DDC">
        <w:rPr>
          <w:rFonts w:ascii="Times New Roman" w:hAnsi="Times New Roman" w:cs="Times New Roman"/>
          <w:sz w:val="24"/>
          <w:szCs w:val="24"/>
        </w:rPr>
        <w:t>1977</w:t>
      </w:r>
      <w:r w:rsidR="002D7738">
        <w:rPr>
          <w:rFonts w:ascii="Times New Roman" w:hAnsi="Times New Roman" w:cs="Times New Roman"/>
          <w:sz w:val="24"/>
          <w:szCs w:val="24"/>
        </w:rPr>
        <w:t>] 2010</w:t>
      </w:r>
      <w:r w:rsidR="006268DC">
        <w:rPr>
          <w:rFonts w:ascii="Times New Roman" w:hAnsi="Times New Roman" w:cs="Times New Roman"/>
          <w:sz w:val="24"/>
          <w:szCs w:val="24"/>
        </w:rPr>
        <w:t>)</w:t>
      </w:r>
      <w:r w:rsidR="00737B7E">
        <w:rPr>
          <w:rFonts w:ascii="Times New Roman" w:hAnsi="Times New Roman" w:cs="Times New Roman"/>
          <w:sz w:val="24"/>
          <w:szCs w:val="24"/>
        </w:rPr>
        <w:t xml:space="preserve"> e no</w:t>
      </w:r>
      <w:r w:rsidR="00542AB1">
        <w:rPr>
          <w:rFonts w:ascii="Times New Roman" w:hAnsi="Times New Roman" w:cs="Times New Roman"/>
          <w:sz w:val="24"/>
          <w:szCs w:val="24"/>
        </w:rPr>
        <w:t xml:space="preserve"> clássico de Ricardo Bielschowsky</w:t>
      </w:r>
      <w:r w:rsidR="00F66DDC">
        <w:rPr>
          <w:rFonts w:ascii="Times New Roman" w:hAnsi="Times New Roman" w:cs="Times New Roman"/>
          <w:sz w:val="24"/>
          <w:szCs w:val="24"/>
        </w:rPr>
        <w:t xml:space="preserve"> (1988: 87)</w:t>
      </w:r>
      <w:r w:rsidR="00BB5E4F">
        <w:rPr>
          <w:rFonts w:ascii="Times New Roman" w:hAnsi="Times New Roman" w:cs="Times New Roman"/>
          <w:sz w:val="24"/>
          <w:szCs w:val="24"/>
        </w:rPr>
        <w:t>.</w:t>
      </w:r>
      <w:r w:rsidR="00737B7E">
        <w:rPr>
          <w:rFonts w:ascii="Times New Roman" w:hAnsi="Times New Roman" w:cs="Times New Roman"/>
          <w:sz w:val="24"/>
          <w:szCs w:val="24"/>
        </w:rPr>
        <w:t xml:space="preserve"> </w:t>
      </w:r>
      <w:r w:rsidR="00BB5E4F">
        <w:rPr>
          <w:rFonts w:ascii="Times New Roman" w:hAnsi="Times New Roman" w:cs="Times New Roman"/>
          <w:sz w:val="24"/>
          <w:szCs w:val="24"/>
        </w:rPr>
        <w:t>Esse último</w:t>
      </w:r>
      <w:r w:rsidR="00737B7E">
        <w:rPr>
          <w:rFonts w:ascii="Times New Roman" w:hAnsi="Times New Roman" w:cs="Times New Roman"/>
          <w:sz w:val="24"/>
          <w:szCs w:val="24"/>
        </w:rPr>
        <w:t xml:space="preserve"> afirma</w:t>
      </w:r>
      <w:r w:rsidR="00745E41">
        <w:rPr>
          <w:rFonts w:ascii="Times New Roman" w:hAnsi="Times New Roman" w:cs="Times New Roman"/>
          <w:sz w:val="24"/>
          <w:szCs w:val="24"/>
        </w:rPr>
        <w:t xml:space="preserve"> que</w:t>
      </w:r>
      <w:r w:rsidR="00542AB1">
        <w:rPr>
          <w:rFonts w:ascii="Times New Roman" w:hAnsi="Times New Roman" w:cs="Times New Roman"/>
          <w:sz w:val="24"/>
          <w:szCs w:val="24"/>
        </w:rPr>
        <w:t xml:space="preserve"> Simonsen</w:t>
      </w:r>
      <w:r w:rsidR="00745E41">
        <w:rPr>
          <w:rFonts w:ascii="Times New Roman" w:hAnsi="Times New Roman" w:cs="Times New Roman"/>
          <w:sz w:val="24"/>
          <w:szCs w:val="24"/>
        </w:rPr>
        <w:t xml:space="preserve"> teria</w:t>
      </w:r>
      <w:r w:rsidR="00F66DDC">
        <w:rPr>
          <w:rFonts w:ascii="Times New Roman" w:hAnsi="Times New Roman" w:cs="Times New Roman"/>
          <w:sz w:val="24"/>
          <w:szCs w:val="24"/>
        </w:rPr>
        <w:t xml:space="preserve"> pouca familiaridade com a teoria econômica, tra</w:t>
      </w:r>
      <w:r w:rsidR="00542AB1">
        <w:rPr>
          <w:rFonts w:ascii="Times New Roman" w:hAnsi="Times New Roman" w:cs="Times New Roman"/>
          <w:sz w:val="24"/>
          <w:szCs w:val="24"/>
        </w:rPr>
        <w:t>balhado em um “vazio teórico”</w:t>
      </w:r>
      <w:r w:rsidR="00F66DDC">
        <w:rPr>
          <w:rFonts w:ascii="Times New Roman" w:hAnsi="Times New Roman" w:cs="Times New Roman"/>
          <w:sz w:val="24"/>
          <w:szCs w:val="24"/>
        </w:rPr>
        <w:t xml:space="preserve"> e apenas refleti</w:t>
      </w:r>
      <w:r w:rsidR="00BB5E4F">
        <w:rPr>
          <w:rFonts w:ascii="Times New Roman" w:hAnsi="Times New Roman" w:cs="Times New Roman"/>
          <w:sz w:val="24"/>
          <w:szCs w:val="24"/>
        </w:rPr>
        <w:t>n</w:t>
      </w:r>
      <w:r w:rsidR="00F66DDC">
        <w:rPr>
          <w:rFonts w:ascii="Times New Roman" w:hAnsi="Times New Roman" w:cs="Times New Roman"/>
          <w:sz w:val="24"/>
          <w:szCs w:val="24"/>
        </w:rPr>
        <w:t xml:space="preserve">do a partir </w:t>
      </w:r>
      <w:r w:rsidR="00BB5E4F">
        <w:rPr>
          <w:rFonts w:ascii="Times New Roman" w:hAnsi="Times New Roman" w:cs="Times New Roman"/>
          <w:sz w:val="24"/>
          <w:szCs w:val="24"/>
        </w:rPr>
        <w:t>do pensamento econômico</w:t>
      </w:r>
      <w:r w:rsidR="00F66DDC">
        <w:rPr>
          <w:rFonts w:ascii="Times New Roman" w:hAnsi="Times New Roman" w:cs="Times New Roman"/>
          <w:sz w:val="24"/>
          <w:szCs w:val="24"/>
        </w:rPr>
        <w:t xml:space="preserve"> em um nível “primário” e “assistemático”.</w:t>
      </w:r>
      <w:r w:rsidR="00745E41">
        <w:rPr>
          <w:rFonts w:ascii="Times New Roman" w:hAnsi="Times New Roman" w:cs="Times New Roman"/>
          <w:sz w:val="24"/>
          <w:szCs w:val="24"/>
        </w:rPr>
        <w:t xml:space="preserve"> </w:t>
      </w:r>
      <w:r w:rsidR="00C86CE4">
        <w:rPr>
          <w:rFonts w:ascii="Times New Roman" w:hAnsi="Times New Roman" w:cs="Times New Roman"/>
          <w:sz w:val="24"/>
          <w:szCs w:val="24"/>
        </w:rPr>
        <w:t>Baseados em Bielschowsky, Teixeira e Gentil (2010: 15-6) anotam no mesmo sentido, tratando Simonsen como erud</w:t>
      </w:r>
      <w:r w:rsidR="00314575">
        <w:rPr>
          <w:rFonts w:ascii="Times New Roman" w:hAnsi="Times New Roman" w:cs="Times New Roman"/>
          <w:sz w:val="24"/>
          <w:szCs w:val="24"/>
        </w:rPr>
        <w:t xml:space="preserve">ito, mas não versado em teoria </w:t>
      </w:r>
      <w:r w:rsidR="00C86CE4">
        <w:rPr>
          <w:rFonts w:ascii="Times New Roman" w:hAnsi="Times New Roman" w:cs="Times New Roman"/>
          <w:sz w:val="24"/>
          <w:szCs w:val="24"/>
        </w:rPr>
        <w:t xml:space="preserve">econômica. Mais ainda, </w:t>
      </w:r>
      <w:r w:rsidR="00737B7E">
        <w:rPr>
          <w:rFonts w:ascii="Times New Roman" w:hAnsi="Times New Roman" w:cs="Times New Roman"/>
          <w:sz w:val="24"/>
          <w:szCs w:val="24"/>
        </w:rPr>
        <w:t xml:space="preserve">esses autores </w:t>
      </w:r>
      <w:r w:rsidR="00C86CE4">
        <w:rPr>
          <w:rFonts w:ascii="Times New Roman" w:hAnsi="Times New Roman" w:cs="Times New Roman"/>
          <w:sz w:val="24"/>
          <w:szCs w:val="24"/>
        </w:rPr>
        <w:t>assinalam que o industrialista fo</w:t>
      </w:r>
      <w:r w:rsidR="006B57B7">
        <w:rPr>
          <w:rFonts w:ascii="Times New Roman" w:hAnsi="Times New Roman" w:cs="Times New Roman"/>
          <w:sz w:val="24"/>
          <w:szCs w:val="24"/>
        </w:rPr>
        <w:t>ra</w:t>
      </w:r>
      <w:r w:rsidR="00C86CE4">
        <w:rPr>
          <w:rFonts w:ascii="Times New Roman" w:hAnsi="Times New Roman" w:cs="Times New Roman"/>
          <w:sz w:val="24"/>
          <w:szCs w:val="24"/>
        </w:rPr>
        <w:t xml:space="preserve"> influenciado por Mihail Manoilescu e Friedrich List, deixando completamente de lado qualquer citação sobre os norte-americanos citados na obra de Simonsen.</w:t>
      </w:r>
      <w:r w:rsidR="00B6642C">
        <w:rPr>
          <w:rStyle w:val="Refdenotaderodap"/>
          <w:rFonts w:ascii="Times New Roman" w:hAnsi="Times New Roman" w:cs="Times New Roman"/>
          <w:sz w:val="24"/>
          <w:szCs w:val="24"/>
        </w:rPr>
        <w:footnoteReference w:id="11"/>
      </w:r>
    </w:p>
    <w:p w14:paraId="0918EC97" w14:textId="7B9B7F94" w:rsidR="00F66DDC" w:rsidRDefault="008B4E31" w:rsidP="00B010AB">
      <w:pPr>
        <w:ind w:firstLine="708"/>
        <w:rPr>
          <w:rFonts w:ascii="Times New Roman" w:hAnsi="Times New Roman" w:cs="Times New Roman"/>
          <w:sz w:val="24"/>
          <w:szCs w:val="24"/>
        </w:rPr>
      </w:pPr>
      <w:r>
        <w:rPr>
          <w:rFonts w:ascii="Times New Roman" w:hAnsi="Times New Roman" w:cs="Times New Roman"/>
          <w:sz w:val="24"/>
          <w:szCs w:val="24"/>
        </w:rPr>
        <w:t>E</w:t>
      </w:r>
      <w:r w:rsidR="005D5737">
        <w:rPr>
          <w:rFonts w:ascii="Times New Roman" w:hAnsi="Times New Roman" w:cs="Times New Roman"/>
          <w:sz w:val="24"/>
          <w:szCs w:val="24"/>
        </w:rPr>
        <w:t>m oposição</w:t>
      </w:r>
      <w:r>
        <w:rPr>
          <w:rFonts w:ascii="Times New Roman" w:hAnsi="Times New Roman" w:cs="Times New Roman"/>
          <w:sz w:val="24"/>
          <w:szCs w:val="24"/>
        </w:rPr>
        <w:t xml:space="preserve"> a essa literatura</w:t>
      </w:r>
      <w:r w:rsidR="00F66DDC">
        <w:rPr>
          <w:rFonts w:ascii="Times New Roman" w:hAnsi="Times New Roman" w:cs="Times New Roman"/>
          <w:sz w:val="24"/>
          <w:szCs w:val="24"/>
        </w:rPr>
        <w:t>, um</w:t>
      </w:r>
      <w:r w:rsidR="002E79FE">
        <w:rPr>
          <w:rFonts w:ascii="Times New Roman" w:hAnsi="Times New Roman" w:cs="Times New Roman"/>
          <w:sz w:val="24"/>
          <w:szCs w:val="24"/>
        </w:rPr>
        <w:t xml:space="preserve"> trabalho recente procura contestar a tese de que Simonsen foi um personagem </w:t>
      </w:r>
      <w:r w:rsidR="006B57B7">
        <w:rPr>
          <w:rFonts w:ascii="Times New Roman" w:hAnsi="Times New Roman" w:cs="Times New Roman"/>
          <w:sz w:val="24"/>
          <w:szCs w:val="24"/>
        </w:rPr>
        <w:t>academicamente</w:t>
      </w:r>
      <w:r>
        <w:rPr>
          <w:rFonts w:ascii="Times New Roman" w:hAnsi="Times New Roman" w:cs="Times New Roman"/>
          <w:sz w:val="24"/>
          <w:szCs w:val="24"/>
        </w:rPr>
        <w:t xml:space="preserve"> menos</w:t>
      </w:r>
      <w:r w:rsidR="006B57B7">
        <w:rPr>
          <w:rFonts w:ascii="Times New Roman" w:hAnsi="Times New Roman" w:cs="Times New Roman"/>
          <w:sz w:val="24"/>
          <w:szCs w:val="24"/>
        </w:rPr>
        <w:t xml:space="preserve"> informado</w:t>
      </w:r>
      <w:r w:rsidR="002E79FE">
        <w:rPr>
          <w:rFonts w:ascii="Times New Roman" w:hAnsi="Times New Roman" w:cs="Times New Roman"/>
          <w:sz w:val="24"/>
          <w:szCs w:val="24"/>
        </w:rPr>
        <w:t xml:space="preserve"> no debate com Gudin</w:t>
      </w:r>
      <w:r w:rsidR="00473E75">
        <w:rPr>
          <w:rFonts w:ascii="Times New Roman" w:hAnsi="Times New Roman" w:cs="Times New Roman"/>
          <w:sz w:val="24"/>
          <w:szCs w:val="24"/>
        </w:rPr>
        <w:t>.</w:t>
      </w:r>
      <w:r w:rsidR="00F66DDC">
        <w:rPr>
          <w:rFonts w:ascii="Times New Roman" w:hAnsi="Times New Roman" w:cs="Times New Roman"/>
          <w:sz w:val="24"/>
          <w:szCs w:val="24"/>
        </w:rPr>
        <w:t xml:space="preserve"> </w:t>
      </w:r>
      <w:r w:rsidR="00254426">
        <w:rPr>
          <w:rFonts w:ascii="Times New Roman" w:hAnsi="Times New Roman" w:cs="Times New Roman"/>
          <w:sz w:val="24"/>
          <w:szCs w:val="24"/>
        </w:rPr>
        <w:t>Curi</w:t>
      </w:r>
      <w:r w:rsidR="00473E75">
        <w:rPr>
          <w:rFonts w:ascii="Times New Roman" w:hAnsi="Times New Roman" w:cs="Times New Roman"/>
          <w:sz w:val="24"/>
          <w:szCs w:val="24"/>
        </w:rPr>
        <w:t xml:space="preserve"> e </w:t>
      </w:r>
      <w:r w:rsidR="00254426">
        <w:rPr>
          <w:rFonts w:ascii="Times New Roman" w:hAnsi="Times New Roman" w:cs="Times New Roman"/>
          <w:sz w:val="24"/>
          <w:szCs w:val="24"/>
        </w:rPr>
        <w:t>Cunha</w:t>
      </w:r>
      <w:r w:rsidR="00473E75">
        <w:rPr>
          <w:rFonts w:ascii="Times New Roman" w:hAnsi="Times New Roman" w:cs="Times New Roman"/>
          <w:sz w:val="24"/>
          <w:szCs w:val="24"/>
        </w:rPr>
        <w:t xml:space="preserve"> (</w:t>
      </w:r>
      <w:r w:rsidR="00254426">
        <w:rPr>
          <w:rFonts w:ascii="Times New Roman" w:hAnsi="Times New Roman" w:cs="Times New Roman"/>
          <w:sz w:val="24"/>
          <w:szCs w:val="24"/>
        </w:rPr>
        <w:t>2011</w:t>
      </w:r>
      <w:r w:rsidR="002E79FE">
        <w:rPr>
          <w:rFonts w:ascii="Times New Roman" w:hAnsi="Times New Roman" w:cs="Times New Roman"/>
          <w:sz w:val="24"/>
          <w:szCs w:val="24"/>
        </w:rPr>
        <w:t xml:space="preserve">) afirmam que Simonsen não pode ser </w:t>
      </w:r>
      <w:r w:rsidR="006B57B7">
        <w:rPr>
          <w:rFonts w:ascii="Times New Roman" w:hAnsi="Times New Roman" w:cs="Times New Roman"/>
          <w:sz w:val="24"/>
          <w:szCs w:val="24"/>
        </w:rPr>
        <w:t>considerado</w:t>
      </w:r>
      <w:r w:rsidR="002E79FE">
        <w:rPr>
          <w:rFonts w:ascii="Times New Roman" w:hAnsi="Times New Roman" w:cs="Times New Roman"/>
          <w:sz w:val="24"/>
          <w:szCs w:val="24"/>
        </w:rPr>
        <w:t xml:space="preserve"> a partir do ponto de vista da teoria econômica atual, pois sua inserção no debate se de</w:t>
      </w:r>
      <w:r w:rsidR="006B57B7">
        <w:rPr>
          <w:rFonts w:ascii="Times New Roman" w:hAnsi="Times New Roman" w:cs="Times New Roman"/>
          <w:sz w:val="24"/>
          <w:szCs w:val="24"/>
        </w:rPr>
        <w:t>ra</w:t>
      </w:r>
      <w:r w:rsidR="002E79FE">
        <w:rPr>
          <w:rFonts w:ascii="Times New Roman" w:hAnsi="Times New Roman" w:cs="Times New Roman"/>
          <w:sz w:val="24"/>
          <w:szCs w:val="24"/>
        </w:rPr>
        <w:t xml:space="preserve"> pela </w:t>
      </w:r>
      <w:r w:rsidR="00F7373D">
        <w:rPr>
          <w:rFonts w:ascii="Times New Roman" w:hAnsi="Times New Roman" w:cs="Times New Roman"/>
          <w:sz w:val="24"/>
          <w:szCs w:val="24"/>
        </w:rPr>
        <w:t>“</w:t>
      </w:r>
      <w:r w:rsidR="002E79FE">
        <w:rPr>
          <w:rFonts w:ascii="Times New Roman" w:hAnsi="Times New Roman" w:cs="Times New Roman"/>
          <w:sz w:val="24"/>
          <w:szCs w:val="24"/>
        </w:rPr>
        <w:t>via da história</w:t>
      </w:r>
      <w:r w:rsidR="00F7373D">
        <w:rPr>
          <w:rFonts w:ascii="Times New Roman" w:hAnsi="Times New Roman" w:cs="Times New Roman"/>
          <w:sz w:val="24"/>
          <w:szCs w:val="24"/>
        </w:rPr>
        <w:t>”</w:t>
      </w:r>
      <w:r w:rsidR="002E79FE">
        <w:rPr>
          <w:rFonts w:ascii="Times New Roman" w:hAnsi="Times New Roman" w:cs="Times New Roman"/>
          <w:sz w:val="24"/>
          <w:szCs w:val="24"/>
        </w:rPr>
        <w:t xml:space="preserve">, enfatizando a especificidade da evolução econômica do Brasil. </w:t>
      </w:r>
      <w:r w:rsidR="005D5737">
        <w:rPr>
          <w:rFonts w:ascii="Times New Roman" w:hAnsi="Times New Roman" w:cs="Times New Roman"/>
          <w:sz w:val="24"/>
          <w:szCs w:val="24"/>
        </w:rPr>
        <w:t>Curi e Cunha</w:t>
      </w:r>
      <w:r w:rsidR="006B57B7">
        <w:rPr>
          <w:rFonts w:ascii="Times New Roman" w:hAnsi="Times New Roman" w:cs="Times New Roman"/>
          <w:sz w:val="24"/>
          <w:szCs w:val="24"/>
        </w:rPr>
        <w:t xml:space="preserve"> (2011: 10 e ss.)</w:t>
      </w:r>
      <w:r w:rsidR="002E79FE">
        <w:rPr>
          <w:rFonts w:ascii="Times New Roman" w:hAnsi="Times New Roman" w:cs="Times New Roman"/>
          <w:sz w:val="24"/>
          <w:szCs w:val="24"/>
        </w:rPr>
        <w:t>, por exemplo, notam o recurso de Simonsen à obra de Landauer, o que lhe conferiria uma base teórica para discutir a pertinência do planejamento com seu adversário liberal. Mais recentemente, Curi e Saes (2012) vão à obra do industrialista para resgatar o conhecimento que ele tinha sobre o trabalho de Wladimir Woytinski</w:t>
      </w:r>
      <w:r w:rsidR="008C2BC7">
        <w:rPr>
          <w:rFonts w:ascii="Times New Roman" w:hAnsi="Times New Roman" w:cs="Times New Roman"/>
          <w:sz w:val="24"/>
          <w:szCs w:val="24"/>
        </w:rPr>
        <w:t>. N</w:t>
      </w:r>
      <w:r w:rsidR="005D5737">
        <w:rPr>
          <w:rFonts w:ascii="Times New Roman" w:hAnsi="Times New Roman" w:cs="Times New Roman"/>
          <w:sz w:val="24"/>
          <w:szCs w:val="24"/>
        </w:rPr>
        <w:t>o</w:t>
      </w:r>
      <w:r w:rsidR="008C2BC7">
        <w:rPr>
          <w:rFonts w:ascii="Times New Roman" w:hAnsi="Times New Roman" w:cs="Times New Roman"/>
          <w:sz w:val="24"/>
          <w:szCs w:val="24"/>
        </w:rPr>
        <w:t xml:space="preserve"> mesmo </w:t>
      </w:r>
      <w:r w:rsidR="006B57B7">
        <w:rPr>
          <w:rFonts w:ascii="Times New Roman" w:hAnsi="Times New Roman" w:cs="Times New Roman"/>
          <w:sz w:val="24"/>
          <w:szCs w:val="24"/>
        </w:rPr>
        <w:t>sentido,</w:t>
      </w:r>
      <w:r w:rsidR="008C2BC7">
        <w:rPr>
          <w:rFonts w:ascii="Times New Roman" w:hAnsi="Times New Roman" w:cs="Times New Roman"/>
          <w:sz w:val="24"/>
          <w:szCs w:val="24"/>
        </w:rPr>
        <w:t xml:space="preserve"> é relevante assinalar que Maza (2002: 201 e ss.) também contesta a ideia de que Simonsen estaria teoricamente mal informado sobre economia e ciência social, e de que houve</w:t>
      </w:r>
      <w:r w:rsidR="00A23F06">
        <w:rPr>
          <w:rFonts w:ascii="Times New Roman" w:hAnsi="Times New Roman" w:cs="Times New Roman"/>
          <w:sz w:val="24"/>
          <w:szCs w:val="24"/>
        </w:rPr>
        <w:t>ra uma “vitória técnica” de Gudin</w:t>
      </w:r>
      <w:r w:rsidR="008C2BC7">
        <w:rPr>
          <w:rFonts w:ascii="Times New Roman" w:hAnsi="Times New Roman" w:cs="Times New Roman"/>
          <w:sz w:val="24"/>
          <w:szCs w:val="24"/>
        </w:rPr>
        <w:t>.</w:t>
      </w:r>
      <w:r w:rsidR="004D55A4">
        <w:rPr>
          <w:rFonts w:ascii="Times New Roman" w:hAnsi="Times New Roman" w:cs="Times New Roman"/>
          <w:sz w:val="24"/>
          <w:szCs w:val="24"/>
        </w:rPr>
        <w:t xml:space="preserve"> Todavia, nenhum desses autores revisionistas aprofunda-se em considerações sobre os pensadores norte-americanos que impactaram as ideias de Simonsen.</w:t>
      </w:r>
    </w:p>
    <w:p w14:paraId="1C3901B9" w14:textId="604651F3" w:rsidR="00F66DDC" w:rsidRPr="00C471B8" w:rsidRDefault="004D55A4" w:rsidP="00B010AB">
      <w:pPr>
        <w:ind w:firstLine="708"/>
        <w:rPr>
          <w:rFonts w:ascii="Times New Roman" w:hAnsi="Times New Roman" w:cs="Times New Roman"/>
          <w:sz w:val="24"/>
          <w:szCs w:val="24"/>
        </w:rPr>
      </w:pPr>
      <w:r>
        <w:rPr>
          <w:rFonts w:ascii="Times New Roman" w:hAnsi="Times New Roman" w:cs="Times New Roman"/>
          <w:sz w:val="24"/>
          <w:szCs w:val="24"/>
        </w:rPr>
        <w:t>Dessarte, n</w:t>
      </w:r>
      <w:r w:rsidR="005D5737">
        <w:rPr>
          <w:rFonts w:ascii="Times New Roman" w:hAnsi="Times New Roman" w:cs="Times New Roman"/>
          <w:sz w:val="24"/>
          <w:szCs w:val="24"/>
        </w:rPr>
        <w:t>ossa pesquisa</w:t>
      </w:r>
      <w:r w:rsidR="00A23F06">
        <w:rPr>
          <w:rFonts w:ascii="Times New Roman" w:hAnsi="Times New Roman" w:cs="Times New Roman"/>
          <w:sz w:val="24"/>
          <w:szCs w:val="24"/>
        </w:rPr>
        <w:t xml:space="preserve"> </w:t>
      </w:r>
      <w:r w:rsidR="005D5737">
        <w:rPr>
          <w:rFonts w:ascii="Times New Roman" w:hAnsi="Times New Roman" w:cs="Times New Roman"/>
          <w:sz w:val="24"/>
          <w:szCs w:val="24"/>
        </w:rPr>
        <w:t xml:space="preserve">deseja </w:t>
      </w:r>
      <w:r w:rsidR="00A23F06">
        <w:rPr>
          <w:rFonts w:ascii="Times New Roman" w:hAnsi="Times New Roman" w:cs="Times New Roman"/>
          <w:sz w:val="24"/>
          <w:szCs w:val="24"/>
        </w:rPr>
        <w:t>aponta</w:t>
      </w:r>
      <w:r w:rsidR="005D5737">
        <w:rPr>
          <w:rFonts w:ascii="Times New Roman" w:hAnsi="Times New Roman" w:cs="Times New Roman"/>
          <w:sz w:val="24"/>
          <w:szCs w:val="24"/>
        </w:rPr>
        <w:t>r</w:t>
      </w:r>
      <w:r w:rsidR="00A23F06">
        <w:rPr>
          <w:rFonts w:ascii="Times New Roman" w:hAnsi="Times New Roman" w:cs="Times New Roman"/>
          <w:sz w:val="24"/>
          <w:szCs w:val="24"/>
        </w:rPr>
        <w:t xml:space="preserve"> que a influência d</w:t>
      </w:r>
      <w:r w:rsidR="005D5737">
        <w:rPr>
          <w:rFonts w:ascii="Times New Roman" w:hAnsi="Times New Roman" w:cs="Times New Roman"/>
          <w:sz w:val="24"/>
          <w:szCs w:val="24"/>
        </w:rPr>
        <w:t>os</w:t>
      </w:r>
      <w:r w:rsidR="006B57B7">
        <w:rPr>
          <w:rFonts w:ascii="Times New Roman" w:hAnsi="Times New Roman" w:cs="Times New Roman"/>
          <w:sz w:val="24"/>
          <w:szCs w:val="24"/>
        </w:rPr>
        <w:t xml:space="preserve"> </w:t>
      </w:r>
      <w:r w:rsidR="00A23F06">
        <w:rPr>
          <w:rFonts w:ascii="Times New Roman" w:hAnsi="Times New Roman" w:cs="Times New Roman"/>
          <w:sz w:val="24"/>
          <w:szCs w:val="24"/>
        </w:rPr>
        <w:t>autores norte-americanos sobre Simonsen foi fundamental. Embora isso não faça dele</w:t>
      </w:r>
      <w:r w:rsidR="006B57B7">
        <w:rPr>
          <w:rFonts w:ascii="Times New Roman" w:hAnsi="Times New Roman" w:cs="Times New Roman"/>
          <w:sz w:val="24"/>
          <w:szCs w:val="24"/>
        </w:rPr>
        <w:t xml:space="preserve"> definitivamente</w:t>
      </w:r>
      <w:r w:rsidR="00A23F06">
        <w:rPr>
          <w:rFonts w:ascii="Times New Roman" w:hAnsi="Times New Roman" w:cs="Times New Roman"/>
          <w:sz w:val="24"/>
          <w:szCs w:val="24"/>
        </w:rPr>
        <w:t xml:space="preserve"> um </w:t>
      </w:r>
      <w:r w:rsidR="000E3A46">
        <w:rPr>
          <w:rFonts w:ascii="Times New Roman" w:hAnsi="Times New Roman" w:cs="Times New Roman"/>
          <w:sz w:val="24"/>
          <w:szCs w:val="24"/>
        </w:rPr>
        <w:t>pesquisador de fronteira na teoria econômica e social de seu tempo</w:t>
      </w:r>
      <w:r w:rsidR="00A23F06">
        <w:rPr>
          <w:rFonts w:ascii="Times New Roman" w:hAnsi="Times New Roman" w:cs="Times New Roman"/>
          <w:sz w:val="24"/>
          <w:szCs w:val="24"/>
        </w:rPr>
        <w:t>, deve</w:t>
      </w:r>
      <w:r>
        <w:rPr>
          <w:rFonts w:ascii="Times New Roman" w:hAnsi="Times New Roman" w:cs="Times New Roman"/>
          <w:sz w:val="24"/>
          <w:szCs w:val="24"/>
        </w:rPr>
        <w:t xml:space="preserve"> em alguma medida</w:t>
      </w:r>
      <w:r w:rsidR="00A23F06">
        <w:rPr>
          <w:rFonts w:ascii="Times New Roman" w:hAnsi="Times New Roman" w:cs="Times New Roman"/>
          <w:sz w:val="24"/>
          <w:szCs w:val="24"/>
        </w:rPr>
        <w:t xml:space="preserve"> qu</w:t>
      </w:r>
      <w:r w:rsidR="00CB0AC7">
        <w:rPr>
          <w:rFonts w:ascii="Times New Roman" w:hAnsi="Times New Roman" w:cs="Times New Roman"/>
          <w:sz w:val="24"/>
          <w:szCs w:val="24"/>
        </w:rPr>
        <w:t>estionar</w:t>
      </w:r>
      <w:r w:rsidR="00A23F06">
        <w:rPr>
          <w:rFonts w:ascii="Times New Roman" w:hAnsi="Times New Roman" w:cs="Times New Roman"/>
          <w:sz w:val="24"/>
          <w:szCs w:val="24"/>
        </w:rPr>
        <w:t xml:space="preserve"> a ideia de que Simonsen estaria mal informado teoricamente para o debate. </w:t>
      </w:r>
      <w:r w:rsidR="005D5737">
        <w:rPr>
          <w:rFonts w:ascii="Times New Roman" w:hAnsi="Times New Roman" w:cs="Times New Roman"/>
          <w:sz w:val="24"/>
          <w:szCs w:val="24"/>
        </w:rPr>
        <w:t>Ademais, essa</w:t>
      </w:r>
      <w:r w:rsidR="00A23F06">
        <w:rPr>
          <w:rFonts w:ascii="Times New Roman" w:hAnsi="Times New Roman" w:cs="Times New Roman"/>
          <w:sz w:val="24"/>
          <w:szCs w:val="24"/>
        </w:rPr>
        <w:t xml:space="preserve"> qualificação deve ser reforçada pelo fato de que não havia nos EUA uma teoria econômica e social dominante</w:t>
      </w:r>
      <w:r w:rsidR="005D5737">
        <w:rPr>
          <w:rFonts w:ascii="Times New Roman" w:hAnsi="Times New Roman" w:cs="Times New Roman"/>
          <w:sz w:val="24"/>
          <w:szCs w:val="24"/>
        </w:rPr>
        <w:t xml:space="preserve"> no início do século XX</w:t>
      </w:r>
      <w:r w:rsidR="00A23F06">
        <w:rPr>
          <w:rFonts w:ascii="Times New Roman" w:hAnsi="Times New Roman" w:cs="Times New Roman"/>
          <w:sz w:val="24"/>
          <w:szCs w:val="24"/>
        </w:rPr>
        <w:t xml:space="preserve">. </w:t>
      </w:r>
      <w:r w:rsidR="00A23F06" w:rsidRPr="005B5594">
        <w:rPr>
          <w:rFonts w:ascii="Times New Roman" w:hAnsi="Times New Roman" w:cs="Times New Roman"/>
          <w:sz w:val="24"/>
          <w:szCs w:val="24"/>
        </w:rPr>
        <w:t xml:space="preserve">É errado pensar que abordagens de corte mais </w:t>
      </w:r>
      <w:r w:rsidR="005B5594" w:rsidRPr="005B5594">
        <w:rPr>
          <w:rFonts w:ascii="Times New Roman" w:hAnsi="Times New Roman" w:cs="Times New Roman"/>
          <w:sz w:val="24"/>
          <w:szCs w:val="24"/>
        </w:rPr>
        <w:t xml:space="preserve">próximo do </w:t>
      </w:r>
      <w:r w:rsidR="005B5594" w:rsidRPr="005B5594">
        <w:rPr>
          <w:rFonts w:ascii="Times New Roman" w:hAnsi="Times New Roman" w:cs="Times New Roman"/>
          <w:i/>
          <w:sz w:val="24"/>
          <w:szCs w:val="24"/>
        </w:rPr>
        <w:t>mainstream</w:t>
      </w:r>
      <w:r w:rsidR="005B5594">
        <w:rPr>
          <w:rFonts w:ascii="Times New Roman" w:hAnsi="Times New Roman" w:cs="Times New Roman"/>
          <w:sz w:val="24"/>
          <w:szCs w:val="24"/>
        </w:rPr>
        <w:t xml:space="preserve"> </w:t>
      </w:r>
      <w:r w:rsidR="005B5594" w:rsidRPr="005B5594">
        <w:rPr>
          <w:rFonts w:ascii="Times New Roman" w:hAnsi="Times New Roman" w:cs="Times New Roman"/>
          <w:sz w:val="24"/>
          <w:szCs w:val="24"/>
        </w:rPr>
        <w:t>atual</w:t>
      </w:r>
      <w:r w:rsidR="005B5594">
        <w:rPr>
          <w:rFonts w:ascii="Times New Roman" w:hAnsi="Times New Roman" w:cs="Times New Roman"/>
          <w:sz w:val="24"/>
          <w:szCs w:val="24"/>
        </w:rPr>
        <w:t xml:space="preserve"> – portanto antagônicas ao institucionalismo original </w:t>
      </w:r>
      <w:r w:rsidR="005B5594">
        <w:rPr>
          <w:rFonts w:ascii="Times New Roman" w:hAnsi="Times New Roman" w:cs="Times New Roman"/>
          <w:sz w:val="24"/>
          <w:szCs w:val="24"/>
        </w:rPr>
        <w:lastRenderedPageBreak/>
        <w:t>-</w:t>
      </w:r>
      <w:r w:rsidR="00A23F06" w:rsidRPr="005B5594">
        <w:rPr>
          <w:rFonts w:ascii="Times New Roman" w:hAnsi="Times New Roman" w:cs="Times New Roman"/>
          <w:sz w:val="24"/>
          <w:szCs w:val="24"/>
        </w:rPr>
        <w:t xml:space="preserve"> dominavam o cenário acadêmico norte-americano.</w:t>
      </w:r>
      <w:r w:rsidR="005B5594">
        <w:rPr>
          <w:rStyle w:val="Refdenotaderodap"/>
          <w:rFonts w:ascii="Times New Roman" w:hAnsi="Times New Roman" w:cs="Times New Roman"/>
          <w:sz w:val="24"/>
          <w:szCs w:val="24"/>
        </w:rPr>
        <w:footnoteReference w:id="12"/>
      </w:r>
      <w:r>
        <w:rPr>
          <w:rFonts w:ascii="Times New Roman" w:hAnsi="Times New Roman" w:cs="Times New Roman"/>
          <w:sz w:val="24"/>
          <w:szCs w:val="24"/>
        </w:rPr>
        <w:t xml:space="preserve"> E</w:t>
      </w:r>
      <w:r w:rsidR="00A23F06">
        <w:rPr>
          <w:rFonts w:ascii="Times New Roman" w:hAnsi="Times New Roman" w:cs="Times New Roman"/>
          <w:sz w:val="24"/>
          <w:szCs w:val="24"/>
        </w:rPr>
        <w:t xml:space="preserve"> </w:t>
      </w:r>
      <w:r>
        <w:rPr>
          <w:rFonts w:ascii="Times New Roman" w:hAnsi="Times New Roman" w:cs="Times New Roman"/>
          <w:sz w:val="24"/>
          <w:szCs w:val="24"/>
        </w:rPr>
        <w:t>i</w:t>
      </w:r>
      <w:r w:rsidR="00A23F06">
        <w:rPr>
          <w:rFonts w:ascii="Times New Roman" w:hAnsi="Times New Roman" w:cs="Times New Roman"/>
          <w:sz w:val="24"/>
          <w:szCs w:val="24"/>
        </w:rPr>
        <w:t xml:space="preserve">sso </w:t>
      </w:r>
      <w:r>
        <w:rPr>
          <w:rFonts w:ascii="Times New Roman" w:hAnsi="Times New Roman" w:cs="Times New Roman"/>
          <w:sz w:val="24"/>
          <w:szCs w:val="24"/>
        </w:rPr>
        <w:t>resta</w:t>
      </w:r>
      <w:r w:rsidR="00A23F06">
        <w:rPr>
          <w:rFonts w:ascii="Times New Roman" w:hAnsi="Times New Roman" w:cs="Times New Roman"/>
          <w:sz w:val="24"/>
          <w:szCs w:val="24"/>
        </w:rPr>
        <w:t xml:space="preserve"> demonstrado pela literatura </w:t>
      </w:r>
      <w:r w:rsidR="00A23F06" w:rsidRPr="00C471B8">
        <w:rPr>
          <w:rFonts w:ascii="Times New Roman" w:hAnsi="Times New Roman" w:cs="Times New Roman"/>
          <w:sz w:val="24"/>
          <w:szCs w:val="24"/>
        </w:rPr>
        <w:t>especializada, como consta na seção</w:t>
      </w:r>
      <w:r w:rsidRPr="00C471B8">
        <w:rPr>
          <w:rFonts w:ascii="Times New Roman" w:hAnsi="Times New Roman" w:cs="Times New Roman"/>
          <w:sz w:val="24"/>
          <w:szCs w:val="24"/>
        </w:rPr>
        <w:t xml:space="preserve"> abaixo</w:t>
      </w:r>
      <w:r w:rsidR="00A23F06" w:rsidRPr="00C471B8">
        <w:rPr>
          <w:rFonts w:ascii="Times New Roman" w:hAnsi="Times New Roman" w:cs="Times New Roman"/>
          <w:sz w:val="24"/>
          <w:szCs w:val="24"/>
        </w:rPr>
        <w:t>.</w:t>
      </w:r>
      <w:r w:rsidR="00180797" w:rsidRPr="00C471B8">
        <w:rPr>
          <w:rStyle w:val="Refdenotaderodap"/>
          <w:rFonts w:ascii="Times New Roman" w:hAnsi="Times New Roman" w:cs="Times New Roman"/>
          <w:sz w:val="24"/>
          <w:szCs w:val="24"/>
        </w:rPr>
        <w:t xml:space="preserve"> </w:t>
      </w:r>
      <w:r w:rsidR="00180797" w:rsidRPr="00C471B8">
        <w:rPr>
          <w:rStyle w:val="Refdenotaderodap"/>
          <w:rFonts w:ascii="Times New Roman" w:hAnsi="Times New Roman" w:cs="Times New Roman"/>
          <w:sz w:val="24"/>
          <w:szCs w:val="24"/>
        </w:rPr>
        <w:footnoteReference w:id="13"/>
      </w:r>
    </w:p>
    <w:p w14:paraId="5203D7C5" w14:textId="77777777" w:rsidR="004E672F" w:rsidRPr="00C471B8" w:rsidRDefault="004E672F" w:rsidP="00B010AB">
      <w:pPr>
        <w:ind w:firstLine="708"/>
        <w:rPr>
          <w:rFonts w:ascii="Times New Roman" w:hAnsi="Times New Roman" w:cs="Times New Roman"/>
          <w:sz w:val="24"/>
          <w:szCs w:val="24"/>
        </w:rPr>
      </w:pPr>
    </w:p>
    <w:p w14:paraId="787977EE" w14:textId="77777777" w:rsidR="00BB1A63" w:rsidRPr="00C471B8" w:rsidRDefault="00BB1A63" w:rsidP="00B010AB">
      <w:pPr>
        <w:rPr>
          <w:rFonts w:ascii="Times New Roman" w:hAnsi="Times New Roman" w:cs="Times New Roman"/>
          <w:b/>
          <w:sz w:val="24"/>
          <w:szCs w:val="24"/>
        </w:rPr>
      </w:pPr>
      <w:r w:rsidRPr="00C471B8">
        <w:rPr>
          <w:rFonts w:ascii="Times New Roman" w:hAnsi="Times New Roman" w:cs="Times New Roman"/>
          <w:b/>
          <w:sz w:val="24"/>
          <w:szCs w:val="24"/>
        </w:rPr>
        <w:t>2 – SOBRE O CENÁRIO DA CIÊNCIA SOCIAL E DA ACADEMIA NORTE-AMERICANA EM ECONOMIA: INSTITUCIONALISMO, CONTROLE SOCIAL E PLANEJAMENTO</w:t>
      </w:r>
    </w:p>
    <w:p w14:paraId="66FADDB8" w14:textId="77777777" w:rsidR="005F2140" w:rsidRDefault="005F2140" w:rsidP="00B010AB">
      <w:pPr>
        <w:rPr>
          <w:rFonts w:ascii="Times New Roman" w:hAnsi="Times New Roman" w:cs="Times New Roman"/>
          <w:sz w:val="24"/>
          <w:szCs w:val="24"/>
        </w:rPr>
      </w:pPr>
    </w:p>
    <w:p w14:paraId="4118CA37" w14:textId="77777777" w:rsidR="00BB1A63" w:rsidRDefault="00702057" w:rsidP="00B010AB">
      <w:pPr>
        <w:rPr>
          <w:rFonts w:ascii="Times New Roman" w:hAnsi="Times New Roman" w:cs="Times New Roman"/>
          <w:sz w:val="24"/>
          <w:szCs w:val="24"/>
        </w:rPr>
      </w:pPr>
      <w:r w:rsidRPr="00C471B8">
        <w:rPr>
          <w:rFonts w:ascii="Times New Roman" w:hAnsi="Times New Roman" w:cs="Times New Roman"/>
          <w:sz w:val="24"/>
          <w:szCs w:val="24"/>
        </w:rPr>
        <w:tab/>
        <w:t xml:space="preserve">Eugênio Gudin </w:t>
      </w:r>
      <w:r w:rsidR="00BB1A63" w:rsidRPr="00C471B8">
        <w:rPr>
          <w:rFonts w:ascii="Times New Roman" w:hAnsi="Times New Roman" w:cs="Times New Roman"/>
          <w:sz w:val="24"/>
          <w:szCs w:val="24"/>
        </w:rPr>
        <w:t>foi preciso ao identificar o paralelismo entre sua altercação com Simonsen e a discussão que</w:t>
      </w:r>
      <w:r w:rsidR="00BB1A63">
        <w:rPr>
          <w:rFonts w:ascii="Times New Roman" w:hAnsi="Times New Roman" w:cs="Times New Roman"/>
          <w:sz w:val="24"/>
          <w:szCs w:val="24"/>
        </w:rPr>
        <w:t xml:space="preserve"> corria na academia norte-americana.</w:t>
      </w:r>
      <w:r>
        <w:rPr>
          <w:rFonts w:ascii="Times New Roman" w:hAnsi="Times New Roman" w:cs="Times New Roman"/>
          <w:sz w:val="24"/>
          <w:szCs w:val="24"/>
        </w:rPr>
        <w:t xml:space="preserve"> </w:t>
      </w:r>
      <w:r w:rsidR="00C471B8">
        <w:rPr>
          <w:rFonts w:ascii="Times New Roman" w:hAnsi="Times New Roman" w:cs="Times New Roman"/>
          <w:sz w:val="24"/>
          <w:szCs w:val="24"/>
        </w:rPr>
        <w:t>Dentro disso</w:t>
      </w:r>
      <w:r>
        <w:rPr>
          <w:rFonts w:ascii="Times New Roman" w:hAnsi="Times New Roman" w:cs="Times New Roman"/>
          <w:sz w:val="24"/>
          <w:szCs w:val="24"/>
        </w:rPr>
        <w:t>, é importante analisarmos mais detidamente o ambiente da academia de economia e ciências sociais daquele país, naquel</w:t>
      </w:r>
      <w:r w:rsidR="00B5703E">
        <w:rPr>
          <w:rFonts w:ascii="Times New Roman" w:hAnsi="Times New Roman" w:cs="Times New Roman"/>
          <w:sz w:val="24"/>
          <w:szCs w:val="24"/>
        </w:rPr>
        <w:t>a época</w:t>
      </w:r>
      <w:r>
        <w:rPr>
          <w:rFonts w:ascii="Times New Roman" w:hAnsi="Times New Roman" w:cs="Times New Roman"/>
          <w:sz w:val="24"/>
          <w:szCs w:val="24"/>
        </w:rPr>
        <w:t xml:space="preserve">, para termos uma ideia mais clara sobre </w:t>
      </w:r>
      <w:r w:rsidR="00C471B8">
        <w:rPr>
          <w:rFonts w:ascii="Times New Roman" w:hAnsi="Times New Roman" w:cs="Times New Roman"/>
          <w:sz w:val="24"/>
          <w:szCs w:val="24"/>
        </w:rPr>
        <w:t>o cenário das</w:t>
      </w:r>
      <w:r>
        <w:rPr>
          <w:rFonts w:ascii="Times New Roman" w:hAnsi="Times New Roman" w:cs="Times New Roman"/>
          <w:sz w:val="24"/>
          <w:szCs w:val="24"/>
        </w:rPr>
        <w:t xml:space="preserve"> ideias que influenciaram o industrialista brasileiro.</w:t>
      </w:r>
    </w:p>
    <w:p w14:paraId="6F1268CF" w14:textId="77777777" w:rsidR="00180797" w:rsidRDefault="00180797" w:rsidP="00B010AB">
      <w:pPr>
        <w:rPr>
          <w:rFonts w:ascii="Times New Roman" w:hAnsi="Times New Roman" w:cs="Times New Roman"/>
          <w:sz w:val="24"/>
          <w:szCs w:val="24"/>
        </w:rPr>
      </w:pPr>
    </w:p>
    <w:p w14:paraId="304BBC52" w14:textId="77777777" w:rsidR="00BB1A63" w:rsidRDefault="0017415C" w:rsidP="00B010AB">
      <w:pPr>
        <w:rPr>
          <w:rFonts w:ascii="Times New Roman" w:hAnsi="Times New Roman" w:cs="Times New Roman"/>
          <w:sz w:val="24"/>
          <w:szCs w:val="24"/>
        </w:rPr>
      </w:pPr>
      <w:r>
        <w:rPr>
          <w:rFonts w:ascii="Times New Roman" w:hAnsi="Times New Roman" w:cs="Times New Roman"/>
          <w:sz w:val="24"/>
          <w:szCs w:val="24"/>
        </w:rPr>
        <w:t>2</w:t>
      </w:r>
      <w:r w:rsidR="00BB1A63">
        <w:rPr>
          <w:rFonts w:ascii="Times New Roman" w:hAnsi="Times New Roman" w:cs="Times New Roman"/>
          <w:sz w:val="24"/>
          <w:szCs w:val="24"/>
        </w:rPr>
        <w:t>.1 – CENÁRIO DA ACADEMIA EM ECONOMIA</w:t>
      </w:r>
      <w:r w:rsidR="001540B9">
        <w:rPr>
          <w:rFonts w:ascii="Times New Roman" w:hAnsi="Times New Roman" w:cs="Times New Roman"/>
          <w:sz w:val="24"/>
          <w:szCs w:val="24"/>
        </w:rPr>
        <w:t>: PLURALISMO, ECLETISMO E O LUGAR DO INSTITUCIONALISMO</w:t>
      </w:r>
    </w:p>
    <w:p w14:paraId="648457A6" w14:textId="77777777" w:rsidR="005F2140" w:rsidRDefault="005F2140" w:rsidP="00B010AB">
      <w:pPr>
        <w:rPr>
          <w:rFonts w:ascii="Times New Roman" w:hAnsi="Times New Roman" w:cs="Times New Roman"/>
          <w:sz w:val="24"/>
          <w:szCs w:val="24"/>
        </w:rPr>
      </w:pPr>
    </w:p>
    <w:p w14:paraId="44236E8B" w14:textId="1F37B884" w:rsidR="00BB1A63" w:rsidRDefault="002A0667" w:rsidP="00B010AB">
      <w:pPr>
        <w:rPr>
          <w:rFonts w:ascii="Times New Roman" w:hAnsi="Times New Roman" w:cs="Times New Roman"/>
          <w:sz w:val="24"/>
          <w:szCs w:val="24"/>
        </w:rPr>
      </w:pPr>
      <w:r>
        <w:rPr>
          <w:rFonts w:ascii="Times New Roman" w:hAnsi="Times New Roman" w:cs="Times New Roman"/>
          <w:sz w:val="24"/>
          <w:szCs w:val="24"/>
        </w:rPr>
        <w:tab/>
        <w:t xml:space="preserve">A partir da literatura </w:t>
      </w:r>
      <w:r w:rsidR="00BB1A63">
        <w:rPr>
          <w:rFonts w:ascii="Times New Roman" w:hAnsi="Times New Roman" w:cs="Times New Roman"/>
          <w:sz w:val="24"/>
          <w:szCs w:val="24"/>
        </w:rPr>
        <w:t>sobre a história do pensamen</w:t>
      </w:r>
      <w:r w:rsidR="00B5703E">
        <w:rPr>
          <w:rFonts w:ascii="Times New Roman" w:hAnsi="Times New Roman" w:cs="Times New Roman"/>
          <w:sz w:val="24"/>
          <w:szCs w:val="24"/>
        </w:rPr>
        <w:t>to econômico norte-americano</w:t>
      </w:r>
      <w:r w:rsidR="001C48A7">
        <w:rPr>
          <w:rFonts w:ascii="Times New Roman" w:hAnsi="Times New Roman" w:cs="Times New Roman"/>
          <w:sz w:val="24"/>
          <w:szCs w:val="24"/>
        </w:rPr>
        <w:t>,</w:t>
      </w:r>
      <w:r w:rsidR="00702057">
        <w:rPr>
          <w:rFonts w:ascii="Times New Roman" w:hAnsi="Times New Roman" w:cs="Times New Roman"/>
          <w:sz w:val="24"/>
          <w:szCs w:val="24"/>
        </w:rPr>
        <w:t xml:space="preserve"> dois pontos</w:t>
      </w:r>
      <w:r w:rsidR="00B5703E">
        <w:rPr>
          <w:rFonts w:ascii="Times New Roman" w:hAnsi="Times New Roman" w:cs="Times New Roman"/>
          <w:sz w:val="24"/>
          <w:szCs w:val="24"/>
        </w:rPr>
        <w:t xml:space="preserve"> surgem como</w:t>
      </w:r>
      <w:r w:rsidR="00702057">
        <w:rPr>
          <w:rFonts w:ascii="Times New Roman" w:hAnsi="Times New Roman" w:cs="Times New Roman"/>
          <w:sz w:val="24"/>
          <w:szCs w:val="24"/>
        </w:rPr>
        <w:t xml:space="preserve"> essenciais para nosso estudo.</w:t>
      </w:r>
    </w:p>
    <w:p w14:paraId="1E54B246" w14:textId="536C5F03" w:rsidR="00702057" w:rsidRDefault="00702057" w:rsidP="00B010AB">
      <w:pPr>
        <w:rPr>
          <w:rFonts w:ascii="Times New Roman" w:hAnsi="Times New Roman" w:cs="Times New Roman"/>
          <w:sz w:val="24"/>
          <w:szCs w:val="24"/>
        </w:rPr>
      </w:pPr>
      <w:r>
        <w:rPr>
          <w:rFonts w:ascii="Times New Roman" w:hAnsi="Times New Roman" w:cs="Times New Roman"/>
          <w:sz w:val="24"/>
          <w:szCs w:val="24"/>
        </w:rPr>
        <w:tab/>
        <w:t xml:space="preserve">Em primeiro lugar, cabe </w:t>
      </w:r>
      <w:r w:rsidR="00B5703E">
        <w:rPr>
          <w:rFonts w:ascii="Times New Roman" w:hAnsi="Times New Roman" w:cs="Times New Roman"/>
          <w:sz w:val="24"/>
          <w:szCs w:val="24"/>
        </w:rPr>
        <w:t>marcar</w:t>
      </w:r>
      <w:r>
        <w:rPr>
          <w:rFonts w:ascii="Times New Roman" w:hAnsi="Times New Roman" w:cs="Times New Roman"/>
          <w:sz w:val="24"/>
          <w:szCs w:val="24"/>
        </w:rPr>
        <w:t xml:space="preserve"> o caráter plural e eclético qu</w:t>
      </w:r>
      <w:r w:rsidR="00B7794F">
        <w:rPr>
          <w:rFonts w:ascii="Times New Roman" w:hAnsi="Times New Roman" w:cs="Times New Roman"/>
          <w:sz w:val="24"/>
          <w:szCs w:val="24"/>
        </w:rPr>
        <w:t>e a academia norte-americana teve</w:t>
      </w:r>
      <w:r>
        <w:rPr>
          <w:rFonts w:ascii="Times New Roman" w:hAnsi="Times New Roman" w:cs="Times New Roman"/>
          <w:sz w:val="24"/>
          <w:szCs w:val="24"/>
        </w:rPr>
        <w:t xml:space="preserve"> desde o final do século XIX até a segunda metade da década de 1940. Vários historiadores do pensamento econômico s</w:t>
      </w:r>
      <w:r w:rsidR="000209CF">
        <w:rPr>
          <w:rFonts w:ascii="Times New Roman" w:hAnsi="Times New Roman" w:cs="Times New Roman"/>
          <w:sz w:val="24"/>
          <w:szCs w:val="24"/>
        </w:rPr>
        <w:t>ustentam essa interpretação. O historiador</w:t>
      </w:r>
      <w:r>
        <w:rPr>
          <w:rFonts w:ascii="Times New Roman" w:hAnsi="Times New Roman" w:cs="Times New Roman"/>
          <w:sz w:val="24"/>
          <w:szCs w:val="24"/>
        </w:rPr>
        <w:t xml:space="preserve"> Bob Coats ([1979] 1993</w:t>
      </w:r>
      <w:r w:rsidR="00C471B8">
        <w:rPr>
          <w:rFonts w:ascii="Times New Roman" w:hAnsi="Times New Roman" w:cs="Times New Roman"/>
          <w:sz w:val="24"/>
          <w:szCs w:val="24"/>
        </w:rPr>
        <w:t>;</w:t>
      </w:r>
      <w:r>
        <w:rPr>
          <w:rFonts w:ascii="Times New Roman" w:hAnsi="Times New Roman" w:cs="Times New Roman"/>
          <w:sz w:val="24"/>
          <w:szCs w:val="24"/>
        </w:rPr>
        <w:t xml:space="preserve"> 1998), por exemplo, já assinalava essa característica </w:t>
      </w:r>
      <w:r w:rsidR="008555F5">
        <w:rPr>
          <w:rFonts w:ascii="Times New Roman" w:hAnsi="Times New Roman" w:cs="Times New Roman"/>
          <w:sz w:val="24"/>
          <w:szCs w:val="24"/>
        </w:rPr>
        <w:t xml:space="preserve">desde </w:t>
      </w:r>
      <w:r>
        <w:rPr>
          <w:rFonts w:ascii="Times New Roman" w:hAnsi="Times New Roman" w:cs="Times New Roman"/>
          <w:sz w:val="24"/>
          <w:szCs w:val="24"/>
        </w:rPr>
        <w:t>o final dos anos 1970. Em especial, ele contrastava o pluralismo e o ecletismo norte-americanos com o domínio da economia marshalliana na Grã-Bretanha.</w:t>
      </w:r>
    </w:p>
    <w:p w14:paraId="3247F0DC" w14:textId="7639B7D7" w:rsidR="00890F34" w:rsidRDefault="00890F34" w:rsidP="00B010AB">
      <w:pPr>
        <w:rPr>
          <w:rFonts w:ascii="Times New Roman" w:hAnsi="Times New Roman" w:cs="Times New Roman"/>
          <w:sz w:val="24"/>
          <w:szCs w:val="24"/>
        </w:rPr>
      </w:pPr>
      <w:r>
        <w:rPr>
          <w:rFonts w:ascii="Times New Roman" w:hAnsi="Times New Roman" w:cs="Times New Roman"/>
          <w:sz w:val="24"/>
          <w:szCs w:val="24"/>
        </w:rPr>
        <w:tab/>
        <w:t xml:space="preserve">Mais recentemente, a revista </w:t>
      </w:r>
      <w:r>
        <w:rPr>
          <w:rFonts w:ascii="Times New Roman" w:hAnsi="Times New Roman" w:cs="Times New Roman"/>
          <w:i/>
          <w:sz w:val="24"/>
          <w:szCs w:val="24"/>
        </w:rPr>
        <w:t>History of Political Economy</w:t>
      </w:r>
      <w:r>
        <w:rPr>
          <w:rFonts w:ascii="Times New Roman" w:hAnsi="Times New Roman" w:cs="Times New Roman"/>
          <w:sz w:val="24"/>
          <w:szCs w:val="24"/>
        </w:rPr>
        <w:t xml:space="preserve"> lançou um volume de estudos que reforça essa tese e contrasta o período de pluralismo e ecletismo com o domínio da teoria neoclássica que se tornaria a tônica da academia norte-americana no pós-guerra.</w:t>
      </w:r>
      <w:r w:rsidR="000209CF">
        <w:rPr>
          <w:rStyle w:val="Refdenotaderodap"/>
          <w:rFonts w:ascii="Times New Roman" w:hAnsi="Times New Roman" w:cs="Times New Roman"/>
          <w:sz w:val="24"/>
          <w:szCs w:val="24"/>
        </w:rPr>
        <w:footnoteReference w:id="14"/>
      </w:r>
      <w:r>
        <w:rPr>
          <w:rFonts w:ascii="Times New Roman" w:hAnsi="Times New Roman" w:cs="Times New Roman"/>
          <w:sz w:val="24"/>
          <w:szCs w:val="24"/>
        </w:rPr>
        <w:t xml:space="preserve"> O volume, intitulado </w:t>
      </w:r>
      <w:r w:rsidR="006218C6">
        <w:rPr>
          <w:rFonts w:ascii="Times New Roman" w:hAnsi="Times New Roman" w:cs="Times New Roman"/>
          <w:i/>
          <w:sz w:val="24"/>
          <w:szCs w:val="24"/>
        </w:rPr>
        <w:t>From Interwar Pluralism to Postwar Neoclassicism</w:t>
      </w:r>
      <w:r w:rsidR="006218C6">
        <w:rPr>
          <w:rFonts w:ascii="Times New Roman" w:hAnsi="Times New Roman" w:cs="Times New Roman"/>
          <w:sz w:val="24"/>
          <w:szCs w:val="24"/>
        </w:rPr>
        <w:t>, inclui ensaios sobre diversos aspectos e subáreas da economia que apresentavam esse caráter eclético e plural antes do final da década de 1940. Morgan e Rutherford (1998</w:t>
      </w:r>
      <w:r w:rsidR="008F4DC0">
        <w:rPr>
          <w:rFonts w:ascii="Times New Roman" w:hAnsi="Times New Roman" w:cs="Times New Roman"/>
          <w:sz w:val="24"/>
          <w:szCs w:val="24"/>
        </w:rPr>
        <w:t>: 4</w:t>
      </w:r>
      <w:r w:rsidR="006218C6">
        <w:rPr>
          <w:rFonts w:ascii="Times New Roman" w:hAnsi="Times New Roman" w:cs="Times New Roman"/>
          <w:sz w:val="24"/>
          <w:szCs w:val="24"/>
        </w:rPr>
        <w:t xml:space="preserve">), no artigo que abre o volume, afirmam que a academia norte-americana viveu um “pluralismo genuíno” nas primeiras três décadas do século XX. As linhas que separavam as escolas eram pouco claras, pois cada economista parecia perseguir sua própria combinação de ideologias, </w:t>
      </w:r>
      <w:r w:rsidR="00B5703E">
        <w:rPr>
          <w:rFonts w:ascii="Times New Roman" w:hAnsi="Times New Roman" w:cs="Times New Roman"/>
          <w:sz w:val="24"/>
          <w:szCs w:val="24"/>
        </w:rPr>
        <w:t xml:space="preserve">de </w:t>
      </w:r>
      <w:r w:rsidR="006218C6">
        <w:rPr>
          <w:rFonts w:ascii="Times New Roman" w:hAnsi="Times New Roman" w:cs="Times New Roman"/>
          <w:sz w:val="24"/>
          <w:szCs w:val="24"/>
        </w:rPr>
        <w:t xml:space="preserve">recomendações de políticas, </w:t>
      </w:r>
      <w:r w:rsidR="00B5703E">
        <w:rPr>
          <w:rFonts w:ascii="Times New Roman" w:hAnsi="Times New Roman" w:cs="Times New Roman"/>
          <w:sz w:val="24"/>
          <w:szCs w:val="24"/>
        </w:rPr>
        <w:t xml:space="preserve">de </w:t>
      </w:r>
      <w:r w:rsidR="006218C6">
        <w:rPr>
          <w:rFonts w:ascii="Times New Roman" w:hAnsi="Times New Roman" w:cs="Times New Roman"/>
          <w:sz w:val="24"/>
          <w:szCs w:val="24"/>
        </w:rPr>
        <w:t xml:space="preserve">metodologias e crenças. </w:t>
      </w:r>
      <w:r w:rsidR="00B5703E">
        <w:rPr>
          <w:rFonts w:ascii="Times New Roman" w:hAnsi="Times New Roman" w:cs="Times New Roman"/>
          <w:sz w:val="24"/>
          <w:szCs w:val="24"/>
        </w:rPr>
        <w:t>Na mesma toada, o</w:t>
      </w:r>
      <w:r w:rsidR="006218C6">
        <w:rPr>
          <w:rFonts w:ascii="Times New Roman" w:hAnsi="Times New Roman" w:cs="Times New Roman"/>
          <w:sz w:val="24"/>
          <w:szCs w:val="24"/>
        </w:rPr>
        <w:t>utro autor importante que pesquisa o pensamento econômico norte-americano</w:t>
      </w:r>
      <w:r w:rsidR="00B5703E">
        <w:rPr>
          <w:rFonts w:ascii="Times New Roman" w:hAnsi="Times New Roman" w:cs="Times New Roman"/>
          <w:sz w:val="24"/>
          <w:szCs w:val="24"/>
        </w:rPr>
        <w:t xml:space="preserve"> nesse período</w:t>
      </w:r>
      <w:r w:rsidR="006218C6">
        <w:rPr>
          <w:rFonts w:ascii="Times New Roman" w:hAnsi="Times New Roman" w:cs="Times New Roman"/>
          <w:sz w:val="24"/>
          <w:szCs w:val="24"/>
        </w:rPr>
        <w:t>, Thomas Leonard (2003</w:t>
      </w:r>
      <w:r w:rsidR="00CD46BA">
        <w:rPr>
          <w:rFonts w:ascii="Times New Roman" w:hAnsi="Times New Roman" w:cs="Times New Roman"/>
          <w:sz w:val="24"/>
          <w:szCs w:val="24"/>
        </w:rPr>
        <w:t>;</w:t>
      </w:r>
      <w:r w:rsidR="006218C6">
        <w:rPr>
          <w:rFonts w:ascii="Times New Roman" w:hAnsi="Times New Roman" w:cs="Times New Roman"/>
          <w:sz w:val="24"/>
          <w:szCs w:val="24"/>
        </w:rPr>
        <w:t xml:space="preserve"> 2011), também corrobora a tese do pluralismo e do ecletismo em seus trabalhos.</w:t>
      </w:r>
    </w:p>
    <w:p w14:paraId="0CF00210" w14:textId="318D4E1F" w:rsidR="006218C6" w:rsidRPr="00E90091" w:rsidRDefault="006218C6" w:rsidP="00B010AB">
      <w:pPr>
        <w:keepNext/>
        <w:widowControl w:val="0"/>
        <w:rPr>
          <w:rFonts w:ascii="Times New Roman" w:hAnsi="Times New Roman" w:cs="Times New Roman"/>
          <w:sz w:val="24"/>
          <w:szCs w:val="24"/>
        </w:rPr>
      </w:pPr>
      <w:r>
        <w:rPr>
          <w:rFonts w:ascii="Times New Roman" w:hAnsi="Times New Roman" w:cs="Times New Roman"/>
          <w:sz w:val="24"/>
          <w:szCs w:val="24"/>
        </w:rPr>
        <w:tab/>
      </w:r>
      <w:r w:rsidR="00B53167">
        <w:rPr>
          <w:rFonts w:ascii="Times New Roman" w:hAnsi="Times New Roman" w:cs="Times New Roman"/>
          <w:sz w:val="24"/>
          <w:szCs w:val="24"/>
        </w:rPr>
        <w:t xml:space="preserve">O segundo ponto importante é que o institucionalismo, ligado ao intervencionismo e à filosofia do controle social não era uma abordagem marginal, como na atualidade. </w:t>
      </w:r>
      <w:r w:rsidR="00705335">
        <w:rPr>
          <w:rFonts w:ascii="Times New Roman" w:hAnsi="Times New Roman" w:cs="Times New Roman"/>
          <w:sz w:val="24"/>
          <w:szCs w:val="24"/>
        </w:rPr>
        <w:t>Em vista disso</w:t>
      </w:r>
      <w:r w:rsidR="00B53167">
        <w:rPr>
          <w:rFonts w:ascii="Times New Roman" w:hAnsi="Times New Roman" w:cs="Times New Roman"/>
          <w:sz w:val="24"/>
          <w:szCs w:val="24"/>
        </w:rPr>
        <w:t>,</w:t>
      </w:r>
      <w:r w:rsidR="00705335">
        <w:rPr>
          <w:rFonts w:ascii="Times New Roman" w:hAnsi="Times New Roman" w:cs="Times New Roman"/>
          <w:sz w:val="24"/>
          <w:szCs w:val="24"/>
        </w:rPr>
        <w:t xml:space="preserve"> deve-se apontar que</w:t>
      </w:r>
      <w:r w:rsidR="00B53167">
        <w:rPr>
          <w:rFonts w:ascii="Times New Roman" w:hAnsi="Times New Roman" w:cs="Times New Roman"/>
          <w:sz w:val="24"/>
          <w:szCs w:val="24"/>
        </w:rPr>
        <w:t xml:space="preserve"> </w:t>
      </w:r>
      <w:r>
        <w:rPr>
          <w:rFonts w:ascii="Times New Roman" w:hAnsi="Times New Roman" w:cs="Times New Roman"/>
          <w:sz w:val="24"/>
          <w:szCs w:val="24"/>
        </w:rPr>
        <w:t>o ecletismo e</w:t>
      </w:r>
      <w:r w:rsidR="006C1076">
        <w:rPr>
          <w:rFonts w:ascii="Times New Roman" w:hAnsi="Times New Roman" w:cs="Times New Roman"/>
          <w:sz w:val="24"/>
          <w:szCs w:val="24"/>
        </w:rPr>
        <w:t xml:space="preserve"> o</w:t>
      </w:r>
      <w:r>
        <w:rPr>
          <w:rFonts w:ascii="Times New Roman" w:hAnsi="Times New Roman" w:cs="Times New Roman"/>
          <w:sz w:val="24"/>
          <w:szCs w:val="24"/>
        </w:rPr>
        <w:t xml:space="preserve"> pluralismo não faziam da academia norte-americana um terreno sem nenhuma divisão. Pode-se, claramente, identificar entre os </w:t>
      </w:r>
      <w:r w:rsidRPr="00E90091">
        <w:rPr>
          <w:rFonts w:ascii="Times New Roman" w:hAnsi="Times New Roman" w:cs="Times New Roman"/>
          <w:sz w:val="24"/>
          <w:szCs w:val="24"/>
        </w:rPr>
        <w:t>economistas movimentos, como o institucionalista, e tendências, como a</w:t>
      </w:r>
      <w:r w:rsidR="00B5703E">
        <w:rPr>
          <w:rFonts w:ascii="Times New Roman" w:hAnsi="Times New Roman" w:cs="Times New Roman"/>
          <w:sz w:val="24"/>
          <w:szCs w:val="24"/>
        </w:rPr>
        <w:t xml:space="preserve"> mais</w:t>
      </w:r>
      <w:r w:rsidRPr="00E90091">
        <w:rPr>
          <w:rFonts w:ascii="Times New Roman" w:hAnsi="Times New Roman" w:cs="Times New Roman"/>
          <w:sz w:val="24"/>
          <w:szCs w:val="24"/>
        </w:rPr>
        <w:t xml:space="preserve"> intervencionista e</w:t>
      </w:r>
      <w:r w:rsidR="00B5703E">
        <w:rPr>
          <w:rFonts w:ascii="Times New Roman" w:hAnsi="Times New Roman" w:cs="Times New Roman"/>
          <w:sz w:val="24"/>
          <w:szCs w:val="24"/>
        </w:rPr>
        <w:t xml:space="preserve"> a</w:t>
      </w:r>
      <w:r w:rsidRPr="00E90091">
        <w:rPr>
          <w:rFonts w:ascii="Times New Roman" w:hAnsi="Times New Roman" w:cs="Times New Roman"/>
          <w:sz w:val="24"/>
          <w:szCs w:val="24"/>
        </w:rPr>
        <w:t xml:space="preserve"> libera</w:t>
      </w:r>
      <w:r w:rsidR="00B5703E">
        <w:rPr>
          <w:rFonts w:ascii="Times New Roman" w:hAnsi="Times New Roman" w:cs="Times New Roman"/>
          <w:sz w:val="24"/>
          <w:szCs w:val="24"/>
        </w:rPr>
        <w:t>l</w:t>
      </w:r>
      <w:r w:rsidRPr="00E90091">
        <w:rPr>
          <w:rFonts w:ascii="Times New Roman" w:hAnsi="Times New Roman" w:cs="Times New Roman"/>
          <w:sz w:val="24"/>
          <w:szCs w:val="24"/>
        </w:rPr>
        <w:t>.</w:t>
      </w:r>
      <w:r w:rsidR="00B8710D">
        <w:rPr>
          <w:rStyle w:val="Refdenotaderodap"/>
          <w:rFonts w:ascii="Times New Roman" w:hAnsi="Times New Roman" w:cs="Times New Roman"/>
          <w:sz w:val="24"/>
          <w:szCs w:val="24"/>
        </w:rPr>
        <w:footnoteReference w:id="15"/>
      </w:r>
      <w:r w:rsidRPr="00E90091">
        <w:rPr>
          <w:rFonts w:ascii="Times New Roman" w:hAnsi="Times New Roman" w:cs="Times New Roman"/>
          <w:sz w:val="24"/>
          <w:szCs w:val="24"/>
        </w:rPr>
        <w:t xml:space="preserve"> As fronteiras eram mais nebulosas do que a divisão rígida</w:t>
      </w:r>
      <w:r w:rsidR="00B5703E">
        <w:rPr>
          <w:rFonts w:ascii="Times New Roman" w:hAnsi="Times New Roman" w:cs="Times New Roman"/>
          <w:sz w:val="24"/>
          <w:szCs w:val="24"/>
        </w:rPr>
        <w:t xml:space="preserve"> que </w:t>
      </w:r>
      <w:r w:rsidR="00B5703E">
        <w:rPr>
          <w:rFonts w:ascii="Times New Roman" w:hAnsi="Times New Roman" w:cs="Times New Roman"/>
          <w:sz w:val="24"/>
          <w:szCs w:val="24"/>
        </w:rPr>
        <w:lastRenderedPageBreak/>
        <w:t>surgiria</w:t>
      </w:r>
      <w:r w:rsidRPr="00E90091">
        <w:rPr>
          <w:rFonts w:ascii="Times New Roman" w:hAnsi="Times New Roman" w:cs="Times New Roman"/>
          <w:sz w:val="24"/>
          <w:szCs w:val="24"/>
        </w:rPr>
        <w:t xml:space="preserve"> </w:t>
      </w:r>
      <w:r w:rsidR="00B5703E">
        <w:rPr>
          <w:rFonts w:ascii="Times New Roman" w:hAnsi="Times New Roman" w:cs="Times New Roman"/>
          <w:sz w:val="24"/>
          <w:szCs w:val="24"/>
        </w:rPr>
        <w:t>n</w:t>
      </w:r>
      <w:r w:rsidRPr="00E90091">
        <w:rPr>
          <w:rFonts w:ascii="Times New Roman" w:hAnsi="Times New Roman" w:cs="Times New Roman"/>
          <w:sz w:val="24"/>
          <w:szCs w:val="24"/>
        </w:rPr>
        <w:t>o</w:t>
      </w:r>
      <w:r w:rsidR="00CD46BA">
        <w:rPr>
          <w:rFonts w:ascii="Times New Roman" w:hAnsi="Times New Roman" w:cs="Times New Roman"/>
          <w:sz w:val="24"/>
          <w:szCs w:val="24"/>
        </w:rPr>
        <w:t xml:space="preserve"> pós-guerra, mas elas existiam.</w:t>
      </w:r>
    </w:p>
    <w:p w14:paraId="6E8BE6FE" w14:textId="77777777" w:rsidR="00702057" w:rsidRDefault="00327C32" w:rsidP="00B010AB">
      <w:pPr>
        <w:rPr>
          <w:rFonts w:ascii="Times New Roman" w:hAnsi="Times New Roman" w:cs="Times New Roman"/>
          <w:sz w:val="24"/>
          <w:szCs w:val="24"/>
        </w:rPr>
      </w:pPr>
      <w:r w:rsidRPr="00E90091">
        <w:rPr>
          <w:rFonts w:ascii="Times New Roman" w:hAnsi="Times New Roman" w:cs="Times New Roman"/>
          <w:sz w:val="24"/>
          <w:szCs w:val="24"/>
        </w:rPr>
        <w:tab/>
      </w:r>
      <w:r w:rsidR="00705335">
        <w:rPr>
          <w:rFonts w:ascii="Times New Roman" w:hAnsi="Times New Roman" w:cs="Times New Roman"/>
          <w:sz w:val="24"/>
          <w:szCs w:val="24"/>
        </w:rPr>
        <w:t>Sendo assim</w:t>
      </w:r>
      <w:r w:rsidRPr="00E90091">
        <w:rPr>
          <w:rFonts w:ascii="Times New Roman" w:hAnsi="Times New Roman" w:cs="Times New Roman"/>
          <w:sz w:val="24"/>
          <w:szCs w:val="24"/>
        </w:rPr>
        <w:t xml:space="preserve">, é </w:t>
      </w:r>
      <w:r w:rsidR="00D372C0">
        <w:rPr>
          <w:rFonts w:ascii="Times New Roman" w:hAnsi="Times New Roman" w:cs="Times New Roman"/>
          <w:sz w:val="24"/>
          <w:szCs w:val="24"/>
        </w:rPr>
        <w:t>relevante</w:t>
      </w:r>
      <w:r w:rsidRPr="00E90091">
        <w:rPr>
          <w:rFonts w:ascii="Times New Roman" w:hAnsi="Times New Roman" w:cs="Times New Roman"/>
          <w:sz w:val="24"/>
          <w:szCs w:val="24"/>
        </w:rPr>
        <w:t xml:space="preserve"> anotar o papel e o lugar dos economistas institucionalistas</w:t>
      </w:r>
      <w:r w:rsidR="00E90091">
        <w:rPr>
          <w:rFonts w:ascii="Times New Roman" w:hAnsi="Times New Roman" w:cs="Times New Roman"/>
          <w:sz w:val="24"/>
          <w:szCs w:val="24"/>
        </w:rPr>
        <w:t xml:space="preserve"> </w:t>
      </w:r>
      <w:r w:rsidR="00056603">
        <w:rPr>
          <w:rFonts w:ascii="Times New Roman" w:hAnsi="Times New Roman" w:cs="Times New Roman"/>
          <w:sz w:val="24"/>
          <w:szCs w:val="24"/>
        </w:rPr>
        <w:t>em tal</w:t>
      </w:r>
      <w:r w:rsidR="00E90091">
        <w:rPr>
          <w:rFonts w:ascii="Times New Roman" w:hAnsi="Times New Roman" w:cs="Times New Roman"/>
          <w:sz w:val="24"/>
          <w:szCs w:val="24"/>
        </w:rPr>
        <w:t xml:space="preserve"> cenário</w:t>
      </w:r>
      <w:r w:rsidRPr="00E90091">
        <w:rPr>
          <w:rFonts w:ascii="Times New Roman" w:hAnsi="Times New Roman" w:cs="Times New Roman"/>
          <w:sz w:val="24"/>
          <w:szCs w:val="24"/>
        </w:rPr>
        <w:t>.</w:t>
      </w:r>
      <w:r w:rsidR="00E90091">
        <w:rPr>
          <w:rFonts w:ascii="Times New Roman" w:hAnsi="Times New Roman" w:cs="Times New Roman"/>
          <w:sz w:val="24"/>
          <w:szCs w:val="24"/>
        </w:rPr>
        <w:t xml:space="preserve"> </w:t>
      </w:r>
      <w:r w:rsidR="00705335" w:rsidRPr="00705335">
        <w:rPr>
          <w:rFonts w:ascii="Times New Roman" w:hAnsi="Times New Roman" w:cs="Times New Roman"/>
          <w:sz w:val="24"/>
          <w:szCs w:val="24"/>
        </w:rPr>
        <w:t>M</w:t>
      </w:r>
      <w:r w:rsidR="00E90091" w:rsidRPr="00705335">
        <w:rPr>
          <w:rFonts w:ascii="Times New Roman" w:hAnsi="Times New Roman" w:cs="Times New Roman"/>
          <w:sz w:val="24"/>
          <w:szCs w:val="24"/>
        </w:rPr>
        <w:t xml:space="preserve">alcolm Rutherford (2011) </w:t>
      </w:r>
      <w:r w:rsidR="00705335" w:rsidRPr="00705335">
        <w:rPr>
          <w:rFonts w:ascii="Times New Roman" w:hAnsi="Times New Roman" w:cs="Times New Roman"/>
          <w:sz w:val="24"/>
          <w:szCs w:val="24"/>
        </w:rPr>
        <w:t>demonstra</w:t>
      </w:r>
      <w:r w:rsidR="00CD46BA">
        <w:rPr>
          <w:rFonts w:ascii="Times New Roman" w:hAnsi="Times New Roman" w:cs="Times New Roman"/>
          <w:sz w:val="24"/>
          <w:szCs w:val="24"/>
        </w:rPr>
        <w:t xml:space="preserve"> com grande riqueza de evidências</w:t>
      </w:r>
      <w:r w:rsidR="00705335" w:rsidRPr="00705335">
        <w:rPr>
          <w:rFonts w:ascii="Times New Roman" w:hAnsi="Times New Roman" w:cs="Times New Roman"/>
          <w:sz w:val="24"/>
          <w:szCs w:val="24"/>
        </w:rPr>
        <w:t xml:space="preserve"> a importância dos institucionalistas co</w:t>
      </w:r>
      <w:r w:rsidR="00705335">
        <w:rPr>
          <w:rFonts w:ascii="Times New Roman" w:hAnsi="Times New Roman" w:cs="Times New Roman"/>
          <w:sz w:val="24"/>
          <w:szCs w:val="24"/>
        </w:rPr>
        <w:t>mo corrente de economistas</w:t>
      </w:r>
      <w:r w:rsidR="00CC2309">
        <w:rPr>
          <w:rFonts w:ascii="Times New Roman" w:hAnsi="Times New Roman" w:cs="Times New Roman"/>
          <w:sz w:val="24"/>
          <w:szCs w:val="24"/>
        </w:rPr>
        <w:t xml:space="preserve"> influentes</w:t>
      </w:r>
      <w:r w:rsidR="00705335">
        <w:rPr>
          <w:rFonts w:ascii="Times New Roman" w:hAnsi="Times New Roman" w:cs="Times New Roman"/>
          <w:sz w:val="24"/>
          <w:szCs w:val="24"/>
        </w:rPr>
        <w:t xml:space="preserve"> até o período do pós-guerra</w:t>
      </w:r>
      <w:r w:rsidR="00E90091" w:rsidRPr="00705335">
        <w:rPr>
          <w:rFonts w:ascii="Times New Roman" w:hAnsi="Times New Roman" w:cs="Times New Roman"/>
          <w:sz w:val="24"/>
          <w:szCs w:val="24"/>
        </w:rPr>
        <w:t xml:space="preserve">. </w:t>
      </w:r>
      <w:r w:rsidR="00CD46BA">
        <w:rPr>
          <w:rFonts w:ascii="Times New Roman" w:hAnsi="Times New Roman" w:cs="Times New Roman"/>
          <w:sz w:val="24"/>
          <w:szCs w:val="24"/>
        </w:rPr>
        <w:t>E</w:t>
      </w:r>
      <w:r w:rsidR="00E90091">
        <w:rPr>
          <w:rFonts w:ascii="Times New Roman" w:hAnsi="Times New Roman" w:cs="Times New Roman"/>
          <w:sz w:val="24"/>
          <w:szCs w:val="24"/>
        </w:rPr>
        <w:t>le mostra</w:t>
      </w:r>
      <w:r w:rsidR="00CD46BA">
        <w:rPr>
          <w:rFonts w:ascii="Times New Roman" w:hAnsi="Times New Roman" w:cs="Times New Roman"/>
          <w:sz w:val="24"/>
          <w:szCs w:val="24"/>
        </w:rPr>
        <w:t>, por exemplo,</w:t>
      </w:r>
      <w:r w:rsidR="00E90091">
        <w:rPr>
          <w:rFonts w:ascii="Times New Roman" w:hAnsi="Times New Roman" w:cs="Times New Roman"/>
          <w:sz w:val="24"/>
          <w:szCs w:val="24"/>
        </w:rPr>
        <w:t xml:space="preserve"> </w:t>
      </w:r>
      <w:r w:rsidR="00CD46BA">
        <w:rPr>
          <w:rFonts w:ascii="Times New Roman" w:hAnsi="Times New Roman" w:cs="Times New Roman"/>
          <w:sz w:val="24"/>
          <w:szCs w:val="24"/>
        </w:rPr>
        <w:t>que vários</w:t>
      </w:r>
      <w:r w:rsidR="00E90091">
        <w:rPr>
          <w:rFonts w:ascii="Times New Roman" w:hAnsi="Times New Roman" w:cs="Times New Roman"/>
          <w:sz w:val="24"/>
          <w:szCs w:val="24"/>
        </w:rPr>
        <w:t xml:space="preserve"> participantes do movimento ocupavam cargos tremendamente importantes no governo, como Rexford Tugwell, principal personagem do </w:t>
      </w:r>
      <w:r w:rsidR="00E90091">
        <w:rPr>
          <w:rFonts w:ascii="Times New Roman" w:hAnsi="Times New Roman" w:cs="Times New Roman"/>
          <w:i/>
          <w:sz w:val="24"/>
          <w:szCs w:val="24"/>
        </w:rPr>
        <w:t>Brain Trust</w:t>
      </w:r>
      <w:r w:rsidR="00E90091">
        <w:rPr>
          <w:rFonts w:ascii="Times New Roman" w:hAnsi="Times New Roman" w:cs="Times New Roman"/>
          <w:sz w:val="24"/>
          <w:szCs w:val="24"/>
        </w:rPr>
        <w:t xml:space="preserve"> de Roosevelt. </w:t>
      </w:r>
      <w:r w:rsidR="005E19CD">
        <w:rPr>
          <w:rFonts w:ascii="Times New Roman" w:hAnsi="Times New Roman" w:cs="Times New Roman"/>
          <w:sz w:val="24"/>
          <w:szCs w:val="24"/>
        </w:rPr>
        <w:t>Rutherford (2011)</w:t>
      </w:r>
      <w:r w:rsidR="00705335">
        <w:rPr>
          <w:rFonts w:ascii="Times New Roman" w:hAnsi="Times New Roman" w:cs="Times New Roman"/>
          <w:sz w:val="24"/>
          <w:szCs w:val="24"/>
        </w:rPr>
        <w:t xml:space="preserve"> t</w:t>
      </w:r>
      <w:r w:rsidR="00E90091">
        <w:rPr>
          <w:rFonts w:ascii="Times New Roman" w:hAnsi="Times New Roman" w:cs="Times New Roman"/>
          <w:sz w:val="24"/>
          <w:szCs w:val="24"/>
        </w:rPr>
        <w:t xml:space="preserve">ambém </w:t>
      </w:r>
      <w:r w:rsidR="005E19CD">
        <w:rPr>
          <w:rFonts w:ascii="Times New Roman" w:hAnsi="Times New Roman" w:cs="Times New Roman"/>
          <w:sz w:val="24"/>
          <w:szCs w:val="24"/>
        </w:rPr>
        <w:t>comprova</w:t>
      </w:r>
      <w:r w:rsidR="00E90091">
        <w:rPr>
          <w:rFonts w:ascii="Times New Roman" w:hAnsi="Times New Roman" w:cs="Times New Roman"/>
          <w:sz w:val="24"/>
          <w:szCs w:val="24"/>
        </w:rPr>
        <w:t xml:space="preserve"> que as principais universidades que concedia</w:t>
      </w:r>
      <w:r w:rsidR="00E90091" w:rsidRPr="004F24B4">
        <w:rPr>
          <w:rFonts w:ascii="Times New Roman" w:hAnsi="Times New Roman" w:cs="Times New Roman"/>
          <w:sz w:val="24"/>
          <w:szCs w:val="24"/>
        </w:rPr>
        <w:t>m doutoramentos em economia ou eram dominadas por institucionalistas, como Columbia, ou tinham destacados institucionalistas em seu corpo docente, como na Universidade de Chicago (Rutherford, 2011, passim). Wesley Mitchell e John Maurice Clark, que junto com Walton Hamilton formavam o trio de líderes institucionalistas para Rutherford (</w:t>
      </w:r>
      <w:r w:rsidR="004F24B4" w:rsidRPr="004F24B4">
        <w:rPr>
          <w:rFonts w:ascii="Times New Roman" w:hAnsi="Times New Roman" w:cs="Times New Roman"/>
          <w:sz w:val="24"/>
          <w:szCs w:val="24"/>
        </w:rPr>
        <w:t>2011: 15</w:t>
      </w:r>
      <w:r w:rsidR="00E90091" w:rsidRPr="004F24B4">
        <w:rPr>
          <w:rFonts w:ascii="Times New Roman" w:hAnsi="Times New Roman" w:cs="Times New Roman"/>
          <w:sz w:val="24"/>
          <w:szCs w:val="24"/>
        </w:rPr>
        <w:t>)</w:t>
      </w:r>
      <w:r w:rsidR="00650331">
        <w:rPr>
          <w:rFonts w:ascii="Times New Roman" w:hAnsi="Times New Roman" w:cs="Times New Roman"/>
          <w:sz w:val="24"/>
          <w:szCs w:val="24"/>
        </w:rPr>
        <w:t>,</w:t>
      </w:r>
      <w:r w:rsidR="00E90091" w:rsidRPr="004F24B4">
        <w:rPr>
          <w:rFonts w:ascii="Times New Roman" w:hAnsi="Times New Roman" w:cs="Times New Roman"/>
          <w:sz w:val="24"/>
          <w:szCs w:val="24"/>
        </w:rPr>
        <w:t xml:space="preserve"> estavam entre os economistas mais influentes daqueles tempos – Coats (1992) assinala o mesm</w:t>
      </w:r>
      <w:r w:rsidR="00E90091">
        <w:rPr>
          <w:rFonts w:ascii="Times New Roman" w:hAnsi="Times New Roman" w:cs="Times New Roman"/>
          <w:sz w:val="24"/>
          <w:szCs w:val="24"/>
        </w:rPr>
        <w:t>o para Mitche</w:t>
      </w:r>
      <w:r w:rsidR="00A3597E">
        <w:rPr>
          <w:rFonts w:ascii="Times New Roman" w:hAnsi="Times New Roman" w:cs="Times New Roman"/>
          <w:sz w:val="24"/>
          <w:szCs w:val="24"/>
        </w:rPr>
        <w:t>l</w:t>
      </w:r>
      <w:r w:rsidR="00E90091">
        <w:rPr>
          <w:rFonts w:ascii="Times New Roman" w:hAnsi="Times New Roman" w:cs="Times New Roman"/>
          <w:sz w:val="24"/>
          <w:szCs w:val="24"/>
        </w:rPr>
        <w:t>l e Clark.</w:t>
      </w:r>
    </w:p>
    <w:p w14:paraId="08298D8C" w14:textId="77777777" w:rsidR="00506A7C" w:rsidRPr="00527F8F" w:rsidRDefault="00506A7C" w:rsidP="00B010AB">
      <w:pPr>
        <w:rPr>
          <w:rFonts w:ascii="Times New Roman" w:hAnsi="Times New Roman" w:cs="Times New Roman"/>
          <w:sz w:val="24"/>
          <w:szCs w:val="24"/>
        </w:rPr>
      </w:pPr>
      <w:r>
        <w:rPr>
          <w:rFonts w:ascii="Times New Roman" w:hAnsi="Times New Roman" w:cs="Times New Roman"/>
          <w:sz w:val="24"/>
          <w:szCs w:val="24"/>
        </w:rPr>
        <w:tab/>
      </w:r>
      <w:r w:rsidR="009C3FC8">
        <w:rPr>
          <w:rFonts w:ascii="Times New Roman" w:hAnsi="Times New Roman" w:cs="Times New Roman"/>
          <w:sz w:val="24"/>
          <w:szCs w:val="24"/>
        </w:rPr>
        <w:t>Outro intérprete</w:t>
      </w:r>
      <w:r>
        <w:rPr>
          <w:rFonts w:ascii="Times New Roman" w:hAnsi="Times New Roman" w:cs="Times New Roman"/>
          <w:sz w:val="24"/>
          <w:szCs w:val="24"/>
        </w:rPr>
        <w:t>, como o economista institucionalista da atualidade Geoffrey Hodgson (2004)</w:t>
      </w:r>
      <w:r w:rsidR="00502DF5">
        <w:rPr>
          <w:rFonts w:ascii="Times New Roman" w:hAnsi="Times New Roman" w:cs="Times New Roman"/>
          <w:sz w:val="24"/>
          <w:szCs w:val="24"/>
        </w:rPr>
        <w:t xml:space="preserve">, na mesma linha de Rutherford, marca o institucionalismo como, no mínimo, tão importante quanto qualquer outra escola de pensamento nos EUA de início do século XX. Desse modo, os economistas que Gudin chamou de “inovadores” – George Soule, Stuart Chase e Rexford Tugwell – não pertenciam a um movimento marginal, como pode parecer olhando para aquele período com os olhos da ciência econômica de hoje, mas faziam parte de uma escola central do pensamento econômico norte-americano. E essa escola de pensamento, esse movimento, como chama Rutherford, estava umbilicalmente ligado à ideia de controle </w:t>
      </w:r>
      <w:r w:rsidR="00502DF5" w:rsidRPr="00527F8F">
        <w:rPr>
          <w:rFonts w:ascii="Times New Roman" w:hAnsi="Times New Roman" w:cs="Times New Roman"/>
          <w:sz w:val="24"/>
          <w:szCs w:val="24"/>
        </w:rPr>
        <w:t>social.</w:t>
      </w:r>
      <w:r w:rsidR="00705335" w:rsidRPr="00527F8F">
        <w:rPr>
          <w:rFonts w:ascii="Times New Roman" w:hAnsi="Times New Roman" w:cs="Times New Roman"/>
          <w:sz w:val="24"/>
          <w:szCs w:val="24"/>
        </w:rPr>
        <w:t xml:space="preserve"> Eram, portanto, os principais defensores do intervencionismo econômico na economia que se tornara a mais importante do mundo.</w:t>
      </w:r>
      <w:r w:rsidR="00502DF5" w:rsidRPr="00527F8F">
        <w:rPr>
          <w:rStyle w:val="Refdenotaderodap"/>
          <w:rFonts w:ascii="Times New Roman" w:hAnsi="Times New Roman" w:cs="Times New Roman"/>
          <w:sz w:val="24"/>
          <w:szCs w:val="24"/>
        </w:rPr>
        <w:footnoteReference w:id="16"/>
      </w:r>
    </w:p>
    <w:p w14:paraId="3D27DD4C" w14:textId="77777777" w:rsidR="00BB1A63" w:rsidRPr="00527F8F" w:rsidRDefault="00BB1A63" w:rsidP="00B010AB">
      <w:pPr>
        <w:rPr>
          <w:rFonts w:ascii="Times New Roman" w:hAnsi="Times New Roman" w:cs="Times New Roman"/>
          <w:sz w:val="24"/>
          <w:szCs w:val="24"/>
        </w:rPr>
      </w:pPr>
    </w:p>
    <w:p w14:paraId="3D61713F" w14:textId="77777777" w:rsidR="00BB1A63" w:rsidRPr="00527F8F" w:rsidRDefault="009B1918" w:rsidP="00B010AB">
      <w:pPr>
        <w:rPr>
          <w:rFonts w:ascii="Times New Roman" w:hAnsi="Times New Roman" w:cs="Times New Roman"/>
          <w:sz w:val="24"/>
          <w:szCs w:val="24"/>
        </w:rPr>
      </w:pPr>
      <w:r>
        <w:rPr>
          <w:rFonts w:ascii="Times New Roman" w:hAnsi="Times New Roman" w:cs="Times New Roman"/>
          <w:sz w:val="24"/>
          <w:szCs w:val="24"/>
        </w:rPr>
        <w:t>2</w:t>
      </w:r>
      <w:r w:rsidR="00BB1A63" w:rsidRPr="00527F8F">
        <w:rPr>
          <w:rFonts w:ascii="Times New Roman" w:hAnsi="Times New Roman" w:cs="Times New Roman"/>
          <w:sz w:val="24"/>
          <w:szCs w:val="24"/>
        </w:rPr>
        <w:t>.2 – CONTROLE SOCIAL, PLANEJAMENTO</w:t>
      </w:r>
      <w:r w:rsidR="00332C7B" w:rsidRPr="00527F8F">
        <w:rPr>
          <w:rFonts w:ascii="Times New Roman" w:hAnsi="Times New Roman" w:cs="Times New Roman"/>
          <w:sz w:val="24"/>
          <w:szCs w:val="24"/>
        </w:rPr>
        <w:t xml:space="preserve"> E EMPIRIA NAS CIÊNCIAS SOCIAIS</w:t>
      </w:r>
    </w:p>
    <w:p w14:paraId="5E42400C" w14:textId="77777777" w:rsidR="005F2140" w:rsidRDefault="005F2140" w:rsidP="00B010AB">
      <w:pPr>
        <w:rPr>
          <w:rFonts w:ascii="Times New Roman" w:hAnsi="Times New Roman" w:cs="Times New Roman"/>
          <w:sz w:val="24"/>
          <w:szCs w:val="24"/>
        </w:rPr>
      </w:pPr>
    </w:p>
    <w:p w14:paraId="2E9FF51C" w14:textId="77777777" w:rsidR="001540B9" w:rsidRDefault="00BB1A63" w:rsidP="00B010AB">
      <w:pPr>
        <w:keepNext/>
        <w:widowControl w:val="0"/>
        <w:rPr>
          <w:rFonts w:ascii="Times New Roman" w:hAnsi="Times New Roman" w:cs="Times New Roman"/>
          <w:sz w:val="24"/>
          <w:szCs w:val="24"/>
        </w:rPr>
      </w:pPr>
      <w:r w:rsidRPr="00527F8F">
        <w:rPr>
          <w:rFonts w:ascii="Times New Roman" w:hAnsi="Times New Roman" w:cs="Times New Roman"/>
          <w:sz w:val="24"/>
          <w:szCs w:val="24"/>
        </w:rPr>
        <w:tab/>
        <w:t>A ideia de controle social, de acordo com Dorothy Ross (1991: 230), teria surgido na sociologia, antes de ser</w:t>
      </w:r>
      <w:r>
        <w:rPr>
          <w:rFonts w:ascii="Times New Roman" w:hAnsi="Times New Roman" w:cs="Times New Roman"/>
          <w:sz w:val="24"/>
          <w:szCs w:val="24"/>
        </w:rPr>
        <w:t xml:space="preserve"> adotada plenamente pelos economistas. O pioneiro no uso e definição do termo foi Edward Ross, que publicou uma série de artigos tratando do assunto no </w:t>
      </w:r>
      <w:r>
        <w:rPr>
          <w:rFonts w:ascii="Times New Roman" w:hAnsi="Times New Roman" w:cs="Times New Roman"/>
          <w:i/>
          <w:sz w:val="24"/>
          <w:szCs w:val="24"/>
        </w:rPr>
        <w:t>American Journal of Sociology</w:t>
      </w:r>
      <w:r>
        <w:rPr>
          <w:rFonts w:ascii="Times New Roman" w:hAnsi="Times New Roman" w:cs="Times New Roman"/>
          <w:sz w:val="24"/>
          <w:szCs w:val="24"/>
        </w:rPr>
        <w:t>, a partir de 1896. Essa série de artigos transform</w:t>
      </w:r>
      <w:r w:rsidR="00432ECD">
        <w:rPr>
          <w:rFonts w:ascii="Times New Roman" w:hAnsi="Times New Roman" w:cs="Times New Roman"/>
          <w:sz w:val="24"/>
          <w:szCs w:val="24"/>
        </w:rPr>
        <w:t>ou</w:t>
      </w:r>
      <w:r>
        <w:rPr>
          <w:rFonts w:ascii="Times New Roman" w:hAnsi="Times New Roman" w:cs="Times New Roman"/>
          <w:sz w:val="24"/>
          <w:szCs w:val="24"/>
        </w:rPr>
        <w:t>-se em livro,</w:t>
      </w:r>
      <w:r w:rsidR="00432ECD">
        <w:rPr>
          <w:rFonts w:ascii="Times New Roman" w:hAnsi="Times New Roman" w:cs="Times New Roman"/>
          <w:sz w:val="24"/>
          <w:szCs w:val="24"/>
        </w:rPr>
        <w:t xml:space="preserve"> o já citado</w:t>
      </w:r>
      <w:r>
        <w:rPr>
          <w:rFonts w:ascii="Times New Roman" w:hAnsi="Times New Roman" w:cs="Times New Roman"/>
          <w:sz w:val="24"/>
          <w:szCs w:val="24"/>
        </w:rPr>
        <w:t xml:space="preserve"> </w:t>
      </w:r>
      <w:r>
        <w:rPr>
          <w:rFonts w:ascii="Times New Roman" w:hAnsi="Times New Roman" w:cs="Times New Roman"/>
          <w:i/>
          <w:sz w:val="24"/>
          <w:szCs w:val="24"/>
        </w:rPr>
        <w:t>Social Control</w:t>
      </w:r>
      <w:r w:rsidR="0056496C">
        <w:rPr>
          <w:rFonts w:ascii="Times New Roman" w:hAnsi="Times New Roman" w:cs="Times New Roman"/>
          <w:i/>
          <w:sz w:val="24"/>
          <w:szCs w:val="24"/>
        </w:rPr>
        <w:t>,</w:t>
      </w:r>
      <w:r>
        <w:rPr>
          <w:rFonts w:ascii="Times New Roman" w:hAnsi="Times New Roman" w:cs="Times New Roman"/>
          <w:i/>
          <w:sz w:val="24"/>
          <w:szCs w:val="24"/>
        </w:rPr>
        <w:t xml:space="preserve"> a survey of the foundations of order</w:t>
      </w:r>
      <w:r>
        <w:rPr>
          <w:rFonts w:ascii="Times New Roman" w:hAnsi="Times New Roman" w:cs="Times New Roman"/>
          <w:sz w:val="24"/>
          <w:szCs w:val="24"/>
        </w:rPr>
        <w:t>. Edward Ross parecia procurar uma “terceira via” para a organização da sociedade a norte-americana. Nas palavras do próprio Ross (</w:t>
      </w:r>
      <w:r>
        <w:rPr>
          <w:rFonts w:ascii="Times New Roman" w:hAnsi="Times New Roman" w:cs="Times New Roman"/>
          <w:i/>
          <w:sz w:val="24"/>
          <w:szCs w:val="24"/>
        </w:rPr>
        <w:t xml:space="preserve">apud </w:t>
      </w:r>
      <w:r>
        <w:rPr>
          <w:rFonts w:ascii="Times New Roman" w:hAnsi="Times New Roman" w:cs="Times New Roman"/>
          <w:sz w:val="24"/>
          <w:szCs w:val="24"/>
        </w:rPr>
        <w:t>Ross, 1991: 232): “Nem a desigualdade presente, tampouco a igualdade artificial e cuidadosamente protegida do Estado comunista poderia mobilizar os justos sentimentos de todos.”</w:t>
      </w:r>
      <w:r>
        <w:rPr>
          <w:rStyle w:val="Refdenotaderodap"/>
          <w:rFonts w:ascii="Times New Roman" w:hAnsi="Times New Roman" w:cs="Times New Roman"/>
          <w:sz w:val="24"/>
          <w:szCs w:val="24"/>
        </w:rPr>
        <w:footnoteReference w:id="17"/>
      </w:r>
    </w:p>
    <w:p w14:paraId="498B0A77" w14:textId="77777777" w:rsidR="009C550E" w:rsidRDefault="00BB1A63" w:rsidP="00B010AB">
      <w:pPr>
        <w:rPr>
          <w:rFonts w:ascii="Times New Roman" w:hAnsi="Times New Roman" w:cs="Times New Roman"/>
          <w:sz w:val="24"/>
          <w:szCs w:val="24"/>
        </w:rPr>
      </w:pPr>
      <w:r>
        <w:rPr>
          <w:rFonts w:ascii="Times New Roman" w:hAnsi="Times New Roman" w:cs="Times New Roman"/>
          <w:sz w:val="24"/>
          <w:szCs w:val="24"/>
        </w:rPr>
        <w:tab/>
        <w:t xml:space="preserve">O controle social atendia a uma tendência que </w:t>
      </w:r>
      <w:r w:rsidR="009C550E">
        <w:rPr>
          <w:rFonts w:ascii="Times New Roman" w:hAnsi="Times New Roman" w:cs="Times New Roman"/>
          <w:sz w:val="24"/>
          <w:szCs w:val="24"/>
        </w:rPr>
        <w:t>d</w:t>
      </w:r>
      <w:r>
        <w:rPr>
          <w:rFonts w:ascii="Times New Roman" w:hAnsi="Times New Roman" w:cs="Times New Roman"/>
          <w:sz w:val="24"/>
          <w:szCs w:val="24"/>
        </w:rPr>
        <w:t>a política</w:t>
      </w:r>
      <w:r w:rsidR="009C550E">
        <w:rPr>
          <w:rFonts w:ascii="Times New Roman" w:hAnsi="Times New Roman" w:cs="Times New Roman"/>
          <w:sz w:val="24"/>
          <w:szCs w:val="24"/>
        </w:rPr>
        <w:t xml:space="preserve"> extravasava para </w:t>
      </w:r>
      <w:r>
        <w:rPr>
          <w:rFonts w:ascii="Times New Roman" w:hAnsi="Times New Roman" w:cs="Times New Roman"/>
          <w:sz w:val="24"/>
          <w:szCs w:val="24"/>
        </w:rPr>
        <w:t xml:space="preserve">as ciências sociais e econômicas. O capitalismo havia gerado um progresso sem precedentes, mas, sem </w:t>
      </w:r>
      <w:r w:rsidR="009C550E">
        <w:rPr>
          <w:rFonts w:ascii="Times New Roman" w:hAnsi="Times New Roman" w:cs="Times New Roman"/>
          <w:sz w:val="24"/>
          <w:szCs w:val="24"/>
        </w:rPr>
        <w:t>nenhum controle</w:t>
      </w:r>
      <w:r>
        <w:rPr>
          <w:rFonts w:ascii="Times New Roman" w:hAnsi="Times New Roman" w:cs="Times New Roman"/>
          <w:sz w:val="24"/>
          <w:szCs w:val="24"/>
        </w:rPr>
        <w:t xml:space="preserve"> esta</w:t>
      </w:r>
      <w:r w:rsidR="009C550E">
        <w:rPr>
          <w:rFonts w:ascii="Times New Roman" w:hAnsi="Times New Roman" w:cs="Times New Roman"/>
          <w:sz w:val="24"/>
          <w:szCs w:val="24"/>
        </w:rPr>
        <w:t>v</w:t>
      </w:r>
      <w:r>
        <w:rPr>
          <w:rFonts w:ascii="Times New Roman" w:hAnsi="Times New Roman" w:cs="Times New Roman"/>
          <w:sz w:val="24"/>
          <w:szCs w:val="24"/>
        </w:rPr>
        <w:t>a sufocando o norte-americano médio</w:t>
      </w:r>
      <w:r w:rsidR="009C550E">
        <w:rPr>
          <w:rFonts w:ascii="Times New Roman" w:hAnsi="Times New Roman" w:cs="Times New Roman"/>
          <w:sz w:val="24"/>
          <w:szCs w:val="24"/>
        </w:rPr>
        <w:t>.</w:t>
      </w:r>
      <w:r>
        <w:rPr>
          <w:rFonts w:ascii="Times New Roman" w:hAnsi="Times New Roman" w:cs="Times New Roman"/>
          <w:sz w:val="24"/>
          <w:szCs w:val="24"/>
        </w:rPr>
        <w:t xml:space="preserve"> </w:t>
      </w:r>
      <w:r w:rsidR="009C550E">
        <w:rPr>
          <w:rFonts w:ascii="Times New Roman" w:hAnsi="Times New Roman" w:cs="Times New Roman"/>
          <w:sz w:val="24"/>
          <w:szCs w:val="24"/>
        </w:rPr>
        <w:t xml:space="preserve">Grandes corporações </w:t>
      </w:r>
      <w:r>
        <w:rPr>
          <w:rFonts w:ascii="Times New Roman" w:hAnsi="Times New Roman" w:cs="Times New Roman"/>
          <w:sz w:val="24"/>
          <w:szCs w:val="24"/>
        </w:rPr>
        <w:t>monopoliza</w:t>
      </w:r>
      <w:r w:rsidR="009C550E">
        <w:rPr>
          <w:rFonts w:ascii="Times New Roman" w:hAnsi="Times New Roman" w:cs="Times New Roman"/>
          <w:sz w:val="24"/>
          <w:szCs w:val="24"/>
        </w:rPr>
        <w:t>vam</w:t>
      </w:r>
      <w:r>
        <w:rPr>
          <w:rFonts w:ascii="Times New Roman" w:hAnsi="Times New Roman" w:cs="Times New Roman"/>
          <w:sz w:val="24"/>
          <w:szCs w:val="24"/>
        </w:rPr>
        <w:t xml:space="preserve"> diversos setores da economia e, na esteira d</w:t>
      </w:r>
      <w:r w:rsidR="00D9595B">
        <w:rPr>
          <w:rFonts w:ascii="Times New Roman" w:hAnsi="Times New Roman" w:cs="Times New Roman"/>
          <w:sz w:val="24"/>
          <w:szCs w:val="24"/>
        </w:rPr>
        <w:t>ess</w:t>
      </w:r>
      <w:r>
        <w:rPr>
          <w:rFonts w:ascii="Times New Roman" w:hAnsi="Times New Roman" w:cs="Times New Roman"/>
          <w:sz w:val="24"/>
          <w:szCs w:val="24"/>
        </w:rPr>
        <w:t>a modernização acelerada, solapa</w:t>
      </w:r>
      <w:r w:rsidR="009C550E">
        <w:rPr>
          <w:rFonts w:ascii="Times New Roman" w:hAnsi="Times New Roman" w:cs="Times New Roman"/>
          <w:sz w:val="24"/>
          <w:szCs w:val="24"/>
        </w:rPr>
        <w:t>vam</w:t>
      </w:r>
      <w:r>
        <w:rPr>
          <w:rFonts w:ascii="Times New Roman" w:hAnsi="Times New Roman" w:cs="Times New Roman"/>
          <w:sz w:val="24"/>
          <w:szCs w:val="24"/>
        </w:rPr>
        <w:t xml:space="preserve"> os princípios sob</w:t>
      </w:r>
      <w:r w:rsidR="009C550E">
        <w:rPr>
          <w:rFonts w:ascii="Times New Roman" w:hAnsi="Times New Roman" w:cs="Times New Roman"/>
          <w:sz w:val="24"/>
          <w:szCs w:val="24"/>
        </w:rPr>
        <w:t>re</w:t>
      </w:r>
      <w:r>
        <w:rPr>
          <w:rFonts w:ascii="Times New Roman" w:hAnsi="Times New Roman" w:cs="Times New Roman"/>
          <w:sz w:val="24"/>
          <w:szCs w:val="24"/>
        </w:rPr>
        <w:t xml:space="preserve"> os quais </w:t>
      </w:r>
      <w:r w:rsidR="006925CC">
        <w:rPr>
          <w:rFonts w:ascii="Times New Roman" w:hAnsi="Times New Roman" w:cs="Times New Roman"/>
          <w:sz w:val="24"/>
          <w:szCs w:val="24"/>
        </w:rPr>
        <w:t>esse</w:t>
      </w:r>
      <w:r w:rsidR="00D9595B">
        <w:rPr>
          <w:rFonts w:ascii="Times New Roman" w:hAnsi="Times New Roman" w:cs="Times New Roman"/>
          <w:sz w:val="24"/>
          <w:szCs w:val="24"/>
        </w:rPr>
        <w:t xml:space="preserve"> norte-americano </w:t>
      </w:r>
      <w:r w:rsidR="00D9595B">
        <w:rPr>
          <w:rFonts w:ascii="Times New Roman" w:hAnsi="Times New Roman" w:cs="Times New Roman"/>
          <w:sz w:val="24"/>
          <w:szCs w:val="24"/>
        </w:rPr>
        <w:lastRenderedPageBreak/>
        <w:t>médio</w:t>
      </w:r>
      <w:r>
        <w:rPr>
          <w:rFonts w:ascii="Times New Roman" w:hAnsi="Times New Roman" w:cs="Times New Roman"/>
          <w:sz w:val="24"/>
          <w:szCs w:val="24"/>
        </w:rPr>
        <w:t xml:space="preserve"> acreditava que os EUA foram forma</w:t>
      </w:r>
      <w:r w:rsidR="00635D7E">
        <w:rPr>
          <w:rFonts w:ascii="Times New Roman" w:hAnsi="Times New Roman" w:cs="Times New Roman"/>
          <w:sz w:val="24"/>
          <w:szCs w:val="24"/>
        </w:rPr>
        <w:t>dos.</w:t>
      </w:r>
      <w:r w:rsidR="009C550E">
        <w:rPr>
          <w:rFonts w:ascii="Times New Roman" w:hAnsi="Times New Roman" w:cs="Times New Roman"/>
          <w:sz w:val="24"/>
          <w:szCs w:val="24"/>
        </w:rPr>
        <w:t xml:space="preserve"> Emergia uma aristocracia que a partir de seu poderio econômico monopolizava também a política, deixando </w:t>
      </w:r>
      <w:r w:rsidR="006925CC">
        <w:rPr>
          <w:rFonts w:ascii="Times New Roman" w:hAnsi="Times New Roman" w:cs="Times New Roman"/>
          <w:sz w:val="24"/>
          <w:szCs w:val="24"/>
        </w:rPr>
        <w:t xml:space="preserve">mais </w:t>
      </w:r>
      <w:r w:rsidR="009C550E">
        <w:rPr>
          <w:rFonts w:ascii="Times New Roman" w:hAnsi="Times New Roman" w:cs="Times New Roman"/>
          <w:sz w:val="24"/>
          <w:szCs w:val="24"/>
        </w:rPr>
        <w:t>e</w:t>
      </w:r>
      <w:r w:rsidR="006925CC">
        <w:rPr>
          <w:rFonts w:ascii="Times New Roman" w:hAnsi="Times New Roman" w:cs="Times New Roman"/>
          <w:sz w:val="24"/>
          <w:szCs w:val="24"/>
        </w:rPr>
        <w:t>scancarada</w:t>
      </w:r>
      <w:r w:rsidR="009C550E">
        <w:rPr>
          <w:rFonts w:ascii="Times New Roman" w:hAnsi="Times New Roman" w:cs="Times New Roman"/>
          <w:sz w:val="24"/>
          <w:szCs w:val="24"/>
        </w:rPr>
        <w:t xml:space="preserve"> a separação</w:t>
      </w:r>
      <w:r w:rsidR="006925CC">
        <w:rPr>
          <w:rFonts w:ascii="Times New Roman" w:hAnsi="Times New Roman" w:cs="Times New Roman"/>
          <w:sz w:val="24"/>
          <w:szCs w:val="24"/>
        </w:rPr>
        <w:t xml:space="preserve"> puramente econômica</w:t>
      </w:r>
      <w:r w:rsidR="009C550E">
        <w:rPr>
          <w:rFonts w:ascii="Times New Roman" w:hAnsi="Times New Roman" w:cs="Times New Roman"/>
          <w:sz w:val="24"/>
          <w:szCs w:val="24"/>
        </w:rPr>
        <w:t xml:space="preserve"> entre o pequeno contingente de ricos e a classe média.</w:t>
      </w:r>
    </w:p>
    <w:p w14:paraId="761D4228" w14:textId="3AA3E490" w:rsidR="00BB1A63" w:rsidRDefault="00635D7E" w:rsidP="00B010AB">
      <w:pPr>
        <w:ind w:firstLine="708"/>
        <w:rPr>
          <w:rFonts w:ascii="Times New Roman" w:hAnsi="Times New Roman" w:cs="Times New Roman"/>
          <w:sz w:val="24"/>
          <w:szCs w:val="24"/>
        </w:rPr>
      </w:pPr>
      <w:r>
        <w:rPr>
          <w:rFonts w:ascii="Times New Roman" w:hAnsi="Times New Roman" w:cs="Times New Roman"/>
          <w:sz w:val="24"/>
          <w:szCs w:val="24"/>
        </w:rPr>
        <w:t>Se no início do século XIX</w:t>
      </w:r>
      <w:r w:rsidR="00BB1A63">
        <w:rPr>
          <w:rFonts w:ascii="Times New Roman" w:hAnsi="Times New Roman" w:cs="Times New Roman"/>
          <w:sz w:val="24"/>
          <w:szCs w:val="24"/>
        </w:rPr>
        <w:t xml:space="preserve"> Thomas Jefferson representava o liberalismo e a preservação da indivi</w:t>
      </w:r>
      <w:r>
        <w:rPr>
          <w:rFonts w:ascii="Times New Roman" w:hAnsi="Times New Roman" w:cs="Times New Roman"/>
          <w:sz w:val="24"/>
          <w:szCs w:val="24"/>
        </w:rPr>
        <w:t>dualidade</w:t>
      </w:r>
      <w:r w:rsidR="00BB1A63">
        <w:rPr>
          <w:rFonts w:ascii="Times New Roman" w:hAnsi="Times New Roman" w:cs="Times New Roman"/>
          <w:sz w:val="24"/>
          <w:szCs w:val="24"/>
        </w:rPr>
        <w:t xml:space="preserve"> de um país formado por pequenos e médios proprietários rurais</w:t>
      </w:r>
      <w:r>
        <w:rPr>
          <w:rFonts w:ascii="Times New Roman" w:hAnsi="Times New Roman" w:cs="Times New Roman"/>
          <w:sz w:val="24"/>
          <w:szCs w:val="24"/>
        </w:rPr>
        <w:t>,</w:t>
      </w:r>
      <w:r w:rsidR="00BB1A63">
        <w:rPr>
          <w:rFonts w:ascii="Times New Roman" w:hAnsi="Times New Roman" w:cs="Times New Roman"/>
          <w:sz w:val="24"/>
          <w:szCs w:val="24"/>
        </w:rPr>
        <w:t xml:space="preserve"> </w:t>
      </w:r>
      <w:r>
        <w:rPr>
          <w:rFonts w:ascii="Times New Roman" w:hAnsi="Times New Roman" w:cs="Times New Roman"/>
          <w:sz w:val="24"/>
          <w:szCs w:val="24"/>
        </w:rPr>
        <w:t>n</w:t>
      </w:r>
      <w:r w:rsidR="00BB1A63">
        <w:rPr>
          <w:rFonts w:ascii="Times New Roman" w:hAnsi="Times New Roman" w:cs="Times New Roman"/>
          <w:sz w:val="24"/>
          <w:szCs w:val="24"/>
        </w:rPr>
        <w:t>o final desse mesmo século o liberalismo passou a ser a doutrina do domínio do mais fraco pelo mais forte. Na avaliação do historiador Richard Hofstadter (1955), o norte-american</w:t>
      </w:r>
      <w:r w:rsidR="009B1918">
        <w:rPr>
          <w:rFonts w:ascii="Times New Roman" w:hAnsi="Times New Roman" w:cs="Times New Roman"/>
          <w:sz w:val="24"/>
          <w:szCs w:val="24"/>
        </w:rPr>
        <w:t>o médio não tinha outro recurso</w:t>
      </w:r>
      <w:r w:rsidR="00BB1A63">
        <w:rPr>
          <w:rFonts w:ascii="Times New Roman" w:hAnsi="Times New Roman" w:cs="Times New Roman"/>
          <w:sz w:val="24"/>
          <w:szCs w:val="24"/>
        </w:rPr>
        <w:t xml:space="preserve"> senão apelar para o governo no intuito de preservar seus valores de individualidade, que estavam sendo ameaçados pela força do capitalismo concentrado. O controle social nas ciências sociais e econômicas é a contraparte teórica d</w:t>
      </w:r>
      <w:r w:rsidR="00644995">
        <w:rPr>
          <w:rFonts w:ascii="Times New Roman" w:hAnsi="Times New Roman" w:cs="Times New Roman"/>
          <w:sz w:val="24"/>
          <w:szCs w:val="24"/>
        </w:rPr>
        <w:t>a política d</w:t>
      </w:r>
      <w:r w:rsidR="00BB1A63">
        <w:rPr>
          <w:rFonts w:ascii="Times New Roman" w:hAnsi="Times New Roman" w:cs="Times New Roman"/>
          <w:sz w:val="24"/>
          <w:szCs w:val="24"/>
        </w:rPr>
        <w:t>o Movimento Progressista que empolgou as classes médias urbanas norte-americanas, e que levou Theodore Roosevelt e Woodrow Wilson ao poder.</w:t>
      </w:r>
    </w:p>
    <w:p w14:paraId="5B7FEAF2" w14:textId="77777777" w:rsidR="00527F8F" w:rsidRDefault="00BB1A63" w:rsidP="00B010AB">
      <w:pPr>
        <w:keepNext/>
        <w:widowControl w:val="0"/>
        <w:contextualSpacing/>
        <w:rPr>
          <w:rFonts w:ascii="Times New Roman" w:hAnsi="Times New Roman" w:cs="Times New Roman"/>
          <w:sz w:val="24"/>
          <w:szCs w:val="24"/>
        </w:rPr>
      </w:pPr>
      <w:r>
        <w:rPr>
          <w:rFonts w:ascii="Times New Roman" w:hAnsi="Times New Roman" w:cs="Times New Roman"/>
          <w:sz w:val="24"/>
          <w:szCs w:val="24"/>
        </w:rPr>
        <w:tab/>
        <w:t>Como já marcamos acima através de Rutherford (2011), o institucionalismo econômico estava</w:t>
      </w:r>
      <w:r w:rsidR="00845287">
        <w:rPr>
          <w:rFonts w:ascii="Times New Roman" w:hAnsi="Times New Roman" w:cs="Times New Roman"/>
          <w:sz w:val="24"/>
          <w:szCs w:val="24"/>
        </w:rPr>
        <w:t xml:space="preserve"> profundamente</w:t>
      </w:r>
      <w:r>
        <w:rPr>
          <w:rFonts w:ascii="Times New Roman" w:hAnsi="Times New Roman" w:cs="Times New Roman"/>
          <w:sz w:val="24"/>
          <w:szCs w:val="24"/>
        </w:rPr>
        <w:t xml:space="preserve"> ligado </w:t>
      </w:r>
      <w:r w:rsidR="00845287">
        <w:rPr>
          <w:rFonts w:ascii="Times New Roman" w:hAnsi="Times New Roman" w:cs="Times New Roman"/>
          <w:sz w:val="24"/>
          <w:szCs w:val="24"/>
        </w:rPr>
        <w:t>à</w:t>
      </w:r>
      <w:r>
        <w:rPr>
          <w:rFonts w:ascii="Times New Roman" w:hAnsi="Times New Roman" w:cs="Times New Roman"/>
          <w:sz w:val="24"/>
          <w:szCs w:val="24"/>
        </w:rPr>
        <w:t xml:space="preserve"> ideia de controle social. </w:t>
      </w:r>
      <w:r w:rsidR="00845287">
        <w:rPr>
          <w:rFonts w:ascii="Times New Roman" w:hAnsi="Times New Roman" w:cs="Times New Roman"/>
          <w:sz w:val="24"/>
          <w:szCs w:val="24"/>
        </w:rPr>
        <w:t>Geoffrey</w:t>
      </w:r>
      <w:r>
        <w:rPr>
          <w:rFonts w:ascii="Times New Roman" w:hAnsi="Times New Roman" w:cs="Times New Roman"/>
          <w:sz w:val="24"/>
          <w:szCs w:val="24"/>
        </w:rPr>
        <w:t xml:space="preserve"> Hodgson (2004: 248)</w:t>
      </w:r>
      <w:r w:rsidR="00E42A0E">
        <w:rPr>
          <w:rFonts w:ascii="Times New Roman" w:hAnsi="Times New Roman" w:cs="Times New Roman"/>
          <w:sz w:val="24"/>
          <w:szCs w:val="24"/>
        </w:rPr>
        <w:t xml:space="preserve"> afirma inclusive</w:t>
      </w:r>
      <w:r>
        <w:rPr>
          <w:rFonts w:ascii="Times New Roman" w:hAnsi="Times New Roman" w:cs="Times New Roman"/>
          <w:sz w:val="24"/>
          <w:szCs w:val="24"/>
        </w:rPr>
        <w:t xml:space="preserve"> a política econômica do institucionalismo é exatamente a ciência </w:t>
      </w:r>
      <w:r w:rsidR="00E42A0E">
        <w:rPr>
          <w:rFonts w:ascii="Times New Roman" w:hAnsi="Times New Roman" w:cs="Times New Roman"/>
          <w:sz w:val="24"/>
          <w:szCs w:val="24"/>
        </w:rPr>
        <w:t>d</w:t>
      </w:r>
      <w:r>
        <w:rPr>
          <w:rFonts w:ascii="Times New Roman" w:hAnsi="Times New Roman" w:cs="Times New Roman"/>
          <w:sz w:val="24"/>
          <w:szCs w:val="24"/>
        </w:rPr>
        <w:t>o controle social. Walton Hamilton (1919: 312), no texto considerado o primeiro definidor do que seria o movimento institucionalista, apresenta</w:t>
      </w:r>
      <w:r w:rsidR="00527F8F">
        <w:rPr>
          <w:rFonts w:ascii="Times New Roman" w:hAnsi="Times New Roman" w:cs="Times New Roman"/>
          <w:sz w:val="24"/>
          <w:szCs w:val="24"/>
        </w:rPr>
        <w:t>va</w:t>
      </w:r>
      <w:r>
        <w:rPr>
          <w:rFonts w:ascii="Times New Roman" w:hAnsi="Times New Roman" w:cs="Times New Roman"/>
          <w:sz w:val="24"/>
          <w:szCs w:val="24"/>
        </w:rPr>
        <w:t xml:space="preserve"> entre os princípios dessa corrente que as teorias institucionalistas deveriam ser “...relevantes para o problema do controle social.”</w:t>
      </w:r>
      <w:r w:rsidR="00527F8F">
        <w:rPr>
          <w:rFonts w:ascii="Times New Roman" w:hAnsi="Times New Roman" w:cs="Times New Roman"/>
          <w:sz w:val="24"/>
          <w:szCs w:val="24"/>
        </w:rPr>
        <w:t xml:space="preserve"> </w:t>
      </w:r>
      <w:r w:rsidR="00361AD0">
        <w:rPr>
          <w:rFonts w:ascii="Times New Roman" w:hAnsi="Times New Roman" w:cs="Times New Roman"/>
          <w:sz w:val="24"/>
          <w:szCs w:val="24"/>
        </w:rPr>
        <w:t>Nesse panorama</w:t>
      </w:r>
      <w:r w:rsidR="007009D0">
        <w:rPr>
          <w:rFonts w:ascii="Times New Roman" w:hAnsi="Times New Roman" w:cs="Times New Roman"/>
          <w:sz w:val="24"/>
          <w:szCs w:val="24"/>
        </w:rPr>
        <w:t>, o</w:t>
      </w:r>
      <w:r>
        <w:rPr>
          <w:rFonts w:ascii="Times New Roman" w:hAnsi="Times New Roman" w:cs="Times New Roman"/>
          <w:sz w:val="24"/>
          <w:szCs w:val="24"/>
        </w:rPr>
        <w:t xml:space="preserve"> planejamento econômico </w:t>
      </w:r>
      <w:r w:rsidR="00361AD0">
        <w:rPr>
          <w:rFonts w:ascii="Times New Roman" w:hAnsi="Times New Roman" w:cs="Times New Roman"/>
          <w:sz w:val="24"/>
          <w:szCs w:val="24"/>
        </w:rPr>
        <w:t>vai ser</w:t>
      </w:r>
      <w:r>
        <w:rPr>
          <w:rFonts w:ascii="Times New Roman" w:hAnsi="Times New Roman" w:cs="Times New Roman"/>
          <w:sz w:val="24"/>
          <w:szCs w:val="24"/>
        </w:rPr>
        <w:t xml:space="preserve"> uma das ferramentas, um dos instrumentos</w:t>
      </w:r>
      <w:r w:rsidR="00361AD0">
        <w:rPr>
          <w:rFonts w:ascii="Times New Roman" w:hAnsi="Times New Roman" w:cs="Times New Roman"/>
          <w:sz w:val="24"/>
          <w:szCs w:val="24"/>
        </w:rPr>
        <w:t xml:space="preserve"> mais importantes</w:t>
      </w:r>
      <w:r>
        <w:rPr>
          <w:rFonts w:ascii="Times New Roman" w:hAnsi="Times New Roman" w:cs="Times New Roman"/>
          <w:sz w:val="24"/>
          <w:szCs w:val="24"/>
        </w:rPr>
        <w:t xml:space="preserve"> </w:t>
      </w:r>
      <w:r w:rsidR="00361AD0">
        <w:rPr>
          <w:rFonts w:ascii="Times New Roman" w:hAnsi="Times New Roman" w:cs="Times New Roman"/>
          <w:sz w:val="24"/>
          <w:szCs w:val="24"/>
        </w:rPr>
        <w:t>para a filosofia do</w:t>
      </w:r>
      <w:r>
        <w:rPr>
          <w:rFonts w:ascii="Times New Roman" w:hAnsi="Times New Roman" w:cs="Times New Roman"/>
          <w:sz w:val="24"/>
          <w:szCs w:val="24"/>
        </w:rPr>
        <w:t xml:space="preserve"> controle social (Rutherford, 2011: 51). </w:t>
      </w:r>
    </w:p>
    <w:p w14:paraId="55652DD7" w14:textId="77777777" w:rsidR="00BB1A63" w:rsidRDefault="00BB1A63" w:rsidP="00B010AB">
      <w:pPr>
        <w:keepNext/>
        <w:ind w:firstLine="708"/>
        <w:contextualSpacing/>
        <w:rPr>
          <w:rFonts w:ascii="Times New Roman" w:hAnsi="Times New Roman" w:cs="Times New Roman"/>
          <w:sz w:val="24"/>
          <w:szCs w:val="24"/>
        </w:rPr>
      </w:pPr>
      <w:r>
        <w:rPr>
          <w:rFonts w:ascii="Times New Roman" w:hAnsi="Times New Roman" w:cs="Times New Roman"/>
          <w:sz w:val="24"/>
          <w:szCs w:val="24"/>
        </w:rPr>
        <w:t xml:space="preserve">Entre os artigos presentes no volume citado acima da </w:t>
      </w:r>
      <w:r>
        <w:rPr>
          <w:rFonts w:ascii="Times New Roman" w:hAnsi="Times New Roman" w:cs="Times New Roman"/>
          <w:i/>
          <w:sz w:val="24"/>
          <w:szCs w:val="24"/>
        </w:rPr>
        <w:t>History of Political Economy</w:t>
      </w:r>
      <w:r>
        <w:rPr>
          <w:rFonts w:ascii="Times New Roman" w:hAnsi="Times New Roman" w:cs="Times New Roman"/>
          <w:sz w:val="24"/>
          <w:szCs w:val="24"/>
        </w:rPr>
        <w:t>, está um artigo de Marcia Balisciano (1998) sobre a ideia de planejamento naquele cenário peculiar da ciência econômica norte-americana. Na opinião de Balisciano</w:t>
      </w:r>
      <w:r w:rsidR="00DD75FB">
        <w:rPr>
          <w:rFonts w:ascii="Times New Roman" w:hAnsi="Times New Roman" w:cs="Times New Roman"/>
          <w:sz w:val="24"/>
          <w:szCs w:val="24"/>
        </w:rPr>
        <w:t xml:space="preserve"> (1998: 154)</w:t>
      </w:r>
      <w:r>
        <w:rPr>
          <w:rFonts w:ascii="Times New Roman" w:hAnsi="Times New Roman" w:cs="Times New Roman"/>
          <w:sz w:val="24"/>
          <w:szCs w:val="24"/>
        </w:rPr>
        <w:t>, a experiência de planejamento durante a Primeira Guerra Mundial, a recessão de 1920-1 e a crescente “fé” na ciência foram fatores que levaram o planejamento ao primeiro plano das ciências sociais e da economia</w:t>
      </w:r>
      <w:r w:rsidR="00527F8F">
        <w:rPr>
          <w:rFonts w:ascii="Times New Roman" w:hAnsi="Times New Roman" w:cs="Times New Roman"/>
          <w:sz w:val="24"/>
          <w:szCs w:val="24"/>
        </w:rPr>
        <w:t>, especialmente na década de 1930</w:t>
      </w:r>
      <w:r>
        <w:rPr>
          <w:rFonts w:ascii="Times New Roman" w:hAnsi="Times New Roman" w:cs="Times New Roman"/>
          <w:sz w:val="24"/>
          <w:szCs w:val="24"/>
        </w:rPr>
        <w:t xml:space="preserve">. A ideia de que era preciso planejar, então, vai ser defendida por uma grande parte dos economistas. </w:t>
      </w:r>
    </w:p>
    <w:p w14:paraId="259C6879" w14:textId="77777777" w:rsidR="00527F8F" w:rsidRDefault="00BB1A63" w:rsidP="00B010AB">
      <w:pPr>
        <w:rPr>
          <w:rFonts w:ascii="Times New Roman" w:hAnsi="Times New Roman" w:cs="Times New Roman"/>
          <w:sz w:val="24"/>
          <w:szCs w:val="24"/>
        </w:rPr>
      </w:pPr>
      <w:r>
        <w:rPr>
          <w:rFonts w:ascii="Times New Roman" w:hAnsi="Times New Roman" w:cs="Times New Roman"/>
          <w:sz w:val="24"/>
          <w:szCs w:val="24"/>
        </w:rPr>
        <w:tab/>
      </w:r>
      <w:r w:rsidRPr="00014BFC">
        <w:rPr>
          <w:rFonts w:ascii="Times New Roman" w:hAnsi="Times New Roman" w:cs="Times New Roman"/>
          <w:sz w:val="24"/>
          <w:szCs w:val="24"/>
        </w:rPr>
        <w:t>No texto de Balisciano (1998:153-4), entretanto, fica claro que o conceito de planejamento era bastante fluido, um reflexo, em sua visão, do contexto pluralista e eclético delineado acima. Assim,</w:t>
      </w:r>
      <w:r w:rsidR="00527F8F">
        <w:rPr>
          <w:rFonts w:ascii="Times New Roman" w:hAnsi="Times New Roman" w:cs="Times New Roman"/>
          <w:sz w:val="24"/>
          <w:szCs w:val="24"/>
        </w:rPr>
        <w:t xml:space="preserve"> no período em análise,</w:t>
      </w:r>
      <w:r w:rsidRPr="00014BFC">
        <w:rPr>
          <w:rFonts w:ascii="Times New Roman" w:hAnsi="Times New Roman" w:cs="Times New Roman"/>
          <w:sz w:val="24"/>
          <w:szCs w:val="24"/>
        </w:rPr>
        <w:t xml:space="preserve"> ela identific</w:t>
      </w:r>
      <w:r w:rsidR="00527F8F">
        <w:rPr>
          <w:rFonts w:ascii="Times New Roman" w:hAnsi="Times New Roman" w:cs="Times New Roman"/>
          <w:sz w:val="24"/>
          <w:szCs w:val="24"/>
        </w:rPr>
        <w:t>a</w:t>
      </w:r>
      <w:r w:rsidRPr="00014BFC">
        <w:rPr>
          <w:rFonts w:ascii="Times New Roman" w:hAnsi="Times New Roman" w:cs="Times New Roman"/>
          <w:sz w:val="24"/>
          <w:szCs w:val="24"/>
        </w:rPr>
        <w:t xml:space="preserve"> quatro vertentes que chama de “ideologias de planejamento econômico”. D</w:t>
      </w:r>
      <w:r w:rsidR="00527F8F">
        <w:rPr>
          <w:rFonts w:ascii="Times New Roman" w:hAnsi="Times New Roman" w:cs="Times New Roman"/>
          <w:sz w:val="24"/>
          <w:szCs w:val="24"/>
        </w:rPr>
        <w:t>ess</w:t>
      </w:r>
      <w:r w:rsidRPr="00014BFC">
        <w:rPr>
          <w:rFonts w:ascii="Times New Roman" w:hAnsi="Times New Roman" w:cs="Times New Roman"/>
          <w:sz w:val="24"/>
          <w:szCs w:val="24"/>
        </w:rPr>
        <w:t>as quatro vertentes, duas são mais interessantes para os nossos propósitos, a do “planejamento da administração social” (</w:t>
      </w:r>
      <w:r w:rsidRPr="00014BFC">
        <w:rPr>
          <w:rFonts w:ascii="Times New Roman" w:hAnsi="Times New Roman" w:cs="Times New Roman"/>
          <w:i/>
          <w:sz w:val="24"/>
          <w:szCs w:val="24"/>
        </w:rPr>
        <w:t>social management</w:t>
      </w:r>
      <w:r w:rsidRPr="00014BFC">
        <w:rPr>
          <w:rFonts w:ascii="Times New Roman" w:hAnsi="Times New Roman" w:cs="Times New Roman"/>
          <w:sz w:val="24"/>
          <w:szCs w:val="24"/>
        </w:rPr>
        <w:t>) e a do “planejamento</w:t>
      </w:r>
      <w:r>
        <w:rPr>
          <w:rFonts w:ascii="Times New Roman" w:hAnsi="Times New Roman" w:cs="Times New Roman"/>
          <w:sz w:val="24"/>
          <w:szCs w:val="24"/>
        </w:rPr>
        <w:t xml:space="preserve"> técnico-industrial”. Como representantes da primeira linha, estavam nomes como os de John Maurice Clark</w:t>
      </w:r>
      <w:r w:rsidR="00527F8F">
        <w:rPr>
          <w:rFonts w:ascii="Times New Roman" w:hAnsi="Times New Roman" w:cs="Times New Roman"/>
          <w:sz w:val="24"/>
          <w:szCs w:val="24"/>
        </w:rPr>
        <w:t>,</w:t>
      </w:r>
      <w:r>
        <w:rPr>
          <w:rFonts w:ascii="Times New Roman" w:hAnsi="Times New Roman" w:cs="Times New Roman"/>
          <w:sz w:val="24"/>
          <w:szCs w:val="24"/>
        </w:rPr>
        <w:t xml:space="preserve"> Rexford Tugwell, </w:t>
      </w:r>
      <w:r w:rsidR="00527F8F">
        <w:rPr>
          <w:rFonts w:ascii="Times New Roman" w:hAnsi="Times New Roman" w:cs="Times New Roman"/>
          <w:sz w:val="24"/>
          <w:szCs w:val="24"/>
        </w:rPr>
        <w:t>S</w:t>
      </w:r>
      <w:r>
        <w:rPr>
          <w:rFonts w:ascii="Times New Roman" w:hAnsi="Times New Roman" w:cs="Times New Roman"/>
          <w:sz w:val="24"/>
          <w:szCs w:val="24"/>
        </w:rPr>
        <w:t>tuart Chase e George Soule. Eles recomendavam, por exemplo, que as indústrias criassem associações de planejamento que supervisionassem a produção e os preços, coordenadas por um Conselho Nacional de Planejamento, com representantes da sociedade e dos órgãos técnicos (</w:t>
      </w:r>
      <w:r>
        <w:rPr>
          <w:rFonts w:ascii="Times New Roman" w:hAnsi="Times New Roman" w:cs="Times New Roman"/>
          <w:i/>
          <w:sz w:val="24"/>
          <w:szCs w:val="24"/>
        </w:rPr>
        <w:t>National Planning Board</w:t>
      </w:r>
      <w:r>
        <w:rPr>
          <w:rFonts w:ascii="Times New Roman" w:hAnsi="Times New Roman" w:cs="Times New Roman"/>
          <w:sz w:val="24"/>
          <w:szCs w:val="24"/>
        </w:rPr>
        <w:t xml:space="preserve">). Já a corrente técnico-industrialista era liderada por economistas do </w:t>
      </w:r>
      <w:r>
        <w:rPr>
          <w:rFonts w:ascii="Times New Roman" w:hAnsi="Times New Roman" w:cs="Times New Roman"/>
          <w:i/>
          <w:sz w:val="24"/>
          <w:szCs w:val="24"/>
        </w:rPr>
        <w:t>National Resources Committee</w:t>
      </w:r>
      <w:r>
        <w:rPr>
          <w:rFonts w:ascii="Times New Roman" w:hAnsi="Times New Roman" w:cs="Times New Roman"/>
          <w:sz w:val="24"/>
          <w:szCs w:val="24"/>
        </w:rPr>
        <w:t xml:space="preserve">, como Mordecai Ezekiel e Gardiner Means. Para defender o planejamento, eles </w:t>
      </w:r>
      <w:r w:rsidR="00527F8F">
        <w:rPr>
          <w:rFonts w:ascii="Times New Roman" w:hAnsi="Times New Roman" w:cs="Times New Roman"/>
          <w:sz w:val="24"/>
          <w:szCs w:val="24"/>
        </w:rPr>
        <w:t>recorriam à</w:t>
      </w:r>
      <w:r>
        <w:rPr>
          <w:rFonts w:ascii="Times New Roman" w:hAnsi="Times New Roman" w:cs="Times New Roman"/>
          <w:sz w:val="24"/>
          <w:szCs w:val="24"/>
        </w:rPr>
        <w:t xml:space="preserve"> metáfora de que o planejamento econômico era a extensão da administração científica para a organização da produção além das paredes das fábricas. Ao contrário da primeira corrente, achavam que o planejamento era exclusivamente uma tarefa técnica, e não político-social e técnic</w:t>
      </w:r>
      <w:r w:rsidR="00527F8F">
        <w:rPr>
          <w:rFonts w:ascii="Times New Roman" w:hAnsi="Times New Roman" w:cs="Times New Roman"/>
          <w:sz w:val="24"/>
          <w:szCs w:val="24"/>
        </w:rPr>
        <w:t>a (Balisciano, 1998: 158, 162).</w:t>
      </w:r>
    </w:p>
    <w:p w14:paraId="7C60BBDA" w14:textId="77777777" w:rsidR="007A1CF0" w:rsidRPr="00893167" w:rsidRDefault="00BB1A63" w:rsidP="00B010AB">
      <w:pPr>
        <w:ind w:firstLine="708"/>
        <w:rPr>
          <w:rFonts w:ascii="Times New Roman" w:hAnsi="Times New Roman" w:cs="Times New Roman"/>
          <w:sz w:val="24"/>
          <w:szCs w:val="24"/>
        </w:rPr>
      </w:pPr>
      <w:r>
        <w:rPr>
          <w:rFonts w:ascii="Times New Roman" w:hAnsi="Times New Roman" w:cs="Times New Roman"/>
          <w:sz w:val="24"/>
          <w:szCs w:val="24"/>
        </w:rPr>
        <w:t>Cabe assinalar que todos os economistas citados no parágrafo acima estavam, de algum modo, ligados ao movimento instit</w:t>
      </w:r>
      <w:r w:rsidRPr="00893167">
        <w:rPr>
          <w:rFonts w:ascii="Times New Roman" w:hAnsi="Times New Roman" w:cs="Times New Roman"/>
          <w:sz w:val="24"/>
          <w:szCs w:val="24"/>
        </w:rPr>
        <w:t>ucionalista.</w:t>
      </w:r>
    </w:p>
    <w:p w14:paraId="2613887E" w14:textId="77777777" w:rsidR="00845287" w:rsidRDefault="00893167" w:rsidP="00B010AB">
      <w:pPr>
        <w:rPr>
          <w:rFonts w:ascii="Times New Roman" w:hAnsi="Times New Roman" w:cs="Times New Roman"/>
          <w:sz w:val="24"/>
          <w:szCs w:val="24"/>
        </w:rPr>
      </w:pPr>
      <w:r w:rsidRPr="00893167">
        <w:rPr>
          <w:rFonts w:ascii="Times New Roman" w:hAnsi="Times New Roman" w:cs="Times New Roman"/>
          <w:sz w:val="24"/>
          <w:szCs w:val="24"/>
        </w:rPr>
        <w:tab/>
      </w:r>
      <w:r w:rsidR="00845287">
        <w:rPr>
          <w:rFonts w:ascii="Times New Roman" w:hAnsi="Times New Roman" w:cs="Times New Roman"/>
          <w:sz w:val="24"/>
          <w:szCs w:val="24"/>
        </w:rPr>
        <w:t>Por fim, bastante importante para</w:t>
      </w:r>
      <w:r w:rsidR="0016700D">
        <w:rPr>
          <w:rFonts w:ascii="Times New Roman" w:hAnsi="Times New Roman" w:cs="Times New Roman"/>
          <w:sz w:val="24"/>
          <w:szCs w:val="24"/>
        </w:rPr>
        <w:t xml:space="preserve"> compreender</w:t>
      </w:r>
      <w:r w:rsidR="00845287">
        <w:rPr>
          <w:rFonts w:ascii="Times New Roman" w:hAnsi="Times New Roman" w:cs="Times New Roman"/>
          <w:sz w:val="24"/>
          <w:szCs w:val="24"/>
        </w:rPr>
        <w:t xml:space="preserve"> a influência que Simonsen recebeu dos norte-americanos</w:t>
      </w:r>
      <w:r w:rsidR="0016700D">
        <w:rPr>
          <w:rFonts w:ascii="Times New Roman" w:hAnsi="Times New Roman" w:cs="Times New Roman"/>
          <w:sz w:val="24"/>
          <w:szCs w:val="24"/>
        </w:rPr>
        <w:t xml:space="preserve"> é</w:t>
      </w:r>
      <w:r w:rsidR="00845287">
        <w:rPr>
          <w:rFonts w:ascii="Times New Roman" w:hAnsi="Times New Roman" w:cs="Times New Roman"/>
          <w:sz w:val="24"/>
          <w:szCs w:val="24"/>
        </w:rPr>
        <w:t xml:space="preserve"> considerar a sociologia e a economia do controle social na Universidade de Columbia do início do século XX – onde os primeiros professores da ELSP </w:t>
      </w:r>
      <w:r w:rsidR="00C0080F">
        <w:rPr>
          <w:rFonts w:ascii="Times New Roman" w:hAnsi="Times New Roman" w:cs="Times New Roman"/>
          <w:sz w:val="24"/>
          <w:szCs w:val="24"/>
        </w:rPr>
        <w:t>obtiveram</w:t>
      </w:r>
      <w:r w:rsidR="00845287">
        <w:rPr>
          <w:rFonts w:ascii="Times New Roman" w:hAnsi="Times New Roman" w:cs="Times New Roman"/>
          <w:sz w:val="24"/>
          <w:szCs w:val="24"/>
        </w:rPr>
        <w:t xml:space="preserve"> seus doutorados.</w:t>
      </w:r>
    </w:p>
    <w:p w14:paraId="56680BA2" w14:textId="3AF63797" w:rsidR="001C3F50" w:rsidRDefault="00346C6F" w:rsidP="00B010AB">
      <w:pPr>
        <w:rPr>
          <w:rFonts w:ascii="Times New Roman" w:hAnsi="Times New Roman" w:cs="Times New Roman"/>
          <w:sz w:val="24"/>
          <w:szCs w:val="24"/>
        </w:rPr>
      </w:pPr>
      <w:r>
        <w:rPr>
          <w:rFonts w:ascii="Times New Roman" w:hAnsi="Times New Roman" w:cs="Times New Roman"/>
          <w:sz w:val="24"/>
          <w:szCs w:val="24"/>
        </w:rPr>
        <w:tab/>
        <w:t>Columbia foi um grande centro de pesquisas em ciências sociais em geral desde o início do XX. A Faculdade de Ciências Políticas congregava os departamentos de Direito Público (</w:t>
      </w:r>
      <w:r>
        <w:rPr>
          <w:rFonts w:ascii="Times New Roman" w:hAnsi="Times New Roman" w:cs="Times New Roman"/>
          <w:i/>
          <w:sz w:val="24"/>
          <w:szCs w:val="24"/>
        </w:rPr>
        <w:t>Public Law</w:t>
      </w:r>
      <w:r>
        <w:rPr>
          <w:rFonts w:ascii="Times New Roman" w:hAnsi="Times New Roman" w:cs="Times New Roman"/>
          <w:sz w:val="24"/>
          <w:szCs w:val="24"/>
        </w:rPr>
        <w:t xml:space="preserve">), Sociologia e História, além do departamento de Economia, que </w:t>
      </w:r>
      <w:r w:rsidR="0016700D">
        <w:rPr>
          <w:rFonts w:ascii="Times New Roman" w:hAnsi="Times New Roman" w:cs="Times New Roman"/>
          <w:sz w:val="24"/>
          <w:szCs w:val="24"/>
        </w:rPr>
        <w:t>foi durante um tempo</w:t>
      </w:r>
      <w:r>
        <w:rPr>
          <w:rFonts w:ascii="Times New Roman" w:hAnsi="Times New Roman" w:cs="Times New Roman"/>
          <w:sz w:val="24"/>
          <w:szCs w:val="24"/>
        </w:rPr>
        <w:t xml:space="preserve"> somente uma escola de estudos pós-graduados. </w:t>
      </w:r>
      <w:r w:rsidR="00BB2D24">
        <w:rPr>
          <w:rFonts w:ascii="Times New Roman" w:hAnsi="Times New Roman" w:cs="Times New Roman"/>
          <w:sz w:val="24"/>
          <w:szCs w:val="24"/>
        </w:rPr>
        <w:t>Vários</w:t>
      </w:r>
      <w:r>
        <w:rPr>
          <w:rFonts w:ascii="Times New Roman" w:hAnsi="Times New Roman" w:cs="Times New Roman"/>
          <w:sz w:val="24"/>
          <w:szCs w:val="24"/>
        </w:rPr>
        <w:t xml:space="preserve"> </w:t>
      </w:r>
      <w:r w:rsidR="0016700D">
        <w:rPr>
          <w:rFonts w:ascii="Times New Roman" w:hAnsi="Times New Roman" w:cs="Times New Roman"/>
          <w:sz w:val="24"/>
          <w:szCs w:val="24"/>
        </w:rPr>
        <w:t>estudiosos</w:t>
      </w:r>
      <w:r>
        <w:rPr>
          <w:rFonts w:ascii="Times New Roman" w:hAnsi="Times New Roman" w:cs="Times New Roman"/>
          <w:sz w:val="24"/>
          <w:szCs w:val="24"/>
        </w:rPr>
        <w:t xml:space="preserve"> importantíssimos para as ciências sociais e econômicas que gravitavam em torno da ideia de controle social trabalh</w:t>
      </w:r>
      <w:r w:rsidR="009532F9">
        <w:rPr>
          <w:rFonts w:ascii="Times New Roman" w:hAnsi="Times New Roman" w:cs="Times New Roman"/>
          <w:sz w:val="24"/>
          <w:szCs w:val="24"/>
        </w:rPr>
        <w:t>avam juntos e de maneira multidisciplinar</w:t>
      </w:r>
      <w:r w:rsidR="0016700D">
        <w:rPr>
          <w:rFonts w:ascii="Times New Roman" w:hAnsi="Times New Roman" w:cs="Times New Roman"/>
          <w:sz w:val="24"/>
          <w:szCs w:val="24"/>
        </w:rPr>
        <w:t xml:space="preserve"> nessa faculdade</w:t>
      </w:r>
      <w:r w:rsidR="009532F9">
        <w:rPr>
          <w:rFonts w:ascii="Times New Roman" w:hAnsi="Times New Roman" w:cs="Times New Roman"/>
          <w:sz w:val="24"/>
          <w:szCs w:val="24"/>
        </w:rPr>
        <w:t>. Uma das características mais fortes das ciências sociais e econômicas na Universidade de Columbia desses tempos foi sua inclinação inovadora para o uso de métodos quantitativos e estatísticos</w:t>
      </w:r>
      <w:r w:rsidR="00C7413C">
        <w:rPr>
          <w:rFonts w:ascii="Times New Roman" w:hAnsi="Times New Roman" w:cs="Times New Roman"/>
          <w:sz w:val="24"/>
          <w:szCs w:val="24"/>
        </w:rPr>
        <w:t xml:space="preserve"> (Camic, Xie;</w:t>
      </w:r>
      <w:r w:rsidR="00062734">
        <w:rPr>
          <w:rFonts w:ascii="Times New Roman" w:hAnsi="Times New Roman" w:cs="Times New Roman"/>
          <w:sz w:val="24"/>
          <w:szCs w:val="24"/>
        </w:rPr>
        <w:t>1994)</w:t>
      </w:r>
      <w:r w:rsidR="009532F9">
        <w:rPr>
          <w:rFonts w:ascii="Times New Roman" w:hAnsi="Times New Roman" w:cs="Times New Roman"/>
          <w:sz w:val="24"/>
          <w:szCs w:val="24"/>
        </w:rPr>
        <w:t>. Franklin Giddings, primeiro do Departamento de Economia, depois da Sociologia, foi um dos acadêmicos responsáveis por imprimir essa inclinação à</w:t>
      </w:r>
      <w:r w:rsidR="0016700D">
        <w:rPr>
          <w:rFonts w:ascii="Times New Roman" w:hAnsi="Times New Roman" w:cs="Times New Roman"/>
          <w:sz w:val="24"/>
          <w:szCs w:val="24"/>
        </w:rPr>
        <w:t xml:space="preserve"> instituição</w:t>
      </w:r>
      <w:r w:rsidR="009532F9">
        <w:rPr>
          <w:rFonts w:ascii="Times New Roman" w:hAnsi="Times New Roman" w:cs="Times New Roman"/>
          <w:sz w:val="24"/>
          <w:szCs w:val="24"/>
        </w:rPr>
        <w:t xml:space="preserve">. </w:t>
      </w:r>
      <w:r w:rsidR="0016700D">
        <w:rPr>
          <w:rFonts w:ascii="Times New Roman" w:hAnsi="Times New Roman" w:cs="Times New Roman"/>
          <w:sz w:val="24"/>
          <w:szCs w:val="24"/>
        </w:rPr>
        <w:t>E i</w:t>
      </w:r>
      <w:r w:rsidR="009532F9">
        <w:rPr>
          <w:rFonts w:ascii="Times New Roman" w:hAnsi="Times New Roman" w:cs="Times New Roman"/>
          <w:sz w:val="24"/>
          <w:szCs w:val="24"/>
        </w:rPr>
        <w:t>sso ele fez junto com</w:t>
      </w:r>
      <w:r w:rsidR="0016700D">
        <w:rPr>
          <w:rFonts w:ascii="Times New Roman" w:hAnsi="Times New Roman" w:cs="Times New Roman"/>
          <w:sz w:val="24"/>
          <w:szCs w:val="24"/>
        </w:rPr>
        <w:t xml:space="preserve"> outro</w:t>
      </w:r>
      <w:r w:rsidR="009532F9">
        <w:rPr>
          <w:rFonts w:ascii="Times New Roman" w:hAnsi="Times New Roman" w:cs="Times New Roman"/>
          <w:sz w:val="24"/>
          <w:szCs w:val="24"/>
        </w:rPr>
        <w:t xml:space="preserve"> personage</w:t>
      </w:r>
      <w:r w:rsidR="0016700D">
        <w:rPr>
          <w:rFonts w:ascii="Times New Roman" w:hAnsi="Times New Roman" w:cs="Times New Roman"/>
          <w:sz w:val="24"/>
          <w:szCs w:val="24"/>
        </w:rPr>
        <w:t>m</w:t>
      </w:r>
      <w:r w:rsidR="009532F9">
        <w:rPr>
          <w:rFonts w:ascii="Times New Roman" w:hAnsi="Times New Roman" w:cs="Times New Roman"/>
          <w:sz w:val="24"/>
          <w:szCs w:val="24"/>
        </w:rPr>
        <w:t xml:space="preserve"> </w:t>
      </w:r>
      <w:r w:rsidR="009532F9">
        <w:rPr>
          <w:rFonts w:ascii="Times New Roman" w:hAnsi="Times New Roman" w:cs="Times New Roman"/>
          <w:sz w:val="24"/>
          <w:szCs w:val="24"/>
        </w:rPr>
        <w:lastRenderedPageBreak/>
        <w:t>fundamenta</w:t>
      </w:r>
      <w:r w:rsidR="0016700D">
        <w:rPr>
          <w:rFonts w:ascii="Times New Roman" w:hAnsi="Times New Roman" w:cs="Times New Roman"/>
          <w:sz w:val="24"/>
          <w:szCs w:val="24"/>
        </w:rPr>
        <w:t>l</w:t>
      </w:r>
      <w:r w:rsidR="009532F9">
        <w:rPr>
          <w:rFonts w:ascii="Times New Roman" w:hAnsi="Times New Roman" w:cs="Times New Roman"/>
          <w:sz w:val="24"/>
          <w:szCs w:val="24"/>
        </w:rPr>
        <w:t xml:space="preserve">, </w:t>
      </w:r>
      <w:r w:rsidR="0016700D">
        <w:rPr>
          <w:rFonts w:ascii="Times New Roman" w:hAnsi="Times New Roman" w:cs="Times New Roman"/>
          <w:sz w:val="24"/>
          <w:szCs w:val="24"/>
        </w:rPr>
        <w:t>o economista</w:t>
      </w:r>
      <w:r w:rsidR="009532F9">
        <w:rPr>
          <w:rFonts w:ascii="Times New Roman" w:hAnsi="Times New Roman" w:cs="Times New Roman"/>
          <w:sz w:val="24"/>
          <w:szCs w:val="24"/>
        </w:rPr>
        <w:t xml:space="preserve"> Wesley Mitchell. J</w:t>
      </w:r>
      <w:r w:rsidR="0016700D">
        <w:rPr>
          <w:rFonts w:ascii="Times New Roman" w:hAnsi="Times New Roman" w:cs="Times New Roman"/>
          <w:sz w:val="24"/>
          <w:szCs w:val="24"/>
        </w:rPr>
        <w:t>á J</w:t>
      </w:r>
      <w:r w:rsidR="009532F9">
        <w:rPr>
          <w:rFonts w:ascii="Times New Roman" w:hAnsi="Times New Roman" w:cs="Times New Roman"/>
          <w:sz w:val="24"/>
          <w:szCs w:val="24"/>
        </w:rPr>
        <w:t xml:space="preserve">ohn Maurice Clark </w:t>
      </w:r>
      <w:r w:rsidR="00812E85">
        <w:rPr>
          <w:rFonts w:ascii="Times New Roman" w:hAnsi="Times New Roman" w:cs="Times New Roman"/>
          <w:sz w:val="24"/>
          <w:szCs w:val="24"/>
        </w:rPr>
        <w:t>juntar-se-ia</w:t>
      </w:r>
      <w:r w:rsidR="009532F9">
        <w:rPr>
          <w:rFonts w:ascii="Times New Roman" w:hAnsi="Times New Roman" w:cs="Times New Roman"/>
          <w:sz w:val="24"/>
          <w:szCs w:val="24"/>
        </w:rPr>
        <w:t xml:space="preserve"> um pouco m</w:t>
      </w:r>
      <w:r w:rsidR="001C3F50">
        <w:rPr>
          <w:rFonts w:ascii="Times New Roman" w:hAnsi="Times New Roman" w:cs="Times New Roman"/>
          <w:sz w:val="24"/>
          <w:szCs w:val="24"/>
        </w:rPr>
        <w:t>ais tarde à equipe de economia.</w:t>
      </w:r>
    </w:p>
    <w:p w14:paraId="70933917" w14:textId="77777777" w:rsidR="00812E85" w:rsidRPr="00346C6F" w:rsidRDefault="009532F9" w:rsidP="00B010AB">
      <w:pPr>
        <w:ind w:firstLine="708"/>
        <w:rPr>
          <w:rFonts w:ascii="Times New Roman" w:hAnsi="Times New Roman" w:cs="Times New Roman"/>
          <w:sz w:val="24"/>
          <w:szCs w:val="24"/>
        </w:rPr>
      </w:pPr>
      <w:r>
        <w:rPr>
          <w:rFonts w:ascii="Times New Roman" w:hAnsi="Times New Roman" w:cs="Times New Roman"/>
          <w:sz w:val="24"/>
          <w:szCs w:val="24"/>
        </w:rPr>
        <w:t>Nos ano</w:t>
      </w:r>
      <w:r w:rsidR="0016700D">
        <w:rPr>
          <w:rFonts w:ascii="Times New Roman" w:hAnsi="Times New Roman" w:cs="Times New Roman"/>
          <w:sz w:val="24"/>
          <w:szCs w:val="24"/>
        </w:rPr>
        <w:t>s 1920 e seguintes, estariam lá</w:t>
      </w:r>
      <w:r>
        <w:rPr>
          <w:rFonts w:ascii="Times New Roman" w:hAnsi="Times New Roman" w:cs="Times New Roman"/>
          <w:sz w:val="24"/>
          <w:szCs w:val="24"/>
        </w:rPr>
        <w:t xml:space="preserve"> Gardiner Means, no direito, Rexford Tugwell e </w:t>
      </w:r>
      <w:r w:rsidR="0016700D">
        <w:rPr>
          <w:rFonts w:ascii="Times New Roman" w:hAnsi="Times New Roman" w:cs="Times New Roman"/>
          <w:sz w:val="24"/>
          <w:szCs w:val="24"/>
        </w:rPr>
        <w:t>Carter Goodrich, na economia, e</w:t>
      </w:r>
      <w:r>
        <w:rPr>
          <w:rFonts w:ascii="Times New Roman" w:hAnsi="Times New Roman" w:cs="Times New Roman"/>
          <w:sz w:val="24"/>
          <w:szCs w:val="24"/>
        </w:rPr>
        <w:t xml:space="preserve"> William Ogburn, na sociologia</w:t>
      </w:r>
      <w:r w:rsidR="00812E85">
        <w:rPr>
          <w:rFonts w:ascii="Times New Roman" w:hAnsi="Times New Roman" w:cs="Times New Roman"/>
          <w:sz w:val="24"/>
          <w:szCs w:val="24"/>
        </w:rPr>
        <w:t xml:space="preserve">, </w:t>
      </w:r>
      <w:r w:rsidR="0016700D">
        <w:rPr>
          <w:rFonts w:ascii="Times New Roman" w:hAnsi="Times New Roman" w:cs="Times New Roman"/>
          <w:sz w:val="24"/>
          <w:szCs w:val="24"/>
        </w:rPr>
        <w:t xml:space="preserve">primeiro </w:t>
      </w:r>
      <w:r w:rsidR="00812E85">
        <w:rPr>
          <w:rFonts w:ascii="Times New Roman" w:hAnsi="Times New Roman" w:cs="Times New Roman"/>
          <w:sz w:val="24"/>
          <w:szCs w:val="24"/>
        </w:rPr>
        <w:t>como estudante e depois</w:t>
      </w:r>
      <w:r w:rsidR="0016700D">
        <w:rPr>
          <w:rFonts w:ascii="Times New Roman" w:hAnsi="Times New Roman" w:cs="Times New Roman"/>
          <w:sz w:val="24"/>
          <w:szCs w:val="24"/>
        </w:rPr>
        <w:t xml:space="preserve"> como</w:t>
      </w:r>
      <w:r w:rsidR="00812E85">
        <w:rPr>
          <w:rFonts w:ascii="Times New Roman" w:hAnsi="Times New Roman" w:cs="Times New Roman"/>
          <w:sz w:val="24"/>
          <w:szCs w:val="24"/>
        </w:rPr>
        <w:t xml:space="preserve"> professor</w:t>
      </w:r>
      <w:r>
        <w:rPr>
          <w:rFonts w:ascii="Times New Roman" w:hAnsi="Times New Roman" w:cs="Times New Roman"/>
          <w:sz w:val="24"/>
          <w:szCs w:val="24"/>
        </w:rPr>
        <w:t xml:space="preserve"> – </w:t>
      </w:r>
      <w:r w:rsidR="00812E85">
        <w:rPr>
          <w:rFonts w:ascii="Times New Roman" w:hAnsi="Times New Roman" w:cs="Times New Roman"/>
          <w:sz w:val="24"/>
          <w:szCs w:val="24"/>
        </w:rPr>
        <w:t xml:space="preserve">em 1927 ele </w:t>
      </w:r>
      <w:r w:rsidR="0016700D">
        <w:rPr>
          <w:rFonts w:ascii="Times New Roman" w:hAnsi="Times New Roman" w:cs="Times New Roman"/>
          <w:sz w:val="24"/>
          <w:szCs w:val="24"/>
        </w:rPr>
        <w:t>foi</w:t>
      </w:r>
      <w:r w:rsidR="00812E85">
        <w:rPr>
          <w:rFonts w:ascii="Times New Roman" w:hAnsi="Times New Roman" w:cs="Times New Roman"/>
          <w:sz w:val="24"/>
          <w:szCs w:val="24"/>
        </w:rPr>
        <w:t xml:space="preserve"> para a Universidade de Chicago</w:t>
      </w:r>
      <w:r>
        <w:rPr>
          <w:rFonts w:ascii="Times New Roman" w:hAnsi="Times New Roman" w:cs="Times New Roman"/>
          <w:sz w:val="24"/>
          <w:szCs w:val="24"/>
        </w:rPr>
        <w:t xml:space="preserve">. </w:t>
      </w:r>
      <w:r w:rsidR="00812E85">
        <w:rPr>
          <w:rFonts w:ascii="Times New Roman" w:hAnsi="Times New Roman" w:cs="Times New Roman"/>
          <w:sz w:val="24"/>
          <w:szCs w:val="24"/>
        </w:rPr>
        <w:t>Ogburn</w:t>
      </w:r>
      <w:r>
        <w:rPr>
          <w:rFonts w:ascii="Times New Roman" w:hAnsi="Times New Roman" w:cs="Times New Roman"/>
          <w:sz w:val="24"/>
          <w:szCs w:val="24"/>
        </w:rPr>
        <w:t xml:space="preserve"> foi um continuador da tradição iniciada por Franklin Giddings </w:t>
      </w:r>
      <w:r w:rsidR="009B5971">
        <w:rPr>
          <w:rFonts w:ascii="Times New Roman" w:hAnsi="Times New Roman" w:cs="Times New Roman"/>
          <w:sz w:val="24"/>
          <w:szCs w:val="24"/>
        </w:rPr>
        <w:t xml:space="preserve">na </w:t>
      </w:r>
      <w:r>
        <w:rPr>
          <w:rFonts w:ascii="Times New Roman" w:hAnsi="Times New Roman" w:cs="Times New Roman"/>
          <w:sz w:val="24"/>
          <w:szCs w:val="24"/>
        </w:rPr>
        <w:t>aplicação de métodos quantitativos e estatísticos na sociologia</w:t>
      </w:r>
      <w:r w:rsidR="00812E85">
        <w:rPr>
          <w:rFonts w:ascii="Times New Roman" w:hAnsi="Times New Roman" w:cs="Times New Roman"/>
          <w:sz w:val="24"/>
          <w:szCs w:val="24"/>
        </w:rPr>
        <w:t xml:space="preserve"> </w:t>
      </w:r>
      <w:r w:rsidR="00416C5C">
        <w:rPr>
          <w:rFonts w:ascii="Times New Roman" w:hAnsi="Times New Roman" w:cs="Times New Roman"/>
          <w:sz w:val="24"/>
          <w:szCs w:val="24"/>
        </w:rPr>
        <w:t>(</w:t>
      </w:r>
      <w:r w:rsidR="00812E85">
        <w:rPr>
          <w:rFonts w:ascii="Times New Roman" w:hAnsi="Times New Roman" w:cs="Times New Roman"/>
          <w:sz w:val="24"/>
          <w:szCs w:val="24"/>
        </w:rPr>
        <w:t>Rutherford</w:t>
      </w:r>
      <w:r w:rsidR="00416C5C">
        <w:rPr>
          <w:rFonts w:ascii="Times New Roman" w:hAnsi="Times New Roman" w:cs="Times New Roman"/>
          <w:sz w:val="24"/>
          <w:szCs w:val="24"/>
        </w:rPr>
        <w:t>,</w:t>
      </w:r>
      <w:r w:rsidR="00812E85">
        <w:rPr>
          <w:rFonts w:ascii="Times New Roman" w:hAnsi="Times New Roman" w:cs="Times New Roman"/>
          <w:sz w:val="24"/>
          <w:szCs w:val="24"/>
        </w:rPr>
        <w:t xml:space="preserve"> 2004</w:t>
      </w:r>
      <w:r w:rsidR="00416C5C">
        <w:rPr>
          <w:rFonts w:ascii="Times New Roman" w:hAnsi="Times New Roman" w:cs="Times New Roman"/>
          <w:sz w:val="24"/>
          <w:szCs w:val="24"/>
        </w:rPr>
        <w:t>; 2011;</w:t>
      </w:r>
      <w:r w:rsidR="00812E85">
        <w:rPr>
          <w:rFonts w:ascii="Times New Roman" w:hAnsi="Times New Roman" w:cs="Times New Roman"/>
          <w:sz w:val="24"/>
          <w:szCs w:val="24"/>
        </w:rPr>
        <w:t xml:space="preserve"> Ross</w:t>
      </w:r>
      <w:r w:rsidR="00416C5C">
        <w:rPr>
          <w:rFonts w:ascii="Times New Roman" w:hAnsi="Times New Roman" w:cs="Times New Roman"/>
          <w:sz w:val="24"/>
          <w:szCs w:val="24"/>
        </w:rPr>
        <w:t>,</w:t>
      </w:r>
      <w:r w:rsidR="00812E85">
        <w:rPr>
          <w:rFonts w:ascii="Times New Roman" w:hAnsi="Times New Roman" w:cs="Times New Roman"/>
          <w:sz w:val="24"/>
          <w:szCs w:val="24"/>
        </w:rPr>
        <w:t xml:space="preserve"> 1991)</w:t>
      </w:r>
      <w:r w:rsidR="00416C5C">
        <w:rPr>
          <w:rFonts w:ascii="Times New Roman" w:hAnsi="Times New Roman" w:cs="Times New Roman"/>
          <w:sz w:val="24"/>
          <w:szCs w:val="24"/>
        </w:rPr>
        <w:t>.</w:t>
      </w:r>
      <w:r w:rsidR="00E459B3">
        <w:rPr>
          <w:rStyle w:val="Refdenotaderodap"/>
          <w:rFonts w:ascii="Times New Roman" w:hAnsi="Times New Roman" w:cs="Times New Roman"/>
          <w:sz w:val="24"/>
          <w:szCs w:val="24"/>
        </w:rPr>
        <w:footnoteReference w:id="18"/>
      </w:r>
      <w:r w:rsidR="00B31230">
        <w:rPr>
          <w:rFonts w:ascii="Times New Roman" w:hAnsi="Times New Roman" w:cs="Times New Roman"/>
          <w:sz w:val="24"/>
          <w:szCs w:val="24"/>
        </w:rPr>
        <w:t xml:space="preserve"> Como veremos abaixo, a ideia de levantament</w:t>
      </w:r>
      <w:r w:rsidR="00470C87">
        <w:rPr>
          <w:rFonts w:ascii="Times New Roman" w:hAnsi="Times New Roman" w:cs="Times New Roman"/>
          <w:sz w:val="24"/>
          <w:szCs w:val="24"/>
        </w:rPr>
        <w:t>o</w:t>
      </w:r>
      <w:r w:rsidR="00B31230">
        <w:rPr>
          <w:rFonts w:ascii="Times New Roman" w:hAnsi="Times New Roman" w:cs="Times New Roman"/>
          <w:sz w:val="24"/>
          <w:szCs w:val="24"/>
        </w:rPr>
        <w:t xml:space="preserve"> de dados para informar a intervenção era </w:t>
      </w:r>
      <w:r w:rsidR="00470C87">
        <w:rPr>
          <w:rFonts w:ascii="Times New Roman" w:hAnsi="Times New Roman" w:cs="Times New Roman"/>
          <w:sz w:val="24"/>
          <w:szCs w:val="24"/>
        </w:rPr>
        <w:t>algo importante para Simonsen.</w:t>
      </w:r>
    </w:p>
    <w:p w14:paraId="5B020F21" w14:textId="77777777" w:rsidR="00845287" w:rsidRDefault="00845287" w:rsidP="00B010AB">
      <w:pPr>
        <w:rPr>
          <w:rFonts w:ascii="Times New Roman" w:hAnsi="Times New Roman" w:cs="Times New Roman"/>
          <w:sz w:val="24"/>
          <w:szCs w:val="24"/>
        </w:rPr>
      </w:pPr>
    </w:p>
    <w:p w14:paraId="790B54DA" w14:textId="77777777" w:rsidR="00EC7F64" w:rsidRDefault="00A056AF" w:rsidP="00B010AB">
      <w:pPr>
        <w:rPr>
          <w:rFonts w:ascii="Times New Roman" w:hAnsi="Times New Roman" w:cs="Times New Roman"/>
          <w:b/>
          <w:sz w:val="24"/>
          <w:szCs w:val="24"/>
        </w:rPr>
      </w:pPr>
      <w:r>
        <w:rPr>
          <w:rFonts w:ascii="Times New Roman" w:hAnsi="Times New Roman" w:cs="Times New Roman"/>
          <w:b/>
          <w:sz w:val="24"/>
          <w:szCs w:val="24"/>
        </w:rPr>
        <w:t>3</w:t>
      </w:r>
      <w:r w:rsidR="00EC7F64">
        <w:rPr>
          <w:rFonts w:ascii="Times New Roman" w:hAnsi="Times New Roman" w:cs="Times New Roman"/>
          <w:b/>
          <w:sz w:val="24"/>
          <w:szCs w:val="24"/>
        </w:rPr>
        <w:t xml:space="preserve"> –</w:t>
      </w:r>
      <w:r w:rsidR="007F01ED">
        <w:rPr>
          <w:rFonts w:ascii="Times New Roman" w:hAnsi="Times New Roman" w:cs="Times New Roman"/>
          <w:b/>
          <w:sz w:val="24"/>
          <w:szCs w:val="24"/>
        </w:rPr>
        <w:t xml:space="preserve"> DUAS IDEIAS DE ROBERTO SIMONSEN</w:t>
      </w:r>
      <w:r w:rsidR="009A05AE">
        <w:rPr>
          <w:rFonts w:ascii="Times New Roman" w:hAnsi="Times New Roman" w:cs="Times New Roman"/>
          <w:b/>
          <w:sz w:val="24"/>
          <w:szCs w:val="24"/>
        </w:rPr>
        <w:t xml:space="preserve"> ESPECIFICAMENTE BASTANTE</w:t>
      </w:r>
      <w:r w:rsidR="007F01ED">
        <w:rPr>
          <w:rFonts w:ascii="Times New Roman" w:hAnsi="Times New Roman" w:cs="Times New Roman"/>
          <w:b/>
          <w:sz w:val="24"/>
          <w:szCs w:val="24"/>
        </w:rPr>
        <w:t xml:space="preserve"> INFLUENCIADAS PELOS NORTE-AMERICANOS</w:t>
      </w:r>
    </w:p>
    <w:p w14:paraId="42C336AA" w14:textId="77777777" w:rsidR="005F2140" w:rsidRDefault="005F2140" w:rsidP="00B010AB">
      <w:pPr>
        <w:rPr>
          <w:rFonts w:ascii="Times New Roman" w:hAnsi="Times New Roman" w:cs="Times New Roman"/>
          <w:sz w:val="24"/>
          <w:szCs w:val="24"/>
        </w:rPr>
      </w:pPr>
    </w:p>
    <w:p w14:paraId="5615012E" w14:textId="77777777" w:rsidR="001D4774" w:rsidRDefault="00E474A5" w:rsidP="00B010AB">
      <w:pPr>
        <w:rPr>
          <w:rFonts w:ascii="Times New Roman" w:hAnsi="Times New Roman" w:cs="Times New Roman"/>
          <w:sz w:val="24"/>
          <w:szCs w:val="24"/>
        </w:rPr>
      </w:pPr>
      <w:r>
        <w:rPr>
          <w:rFonts w:ascii="Times New Roman" w:hAnsi="Times New Roman" w:cs="Times New Roman"/>
          <w:sz w:val="24"/>
          <w:szCs w:val="24"/>
        </w:rPr>
        <w:tab/>
      </w:r>
      <w:r w:rsidR="006B6AA2">
        <w:rPr>
          <w:rFonts w:ascii="Times New Roman" w:hAnsi="Times New Roman" w:cs="Times New Roman"/>
          <w:sz w:val="24"/>
          <w:szCs w:val="24"/>
        </w:rPr>
        <w:t>Como exemplo da influência dos norte-americanos sobre Simonsen, vamos mostrar e discutir</w:t>
      </w:r>
      <w:r w:rsidR="00CE50B1">
        <w:rPr>
          <w:rFonts w:ascii="Times New Roman" w:hAnsi="Times New Roman" w:cs="Times New Roman"/>
          <w:sz w:val="24"/>
          <w:szCs w:val="24"/>
        </w:rPr>
        <w:t xml:space="preserve"> em maior detalhe</w:t>
      </w:r>
      <w:r w:rsidR="006B6AA2">
        <w:rPr>
          <w:rFonts w:ascii="Times New Roman" w:hAnsi="Times New Roman" w:cs="Times New Roman"/>
          <w:sz w:val="24"/>
          <w:szCs w:val="24"/>
        </w:rPr>
        <w:t xml:space="preserve"> duas </w:t>
      </w:r>
      <w:r w:rsidR="001A16E7">
        <w:rPr>
          <w:rFonts w:ascii="Times New Roman" w:hAnsi="Times New Roman" w:cs="Times New Roman"/>
          <w:sz w:val="24"/>
          <w:szCs w:val="24"/>
        </w:rPr>
        <w:t xml:space="preserve">ideias presentes na obra de Simonsen em que os norte-americanos tiveram </w:t>
      </w:r>
      <w:r w:rsidR="00470C87">
        <w:rPr>
          <w:rFonts w:ascii="Times New Roman" w:hAnsi="Times New Roman" w:cs="Times New Roman"/>
          <w:sz w:val="24"/>
          <w:szCs w:val="24"/>
        </w:rPr>
        <w:t>significativa</w:t>
      </w:r>
      <w:r w:rsidR="001A16E7">
        <w:rPr>
          <w:rFonts w:ascii="Times New Roman" w:hAnsi="Times New Roman" w:cs="Times New Roman"/>
          <w:sz w:val="24"/>
          <w:szCs w:val="24"/>
        </w:rPr>
        <w:t xml:space="preserve"> influência</w:t>
      </w:r>
      <w:r>
        <w:rPr>
          <w:rFonts w:ascii="Times New Roman" w:hAnsi="Times New Roman" w:cs="Times New Roman"/>
          <w:sz w:val="24"/>
          <w:szCs w:val="24"/>
        </w:rPr>
        <w:t>. A primeira diz respeito</w:t>
      </w:r>
      <w:r w:rsidR="003439A3">
        <w:rPr>
          <w:rFonts w:ascii="Times New Roman" w:hAnsi="Times New Roman" w:cs="Times New Roman"/>
          <w:sz w:val="24"/>
          <w:szCs w:val="24"/>
        </w:rPr>
        <w:t xml:space="preserve"> </w:t>
      </w:r>
      <w:r>
        <w:rPr>
          <w:rFonts w:ascii="Times New Roman" w:hAnsi="Times New Roman" w:cs="Times New Roman"/>
          <w:sz w:val="24"/>
          <w:szCs w:val="24"/>
        </w:rPr>
        <w:t>à</w:t>
      </w:r>
      <w:r w:rsidR="003439A3">
        <w:rPr>
          <w:rFonts w:ascii="Times New Roman" w:hAnsi="Times New Roman" w:cs="Times New Roman"/>
          <w:sz w:val="24"/>
          <w:szCs w:val="24"/>
        </w:rPr>
        <w:t xml:space="preserve"> importância</w:t>
      </w:r>
      <w:r>
        <w:rPr>
          <w:rFonts w:ascii="Times New Roman" w:hAnsi="Times New Roman" w:cs="Times New Roman"/>
          <w:sz w:val="24"/>
          <w:szCs w:val="24"/>
        </w:rPr>
        <w:t xml:space="preserve"> d</w:t>
      </w:r>
      <w:r w:rsidR="003439A3">
        <w:rPr>
          <w:rFonts w:ascii="Times New Roman" w:hAnsi="Times New Roman" w:cs="Times New Roman"/>
          <w:sz w:val="24"/>
          <w:szCs w:val="24"/>
        </w:rPr>
        <w:t>a realização de</w:t>
      </w:r>
      <w:r>
        <w:rPr>
          <w:rFonts w:ascii="Times New Roman" w:hAnsi="Times New Roman" w:cs="Times New Roman"/>
          <w:sz w:val="24"/>
          <w:szCs w:val="24"/>
        </w:rPr>
        <w:t xml:space="preserve"> estudos em</w:t>
      </w:r>
      <w:r w:rsidR="006B6AA2">
        <w:rPr>
          <w:rFonts w:ascii="Times New Roman" w:hAnsi="Times New Roman" w:cs="Times New Roman"/>
          <w:sz w:val="24"/>
          <w:szCs w:val="24"/>
        </w:rPr>
        <w:t>píricos</w:t>
      </w:r>
      <w:r>
        <w:rPr>
          <w:rFonts w:ascii="Times New Roman" w:hAnsi="Times New Roman" w:cs="Times New Roman"/>
          <w:sz w:val="24"/>
          <w:szCs w:val="24"/>
        </w:rPr>
        <w:t xml:space="preserve"> com o intuito de interferir na </w:t>
      </w:r>
      <w:r w:rsidR="006B6AA2">
        <w:rPr>
          <w:rFonts w:ascii="Times New Roman" w:hAnsi="Times New Roman" w:cs="Times New Roman"/>
          <w:sz w:val="24"/>
          <w:szCs w:val="24"/>
        </w:rPr>
        <w:t>realidade social</w:t>
      </w:r>
      <w:r>
        <w:rPr>
          <w:rFonts w:ascii="Times New Roman" w:hAnsi="Times New Roman" w:cs="Times New Roman"/>
          <w:sz w:val="24"/>
          <w:szCs w:val="24"/>
        </w:rPr>
        <w:t>.</w:t>
      </w:r>
      <w:r w:rsidR="001A16E7">
        <w:rPr>
          <w:rFonts w:ascii="Times New Roman" w:hAnsi="Times New Roman" w:cs="Times New Roman"/>
          <w:sz w:val="24"/>
          <w:szCs w:val="24"/>
        </w:rPr>
        <w:t xml:space="preserve"> A filosofia do controle social propugnava que a intervenção, como deveria ser cientificamente orientada, precisaria ser embasada em estudos detalhados sobre os fenômenos sociais</w:t>
      </w:r>
      <w:r w:rsidR="00A10EFC">
        <w:rPr>
          <w:rFonts w:ascii="Times New Roman" w:hAnsi="Times New Roman" w:cs="Times New Roman"/>
          <w:sz w:val="24"/>
          <w:szCs w:val="24"/>
        </w:rPr>
        <w:t>.</w:t>
      </w:r>
      <w:r>
        <w:rPr>
          <w:rFonts w:ascii="Times New Roman" w:hAnsi="Times New Roman" w:cs="Times New Roman"/>
          <w:sz w:val="24"/>
          <w:szCs w:val="24"/>
        </w:rPr>
        <w:t xml:space="preserve"> </w:t>
      </w:r>
      <w:r w:rsidR="003439A3">
        <w:rPr>
          <w:rFonts w:ascii="Times New Roman" w:hAnsi="Times New Roman" w:cs="Times New Roman"/>
          <w:sz w:val="24"/>
          <w:szCs w:val="24"/>
        </w:rPr>
        <w:t>Em segundo lugar</w:t>
      </w:r>
      <w:r>
        <w:rPr>
          <w:rFonts w:ascii="Times New Roman" w:hAnsi="Times New Roman" w:cs="Times New Roman"/>
          <w:sz w:val="24"/>
          <w:szCs w:val="24"/>
        </w:rPr>
        <w:t>,</w:t>
      </w:r>
      <w:r w:rsidR="001A16E7">
        <w:rPr>
          <w:rFonts w:ascii="Times New Roman" w:hAnsi="Times New Roman" w:cs="Times New Roman"/>
          <w:sz w:val="24"/>
          <w:szCs w:val="24"/>
        </w:rPr>
        <w:t xml:space="preserve"> tratamos da</w:t>
      </w:r>
      <w:r>
        <w:rPr>
          <w:rFonts w:ascii="Times New Roman" w:hAnsi="Times New Roman" w:cs="Times New Roman"/>
          <w:sz w:val="24"/>
          <w:szCs w:val="24"/>
        </w:rPr>
        <w:t xml:space="preserve"> legitimação d</w:t>
      </w:r>
      <w:r w:rsidR="006B6AA2">
        <w:rPr>
          <w:rFonts w:ascii="Times New Roman" w:hAnsi="Times New Roman" w:cs="Times New Roman"/>
          <w:sz w:val="24"/>
          <w:szCs w:val="24"/>
        </w:rPr>
        <w:t>o planejamento econômico</w:t>
      </w:r>
      <w:r w:rsidR="001A16E7">
        <w:rPr>
          <w:rFonts w:ascii="Times New Roman" w:hAnsi="Times New Roman" w:cs="Times New Roman"/>
          <w:sz w:val="24"/>
          <w:szCs w:val="24"/>
        </w:rPr>
        <w:t xml:space="preserve"> como instrumento de transformação da econo</w:t>
      </w:r>
      <w:r w:rsidR="00A10EFC">
        <w:rPr>
          <w:rFonts w:ascii="Times New Roman" w:hAnsi="Times New Roman" w:cs="Times New Roman"/>
          <w:sz w:val="24"/>
          <w:szCs w:val="24"/>
        </w:rPr>
        <w:t xml:space="preserve">mia brasileira. Simonsen procurou </w:t>
      </w:r>
      <w:r w:rsidR="001A16E7">
        <w:rPr>
          <w:rFonts w:ascii="Times New Roman" w:hAnsi="Times New Roman" w:cs="Times New Roman"/>
          <w:sz w:val="24"/>
          <w:szCs w:val="24"/>
        </w:rPr>
        <w:t>nos norte-americanos</w:t>
      </w:r>
      <w:r w:rsidR="006B6AA2">
        <w:rPr>
          <w:rFonts w:ascii="Times New Roman" w:hAnsi="Times New Roman" w:cs="Times New Roman"/>
          <w:sz w:val="24"/>
          <w:szCs w:val="24"/>
        </w:rPr>
        <w:t xml:space="preserve"> </w:t>
      </w:r>
      <w:r w:rsidR="001A16E7">
        <w:rPr>
          <w:rFonts w:ascii="Times New Roman" w:hAnsi="Times New Roman" w:cs="Times New Roman"/>
          <w:sz w:val="24"/>
          <w:szCs w:val="24"/>
        </w:rPr>
        <w:t xml:space="preserve">argumentos </w:t>
      </w:r>
      <w:r>
        <w:rPr>
          <w:rFonts w:ascii="Times New Roman" w:hAnsi="Times New Roman" w:cs="Times New Roman"/>
          <w:sz w:val="24"/>
          <w:szCs w:val="24"/>
        </w:rPr>
        <w:t xml:space="preserve">para se contrapor </w:t>
      </w:r>
      <w:r w:rsidR="001A16E7">
        <w:rPr>
          <w:rFonts w:ascii="Times New Roman" w:hAnsi="Times New Roman" w:cs="Times New Roman"/>
          <w:sz w:val="24"/>
          <w:szCs w:val="24"/>
        </w:rPr>
        <w:t xml:space="preserve">à ideia </w:t>
      </w:r>
      <w:r>
        <w:rPr>
          <w:rFonts w:ascii="Times New Roman" w:hAnsi="Times New Roman" w:cs="Times New Roman"/>
          <w:sz w:val="24"/>
          <w:szCs w:val="24"/>
        </w:rPr>
        <w:t>de que o planejamento</w:t>
      </w:r>
      <w:r w:rsidR="001A16E7">
        <w:rPr>
          <w:rFonts w:ascii="Times New Roman" w:hAnsi="Times New Roman" w:cs="Times New Roman"/>
          <w:sz w:val="24"/>
          <w:szCs w:val="24"/>
        </w:rPr>
        <w:t xml:space="preserve"> econômico</w:t>
      </w:r>
      <w:r>
        <w:rPr>
          <w:rFonts w:ascii="Times New Roman" w:hAnsi="Times New Roman" w:cs="Times New Roman"/>
          <w:sz w:val="24"/>
          <w:szCs w:val="24"/>
        </w:rPr>
        <w:t xml:space="preserve"> </w:t>
      </w:r>
      <w:r w:rsidR="001A16E7">
        <w:rPr>
          <w:rFonts w:ascii="Times New Roman" w:hAnsi="Times New Roman" w:cs="Times New Roman"/>
          <w:sz w:val="24"/>
          <w:szCs w:val="24"/>
        </w:rPr>
        <w:t>seria</w:t>
      </w:r>
      <w:r>
        <w:rPr>
          <w:rFonts w:ascii="Times New Roman" w:hAnsi="Times New Roman" w:cs="Times New Roman"/>
          <w:sz w:val="24"/>
          <w:szCs w:val="24"/>
        </w:rPr>
        <w:t xml:space="preserve"> próprio de regimes autoritários. </w:t>
      </w:r>
      <w:r w:rsidR="006B6AA2">
        <w:rPr>
          <w:rFonts w:ascii="Times New Roman" w:hAnsi="Times New Roman" w:cs="Times New Roman"/>
          <w:sz w:val="24"/>
          <w:szCs w:val="24"/>
        </w:rPr>
        <w:t>Por sinal,</w:t>
      </w:r>
      <w:r>
        <w:rPr>
          <w:rFonts w:ascii="Times New Roman" w:hAnsi="Times New Roman" w:cs="Times New Roman"/>
          <w:sz w:val="24"/>
          <w:szCs w:val="24"/>
        </w:rPr>
        <w:t xml:space="preserve"> essa é, em nossa opinião, a ideia </w:t>
      </w:r>
      <w:r w:rsidR="00640969">
        <w:rPr>
          <w:rFonts w:ascii="Times New Roman" w:hAnsi="Times New Roman" w:cs="Times New Roman"/>
          <w:sz w:val="24"/>
          <w:szCs w:val="24"/>
        </w:rPr>
        <w:t>em</w:t>
      </w:r>
      <w:r w:rsidR="006B6AA2">
        <w:rPr>
          <w:rFonts w:ascii="Times New Roman" w:hAnsi="Times New Roman" w:cs="Times New Roman"/>
          <w:sz w:val="24"/>
          <w:szCs w:val="24"/>
        </w:rPr>
        <w:t xml:space="preserve"> que</w:t>
      </w:r>
      <w:r>
        <w:rPr>
          <w:rFonts w:ascii="Times New Roman" w:hAnsi="Times New Roman" w:cs="Times New Roman"/>
          <w:sz w:val="24"/>
          <w:szCs w:val="24"/>
        </w:rPr>
        <w:t xml:space="preserve"> Simonsen </w:t>
      </w:r>
      <w:r w:rsidR="00640969">
        <w:rPr>
          <w:rFonts w:ascii="Times New Roman" w:hAnsi="Times New Roman" w:cs="Times New Roman"/>
          <w:sz w:val="24"/>
          <w:szCs w:val="24"/>
        </w:rPr>
        <w:t>se mostr</w:t>
      </w:r>
      <w:r w:rsidR="00A10EFC">
        <w:rPr>
          <w:rFonts w:ascii="Times New Roman" w:hAnsi="Times New Roman" w:cs="Times New Roman"/>
          <w:sz w:val="24"/>
          <w:szCs w:val="24"/>
        </w:rPr>
        <w:t>ou</w:t>
      </w:r>
      <w:r w:rsidR="00640969">
        <w:rPr>
          <w:rFonts w:ascii="Times New Roman" w:hAnsi="Times New Roman" w:cs="Times New Roman"/>
          <w:sz w:val="24"/>
          <w:szCs w:val="24"/>
        </w:rPr>
        <w:t xml:space="preserve"> mais</w:t>
      </w:r>
      <w:r w:rsidR="003439A3" w:rsidRPr="003439A3">
        <w:rPr>
          <w:rFonts w:ascii="Times New Roman" w:hAnsi="Times New Roman" w:cs="Times New Roman"/>
          <w:sz w:val="24"/>
          <w:szCs w:val="24"/>
        </w:rPr>
        <w:t xml:space="preserve"> </w:t>
      </w:r>
      <w:r w:rsidR="003439A3">
        <w:rPr>
          <w:rFonts w:ascii="Times New Roman" w:hAnsi="Times New Roman" w:cs="Times New Roman"/>
          <w:sz w:val="24"/>
          <w:szCs w:val="24"/>
        </w:rPr>
        <w:t>decisivamente</w:t>
      </w:r>
      <w:r w:rsidR="00640969">
        <w:rPr>
          <w:rFonts w:ascii="Times New Roman" w:hAnsi="Times New Roman" w:cs="Times New Roman"/>
          <w:sz w:val="24"/>
          <w:szCs w:val="24"/>
        </w:rPr>
        <w:t xml:space="preserve"> influenciado</w:t>
      </w:r>
      <w:r w:rsidR="006B6AA2">
        <w:rPr>
          <w:rFonts w:ascii="Times New Roman" w:hAnsi="Times New Roman" w:cs="Times New Roman"/>
          <w:sz w:val="24"/>
          <w:szCs w:val="24"/>
        </w:rPr>
        <w:t xml:space="preserve"> </w:t>
      </w:r>
      <w:r w:rsidR="00640969">
        <w:rPr>
          <w:rFonts w:ascii="Times New Roman" w:hAnsi="Times New Roman" w:cs="Times New Roman"/>
          <w:sz w:val="24"/>
          <w:szCs w:val="24"/>
        </w:rPr>
        <w:t>pelos</w:t>
      </w:r>
      <w:r>
        <w:rPr>
          <w:rFonts w:ascii="Times New Roman" w:hAnsi="Times New Roman" w:cs="Times New Roman"/>
          <w:sz w:val="24"/>
          <w:szCs w:val="24"/>
        </w:rPr>
        <w:t xml:space="preserve"> norte-americanos</w:t>
      </w:r>
      <w:r w:rsidR="006B6AA2">
        <w:rPr>
          <w:rFonts w:ascii="Times New Roman" w:hAnsi="Times New Roman" w:cs="Times New Roman"/>
          <w:sz w:val="24"/>
          <w:szCs w:val="24"/>
        </w:rPr>
        <w:t>.</w:t>
      </w:r>
    </w:p>
    <w:p w14:paraId="7EDB315A" w14:textId="77777777" w:rsidR="008B4DB1" w:rsidRDefault="008B4DB1" w:rsidP="00B010AB">
      <w:pPr>
        <w:rPr>
          <w:rFonts w:ascii="Times New Roman" w:hAnsi="Times New Roman" w:cs="Times New Roman"/>
          <w:sz w:val="24"/>
          <w:szCs w:val="24"/>
        </w:rPr>
      </w:pPr>
    </w:p>
    <w:p w14:paraId="3A013C43" w14:textId="77777777" w:rsidR="00CF31CF" w:rsidRDefault="00A056AF" w:rsidP="00B010AB">
      <w:pPr>
        <w:rPr>
          <w:rFonts w:ascii="Times New Roman" w:hAnsi="Times New Roman" w:cs="Times New Roman"/>
          <w:sz w:val="24"/>
          <w:szCs w:val="24"/>
        </w:rPr>
      </w:pPr>
      <w:r w:rsidRPr="006E27BC">
        <w:rPr>
          <w:rFonts w:ascii="Times New Roman" w:hAnsi="Times New Roman" w:cs="Times New Roman"/>
          <w:sz w:val="24"/>
          <w:szCs w:val="24"/>
        </w:rPr>
        <w:t>3</w:t>
      </w:r>
      <w:r w:rsidR="00CF31CF" w:rsidRPr="006E27BC">
        <w:rPr>
          <w:rFonts w:ascii="Times New Roman" w:hAnsi="Times New Roman" w:cs="Times New Roman"/>
          <w:sz w:val="24"/>
          <w:szCs w:val="24"/>
        </w:rPr>
        <w:t>.1 – CONHECER PARA INTERVIR</w:t>
      </w:r>
    </w:p>
    <w:p w14:paraId="5C71A5D6" w14:textId="77777777" w:rsidR="00CF31CF" w:rsidRDefault="00CF31CF" w:rsidP="00B010AB">
      <w:pPr>
        <w:rPr>
          <w:rFonts w:ascii="Times New Roman" w:hAnsi="Times New Roman" w:cs="Times New Roman"/>
          <w:sz w:val="24"/>
          <w:szCs w:val="24"/>
        </w:rPr>
      </w:pPr>
    </w:p>
    <w:p w14:paraId="0EF3F83C" w14:textId="77777777" w:rsidR="00557E70" w:rsidRDefault="0054477F" w:rsidP="00B010AB">
      <w:pPr>
        <w:ind w:firstLine="708"/>
        <w:rPr>
          <w:rFonts w:ascii="Times New Roman" w:hAnsi="Times New Roman" w:cs="Times New Roman"/>
          <w:sz w:val="24"/>
          <w:szCs w:val="24"/>
        </w:rPr>
      </w:pPr>
      <w:r>
        <w:rPr>
          <w:rFonts w:ascii="Times New Roman" w:hAnsi="Times New Roman" w:cs="Times New Roman"/>
          <w:sz w:val="24"/>
          <w:szCs w:val="24"/>
        </w:rPr>
        <w:t>Fábio Maza (2002: 38-9) resume</w:t>
      </w:r>
      <w:r w:rsidR="00CB1CC8">
        <w:rPr>
          <w:rFonts w:ascii="Times New Roman" w:hAnsi="Times New Roman" w:cs="Times New Roman"/>
          <w:sz w:val="24"/>
          <w:szCs w:val="24"/>
        </w:rPr>
        <w:t xml:space="preserve"> de forma esclarecedora </w:t>
      </w:r>
      <w:r w:rsidR="00FC7725">
        <w:rPr>
          <w:rFonts w:ascii="Times New Roman" w:hAnsi="Times New Roman" w:cs="Times New Roman"/>
          <w:sz w:val="24"/>
          <w:szCs w:val="24"/>
        </w:rPr>
        <w:t>a importância</w:t>
      </w:r>
      <w:r w:rsidR="000D2C94">
        <w:rPr>
          <w:rFonts w:ascii="Times New Roman" w:hAnsi="Times New Roman" w:cs="Times New Roman"/>
          <w:sz w:val="24"/>
          <w:szCs w:val="24"/>
        </w:rPr>
        <w:t xml:space="preserve"> do “estudo do meio”</w:t>
      </w:r>
      <w:r w:rsidR="00FC7725">
        <w:rPr>
          <w:rFonts w:ascii="Times New Roman" w:hAnsi="Times New Roman" w:cs="Times New Roman"/>
          <w:sz w:val="24"/>
          <w:szCs w:val="24"/>
        </w:rPr>
        <w:t xml:space="preserve"> para Simonsen e sua ligação com o planejamento</w:t>
      </w:r>
      <w:r>
        <w:rPr>
          <w:rFonts w:ascii="Times New Roman" w:hAnsi="Times New Roman" w:cs="Times New Roman"/>
          <w:sz w:val="24"/>
          <w:szCs w:val="24"/>
        </w:rPr>
        <w:t xml:space="preserve">: </w:t>
      </w:r>
      <w:r w:rsidR="00B367A4">
        <w:rPr>
          <w:rFonts w:ascii="Times New Roman" w:hAnsi="Times New Roman" w:cs="Times New Roman"/>
          <w:sz w:val="24"/>
          <w:szCs w:val="24"/>
        </w:rPr>
        <w:t>“</w:t>
      </w:r>
      <w:r w:rsidR="00792DFC" w:rsidRPr="00B367A4">
        <w:rPr>
          <w:rFonts w:ascii="Times New Roman" w:hAnsi="Times New Roman" w:cs="Times New Roman"/>
          <w:sz w:val="24"/>
          <w:szCs w:val="24"/>
        </w:rPr>
        <w:t>Mas, para a realização deste projeto</w:t>
      </w:r>
      <w:r w:rsidR="00B367A4">
        <w:rPr>
          <w:rFonts w:ascii="Times New Roman" w:hAnsi="Times New Roman" w:cs="Times New Roman"/>
          <w:sz w:val="24"/>
          <w:szCs w:val="24"/>
        </w:rPr>
        <w:t xml:space="preserve"> [de planejamento]</w:t>
      </w:r>
      <w:r w:rsidR="00792DFC" w:rsidRPr="00B367A4">
        <w:rPr>
          <w:rFonts w:ascii="Times New Roman" w:hAnsi="Times New Roman" w:cs="Times New Roman"/>
          <w:sz w:val="24"/>
          <w:szCs w:val="24"/>
        </w:rPr>
        <w:t>, era necessário que o conhecimento do “meio” não se produzisse de maneira aleatória, empírica e isolada. Teria que ser uma tarefa coletiva e deveria acontecer sob a égide da Ciência.</w:t>
      </w:r>
      <w:r w:rsidR="00B367A4">
        <w:rPr>
          <w:rFonts w:ascii="Times New Roman" w:hAnsi="Times New Roman" w:cs="Times New Roman"/>
          <w:sz w:val="24"/>
          <w:szCs w:val="24"/>
        </w:rPr>
        <w:t>”</w:t>
      </w:r>
      <w:r w:rsidR="001A16E7">
        <w:rPr>
          <w:rFonts w:ascii="Times New Roman" w:hAnsi="Times New Roman" w:cs="Times New Roman"/>
          <w:sz w:val="24"/>
          <w:szCs w:val="24"/>
        </w:rPr>
        <w:t xml:space="preserve"> Em </w:t>
      </w:r>
      <w:r w:rsidR="001A16E7">
        <w:rPr>
          <w:rFonts w:ascii="Times New Roman" w:hAnsi="Times New Roman" w:cs="Times New Roman"/>
          <w:i/>
          <w:sz w:val="24"/>
          <w:szCs w:val="24"/>
        </w:rPr>
        <w:t>As Finanças e a Indústria</w:t>
      </w:r>
      <w:r w:rsidR="001A16E7">
        <w:rPr>
          <w:rFonts w:ascii="Times New Roman" w:hAnsi="Times New Roman" w:cs="Times New Roman"/>
          <w:sz w:val="24"/>
          <w:szCs w:val="24"/>
        </w:rPr>
        <w:t>, discurso proferido no Mackenzie Co</w:t>
      </w:r>
      <w:r w:rsidR="00AE0954">
        <w:rPr>
          <w:rFonts w:ascii="Times New Roman" w:hAnsi="Times New Roman" w:cs="Times New Roman"/>
          <w:sz w:val="24"/>
          <w:szCs w:val="24"/>
        </w:rPr>
        <w:t>llege em 1931, Simonsen ([1931]</w:t>
      </w:r>
      <w:r w:rsidR="001A16E7">
        <w:rPr>
          <w:rFonts w:ascii="Times New Roman" w:hAnsi="Times New Roman" w:cs="Times New Roman"/>
          <w:sz w:val="24"/>
          <w:szCs w:val="24"/>
        </w:rPr>
        <w:t xml:space="preserve"> 1933: 253) já explicitava o que acreditava ser uma necessidade premente para o projeto de industrialização do país: “Necessitariamos ainda no paiz de um serviço estatístico capaz de fornecer indices seguros para a orientação das classes produtoras; constituem esses indices nos paizes civilizados a sua ‘meteorologia econômica’ (sic)”.</w:t>
      </w:r>
    </w:p>
    <w:p w14:paraId="4086C214" w14:textId="77777777" w:rsidR="008D74A6" w:rsidRDefault="001E4152" w:rsidP="00B010AB">
      <w:pPr>
        <w:ind w:firstLine="708"/>
        <w:rPr>
          <w:rFonts w:ascii="Times New Roman" w:hAnsi="Times New Roman" w:cs="Times New Roman"/>
          <w:sz w:val="24"/>
          <w:szCs w:val="24"/>
        </w:rPr>
      </w:pPr>
      <w:r>
        <w:rPr>
          <w:rFonts w:ascii="Times New Roman" w:hAnsi="Times New Roman" w:cs="Times New Roman"/>
          <w:sz w:val="24"/>
          <w:szCs w:val="24"/>
        </w:rPr>
        <w:t>Nessa linha, u</w:t>
      </w:r>
      <w:r w:rsidR="0030404F">
        <w:rPr>
          <w:rFonts w:ascii="Times New Roman" w:hAnsi="Times New Roman" w:cs="Times New Roman"/>
          <w:sz w:val="24"/>
          <w:szCs w:val="24"/>
        </w:rPr>
        <w:t>m dos trabalhos em que a influência norte-americana fica mais patente é</w:t>
      </w:r>
      <w:r w:rsidR="000B1D0A">
        <w:rPr>
          <w:rFonts w:ascii="Times New Roman" w:hAnsi="Times New Roman" w:cs="Times New Roman"/>
          <w:sz w:val="24"/>
          <w:szCs w:val="24"/>
        </w:rPr>
        <w:t xml:space="preserve"> </w:t>
      </w:r>
      <w:r w:rsidR="000B1D0A">
        <w:rPr>
          <w:rFonts w:ascii="Times New Roman" w:hAnsi="Times New Roman" w:cs="Times New Roman"/>
          <w:i/>
          <w:sz w:val="24"/>
          <w:szCs w:val="24"/>
        </w:rPr>
        <w:t>Recursos Econômicos e Movimentos das Populações</w:t>
      </w:r>
      <w:r w:rsidR="0030404F">
        <w:rPr>
          <w:rFonts w:ascii="Times New Roman" w:hAnsi="Times New Roman" w:cs="Times New Roman"/>
          <w:sz w:val="24"/>
          <w:szCs w:val="24"/>
        </w:rPr>
        <w:t>, escrito por Simonsen na esteira de trabalhos realizados pelos professores estrangeiros da ELSP e baseado em estudos norte-americanos citados</w:t>
      </w:r>
      <w:r w:rsidR="001A16E7">
        <w:rPr>
          <w:rFonts w:ascii="Times New Roman" w:hAnsi="Times New Roman" w:cs="Times New Roman"/>
          <w:sz w:val="24"/>
          <w:szCs w:val="24"/>
        </w:rPr>
        <w:t xml:space="preserve"> acima</w:t>
      </w:r>
      <w:r w:rsidR="0030404F">
        <w:rPr>
          <w:rFonts w:ascii="Times New Roman" w:hAnsi="Times New Roman" w:cs="Times New Roman"/>
          <w:sz w:val="24"/>
          <w:szCs w:val="24"/>
        </w:rPr>
        <w:t xml:space="preserve"> (Goodrich, Allin, Hayes, 1935; Goodrich et. al., 1936).</w:t>
      </w:r>
      <w:r w:rsidR="00790D1F">
        <w:rPr>
          <w:rFonts w:ascii="Times New Roman" w:hAnsi="Times New Roman" w:cs="Times New Roman"/>
          <w:sz w:val="24"/>
          <w:szCs w:val="24"/>
        </w:rPr>
        <w:t xml:space="preserve"> </w:t>
      </w:r>
      <w:r w:rsidR="000D2C94">
        <w:rPr>
          <w:rFonts w:ascii="Times New Roman" w:hAnsi="Times New Roman" w:cs="Times New Roman"/>
          <w:sz w:val="24"/>
          <w:szCs w:val="24"/>
        </w:rPr>
        <w:t>O</w:t>
      </w:r>
      <w:r w:rsidR="00CB1CC8">
        <w:rPr>
          <w:rFonts w:ascii="Times New Roman" w:hAnsi="Times New Roman" w:cs="Times New Roman"/>
          <w:sz w:val="24"/>
          <w:szCs w:val="24"/>
        </w:rPr>
        <w:t xml:space="preserve"> trabalho</w:t>
      </w:r>
      <w:r w:rsidR="000D2C94">
        <w:rPr>
          <w:rFonts w:ascii="Times New Roman" w:hAnsi="Times New Roman" w:cs="Times New Roman"/>
          <w:sz w:val="24"/>
          <w:szCs w:val="24"/>
        </w:rPr>
        <w:t xml:space="preserve"> de Simonsen</w:t>
      </w:r>
      <w:r w:rsidR="00CB1CC8">
        <w:rPr>
          <w:rFonts w:ascii="Times New Roman" w:hAnsi="Times New Roman" w:cs="Times New Roman"/>
          <w:sz w:val="24"/>
          <w:szCs w:val="24"/>
        </w:rPr>
        <w:t>, na sua versão em língua portuguesa</w:t>
      </w:r>
      <w:r w:rsidR="001A16E7">
        <w:rPr>
          <w:rFonts w:ascii="Times New Roman" w:hAnsi="Times New Roman" w:cs="Times New Roman"/>
          <w:sz w:val="24"/>
          <w:szCs w:val="24"/>
        </w:rPr>
        <w:t>,</w:t>
      </w:r>
      <w:r w:rsidR="00CB1CC8">
        <w:rPr>
          <w:rFonts w:ascii="Times New Roman" w:hAnsi="Times New Roman" w:cs="Times New Roman"/>
          <w:sz w:val="24"/>
          <w:szCs w:val="24"/>
        </w:rPr>
        <w:t xml:space="preserve"> é uma tradução de um</w:t>
      </w:r>
      <w:r w:rsidR="00F660CA">
        <w:rPr>
          <w:rFonts w:ascii="Times New Roman" w:hAnsi="Times New Roman" w:cs="Times New Roman"/>
          <w:sz w:val="24"/>
          <w:szCs w:val="24"/>
        </w:rPr>
        <w:t>a apresentação</w:t>
      </w:r>
      <w:r w:rsidR="00CB1CC8">
        <w:rPr>
          <w:rFonts w:ascii="Times New Roman" w:hAnsi="Times New Roman" w:cs="Times New Roman"/>
          <w:sz w:val="24"/>
          <w:szCs w:val="24"/>
        </w:rPr>
        <w:t xml:space="preserve"> que </w:t>
      </w:r>
      <w:r w:rsidR="000D2C94">
        <w:rPr>
          <w:rFonts w:ascii="Times New Roman" w:hAnsi="Times New Roman" w:cs="Times New Roman"/>
          <w:sz w:val="24"/>
          <w:szCs w:val="24"/>
        </w:rPr>
        <w:t>ele</w:t>
      </w:r>
      <w:r w:rsidR="00CB1CC8">
        <w:rPr>
          <w:rFonts w:ascii="Times New Roman" w:hAnsi="Times New Roman" w:cs="Times New Roman"/>
          <w:sz w:val="24"/>
          <w:szCs w:val="24"/>
        </w:rPr>
        <w:t xml:space="preserve"> </w:t>
      </w:r>
      <w:r w:rsidR="00F660CA">
        <w:rPr>
          <w:rFonts w:ascii="Times New Roman" w:hAnsi="Times New Roman" w:cs="Times New Roman"/>
          <w:sz w:val="24"/>
          <w:szCs w:val="24"/>
        </w:rPr>
        <w:t>f</w:t>
      </w:r>
      <w:r w:rsidR="001A16E7">
        <w:rPr>
          <w:rFonts w:ascii="Times New Roman" w:hAnsi="Times New Roman" w:cs="Times New Roman"/>
          <w:sz w:val="24"/>
          <w:szCs w:val="24"/>
        </w:rPr>
        <w:t>i</w:t>
      </w:r>
      <w:r w:rsidR="00F660CA">
        <w:rPr>
          <w:rFonts w:ascii="Times New Roman" w:hAnsi="Times New Roman" w:cs="Times New Roman"/>
          <w:sz w:val="24"/>
          <w:szCs w:val="24"/>
        </w:rPr>
        <w:t>z</w:t>
      </w:r>
      <w:r w:rsidR="001A16E7">
        <w:rPr>
          <w:rFonts w:ascii="Times New Roman" w:hAnsi="Times New Roman" w:cs="Times New Roman"/>
          <w:sz w:val="24"/>
          <w:szCs w:val="24"/>
        </w:rPr>
        <w:t>era</w:t>
      </w:r>
      <w:r w:rsidR="00CB1CC8">
        <w:rPr>
          <w:rFonts w:ascii="Times New Roman" w:hAnsi="Times New Roman" w:cs="Times New Roman"/>
          <w:sz w:val="24"/>
          <w:szCs w:val="24"/>
        </w:rPr>
        <w:t xml:space="preserve"> em Washington (Simonsen, [1940]</w:t>
      </w:r>
      <w:r w:rsidR="00A562A2">
        <w:rPr>
          <w:rFonts w:ascii="Times New Roman" w:hAnsi="Times New Roman" w:cs="Times New Roman"/>
          <w:sz w:val="24"/>
          <w:szCs w:val="24"/>
        </w:rPr>
        <w:t>a</w:t>
      </w:r>
      <w:r w:rsidR="00CB1CC8">
        <w:rPr>
          <w:rFonts w:ascii="Times New Roman" w:hAnsi="Times New Roman" w:cs="Times New Roman"/>
          <w:sz w:val="24"/>
          <w:szCs w:val="24"/>
        </w:rPr>
        <w:t xml:space="preserve"> 1943: 120)</w:t>
      </w:r>
      <w:r w:rsidR="00AC6039">
        <w:rPr>
          <w:rFonts w:ascii="Times New Roman" w:hAnsi="Times New Roman" w:cs="Times New Roman"/>
          <w:sz w:val="24"/>
          <w:szCs w:val="24"/>
        </w:rPr>
        <w:t xml:space="preserve">. A intenção geral </w:t>
      </w:r>
      <w:r w:rsidR="001A16E7">
        <w:rPr>
          <w:rFonts w:ascii="Times New Roman" w:hAnsi="Times New Roman" w:cs="Times New Roman"/>
          <w:sz w:val="24"/>
          <w:szCs w:val="24"/>
        </w:rPr>
        <w:t>era</w:t>
      </w:r>
      <w:r w:rsidR="00AC6039">
        <w:rPr>
          <w:rFonts w:ascii="Times New Roman" w:hAnsi="Times New Roman" w:cs="Times New Roman"/>
          <w:sz w:val="24"/>
          <w:szCs w:val="24"/>
        </w:rPr>
        <w:t xml:space="preserve"> estudar o histórico dos movimentos populacionai</w:t>
      </w:r>
      <w:r w:rsidR="008D74A6">
        <w:rPr>
          <w:rFonts w:ascii="Times New Roman" w:hAnsi="Times New Roman" w:cs="Times New Roman"/>
          <w:sz w:val="24"/>
          <w:szCs w:val="24"/>
        </w:rPr>
        <w:t>s para determinar políticas migratórias que pudessem auxiliar na mitigação de problemas sociais e produtivos.</w:t>
      </w:r>
    </w:p>
    <w:p w14:paraId="0CD06085" w14:textId="77777777" w:rsidR="00CB1CC8" w:rsidRDefault="009D3F8D" w:rsidP="00B010AB">
      <w:pPr>
        <w:ind w:firstLine="708"/>
        <w:rPr>
          <w:rFonts w:ascii="Times New Roman" w:hAnsi="Times New Roman" w:cs="Times New Roman"/>
          <w:sz w:val="24"/>
          <w:szCs w:val="24"/>
        </w:rPr>
      </w:pPr>
      <w:r>
        <w:rPr>
          <w:rFonts w:ascii="Times New Roman" w:hAnsi="Times New Roman" w:cs="Times New Roman"/>
          <w:sz w:val="24"/>
          <w:szCs w:val="24"/>
        </w:rPr>
        <w:t>Nesse tocante, o</w:t>
      </w:r>
      <w:r w:rsidR="008D74A6">
        <w:rPr>
          <w:rFonts w:ascii="Times New Roman" w:hAnsi="Times New Roman" w:cs="Times New Roman"/>
          <w:sz w:val="24"/>
          <w:szCs w:val="24"/>
        </w:rPr>
        <w:t xml:space="preserve">s EUA </w:t>
      </w:r>
      <w:r w:rsidR="002E512A">
        <w:rPr>
          <w:rFonts w:ascii="Times New Roman" w:hAnsi="Times New Roman" w:cs="Times New Roman"/>
          <w:sz w:val="24"/>
          <w:szCs w:val="24"/>
        </w:rPr>
        <w:t>constituíam</w:t>
      </w:r>
      <w:r w:rsidR="008D74A6">
        <w:rPr>
          <w:rFonts w:ascii="Times New Roman" w:hAnsi="Times New Roman" w:cs="Times New Roman"/>
          <w:sz w:val="24"/>
          <w:szCs w:val="24"/>
        </w:rPr>
        <w:t xml:space="preserve"> um exemplo sempre tomado como paradigmático para Simonsen</w:t>
      </w:r>
      <w:r w:rsidR="00161EF6">
        <w:rPr>
          <w:rFonts w:ascii="Times New Roman" w:hAnsi="Times New Roman" w:cs="Times New Roman"/>
          <w:sz w:val="24"/>
          <w:szCs w:val="24"/>
        </w:rPr>
        <w:t>.</w:t>
      </w:r>
      <w:r w:rsidR="008D74A6">
        <w:rPr>
          <w:rFonts w:ascii="Times New Roman" w:hAnsi="Times New Roman" w:cs="Times New Roman"/>
          <w:sz w:val="24"/>
          <w:szCs w:val="24"/>
        </w:rPr>
        <w:t xml:space="preserve"> </w:t>
      </w:r>
      <w:r w:rsidR="00161EF6">
        <w:rPr>
          <w:rFonts w:ascii="Times New Roman" w:hAnsi="Times New Roman" w:cs="Times New Roman"/>
          <w:sz w:val="24"/>
          <w:szCs w:val="24"/>
        </w:rPr>
        <w:t>De acordo com o próprio Simonsen ([1940]</w:t>
      </w:r>
      <w:r w:rsidR="002E512A">
        <w:rPr>
          <w:rFonts w:ascii="Times New Roman" w:hAnsi="Times New Roman" w:cs="Times New Roman"/>
          <w:sz w:val="24"/>
          <w:szCs w:val="24"/>
        </w:rPr>
        <w:t>a</w:t>
      </w:r>
      <w:r w:rsidR="00161EF6">
        <w:rPr>
          <w:rFonts w:ascii="Times New Roman" w:hAnsi="Times New Roman" w:cs="Times New Roman"/>
          <w:sz w:val="24"/>
          <w:szCs w:val="24"/>
        </w:rPr>
        <w:t xml:space="preserve"> 1943: 122)</w:t>
      </w:r>
      <w:r w:rsidR="008D74A6">
        <w:rPr>
          <w:rFonts w:ascii="Times New Roman" w:hAnsi="Times New Roman" w:cs="Times New Roman"/>
          <w:sz w:val="24"/>
          <w:szCs w:val="24"/>
        </w:rPr>
        <w:t xml:space="preserve"> os EUA</w:t>
      </w:r>
      <w:r w:rsidR="00161EF6">
        <w:rPr>
          <w:rFonts w:ascii="Times New Roman" w:hAnsi="Times New Roman" w:cs="Times New Roman"/>
          <w:sz w:val="24"/>
          <w:szCs w:val="24"/>
        </w:rPr>
        <w:t>,</w:t>
      </w:r>
      <w:r w:rsidR="008D74A6">
        <w:rPr>
          <w:rFonts w:ascii="Times New Roman" w:hAnsi="Times New Roman" w:cs="Times New Roman"/>
          <w:sz w:val="24"/>
          <w:szCs w:val="24"/>
        </w:rPr>
        <w:t xml:space="preserve"> depois da crise de 1929,</w:t>
      </w:r>
      <w:r w:rsidR="00161EF6">
        <w:rPr>
          <w:rFonts w:ascii="Times New Roman" w:hAnsi="Times New Roman" w:cs="Times New Roman"/>
          <w:sz w:val="24"/>
          <w:szCs w:val="24"/>
        </w:rPr>
        <w:t xml:space="preserve"> teriam</w:t>
      </w:r>
      <w:r w:rsidR="008D74A6">
        <w:rPr>
          <w:rFonts w:ascii="Times New Roman" w:hAnsi="Times New Roman" w:cs="Times New Roman"/>
          <w:sz w:val="24"/>
          <w:szCs w:val="24"/>
        </w:rPr>
        <w:t xml:space="preserve"> realizado “aprofundados estudos” com o fito de delinear uma política migratória “...capaz de melhorar a situação geral e de diminuir o número de desocupados.”</w:t>
      </w:r>
    </w:p>
    <w:p w14:paraId="31138D55" w14:textId="77777777" w:rsidR="00E61DE8" w:rsidRDefault="00483784" w:rsidP="00B010AB">
      <w:pPr>
        <w:ind w:firstLine="708"/>
        <w:rPr>
          <w:rFonts w:ascii="Times New Roman" w:hAnsi="Times New Roman" w:cs="Times New Roman"/>
          <w:sz w:val="24"/>
          <w:szCs w:val="24"/>
        </w:rPr>
      </w:pPr>
      <w:r>
        <w:rPr>
          <w:rFonts w:ascii="Times New Roman" w:hAnsi="Times New Roman" w:cs="Times New Roman"/>
          <w:sz w:val="24"/>
          <w:szCs w:val="24"/>
        </w:rPr>
        <w:t>Afirmava</w:t>
      </w:r>
      <w:r w:rsidR="008D74A6">
        <w:rPr>
          <w:rFonts w:ascii="Times New Roman" w:hAnsi="Times New Roman" w:cs="Times New Roman"/>
          <w:sz w:val="24"/>
          <w:szCs w:val="24"/>
        </w:rPr>
        <w:t xml:space="preserve"> Simonsen ([1940]</w:t>
      </w:r>
      <w:r w:rsidR="00A562A2">
        <w:rPr>
          <w:rFonts w:ascii="Times New Roman" w:hAnsi="Times New Roman" w:cs="Times New Roman"/>
          <w:sz w:val="24"/>
          <w:szCs w:val="24"/>
        </w:rPr>
        <w:t>a</w:t>
      </w:r>
      <w:r w:rsidR="008D74A6">
        <w:rPr>
          <w:rFonts w:ascii="Times New Roman" w:hAnsi="Times New Roman" w:cs="Times New Roman"/>
          <w:sz w:val="24"/>
          <w:szCs w:val="24"/>
        </w:rPr>
        <w:t xml:space="preserve"> 1943: </w:t>
      </w:r>
      <w:r>
        <w:rPr>
          <w:rFonts w:ascii="Times New Roman" w:hAnsi="Times New Roman" w:cs="Times New Roman"/>
          <w:sz w:val="24"/>
          <w:szCs w:val="24"/>
        </w:rPr>
        <w:t xml:space="preserve">121) que as migrações, em geral, são fruto de algum desajuste entre os recursos econômicos de uma região e o </w:t>
      </w:r>
      <w:r w:rsidR="002E512A">
        <w:rPr>
          <w:rFonts w:ascii="Times New Roman" w:hAnsi="Times New Roman" w:cs="Times New Roman"/>
          <w:sz w:val="24"/>
          <w:szCs w:val="24"/>
        </w:rPr>
        <w:t>excesso</w:t>
      </w:r>
      <w:r>
        <w:rPr>
          <w:rFonts w:ascii="Times New Roman" w:hAnsi="Times New Roman" w:cs="Times New Roman"/>
          <w:sz w:val="24"/>
          <w:szCs w:val="24"/>
        </w:rPr>
        <w:t xml:space="preserve"> d</w:t>
      </w:r>
      <w:r w:rsidR="002E512A">
        <w:rPr>
          <w:rFonts w:ascii="Times New Roman" w:hAnsi="Times New Roman" w:cs="Times New Roman"/>
          <w:sz w:val="24"/>
          <w:szCs w:val="24"/>
        </w:rPr>
        <w:t>e</w:t>
      </w:r>
      <w:r>
        <w:rPr>
          <w:rFonts w:ascii="Times New Roman" w:hAnsi="Times New Roman" w:cs="Times New Roman"/>
          <w:sz w:val="24"/>
          <w:szCs w:val="24"/>
        </w:rPr>
        <w:t xml:space="preserve"> população n</w:t>
      </w:r>
      <w:r w:rsidR="002E512A">
        <w:rPr>
          <w:rFonts w:ascii="Times New Roman" w:hAnsi="Times New Roman" w:cs="Times New Roman"/>
          <w:sz w:val="24"/>
          <w:szCs w:val="24"/>
        </w:rPr>
        <w:t>esse</w:t>
      </w:r>
      <w:r>
        <w:rPr>
          <w:rFonts w:ascii="Times New Roman" w:hAnsi="Times New Roman" w:cs="Times New Roman"/>
          <w:sz w:val="24"/>
          <w:szCs w:val="24"/>
        </w:rPr>
        <w:t xml:space="preserve"> lugar. Mas, como existem fatores que muitas vezes impedem essas migraçõe</w:t>
      </w:r>
      <w:r w:rsidR="00302AAE">
        <w:rPr>
          <w:rFonts w:ascii="Times New Roman" w:hAnsi="Times New Roman" w:cs="Times New Roman"/>
          <w:sz w:val="24"/>
          <w:szCs w:val="24"/>
        </w:rPr>
        <w:t xml:space="preserve">s ou as atrasam, é </w:t>
      </w:r>
      <w:r w:rsidR="002E512A">
        <w:rPr>
          <w:rFonts w:ascii="Times New Roman" w:hAnsi="Times New Roman" w:cs="Times New Roman"/>
          <w:sz w:val="24"/>
          <w:szCs w:val="24"/>
        </w:rPr>
        <w:t>preciso</w:t>
      </w:r>
      <w:r w:rsidR="00302AAE">
        <w:rPr>
          <w:rFonts w:ascii="Times New Roman" w:hAnsi="Times New Roman" w:cs="Times New Roman"/>
          <w:sz w:val="24"/>
          <w:szCs w:val="24"/>
        </w:rPr>
        <w:t xml:space="preserve"> que o governo</w:t>
      </w:r>
      <w:r>
        <w:rPr>
          <w:rFonts w:ascii="Times New Roman" w:hAnsi="Times New Roman" w:cs="Times New Roman"/>
          <w:sz w:val="24"/>
          <w:szCs w:val="24"/>
        </w:rPr>
        <w:t xml:space="preserve"> facilite as migrações internas</w:t>
      </w:r>
      <w:r w:rsidR="001C27E7">
        <w:rPr>
          <w:rFonts w:ascii="Times New Roman" w:hAnsi="Times New Roman" w:cs="Times New Roman"/>
          <w:sz w:val="24"/>
          <w:szCs w:val="24"/>
        </w:rPr>
        <w:t xml:space="preserve"> em um sentido determinado</w:t>
      </w:r>
      <w:r>
        <w:rPr>
          <w:rFonts w:ascii="Times New Roman" w:hAnsi="Times New Roman" w:cs="Times New Roman"/>
          <w:sz w:val="24"/>
          <w:szCs w:val="24"/>
        </w:rPr>
        <w:t>.</w:t>
      </w:r>
      <w:r w:rsidR="00E61DE8">
        <w:rPr>
          <w:rFonts w:ascii="Times New Roman" w:hAnsi="Times New Roman" w:cs="Times New Roman"/>
          <w:sz w:val="24"/>
          <w:szCs w:val="24"/>
        </w:rPr>
        <w:t xml:space="preserve"> </w:t>
      </w:r>
      <w:r w:rsidR="004E47F3">
        <w:rPr>
          <w:rFonts w:ascii="Times New Roman" w:hAnsi="Times New Roman" w:cs="Times New Roman"/>
          <w:sz w:val="24"/>
          <w:szCs w:val="24"/>
        </w:rPr>
        <w:t>Para isso o governo deveria recorrer a</w:t>
      </w:r>
      <w:r w:rsidR="00E61DE8">
        <w:rPr>
          <w:rFonts w:ascii="Times New Roman" w:hAnsi="Times New Roman" w:cs="Times New Roman"/>
          <w:sz w:val="24"/>
          <w:szCs w:val="24"/>
        </w:rPr>
        <w:t xml:space="preserve"> técnicas científicas,</w:t>
      </w:r>
      <w:r w:rsidR="0001059B">
        <w:rPr>
          <w:rFonts w:ascii="Times New Roman" w:hAnsi="Times New Roman" w:cs="Times New Roman"/>
          <w:sz w:val="24"/>
          <w:szCs w:val="24"/>
        </w:rPr>
        <w:t xml:space="preserve"> devendo elaborar estudos e levantamentos de dados,</w:t>
      </w:r>
      <w:r w:rsidR="00E61DE8">
        <w:rPr>
          <w:rFonts w:ascii="Times New Roman" w:hAnsi="Times New Roman" w:cs="Times New Roman"/>
          <w:sz w:val="24"/>
          <w:szCs w:val="24"/>
        </w:rPr>
        <w:t xml:space="preserve"> </w:t>
      </w:r>
      <w:r w:rsidR="009D3F8D">
        <w:rPr>
          <w:rFonts w:ascii="Times New Roman" w:hAnsi="Times New Roman" w:cs="Times New Roman"/>
          <w:sz w:val="24"/>
          <w:szCs w:val="24"/>
        </w:rPr>
        <w:t>ponto</w:t>
      </w:r>
      <w:r w:rsidR="00E61DE8">
        <w:rPr>
          <w:rFonts w:ascii="Times New Roman" w:hAnsi="Times New Roman" w:cs="Times New Roman"/>
          <w:sz w:val="24"/>
          <w:szCs w:val="24"/>
        </w:rPr>
        <w:t xml:space="preserve"> reiterado</w:t>
      </w:r>
      <w:r w:rsidR="009D3F8D">
        <w:rPr>
          <w:rFonts w:ascii="Times New Roman" w:hAnsi="Times New Roman" w:cs="Times New Roman"/>
          <w:sz w:val="24"/>
          <w:szCs w:val="24"/>
        </w:rPr>
        <w:t xml:space="preserve"> diversas vezes</w:t>
      </w:r>
      <w:r w:rsidR="00E61DE8">
        <w:rPr>
          <w:rFonts w:ascii="Times New Roman" w:hAnsi="Times New Roman" w:cs="Times New Roman"/>
          <w:sz w:val="24"/>
          <w:szCs w:val="24"/>
        </w:rPr>
        <w:t xml:space="preserve"> ao longo do texto (Simonsen, [1940]</w:t>
      </w:r>
      <w:r w:rsidR="00A562A2">
        <w:rPr>
          <w:rFonts w:ascii="Times New Roman" w:hAnsi="Times New Roman" w:cs="Times New Roman"/>
          <w:sz w:val="24"/>
          <w:szCs w:val="24"/>
        </w:rPr>
        <w:t>a</w:t>
      </w:r>
      <w:r w:rsidR="00E61DE8">
        <w:rPr>
          <w:rFonts w:ascii="Times New Roman" w:hAnsi="Times New Roman" w:cs="Times New Roman"/>
          <w:sz w:val="24"/>
          <w:szCs w:val="24"/>
        </w:rPr>
        <w:t xml:space="preserve"> 1943: 122-3 ,154-7). No final do </w:t>
      </w:r>
      <w:r w:rsidR="00BC55B9">
        <w:rPr>
          <w:rFonts w:ascii="Times New Roman" w:hAnsi="Times New Roman" w:cs="Times New Roman"/>
          <w:sz w:val="24"/>
          <w:szCs w:val="24"/>
        </w:rPr>
        <w:t>texto</w:t>
      </w:r>
      <w:r w:rsidR="00E61DE8">
        <w:rPr>
          <w:rFonts w:ascii="Times New Roman" w:hAnsi="Times New Roman" w:cs="Times New Roman"/>
          <w:sz w:val="24"/>
          <w:szCs w:val="24"/>
        </w:rPr>
        <w:t>, Simonsen ([1940]</w:t>
      </w:r>
      <w:r w:rsidR="00A562A2">
        <w:rPr>
          <w:rFonts w:ascii="Times New Roman" w:hAnsi="Times New Roman" w:cs="Times New Roman"/>
          <w:sz w:val="24"/>
          <w:szCs w:val="24"/>
        </w:rPr>
        <w:t>a</w:t>
      </w:r>
      <w:r w:rsidR="00E61DE8">
        <w:rPr>
          <w:rFonts w:ascii="Times New Roman" w:hAnsi="Times New Roman" w:cs="Times New Roman"/>
          <w:sz w:val="24"/>
          <w:szCs w:val="24"/>
        </w:rPr>
        <w:t xml:space="preserve"> 1943: 154) ainda anotava </w:t>
      </w:r>
      <w:r w:rsidR="00E61DE8">
        <w:rPr>
          <w:rFonts w:ascii="Times New Roman" w:hAnsi="Times New Roman" w:cs="Times New Roman"/>
          <w:sz w:val="24"/>
          <w:szCs w:val="24"/>
        </w:rPr>
        <w:lastRenderedPageBreak/>
        <w:t>que os estudos deveriam ser periódicos, ou seja,</w:t>
      </w:r>
      <w:r w:rsidR="00BC55B9">
        <w:rPr>
          <w:rFonts w:ascii="Times New Roman" w:hAnsi="Times New Roman" w:cs="Times New Roman"/>
          <w:sz w:val="24"/>
          <w:szCs w:val="24"/>
        </w:rPr>
        <w:t xml:space="preserve"> como</w:t>
      </w:r>
      <w:r w:rsidR="00E61DE8">
        <w:rPr>
          <w:rFonts w:ascii="Times New Roman" w:hAnsi="Times New Roman" w:cs="Times New Roman"/>
          <w:sz w:val="24"/>
          <w:szCs w:val="24"/>
        </w:rPr>
        <w:t xml:space="preserve"> a política migratória </w:t>
      </w:r>
      <w:r w:rsidR="009D3F8D">
        <w:rPr>
          <w:rFonts w:ascii="Times New Roman" w:hAnsi="Times New Roman" w:cs="Times New Roman"/>
          <w:sz w:val="24"/>
          <w:szCs w:val="24"/>
        </w:rPr>
        <w:t>deveria ser uma atenção permanente do governo, os estudos e levantamentos precisariam ser periódicos.</w:t>
      </w:r>
    </w:p>
    <w:p w14:paraId="5621C680" w14:textId="62F27187" w:rsidR="008D74A6" w:rsidRDefault="00302AAE" w:rsidP="00B010AB">
      <w:pPr>
        <w:ind w:firstLine="708"/>
        <w:rPr>
          <w:rFonts w:ascii="Times New Roman" w:hAnsi="Times New Roman" w:cs="Times New Roman"/>
          <w:sz w:val="24"/>
          <w:szCs w:val="24"/>
        </w:rPr>
      </w:pPr>
      <w:r>
        <w:rPr>
          <w:rFonts w:ascii="Times New Roman" w:hAnsi="Times New Roman" w:cs="Times New Roman"/>
          <w:sz w:val="24"/>
          <w:szCs w:val="24"/>
        </w:rPr>
        <w:t xml:space="preserve">Os estudos norte-americanos </w:t>
      </w:r>
      <w:r w:rsidR="009D3F8D">
        <w:rPr>
          <w:rFonts w:ascii="Times New Roman" w:hAnsi="Times New Roman" w:cs="Times New Roman"/>
          <w:sz w:val="24"/>
          <w:szCs w:val="24"/>
        </w:rPr>
        <w:t>argumentavam n</w:t>
      </w:r>
      <w:r>
        <w:rPr>
          <w:rFonts w:ascii="Times New Roman" w:hAnsi="Times New Roman" w:cs="Times New Roman"/>
          <w:sz w:val="24"/>
          <w:szCs w:val="24"/>
        </w:rPr>
        <w:t>o mesmo sentido</w:t>
      </w:r>
      <w:r w:rsidR="009D3F8D">
        <w:rPr>
          <w:rFonts w:ascii="Times New Roman" w:hAnsi="Times New Roman" w:cs="Times New Roman"/>
          <w:sz w:val="24"/>
          <w:szCs w:val="24"/>
        </w:rPr>
        <w:t>.</w:t>
      </w:r>
      <w:r>
        <w:rPr>
          <w:rFonts w:ascii="Times New Roman" w:hAnsi="Times New Roman" w:cs="Times New Roman"/>
          <w:sz w:val="24"/>
          <w:szCs w:val="24"/>
        </w:rPr>
        <w:t xml:space="preserve"> </w:t>
      </w:r>
      <w:r w:rsidR="009D3F8D">
        <w:rPr>
          <w:rFonts w:ascii="Times New Roman" w:hAnsi="Times New Roman" w:cs="Times New Roman"/>
          <w:sz w:val="24"/>
          <w:szCs w:val="24"/>
        </w:rPr>
        <w:t>U</w:t>
      </w:r>
      <w:r>
        <w:rPr>
          <w:rFonts w:ascii="Times New Roman" w:hAnsi="Times New Roman" w:cs="Times New Roman"/>
          <w:sz w:val="24"/>
          <w:szCs w:val="24"/>
        </w:rPr>
        <w:t>m deles inicia</w:t>
      </w:r>
      <w:r w:rsidR="009D3F8D">
        <w:rPr>
          <w:rFonts w:ascii="Times New Roman" w:hAnsi="Times New Roman" w:cs="Times New Roman"/>
          <w:sz w:val="24"/>
          <w:szCs w:val="24"/>
        </w:rPr>
        <w:t xml:space="preserve"> com a seguinte afirmativa</w:t>
      </w:r>
      <w:r w:rsidR="000F6A00">
        <w:rPr>
          <w:rFonts w:ascii="Times New Roman" w:hAnsi="Times New Roman" w:cs="Times New Roman"/>
          <w:sz w:val="24"/>
          <w:szCs w:val="24"/>
        </w:rPr>
        <w:t xml:space="preserve">: “Esta análise das migrações em relação aos </w:t>
      </w:r>
      <w:r w:rsidR="00B61B9B">
        <w:rPr>
          <w:rFonts w:ascii="Times New Roman" w:hAnsi="Times New Roman" w:cs="Times New Roman"/>
          <w:sz w:val="24"/>
          <w:szCs w:val="24"/>
        </w:rPr>
        <w:t>planos de vida (</w:t>
      </w:r>
      <w:r w:rsidR="00B61B9B">
        <w:rPr>
          <w:rFonts w:ascii="Times New Roman" w:hAnsi="Times New Roman" w:cs="Times New Roman"/>
          <w:i/>
          <w:sz w:val="24"/>
          <w:szCs w:val="24"/>
        </w:rPr>
        <w:t>planes of living</w:t>
      </w:r>
      <w:r w:rsidR="00B61B9B">
        <w:rPr>
          <w:rFonts w:ascii="Times New Roman" w:hAnsi="Times New Roman" w:cs="Times New Roman"/>
          <w:sz w:val="24"/>
          <w:szCs w:val="24"/>
        </w:rPr>
        <w:t>) re</w:t>
      </w:r>
      <w:r w:rsidR="001C27E7">
        <w:rPr>
          <w:rFonts w:ascii="Times New Roman" w:hAnsi="Times New Roman" w:cs="Times New Roman"/>
          <w:sz w:val="24"/>
          <w:szCs w:val="24"/>
        </w:rPr>
        <w:t xml:space="preserve">presenta a segunda tentativa dos Estudos de Redistribuição da </w:t>
      </w:r>
      <w:r w:rsidR="00FC28FA">
        <w:rPr>
          <w:rFonts w:ascii="Times New Roman" w:hAnsi="Times New Roman" w:cs="Times New Roman"/>
          <w:sz w:val="24"/>
          <w:szCs w:val="24"/>
        </w:rPr>
        <w:t>População para construir uma</w:t>
      </w:r>
      <w:r w:rsidR="001C27E7">
        <w:rPr>
          <w:rFonts w:ascii="Times New Roman" w:hAnsi="Times New Roman" w:cs="Times New Roman"/>
          <w:sz w:val="24"/>
          <w:szCs w:val="24"/>
        </w:rPr>
        <w:t xml:space="preserve"> parte</w:t>
      </w:r>
      <w:r w:rsidR="00FC28FA">
        <w:rPr>
          <w:rFonts w:ascii="Times New Roman" w:hAnsi="Times New Roman" w:cs="Times New Roman"/>
          <w:sz w:val="24"/>
          <w:szCs w:val="24"/>
        </w:rPr>
        <w:t xml:space="preserve"> das</w:t>
      </w:r>
      <w:r w:rsidR="001C27E7">
        <w:rPr>
          <w:rFonts w:ascii="Times New Roman" w:hAnsi="Times New Roman" w:cs="Times New Roman"/>
          <w:sz w:val="24"/>
          <w:szCs w:val="24"/>
        </w:rPr>
        <w:t xml:space="preserve"> </w:t>
      </w:r>
      <w:r w:rsidR="00FC28FA">
        <w:rPr>
          <w:rFonts w:ascii="Times New Roman" w:hAnsi="Times New Roman" w:cs="Times New Roman"/>
          <w:sz w:val="24"/>
          <w:szCs w:val="24"/>
        </w:rPr>
        <w:t>b</w:t>
      </w:r>
      <w:r w:rsidR="001C27E7">
        <w:rPr>
          <w:rFonts w:ascii="Times New Roman" w:hAnsi="Times New Roman" w:cs="Times New Roman"/>
          <w:sz w:val="24"/>
          <w:szCs w:val="24"/>
        </w:rPr>
        <w:t xml:space="preserve">ases factuais sobre as quais uma política inteligente de migração deve ser estabelecida.” </w:t>
      </w:r>
      <w:r w:rsidR="001C27E7" w:rsidRPr="000A45BD">
        <w:rPr>
          <w:rFonts w:ascii="Times New Roman" w:hAnsi="Times New Roman" w:cs="Times New Roman"/>
          <w:sz w:val="24"/>
          <w:szCs w:val="24"/>
        </w:rPr>
        <w:t>(Goodrich, Allin, Hayes, 1935: 1).</w:t>
      </w:r>
      <w:r w:rsidR="007A31A6">
        <w:rPr>
          <w:rStyle w:val="Refdenotaderodap"/>
          <w:rFonts w:ascii="Times New Roman" w:hAnsi="Times New Roman" w:cs="Times New Roman"/>
          <w:sz w:val="24"/>
          <w:szCs w:val="24"/>
        </w:rPr>
        <w:footnoteReference w:id="19"/>
      </w:r>
      <w:r w:rsidR="00707A09" w:rsidRPr="000A45BD">
        <w:rPr>
          <w:rFonts w:ascii="Times New Roman" w:hAnsi="Times New Roman" w:cs="Times New Roman"/>
          <w:sz w:val="24"/>
          <w:szCs w:val="24"/>
        </w:rPr>
        <w:t xml:space="preserve"> </w:t>
      </w:r>
      <w:r w:rsidR="00FC28FA">
        <w:rPr>
          <w:rFonts w:ascii="Times New Roman" w:hAnsi="Times New Roman" w:cs="Times New Roman"/>
          <w:sz w:val="24"/>
          <w:szCs w:val="24"/>
        </w:rPr>
        <w:t>No o</w:t>
      </w:r>
      <w:r w:rsidR="00707A09" w:rsidRPr="00707A09">
        <w:rPr>
          <w:rFonts w:ascii="Times New Roman" w:hAnsi="Times New Roman" w:cs="Times New Roman"/>
          <w:sz w:val="24"/>
          <w:szCs w:val="24"/>
        </w:rPr>
        <w:t>utro estudo, consta o seguinte: “As questões [colocadas pelo estudo] são normativas, e o propósito da p</w:t>
      </w:r>
      <w:r w:rsidR="00707A09">
        <w:rPr>
          <w:rFonts w:ascii="Times New Roman" w:hAnsi="Times New Roman" w:cs="Times New Roman"/>
          <w:sz w:val="24"/>
          <w:szCs w:val="24"/>
        </w:rPr>
        <w:t>esquisa é descobrir as bases para políticas públicas.” (Goodrich et al., 1936: 1). Mais adiante, Goodrich et al. (1936: 6-7) assinala</w:t>
      </w:r>
      <w:r w:rsidR="006E27BC">
        <w:rPr>
          <w:rFonts w:ascii="Times New Roman" w:hAnsi="Times New Roman" w:cs="Times New Roman"/>
          <w:sz w:val="24"/>
          <w:szCs w:val="24"/>
        </w:rPr>
        <w:t>va</w:t>
      </w:r>
      <w:r w:rsidR="00707A09">
        <w:rPr>
          <w:rFonts w:ascii="Times New Roman" w:hAnsi="Times New Roman" w:cs="Times New Roman"/>
          <w:sz w:val="24"/>
          <w:szCs w:val="24"/>
        </w:rPr>
        <w:t xml:space="preserve">m que o problema de se estudar a população para determinar políticas públicas de migração </w:t>
      </w:r>
      <w:r w:rsidR="006E27BC">
        <w:rPr>
          <w:rFonts w:ascii="Times New Roman" w:hAnsi="Times New Roman" w:cs="Times New Roman"/>
          <w:sz w:val="24"/>
          <w:szCs w:val="24"/>
        </w:rPr>
        <w:t>se constitui</w:t>
      </w:r>
      <w:r w:rsidR="00707A09">
        <w:rPr>
          <w:rFonts w:ascii="Times New Roman" w:hAnsi="Times New Roman" w:cs="Times New Roman"/>
          <w:sz w:val="24"/>
          <w:szCs w:val="24"/>
        </w:rPr>
        <w:t xml:space="preserve"> um problema</w:t>
      </w:r>
      <w:r w:rsidR="00114DD8">
        <w:rPr>
          <w:rFonts w:ascii="Times New Roman" w:hAnsi="Times New Roman" w:cs="Times New Roman"/>
          <w:sz w:val="24"/>
          <w:szCs w:val="24"/>
        </w:rPr>
        <w:t xml:space="preserve"> relevante</w:t>
      </w:r>
      <w:r w:rsidR="00707A09">
        <w:rPr>
          <w:rFonts w:ascii="Times New Roman" w:hAnsi="Times New Roman" w:cs="Times New Roman"/>
          <w:sz w:val="24"/>
          <w:szCs w:val="24"/>
        </w:rPr>
        <w:t xml:space="preserve"> de controle social</w:t>
      </w:r>
      <w:r w:rsidR="00114DD8">
        <w:rPr>
          <w:rFonts w:ascii="Times New Roman" w:hAnsi="Times New Roman" w:cs="Times New Roman"/>
          <w:sz w:val="24"/>
          <w:szCs w:val="24"/>
        </w:rPr>
        <w:t>.</w:t>
      </w:r>
      <w:r w:rsidR="00707A09">
        <w:rPr>
          <w:rFonts w:ascii="Times New Roman" w:hAnsi="Times New Roman" w:cs="Times New Roman"/>
          <w:sz w:val="24"/>
          <w:szCs w:val="24"/>
        </w:rPr>
        <w:t xml:space="preserve"> </w:t>
      </w:r>
      <w:r w:rsidR="00114DD8">
        <w:rPr>
          <w:rFonts w:ascii="Times New Roman" w:hAnsi="Times New Roman" w:cs="Times New Roman"/>
          <w:sz w:val="24"/>
          <w:szCs w:val="24"/>
        </w:rPr>
        <w:t>As</w:t>
      </w:r>
      <w:r w:rsidR="00E61DE8">
        <w:rPr>
          <w:rFonts w:ascii="Times New Roman" w:hAnsi="Times New Roman" w:cs="Times New Roman"/>
          <w:sz w:val="24"/>
          <w:szCs w:val="24"/>
        </w:rPr>
        <w:t xml:space="preserve"> políticas migratórias </w:t>
      </w:r>
      <w:r>
        <w:rPr>
          <w:rFonts w:ascii="Times New Roman" w:hAnsi="Times New Roman" w:cs="Times New Roman"/>
          <w:sz w:val="24"/>
          <w:szCs w:val="24"/>
        </w:rPr>
        <w:t>eram</w:t>
      </w:r>
      <w:r w:rsidR="00E61DE8">
        <w:rPr>
          <w:rFonts w:ascii="Times New Roman" w:hAnsi="Times New Roman" w:cs="Times New Roman"/>
          <w:sz w:val="24"/>
          <w:szCs w:val="24"/>
        </w:rPr>
        <w:t xml:space="preserve"> parte</w:t>
      </w:r>
      <w:r>
        <w:rPr>
          <w:rFonts w:ascii="Times New Roman" w:hAnsi="Times New Roman" w:cs="Times New Roman"/>
          <w:sz w:val="24"/>
          <w:szCs w:val="24"/>
        </w:rPr>
        <w:t xml:space="preserve"> i</w:t>
      </w:r>
      <w:r w:rsidR="00114DD8">
        <w:rPr>
          <w:rFonts w:ascii="Times New Roman" w:hAnsi="Times New Roman" w:cs="Times New Roman"/>
          <w:sz w:val="24"/>
          <w:szCs w:val="24"/>
        </w:rPr>
        <w:t>mportante</w:t>
      </w:r>
      <w:r w:rsidR="00E61DE8">
        <w:rPr>
          <w:rFonts w:ascii="Times New Roman" w:hAnsi="Times New Roman" w:cs="Times New Roman"/>
          <w:sz w:val="24"/>
          <w:szCs w:val="24"/>
        </w:rPr>
        <w:t xml:space="preserve"> da</w:t>
      </w:r>
      <w:r w:rsidR="0039389D">
        <w:rPr>
          <w:rFonts w:ascii="Times New Roman" w:hAnsi="Times New Roman" w:cs="Times New Roman"/>
          <w:sz w:val="24"/>
          <w:szCs w:val="24"/>
        </w:rPr>
        <w:t>s correntes</w:t>
      </w:r>
      <w:r w:rsidR="00672750">
        <w:rPr>
          <w:rFonts w:ascii="Times New Roman" w:hAnsi="Times New Roman" w:cs="Times New Roman"/>
          <w:sz w:val="24"/>
          <w:szCs w:val="24"/>
        </w:rPr>
        <w:t xml:space="preserve"> intervencionistas</w:t>
      </w:r>
      <w:r w:rsidR="0039389D">
        <w:rPr>
          <w:rFonts w:ascii="Times New Roman" w:hAnsi="Times New Roman" w:cs="Times New Roman"/>
          <w:sz w:val="24"/>
          <w:szCs w:val="24"/>
        </w:rPr>
        <w:t xml:space="preserve"> da</w:t>
      </w:r>
      <w:r w:rsidR="00E61DE8">
        <w:rPr>
          <w:rFonts w:ascii="Times New Roman" w:hAnsi="Times New Roman" w:cs="Times New Roman"/>
          <w:sz w:val="24"/>
          <w:szCs w:val="24"/>
        </w:rPr>
        <w:t xml:space="preserve"> </w:t>
      </w:r>
      <w:r w:rsidR="00494243">
        <w:rPr>
          <w:rFonts w:ascii="Times New Roman" w:hAnsi="Times New Roman" w:cs="Times New Roman"/>
          <w:sz w:val="24"/>
          <w:szCs w:val="24"/>
        </w:rPr>
        <w:t>ciência econômica e social norte-americanas</w:t>
      </w:r>
      <w:r w:rsidR="00E61DE8">
        <w:rPr>
          <w:rFonts w:ascii="Times New Roman" w:hAnsi="Times New Roman" w:cs="Times New Roman"/>
          <w:sz w:val="24"/>
          <w:szCs w:val="24"/>
        </w:rPr>
        <w:t>.</w:t>
      </w:r>
    </w:p>
    <w:p w14:paraId="68C9076C" w14:textId="2CE72913" w:rsidR="00CD448A" w:rsidRDefault="00CD448A" w:rsidP="00B010AB">
      <w:pPr>
        <w:ind w:firstLine="708"/>
        <w:rPr>
          <w:rFonts w:ascii="Times New Roman" w:hAnsi="Times New Roman" w:cs="Times New Roman"/>
          <w:sz w:val="24"/>
          <w:szCs w:val="24"/>
        </w:rPr>
      </w:pPr>
      <w:r>
        <w:rPr>
          <w:rFonts w:ascii="Times New Roman" w:hAnsi="Times New Roman" w:cs="Times New Roman"/>
          <w:sz w:val="24"/>
          <w:szCs w:val="24"/>
        </w:rPr>
        <w:t>Contudo</w:t>
      </w:r>
      <w:r w:rsidR="00E61DE8">
        <w:rPr>
          <w:rFonts w:ascii="Times New Roman" w:hAnsi="Times New Roman" w:cs="Times New Roman"/>
          <w:sz w:val="24"/>
          <w:szCs w:val="24"/>
        </w:rPr>
        <w:t xml:space="preserve">, as influências dos estudos norte-americanos não </w:t>
      </w:r>
      <w:r>
        <w:rPr>
          <w:rFonts w:ascii="Times New Roman" w:hAnsi="Times New Roman" w:cs="Times New Roman"/>
          <w:sz w:val="24"/>
          <w:szCs w:val="24"/>
        </w:rPr>
        <w:t>foram</w:t>
      </w:r>
      <w:r w:rsidR="00E61DE8">
        <w:rPr>
          <w:rFonts w:ascii="Times New Roman" w:hAnsi="Times New Roman" w:cs="Times New Roman"/>
          <w:sz w:val="24"/>
          <w:szCs w:val="24"/>
        </w:rPr>
        <w:t xml:space="preserve"> somente nesse sentido mais geral</w:t>
      </w:r>
      <w:r w:rsidR="009D3F8D">
        <w:rPr>
          <w:rFonts w:ascii="Times New Roman" w:hAnsi="Times New Roman" w:cs="Times New Roman"/>
          <w:sz w:val="24"/>
          <w:szCs w:val="24"/>
        </w:rPr>
        <w:t>,</w:t>
      </w:r>
      <w:r w:rsidR="00E61DE8">
        <w:rPr>
          <w:rFonts w:ascii="Times New Roman" w:hAnsi="Times New Roman" w:cs="Times New Roman"/>
          <w:sz w:val="24"/>
          <w:szCs w:val="24"/>
        </w:rPr>
        <w:t xml:space="preserve"> </w:t>
      </w:r>
      <w:r>
        <w:rPr>
          <w:rFonts w:ascii="Times New Roman" w:hAnsi="Times New Roman" w:cs="Times New Roman"/>
          <w:sz w:val="24"/>
          <w:szCs w:val="24"/>
        </w:rPr>
        <w:t xml:space="preserve">sobre a necessidade </w:t>
      </w:r>
      <w:r w:rsidR="00E61DE8">
        <w:rPr>
          <w:rFonts w:ascii="Times New Roman" w:hAnsi="Times New Roman" w:cs="Times New Roman"/>
          <w:sz w:val="24"/>
          <w:szCs w:val="24"/>
        </w:rPr>
        <w:t xml:space="preserve">de se estabelecer estudos técnico-científicos que sirvam de base </w:t>
      </w:r>
      <w:r>
        <w:rPr>
          <w:rFonts w:ascii="Times New Roman" w:hAnsi="Times New Roman" w:cs="Times New Roman"/>
          <w:sz w:val="24"/>
          <w:szCs w:val="24"/>
        </w:rPr>
        <w:t>p</w:t>
      </w:r>
      <w:r w:rsidR="00E61DE8">
        <w:rPr>
          <w:rFonts w:ascii="Times New Roman" w:hAnsi="Times New Roman" w:cs="Times New Roman"/>
          <w:sz w:val="24"/>
          <w:szCs w:val="24"/>
        </w:rPr>
        <w:t>a</w:t>
      </w:r>
      <w:r>
        <w:rPr>
          <w:rFonts w:ascii="Times New Roman" w:hAnsi="Times New Roman" w:cs="Times New Roman"/>
          <w:sz w:val="24"/>
          <w:szCs w:val="24"/>
        </w:rPr>
        <w:t>ra</w:t>
      </w:r>
      <w:r w:rsidR="00E61DE8">
        <w:rPr>
          <w:rFonts w:ascii="Times New Roman" w:hAnsi="Times New Roman" w:cs="Times New Roman"/>
          <w:sz w:val="24"/>
          <w:szCs w:val="24"/>
        </w:rPr>
        <w:t xml:space="preserve"> políticas públicas, mas também no conteúdo das migrações recomendadas como necessárias.</w:t>
      </w:r>
      <w:r w:rsidR="00E05618">
        <w:rPr>
          <w:rFonts w:ascii="Times New Roman" w:hAnsi="Times New Roman" w:cs="Times New Roman"/>
          <w:sz w:val="24"/>
          <w:szCs w:val="24"/>
        </w:rPr>
        <w:t xml:space="preserve"> </w:t>
      </w:r>
      <w:r>
        <w:rPr>
          <w:rFonts w:ascii="Times New Roman" w:hAnsi="Times New Roman" w:cs="Times New Roman"/>
          <w:sz w:val="24"/>
          <w:szCs w:val="24"/>
        </w:rPr>
        <w:t>Encontra-se</w:t>
      </w:r>
      <w:r w:rsidR="009D3F8D">
        <w:rPr>
          <w:rFonts w:ascii="Times New Roman" w:hAnsi="Times New Roman" w:cs="Times New Roman"/>
          <w:sz w:val="24"/>
          <w:szCs w:val="24"/>
        </w:rPr>
        <w:t>,</w:t>
      </w:r>
      <w:r w:rsidR="00E05618">
        <w:rPr>
          <w:rFonts w:ascii="Times New Roman" w:hAnsi="Times New Roman" w:cs="Times New Roman"/>
          <w:sz w:val="24"/>
          <w:szCs w:val="24"/>
        </w:rPr>
        <w:t xml:space="preserve"> nos dois trabalhos, a ideia da transferência de mão-de-obra de áreas rurais para áreas industriais.</w:t>
      </w:r>
    </w:p>
    <w:p w14:paraId="032E9BCC" w14:textId="71ED5619" w:rsidR="00E05618" w:rsidRDefault="00CD448A" w:rsidP="00B010AB">
      <w:pPr>
        <w:ind w:firstLine="708"/>
        <w:rPr>
          <w:rFonts w:ascii="Times New Roman" w:hAnsi="Times New Roman" w:cs="Times New Roman"/>
          <w:sz w:val="24"/>
          <w:szCs w:val="24"/>
        </w:rPr>
      </w:pPr>
      <w:r>
        <w:rPr>
          <w:rFonts w:ascii="Times New Roman" w:hAnsi="Times New Roman" w:cs="Times New Roman"/>
          <w:sz w:val="24"/>
          <w:szCs w:val="24"/>
        </w:rPr>
        <w:t>O</w:t>
      </w:r>
      <w:r w:rsidR="00E05618">
        <w:rPr>
          <w:rFonts w:ascii="Times New Roman" w:hAnsi="Times New Roman" w:cs="Times New Roman"/>
          <w:sz w:val="24"/>
          <w:szCs w:val="24"/>
        </w:rPr>
        <w:t>s norte-americanos considera</w:t>
      </w:r>
      <w:r w:rsidR="009D3F8D">
        <w:rPr>
          <w:rFonts w:ascii="Times New Roman" w:hAnsi="Times New Roman" w:cs="Times New Roman"/>
          <w:sz w:val="24"/>
          <w:szCs w:val="24"/>
        </w:rPr>
        <w:t>va</w:t>
      </w:r>
      <w:r w:rsidR="00E05618">
        <w:rPr>
          <w:rFonts w:ascii="Times New Roman" w:hAnsi="Times New Roman" w:cs="Times New Roman"/>
          <w:sz w:val="24"/>
          <w:szCs w:val="24"/>
        </w:rPr>
        <w:t>m desperdício deslocar ind</w:t>
      </w:r>
      <w:r w:rsidR="009D3F8D">
        <w:rPr>
          <w:rFonts w:ascii="Times New Roman" w:hAnsi="Times New Roman" w:cs="Times New Roman"/>
          <w:sz w:val="24"/>
          <w:szCs w:val="24"/>
        </w:rPr>
        <w:t>ústrias</w:t>
      </w:r>
      <w:r w:rsidR="00E05618">
        <w:rPr>
          <w:rFonts w:ascii="Times New Roman" w:hAnsi="Times New Roman" w:cs="Times New Roman"/>
          <w:sz w:val="24"/>
          <w:szCs w:val="24"/>
        </w:rPr>
        <w:t xml:space="preserve"> para outras áreas, assim como o industrialista brasileiro dizia que os deslocamentos populacionais</w:t>
      </w:r>
      <w:r w:rsidR="006E27BC">
        <w:rPr>
          <w:rFonts w:ascii="Times New Roman" w:hAnsi="Times New Roman" w:cs="Times New Roman"/>
          <w:sz w:val="24"/>
          <w:szCs w:val="24"/>
        </w:rPr>
        <w:t>, no caso do Brasil,</w:t>
      </w:r>
      <w:r w:rsidR="00E05618">
        <w:rPr>
          <w:rFonts w:ascii="Times New Roman" w:hAnsi="Times New Roman" w:cs="Times New Roman"/>
          <w:sz w:val="24"/>
          <w:szCs w:val="24"/>
        </w:rPr>
        <w:t xml:space="preserve"> não</w:t>
      </w:r>
      <w:r w:rsidR="00DA4981">
        <w:rPr>
          <w:rFonts w:ascii="Times New Roman" w:hAnsi="Times New Roman" w:cs="Times New Roman"/>
          <w:sz w:val="24"/>
          <w:szCs w:val="24"/>
        </w:rPr>
        <w:t xml:space="preserve"> podiam</w:t>
      </w:r>
      <w:r w:rsidR="00E05618">
        <w:rPr>
          <w:rFonts w:ascii="Times New Roman" w:hAnsi="Times New Roman" w:cs="Times New Roman"/>
          <w:sz w:val="24"/>
          <w:szCs w:val="24"/>
        </w:rPr>
        <w:t xml:space="preserve"> desperdiçar o escasso capital nacional (Simonsen, </w:t>
      </w:r>
      <w:r w:rsidR="00AE0954">
        <w:rPr>
          <w:rFonts w:ascii="Times New Roman" w:hAnsi="Times New Roman" w:cs="Times New Roman"/>
          <w:sz w:val="24"/>
          <w:szCs w:val="24"/>
        </w:rPr>
        <w:t>[1940]a</w:t>
      </w:r>
      <w:r w:rsidR="002964DF">
        <w:rPr>
          <w:rFonts w:ascii="Times New Roman" w:hAnsi="Times New Roman" w:cs="Times New Roman"/>
          <w:sz w:val="24"/>
          <w:szCs w:val="24"/>
        </w:rPr>
        <w:t xml:space="preserve"> 1943: 153-4</w:t>
      </w:r>
      <w:r w:rsidR="00E05618">
        <w:rPr>
          <w:rFonts w:ascii="Times New Roman" w:hAnsi="Times New Roman" w:cs="Times New Roman"/>
          <w:sz w:val="24"/>
          <w:szCs w:val="24"/>
        </w:rPr>
        <w:t xml:space="preserve">; </w:t>
      </w:r>
      <w:r w:rsidR="00E05618" w:rsidRPr="00E05618">
        <w:rPr>
          <w:rFonts w:ascii="Times New Roman" w:hAnsi="Times New Roman" w:cs="Times New Roman"/>
          <w:sz w:val="24"/>
          <w:szCs w:val="24"/>
        </w:rPr>
        <w:t>Goodrich et. al., 1936: 665)</w:t>
      </w:r>
      <w:r w:rsidR="00E05618">
        <w:rPr>
          <w:rFonts w:ascii="Times New Roman" w:hAnsi="Times New Roman" w:cs="Times New Roman"/>
          <w:sz w:val="24"/>
          <w:szCs w:val="24"/>
        </w:rPr>
        <w:t>.</w:t>
      </w:r>
      <w:r w:rsidR="00C72359">
        <w:rPr>
          <w:rFonts w:ascii="Times New Roman" w:hAnsi="Times New Roman" w:cs="Times New Roman"/>
          <w:sz w:val="24"/>
          <w:szCs w:val="24"/>
        </w:rPr>
        <w:t xml:space="preserve"> </w:t>
      </w:r>
      <w:r w:rsidR="002964DF">
        <w:rPr>
          <w:rFonts w:ascii="Times New Roman" w:hAnsi="Times New Roman" w:cs="Times New Roman"/>
          <w:sz w:val="24"/>
          <w:szCs w:val="24"/>
        </w:rPr>
        <w:t>Também, tantos os norte-americanos como o brasileiro considera</w:t>
      </w:r>
      <w:r w:rsidR="009D3F8D">
        <w:rPr>
          <w:rFonts w:ascii="Times New Roman" w:hAnsi="Times New Roman" w:cs="Times New Roman"/>
          <w:sz w:val="24"/>
          <w:szCs w:val="24"/>
        </w:rPr>
        <w:t>va</w:t>
      </w:r>
      <w:r w:rsidR="002964DF">
        <w:rPr>
          <w:rFonts w:ascii="Times New Roman" w:hAnsi="Times New Roman" w:cs="Times New Roman"/>
          <w:sz w:val="24"/>
          <w:szCs w:val="24"/>
        </w:rPr>
        <w:t>m que as novas oportunidades de emprego ser</w:t>
      </w:r>
      <w:r>
        <w:rPr>
          <w:rFonts w:ascii="Times New Roman" w:hAnsi="Times New Roman" w:cs="Times New Roman"/>
          <w:sz w:val="24"/>
          <w:szCs w:val="24"/>
        </w:rPr>
        <w:t>iam</w:t>
      </w:r>
      <w:r w:rsidR="002964DF">
        <w:rPr>
          <w:rFonts w:ascii="Times New Roman" w:hAnsi="Times New Roman" w:cs="Times New Roman"/>
          <w:sz w:val="24"/>
          <w:szCs w:val="24"/>
        </w:rPr>
        <w:t xml:space="preserve"> geradas principalmente na indústria, pois a agricultura </w:t>
      </w:r>
      <w:r>
        <w:rPr>
          <w:rFonts w:ascii="Times New Roman" w:hAnsi="Times New Roman" w:cs="Times New Roman"/>
          <w:sz w:val="24"/>
          <w:szCs w:val="24"/>
        </w:rPr>
        <w:t>apresentava</w:t>
      </w:r>
      <w:r w:rsidR="002964DF">
        <w:rPr>
          <w:rFonts w:ascii="Times New Roman" w:hAnsi="Times New Roman" w:cs="Times New Roman"/>
          <w:sz w:val="24"/>
          <w:szCs w:val="24"/>
        </w:rPr>
        <w:t xml:space="preserve"> d</w:t>
      </w:r>
      <w:r w:rsidR="002964DF" w:rsidRPr="002964DF">
        <w:rPr>
          <w:rFonts w:ascii="Times New Roman" w:hAnsi="Times New Roman" w:cs="Times New Roman"/>
          <w:sz w:val="24"/>
          <w:szCs w:val="24"/>
        </w:rPr>
        <w:t>ificuldades para absorver a mão-de-obra</w:t>
      </w:r>
      <w:r>
        <w:rPr>
          <w:rFonts w:ascii="Times New Roman" w:hAnsi="Times New Roman" w:cs="Times New Roman"/>
          <w:sz w:val="24"/>
          <w:szCs w:val="24"/>
        </w:rPr>
        <w:t xml:space="preserve"> já</w:t>
      </w:r>
      <w:r w:rsidR="002964DF" w:rsidRPr="002964DF">
        <w:rPr>
          <w:rFonts w:ascii="Times New Roman" w:hAnsi="Times New Roman" w:cs="Times New Roman"/>
          <w:sz w:val="24"/>
          <w:szCs w:val="24"/>
        </w:rPr>
        <w:t xml:space="preserve"> localizada </w:t>
      </w:r>
      <w:r>
        <w:rPr>
          <w:rFonts w:ascii="Times New Roman" w:hAnsi="Times New Roman" w:cs="Times New Roman"/>
          <w:sz w:val="24"/>
          <w:szCs w:val="24"/>
        </w:rPr>
        <w:t>nas</w:t>
      </w:r>
      <w:r w:rsidR="002964DF" w:rsidRPr="002964DF">
        <w:rPr>
          <w:rFonts w:ascii="Times New Roman" w:hAnsi="Times New Roman" w:cs="Times New Roman"/>
          <w:sz w:val="24"/>
          <w:szCs w:val="24"/>
        </w:rPr>
        <w:t xml:space="preserve"> áreas rurais (Goodrich et. al., 1936: 666). Para Simonsen, São Paulo </w:t>
      </w:r>
      <w:r w:rsidR="003B611B">
        <w:rPr>
          <w:rFonts w:ascii="Times New Roman" w:hAnsi="Times New Roman" w:cs="Times New Roman"/>
          <w:sz w:val="24"/>
          <w:szCs w:val="24"/>
        </w:rPr>
        <w:t>sofria</w:t>
      </w:r>
      <w:r w:rsidR="002964DF" w:rsidRPr="002964DF">
        <w:rPr>
          <w:rFonts w:ascii="Times New Roman" w:hAnsi="Times New Roman" w:cs="Times New Roman"/>
          <w:sz w:val="24"/>
          <w:szCs w:val="24"/>
        </w:rPr>
        <w:t xml:space="preserve"> com f</w:t>
      </w:r>
      <w:r w:rsidR="002964DF" w:rsidRPr="00A8579A">
        <w:rPr>
          <w:rFonts w:ascii="Times New Roman" w:hAnsi="Times New Roman" w:cs="Times New Roman"/>
          <w:sz w:val="24"/>
          <w:szCs w:val="24"/>
        </w:rPr>
        <w:t xml:space="preserve">alta de mão-de-obra, enquanto populações ainda se concentravam em áreas de agricultura decadente, como no norte-nordeste e em </w:t>
      </w:r>
      <w:r w:rsidR="00AE0954">
        <w:rPr>
          <w:rFonts w:ascii="Times New Roman" w:hAnsi="Times New Roman" w:cs="Times New Roman"/>
          <w:sz w:val="24"/>
          <w:szCs w:val="24"/>
        </w:rPr>
        <w:t>Minas Gerais (Simonsen, [1940]a</w:t>
      </w:r>
      <w:r w:rsidR="002964DF" w:rsidRPr="00A8579A">
        <w:rPr>
          <w:rFonts w:ascii="Times New Roman" w:hAnsi="Times New Roman" w:cs="Times New Roman"/>
          <w:sz w:val="24"/>
          <w:szCs w:val="24"/>
        </w:rPr>
        <w:t xml:space="preserve"> 1943: </w:t>
      </w:r>
      <w:r w:rsidR="00A8579A" w:rsidRPr="00A8579A">
        <w:rPr>
          <w:rFonts w:ascii="Times New Roman" w:hAnsi="Times New Roman" w:cs="Times New Roman"/>
          <w:sz w:val="24"/>
          <w:szCs w:val="24"/>
        </w:rPr>
        <w:t>141, 151</w:t>
      </w:r>
      <w:r w:rsidR="00150997">
        <w:rPr>
          <w:rFonts w:ascii="Times New Roman" w:hAnsi="Times New Roman" w:cs="Times New Roman"/>
          <w:sz w:val="24"/>
          <w:szCs w:val="24"/>
        </w:rPr>
        <w:t>, 153</w:t>
      </w:r>
      <w:r w:rsidR="002964DF" w:rsidRPr="00A8579A">
        <w:rPr>
          <w:rFonts w:ascii="Times New Roman" w:hAnsi="Times New Roman" w:cs="Times New Roman"/>
          <w:sz w:val="24"/>
          <w:szCs w:val="24"/>
        </w:rPr>
        <w:t xml:space="preserve">). </w:t>
      </w:r>
      <w:r w:rsidR="006D4350">
        <w:rPr>
          <w:rFonts w:ascii="Times New Roman" w:hAnsi="Times New Roman" w:cs="Times New Roman"/>
          <w:sz w:val="24"/>
          <w:szCs w:val="24"/>
        </w:rPr>
        <w:t>É cla</w:t>
      </w:r>
      <w:r w:rsidR="003B611B">
        <w:rPr>
          <w:rFonts w:ascii="Times New Roman" w:hAnsi="Times New Roman" w:cs="Times New Roman"/>
          <w:sz w:val="24"/>
          <w:szCs w:val="24"/>
        </w:rPr>
        <w:t>ro que es</w:t>
      </w:r>
      <w:r w:rsidR="002964DF" w:rsidRPr="00A8579A">
        <w:rPr>
          <w:rFonts w:ascii="Times New Roman" w:hAnsi="Times New Roman" w:cs="Times New Roman"/>
          <w:sz w:val="24"/>
          <w:szCs w:val="24"/>
        </w:rPr>
        <w:t>s</w:t>
      </w:r>
      <w:r w:rsidR="003B611B">
        <w:rPr>
          <w:rFonts w:ascii="Times New Roman" w:hAnsi="Times New Roman" w:cs="Times New Roman"/>
          <w:sz w:val="24"/>
          <w:szCs w:val="24"/>
        </w:rPr>
        <w:t>as</w:t>
      </w:r>
      <w:r w:rsidR="002964DF" w:rsidRPr="00A8579A">
        <w:rPr>
          <w:rFonts w:ascii="Times New Roman" w:hAnsi="Times New Roman" w:cs="Times New Roman"/>
          <w:sz w:val="24"/>
          <w:szCs w:val="24"/>
        </w:rPr>
        <w:t xml:space="preserve"> conclusões</w:t>
      </w:r>
      <w:r w:rsidR="006D4350">
        <w:rPr>
          <w:rFonts w:ascii="Times New Roman" w:hAnsi="Times New Roman" w:cs="Times New Roman"/>
          <w:sz w:val="24"/>
          <w:szCs w:val="24"/>
        </w:rPr>
        <w:t xml:space="preserve"> pró-indústria</w:t>
      </w:r>
      <w:r w:rsidR="002964DF" w:rsidRPr="00A8579A">
        <w:rPr>
          <w:rFonts w:ascii="Times New Roman" w:hAnsi="Times New Roman" w:cs="Times New Roman"/>
          <w:sz w:val="24"/>
          <w:szCs w:val="24"/>
        </w:rPr>
        <w:t xml:space="preserve"> dos estudos norte-americanos </w:t>
      </w:r>
      <w:r w:rsidR="00CB0AC7">
        <w:rPr>
          <w:rFonts w:ascii="Times New Roman" w:hAnsi="Times New Roman" w:cs="Times New Roman"/>
          <w:sz w:val="24"/>
          <w:szCs w:val="24"/>
        </w:rPr>
        <w:t>combinavam</w:t>
      </w:r>
      <w:r w:rsidR="002964DF" w:rsidRPr="00A8579A">
        <w:rPr>
          <w:rFonts w:ascii="Times New Roman" w:hAnsi="Times New Roman" w:cs="Times New Roman"/>
          <w:sz w:val="24"/>
          <w:szCs w:val="24"/>
        </w:rPr>
        <w:t xml:space="preserve"> perfeitam</w:t>
      </w:r>
      <w:r w:rsidR="003765A9">
        <w:rPr>
          <w:rFonts w:ascii="Times New Roman" w:hAnsi="Times New Roman" w:cs="Times New Roman"/>
          <w:sz w:val="24"/>
          <w:szCs w:val="24"/>
        </w:rPr>
        <w:t xml:space="preserve">ente com </w:t>
      </w:r>
      <w:r w:rsidR="003B611B">
        <w:rPr>
          <w:rFonts w:ascii="Times New Roman" w:hAnsi="Times New Roman" w:cs="Times New Roman"/>
          <w:sz w:val="24"/>
          <w:szCs w:val="24"/>
        </w:rPr>
        <w:t>o pensamento</w:t>
      </w:r>
      <w:r w:rsidR="006D4350">
        <w:rPr>
          <w:rFonts w:ascii="Times New Roman" w:hAnsi="Times New Roman" w:cs="Times New Roman"/>
          <w:sz w:val="24"/>
          <w:szCs w:val="24"/>
        </w:rPr>
        <w:t xml:space="preserve"> industrialista</w:t>
      </w:r>
      <w:r w:rsidR="002964DF">
        <w:rPr>
          <w:rFonts w:ascii="Times New Roman" w:hAnsi="Times New Roman" w:cs="Times New Roman"/>
          <w:sz w:val="24"/>
          <w:szCs w:val="24"/>
        </w:rPr>
        <w:t xml:space="preserve"> de Simonsen.</w:t>
      </w:r>
    </w:p>
    <w:p w14:paraId="2E1B8141" w14:textId="77777777" w:rsidR="008D1504" w:rsidRDefault="00D81897" w:rsidP="00B010AB">
      <w:pPr>
        <w:rPr>
          <w:rFonts w:ascii="Times New Roman" w:hAnsi="Times New Roman" w:cs="Times New Roman"/>
          <w:sz w:val="24"/>
          <w:szCs w:val="24"/>
        </w:rPr>
      </w:pPr>
      <w:r>
        <w:rPr>
          <w:rFonts w:ascii="Times New Roman" w:hAnsi="Times New Roman" w:cs="Times New Roman"/>
          <w:sz w:val="24"/>
          <w:szCs w:val="24"/>
        </w:rPr>
        <w:tab/>
      </w:r>
      <w:r w:rsidR="000A342F">
        <w:rPr>
          <w:rFonts w:ascii="Times New Roman" w:hAnsi="Times New Roman" w:cs="Times New Roman"/>
          <w:sz w:val="24"/>
          <w:szCs w:val="24"/>
        </w:rPr>
        <w:t>N</w:t>
      </w:r>
      <w:r>
        <w:rPr>
          <w:rFonts w:ascii="Times New Roman" w:hAnsi="Times New Roman" w:cs="Times New Roman"/>
          <w:sz w:val="24"/>
          <w:szCs w:val="24"/>
        </w:rPr>
        <w:t>o mesmo ano de publicação de seu estudo sobre populaçã</w:t>
      </w:r>
      <w:r w:rsidR="0030404F">
        <w:rPr>
          <w:rFonts w:ascii="Times New Roman" w:hAnsi="Times New Roman" w:cs="Times New Roman"/>
          <w:sz w:val="24"/>
          <w:szCs w:val="24"/>
        </w:rPr>
        <w:t xml:space="preserve">o, </w:t>
      </w:r>
      <w:r w:rsidR="009D3F8D">
        <w:rPr>
          <w:rFonts w:ascii="Times New Roman" w:hAnsi="Times New Roman" w:cs="Times New Roman"/>
          <w:sz w:val="24"/>
          <w:szCs w:val="24"/>
        </w:rPr>
        <w:t>Simonsen</w:t>
      </w:r>
      <w:r w:rsidR="0030404F">
        <w:rPr>
          <w:rFonts w:ascii="Times New Roman" w:hAnsi="Times New Roman" w:cs="Times New Roman"/>
          <w:sz w:val="24"/>
          <w:szCs w:val="24"/>
        </w:rPr>
        <w:t xml:space="preserve"> apresentou outro estudo</w:t>
      </w:r>
      <w:r w:rsidR="009D3F8D">
        <w:rPr>
          <w:rFonts w:ascii="Times New Roman" w:hAnsi="Times New Roman" w:cs="Times New Roman"/>
          <w:sz w:val="24"/>
          <w:szCs w:val="24"/>
        </w:rPr>
        <w:t xml:space="preserve"> importante,</w:t>
      </w:r>
      <w:r w:rsidR="0030404F">
        <w:rPr>
          <w:rFonts w:ascii="Times New Roman" w:hAnsi="Times New Roman" w:cs="Times New Roman"/>
          <w:sz w:val="24"/>
          <w:szCs w:val="24"/>
        </w:rPr>
        <w:t xml:space="preserve"> intitulado </w:t>
      </w:r>
      <w:r w:rsidR="0030404F">
        <w:rPr>
          <w:rFonts w:ascii="Times New Roman" w:hAnsi="Times New Roman" w:cs="Times New Roman"/>
          <w:i/>
          <w:sz w:val="24"/>
          <w:szCs w:val="24"/>
        </w:rPr>
        <w:t>Níveis de Vida e Economia Nacional</w:t>
      </w:r>
      <w:r w:rsidR="0030404F">
        <w:rPr>
          <w:rFonts w:ascii="Times New Roman" w:hAnsi="Times New Roman" w:cs="Times New Roman"/>
          <w:sz w:val="24"/>
          <w:szCs w:val="24"/>
        </w:rPr>
        <w:t>. E</w:t>
      </w:r>
      <w:r w:rsidR="008D1504">
        <w:rPr>
          <w:rFonts w:ascii="Times New Roman" w:hAnsi="Times New Roman" w:cs="Times New Roman"/>
          <w:sz w:val="24"/>
          <w:szCs w:val="24"/>
        </w:rPr>
        <w:t>sse texto foi e</w:t>
      </w:r>
      <w:r w:rsidR="0030404F">
        <w:rPr>
          <w:rFonts w:ascii="Times New Roman" w:hAnsi="Times New Roman" w:cs="Times New Roman"/>
          <w:sz w:val="24"/>
          <w:szCs w:val="24"/>
        </w:rPr>
        <w:t xml:space="preserve">scrito para apresentação nas “Semanas de Ação Social” de 1940, </w:t>
      </w:r>
      <w:r w:rsidR="009D3F8D">
        <w:rPr>
          <w:rFonts w:ascii="Times New Roman" w:hAnsi="Times New Roman" w:cs="Times New Roman"/>
          <w:sz w:val="24"/>
          <w:szCs w:val="24"/>
        </w:rPr>
        <w:t xml:space="preserve">evento </w:t>
      </w:r>
      <w:r w:rsidR="0030404F">
        <w:rPr>
          <w:rFonts w:ascii="Times New Roman" w:hAnsi="Times New Roman" w:cs="Times New Roman"/>
          <w:sz w:val="24"/>
          <w:szCs w:val="24"/>
        </w:rPr>
        <w:t>promovid</w:t>
      </w:r>
      <w:r w:rsidR="009D3F8D">
        <w:rPr>
          <w:rFonts w:ascii="Times New Roman" w:hAnsi="Times New Roman" w:cs="Times New Roman"/>
          <w:sz w:val="24"/>
          <w:szCs w:val="24"/>
        </w:rPr>
        <w:t>o</w:t>
      </w:r>
      <w:r w:rsidR="008D1504">
        <w:rPr>
          <w:rFonts w:ascii="Times New Roman" w:hAnsi="Times New Roman" w:cs="Times New Roman"/>
          <w:sz w:val="24"/>
          <w:szCs w:val="24"/>
        </w:rPr>
        <w:t xml:space="preserve"> pela Igreja Católica.</w:t>
      </w:r>
    </w:p>
    <w:p w14:paraId="703A7188" w14:textId="3FAFE049" w:rsidR="00A562A2" w:rsidRPr="006F5115" w:rsidRDefault="00A562A2" w:rsidP="00B010AB">
      <w:pPr>
        <w:rPr>
          <w:rFonts w:ascii="Times New Roman" w:hAnsi="Times New Roman" w:cs="Times New Roman"/>
          <w:sz w:val="24"/>
          <w:szCs w:val="24"/>
        </w:rPr>
      </w:pPr>
      <w:r w:rsidRPr="00A562A2">
        <w:rPr>
          <w:rFonts w:ascii="Times New Roman" w:hAnsi="Times New Roman" w:cs="Times New Roman"/>
          <w:sz w:val="24"/>
          <w:szCs w:val="24"/>
        </w:rPr>
        <w:tab/>
        <w:t xml:space="preserve">Nesse discurso, </w:t>
      </w:r>
      <w:r w:rsidR="000A342F">
        <w:rPr>
          <w:rFonts w:ascii="Times New Roman" w:hAnsi="Times New Roman" w:cs="Times New Roman"/>
          <w:sz w:val="24"/>
          <w:szCs w:val="24"/>
        </w:rPr>
        <w:t>Simonsen</w:t>
      </w:r>
      <w:r w:rsidRPr="00A562A2">
        <w:rPr>
          <w:rFonts w:ascii="Times New Roman" w:hAnsi="Times New Roman" w:cs="Times New Roman"/>
          <w:sz w:val="24"/>
          <w:szCs w:val="24"/>
        </w:rPr>
        <w:t xml:space="preserve"> defendia sua tese da “insuficiência de ganho”</w:t>
      </w:r>
      <w:r w:rsidRPr="00A562A2">
        <w:rPr>
          <w:rStyle w:val="Refdenotaderodap"/>
          <w:rFonts w:ascii="Times New Roman" w:hAnsi="Times New Roman" w:cs="Times New Roman"/>
          <w:sz w:val="24"/>
          <w:szCs w:val="24"/>
        </w:rPr>
        <w:footnoteReference w:id="20"/>
      </w:r>
      <w:r w:rsidRPr="00A562A2">
        <w:rPr>
          <w:rFonts w:ascii="Times New Roman" w:hAnsi="Times New Roman" w:cs="Times New Roman"/>
          <w:sz w:val="24"/>
          <w:szCs w:val="24"/>
        </w:rPr>
        <w:t xml:space="preserve">, </w:t>
      </w:r>
      <w:r w:rsidR="000A342F">
        <w:rPr>
          <w:rFonts w:ascii="Times New Roman" w:hAnsi="Times New Roman" w:cs="Times New Roman"/>
          <w:sz w:val="24"/>
          <w:szCs w:val="24"/>
        </w:rPr>
        <w:t xml:space="preserve">afirmando </w:t>
      </w:r>
      <w:r w:rsidRPr="00A562A2">
        <w:rPr>
          <w:rFonts w:ascii="Times New Roman" w:hAnsi="Times New Roman" w:cs="Times New Roman"/>
          <w:sz w:val="24"/>
          <w:szCs w:val="24"/>
        </w:rPr>
        <w:t>que n</w:t>
      </w:r>
      <w:r w:rsidRPr="006F5115">
        <w:rPr>
          <w:rFonts w:ascii="Times New Roman" w:hAnsi="Times New Roman" w:cs="Times New Roman"/>
          <w:sz w:val="24"/>
          <w:szCs w:val="24"/>
        </w:rPr>
        <w:t>o Brasil a pobreza não deriva</w:t>
      </w:r>
      <w:r w:rsidR="009D3F8D" w:rsidRPr="006F5115">
        <w:rPr>
          <w:rFonts w:ascii="Times New Roman" w:hAnsi="Times New Roman" w:cs="Times New Roman"/>
          <w:sz w:val="24"/>
          <w:szCs w:val="24"/>
        </w:rPr>
        <w:t>v</w:t>
      </w:r>
      <w:r w:rsidRPr="006F5115">
        <w:rPr>
          <w:rFonts w:ascii="Times New Roman" w:hAnsi="Times New Roman" w:cs="Times New Roman"/>
          <w:sz w:val="24"/>
          <w:szCs w:val="24"/>
        </w:rPr>
        <w:t>a de má distribuição</w:t>
      </w:r>
      <w:r w:rsidR="008B7092" w:rsidRPr="006F5115">
        <w:rPr>
          <w:rFonts w:ascii="Times New Roman" w:hAnsi="Times New Roman" w:cs="Times New Roman"/>
          <w:sz w:val="24"/>
          <w:szCs w:val="24"/>
        </w:rPr>
        <w:t xml:space="preserve"> de renda</w:t>
      </w:r>
      <w:r w:rsidRPr="006F5115">
        <w:rPr>
          <w:rFonts w:ascii="Times New Roman" w:hAnsi="Times New Roman" w:cs="Times New Roman"/>
          <w:sz w:val="24"/>
          <w:szCs w:val="24"/>
        </w:rPr>
        <w:t>, como ocorria nos países industrial</w:t>
      </w:r>
      <w:r w:rsidR="00892774">
        <w:rPr>
          <w:rFonts w:ascii="Times New Roman" w:hAnsi="Times New Roman" w:cs="Times New Roman"/>
          <w:sz w:val="24"/>
          <w:szCs w:val="24"/>
        </w:rPr>
        <w:t>izados ou “super-capitalizados”.</w:t>
      </w:r>
      <w:r w:rsidRPr="006F5115">
        <w:rPr>
          <w:rFonts w:ascii="Times New Roman" w:hAnsi="Times New Roman" w:cs="Times New Roman"/>
          <w:sz w:val="24"/>
          <w:szCs w:val="24"/>
        </w:rPr>
        <w:t xml:space="preserve"> </w:t>
      </w:r>
      <w:r w:rsidR="00892774">
        <w:rPr>
          <w:rFonts w:ascii="Times New Roman" w:hAnsi="Times New Roman" w:cs="Times New Roman"/>
          <w:sz w:val="24"/>
          <w:szCs w:val="24"/>
        </w:rPr>
        <w:t>A</w:t>
      </w:r>
      <w:r w:rsidR="000A342F" w:rsidRPr="006F5115">
        <w:rPr>
          <w:rFonts w:ascii="Times New Roman" w:hAnsi="Times New Roman" w:cs="Times New Roman"/>
          <w:sz w:val="24"/>
          <w:szCs w:val="24"/>
        </w:rPr>
        <w:t xml:space="preserve"> pobreza</w:t>
      </w:r>
      <w:r w:rsidR="009D3F8D" w:rsidRPr="006F5115">
        <w:rPr>
          <w:rFonts w:ascii="Times New Roman" w:hAnsi="Times New Roman" w:cs="Times New Roman"/>
          <w:sz w:val="24"/>
          <w:szCs w:val="24"/>
        </w:rPr>
        <w:t xml:space="preserve"> brasileira seria</w:t>
      </w:r>
      <w:r w:rsidR="000A342F" w:rsidRPr="006F5115">
        <w:rPr>
          <w:rFonts w:ascii="Times New Roman" w:hAnsi="Times New Roman" w:cs="Times New Roman"/>
          <w:sz w:val="24"/>
          <w:szCs w:val="24"/>
        </w:rPr>
        <w:t xml:space="preserve"> conseqüência da</w:t>
      </w:r>
      <w:r w:rsidRPr="006F5115">
        <w:rPr>
          <w:rFonts w:ascii="Times New Roman" w:hAnsi="Times New Roman" w:cs="Times New Roman"/>
          <w:sz w:val="24"/>
          <w:szCs w:val="24"/>
        </w:rPr>
        <w:t xml:space="preserve"> produção insuficiente</w:t>
      </w:r>
      <w:r w:rsidR="008D1504" w:rsidRPr="006F5115">
        <w:rPr>
          <w:rFonts w:ascii="Times New Roman" w:hAnsi="Times New Roman" w:cs="Times New Roman"/>
          <w:sz w:val="24"/>
          <w:szCs w:val="24"/>
        </w:rPr>
        <w:t>, d</w:t>
      </w:r>
      <w:r w:rsidR="008B7092" w:rsidRPr="006F5115">
        <w:rPr>
          <w:rFonts w:ascii="Times New Roman" w:hAnsi="Times New Roman" w:cs="Times New Roman"/>
          <w:sz w:val="24"/>
          <w:szCs w:val="24"/>
        </w:rPr>
        <w:t>a</w:t>
      </w:r>
      <w:r w:rsidR="008D1504" w:rsidRPr="006F5115">
        <w:rPr>
          <w:rFonts w:ascii="Times New Roman" w:hAnsi="Times New Roman" w:cs="Times New Roman"/>
          <w:sz w:val="24"/>
          <w:szCs w:val="24"/>
        </w:rPr>
        <w:t xml:space="preserve"> baixa produtividade, da incipiência de nossa indústria</w:t>
      </w:r>
      <w:r w:rsidRPr="006F5115">
        <w:rPr>
          <w:rFonts w:ascii="Times New Roman" w:hAnsi="Times New Roman" w:cs="Times New Roman"/>
          <w:sz w:val="24"/>
          <w:szCs w:val="24"/>
        </w:rPr>
        <w:t>.</w:t>
      </w:r>
    </w:p>
    <w:p w14:paraId="0D2253DD" w14:textId="294981A1" w:rsidR="009D3F8D" w:rsidRDefault="00A562A2" w:rsidP="00B010AB">
      <w:pPr>
        <w:rPr>
          <w:rFonts w:ascii="Times New Roman" w:hAnsi="Times New Roman" w:cs="Times New Roman"/>
          <w:sz w:val="24"/>
          <w:szCs w:val="24"/>
        </w:rPr>
      </w:pPr>
      <w:r w:rsidRPr="006F5115">
        <w:rPr>
          <w:rFonts w:ascii="Times New Roman" w:hAnsi="Times New Roman" w:cs="Times New Roman"/>
          <w:sz w:val="24"/>
          <w:szCs w:val="24"/>
        </w:rPr>
        <w:tab/>
        <w:t xml:space="preserve">Nesse texto está citado um estudo muito importante da década de 1930 </w:t>
      </w:r>
      <w:r w:rsidR="004201B5" w:rsidRPr="006F5115">
        <w:rPr>
          <w:rFonts w:ascii="Times New Roman" w:hAnsi="Times New Roman" w:cs="Times New Roman"/>
          <w:sz w:val="24"/>
          <w:szCs w:val="24"/>
        </w:rPr>
        <w:t>realizado</w:t>
      </w:r>
      <w:r w:rsidRPr="006F5115">
        <w:rPr>
          <w:rFonts w:ascii="Times New Roman" w:hAnsi="Times New Roman" w:cs="Times New Roman"/>
          <w:sz w:val="24"/>
          <w:szCs w:val="24"/>
        </w:rPr>
        <w:t xml:space="preserve"> por economistas institucionalistas ligados à </w:t>
      </w:r>
      <w:r w:rsidRPr="006F5115">
        <w:rPr>
          <w:rFonts w:ascii="Times New Roman" w:hAnsi="Times New Roman" w:cs="Times New Roman"/>
          <w:i/>
          <w:sz w:val="24"/>
          <w:szCs w:val="24"/>
        </w:rPr>
        <w:t>Brookings Institution</w:t>
      </w:r>
      <w:r w:rsidR="009D3F8D" w:rsidRPr="006F5115">
        <w:rPr>
          <w:rFonts w:ascii="Times New Roman" w:hAnsi="Times New Roman" w:cs="Times New Roman"/>
          <w:sz w:val="24"/>
          <w:szCs w:val="24"/>
        </w:rPr>
        <w:t>.</w:t>
      </w:r>
      <w:r w:rsidRPr="006F5115">
        <w:rPr>
          <w:rFonts w:ascii="Times New Roman" w:hAnsi="Times New Roman" w:cs="Times New Roman"/>
          <w:sz w:val="24"/>
          <w:szCs w:val="24"/>
        </w:rPr>
        <w:t xml:space="preserve"> </w:t>
      </w:r>
      <w:r w:rsidR="009D3F8D" w:rsidRPr="006F5115">
        <w:rPr>
          <w:rFonts w:ascii="Times New Roman" w:hAnsi="Times New Roman" w:cs="Times New Roman"/>
          <w:sz w:val="24"/>
          <w:szCs w:val="24"/>
        </w:rPr>
        <w:t>T</w:t>
      </w:r>
      <w:r w:rsidRPr="006F5115">
        <w:rPr>
          <w:rFonts w:ascii="Times New Roman" w:hAnsi="Times New Roman" w:cs="Times New Roman"/>
          <w:sz w:val="24"/>
          <w:szCs w:val="24"/>
        </w:rPr>
        <w:t xml:space="preserve">rata-se do </w:t>
      </w:r>
      <w:r w:rsidRPr="006F5115">
        <w:rPr>
          <w:rFonts w:ascii="Times New Roman" w:hAnsi="Times New Roman" w:cs="Times New Roman"/>
          <w:i/>
          <w:sz w:val="24"/>
          <w:szCs w:val="24"/>
        </w:rPr>
        <w:t>American Capacity to Consume</w:t>
      </w:r>
      <w:r w:rsidR="006F5115" w:rsidRPr="006F5115">
        <w:rPr>
          <w:rFonts w:ascii="Times New Roman" w:hAnsi="Times New Roman" w:cs="Times New Roman"/>
          <w:sz w:val="24"/>
          <w:szCs w:val="24"/>
        </w:rPr>
        <w:t xml:space="preserve"> (Leven, Moulton, Warburton, 1934)</w:t>
      </w:r>
      <w:r w:rsidRPr="006F5115">
        <w:rPr>
          <w:rFonts w:ascii="Times New Roman" w:hAnsi="Times New Roman" w:cs="Times New Roman"/>
          <w:sz w:val="24"/>
          <w:szCs w:val="24"/>
        </w:rPr>
        <w:t xml:space="preserve">. Esse estudo é o segundo volume </w:t>
      </w:r>
      <w:r w:rsidR="00F151F0" w:rsidRPr="006F5115">
        <w:rPr>
          <w:rFonts w:ascii="Times New Roman" w:hAnsi="Times New Roman" w:cs="Times New Roman"/>
          <w:sz w:val="24"/>
          <w:szCs w:val="24"/>
        </w:rPr>
        <w:t xml:space="preserve">de uma série cujo primeiro volume é </w:t>
      </w:r>
      <w:r w:rsidR="00F151F0" w:rsidRPr="006F5115">
        <w:rPr>
          <w:rFonts w:ascii="Times New Roman" w:hAnsi="Times New Roman" w:cs="Times New Roman"/>
          <w:i/>
          <w:sz w:val="24"/>
          <w:szCs w:val="24"/>
        </w:rPr>
        <w:t>American Capacity to Produce</w:t>
      </w:r>
      <w:r w:rsidR="00981271" w:rsidRPr="006F5115">
        <w:rPr>
          <w:rFonts w:ascii="Times New Roman" w:hAnsi="Times New Roman" w:cs="Times New Roman"/>
          <w:sz w:val="24"/>
          <w:szCs w:val="24"/>
        </w:rPr>
        <w:t xml:space="preserve">, </w:t>
      </w:r>
      <w:r w:rsidR="004710AE" w:rsidRPr="006F5115">
        <w:rPr>
          <w:rFonts w:ascii="Times New Roman" w:hAnsi="Times New Roman" w:cs="Times New Roman"/>
          <w:sz w:val="24"/>
          <w:szCs w:val="24"/>
        </w:rPr>
        <w:t>pesquisa</w:t>
      </w:r>
      <w:r w:rsidR="00981271" w:rsidRPr="006F5115">
        <w:rPr>
          <w:rFonts w:ascii="Times New Roman" w:hAnsi="Times New Roman" w:cs="Times New Roman"/>
          <w:sz w:val="24"/>
          <w:szCs w:val="24"/>
        </w:rPr>
        <w:t xml:space="preserve"> que procurava estimar pela primeira vez a capacidade</w:t>
      </w:r>
      <w:r w:rsidR="00892774">
        <w:rPr>
          <w:rFonts w:ascii="Times New Roman" w:hAnsi="Times New Roman" w:cs="Times New Roman"/>
          <w:sz w:val="24"/>
          <w:szCs w:val="24"/>
        </w:rPr>
        <w:t xml:space="preserve"> produtiva da economia dos EUA entre 1900 e</w:t>
      </w:r>
      <w:r w:rsidR="00981271" w:rsidRPr="006F5115">
        <w:rPr>
          <w:rFonts w:ascii="Times New Roman" w:hAnsi="Times New Roman" w:cs="Times New Roman"/>
          <w:sz w:val="24"/>
          <w:szCs w:val="24"/>
        </w:rPr>
        <w:t xml:space="preserve"> 1930</w:t>
      </w:r>
      <w:r w:rsidR="006F5115" w:rsidRPr="006F5115">
        <w:rPr>
          <w:rFonts w:ascii="Times New Roman" w:hAnsi="Times New Roman" w:cs="Times New Roman"/>
          <w:sz w:val="24"/>
          <w:szCs w:val="24"/>
        </w:rPr>
        <w:t xml:space="preserve"> (Nourse et al., 1934)</w:t>
      </w:r>
      <w:r w:rsidR="00F151F0">
        <w:rPr>
          <w:rFonts w:ascii="Times New Roman" w:hAnsi="Times New Roman" w:cs="Times New Roman"/>
          <w:sz w:val="24"/>
          <w:szCs w:val="24"/>
        </w:rPr>
        <w:t>.</w:t>
      </w:r>
      <w:r w:rsidR="00F151F0">
        <w:rPr>
          <w:rStyle w:val="Refdenotaderodap"/>
          <w:rFonts w:ascii="Times New Roman" w:hAnsi="Times New Roman" w:cs="Times New Roman"/>
          <w:sz w:val="24"/>
          <w:szCs w:val="24"/>
        </w:rPr>
        <w:footnoteReference w:id="21"/>
      </w:r>
      <w:r w:rsidR="00F151F0">
        <w:rPr>
          <w:rFonts w:ascii="Times New Roman" w:hAnsi="Times New Roman" w:cs="Times New Roman"/>
          <w:sz w:val="24"/>
          <w:szCs w:val="24"/>
        </w:rPr>
        <w:t xml:space="preserve"> </w:t>
      </w:r>
      <w:r w:rsidR="00981271">
        <w:rPr>
          <w:rFonts w:ascii="Times New Roman" w:hAnsi="Times New Roman" w:cs="Times New Roman"/>
          <w:sz w:val="24"/>
          <w:szCs w:val="24"/>
        </w:rPr>
        <w:t xml:space="preserve">Estes dois estudos têm bem claro o caráter </w:t>
      </w:r>
      <w:r w:rsidR="00981271">
        <w:rPr>
          <w:rFonts w:ascii="Times New Roman" w:hAnsi="Times New Roman" w:cs="Times New Roman"/>
          <w:sz w:val="24"/>
          <w:szCs w:val="24"/>
        </w:rPr>
        <w:lastRenderedPageBreak/>
        <w:t>intervencionista da filosofia de controle social</w:t>
      </w:r>
      <w:r w:rsidR="007C1441">
        <w:rPr>
          <w:rFonts w:ascii="Times New Roman" w:hAnsi="Times New Roman" w:cs="Times New Roman"/>
          <w:sz w:val="24"/>
          <w:szCs w:val="24"/>
        </w:rPr>
        <w:t>. Mais especificamente, como demarca Rutherford (2011: 29</w:t>
      </w:r>
      <w:r w:rsidR="004201B5">
        <w:rPr>
          <w:rFonts w:ascii="Times New Roman" w:hAnsi="Times New Roman" w:cs="Times New Roman"/>
          <w:sz w:val="24"/>
          <w:szCs w:val="24"/>
        </w:rPr>
        <w:t>4</w:t>
      </w:r>
      <w:r w:rsidR="007C1441">
        <w:rPr>
          <w:rFonts w:ascii="Times New Roman" w:hAnsi="Times New Roman" w:cs="Times New Roman"/>
          <w:sz w:val="24"/>
          <w:szCs w:val="24"/>
        </w:rPr>
        <w:t xml:space="preserve"> e ss.), esses estudos </w:t>
      </w:r>
      <w:r w:rsidR="004201B5">
        <w:rPr>
          <w:rFonts w:ascii="Times New Roman" w:hAnsi="Times New Roman" w:cs="Times New Roman"/>
          <w:sz w:val="24"/>
          <w:szCs w:val="24"/>
        </w:rPr>
        <w:t xml:space="preserve">embasam </w:t>
      </w:r>
      <w:r w:rsidR="007C1441">
        <w:rPr>
          <w:rFonts w:ascii="Times New Roman" w:hAnsi="Times New Roman" w:cs="Times New Roman"/>
          <w:sz w:val="24"/>
          <w:szCs w:val="24"/>
        </w:rPr>
        <w:t xml:space="preserve">o argumento subconsumista de </w:t>
      </w:r>
      <w:r w:rsidR="0072734D">
        <w:rPr>
          <w:rFonts w:ascii="Times New Roman" w:hAnsi="Times New Roman" w:cs="Times New Roman"/>
          <w:sz w:val="24"/>
          <w:szCs w:val="24"/>
        </w:rPr>
        <w:t xml:space="preserve">alguns </w:t>
      </w:r>
      <w:r w:rsidR="007C1441">
        <w:rPr>
          <w:rFonts w:ascii="Times New Roman" w:hAnsi="Times New Roman" w:cs="Times New Roman"/>
          <w:sz w:val="24"/>
          <w:szCs w:val="24"/>
        </w:rPr>
        <w:t>autores institucionalis</w:t>
      </w:r>
      <w:r w:rsidR="0072734D">
        <w:rPr>
          <w:rFonts w:ascii="Times New Roman" w:hAnsi="Times New Roman" w:cs="Times New Roman"/>
          <w:sz w:val="24"/>
          <w:szCs w:val="24"/>
        </w:rPr>
        <w:t>tas</w:t>
      </w:r>
      <w:r w:rsidR="007C1441">
        <w:rPr>
          <w:rFonts w:ascii="Times New Roman" w:hAnsi="Times New Roman" w:cs="Times New Roman"/>
          <w:sz w:val="24"/>
          <w:szCs w:val="24"/>
        </w:rPr>
        <w:t>.</w:t>
      </w:r>
      <w:r w:rsidR="00DB38D8">
        <w:rPr>
          <w:rFonts w:ascii="Times New Roman" w:hAnsi="Times New Roman" w:cs="Times New Roman"/>
          <w:sz w:val="24"/>
          <w:szCs w:val="24"/>
        </w:rPr>
        <w:t xml:space="preserve"> </w:t>
      </w:r>
    </w:p>
    <w:p w14:paraId="78F7F6A9" w14:textId="77777777" w:rsidR="0030404F" w:rsidRDefault="00DB38D8" w:rsidP="00B010AB">
      <w:pPr>
        <w:ind w:firstLine="708"/>
        <w:rPr>
          <w:rFonts w:ascii="Times New Roman" w:hAnsi="Times New Roman" w:cs="Times New Roman"/>
          <w:sz w:val="24"/>
          <w:szCs w:val="24"/>
        </w:rPr>
      </w:pPr>
      <w:r>
        <w:rPr>
          <w:rFonts w:ascii="Times New Roman" w:hAnsi="Times New Roman" w:cs="Times New Roman"/>
          <w:sz w:val="24"/>
          <w:szCs w:val="24"/>
        </w:rPr>
        <w:t xml:space="preserve">A linha subconsumista adotada nesses trabalhos, liderados por Harold Moulton, </w:t>
      </w:r>
      <w:r w:rsidR="00783025">
        <w:rPr>
          <w:rFonts w:ascii="Times New Roman" w:hAnsi="Times New Roman" w:cs="Times New Roman"/>
          <w:sz w:val="24"/>
          <w:szCs w:val="24"/>
        </w:rPr>
        <w:t>argumentava</w:t>
      </w:r>
      <w:r>
        <w:rPr>
          <w:rFonts w:ascii="Times New Roman" w:hAnsi="Times New Roman" w:cs="Times New Roman"/>
          <w:sz w:val="24"/>
          <w:szCs w:val="24"/>
        </w:rPr>
        <w:t xml:space="preserve"> que a má distribuição da renda</w:t>
      </w:r>
      <w:r w:rsidR="004710AE">
        <w:rPr>
          <w:rFonts w:ascii="Times New Roman" w:hAnsi="Times New Roman" w:cs="Times New Roman"/>
          <w:sz w:val="24"/>
          <w:szCs w:val="24"/>
        </w:rPr>
        <w:t xml:space="preserve"> e o </w:t>
      </w:r>
      <w:r>
        <w:rPr>
          <w:rFonts w:ascii="Times New Roman" w:hAnsi="Times New Roman" w:cs="Times New Roman"/>
          <w:sz w:val="24"/>
          <w:szCs w:val="24"/>
        </w:rPr>
        <w:t>aumento da desigualdade s</w:t>
      </w:r>
      <w:r w:rsidR="00783025">
        <w:rPr>
          <w:rFonts w:ascii="Times New Roman" w:hAnsi="Times New Roman" w:cs="Times New Roman"/>
          <w:sz w:val="24"/>
          <w:szCs w:val="24"/>
        </w:rPr>
        <w:t>eriam</w:t>
      </w:r>
      <w:r>
        <w:rPr>
          <w:rFonts w:ascii="Times New Roman" w:hAnsi="Times New Roman" w:cs="Times New Roman"/>
          <w:sz w:val="24"/>
          <w:szCs w:val="24"/>
        </w:rPr>
        <w:t xml:space="preserve"> responsáveis pela incapacidade</w:t>
      </w:r>
      <w:r w:rsidR="00783025">
        <w:rPr>
          <w:rFonts w:ascii="Times New Roman" w:hAnsi="Times New Roman" w:cs="Times New Roman"/>
          <w:sz w:val="24"/>
          <w:szCs w:val="24"/>
        </w:rPr>
        <w:t xml:space="preserve"> da população</w:t>
      </w:r>
      <w:r>
        <w:rPr>
          <w:rFonts w:ascii="Times New Roman" w:hAnsi="Times New Roman" w:cs="Times New Roman"/>
          <w:sz w:val="24"/>
          <w:szCs w:val="24"/>
        </w:rPr>
        <w:t xml:space="preserve"> de absor</w:t>
      </w:r>
      <w:r w:rsidR="00783025">
        <w:rPr>
          <w:rFonts w:ascii="Times New Roman" w:hAnsi="Times New Roman" w:cs="Times New Roman"/>
          <w:sz w:val="24"/>
          <w:szCs w:val="24"/>
        </w:rPr>
        <w:t>ver</w:t>
      </w:r>
      <w:r>
        <w:rPr>
          <w:rFonts w:ascii="Times New Roman" w:hAnsi="Times New Roman" w:cs="Times New Roman"/>
          <w:sz w:val="24"/>
          <w:szCs w:val="24"/>
        </w:rPr>
        <w:t xml:space="preserve"> todo o produto potencial norte-americano</w:t>
      </w:r>
      <w:r w:rsidR="00A30B2E">
        <w:rPr>
          <w:rFonts w:ascii="Times New Roman" w:hAnsi="Times New Roman" w:cs="Times New Roman"/>
          <w:sz w:val="24"/>
          <w:szCs w:val="24"/>
        </w:rPr>
        <w:t xml:space="preserve">. Como não poderia deixar de ser, há uma recomendação de política econômica a partir das constatações </w:t>
      </w:r>
      <w:r w:rsidR="007739AC">
        <w:rPr>
          <w:rFonts w:ascii="Times New Roman" w:hAnsi="Times New Roman" w:cs="Times New Roman"/>
          <w:sz w:val="24"/>
          <w:szCs w:val="24"/>
        </w:rPr>
        <w:t>desses estudos</w:t>
      </w:r>
      <w:r w:rsidR="00A30B2E">
        <w:rPr>
          <w:rFonts w:ascii="Times New Roman" w:hAnsi="Times New Roman" w:cs="Times New Roman"/>
          <w:sz w:val="24"/>
          <w:szCs w:val="24"/>
        </w:rPr>
        <w:t>. Moulton insist</w:t>
      </w:r>
      <w:r w:rsidR="007739AC">
        <w:rPr>
          <w:rFonts w:ascii="Times New Roman" w:hAnsi="Times New Roman" w:cs="Times New Roman"/>
          <w:sz w:val="24"/>
          <w:szCs w:val="24"/>
        </w:rPr>
        <w:t>ia</w:t>
      </w:r>
      <w:r w:rsidR="00A30B2E">
        <w:rPr>
          <w:rFonts w:ascii="Times New Roman" w:hAnsi="Times New Roman" w:cs="Times New Roman"/>
          <w:sz w:val="24"/>
          <w:szCs w:val="24"/>
        </w:rPr>
        <w:t xml:space="preserve"> que deveriam ser adotadas políticas para </w:t>
      </w:r>
      <w:r w:rsidR="004710AE">
        <w:rPr>
          <w:rFonts w:ascii="Times New Roman" w:hAnsi="Times New Roman" w:cs="Times New Roman"/>
          <w:sz w:val="24"/>
          <w:szCs w:val="24"/>
        </w:rPr>
        <w:t>forçar a</w:t>
      </w:r>
      <w:r w:rsidR="00376A46">
        <w:rPr>
          <w:rFonts w:ascii="Times New Roman" w:hAnsi="Times New Roman" w:cs="Times New Roman"/>
          <w:sz w:val="24"/>
          <w:szCs w:val="24"/>
        </w:rPr>
        <w:t>s</w:t>
      </w:r>
      <w:r w:rsidR="004710AE">
        <w:rPr>
          <w:rFonts w:ascii="Times New Roman" w:hAnsi="Times New Roman" w:cs="Times New Roman"/>
          <w:sz w:val="24"/>
          <w:szCs w:val="24"/>
        </w:rPr>
        <w:t xml:space="preserve"> indústrias a repassar</w:t>
      </w:r>
      <w:r w:rsidR="00A30B2E">
        <w:rPr>
          <w:rFonts w:ascii="Times New Roman" w:hAnsi="Times New Roman" w:cs="Times New Roman"/>
          <w:sz w:val="24"/>
          <w:szCs w:val="24"/>
        </w:rPr>
        <w:t xml:space="preserve"> os ganhos de produtividade aos preços dos produtos</w:t>
      </w:r>
      <w:r w:rsidR="004710AE">
        <w:rPr>
          <w:rFonts w:ascii="Times New Roman" w:hAnsi="Times New Roman" w:cs="Times New Roman"/>
          <w:sz w:val="24"/>
          <w:szCs w:val="24"/>
        </w:rPr>
        <w:t>. Desse modo,</w:t>
      </w:r>
      <w:r w:rsidR="007739AC">
        <w:rPr>
          <w:rFonts w:ascii="Times New Roman" w:hAnsi="Times New Roman" w:cs="Times New Roman"/>
          <w:sz w:val="24"/>
          <w:szCs w:val="24"/>
        </w:rPr>
        <w:t xml:space="preserve"> as</w:t>
      </w:r>
      <w:r w:rsidR="00A30B2E">
        <w:rPr>
          <w:rFonts w:ascii="Times New Roman" w:hAnsi="Times New Roman" w:cs="Times New Roman"/>
          <w:sz w:val="24"/>
          <w:szCs w:val="24"/>
        </w:rPr>
        <w:t xml:space="preserve"> camadas de mais baixa renda</w:t>
      </w:r>
      <w:r w:rsidR="004710AE">
        <w:rPr>
          <w:rFonts w:ascii="Times New Roman" w:hAnsi="Times New Roman" w:cs="Times New Roman"/>
          <w:sz w:val="24"/>
          <w:szCs w:val="24"/>
        </w:rPr>
        <w:t xml:space="preserve"> poderiam absorver uma parcela maior da produção nacional</w:t>
      </w:r>
      <w:r w:rsidR="00A30B2E">
        <w:rPr>
          <w:rFonts w:ascii="Times New Roman" w:hAnsi="Times New Roman" w:cs="Times New Roman"/>
          <w:sz w:val="24"/>
          <w:szCs w:val="24"/>
        </w:rPr>
        <w:t>.</w:t>
      </w:r>
    </w:p>
    <w:p w14:paraId="5BBEA622" w14:textId="77777777" w:rsidR="00A30B2E" w:rsidRPr="00A562A2" w:rsidRDefault="00A30B2E" w:rsidP="00B010AB">
      <w:pPr>
        <w:rPr>
          <w:rFonts w:ascii="Times New Roman" w:hAnsi="Times New Roman" w:cs="Times New Roman"/>
          <w:sz w:val="24"/>
          <w:szCs w:val="24"/>
        </w:rPr>
      </w:pPr>
      <w:r>
        <w:rPr>
          <w:rFonts w:ascii="Times New Roman" w:hAnsi="Times New Roman" w:cs="Times New Roman"/>
          <w:sz w:val="24"/>
          <w:szCs w:val="24"/>
        </w:rPr>
        <w:tab/>
      </w:r>
      <w:r w:rsidR="00376A46">
        <w:rPr>
          <w:rFonts w:ascii="Times New Roman" w:hAnsi="Times New Roman" w:cs="Times New Roman"/>
          <w:sz w:val="24"/>
          <w:szCs w:val="24"/>
        </w:rPr>
        <w:t>É</w:t>
      </w:r>
      <w:r>
        <w:rPr>
          <w:rFonts w:ascii="Times New Roman" w:hAnsi="Times New Roman" w:cs="Times New Roman"/>
          <w:sz w:val="24"/>
          <w:szCs w:val="24"/>
        </w:rPr>
        <w:t xml:space="preserve"> exatamente na discussão da distribuição/redistribuição que o estudo norte-americano fornece </w:t>
      </w:r>
      <w:r w:rsidR="000C5035">
        <w:rPr>
          <w:rFonts w:ascii="Times New Roman" w:hAnsi="Times New Roman" w:cs="Times New Roman"/>
          <w:sz w:val="24"/>
          <w:szCs w:val="24"/>
        </w:rPr>
        <w:t>reforço</w:t>
      </w:r>
      <w:r>
        <w:rPr>
          <w:rFonts w:ascii="Times New Roman" w:hAnsi="Times New Roman" w:cs="Times New Roman"/>
          <w:sz w:val="24"/>
          <w:szCs w:val="24"/>
        </w:rPr>
        <w:t xml:space="preserve"> para u</w:t>
      </w:r>
      <w:r w:rsidR="00E301EE">
        <w:rPr>
          <w:rFonts w:ascii="Times New Roman" w:hAnsi="Times New Roman" w:cs="Times New Roman"/>
          <w:sz w:val="24"/>
          <w:szCs w:val="24"/>
        </w:rPr>
        <w:t>ma ideia que Simonsen defendia pelo menos desde o final da década de 1920. O Prefácio d</w:t>
      </w:r>
      <w:r w:rsidR="00DC5EB0">
        <w:rPr>
          <w:rFonts w:ascii="Times New Roman" w:hAnsi="Times New Roman" w:cs="Times New Roman"/>
          <w:sz w:val="24"/>
          <w:szCs w:val="24"/>
        </w:rPr>
        <w:t xml:space="preserve">e </w:t>
      </w:r>
      <w:r w:rsidR="00DC5EB0">
        <w:rPr>
          <w:rFonts w:ascii="Times New Roman" w:hAnsi="Times New Roman" w:cs="Times New Roman"/>
          <w:i/>
          <w:sz w:val="24"/>
          <w:szCs w:val="24"/>
        </w:rPr>
        <w:t>American Capacity to Produce</w:t>
      </w:r>
      <w:r w:rsidR="00E301EE">
        <w:rPr>
          <w:rFonts w:ascii="Times New Roman" w:hAnsi="Times New Roman" w:cs="Times New Roman"/>
          <w:sz w:val="24"/>
          <w:szCs w:val="24"/>
        </w:rPr>
        <w:t xml:space="preserve"> inicia-se com uma frase que Simonsen </w:t>
      </w:r>
      <w:r w:rsidR="002A6816">
        <w:rPr>
          <w:rFonts w:ascii="Times New Roman" w:hAnsi="Times New Roman" w:cs="Times New Roman"/>
          <w:sz w:val="24"/>
          <w:szCs w:val="24"/>
        </w:rPr>
        <w:t>transcreve sem praticamente nenhuma alteração</w:t>
      </w:r>
      <w:r w:rsidR="00E301EE">
        <w:rPr>
          <w:rFonts w:ascii="Times New Roman" w:hAnsi="Times New Roman" w:cs="Times New Roman"/>
          <w:sz w:val="24"/>
          <w:szCs w:val="24"/>
        </w:rPr>
        <w:t>, em português, em seu texto para as “Semanas da Ação Social”. Escreveram Nourse et. al. (1934: 1): “A pobreza tem sempre sido o lugar da maioria da humanidade”.</w:t>
      </w:r>
      <w:r w:rsidR="00E301EE">
        <w:rPr>
          <w:rStyle w:val="Refdenotaderodap"/>
          <w:rFonts w:ascii="Times New Roman" w:hAnsi="Times New Roman" w:cs="Times New Roman"/>
          <w:sz w:val="24"/>
          <w:szCs w:val="24"/>
        </w:rPr>
        <w:footnoteReference w:id="22"/>
      </w:r>
      <w:r w:rsidR="00E301EE">
        <w:rPr>
          <w:rFonts w:ascii="Times New Roman" w:hAnsi="Times New Roman" w:cs="Times New Roman"/>
          <w:sz w:val="24"/>
          <w:szCs w:val="24"/>
        </w:rPr>
        <w:t xml:space="preserve"> E</w:t>
      </w:r>
      <w:r w:rsidR="00376A46">
        <w:rPr>
          <w:rFonts w:ascii="Times New Roman" w:hAnsi="Times New Roman" w:cs="Times New Roman"/>
          <w:sz w:val="24"/>
          <w:szCs w:val="24"/>
        </w:rPr>
        <w:t xml:space="preserve"> e</w:t>
      </w:r>
      <w:r w:rsidR="00E301EE">
        <w:rPr>
          <w:rFonts w:ascii="Times New Roman" w:hAnsi="Times New Roman" w:cs="Times New Roman"/>
          <w:sz w:val="24"/>
          <w:szCs w:val="24"/>
        </w:rPr>
        <w:t>les também notavam que a pobreza persistia mesmo nos países mais adiantados, o mesmo q</w:t>
      </w:r>
      <w:r w:rsidR="00AE0954">
        <w:rPr>
          <w:rFonts w:ascii="Times New Roman" w:hAnsi="Times New Roman" w:cs="Times New Roman"/>
          <w:sz w:val="24"/>
          <w:szCs w:val="24"/>
        </w:rPr>
        <w:t>ue constatava Simonsen ([1940]b</w:t>
      </w:r>
      <w:r w:rsidR="00E301EE">
        <w:rPr>
          <w:rFonts w:ascii="Times New Roman" w:hAnsi="Times New Roman" w:cs="Times New Roman"/>
          <w:sz w:val="24"/>
          <w:szCs w:val="24"/>
        </w:rPr>
        <w:t xml:space="preserve"> 1943: 160-1). Entretanto, Nourse et. al. (1934: 2)</w:t>
      </w:r>
      <w:r w:rsidR="004201B5">
        <w:rPr>
          <w:rFonts w:ascii="Times New Roman" w:hAnsi="Times New Roman" w:cs="Times New Roman"/>
          <w:sz w:val="24"/>
          <w:szCs w:val="24"/>
        </w:rPr>
        <w:t xml:space="preserve"> nota</w:t>
      </w:r>
      <w:r w:rsidR="002A6816">
        <w:rPr>
          <w:rFonts w:ascii="Times New Roman" w:hAnsi="Times New Roman" w:cs="Times New Roman"/>
          <w:sz w:val="24"/>
          <w:szCs w:val="24"/>
        </w:rPr>
        <w:t>va</w:t>
      </w:r>
      <w:r w:rsidR="004201B5">
        <w:rPr>
          <w:rFonts w:ascii="Times New Roman" w:hAnsi="Times New Roman" w:cs="Times New Roman"/>
          <w:sz w:val="24"/>
          <w:szCs w:val="24"/>
        </w:rPr>
        <w:t>m</w:t>
      </w:r>
      <w:r w:rsidR="00E301EE">
        <w:rPr>
          <w:rFonts w:ascii="Times New Roman" w:hAnsi="Times New Roman" w:cs="Times New Roman"/>
          <w:sz w:val="24"/>
          <w:szCs w:val="24"/>
        </w:rPr>
        <w:t xml:space="preserve"> que o melhor sistema econômico para solucionar tal problema varia</w:t>
      </w:r>
      <w:r w:rsidR="002A6816">
        <w:rPr>
          <w:rFonts w:ascii="Times New Roman" w:hAnsi="Times New Roman" w:cs="Times New Roman"/>
          <w:sz w:val="24"/>
          <w:szCs w:val="24"/>
        </w:rPr>
        <w:t>va</w:t>
      </w:r>
      <w:r w:rsidR="00E301EE">
        <w:rPr>
          <w:rFonts w:ascii="Times New Roman" w:hAnsi="Times New Roman" w:cs="Times New Roman"/>
          <w:sz w:val="24"/>
          <w:szCs w:val="24"/>
        </w:rPr>
        <w:t xml:space="preserve"> de nação para nação, </w:t>
      </w:r>
      <w:r w:rsidR="00630B64">
        <w:rPr>
          <w:rFonts w:ascii="Times New Roman" w:hAnsi="Times New Roman" w:cs="Times New Roman"/>
          <w:sz w:val="24"/>
          <w:szCs w:val="24"/>
        </w:rPr>
        <w:t>especialmente considerando seus</w:t>
      </w:r>
      <w:r w:rsidR="00E301EE">
        <w:rPr>
          <w:rFonts w:ascii="Times New Roman" w:hAnsi="Times New Roman" w:cs="Times New Roman"/>
          <w:sz w:val="24"/>
          <w:szCs w:val="24"/>
        </w:rPr>
        <w:t xml:space="preserve"> estágio</w:t>
      </w:r>
      <w:r w:rsidR="00630B64">
        <w:rPr>
          <w:rFonts w:ascii="Times New Roman" w:hAnsi="Times New Roman" w:cs="Times New Roman"/>
          <w:sz w:val="24"/>
          <w:szCs w:val="24"/>
        </w:rPr>
        <w:t>s</w:t>
      </w:r>
      <w:r w:rsidR="00E301EE">
        <w:rPr>
          <w:rFonts w:ascii="Times New Roman" w:hAnsi="Times New Roman" w:cs="Times New Roman"/>
          <w:sz w:val="24"/>
          <w:szCs w:val="24"/>
        </w:rPr>
        <w:t xml:space="preserve"> de desenvolvimento e </w:t>
      </w:r>
      <w:r w:rsidR="00630B64">
        <w:rPr>
          <w:rFonts w:ascii="Times New Roman" w:hAnsi="Times New Roman" w:cs="Times New Roman"/>
          <w:sz w:val="24"/>
          <w:szCs w:val="24"/>
        </w:rPr>
        <w:t>seus</w:t>
      </w:r>
      <w:r w:rsidR="00E301EE">
        <w:rPr>
          <w:rFonts w:ascii="Times New Roman" w:hAnsi="Times New Roman" w:cs="Times New Roman"/>
          <w:sz w:val="24"/>
          <w:szCs w:val="24"/>
        </w:rPr>
        <w:t xml:space="preserve"> histórico</w:t>
      </w:r>
      <w:r w:rsidR="00630B64">
        <w:rPr>
          <w:rFonts w:ascii="Times New Roman" w:hAnsi="Times New Roman" w:cs="Times New Roman"/>
          <w:sz w:val="24"/>
          <w:szCs w:val="24"/>
        </w:rPr>
        <w:t>s</w:t>
      </w:r>
      <w:r w:rsidR="00E301EE">
        <w:rPr>
          <w:rFonts w:ascii="Times New Roman" w:hAnsi="Times New Roman" w:cs="Times New Roman"/>
          <w:sz w:val="24"/>
          <w:szCs w:val="24"/>
        </w:rPr>
        <w:t xml:space="preserve">. </w:t>
      </w:r>
      <w:r w:rsidR="002A6816">
        <w:rPr>
          <w:rFonts w:ascii="Times New Roman" w:hAnsi="Times New Roman" w:cs="Times New Roman"/>
          <w:sz w:val="24"/>
          <w:szCs w:val="24"/>
        </w:rPr>
        <w:t>Os mesmos autores, mais adiante, ainda</w:t>
      </w:r>
      <w:r w:rsidR="00E301EE">
        <w:rPr>
          <w:rFonts w:ascii="Times New Roman" w:hAnsi="Times New Roman" w:cs="Times New Roman"/>
          <w:sz w:val="24"/>
          <w:szCs w:val="24"/>
        </w:rPr>
        <w:t xml:space="preserve"> afirma</w:t>
      </w:r>
      <w:r w:rsidR="002A6816">
        <w:rPr>
          <w:rFonts w:ascii="Times New Roman" w:hAnsi="Times New Roman" w:cs="Times New Roman"/>
          <w:sz w:val="24"/>
          <w:szCs w:val="24"/>
        </w:rPr>
        <w:t>m</w:t>
      </w:r>
      <w:r w:rsidR="00E301EE">
        <w:rPr>
          <w:rFonts w:ascii="Times New Roman" w:hAnsi="Times New Roman" w:cs="Times New Roman"/>
          <w:sz w:val="24"/>
          <w:szCs w:val="24"/>
        </w:rPr>
        <w:t xml:space="preserve"> que </w:t>
      </w:r>
      <w:r w:rsidR="002A6816">
        <w:rPr>
          <w:rFonts w:ascii="Times New Roman" w:hAnsi="Times New Roman" w:cs="Times New Roman"/>
          <w:sz w:val="24"/>
          <w:szCs w:val="24"/>
        </w:rPr>
        <w:t>existiam</w:t>
      </w:r>
      <w:r w:rsidR="00E301EE">
        <w:rPr>
          <w:rFonts w:ascii="Times New Roman" w:hAnsi="Times New Roman" w:cs="Times New Roman"/>
          <w:sz w:val="24"/>
          <w:szCs w:val="24"/>
        </w:rPr>
        <w:t xml:space="preserve"> dois problemas separados, ou separáveis,</w:t>
      </w:r>
      <w:r w:rsidR="002A6816">
        <w:rPr>
          <w:rFonts w:ascii="Times New Roman" w:hAnsi="Times New Roman" w:cs="Times New Roman"/>
          <w:sz w:val="24"/>
          <w:szCs w:val="24"/>
        </w:rPr>
        <w:t xml:space="preserve"> na consideração do problema do subconsumo.</w:t>
      </w:r>
      <w:r w:rsidR="00E301EE">
        <w:rPr>
          <w:rFonts w:ascii="Times New Roman" w:hAnsi="Times New Roman" w:cs="Times New Roman"/>
          <w:sz w:val="24"/>
          <w:szCs w:val="24"/>
        </w:rPr>
        <w:t xml:space="preserve"> </w:t>
      </w:r>
      <w:r w:rsidR="002A6816">
        <w:rPr>
          <w:rFonts w:ascii="Times New Roman" w:hAnsi="Times New Roman" w:cs="Times New Roman"/>
          <w:sz w:val="24"/>
          <w:szCs w:val="24"/>
        </w:rPr>
        <w:t>O</w:t>
      </w:r>
      <w:r w:rsidR="00E301EE">
        <w:rPr>
          <w:rFonts w:ascii="Times New Roman" w:hAnsi="Times New Roman" w:cs="Times New Roman"/>
          <w:sz w:val="24"/>
          <w:szCs w:val="24"/>
        </w:rPr>
        <w:t xml:space="preserve"> primeiro</w:t>
      </w:r>
      <w:r w:rsidR="002A6816">
        <w:rPr>
          <w:rFonts w:ascii="Times New Roman" w:hAnsi="Times New Roman" w:cs="Times New Roman"/>
          <w:sz w:val="24"/>
          <w:szCs w:val="24"/>
        </w:rPr>
        <w:t xml:space="preserve"> seria um problema</w:t>
      </w:r>
      <w:r w:rsidR="00E301EE">
        <w:rPr>
          <w:rFonts w:ascii="Times New Roman" w:hAnsi="Times New Roman" w:cs="Times New Roman"/>
          <w:sz w:val="24"/>
          <w:szCs w:val="24"/>
        </w:rPr>
        <w:t xml:space="preserve"> técnico,</w:t>
      </w:r>
      <w:r w:rsidR="00630B64">
        <w:rPr>
          <w:rFonts w:ascii="Times New Roman" w:hAnsi="Times New Roman" w:cs="Times New Roman"/>
          <w:sz w:val="24"/>
          <w:szCs w:val="24"/>
        </w:rPr>
        <w:t xml:space="preserve"> diziam eles,</w:t>
      </w:r>
      <w:r w:rsidR="00E301EE">
        <w:rPr>
          <w:rFonts w:ascii="Times New Roman" w:hAnsi="Times New Roman" w:cs="Times New Roman"/>
          <w:sz w:val="24"/>
          <w:szCs w:val="24"/>
        </w:rPr>
        <w:t xml:space="preserve"> constituído pela falta do aproveitamento eficiente das capacidades produtivas da economia</w:t>
      </w:r>
      <w:r w:rsidR="002A6816">
        <w:rPr>
          <w:rFonts w:ascii="Times New Roman" w:hAnsi="Times New Roman" w:cs="Times New Roman"/>
          <w:sz w:val="24"/>
          <w:szCs w:val="24"/>
        </w:rPr>
        <w:t>.</w:t>
      </w:r>
      <w:r w:rsidR="00E301EE">
        <w:rPr>
          <w:rFonts w:ascii="Times New Roman" w:hAnsi="Times New Roman" w:cs="Times New Roman"/>
          <w:sz w:val="24"/>
          <w:szCs w:val="24"/>
        </w:rPr>
        <w:t xml:space="preserve"> </w:t>
      </w:r>
      <w:r w:rsidR="002A6816">
        <w:rPr>
          <w:rFonts w:ascii="Times New Roman" w:hAnsi="Times New Roman" w:cs="Times New Roman"/>
          <w:sz w:val="24"/>
          <w:szCs w:val="24"/>
        </w:rPr>
        <w:t>O</w:t>
      </w:r>
      <w:r w:rsidR="00E301EE">
        <w:rPr>
          <w:rFonts w:ascii="Times New Roman" w:hAnsi="Times New Roman" w:cs="Times New Roman"/>
          <w:sz w:val="24"/>
          <w:szCs w:val="24"/>
        </w:rPr>
        <w:t xml:space="preserve"> segundo</w:t>
      </w:r>
      <w:r w:rsidR="002A6816">
        <w:rPr>
          <w:rFonts w:ascii="Times New Roman" w:hAnsi="Times New Roman" w:cs="Times New Roman"/>
          <w:sz w:val="24"/>
          <w:szCs w:val="24"/>
        </w:rPr>
        <w:t xml:space="preserve"> problema era</w:t>
      </w:r>
      <w:r w:rsidR="00E301EE">
        <w:rPr>
          <w:rFonts w:ascii="Times New Roman" w:hAnsi="Times New Roman" w:cs="Times New Roman"/>
          <w:sz w:val="24"/>
          <w:szCs w:val="24"/>
        </w:rPr>
        <w:t xml:space="preserve"> derivado da falta da capacidade da população ou de parte dela </w:t>
      </w:r>
      <w:r w:rsidR="002A6816">
        <w:rPr>
          <w:rFonts w:ascii="Times New Roman" w:hAnsi="Times New Roman" w:cs="Times New Roman"/>
          <w:sz w:val="24"/>
          <w:szCs w:val="24"/>
        </w:rPr>
        <w:t>para</w:t>
      </w:r>
      <w:r w:rsidR="00E301EE">
        <w:rPr>
          <w:rFonts w:ascii="Times New Roman" w:hAnsi="Times New Roman" w:cs="Times New Roman"/>
          <w:sz w:val="24"/>
          <w:szCs w:val="24"/>
        </w:rPr>
        <w:t xml:space="preserve"> absorver a produção nacional</w:t>
      </w:r>
      <w:r w:rsidR="002A6816">
        <w:rPr>
          <w:rFonts w:ascii="Times New Roman" w:hAnsi="Times New Roman" w:cs="Times New Roman"/>
          <w:sz w:val="24"/>
          <w:szCs w:val="24"/>
        </w:rPr>
        <w:t>, falta de capacidade essa que resultava da má distribuição de renda</w:t>
      </w:r>
      <w:r w:rsidR="00E301EE">
        <w:rPr>
          <w:rFonts w:ascii="Times New Roman" w:hAnsi="Times New Roman" w:cs="Times New Roman"/>
          <w:sz w:val="24"/>
          <w:szCs w:val="24"/>
        </w:rPr>
        <w:t>. (Nourse et. al., 1934: 2-5).</w:t>
      </w:r>
    </w:p>
    <w:p w14:paraId="3BF84031" w14:textId="082AE96E" w:rsidR="00326B6C" w:rsidRPr="00885AB8" w:rsidRDefault="00AE0954" w:rsidP="00B010AB">
      <w:pPr>
        <w:rPr>
          <w:rFonts w:ascii="Times New Roman" w:hAnsi="Times New Roman" w:cs="Times New Roman"/>
          <w:sz w:val="24"/>
          <w:szCs w:val="24"/>
        </w:rPr>
      </w:pPr>
      <w:r>
        <w:rPr>
          <w:rFonts w:ascii="Times New Roman" w:hAnsi="Times New Roman" w:cs="Times New Roman"/>
          <w:sz w:val="24"/>
          <w:szCs w:val="24"/>
        </w:rPr>
        <w:tab/>
        <w:t>Para Simonsen ([1940]b</w:t>
      </w:r>
      <w:r w:rsidR="00E301EE">
        <w:rPr>
          <w:rFonts w:ascii="Times New Roman" w:hAnsi="Times New Roman" w:cs="Times New Roman"/>
          <w:sz w:val="24"/>
          <w:szCs w:val="24"/>
        </w:rPr>
        <w:t xml:space="preserve"> 1943: passim) essa separação dos problemas </w:t>
      </w:r>
      <w:r w:rsidR="000C3A1B">
        <w:rPr>
          <w:rFonts w:ascii="Times New Roman" w:hAnsi="Times New Roman" w:cs="Times New Roman"/>
          <w:sz w:val="24"/>
          <w:szCs w:val="24"/>
        </w:rPr>
        <w:t>era fundamental para entender a diferença dos casos norte-americano e brasileiro</w:t>
      </w:r>
      <w:r w:rsidR="00E301EE">
        <w:rPr>
          <w:rFonts w:ascii="Times New Roman" w:hAnsi="Times New Roman" w:cs="Times New Roman"/>
          <w:sz w:val="24"/>
          <w:szCs w:val="24"/>
        </w:rPr>
        <w:t>, uma vez que ele estava sempre a defender a ideia de que não se deveriam adotar medidas de distribuição da renda no Brasil. Em suas palavras</w:t>
      </w:r>
      <w:r w:rsidR="00DC5EB0">
        <w:rPr>
          <w:rFonts w:ascii="Times New Roman" w:hAnsi="Times New Roman" w:cs="Times New Roman"/>
          <w:sz w:val="24"/>
          <w:szCs w:val="24"/>
        </w:rPr>
        <w:t>:</w:t>
      </w:r>
      <w:r w:rsidR="00326B6C">
        <w:rPr>
          <w:rFonts w:ascii="Times New Roman" w:hAnsi="Times New Roman" w:cs="Times New Roman"/>
          <w:sz w:val="24"/>
          <w:szCs w:val="24"/>
        </w:rPr>
        <w:t xml:space="preserve"> </w:t>
      </w:r>
      <w:r w:rsidR="006D0A18" w:rsidRPr="006D0A18">
        <w:rPr>
          <w:rFonts w:ascii="Times New Roman" w:hAnsi="Times New Roman" w:cs="Times New Roman"/>
          <w:sz w:val="24"/>
          <w:szCs w:val="24"/>
        </w:rPr>
        <w:t>“[nos países industrializados]</w:t>
      </w:r>
      <w:r w:rsidR="00326B6C" w:rsidRPr="006D0A18">
        <w:rPr>
          <w:rFonts w:ascii="Times New Roman" w:hAnsi="Times New Roman" w:cs="Times New Roman"/>
          <w:sz w:val="24"/>
          <w:szCs w:val="24"/>
        </w:rPr>
        <w:t xml:space="preserve"> existe a miséria imerecida, proveniente da má distribuição dos proventos do trabalho; aqui </w:t>
      </w:r>
      <w:r w:rsidR="007E151F" w:rsidRPr="006D0A18">
        <w:rPr>
          <w:rFonts w:ascii="Times New Roman" w:hAnsi="Times New Roman" w:cs="Times New Roman"/>
          <w:sz w:val="24"/>
          <w:szCs w:val="24"/>
        </w:rPr>
        <w:t>se apura</w:t>
      </w:r>
      <w:r w:rsidR="00326B6C" w:rsidRPr="006D0A18">
        <w:rPr>
          <w:rFonts w:ascii="Times New Roman" w:hAnsi="Times New Roman" w:cs="Times New Roman"/>
          <w:sz w:val="24"/>
          <w:szCs w:val="24"/>
        </w:rPr>
        <w:t>, em larga escala, a pobreza decorrente da insuficiência da produção, do atraso e da instabilidade do meio.</w:t>
      </w:r>
      <w:r w:rsidR="006D0A18">
        <w:rPr>
          <w:rFonts w:ascii="Times New Roman" w:hAnsi="Times New Roman" w:cs="Times New Roman"/>
          <w:sz w:val="24"/>
          <w:szCs w:val="24"/>
        </w:rPr>
        <w:t>”</w:t>
      </w:r>
      <w:r w:rsidR="00DC5EB0">
        <w:rPr>
          <w:rFonts w:ascii="Times New Roman" w:hAnsi="Times New Roman" w:cs="Times New Roman"/>
          <w:sz w:val="24"/>
          <w:szCs w:val="24"/>
        </w:rPr>
        <w:t xml:space="preserve"> (Simonsen, [194</w:t>
      </w:r>
      <w:r>
        <w:rPr>
          <w:rFonts w:ascii="Times New Roman" w:hAnsi="Times New Roman" w:cs="Times New Roman"/>
          <w:sz w:val="24"/>
          <w:szCs w:val="24"/>
        </w:rPr>
        <w:t>0]b</w:t>
      </w:r>
      <w:r w:rsidR="00DC5EB0" w:rsidRPr="006D0A18">
        <w:rPr>
          <w:rFonts w:ascii="Times New Roman" w:hAnsi="Times New Roman" w:cs="Times New Roman"/>
          <w:sz w:val="24"/>
          <w:szCs w:val="24"/>
        </w:rPr>
        <w:t xml:space="preserve"> 1943: 165-6)</w:t>
      </w:r>
      <w:r w:rsidR="00DC5EB0">
        <w:rPr>
          <w:rFonts w:ascii="Times New Roman" w:hAnsi="Times New Roman" w:cs="Times New Roman"/>
          <w:sz w:val="24"/>
          <w:szCs w:val="24"/>
        </w:rPr>
        <w:t>.</w:t>
      </w:r>
      <w:r w:rsidR="007E151F">
        <w:rPr>
          <w:rFonts w:ascii="Times New Roman" w:hAnsi="Times New Roman" w:cs="Times New Roman"/>
          <w:sz w:val="24"/>
          <w:szCs w:val="24"/>
        </w:rPr>
        <w:t xml:space="preserve"> </w:t>
      </w:r>
      <w:r w:rsidR="000C3A1B">
        <w:rPr>
          <w:rFonts w:ascii="Times New Roman" w:hAnsi="Times New Roman" w:cs="Times New Roman"/>
          <w:sz w:val="24"/>
          <w:szCs w:val="24"/>
        </w:rPr>
        <w:t>Sendo assim</w:t>
      </w:r>
      <w:r w:rsidR="007E151F">
        <w:rPr>
          <w:rFonts w:ascii="Times New Roman" w:hAnsi="Times New Roman" w:cs="Times New Roman"/>
          <w:sz w:val="24"/>
          <w:szCs w:val="24"/>
        </w:rPr>
        <w:t>,</w:t>
      </w:r>
      <w:r w:rsidR="000C3A1B">
        <w:rPr>
          <w:rFonts w:ascii="Times New Roman" w:hAnsi="Times New Roman" w:cs="Times New Roman"/>
          <w:sz w:val="24"/>
          <w:szCs w:val="24"/>
        </w:rPr>
        <w:t xml:space="preserve"> a argumentação sobre a separação dos problemas do subconsumo no estudo norte-americano </w:t>
      </w:r>
      <w:r w:rsidR="000C3A1B" w:rsidRPr="00872F72">
        <w:rPr>
          <w:rFonts w:ascii="Times New Roman" w:hAnsi="Times New Roman" w:cs="Times New Roman"/>
          <w:sz w:val="24"/>
          <w:szCs w:val="24"/>
        </w:rPr>
        <w:t>ofereceu uma base para a ideia do industrialista de que os problemas brasileiro e norte-americano eram de natureza diversa. Além disto, os institucionalistas reforçavam a conclusão de Simonsen nesse sentido quando pondera</w:t>
      </w:r>
      <w:r w:rsidR="0059428E" w:rsidRPr="00872F72">
        <w:rPr>
          <w:rFonts w:ascii="Times New Roman" w:hAnsi="Times New Roman" w:cs="Times New Roman"/>
          <w:sz w:val="24"/>
          <w:szCs w:val="24"/>
        </w:rPr>
        <w:t>va</w:t>
      </w:r>
      <w:r w:rsidR="000C3A1B" w:rsidRPr="00872F72">
        <w:rPr>
          <w:rFonts w:ascii="Times New Roman" w:hAnsi="Times New Roman" w:cs="Times New Roman"/>
          <w:sz w:val="24"/>
          <w:szCs w:val="24"/>
        </w:rPr>
        <w:t>m que diferentes país</w:t>
      </w:r>
      <w:r w:rsidR="000C3A1B" w:rsidRPr="0090786C">
        <w:rPr>
          <w:rFonts w:ascii="Times New Roman" w:hAnsi="Times New Roman" w:cs="Times New Roman"/>
          <w:sz w:val="24"/>
          <w:szCs w:val="24"/>
        </w:rPr>
        <w:t xml:space="preserve">es e sistemas econômicos precisam de soluções distintas. Para o Brasil, a solução estava no aumento da capacidade de produção, no desenvolvimento da indústria, um setor </w:t>
      </w:r>
      <w:r w:rsidR="0039389D" w:rsidRPr="0090786C">
        <w:rPr>
          <w:rFonts w:ascii="Times New Roman" w:hAnsi="Times New Roman" w:cs="Times New Roman"/>
          <w:sz w:val="24"/>
          <w:szCs w:val="24"/>
        </w:rPr>
        <w:t xml:space="preserve">que </w:t>
      </w:r>
      <w:r w:rsidR="0090786C" w:rsidRPr="0090786C">
        <w:rPr>
          <w:rFonts w:ascii="Times New Roman" w:hAnsi="Times New Roman" w:cs="Times New Roman"/>
          <w:sz w:val="24"/>
          <w:szCs w:val="24"/>
        </w:rPr>
        <w:t>o industrialista</w:t>
      </w:r>
      <w:r w:rsidR="0039389D" w:rsidRPr="0090786C">
        <w:rPr>
          <w:rFonts w:ascii="Times New Roman" w:hAnsi="Times New Roman" w:cs="Times New Roman"/>
          <w:sz w:val="24"/>
          <w:szCs w:val="24"/>
        </w:rPr>
        <w:t xml:space="preserve"> </w:t>
      </w:r>
      <w:r w:rsidR="000C3A1B" w:rsidRPr="0090786C">
        <w:rPr>
          <w:rFonts w:ascii="Times New Roman" w:hAnsi="Times New Roman" w:cs="Times New Roman"/>
          <w:sz w:val="24"/>
          <w:szCs w:val="24"/>
        </w:rPr>
        <w:t>presumi</w:t>
      </w:r>
      <w:r w:rsidR="0039389D" w:rsidRPr="0090786C">
        <w:rPr>
          <w:rFonts w:ascii="Times New Roman" w:hAnsi="Times New Roman" w:cs="Times New Roman"/>
          <w:sz w:val="24"/>
          <w:szCs w:val="24"/>
        </w:rPr>
        <w:t>a ser</w:t>
      </w:r>
      <w:r w:rsidR="0090786C" w:rsidRPr="0090786C">
        <w:rPr>
          <w:rFonts w:ascii="Times New Roman" w:hAnsi="Times New Roman" w:cs="Times New Roman"/>
          <w:sz w:val="24"/>
          <w:szCs w:val="24"/>
        </w:rPr>
        <w:t xml:space="preserve"> a grande</w:t>
      </w:r>
      <w:r w:rsidR="000C3A1B" w:rsidRPr="0090786C">
        <w:rPr>
          <w:rFonts w:ascii="Times New Roman" w:hAnsi="Times New Roman" w:cs="Times New Roman"/>
          <w:sz w:val="24"/>
          <w:szCs w:val="24"/>
        </w:rPr>
        <w:t xml:space="preserve"> </w:t>
      </w:r>
      <w:r w:rsidR="0090786C" w:rsidRPr="0090786C">
        <w:rPr>
          <w:rFonts w:ascii="Times New Roman" w:hAnsi="Times New Roman" w:cs="Times New Roman"/>
          <w:sz w:val="24"/>
          <w:szCs w:val="24"/>
        </w:rPr>
        <w:t>chave para o desenvolvimento (Simonsen, [1928] 1973</w:t>
      </w:r>
      <w:r w:rsidR="0090786C">
        <w:rPr>
          <w:rFonts w:ascii="Times New Roman" w:hAnsi="Times New Roman" w:cs="Times New Roman"/>
          <w:sz w:val="24"/>
          <w:szCs w:val="24"/>
        </w:rPr>
        <w:t>)</w:t>
      </w:r>
      <w:r w:rsidR="000C3A1B" w:rsidRPr="00872F72">
        <w:rPr>
          <w:rFonts w:ascii="Times New Roman" w:hAnsi="Times New Roman" w:cs="Times New Roman"/>
          <w:sz w:val="24"/>
          <w:szCs w:val="24"/>
        </w:rPr>
        <w:t>.</w:t>
      </w:r>
      <w:r w:rsidR="00885AB8" w:rsidRPr="00872F72">
        <w:rPr>
          <w:rFonts w:ascii="Times New Roman" w:hAnsi="Times New Roman" w:cs="Times New Roman"/>
          <w:sz w:val="24"/>
          <w:szCs w:val="24"/>
        </w:rPr>
        <w:t xml:space="preserve"> </w:t>
      </w:r>
      <w:r w:rsidR="0090786C">
        <w:rPr>
          <w:rFonts w:ascii="Times New Roman" w:hAnsi="Times New Roman" w:cs="Times New Roman"/>
          <w:sz w:val="24"/>
          <w:szCs w:val="24"/>
        </w:rPr>
        <w:t>Além disso, o</w:t>
      </w:r>
      <w:r w:rsidR="00A77B4D" w:rsidRPr="00872F72">
        <w:rPr>
          <w:rFonts w:ascii="Times New Roman" w:hAnsi="Times New Roman" w:cs="Times New Roman"/>
          <w:sz w:val="24"/>
          <w:szCs w:val="24"/>
        </w:rPr>
        <w:t xml:space="preserve"> problema técnico de aproveitamento das capacidades produtivas</w:t>
      </w:r>
      <w:r w:rsidR="00A77B4D">
        <w:rPr>
          <w:rFonts w:ascii="Times New Roman" w:hAnsi="Times New Roman" w:cs="Times New Roman"/>
          <w:sz w:val="24"/>
          <w:szCs w:val="24"/>
        </w:rPr>
        <w:t xml:space="preserve"> deveria ser solucionado por uma via técnica, o planejamento.</w:t>
      </w:r>
    </w:p>
    <w:p w14:paraId="3DC36979" w14:textId="77777777" w:rsidR="00326B6C" w:rsidRDefault="00326B6C" w:rsidP="00B010AB">
      <w:pPr>
        <w:rPr>
          <w:rFonts w:ascii="Times New Roman" w:hAnsi="Times New Roman" w:cs="Times New Roman"/>
          <w:sz w:val="24"/>
          <w:szCs w:val="24"/>
        </w:rPr>
      </w:pPr>
    </w:p>
    <w:p w14:paraId="0CB2205A" w14:textId="77777777" w:rsidR="00326B6C" w:rsidRDefault="00C734B6" w:rsidP="00B010AB">
      <w:pPr>
        <w:rPr>
          <w:rFonts w:ascii="Times New Roman" w:hAnsi="Times New Roman" w:cs="Times New Roman"/>
          <w:sz w:val="24"/>
          <w:szCs w:val="24"/>
        </w:rPr>
      </w:pPr>
      <w:r>
        <w:rPr>
          <w:rFonts w:ascii="Times New Roman" w:hAnsi="Times New Roman" w:cs="Times New Roman"/>
          <w:sz w:val="24"/>
          <w:szCs w:val="24"/>
        </w:rPr>
        <w:t>3</w:t>
      </w:r>
      <w:r w:rsidR="00326B6C">
        <w:rPr>
          <w:rFonts w:ascii="Times New Roman" w:hAnsi="Times New Roman" w:cs="Times New Roman"/>
          <w:sz w:val="24"/>
          <w:szCs w:val="24"/>
        </w:rPr>
        <w:t>.2 – PLANEJAMENTO</w:t>
      </w:r>
      <w:r w:rsidR="00723547">
        <w:rPr>
          <w:rFonts w:ascii="Times New Roman" w:hAnsi="Times New Roman" w:cs="Times New Roman"/>
          <w:sz w:val="24"/>
          <w:szCs w:val="24"/>
        </w:rPr>
        <w:t>,</w:t>
      </w:r>
      <w:r w:rsidR="00326B6C">
        <w:rPr>
          <w:rFonts w:ascii="Times New Roman" w:hAnsi="Times New Roman" w:cs="Times New Roman"/>
          <w:sz w:val="24"/>
          <w:szCs w:val="24"/>
        </w:rPr>
        <w:t xml:space="preserve"> SISTEMAS ECONÔMICOS E POLÍTICOS</w:t>
      </w:r>
    </w:p>
    <w:p w14:paraId="288FC48F" w14:textId="77777777" w:rsidR="005F2140" w:rsidRDefault="005F2140" w:rsidP="00B010AB">
      <w:pPr>
        <w:rPr>
          <w:rFonts w:ascii="Times New Roman" w:hAnsi="Times New Roman" w:cs="Times New Roman"/>
          <w:sz w:val="24"/>
          <w:szCs w:val="24"/>
        </w:rPr>
      </w:pPr>
    </w:p>
    <w:p w14:paraId="2E746DB4" w14:textId="77777777" w:rsidR="00106838" w:rsidRDefault="00CF5BAF" w:rsidP="00B010AB">
      <w:pPr>
        <w:rPr>
          <w:rFonts w:ascii="Times New Roman" w:hAnsi="Times New Roman" w:cs="Times New Roman"/>
          <w:sz w:val="24"/>
          <w:szCs w:val="24"/>
        </w:rPr>
      </w:pPr>
      <w:r>
        <w:rPr>
          <w:rFonts w:ascii="Times New Roman" w:hAnsi="Times New Roman" w:cs="Times New Roman"/>
          <w:sz w:val="24"/>
          <w:szCs w:val="24"/>
        </w:rPr>
        <w:tab/>
        <w:t xml:space="preserve">O </w:t>
      </w:r>
      <w:r w:rsidR="00BF21F1" w:rsidRPr="00BF21F1">
        <w:rPr>
          <w:rFonts w:ascii="Times New Roman" w:hAnsi="Times New Roman" w:cs="Times New Roman"/>
          <w:sz w:val="24"/>
          <w:szCs w:val="24"/>
        </w:rPr>
        <w:t xml:space="preserve">lócus </w:t>
      </w:r>
      <w:r w:rsidR="00BF21F1">
        <w:rPr>
          <w:rFonts w:ascii="Times New Roman" w:hAnsi="Times New Roman" w:cs="Times New Roman"/>
          <w:sz w:val="24"/>
          <w:szCs w:val="24"/>
        </w:rPr>
        <w:t>principal em que se revela a influência da discussão norte-americana sobre planejamento em Simonsen é a controvérsia com Gudin.</w:t>
      </w:r>
      <w:r>
        <w:rPr>
          <w:rFonts w:ascii="Times New Roman" w:hAnsi="Times New Roman" w:cs="Times New Roman"/>
          <w:sz w:val="24"/>
          <w:szCs w:val="24"/>
        </w:rPr>
        <w:t xml:space="preserve"> </w:t>
      </w:r>
      <w:r w:rsidR="00BF73C7">
        <w:rPr>
          <w:rFonts w:ascii="Times New Roman" w:hAnsi="Times New Roman" w:cs="Times New Roman"/>
          <w:sz w:val="24"/>
          <w:szCs w:val="24"/>
        </w:rPr>
        <w:t xml:space="preserve">Recuperando rapidamente um debate tão revisitado, cabe assinalar que </w:t>
      </w:r>
      <w:r w:rsidR="00BF21F1">
        <w:rPr>
          <w:rFonts w:ascii="Times New Roman" w:hAnsi="Times New Roman" w:cs="Times New Roman"/>
          <w:sz w:val="24"/>
          <w:szCs w:val="24"/>
        </w:rPr>
        <w:t>em sua reposta a</w:t>
      </w:r>
      <w:r w:rsidR="00BF73C7">
        <w:rPr>
          <w:rFonts w:ascii="Times New Roman" w:hAnsi="Times New Roman" w:cs="Times New Roman"/>
          <w:sz w:val="24"/>
          <w:szCs w:val="24"/>
        </w:rPr>
        <w:t xml:space="preserve"> </w:t>
      </w:r>
      <w:r w:rsidR="00BF73C7">
        <w:rPr>
          <w:rFonts w:ascii="Times New Roman" w:hAnsi="Times New Roman" w:cs="Times New Roman"/>
          <w:i/>
          <w:sz w:val="24"/>
          <w:szCs w:val="24"/>
        </w:rPr>
        <w:t>Rumos d</w:t>
      </w:r>
      <w:r w:rsidR="008D38A5">
        <w:rPr>
          <w:rFonts w:ascii="Times New Roman" w:hAnsi="Times New Roman" w:cs="Times New Roman"/>
          <w:i/>
          <w:sz w:val="24"/>
          <w:szCs w:val="24"/>
        </w:rPr>
        <w:t>e</w:t>
      </w:r>
      <w:r w:rsidR="00BF73C7">
        <w:rPr>
          <w:rFonts w:ascii="Times New Roman" w:hAnsi="Times New Roman" w:cs="Times New Roman"/>
          <w:i/>
          <w:sz w:val="24"/>
          <w:szCs w:val="24"/>
        </w:rPr>
        <w:t xml:space="preserve"> Política Econômica</w:t>
      </w:r>
      <w:r w:rsidR="00B75017">
        <w:rPr>
          <w:rFonts w:ascii="Times New Roman" w:hAnsi="Times New Roman" w:cs="Times New Roman"/>
          <w:sz w:val="24"/>
          <w:szCs w:val="24"/>
        </w:rPr>
        <w:t>,</w:t>
      </w:r>
      <w:r w:rsidR="00BF73C7">
        <w:rPr>
          <w:rFonts w:ascii="Times New Roman" w:hAnsi="Times New Roman" w:cs="Times New Roman"/>
          <w:i/>
          <w:sz w:val="24"/>
          <w:szCs w:val="24"/>
        </w:rPr>
        <w:t xml:space="preserve"> </w:t>
      </w:r>
      <w:r w:rsidR="00BF73C7">
        <w:rPr>
          <w:rFonts w:ascii="Times New Roman" w:hAnsi="Times New Roman" w:cs="Times New Roman"/>
          <w:sz w:val="24"/>
          <w:szCs w:val="24"/>
        </w:rPr>
        <w:t>de Eugênio Gudin</w:t>
      </w:r>
      <w:r w:rsidR="00BF21F1">
        <w:rPr>
          <w:rFonts w:ascii="Times New Roman" w:hAnsi="Times New Roman" w:cs="Times New Roman"/>
          <w:sz w:val="24"/>
          <w:szCs w:val="24"/>
        </w:rPr>
        <w:t>, Simonsen pass</w:t>
      </w:r>
      <w:r w:rsidR="00B75017">
        <w:rPr>
          <w:rFonts w:ascii="Times New Roman" w:hAnsi="Times New Roman" w:cs="Times New Roman"/>
          <w:sz w:val="24"/>
          <w:szCs w:val="24"/>
        </w:rPr>
        <w:t>ou</w:t>
      </w:r>
      <w:r w:rsidR="00BF21F1">
        <w:rPr>
          <w:rFonts w:ascii="Times New Roman" w:hAnsi="Times New Roman" w:cs="Times New Roman"/>
          <w:sz w:val="24"/>
          <w:szCs w:val="24"/>
        </w:rPr>
        <w:t xml:space="preserve"> a citar explicitamente a literatura em que se baseava</w:t>
      </w:r>
      <w:r w:rsidR="00BF73C7">
        <w:rPr>
          <w:rFonts w:ascii="Times New Roman" w:hAnsi="Times New Roman" w:cs="Times New Roman"/>
          <w:sz w:val="24"/>
          <w:szCs w:val="24"/>
        </w:rPr>
        <w:t xml:space="preserve">. </w:t>
      </w:r>
      <w:r w:rsidR="00BF21F1">
        <w:rPr>
          <w:rFonts w:ascii="Times New Roman" w:hAnsi="Times New Roman" w:cs="Times New Roman"/>
          <w:sz w:val="24"/>
          <w:szCs w:val="24"/>
        </w:rPr>
        <w:t>Ele</w:t>
      </w:r>
      <w:r w:rsidR="008D38A5">
        <w:rPr>
          <w:rFonts w:ascii="Times New Roman" w:hAnsi="Times New Roman" w:cs="Times New Roman"/>
          <w:sz w:val="24"/>
          <w:szCs w:val="24"/>
        </w:rPr>
        <w:t xml:space="preserve"> desejava combater a ideia de que seria “amador em economia”, mostrando que também era capaz de trazer para seu campo de argumentação autores</w:t>
      </w:r>
      <w:r w:rsidR="00BF21F1">
        <w:rPr>
          <w:rFonts w:ascii="Times New Roman" w:hAnsi="Times New Roman" w:cs="Times New Roman"/>
          <w:sz w:val="24"/>
          <w:szCs w:val="24"/>
        </w:rPr>
        <w:t xml:space="preserve"> contemporâneos</w:t>
      </w:r>
      <w:r w:rsidR="008D38A5">
        <w:rPr>
          <w:rFonts w:ascii="Times New Roman" w:hAnsi="Times New Roman" w:cs="Times New Roman"/>
          <w:sz w:val="24"/>
          <w:szCs w:val="24"/>
        </w:rPr>
        <w:t xml:space="preserve"> da economia científica (Simonsen, [1945</w:t>
      </w:r>
      <w:r w:rsidR="00AE0954">
        <w:rPr>
          <w:rFonts w:ascii="Times New Roman" w:hAnsi="Times New Roman" w:cs="Times New Roman"/>
          <w:sz w:val="24"/>
          <w:szCs w:val="24"/>
        </w:rPr>
        <w:t>]</w:t>
      </w:r>
      <w:r w:rsidR="00106838">
        <w:rPr>
          <w:rFonts w:ascii="Times New Roman" w:hAnsi="Times New Roman" w:cs="Times New Roman"/>
          <w:sz w:val="24"/>
          <w:szCs w:val="24"/>
        </w:rPr>
        <w:t xml:space="preserve"> 2010: 141, 164, 166). </w:t>
      </w:r>
    </w:p>
    <w:p w14:paraId="43A15E5E" w14:textId="77777777" w:rsidR="00264228" w:rsidRDefault="00106838" w:rsidP="00B010AB">
      <w:pPr>
        <w:rPr>
          <w:rFonts w:ascii="Times New Roman" w:hAnsi="Times New Roman" w:cs="Times New Roman"/>
          <w:sz w:val="24"/>
          <w:szCs w:val="24"/>
        </w:rPr>
      </w:pPr>
      <w:r>
        <w:rPr>
          <w:rFonts w:ascii="Times New Roman" w:hAnsi="Times New Roman" w:cs="Times New Roman"/>
          <w:sz w:val="24"/>
          <w:szCs w:val="24"/>
        </w:rPr>
        <w:tab/>
        <w:t>O debate sobre a intervenção do governo na seara econômica nos EUA trouxe à baila a questão sobre a possibilidade da manutenção da iniciativa privada</w:t>
      </w:r>
      <w:r w:rsidR="00860530">
        <w:rPr>
          <w:rFonts w:ascii="Times New Roman" w:hAnsi="Times New Roman" w:cs="Times New Roman"/>
          <w:sz w:val="24"/>
          <w:szCs w:val="24"/>
        </w:rPr>
        <w:t xml:space="preserve"> e</w:t>
      </w:r>
      <w:r>
        <w:rPr>
          <w:rFonts w:ascii="Times New Roman" w:hAnsi="Times New Roman" w:cs="Times New Roman"/>
          <w:sz w:val="24"/>
          <w:szCs w:val="24"/>
        </w:rPr>
        <w:t xml:space="preserve"> de um sistema político democrático </w:t>
      </w:r>
      <w:r w:rsidR="00DC5EB0">
        <w:rPr>
          <w:rFonts w:ascii="Times New Roman" w:hAnsi="Times New Roman" w:cs="Times New Roman"/>
          <w:sz w:val="24"/>
          <w:szCs w:val="24"/>
        </w:rPr>
        <w:t>em conjunto com a realização de</w:t>
      </w:r>
      <w:r>
        <w:rPr>
          <w:rFonts w:ascii="Times New Roman" w:hAnsi="Times New Roman" w:cs="Times New Roman"/>
          <w:sz w:val="24"/>
          <w:szCs w:val="24"/>
        </w:rPr>
        <w:t xml:space="preserve"> um amplo planejamento econômico. </w:t>
      </w:r>
      <w:r w:rsidR="003D1DCC">
        <w:rPr>
          <w:rFonts w:ascii="Times New Roman" w:hAnsi="Times New Roman" w:cs="Times New Roman"/>
          <w:sz w:val="24"/>
          <w:szCs w:val="24"/>
        </w:rPr>
        <w:t>Duas obras bastante importantes sobre planejamento publicadas nos EUA for</w:t>
      </w:r>
      <w:r w:rsidR="00AE0954">
        <w:rPr>
          <w:rFonts w:ascii="Times New Roman" w:hAnsi="Times New Roman" w:cs="Times New Roman"/>
          <w:sz w:val="24"/>
          <w:szCs w:val="24"/>
        </w:rPr>
        <w:t>am citadas por Simonsen ([1945]</w:t>
      </w:r>
      <w:r w:rsidR="003D1DCC">
        <w:rPr>
          <w:rFonts w:ascii="Times New Roman" w:hAnsi="Times New Roman" w:cs="Times New Roman"/>
          <w:sz w:val="24"/>
          <w:szCs w:val="24"/>
        </w:rPr>
        <w:t xml:space="preserve"> 2010) em sua resposta à Gudin. </w:t>
      </w:r>
      <w:r w:rsidR="003D1DCC">
        <w:rPr>
          <w:rFonts w:ascii="Times New Roman" w:hAnsi="Times New Roman" w:cs="Times New Roman"/>
          <w:sz w:val="24"/>
          <w:szCs w:val="24"/>
        </w:rPr>
        <w:lastRenderedPageBreak/>
        <w:t xml:space="preserve">Como assinalado </w:t>
      </w:r>
      <w:r w:rsidR="003C7E1A">
        <w:rPr>
          <w:rFonts w:ascii="Times New Roman" w:hAnsi="Times New Roman" w:cs="Times New Roman"/>
          <w:sz w:val="24"/>
          <w:szCs w:val="24"/>
        </w:rPr>
        <w:t>anteriormente</w:t>
      </w:r>
      <w:r w:rsidR="003D1DCC">
        <w:rPr>
          <w:rFonts w:ascii="Times New Roman" w:hAnsi="Times New Roman" w:cs="Times New Roman"/>
          <w:sz w:val="24"/>
          <w:szCs w:val="24"/>
        </w:rPr>
        <w:t xml:space="preserve">, são elas: </w:t>
      </w:r>
      <w:r w:rsidR="003D1DCC">
        <w:rPr>
          <w:rFonts w:ascii="Times New Roman" w:hAnsi="Times New Roman" w:cs="Times New Roman"/>
          <w:i/>
          <w:sz w:val="24"/>
          <w:szCs w:val="24"/>
        </w:rPr>
        <w:t>Theory of National</w:t>
      </w:r>
      <w:r w:rsidR="00DC7D15">
        <w:rPr>
          <w:rFonts w:ascii="Times New Roman" w:hAnsi="Times New Roman" w:cs="Times New Roman"/>
          <w:i/>
          <w:sz w:val="24"/>
          <w:szCs w:val="24"/>
        </w:rPr>
        <w:t xml:space="preserve"> Economic</w:t>
      </w:r>
      <w:r w:rsidR="003D1DCC">
        <w:rPr>
          <w:rFonts w:ascii="Times New Roman" w:hAnsi="Times New Roman" w:cs="Times New Roman"/>
          <w:i/>
          <w:sz w:val="24"/>
          <w:szCs w:val="24"/>
        </w:rPr>
        <w:t xml:space="preserve"> Planning</w:t>
      </w:r>
      <w:r w:rsidR="003D1DCC" w:rsidRPr="003D1DCC">
        <w:rPr>
          <w:rFonts w:ascii="Times New Roman" w:hAnsi="Times New Roman" w:cs="Times New Roman"/>
          <w:sz w:val="24"/>
          <w:szCs w:val="24"/>
        </w:rPr>
        <w:t>,</w:t>
      </w:r>
      <w:r w:rsidR="003D1DCC">
        <w:rPr>
          <w:rFonts w:ascii="Times New Roman" w:hAnsi="Times New Roman" w:cs="Times New Roman"/>
          <w:i/>
          <w:sz w:val="24"/>
          <w:szCs w:val="24"/>
        </w:rPr>
        <w:t xml:space="preserve"> </w:t>
      </w:r>
      <w:r w:rsidR="003D1DCC">
        <w:rPr>
          <w:rFonts w:ascii="Times New Roman" w:hAnsi="Times New Roman" w:cs="Times New Roman"/>
          <w:sz w:val="24"/>
          <w:szCs w:val="24"/>
        </w:rPr>
        <w:t xml:space="preserve">de Carl Landauer (1947), e </w:t>
      </w:r>
      <w:r w:rsidR="003D1DCC">
        <w:rPr>
          <w:rFonts w:ascii="Times New Roman" w:hAnsi="Times New Roman" w:cs="Times New Roman"/>
          <w:i/>
          <w:sz w:val="24"/>
          <w:szCs w:val="24"/>
        </w:rPr>
        <w:t>Time for Planning</w:t>
      </w:r>
      <w:r w:rsidR="003D1DCC">
        <w:rPr>
          <w:rFonts w:ascii="Times New Roman" w:hAnsi="Times New Roman" w:cs="Times New Roman"/>
          <w:sz w:val="24"/>
          <w:szCs w:val="24"/>
        </w:rPr>
        <w:t>, de Lewis Lorwin (1945).</w:t>
      </w:r>
      <w:r w:rsidR="003D1DCC">
        <w:rPr>
          <w:rStyle w:val="Refdenotaderodap"/>
          <w:rFonts w:ascii="Times New Roman" w:hAnsi="Times New Roman" w:cs="Times New Roman"/>
          <w:sz w:val="24"/>
          <w:szCs w:val="24"/>
        </w:rPr>
        <w:footnoteReference w:id="23"/>
      </w:r>
    </w:p>
    <w:p w14:paraId="20AE1D08" w14:textId="2D9A4C22" w:rsidR="00BF5C0E" w:rsidRDefault="00AB63F7" w:rsidP="00B010AB">
      <w:pPr>
        <w:ind w:firstLine="709"/>
        <w:contextualSpacing/>
        <w:rPr>
          <w:rFonts w:ascii="Times New Roman" w:hAnsi="Times New Roman" w:cs="Times New Roman"/>
          <w:sz w:val="24"/>
          <w:szCs w:val="24"/>
        </w:rPr>
      </w:pPr>
      <w:r>
        <w:rPr>
          <w:rFonts w:ascii="Times New Roman" w:hAnsi="Times New Roman" w:cs="Times New Roman"/>
          <w:sz w:val="24"/>
          <w:szCs w:val="24"/>
        </w:rPr>
        <w:t>Carl Landauer</w:t>
      </w:r>
      <w:r w:rsidR="00D542D7">
        <w:rPr>
          <w:rFonts w:ascii="Times New Roman" w:hAnsi="Times New Roman" w:cs="Times New Roman"/>
          <w:sz w:val="24"/>
          <w:szCs w:val="24"/>
        </w:rPr>
        <w:t xml:space="preserve"> (1891-1983)</w:t>
      </w:r>
      <w:r w:rsidR="00151FC7">
        <w:rPr>
          <w:rFonts w:ascii="Times New Roman" w:hAnsi="Times New Roman" w:cs="Times New Roman"/>
          <w:sz w:val="24"/>
          <w:szCs w:val="24"/>
        </w:rPr>
        <w:t>, alemão de n</w:t>
      </w:r>
      <w:r>
        <w:rPr>
          <w:rFonts w:ascii="Times New Roman" w:hAnsi="Times New Roman" w:cs="Times New Roman"/>
          <w:sz w:val="24"/>
          <w:szCs w:val="24"/>
        </w:rPr>
        <w:t>ascimento, estudou seu doutorado com Lujo Brentano na Universidade de Berli</w:t>
      </w:r>
      <w:r w:rsidR="00DC5EB0">
        <w:rPr>
          <w:rFonts w:ascii="Times New Roman" w:hAnsi="Times New Roman" w:cs="Times New Roman"/>
          <w:sz w:val="24"/>
          <w:szCs w:val="24"/>
        </w:rPr>
        <w:t>m</w:t>
      </w:r>
      <w:r>
        <w:rPr>
          <w:rFonts w:ascii="Times New Roman" w:hAnsi="Times New Roman" w:cs="Times New Roman"/>
          <w:sz w:val="24"/>
          <w:szCs w:val="24"/>
        </w:rPr>
        <w:t xml:space="preserve"> entre 1909-15</w:t>
      </w:r>
      <w:r w:rsidR="00A90730">
        <w:rPr>
          <w:rFonts w:ascii="Times New Roman" w:hAnsi="Times New Roman" w:cs="Times New Roman"/>
          <w:sz w:val="24"/>
          <w:szCs w:val="24"/>
        </w:rPr>
        <w:t>,</w:t>
      </w:r>
      <w:r w:rsidR="00DC5EB0">
        <w:rPr>
          <w:rFonts w:ascii="Times New Roman" w:hAnsi="Times New Roman" w:cs="Times New Roman"/>
          <w:sz w:val="24"/>
          <w:szCs w:val="24"/>
        </w:rPr>
        <w:t xml:space="preserve"> e</w:t>
      </w:r>
      <w:r w:rsidR="00A90730">
        <w:rPr>
          <w:rFonts w:ascii="Times New Roman" w:hAnsi="Times New Roman" w:cs="Times New Roman"/>
          <w:sz w:val="24"/>
          <w:szCs w:val="24"/>
        </w:rPr>
        <w:t xml:space="preserve"> emigrou para os EUA em 1933</w:t>
      </w:r>
      <w:r>
        <w:rPr>
          <w:rFonts w:ascii="Times New Roman" w:hAnsi="Times New Roman" w:cs="Times New Roman"/>
          <w:sz w:val="24"/>
          <w:szCs w:val="24"/>
        </w:rPr>
        <w:t>. Foi trabalhar na Universidade da Califórnia, em Berkeley, onde se aposentou definitivamente em 1970</w:t>
      </w:r>
      <w:r w:rsidR="00725C15">
        <w:rPr>
          <w:rFonts w:ascii="Times New Roman" w:hAnsi="Times New Roman" w:cs="Times New Roman"/>
          <w:sz w:val="24"/>
          <w:szCs w:val="24"/>
        </w:rPr>
        <w:t xml:space="preserve"> (Röder, Strauss, Foitzik, 1983)</w:t>
      </w:r>
      <w:r>
        <w:rPr>
          <w:rFonts w:ascii="Times New Roman" w:hAnsi="Times New Roman" w:cs="Times New Roman"/>
          <w:sz w:val="24"/>
          <w:szCs w:val="24"/>
        </w:rPr>
        <w:t>.</w:t>
      </w:r>
      <w:r w:rsidR="002F6B85">
        <w:rPr>
          <w:rStyle w:val="Refdenotaderodap"/>
          <w:rFonts w:ascii="Times New Roman" w:hAnsi="Times New Roman" w:cs="Times New Roman"/>
          <w:sz w:val="24"/>
          <w:szCs w:val="24"/>
        </w:rPr>
        <w:footnoteReference w:id="24"/>
      </w:r>
      <w:r>
        <w:rPr>
          <w:rFonts w:ascii="Times New Roman" w:hAnsi="Times New Roman" w:cs="Times New Roman"/>
          <w:sz w:val="24"/>
          <w:szCs w:val="24"/>
        </w:rPr>
        <w:t xml:space="preserve"> </w:t>
      </w:r>
      <w:r w:rsidR="009130F7">
        <w:rPr>
          <w:rFonts w:ascii="Times New Roman" w:hAnsi="Times New Roman" w:cs="Times New Roman"/>
          <w:sz w:val="24"/>
          <w:szCs w:val="24"/>
        </w:rPr>
        <w:t xml:space="preserve">O ambiente em que Landauer se inseriu em Berkeley </w:t>
      </w:r>
      <w:r w:rsidR="00264228">
        <w:rPr>
          <w:rFonts w:ascii="Times New Roman" w:hAnsi="Times New Roman" w:cs="Times New Roman"/>
          <w:sz w:val="24"/>
          <w:szCs w:val="24"/>
        </w:rPr>
        <w:t>era inclinado à ciência do controle social. A personagem central das primeiras décadas do Departamento de Economia de Berkeley foi Jessica Peixotto, formada na própria universidade e classificada como economista institucionalista</w:t>
      </w:r>
      <w:r w:rsidR="005A5ECF">
        <w:rPr>
          <w:rFonts w:ascii="Times New Roman" w:hAnsi="Times New Roman" w:cs="Times New Roman"/>
          <w:sz w:val="24"/>
          <w:szCs w:val="24"/>
        </w:rPr>
        <w:t xml:space="preserve"> (Cookingham, 1987: 51)</w:t>
      </w:r>
      <w:r w:rsidR="00264228">
        <w:rPr>
          <w:rFonts w:ascii="Times New Roman" w:hAnsi="Times New Roman" w:cs="Times New Roman"/>
          <w:sz w:val="24"/>
          <w:szCs w:val="24"/>
        </w:rPr>
        <w:t>. Wesley Mitchell também passara pelo Departamento de Economia, deixando sua influência por lá mesmo depois de sua ida para Columbia, em 1913. Ainda, a economia em Berkeley das primeiras décadas do século passado guardava semelhança com o institucionalismo</w:t>
      </w:r>
      <w:r w:rsidR="00A90730">
        <w:rPr>
          <w:rFonts w:ascii="Times New Roman" w:hAnsi="Times New Roman" w:cs="Times New Roman"/>
          <w:sz w:val="24"/>
          <w:szCs w:val="24"/>
        </w:rPr>
        <w:t xml:space="preserve"> de John Commons</w:t>
      </w:r>
      <w:r w:rsidR="00264228">
        <w:rPr>
          <w:rFonts w:ascii="Times New Roman" w:hAnsi="Times New Roman" w:cs="Times New Roman"/>
          <w:sz w:val="24"/>
          <w:szCs w:val="24"/>
        </w:rPr>
        <w:t xml:space="preserve"> (Cookingham, 1987: 49-51, 60 e ss.</w:t>
      </w:r>
      <w:r w:rsidR="00AC7F70">
        <w:rPr>
          <w:rFonts w:ascii="Times New Roman" w:hAnsi="Times New Roman" w:cs="Times New Roman"/>
          <w:sz w:val="24"/>
          <w:szCs w:val="24"/>
        </w:rPr>
        <w:t>, Rutherford, 2011, 134-40</w:t>
      </w:r>
      <w:r w:rsidR="00264228">
        <w:rPr>
          <w:rFonts w:ascii="Times New Roman" w:hAnsi="Times New Roman" w:cs="Times New Roman"/>
          <w:sz w:val="24"/>
          <w:szCs w:val="24"/>
        </w:rPr>
        <w:t xml:space="preserve">). </w:t>
      </w:r>
      <w:r w:rsidR="00B77621">
        <w:rPr>
          <w:rFonts w:ascii="Times New Roman" w:hAnsi="Times New Roman" w:cs="Times New Roman"/>
          <w:sz w:val="24"/>
          <w:szCs w:val="24"/>
        </w:rPr>
        <w:t>O livro</w:t>
      </w:r>
      <w:r w:rsidR="00A90730">
        <w:rPr>
          <w:rFonts w:ascii="Times New Roman" w:hAnsi="Times New Roman" w:cs="Times New Roman"/>
          <w:sz w:val="24"/>
          <w:szCs w:val="24"/>
        </w:rPr>
        <w:t xml:space="preserve"> de Landauer</w:t>
      </w:r>
      <w:r w:rsidR="00284C07">
        <w:rPr>
          <w:rFonts w:ascii="Times New Roman" w:hAnsi="Times New Roman" w:cs="Times New Roman"/>
          <w:sz w:val="24"/>
          <w:szCs w:val="24"/>
        </w:rPr>
        <w:t>,</w:t>
      </w:r>
      <w:r w:rsidR="00B77621">
        <w:rPr>
          <w:rFonts w:ascii="Times New Roman" w:hAnsi="Times New Roman" w:cs="Times New Roman"/>
          <w:sz w:val="24"/>
          <w:szCs w:val="24"/>
        </w:rPr>
        <w:t xml:space="preserve"> </w:t>
      </w:r>
      <w:r w:rsidR="00B77621">
        <w:rPr>
          <w:rFonts w:ascii="Times New Roman" w:hAnsi="Times New Roman" w:cs="Times New Roman"/>
          <w:i/>
          <w:sz w:val="24"/>
          <w:szCs w:val="24"/>
        </w:rPr>
        <w:t>Theory of National</w:t>
      </w:r>
      <w:r w:rsidR="00DC7D15">
        <w:rPr>
          <w:rFonts w:ascii="Times New Roman" w:hAnsi="Times New Roman" w:cs="Times New Roman"/>
          <w:i/>
          <w:sz w:val="24"/>
          <w:szCs w:val="24"/>
        </w:rPr>
        <w:t xml:space="preserve"> Economic</w:t>
      </w:r>
      <w:r w:rsidR="00B77621">
        <w:rPr>
          <w:rFonts w:ascii="Times New Roman" w:hAnsi="Times New Roman" w:cs="Times New Roman"/>
          <w:i/>
          <w:sz w:val="24"/>
          <w:szCs w:val="24"/>
        </w:rPr>
        <w:t xml:space="preserve"> Planning</w:t>
      </w:r>
      <w:r w:rsidR="00B77621">
        <w:rPr>
          <w:rFonts w:ascii="Times New Roman" w:hAnsi="Times New Roman" w:cs="Times New Roman"/>
          <w:sz w:val="24"/>
          <w:szCs w:val="24"/>
        </w:rPr>
        <w:t xml:space="preserve"> é uma discussão que </w:t>
      </w:r>
      <w:r w:rsidR="00A90730">
        <w:rPr>
          <w:rFonts w:ascii="Times New Roman" w:hAnsi="Times New Roman" w:cs="Times New Roman"/>
          <w:sz w:val="24"/>
          <w:szCs w:val="24"/>
        </w:rPr>
        <w:t>ele</w:t>
      </w:r>
      <w:r w:rsidR="00B77621">
        <w:rPr>
          <w:rFonts w:ascii="Times New Roman" w:hAnsi="Times New Roman" w:cs="Times New Roman"/>
          <w:sz w:val="24"/>
          <w:szCs w:val="24"/>
        </w:rPr>
        <w:t xml:space="preserve"> trava com</w:t>
      </w:r>
      <w:r w:rsidR="00A90730">
        <w:rPr>
          <w:rFonts w:ascii="Times New Roman" w:hAnsi="Times New Roman" w:cs="Times New Roman"/>
          <w:sz w:val="24"/>
          <w:szCs w:val="24"/>
        </w:rPr>
        <w:t>pletamente inserido na academia norte-americana</w:t>
      </w:r>
      <w:r w:rsidR="00B77621">
        <w:rPr>
          <w:rFonts w:ascii="Times New Roman" w:hAnsi="Times New Roman" w:cs="Times New Roman"/>
          <w:sz w:val="24"/>
          <w:szCs w:val="24"/>
        </w:rPr>
        <w:t xml:space="preserve">. </w:t>
      </w:r>
      <w:r w:rsidR="00A90730">
        <w:rPr>
          <w:rFonts w:ascii="Times New Roman" w:hAnsi="Times New Roman" w:cs="Times New Roman"/>
          <w:sz w:val="24"/>
          <w:szCs w:val="24"/>
        </w:rPr>
        <w:t xml:space="preserve">Seu debate é com norte-americanos e </w:t>
      </w:r>
      <w:r w:rsidR="00284C07">
        <w:rPr>
          <w:rFonts w:ascii="Times New Roman" w:hAnsi="Times New Roman" w:cs="Times New Roman"/>
          <w:sz w:val="24"/>
          <w:szCs w:val="24"/>
        </w:rPr>
        <w:t>praticamente só voltado ao</w:t>
      </w:r>
      <w:r w:rsidR="00A90730">
        <w:rPr>
          <w:rFonts w:ascii="Times New Roman" w:hAnsi="Times New Roman" w:cs="Times New Roman"/>
          <w:sz w:val="24"/>
          <w:szCs w:val="24"/>
        </w:rPr>
        <w:t xml:space="preserve"> planejamento nos EUA.</w:t>
      </w:r>
    </w:p>
    <w:p w14:paraId="529C906D" w14:textId="77777777" w:rsidR="00D542D7" w:rsidRPr="0027089F" w:rsidRDefault="00B7406D" w:rsidP="00B010AB">
      <w:pPr>
        <w:ind w:firstLine="709"/>
        <w:contextualSpacing/>
        <w:rPr>
          <w:rFonts w:ascii="Times New Roman" w:hAnsi="Times New Roman" w:cs="Times New Roman"/>
          <w:sz w:val="24"/>
          <w:szCs w:val="24"/>
        </w:rPr>
      </w:pPr>
      <w:r>
        <w:rPr>
          <w:rFonts w:ascii="Times New Roman" w:hAnsi="Times New Roman" w:cs="Times New Roman"/>
          <w:sz w:val="24"/>
          <w:szCs w:val="24"/>
        </w:rPr>
        <w:t>Lewis Lorwin</w:t>
      </w:r>
      <w:r w:rsidR="005657CA">
        <w:rPr>
          <w:rFonts w:ascii="Times New Roman" w:hAnsi="Times New Roman" w:cs="Times New Roman"/>
          <w:sz w:val="24"/>
          <w:szCs w:val="24"/>
        </w:rPr>
        <w:t xml:space="preserve"> (1883-19</w:t>
      </w:r>
      <w:r w:rsidR="0027089F">
        <w:rPr>
          <w:rFonts w:ascii="Times New Roman" w:hAnsi="Times New Roman" w:cs="Times New Roman"/>
          <w:sz w:val="24"/>
          <w:szCs w:val="24"/>
        </w:rPr>
        <w:t>7</w:t>
      </w:r>
      <w:r w:rsidR="005657CA">
        <w:rPr>
          <w:rFonts w:ascii="Times New Roman" w:hAnsi="Times New Roman" w:cs="Times New Roman"/>
          <w:sz w:val="24"/>
          <w:szCs w:val="24"/>
        </w:rPr>
        <w:t>0)</w:t>
      </w:r>
      <w:r>
        <w:rPr>
          <w:rFonts w:ascii="Times New Roman" w:hAnsi="Times New Roman" w:cs="Times New Roman"/>
          <w:sz w:val="24"/>
          <w:szCs w:val="24"/>
        </w:rPr>
        <w:t xml:space="preserve"> </w:t>
      </w:r>
      <w:r w:rsidR="00A90730">
        <w:rPr>
          <w:rFonts w:ascii="Times New Roman" w:hAnsi="Times New Roman" w:cs="Times New Roman"/>
          <w:sz w:val="24"/>
          <w:szCs w:val="24"/>
        </w:rPr>
        <w:t>nasceu na Ucrânia, vindo para os EUA ainda criança. Fez</w:t>
      </w:r>
      <w:r>
        <w:rPr>
          <w:rFonts w:ascii="Times New Roman" w:hAnsi="Times New Roman" w:cs="Times New Roman"/>
          <w:sz w:val="24"/>
          <w:szCs w:val="24"/>
        </w:rPr>
        <w:t xml:space="preserve"> seu doutorado na Universidade de Columbia</w:t>
      </w:r>
      <w:r w:rsidR="005657CA">
        <w:rPr>
          <w:rFonts w:ascii="Times New Roman" w:hAnsi="Times New Roman" w:cs="Times New Roman"/>
          <w:sz w:val="24"/>
          <w:szCs w:val="24"/>
        </w:rPr>
        <w:t>, obtendo o título em 1912 (</w:t>
      </w:r>
      <w:r w:rsidR="00BA5EB3">
        <w:rPr>
          <w:rFonts w:ascii="Times New Roman" w:hAnsi="Times New Roman" w:cs="Times New Roman"/>
          <w:sz w:val="24"/>
          <w:szCs w:val="24"/>
        </w:rPr>
        <w:t>American Economic Association, 1948</w:t>
      </w:r>
      <w:r w:rsidR="005657CA">
        <w:rPr>
          <w:rFonts w:ascii="Times New Roman" w:hAnsi="Times New Roman" w:cs="Times New Roman"/>
          <w:sz w:val="24"/>
          <w:szCs w:val="24"/>
        </w:rPr>
        <w:t xml:space="preserve">). </w:t>
      </w:r>
      <w:r w:rsidR="00257C18">
        <w:rPr>
          <w:rFonts w:ascii="Times New Roman" w:hAnsi="Times New Roman" w:cs="Times New Roman"/>
          <w:sz w:val="24"/>
          <w:szCs w:val="24"/>
        </w:rPr>
        <w:t xml:space="preserve">Lorwin trabalhou na </w:t>
      </w:r>
      <w:r w:rsidR="00257C18">
        <w:rPr>
          <w:rFonts w:ascii="Times New Roman" w:hAnsi="Times New Roman" w:cs="Times New Roman"/>
          <w:i/>
          <w:sz w:val="24"/>
          <w:szCs w:val="24"/>
        </w:rPr>
        <w:t xml:space="preserve">Brookings Institution </w:t>
      </w:r>
      <w:r w:rsidR="006856D2">
        <w:rPr>
          <w:rFonts w:ascii="Times New Roman" w:hAnsi="Times New Roman" w:cs="Times New Roman"/>
          <w:sz w:val="24"/>
          <w:szCs w:val="24"/>
        </w:rPr>
        <w:t xml:space="preserve">nos tempos em que estavam lá Walton Hamilton e os economistas que elaboraram os volumes </w:t>
      </w:r>
      <w:r w:rsidR="006856D2">
        <w:rPr>
          <w:rFonts w:ascii="Times New Roman" w:hAnsi="Times New Roman" w:cs="Times New Roman"/>
          <w:i/>
          <w:sz w:val="24"/>
          <w:szCs w:val="24"/>
        </w:rPr>
        <w:t>American Capacity to Produce</w:t>
      </w:r>
      <w:r w:rsidR="006856D2">
        <w:rPr>
          <w:rFonts w:ascii="Times New Roman" w:hAnsi="Times New Roman" w:cs="Times New Roman"/>
          <w:sz w:val="24"/>
          <w:szCs w:val="24"/>
        </w:rPr>
        <w:t xml:space="preserve"> e </w:t>
      </w:r>
      <w:r w:rsidR="006856D2">
        <w:rPr>
          <w:rFonts w:ascii="Times New Roman" w:hAnsi="Times New Roman" w:cs="Times New Roman"/>
          <w:i/>
          <w:sz w:val="24"/>
          <w:szCs w:val="24"/>
        </w:rPr>
        <w:t>American Capacity to Consume</w:t>
      </w:r>
      <w:r w:rsidR="00257C18">
        <w:rPr>
          <w:rFonts w:ascii="Times New Roman" w:hAnsi="Times New Roman" w:cs="Times New Roman"/>
          <w:sz w:val="24"/>
          <w:szCs w:val="24"/>
        </w:rPr>
        <w:t xml:space="preserve"> (American Economic Association, 1970)</w:t>
      </w:r>
      <w:r w:rsidR="006856D2">
        <w:rPr>
          <w:rFonts w:ascii="Times New Roman" w:hAnsi="Times New Roman" w:cs="Times New Roman"/>
          <w:sz w:val="24"/>
          <w:szCs w:val="24"/>
        </w:rPr>
        <w:t>.</w:t>
      </w:r>
      <w:r w:rsidR="0027089F" w:rsidRPr="00791605">
        <w:rPr>
          <w:rFonts w:ascii="Times New Roman" w:hAnsi="Times New Roman" w:cs="Times New Roman"/>
          <w:sz w:val="24"/>
          <w:szCs w:val="24"/>
        </w:rPr>
        <w:t xml:space="preserve"> </w:t>
      </w:r>
      <w:r w:rsidR="00651A21">
        <w:rPr>
          <w:rFonts w:ascii="Times New Roman" w:hAnsi="Times New Roman" w:cs="Times New Roman"/>
          <w:sz w:val="24"/>
          <w:szCs w:val="24"/>
        </w:rPr>
        <w:t xml:space="preserve">Lorwin </w:t>
      </w:r>
      <w:r w:rsidR="0027089F">
        <w:rPr>
          <w:rFonts w:ascii="Times New Roman" w:hAnsi="Times New Roman" w:cs="Times New Roman"/>
          <w:sz w:val="24"/>
          <w:szCs w:val="24"/>
        </w:rPr>
        <w:t xml:space="preserve">foi fundador da </w:t>
      </w:r>
      <w:r w:rsidR="0027089F">
        <w:rPr>
          <w:rFonts w:ascii="Times New Roman" w:hAnsi="Times New Roman" w:cs="Times New Roman"/>
          <w:i/>
          <w:sz w:val="24"/>
          <w:szCs w:val="24"/>
        </w:rPr>
        <w:t>National Planning Association</w:t>
      </w:r>
      <w:r w:rsidR="0027089F">
        <w:rPr>
          <w:rFonts w:ascii="Times New Roman" w:hAnsi="Times New Roman" w:cs="Times New Roman"/>
          <w:sz w:val="24"/>
          <w:szCs w:val="24"/>
        </w:rPr>
        <w:t xml:space="preserve"> </w:t>
      </w:r>
      <w:r w:rsidR="00150F50">
        <w:rPr>
          <w:rFonts w:ascii="Times New Roman" w:hAnsi="Times New Roman" w:cs="Times New Roman"/>
          <w:sz w:val="24"/>
          <w:szCs w:val="24"/>
        </w:rPr>
        <w:t>e teve</w:t>
      </w:r>
      <w:r w:rsidR="00A90730">
        <w:rPr>
          <w:rFonts w:ascii="Times New Roman" w:hAnsi="Times New Roman" w:cs="Times New Roman"/>
          <w:sz w:val="24"/>
          <w:szCs w:val="24"/>
        </w:rPr>
        <w:t xml:space="preserve"> sua carreira bastante ligada</w:t>
      </w:r>
      <w:r w:rsidR="00150F50">
        <w:rPr>
          <w:rFonts w:ascii="Times New Roman" w:hAnsi="Times New Roman" w:cs="Times New Roman"/>
          <w:sz w:val="24"/>
          <w:szCs w:val="24"/>
        </w:rPr>
        <w:t xml:space="preserve"> ao planejamento governamental nos EUA </w:t>
      </w:r>
      <w:r w:rsidR="0027089F">
        <w:rPr>
          <w:rFonts w:ascii="Times New Roman" w:hAnsi="Times New Roman" w:cs="Times New Roman"/>
          <w:sz w:val="24"/>
          <w:szCs w:val="24"/>
        </w:rPr>
        <w:t>(Washington Post, 1970</w:t>
      </w:r>
      <w:r w:rsidR="00150F50">
        <w:rPr>
          <w:rFonts w:ascii="Times New Roman" w:hAnsi="Times New Roman" w:cs="Times New Roman"/>
          <w:sz w:val="24"/>
          <w:szCs w:val="24"/>
        </w:rPr>
        <w:t>; Lorwin, 1945: xiii e ss.</w:t>
      </w:r>
      <w:r w:rsidR="0027089F">
        <w:rPr>
          <w:rFonts w:ascii="Times New Roman" w:hAnsi="Times New Roman" w:cs="Times New Roman"/>
          <w:sz w:val="24"/>
          <w:szCs w:val="24"/>
        </w:rPr>
        <w:t>).</w:t>
      </w:r>
      <w:r w:rsidR="0027089F">
        <w:rPr>
          <w:rStyle w:val="Refdenotaderodap"/>
          <w:rFonts w:ascii="Times New Roman" w:hAnsi="Times New Roman" w:cs="Times New Roman"/>
          <w:sz w:val="24"/>
          <w:szCs w:val="24"/>
        </w:rPr>
        <w:footnoteReference w:id="25"/>
      </w:r>
      <w:r w:rsidR="0027089F">
        <w:rPr>
          <w:rFonts w:ascii="Times New Roman" w:hAnsi="Times New Roman" w:cs="Times New Roman"/>
          <w:sz w:val="24"/>
          <w:szCs w:val="24"/>
        </w:rPr>
        <w:t xml:space="preserve"> </w:t>
      </w:r>
      <w:r w:rsidR="00651A21">
        <w:rPr>
          <w:rFonts w:ascii="Times New Roman" w:hAnsi="Times New Roman" w:cs="Times New Roman"/>
          <w:sz w:val="24"/>
          <w:szCs w:val="24"/>
        </w:rPr>
        <w:t>S</w:t>
      </w:r>
      <w:r w:rsidR="006856D2">
        <w:rPr>
          <w:rFonts w:ascii="Times New Roman" w:hAnsi="Times New Roman" w:cs="Times New Roman"/>
          <w:sz w:val="24"/>
          <w:szCs w:val="24"/>
        </w:rPr>
        <w:t>eu interesse pelo planejamento t</w:t>
      </w:r>
      <w:r w:rsidR="00791605">
        <w:rPr>
          <w:rFonts w:ascii="Times New Roman" w:hAnsi="Times New Roman" w:cs="Times New Roman"/>
          <w:sz w:val="24"/>
          <w:szCs w:val="24"/>
        </w:rPr>
        <w:t>inha</w:t>
      </w:r>
      <w:r w:rsidR="006856D2">
        <w:rPr>
          <w:rFonts w:ascii="Times New Roman" w:hAnsi="Times New Roman" w:cs="Times New Roman"/>
          <w:sz w:val="24"/>
          <w:szCs w:val="24"/>
        </w:rPr>
        <w:t xml:space="preserve"> relação íntima com a ciência do controle social. Aliás, em </w:t>
      </w:r>
      <w:r w:rsidR="006856D2">
        <w:rPr>
          <w:rFonts w:ascii="Times New Roman" w:hAnsi="Times New Roman" w:cs="Times New Roman"/>
          <w:i/>
          <w:sz w:val="24"/>
          <w:szCs w:val="24"/>
        </w:rPr>
        <w:t>Time for Planning</w:t>
      </w:r>
      <w:r w:rsidR="006856D2">
        <w:rPr>
          <w:rFonts w:ascii="Times New Roman" w:hAnsi="Times New Roman" w:cs="Times New Roman"/>
          <w:sz w:val="24"/>
          <w:szCs w:val="24"/>
        </w:rPr>
        <w:t>, Lewis Lorwin (1945: 6, 58-9) deixa explícita a relação entre o planejamento e o controle social.</w:t>
      </w:r>
      <w:r w:rsidR="0027089F">
        <w:rPr>
          <w:rFonts w:ascii="Times New Roman" w:hAnsi="Times New Roman" w:cs="Times New Roman"/>
          <w:sz w:val="24"/>
          <w:szCs w:val="24"/>
        </w:rPr>
        <w:t xml:space="preserve"> </w:t>
      </w:r>
      <w:r w:rsidR="0027089F">
        <w:rPr>
          <w:rFonts w:ascii="Times New Roman" w:hAnsi="Times New Roman" w:cs="Times New Roman"/>
          <w:i/>
          <w:sz w:val="24"/>
          <w:szCs w:val="24"/>
        </w:rPr>
        <w:t>Time for Planning</w:t>
      </w:r>
      <w:r w:rsidR="0027089F">
        <w:rPr>
          <w:rFonts w:ascii="Times New Roman" w:hAnsi="Times New Roman" w:cs="Times New Roman"/>
          <w:sz w:val="24"/>
          <w:szCs w:val="24"/>
        </w:rPr>
        <w:t>, livro de Lorwin citado por Simonsen, é uma coletânea de textos escritos pelo professor</w:t>
      </w:r>
      <w:r w:rsidR="0091783F">
        <w:rPr>
          <w:rFonts w:ascii="Times New Roman" w:hAnsi="Times New Roman" w:cs="Times New Roman"/>
          <w:sz w:val="24"/>
          <w:szCs w:val="24"/>
        </w:rPr>
        <w:t>.</w:t>
      </w:r>
      <w:r w:rsidR="0027089F">
        <w:rPr>
          <w:rFonts w:ascii="Times New Roman" w:hAnsi="Times New Roman" w:cs="Times New Roman"/>
          <w:sz w:val="24"/>
          <w:szCs w:val="24"/>
        </w:rPr>
        <w:t xml:space="preserve"> </w:t>
      </w:r>
    </w:p>
    <w:p w14:paraId="5B5D7B3D" w14:textId="2F1992D8" w:rsidR="007F55DC" w:rsidRDefault="006856D2" w:rsidP="00B010AB">
      <w:pPr>
        <w:ind w:firstLine="708"/>
        <w:rPr>
          <w:rFonts w:ascii="Times New Roman" w:hAnsi="Times New Roman" w:cs="Times New Roman"/>
          <w:sz w:val="24"/>
          <w:szCs w:val="24"/>
        </w:rPr>
      </w:pPr>
      <w:r>
        <w:rPr>
          <w:rFonts w:ascii="Times New Roman" w:hAnsi="Times New Roman" w:cs="Times New Roman"/>
          <w:sz w:val="24"/>
          <w:szCs w:val="24"/>
        </w:rPr>
        <w:t>Apesar d</w:t>
      </w:r>
      <w:r w:rsidR="0091783F">
        <w:rPr>
          <w:rFonts w:ascii="Times New Roman" w:hAnsi="Times New Roman" w:cs="Times New Roman"/>
          <w:sz w:val="24"/>
          <w:szCs w:val="24"/>
        </w:rPr>
        <w:t>e serem especificamente as</w:t>
      </w:r>
      <w:r>
        <w:rPr>
          <w:rFonts w:ascii="Times New Roman" w:hAnsi="Times New Roman" w:cs="Times New Roman"/>
          <w:sz w:val="24"/>
          <w:szCs w:val="24"/>
        </w:rPr>
        <w:t xml:space="preserve"> obras de Lorwin e Landauer </w:t>
      </w:r>
      <w:r w:rsidR="0091783F">
        <w:rPr>
          <w:rFonts w:ascii="Times New Roman" w:hAnsi="Times New Roman" w:cs="Times New Roman"/>
          <w:sz w:val="24"/>
          <w:szCs w:val="24"/>
        </w:rPr>
        <w:t xml:space="preserve">as que estão </w:t>
      </w:r>
      <w:r>
        <w:rPr>
          <w:rFonts w:ascii="Times New Roman" w:hAnsi="Times New Roman" w:cs="Times New Roman"/>
          <w:sz w:val="24"/>
          <w:szCs w:val="24"/>
        </w:rPr>
        <w:t xml:space="preserve">explicitamente citadas por Simonsen, </w:t>
      </w:r>
      <w:r w:rsidR="0091783F">
        <w:rPr>
          <w:rFonts w:ascii="Times New Roman" w:hAnsi="Times New Roman" w:cs="Times New Roman"/>
          <w:sz w:val="24"/>
          <w:szCs w:val="24"/>
        </w:rPr>
        <w:t>há de se considerar que as mesmas</w:t>
      </w:r>
      <w:r>
        <w:rPr>
          <w:rFonts w:ascii="Times New Roman" w:hAnsi="Times New Roman" w:cs="Times New Roman"/>
          <w:sz w:val="24"/>
          <w:szCs w:val="24"/>
        </w:rPr>
        <w:t xml:space="preserve"> estão inseridas no debate</w:t>
      </w:r>
      <w:r w:rsidR="0091783F">
        <w:rPr>
          <w:rFonts w:ascii="Times New Roman" w:hAnsi="Times New Roman" w:cs="Times New Roman"/>
          <w:sz w:val="24"/>
          <w:szCs w:val="24"/>
        </w:rPr>
        <w:t xml:space="preserve"> mais amplo</w:t>
      </w:r>
      <w:r>
        <w:rPr>
          <w:rFonts w:ascii="Times New Roman" w:hAnsi="Times New Roman" w:cs="Times New Roman"/>
          <w:sz w:val="24"/>
          <w:szCs w:val="24"/>
        </w:rPr>
        <w:t xml:space="preserve"> sobre planejamento que ocorria na academia norte-americana</w:t>
      </w:r>
      <w:r w:rsidR="00792064">
        <w:rPr>
          <w:rFonts w:ascii="Times New Roman" w:hAnsi="Times New Roman" w:cs="Times New Roman"/>
          <w:sz w:val="24"/>
          <w:szCs w:val="24"/>
        </w:rPr>
        <w:t>.</w:t>
      </w:r>
      <w:r>
        <w:rPr>
          <w:rFonts w:ascii="Times New Roman" w:hAnsi="Times New Roman" w:cs="Times New Roman"/>
          <w:sz w:val="24"/>
          <w:szCs w:val="24"/>
        </w:rPr>
        <w:t xml:space="preserve"> </w:t>
      </w:r>
      <w:r w:rsidR="00F763D3">
        <w:rPr>
          <w:rFonts w:ascii="Times New Roman" w:hAnsi="Times New Roman" w:cs="Times New Roman"/>
          <w:sz w:val="24"/>
          <w:szCs w:val="24"/>
        </w:rPr>
        <w:t xml:space="preserve">Landauer, por exemplo, </w:t>
      </w:r>
      <w:r w:rsidR="00792064">
        <w:rPr>
          <w:rFonts w:ascii="Times New Roman" w:hAnsi="Times New Roman" w:cs="Times New Roman"/>
          <w:sz w:val="24"/>
          <w:szCs w:val="24"/>
        </w:rPr>
        <w:t>discute</w:t>
      </w:r>
      <w:r w:rsidR="00651A21">
        <w:rPr>
          <w:rFonts w:ascii="Times New Roman" w:hAnsi="Times New Roman" w:cs="Times New Roman"/>
          <w:sz w:val="24"/>
          <w:szCs w:val="24"/>
        </w:rPr>
        <w:t xml:space="preserve"> em seu livro </w:t>
      </w:r>
      <w:r w:rsidR="00F763D3">
        <w:rPr>
          <w:rFonts w:ascii="Times New Roman" w:hAnsi="Times New Roman" w:cs="Times New Roman"/>
          <w:sz w:val="24"/>
          <w:szCs w:val="24"/>
        </w:rPr>
        <w:t xml:space="preserve">as ideias de planejamento de Mordecai Ezekiel, autor de </w:t>
      </w:r>
      <w:r w:rsidR="00F763D3">
        <w:rPr>
          <w:rFonts w:ascii="Times New Roman" w:hAnsi="Times New Roman" w:cs="Times New Roman"/>
          <w:i/>
          <w:sz w:val="24"/>
          <w:szCs w:val="24"/>
        </w:rPr>
        <w:t>Jobs for All</w:t>
      </w:r>
      <w:r w:rsidR="00F03F73">
        <w:rPr>
          <w:rFonts w:ascii="Times New Roman" w:hAnsi="Times New Roman" w:cs="Times New Roman"/>
          <w:sz w:val="24"/>
          <w:szCs w:val="24"/>
        </w:rPr>
        <w:t xml:space="preserve"> (1939)</w:t>
      </w:r>
      <w:r w:rsidR="00CC2ECF">
        <w:rPr>
          <w:rFonts w:ascii="Times New Roman" w:hAnsi="Times New Roman" w:cs="Times New Roman"/>
          <w:sz w:val="24"/>
          <w:szCs w:val="24"/>
        </w:rPr>
        <w:t>, um importante tratado sobre planejamento</w:t>
      </w:r>
      <w:r w:rsidR="00792064">
        <w:rPr>
          <w:rFonts w:ascii="Times New Roman" w:hAnsi="Times New Roman" w:cs="Times New Roman"/>
          <w:sz w:val="24"/>
          <w:szCs w:val="24"/>
        </w:rPr>
        <w:t xml:space="preserve"> da época</w:t>
      </w:r>
      <w:r w:rsidR="00F763D3">
        <w:rPr>
          <w:rFonts w:ascii="Times New Roman" w:hAnsi="Times New Roman" w:cs="Times New Roman"/>
          <w:sz w:val="24"/>
          <w:szCs w:val="24"/>
        </w:rPr>
        <w:t>.</w:t>
      </w:r>
      <w:r w:rsidR="00651A21">
        <w:rPr>
          <w:rFonts w:ascii="Times New Roman" w:hAnsi="Times New Roman" w:cs="Times New Roman"/>
          <w:sz w:val="24"/>
          <w:szCs w:val="24"/>
        </w:rPr>
        <w:t xml:space="preserve"> </w:t>
      </w:r>
      <w:r w:rsidR="00651A21" w:rsidRPr="005B59FE">
        <w:rPr>
          <w:rFonts w:ascii="Times New Roman" w:hAnsi="Times New Roman" w:cs="Times New Roman"/>
          <w:sz w:val="24"/>
          <w:szCs w:val="24"/>
        </w:rPr>
        <w:t>Esses defensores do planejamento estavam, da mesma forma, imersos em um debate com o intelectuais completamente contrários ao planejamento, como Friedrich Hayek. A</w:t>
      </w:r>
      <w:r w:rsidR="00D04191" w:rsidRPr="005B59FE">
        <w:rPr>
          <w:rFonts w:ascii="Times New Roman" w:hAnsi="Times New Roman" w:cs="Times New Roman"/>
          <w:sz w:val="24"/>
          <w:szCs w:val="24"/>
        </w:rPr>
        <w:t>lgumas</w:t>
      </w:r>
      <w:r w:rsidR="00651A21" w:rsidRPr="005B59FE">
        <w:rPr>
          <w:rFonts w:ascii="Times New Roman" w:hAnsi="Times New Roman" w:cs="Times New Roman"/>
          <w:sz w:val="24"/>
          <w:szCs w:val="24"/>
        </w:rPr>
        <w:t xml:space="preserve"> seç</w:t>
      </w:r>
      <w:r w:rsidR="00D04191" w:rsidRPr="005B59FE">
        <w:rPr>
          <w:rFonts w:ascii="Times New Roman" w:hAnsi="Times New Roman" w:cs="Times New Roman"/>
          <w:sz w:val="24"/>
          <w:szCs w:val="24"/>
        </w:rPr>
        <w:t>ões</w:t>
      </w:r>
      <w:r w:rsidR="00651A21" w:rsidRPr="005B59FE">
        <w:rPr>
          <w:rFonts w:ascii="Times New Roman" w:hAnsi="Times New Roman" w:cs="Times New Roman"/>
          <w:sz w:val="24"/>
          <w:szCs w:val="24"/>
        </w:rPr>
        <w:t xml:space="preserve"> do livro de Landauer discute</w:t>
      </w:r>
      <w:r w:rsidR="00D04191" w:rsidRPr="005B59FE">
        <w:rPr>
          <w:rFonts w:ascii="Times New Roman" w:hAnsi="Times New Roman" w:cs="Times New Roman"/>
          <w:sz w:val="24"/>
          <w:szCs w:val="24"/>
        </w:rPr>
        <w:t>m</w:t>
      </w:r>
      <w:r w:rsidR="00651A21" w:rsidRPr="005B59FE">
        <w:rPr>
          <w:rFonts w:ascii="Times New Roman" w:hAnsi="Times New Roman" w:cs="Times New Roman"/>
          <w:sz w:val="24"/>
          <w:szCs w:val="24"/>
        </w:rPr>
        <w:t xml:space="preserve"> extensamente com a obra de Hayek</w:t>
      </w:r>
      <w:r w:rsidR="00D04191" w:rsidRPr="005B59FE">
        <w:rPr>
          <w:rFonts w:ascii="Times New Roman" w:hAnsi="Times New Roman" w:cs="Times New Roman"/>
          <w:sz w:val="24"/>
          <w:szCs w:val="24"/>
        </w:rPr>
        <w:t>,</w:t>
      </w:r>
      <w:r w:rsidR="00651A21" w:rsidRPr="005B59FE">
        <w:rPr>
          <w:rFonts w:ascii="Times New Roman" w:hAnsi="Times New Roman" w:cs="Times New Roman"/>
          <w:sz w:val="24"/>
          <w:szCs w:val="24"/>
        </w:rPr>
        <w:t xml:space="preserve"> </w:t>
      </w:r>
      <w:r w:rsidR="00651A21" w:rsidRPr="005B59FE">
        <w:rPr>
          <w:rFonts w:ascii="Times New Roman" w:hAnsi="Times New Roman" w:cs="Times New Roman"/>
          <w:i/>
          <w:sz w:val="24"/>
          <w:szCs w:val="24"/>
        </w:rPr>
        <w:t>Road to Serfdom</w:t>
      </w:r>
      <w:r w:rsidR="005B59FE">
        <w:rPr>
          <w:rFonts w:ascii="Times New Roman" w:hAnsi="Times New Roman" w:cs="Times New Roman"/>
          <w:sz w:val="24"/>
          <w:szCs w:val="24"/>
        </w:rPr>
        <w:t xml:space="preserve"> (1944)</w:t>
      </w:r>
      <w:r w:rsidR="00651A21" w:rsidRPr="005B59FE">
        <w:rPr>
          <w:rFonts w:ascii="Times New Roman" w:hAnsi="Times New Roman" w:cs="Times New Roman"/>
          <w:i/>
          <w:sz w:val="24"/>
          <w:szCs w:val="24"/>
        </w:rPr>
        <w:t>.</w:t>
      </w:r>
      <w:r w:rsidR="007F55DC" w:rsidRPr="005B59FE">
        <w:rPr>
          <w:rFonts w:ascii="Times New Roman" w:hAnsi="Times New Roman" w:cs="Times New Roman"/>
          <w:sz w:val="24"/>
          <w:szCs w:val="24"/>
        </w:rPr>
        <w:t xml:space="preserve"> Os argumentos</w:t>
      </w:r>
      <w:r w:rsidR="007F55DC">
        <w:rPr>
          <w:rFonts w:ascii="Times New Roman" w:hAnsi="Times New Roman" w:cs="Times New Roman"/>
          <w:sz w:val="24"/>
          <w:szCs w:val="24"/>
        </w:rPr>
        <w:t xml:space="preserve"> de Hayek sobre a natureza antidemocrática e anticapitalista do planejamento são muito próximos dos adotados por Gudin.</w:t>
      </w:r>
    </w:p>
    <w:p w14:paraId="2C4DC49A" w14:textId="77777777" w:rsidR="00F763D3" w:rsidRPr="00F763D3" w:rsidRDefault="005F2140" w:rsidP="00B010AB">
      <w:pPr>
        <w:ind w:firstLine="708"/>
        <w:rPr>
          <w:rFonts w:ascii="Times New Roman" w:hAnsi="Times New Roman" w:cs="Times New Roman"/>
          <w:sz w:val="24"/>
          <w:szCs w:val="24"/>
        </w:rPr>
      </w:pPr>
      <w:r>
        <w:rPr>
          <w:rFonts w:ascii="Times New Roman" w:hAnsi="Times New Roman" w:cs="Times New Roman"/>
          <w:sz w:val="24"/>
          <w:szCs w:val="24"/>
        </w:rPr>
        <w:t>Dito isso, analisemos</w:t>
      </w:r>
      <w:r w:rsidR="00B0420C">
        <w:rPr>
          <w:rFonts w:ascii="Times New Roman" w:hAnsi="Times New Roman" w:cs="Times New Roman"/>
          <w:sz w:val="24"/>
          <w:szCs w:val="24"/>
        </w:rPr>
        <w:t xml:space="preserve"> </w:t>
      </w:r>
      <w:r w:rsidR="002E0F5A">
        <w:rPr>
          <w:rFonts w:ascii="Times New Roman" w:hAnsi="Times New Roman" w:cs="Times New Roman"/>
          <w:sz w:val="24"/>
          <w:szCs w:val="24"/>
        </w:rPr>
        <w:t>alguns</w:t>
      </w:r>
      <w:r w:rsidR="00B0420C">
        <w:rPr>
          <w:rFonts w:ascii="Times New Roman" w:hAnsi="Times New Roman" w:cs="Times New Roman"/>
          <w:sz w:val="24"/>
          <w:szCs w:val="24"/>
        </w:rPr>
        <w:t xml:space="preserve"> dos</w:t>
      </w:r>
      <w:r w:rsidR="00F763D3">
        <w:rPr>
          <w:rFonts w:ascii="Times New Roman" w:hAnsi="Times New Roman" w:cs="Times New Roman"/>
          <w:sz w:val="24"/>
          <w:szCs w:val="24"/>
        </w:rPr>
        <w:t xml:space="preserve"> pontos afirmados</w:t>
      </w:r>
      <w:r w:rsidR="002E0F5A">
        <w:rPr>
          <w:rFonts w:ascii="Times New Roman" w:hAnsi="Times New Roman" w:cs="Times New Roman"/>
          <w:sz w:val="24"/>
          <w:szCs w:val="24"/>
        </w:rPr>
        <w:t xml:space="preserve"> e utilizados na argumentação de</w:t>
      </w:r>
      <w:r w:rsidR="00F763D3">
        <w:rPr>
          <w:rFonts w:ascii="Times New Roman" w:hAnsi="Times New Roman" w:cs="Times New Roman"/>
          <w:sz w:val="24"/>
          <w:szCs w:val="24"/>
        </w:rPr>
        <w:t xml:space="preserve"> Simonsen e o que apresenta a literatura norte-americana </w:t>
      </w:r>
      <w:r w:rsidR="00B0420C">
        <w:rPr>
          <w:rFonts w:ascii="Times New Roman" w:hAnsi="Times New Roman" w:cs="Times New Roman"/>
          <w:sz w:val="24"/>
          <w:szCs w:val="24"/>
        </w:rPr>
        <w:t>sobre eles</w:t>
      </w:r>
      <w:r w:rsidR="00F763D3">
        <w:rPr>
          <w:rFonts w:ascii="Times New Roman" w:hAnsi="Times New Roman" w:cs="Times New Roman"/>
          <w:sz w:val="24"/>
          <w:szCs w:val="24"/>
        </w:rPr>
        <w:t>.</w:t>
      </w:r>
    </w:p>
    <w:p w14:paraId="3E7C21EF" w14:textId="237DC7A6" w:rsidR="00651A21" w:rsidRDefault="00651A21" w:rsidP="00B010AB">
      <w:pPr>
        <w:rPr>
          <w:rFonts w:ascii="Times New Roman" w:hAnsi="Times New Roman" w:cs="Times New Roman"/>
          <w:sz w:val="24"/>
          <w:szCs w:val="24"/>
        </w:rPr>
      </w:pPr>
      <w:r>
        <w:rPr>
          <w:rFonts w:ascii="Times New Roman" w:hAnsi="Times New Roman" w:cs="Times New Roman"/>
          <w:sz w:val="24"/>
          <w:szCs w:val="24"/>
        </w:rPr>
        <w:tab/>
      </w:r>
      <w:r w:rsidR="006A0202">
        <w:rPr>
          <w:rFonts w:ascii="Times New Roman" w:hAnsi="Times New Roman" w:cs="Times New Roman"/>
          <w:sz w:val="24"/>
          <w:szCs w:val="24"/>
        </w:rPr>
        <w:t xml:space="preserve">Para responder as críticas de Gudin que procuravam ligar o planejamento à supressão da democracia e da iniciativa privada, </w:t>
      </w:r>
      <w:r w:rsidR="0035293D">
        <w:rPr>
          <w:rFonts w:ascii="Times New Roman" w:hAnsi="Times New Roman" w:cs="Times New Roman"/>
          <w:sz w:val="24"/>
          <w:szCs w:val="24"/>
        </w:rPr>
        <w:t>um dos</w:t>
      </w:r>
      <w:r w:rsidR="006A0202">
        <w:rPr>
          <w:rFonts w:ascii="Times New Roman" w:hAnsi="Times New Roman" w:cs="Times New Roman"/>
          <w:sz w:val="24"/>
          <w:szCs w:val="24"/>
        </w:rPr>
        <w:t xml:space="preserve"> argumento</w:t>
      </w:r>
      <w:r w:rsidR="0035293D">
        <w:rPr>
          <w:rFonts w:ascii="Times New Roman" w:hAnsi="Times New Roman" w:cs="Times New Roman"/>
          <w:sz w:val="24"/>
          <w:szCs w:val="24"/>
        </w:rPr>
        <w:t>s</w:t>
      </w:r>
      <w:r w:rsidR="006A0202">
        <w:rPr>
          <w:rFonts w:ascii="Times New Roman" w:hAnsi="Times New Roman" w:cs="Times New Roman"/>
          <w:sz w:val="24"/>
          <w:szCs w:val="24"/>
        </w:rPr>
        <w:t xml:space="preserve"> mais </w:t>
      </w:r>
      <w:r w:rsidR="0035293D">
        <w:rPr>
          <w:rFonts w:ascii="Times New Roman" w:hAnsi="Times New Roman" w:cs="Times New Roman"/>
          <w:sz w:val="24"/>
          <w:szCs w:val="24"/>
        </w:rPr>
        <w:t>utilizados</w:t>
      </w:r>
      <w:r w:rsidR="006A0202">
        <w:rPr>
          <w:rFonts w:ascii="Times New Roman" w:hAnsi="Times New Roman" w:cs="Times New Roman"/>
          <w:sz w:val="24"/>
          <w:szCs w:val="24"/>
        </w:rPr>
        <w:t xml:space="preserve"> por Simonsen era o da neutralidade técnica do</w:t>
      </w:r>
      <w:r w:rsidR="00AE0954">
        <w:rPr>
          <w:rFonts w:ascii="Times New Roman" w:hAnsi="Times New Roman" w:cs="Times New Roman"/>
          <w:sz w:val="24"/>
          <w:szCs w:val="24"/>
        </w:rPr>
        <w:t xml:space="preserve"> planejamento. Simonsen ([1945]</w:t>
      </w:r>
      <w:r w:rsidR="006A0202">
        <w:rPr>
          <w:rFonts w:ascii="Times New Roman" w:hAnsi="Times New Roman" w:cs="Times New Roman"/>
          <w:sz w:val="24"/>
          <w:szCs w:val="24"/>
        </w:rPr>
        <w:t xml:space="preserve"> 2010: 154) escreveu, em sua resposta a Gudin: “O planejamento</w:t>
      </w:r>
      <w:r w:rsidR="00B23CEA">
        <w:rPr>
          <w:rFonts w:ascii="Times New Roman" w:hAnsi="Times New Roman" w:cs="Times New Roman"/>
          <w:sz w:val="24"/>
          <w:szCs w:val="24"/>
        </w:rPr>
        <w:t xml:space="preserve"> é um esforço constante para dirigir a energia humana, objetivando uma finalidade racionalmente predeterminada.</w:t>
      </w:r>
      <w:r w:rsidR="002A585C">
        <w:rPr>
          <w:rFonts w:ascii="Times New Roman" w:hAnsi="Times New Roman" w:cs="Times New Roman"/>
          <w:sz w:val="24"/>
          <w:szCs w:val="24"/>
        </w:rPr>
        <w:t>” - esse trecho é uma tradução literal da definição de Lorwin (1945: 5).</w:t>
      </w:r>
      <w:r w:rsidR="006C5F2F">
        <w:rPr>
          <w:rStyle w:val="Refdenotaderodap"/>
          <w:rFonts w:ascii="Times New Roman" w:hAnsi="Times New Roman" w:cs="Times New Roman"/>
          <w:sz w:val="24"/>
          <w:szCs w:val="24"/>
        </w:rPr>
        <w:footnoteReference w:id="26"/>
      </w:r>
      <w:r w:rsidR="002A585C">
        <w:rPr>
          <w:rFonts w:ascii="Times New Roman" w:hAnsi="Times New Roman" w:cs="Times New Roman"/>
          <w:sz w:val="24"/>
          <w:szCs w:val="24"/>
        </w:rPr>
        <w:t xml:space="preserve"> E Simonsen continua, no mesmo parágrafo: “</w:t>
      </w:r>
      <w:r w:rsidR="006A0202">
        <w:rPr>
          <w:rFonts w:ascii="Times New Roman" w:hAnsi="Times New Roman" w:cs="Times New Roman"/>
          <w:sz w:val="24"/>
          <w:szCs w:val="24"/>
        </w:rPr>
        <w:t xml:space="preserve">É uma técnica, um processo, uma metodologia, e não um sistema de governo.” </w:t>
      </w:r>
      <w:r w:rsidR="0030459B">
        <w:rPr>
          <w:rFonts w:ascii="Times New Roman" w:hAnsi="Times New Roman" w:cs="Times New Roman"/>
          <w:sz w:val="24"/>
          <w:szCs w:val="24"/>
        </w:rPr>
        <w:t>E</w:t>
      </w:r>
      <w:r w:rsidR="006A0202">
        <w:rPr>
          <w:rFonts w:ascii="Times New Roman" w:hAnsi="Times New Roman" w:cs="Times New Roman"/>
          <w:sz w:val="24"/>
          <w:szCs w:val="24"/>
        </w:rPr>
        <w:t>sse argumento</w:t>
      </w:r>
      <w:r w:rsidR="0030459B">
        <w:rPr>
          <w:rFonts w:ascii="Times New Roman" w:hAnsi="Times New Roman" w:cs="Times New Roman"/>
          <w:sz w:val="24"/>
          <w:szCs w:val="24"/>
        </w:rPr>
        <w:t xml:space="preserve"> </w:t>
      </w:r>
      <w:r w:rsidR="0035293D">
        <w:rPr>
          <w:rFonts w:ascii="Times New Roman" w:hAnsi="Times New Roman" w:cs="Times New Roman"/>
          <w:sz w:val="24"/>
          <w:szCs w:val="24"/>
        </w:rPr>
        <w:t>está</w:t>
      </w:r>
      <w:r w:rsidR="0030459B">
        <w:rPr>
          <w:rFonts w:ascii="Times New Roman" w:hAnsi="Times New Roman" w:cs="Times New Roman"/>
          <w:sz w:val="24"/>
          <w:szCs w:val="24"/>
        </w:rPr>
        <w:t xml:space="preserve"> repetido</w:t>
      </w:r>
      <w:r w:rsidR="006A0202">
        <w:rPr>
          <w:rFonts w:ascii="Times New Roman" w:hAnsi="Times New Roman" w:cs="Times New Roman"/>
          <w:sz w:val="24"/>
          <w:szCs w:val="24"/>
        </w:rPr>
        <w:t xml:space="preserve"> diversas vezes n</w:t>
      </w:r>
      <w:r w:rsidR="0030459B">
        <w:rPr>
          <w:rFonts w:ascii="Times New Roman" w:hAnsi="Times New Roman" w:cs="Times New Roman"/>
          <w:sz w:val="24"/>
          <w:szCs w:val="24"/>
        </w:rPr>
        <w:t>o</w:t>
      </w:r>
      <w:r w:rsidR="006A0202">
        <w:rPr>
          <w:rFonts w:ascii="Times New Roman" w:hAnsi="Times New Roman" w:cs="Times New Roman"/>
          <w:sz w:val="24"/>
          <w:szCs w:val="24"/>
        </w:rPr>
        <w:t xml:space="preserve"> mesmo documento, inclusive sustentando a ideia </w:t>
      </w:r>
      <w:r w:rsidR="006A0202">
        <w:rPr>
          <w:rFonts w:ascii="Times New Roman" w:hAnsi="Times New Roman" w:cs="Times New Roman"/>
          <w:sz w:val="24"/>
          <w:szCs w:val="24"/>
        </w:rPr>
        <w:lastRenderedPageBreak/>
        <w:t xml:space="preserve">de que </w:t>
      </w:r>
      <w:r w:rsidR="00E0053D">
        <w:rPr>
          <w:rFonts w:ascii="Times New Roman" w:hAnsi="Times New Roman" w:cs="Times New Roman"/>
          <w:sz w:val="24"/>
          <w:szCs w:val="24"/>
        </w:rPr>
        <w:t>era preciso separar</w:t>
      </w:r>
      <w:r w:rsidR="00E54226">
        <w:rPr>
          <w:rFonts w:ascii="Times New Roman" w:hAnsi="Times New Roman" w:cs="Times New Roman"/>
          <w:sz w:val="24"/>
          <w:szCs w:val="24"/>
        </w:rPr>
        <w:t>,</w:t>
      </w:r>
      <w:r w:rsidR="00E0053D">
        <w:rPr>
          <w:rFonts w:ascii="Times New Roman" w:hAnsi="Times New Roman" w:cs="Times New Roman"/>
          <w:sz w:val="24"/>
          <w:szCs w:val="24"/>
        </w:rPr>
        <w:t xml:space="preserve"> no caso da Rússia</w:t>
      </w:r>
      <w:r w:rsidR="00E54226">
        <w:rPr>
          <w:rFonts w:ascii="Times New Roman" w:hAnsi="Times New Roman" w:cs="Times New Roman"/>
          <w:sz w:val="24"/>
          <w:szCs w:val="24"/>
        </w:rPr>
        <w:t>,</w:t>
      </w:r>
      <w:r w:rsidR="00E0053D">
        <w:rPr>
          <w:rFonts w:ascii="Times New Roman" w:hAnsi="Times New Roman" w:cs="Times New Roman"/>
          <w:sz w:val="24"/>
          <w:szCs w:val="24"/>
        </w:rPr>
        <w:t xml:space="preserve"> o sucesso de seu planejamento – </w:t>
      </w:r>
      <w:r w:rsidR="00E54226">
        <w:rPr>
          <w:rFonts w:ascii="Times New Roman" w:hAnsi="Times New Roman" w:cs="Times New Roman"/>
          <w:sz w:val="24"/>
          <w:szCs w:val="24"/>
        </w:rPr>
        <w:t xml:space="preserve">como </w:t>
      </w:r>
      <w:r w:rsidR="00E0053D">
        <w:rPr>
          <w:rFonts w:ascii="Times New Roman" w:hAnsi="Times New Roman" w:cs="Times New Roman"/>
          <w:sz w:val="24"/>
          <w:szCs w:val="24"/>
        </w:rPr>
        <w:t>técnica – e seu sistema de governo socialista</w:t>
      </w:r>
      <w:r w:rsidR="00E54226">
        <w:rPr>
          <w:rFonts w:ascii="Times New Roman" w:hAnsi="Times New Roman" w:cs="Times New Roman"/>
          <w:sz w:val="24"/>
          <w:szCs w:val="24"/>
        </w:rPr>
        <w:t>. Ainda, o industrialista afirm</w:t>
      </w:r>
      <w:r w:rsidR="004F4105">
        <w:rPr>
          <w:rFonts w:ascii="Times New Roman" w:hAnsi="Times New Roman" w:cs="Times New Roman"/>
          <w:sz w:val="24"/>
          <w:szCs w:val="24"/>
        </w:rPr>
        <w:t>ava</w:t>
      </w:r>
      <w:r w:rsidR="00E54226">
        <w:rPr>
          <w:rFonts w:ascii="Times New Roman" w:hAnsi="Times New Roman" w:cs="Times New Roman"/>
          <w:sz w:val="24"/>
          <w:szCs w:val="24"/>
        </w:rPr>
        <w:t xml:space="preserve"> que as técnicas de planejamento russas teriam origem nas técnicas formuladas nos países capitalistas</w:t>
      </w:r>
      <w:r w:rsidR="00AE0954">
        <w:rPr>
          <w:rFonts w:ascii="Times New Roman" w:hAnsi="Times New Roman" w:cs="Times New Roman"/>
          <w:sz w:val="24"/>
          <w:szCs w:val="24"/>
        </w:rPr>
        <w:t xml:space="preserve"> (Simonsen, [1945]</w:t>
      </w:r>
      <w:r w:rsidR="00E0053D">
        <w:rPr>
          <w:rFonts w:ascii="Times New Roman" w:hAnsi="Times New Roman" w:cs="Times New Roman"/>
          <w:sz w:val="24"/>
          <w:szCs w:val="24"/>
        </w:rPr>
        <w:t xml:space="preserve"> 2010: </w:t>
      </w:r>
      <w:r w:rsidR="00E54226">
        <w:rPr>
          <w:rFonts w:ascii="Times New Roman" w:hAnsi="Times New Roman" w:cs="Times New Roman"/>
          <w:sz w:val="24"/>
          <w:szCs w:val="24"/>
        </w:rPr>
        <w:t>133, 161). Ademais, o planejamento não só deveria ser encarado como técnica, mas como uma técnica bastante moderna, uma grande inovação da ciência econômica e so</w:t>
      </w:r>
      <w:r w:rsidR="00AE0954">
        <w:rPr>
          <w:rFonts w:ascii="Times New Roman" w:hAnsi="Times New Roman" w:cs="Times New Roman"/>
          <w:sz w:val="24"/>
          <w:szCs w:val="24"/>
        </w:rPr>
        <w:t>cial (Simonsen, [1945]</w:t>
      </w:r>
      <w:r w:rsidR="00E54226">
        <w:rPr>
          <w:rFonts w:ascii="Times New Roman" w:hAnsi="Times New Roman" w:cs="Times New Roman"/>
          <w:sz w:val="24"/>
          <w:szCs w:val="24"/>
        </w:rPr>
        <w:t xml:space="preserve"> 2010: 131, 134, 161, 167-8).</w:t>
      </w:r>
    </w:p>
    <w:p w14:paraId="3B2EAD6F" w14:textId="77777777" w:rsidR="00651A21" w:rsidRDefault="00E54226" w:rsidP="00B010AB">
      <w:pPr>
        <w:rPr>
          <w:rFonts w:ascii="Times New Roman" w:hAnsi="Times New Roman" w:cs="Times New Roman"/>
          <w:sz w:val="24"/>
          <w:szCs w:val="24"/>
        </w:rPr>
      </w:pPr>
      <w:r>
        <w:rPr>
          <w:rFonts w:ascii="Times New Roman" w:hAnsi="Times New Roman" w:cs="Times New Roman"/>
          <w:sz w:val="24"/>
          <w:szCs w:val="24"/>
        </w:rPr>
        <w:tab/>
        <w:t xml:space="preserve">Para Balisciano (1998: </w:t>
      </w:r>
      <w:r w:rsidR="00B23CEA">
        <w:rPr>
          <w:rFonts w:ascii="Times New Roman" w:hAnsi="Times New Roman" w:cs="Times New Roman"/>
          <w:sz w:val="24"/>
          <w:szCs w:val="24"/>
        </w:rPr>
        <w:t>156), uma das ideias centrais dos advogados do planejamento do início do século XX era justamente sua neutralidade como técnica</w:t>
      </w:r>
      <w:r w:rsidR="00506D6E">
        <w:rPr>
          <w:rFonts w:ascii="Times New Roman" w:hAnsi="Times New Roman" w:cs="Times New Roman"/>
          <w:sz w:val="24"/>
          <w:szCs w:val="24"/>
        </w:rPr>
        <w:t xml:space="preserve"> e a afirmação de que países não democráticos, como </w:t>
      </w:r>
      <w:r w:rsidR="00B23CEA">
        <w:rPr>
          <w:rFonts w:ascii="Times New Roman" w:hAnsi="Times New Roman" w:cs="Times New Roman"/>
          <w:sz w:val="24"/>
          <w:szCs w:val="24"/>
        </w:rPr>
        <w:t>a Rússia</w:t>
      </w:r>
      <w:r w:rsidR="00506D6E">
        <w:rPr>
          <w:rFonts w:ascii="Times New Roman" w:hAnsi="Times New Roman" w:cs="Times New Roman"/>
          <w:sz w:val="24"/>
          <w:szCs w:val="24"/>
        </w:rPr>
        <w:t>,</w:t>
      </w:r>
      <w:r w:rsidR="00B23CEA">
        <w:rPr>
          <w:rFonts w:ascii="Times New Roman" w:hAnsi="Times New Roman" w:cs="Times New Roman"/>
          <w:sz w:val="24"/>
          <w:szCs w:val="24"/>
        </w:rPr>
        <w:t xml:space="preserve"> teria</w:t>
      </w:r>
      <w:r w:rsidR="00506D6E">
        <w:rPr>
          <w:rFonts w:ascii="Times New Roman" w:hAnsi="Times New Roman" w:cs="Times New Roman"/>
          <w:sz w:val="24"/>
          <w:szCs w:val="24"/>
        </w:rPr>
        <w:t>m</w:t>
      </w:r>
      <w:r w:rsidR="00B23CEA">
        <w:rPr>
          <w:rFonts w:ascii="Times New Roman" w:hAnsi="Times New Roman" w:cs="Times New Roman"/>
          <w:sz w:val="24"/>
          <w:szCs w:val="24"/>
        </w:rPr>
        <w:t xml:space="preserve"> adotado técnicas</w:t>
      </w:r>
      <w:r w:rsidR="0035293D">
        <w:rPr>
          <w:rFonts w:ascii="Times New Roman" w:hAnsi="Times New Roman" w:cs="Times New Roman"/>
          <w:sz w:val="24"/>
          <w:szCs w:val="24"/>
        </w:rPr>
        <w:t xml:space="preserve"> que na verdade foram</w:t>
      </w:r>
      <w:r w:rsidR="00B23CEA">
        <w:rPr>
          <w:rFonts w:ascii="Times New Roman" w:hAnsi="Times New Roman" w:cs="Times New Roman"/>
          <w:sz w:val="24"/>
          <w:szCs w:val="24"/>
        </w:rPr>
        <w:t xml:space="preserve"> criadas nos EUA.</w:t>
      </w:r>
      <w:r w:rsidR="0030459B">
        <w:rPr>
          <w:rFonts w:ascii="Times New Roman" w:hAnsi="Times New Roman" w:cs="Times New Roman"/>
          <w:sz w:val="24"/>
          <w:szCs w:val="24"/>
        </w:rPr>
        <w:t xml:space="preserve"> </w:t>
      </w:r>
      <w:r w:rsidR="00CA3B6D">
        <w:rPr>
          <w:rFonts w:ascii="Times New Roman" w:hAnsi="Times New Roman" w:cs="Times New Roman"/>
          <w:sz w:val="24"/>
          <w:szCs w:val="24"/>
        </w:rPr>
        <w:t>Lorwin (1945: xiv, xix), por exemplo, delineia como tarefa para os partidários do planejamento mostrar que esse método resultava da própria história dos EUA, e estava ligado aos novos métodos e filosofias científicas surgidas no século XX para substituir aquelas do século precedente.</w:t>
      </w:r>
      <w:r w:rsidR="00EA1A72">
        <w:rPr>
          <w:rFonts w:ascii="Times New Roman" w:hAnsi="Times New Roman" w:cs="Times New Roman"/>
          <w:sz w:val="24"/>
          <w:szCs w:val="24"/>
        </w:rPr>
        <w:t xml:space="preserve"> O planejamento estaria ligado à moderna filosofia do controle social, em contraposição à atividade econômica completamente desregulada (Lorwin, 1945: 59).</w:t>
      </w:r>
      <w:r w:rsidR="00CA3B6D">
        <w:rPr>
          <w:rFonts w:ascii="Times New Roman" w:hAnsi="Times New Roman" w:cs="Times New Roman"/>
          <w:sz w:val="24"/>
          <w:szCs w:val="24"/>
        </w:rPr>
        <w:t xml:space="preserve"> Para Lorwin (1945: 1-4), assim como o século XX poderia ser chamado de Era da Energia ou Era da Abundância, deveria também ser chamado de Era do Planejamento</w:t>
      </w:r>
      <w:r w:rsidR="00EA1A72">
        <w:rPr>
          <w:rFonts w:ascii="Times New Roman" w:hAnsi="Times New Roman" w:cs="Times New Roman"/>
          <w:sz w:val="24"/>
          <w:szCs w:val="24"/>
        </w:rPr>
        <w:t>, pois e</w:t>
      </w:r>
      <w:r w:rsidR="00D04191">
        <w:rPr>
          <w:rFonts w:ascii="Times New Roman" w:hAnsi="Times New Roman" w:cs="Times New Roman"/>
          <w:sz w:val="24"/>
          <w:szCs w:val="24"/>
        </w:rPr>
        <w:t>ssa inovação da ciência social, essa grande novidade técnica</w:t>
      </w:r>
      <w:r w:rsidR="00EA1A72">
        <w:rPr>
          <w:rFonts w:ascii="Times New Roman" w:hAnsi="Times New Roman" w:cs="Times New Roman"/>
          <w:sz w:val="24"/>
          <w:szCs w:val="24"/>
        </w:rPr>
        <w:t xml:space="preserve"> poderia e estava sendo aplicad</w:t>
      </w:r>
      <w:r w:rsidR="00D04191">
        <w:rPr>
          <w:rFonts w:ascii="Times New Roman" w:hAnsi="Times New Roman" w:cs="Times New Roman"/>
          <w:sz w:val="24"/>
          <w:szCs w:val="24"/>
        </w:rPr>
        <w:t>a</w:t>
      </w:r>
      <w:r w:rsidR="00EA1A72">
        <w:rPr>
          <w:rFonts w:ascii="Times New Roman" w:hAnsi="Times New Roman" w:cs="Times New Roman"/>
          <w:sz w:val="24"/>
          <w:szCs w:val="24"/>
        </w:rPr>
        <w:t xml:space="preserve"> em regimes políticos democráticos ou não</w:t>
      </w:r>
      <w:r w:rsidR="00CA3B6D">
        <w:rPr>
          <w:rFonts w:ascii="Times New Roman" w:hAnsi="Times New Roman" w:cs="Times New Roman"/>
          <w:sz w:val="24"/>
          <w:szCs w:val="24"/>
        </w:rPr>
        <w:t>.</w:t>
      </w:r>
    </w:p>
    <w:p w14:paraId="08C04C7A" w14:textId="77777777" w:rsidR="00106838" w:rsidRDefault="00EA1A72" w:rsidP="00B010AB">
      <w:pPr>
        <w:rPr>
          <w:rFonts w:ascii="Times New Roman" w:hAnsi="Times New Roman" w:cs="Times New Roman"/>
          <w:sz w:val="24"/>
          <w:szCs w:val="24"/>
        </w:rPr>
      </w:pPr>
      <w:r>
        <w:rPr>
          <w:rFonts w:ascii="Times New Roman" w:hAnsi="Times New Roman" w:cs="Times New Roman"/>
          <w:sz w:val="24"/>
          <w:szCs w:val="24"/>
        </w:rPr>
        <w:tab/>
      </w:r>
      <w:r w:rsidR="00D04191">
        <w:rPr>
          <w:rFonts w:ascii="Times New Roman" w:hAnsi="Times New Roman" w:cs="Times New Roman"/>
          <w:sz w:val="24"/>
          <w:szCs w:val="24"/>
        </w:rPr>
        <w:t xml:space="preserve">Outro argumento usado por Simonsen é o que </w:t>
      </w:r>
      <w:r w:rsidR="0063788A">
        <w:rPr>
          <w:rFonts w:ascii="Times New Roman" w:hAnsi="Times New Roman" w:cs="Times New Roman"/>
          <w:sz w:val="24"/>
          <w:szCs w:val="24"/>
        </w:rPr>
        <w:t>destaca</w:t>
      </w:r>
      <w:r w:rsidR="00D04191">
        <w:rPr>
          <w:rFonts w:ascii="Times New Roman" w:hAnsi="Times New Roman" w:cs="Times New Roman"/>
          <w:sz w:val="24"/>
          <w:szCs w:val="24"/>
        </w:rPr>
        <w:t xml:space="preserve"> o planejamento como ferramenta necessária para a manutenção</w:t>
      </w:r>
      <w:r w:rsidR="00865291">
        <w:rPr>
          <w:rFonts w:ascii="Times New Roman" w:hAnsi="Times New Roman" w:cs="Times New Roman"/>
          <w:sz w:val="24"/>
          <w:szCs w:val="24"/>
        </w:rPr>
        <w:t xml:space="preserve"> da democracia</w:t>
      </w:r>
      <w:r w:rsidR="005D4091">
        <w:rPr>
          <w:rFonts w:ascii="Times New Roman" w:hAnsi="Times New Roman" w:cs="Times New Roman"/>
          <w:sz w:val="24"/>
          <w:szCs w:val="24"/>
        </w:rPr>
        <w:t xml:space="preserve"> como regime político</w:t>
      </w:r>
      <w:r w:rsidR="00D04191">
        <w:rPr>
          <w:rFonts w:ascii="Times New Roman" w:hAnsi="Times New Roman" w:cs="Times New Roman"/>
          <w:sz w:val="24"/>
          <w:szCs w:val="24"/>
        </w:rPr>
        <w:t>, no sentido em que sustenta Landauer (1947: 250 e ss.)</w:t>
      </w:r>
      <w:r w:rsidR="00865291">
        <w:rPr>
          <w:rFonts w:ascii="Times New Roman" w:hAnsi="Times New Roman" w:cs="Times New Roman"/>
          <w:sz w:val="24"/>
          <w:szCs w:val="24"/>
        </w:rPr>
        <w:t>. Ligando o planejamento à ideia de estabilizar o ciclo econômico e, por conseguinte, o emprego</w:t>
      </w:r>
      <w:r w:rsidR="005E03A9">
        <w:rPr>
          <w:rFonts w:ascii="Times New Roman" w:hAnsi="Times New Roman" w:cs="Times New Roman"/>
          <w:sz w:val="24"/>
          <w:szCs w:val="24"/>
        </w:rPr>
        <w:t>, ele alegava que uma</w:t>
      </w:r>
      <w:r w:rsidR="00865291">
        <w:rPr>
          <w:rFonts w:ascii="Times New Roman" w:hAnsi="Times New Roman" w:cs="Times New Roman"/>
          <w:sz w:val="24"/>
          <w:szCs w:val="24"/>
        </w:rPr>
        <w:t xml:space="preserve"> maior segurança econômica para os trabalhadores </w:t>
      </w:r>
      <w:r w:rsidR="005D4091">
        <w:rPr>
          <w:rFonts w:ascii="Times New Roman" w:hAnsi="Times New Roman" w:cs="Times New Roman"/>
          <w:sz w:val="24"/>
          <w:szCs w:val="24"/>
        </w:rPr>
        <w:t>os tornariam</w:t>
      </w:r>
      <w:r w:rsidR="00865291">
        <w:rPr>
          <w:rFonts w:ascii="Times New Roman" w:hAnsi="Times New Roman" w:cs="Times New Roman"/>
          <w:sz w:val="24"/>
          <w:szCs w:val="24"/>
        </w:rPr>
        <w:t xml:space="preserve"> menos suscetíveis a ideologias político-econômicas não democráticas e anticapitalistas. </w:t>
      </w:r>
      <w:r w:rsidR="00AE0954">
        <w:rPr>
          <w:rFonts w:ascii="Times New Roman" w:hAnsi="Times New Roman" w:cs="Times New Roman"/>
          <w:sz w:val="24"/>
          <w:szCs w:val="24"/>
        </w:rPr>
        <w:t>Simonsen ([1945]</w:t>
      </w:r>
      <w:r w:rsidR="00360064">
        <w:rPr>
          <w:rFonts w:ascii="Times New Roman" w:hAnsi="Times New Roman" w:cs="Times New Roman"/>
          <w:sz w:val="24"/>
          <w:szCs w:val="24"/>
        </w:rPr>
        <w:t xml:space="preserve"> 2010: </w:t>
      </w:r>
      <w:r w:rsidR="005D4091">
        <w:rPr>
          <w:rFonts w:ascii="Times New Roman" w:hAnsi="Times New Roman" w:cs="Times New Roman"/>
          <w:sz w:val="24"/>
          <w:szCs w:val="24"/>
        </w:rPr>
        <w:t>135, 161</w:t>
      </w:r>
      <w:r w:rsidR="00360064">
        <w:rPr>
          <w:rFonts w:ascii="Times New Roman" w:hAnsi="Times New Roman" w:cs="Times New Roman"/>
          <w:sz w:val="24"/>
          <w:szCs w:val="24"/>
        </w:rPr>
        <w:t>) adota exatamente o mesmo discurso</w:t>
      </w:r>
      <w:r w:rsidR="005D4091">
        <w:rPr>
          <w:rFonts w:ascii="Times New Roman" w:hAnsi="Times New Roman" w:cs="Times New Roman"/>
          <w:sz w:val="24"/>
          <w:szCs w:val="24"/>
        </w:rPr>
        <w:t>, assinalando que as liberdades políticas não s</w:t>
      </w:r>
      <w:r w:rsidR="00E52B88">
        <w:rPr>
          <w:rFonts w:ascii="Times New Roman" w:hAnsi="Times New Roman" w:cs="Times New Roman"/>
          <w:sz w:val="24"/>
          <w:szCs w:val="24"/>
        </w:rPr>
        <w:t>eriam</w:t>
      </w:r>
      <w:r w:rsidR="005D4091">
        <w:rPr>
          <w:rFonts w:ascii="Times New Roman" w:hAnsi="Times New Roman" w:cs="Times New Roman"/>
          <w:sz w:val="24"/>
          <w:szCs w:val="24"/>
        </w:rPr>
        <w:t xml:space="preserve"> plenas caso os cidadãos não desfrutem de um grau razoável de segurança econômica. </w:t>
      </w:r>
      <w:r w:rsidR="00AE0954">
        <w:rPr>
          <w:rFonts w:ascii="Times New Roman" w:hAnsi="Times New Roman" w:cs="Times New Roman"/>
          <w:sz w:val="24"/>
          <w:szCs w:val="24"/>
        </w:rPr>
        <w:t>Ademais, Simonsen ([1945]</w:t>
      </w:r>
      <w:r w:rsidR="0028378B">
        <w:rPr>
          <w:rFonts w:ascii="Times New Roman" w:hAnsi="Times New Roman" w:cs="Times New Roman"/>
          <w:sz w:val="24"/>
          <w:szCs w:val="24"/>
        </w:rPr>
        <w:t xml:space="preserve"> 2010: 161) adiciona que o sentido do planejamento é prover o máximo de segurança econômica, garantindo o máximo respeito às liberdades essenciais, no que ele praticamente transcreve uma das definições dos objetivos do planejamento de Landauer (1947: 226)</w:t>
      </w:r>
      <w:r w:rsidR="006645D6">
        <w:rPr>
          <w:rFonts w:ascii="Times New Roman" w:hAnsi="Times New Roman" w:cs="Times New Roman"/>
          <w:sz w:val="24"/>
          <w:szCs w:val="24"/>
        </w:rPr>
        <w:t>. Na sequência, refletindo sobre a necessidade do planejamento para prover a segurança econômica, o industrialista sopes</w:t>
      </w:r>
      <w:r w:rsidR="0093081A">
        <w:rPr>
          <w:rFonts w:ascii="Times New Roman" w:hAnsi="Times New Roman" w:cs="Times New Roman"/>
          <w:sz w:val="24"/>
          <w:szCs w:val="24"/>
        </w:rPr>
        <w:t>ou</w:t>
      </w:r>
      <w:r w:rsidR="006645D6">
        <w:rPr>
          <w:rFonts w:ascii="Times New Roman" w:hAnsi="Times New Roman" w:cs="Times New Roman"/>
          <w:sz w:val="24"/>
          <w:szCs w:val="24"/>
        </w:rPr>
        <w:t xml:space="preserve"> que o direito à propriedade privada, em uma sociedade com sufrágio universal, só poderia ser mantida caso mostrasse que sua manutenção é de interess</w:t>
      </w:r>
      <w:r w:rsidR="00727C19">
        <w:rPr>
          <w:rFonts w:ascii="Times New Roman" w:hAnsi="Times New Roman" w:cs="Times New Roman"/>
          <w:sz w:val="24"/>
          <w:szCs w:val="24"/>
        </w:rPr>
        <w:t>e</w:t>
      </w:r>
      <w:r w:rsidR="006645D6">
        <w:rPr>
          <w:rFonts w:ascii="Times New Roman" w:hAnsi="Times New Roman" w:cs="Times New Roman"/>
          <w:sz w:val="24"/>
          <w:szCs w:val="24"/>
        </w:rPr>
        <w:t xml:space="preserve"> da sociedade como um todo (Simonsen,</w:t>
      </w:r>
      <w:r w:rsidR="00AE0954">
        <w:rPr>
          <w:rFonts w:ascii="Times New Roman" w:hAnsi="Times New Roman" w:cs="Times New Roman"/>
          <w:sz w:val="24"/>
          <w:szCs w:val="24"/>
        </w:rPr>
        <w:t xml:space="preserve"> [1945]</w:t>
      </w:r>
      <w:r w:rsidR="006645D6">
        <w:rPr>
          <w:rFonts w:ascii="Times New Roman" w:hAnsi="Times New Roman" w:cs="Times New Roman"/>
          <w:sz w:val="24"/>
          <w:szCs w:val="24"/>
        </w:rPr>
        <w:t xml:space="preserve"> 2010: 161). Esse argumento está presente praticamente nos mesmo</w:t>
      </w:r>
      <w:r w:rsidR="00E52B88">
        <w:rPr>
          <w:rFonts w:ascii="Times New Roman" w:hAnsi="Times New Roman" w:cs="Times New Roman"/>
          <w:sz w:val="24"/>
          <w:szCs w:val="24"/>
        </w:rPr>
        <w:t>s</w:t>
      </w:r>
      <w:r w:rsidR="006645D6">
        <w:rPr>
          <w:rFonts w:ascii="Times New Roman" w:hAnsi="Times New Roman" w:cs="Times New Roman"/>
          <w:sz w:val="24"/>
          <w:szCs w:val="24"/>
        </w:rPr>
        <w:t xml:space="preserve"> termos em Lorwin (1945: 155).</w:t>
      </w:r>
    </w:p>
    <w:p w14:paraId="54428CEE" w14:textId="7840FE90" w:rsidR="009C312E" w:rsidRPr="000E3A89" w:rsidRDefault="009C312E" w:rsidP="00B010AB">
      <w:pPr>
        <w:rPr>
          <w:rFonts w:ascii="Times New Roman" w:hAnsi="Times New Roman" w:cs="Times New Roman"/>
          <w:sz w:val="24"/>
          <w:szCs w:val="24"/>
        </w:rPr>
      </w:pPr>
      <w:r>
        <w:rPr>
          <w:rFonts w:ascii="Times New Roman" w:hAnsi="Times New Roman" w:cs="Times New Roman"/>
          <w:sz w:val="24"/>
          <w:szCs w:val="24"/>
        </w:rPr>
        <w:tab/>
      </w:r>
      <w:r w:rsidR="00A028C3">
        <w:rPr>
          <w:rFonts w:ascii="Times New Roman" w:hAnsi="Times New Roman" w:cs="Times New Roman"/>
          <w:sz w:val="24"/>
          <w:szCs w:val="24"/>
        </w:rPr>
        <w:t xml:space="preserve">Como arrolado acima, </w:t>
      </w:r>
      <w:r>
        <w:rPr>
          <w:rFonts w:ascii="Times New Roman" w:hAnsi="Times New Roman" w:cs="Times New Roman"/>
          <w:sz w:val="24"/>
          <w:szCs w:val="24"/>
        </w:rPr>
        <w:t>Simonsen conhecia com profundidade o assunto dos planejamentos realizados em outros países, em especial nos EUA. Citava</w:t>
      </w:r>
      <w:r w:rsidR="002E0F5A">
        <w:rPr>
          <w:rFonts w:ascii="Times New Roman" w:hAnsi="Times New Roman" w:cs="Times New Roman"/>
          <w:sz w:val="24"/>
          <w:szCs w:val="24"/>
        </w:rPr>
        <w:t xml:space="preserve"> a experiência do </w:t>
      </w:r>
      <w:r w:rsidR="002E0F5A">
        <w:rPr>
          <w:rFonts w:ascii="Times New Roman" w:hAnsi="Times New Roman" w:cs="Times New Roman"/>
          <w:i/>
          <w:sz w:val="24"/>
          <w:szCs w:val="24"/>
        </w:rPr>
        <w:t>New Deal</w:t>
      </w:r>
      <w:r w:rsidR="002E0F5A">
        <w:rPr>
          <w:rFonts w:ascii="Times New Roman" w:hAnsi="Times New Roman" w:cs="Times New Roman"/>
          <w:sz w:val="24"/>
          <w:szCs w:val="24"/>
        </w:rPr>
        <w:t xml:space="preserve">, que incluía, por exemplo, planos importantes como os ligados ao </w:t>
      </w:r>
      <w:r w:rsidR="002E0F5A">
        <w:rPr>
          <w:rFonts w:ascii="Times New Roman" w:hAnsi="Times New Roman" w:cs="Times New Roman"/>
          <w:i/>
          <w:sz w:val="24"/>
          <w:szCs w:val="24"/>
        </w:rPr>
        <w:t>Agricultural Adjustment Act</w:t>
      </w:r>
      <w:r w:rsidR="002E0F5A">
        <w:rPr>
          <w:rFonts w:ascii="Times New Roman" w:hAnsi="Times New Roman" w:cs="Times New Roman"/>
          <w:sz w:val="24"/>
          <w:szCs w:val="24"/>
        </w:rPr>
        <w:t xml:space="preserve"> e ao </w:t>
      </w:r>
      <w:r w:rsidR="002E0F5A">
        <w:rPr>
          <w:rFonts w:ascii="Times New Roman" w:hAnsi="Times New Roman" w:cs="Times New Roman"/>
          <w:i/>
          <w:sz w:val="24"/>
          <w:szCs w:val="24"/>
        </w:rPr>
        <w:t>National Industry Recovery Act</w:t>
      </w:r>
      <w:r w:rsidR="002E0F5A">
        <w:rPr>
          <w:rFonts w:ascii="Times New Roman" w:hAnsi="Times New Roman" w:cs="Times New Roman"/>
          <w:sz w:val="24"/>
          <w:szCs w:val="24"/>
        </w:rPr>
        <w:t>. Ainda</w:t>
      </w:r>
      <w:r w:rsidR="000E3A89">
        <w:rPr>
          <w:rFonts w:ascii="Times New Roman" w:hAnsi="Times New Roman" w:cs="Times New Roman"/>
          <w:sz w:val="24"/>
          <w:szCs w:val="24"/>
        </w:rPr>
        <w:t>, o industrialista</w:t>
      </w:r>
      <w:r w:rsidR="002E0F5A">
        <w:rPr>
          <w:rFonts w:ascii="Times New Roman" w:hAnsi="Times New Roman" w:cs="Times New Roman"/>
          <w:sz w:val="24"/>
          <w:szCs w:val="24"/>
        </w:rPr>
        <w:t xml:space="preserve"> se referia ao fato de que a intervenção governamental fora uma </w:t>
      </w:r>
      <w:r w:rsidR="002E0F5A" w:rsidRPr="00A044E1">
        <w:rPr>
          <w:rFonts w:ascii="Times New Roman" w:hAnsi="Times New Roman" w:cs="Times New Roman"/>
          <w:sz w:val="24"/>
          <w:szCs w:val="24"/>
        </w:rPr>
        <w:t>constante na história dos EUA, que aprovara desde o final do sécu</w:t>
      </w:r>
      <w:r w:rsidR="000E3A89" w:rsidRPr="00A044E1">
        <w:rPr>
          <w:rFonts w:ascii="Times New Roman" w:hAnsi="Times New Roman" w:cs="Times New Roman"/>
          <w:sz w:val="24"/>
          <w:szCs w:val="24"/>
        </w:rPr>
        <w:t>lo XIX legislações trabalhistas e</w:t>
      </w:r>
      <w:r w:rsidR="002E0F5A" w:rsidRPr="00A044E1">
        <w:rPr>
          <w:rFonts w:ascii="Times New Roman" w:hAnsi="Times New Roman" w:cs="Times New Roman"/>
          <w:sz w:val="24"/>
          <w:szCs w:val="24"/>
        </w:rPr>
        <w:t xml:space="preserve"> que havia</w:t>
      </w:r>
      <w:r w:rsidR="000E3A89" w:rsidRPr="00A044E1">
        <w:rPr>
          <w:rFonts w:ascii="Times New Roman" w:hAnsi="Times New Roman" w:cs="Times New Roman"/>
          <w:sz w:val="24"/>
          <w:szCs w:val="24"/>
        </w:rPr>
        <w:t xml:space="preserve"> naquele mesmo século</w:t>
      </w:r>
      <w:r w:rsidR="002E0F5A" w:rsidRPr="00A044E1">
        <w:rPr>
          <w:rFonts w:ascii="Times New Roman" w:hAnsi="Times New Roman" w:cs="Times New Roman"/>
          <w:sz w:val="24"/>
          <w:szCs w:val="24"/>
        </w:rPr>
        <w:t xml:space="preserve"> realizado assentamentos planejados através do </w:t>
      </w:r>
      <w:r w:rsidR="002E0F5A" w:rsidRPr="00A044E1">
        <w:rPr>
          <w:rFonts w:ascii="Times New Roman" w:hAnsi="Times New Roman" w:cs="Times New Roman"/>
          <w:i/>
          <w:sz w:val="24"/>
          <w:szCs w:val="24"/>
        </w:rPr>
        <w:t>Homestead Act</w:t>
      </w:r>
      <w:r w:rsidR="005B59FE">
        <w:rPr>
          <w:rFonts w:ascii="Times New Roman" w:hAnsi="Times New Roman" w:cs="Times New Roman"/>
          <w:i/>
          <w:sz w:val="24"/>
          <w:szCs w:val="24"/>
        </w:rPr>
        <w:t xml:space="preserve"> </w:t>
      </w:r>
      <w:r w:rsidR="005B59FE">
        <w:rPr>
          <w:rFonts w:ascii="Times New Roman" w:hAnsi="Times New Roman" w:cs="Times New Roman"/>
          <w:sz w:val="24"/>
          <w:szCs w:val="24"/>
        </w:rPr>
        <w:t>(1862)</w:t>
      </w:r>
      <w:r w:rsidR="000E3A89" w:rsidRPr="00A044E1">
        <w:rPr>
          <w:rFonts w:ascii="Times New Roman" w:hAnsi="Times New Roman" w:cs="Times New Roman"/>
          <w:sz w:val="24"/>
          <w:szCs w:val="24"/>
        </w:rPr>
        <w:t xml:space="preserve">. Outrossim, Simonsen se refere ao plano do </w:t>
      </w:r>
      <w:r w:rsidR="000E3A89" w:rsidRPr="00A044E1">
        <w:rPr>
          <w:rFonts w:ascii="Times New Roman" w:hAnsi="Times New Roman" w:cs="Times New Roman"/>
          <w:i/>
          <w:sz w:val="24"/>
          <w:szCs w:val="24"/>
        </w:rPr>
        <w:t>Te</w:t>
      </w:r>
      <w:r w:rsidR="00A028C3">
        <w:rPr>
          <w:rFonts w:ascii="Times New Roman" w:hAnsi="Times New Roman" w:cs="Times New Roman"/>
          <w:i/>
          <w:sz w:val="24"/>
          <w:szCs w:val="24"/>
        </w:rPr>
        <w:t>n</w:t>
      </w:r>
      <w:r w:rsidR="000E3A89" w:rsidRPr="00A044E1">
        <w:rPr>
          <w:rFonts w:ascii="Times New Roman" w:hAnsi="Times New Roman" w:cs="Times New Roman"/>
          <w:i/>
          <w:sz w:val="24"/>
          <w:szCs w:val="24"/>
        </w:rPr>
        <w:t>nessee Valley Authority</w:t>
      </w:r>
      <w:r w:rsidR="000E3A89" w:rsidRPr="00A044E1">
        <w:rPr>
          <w:rFonts w:ascii="Times New Roman" w:hAnsi="Times New Roman" w:cs="Times New Roman"/>
          <w:sz w:val="24"/>
          <w:szCs w:val="24"/>
        </w:rPr>
        <w:t xml:space="preserve"> e às migrações promovidas pela </w:t>
      </w:r>
      <w:r w:rsidR="000E3A89" w:rsidRPr="00A044E1">
        <w:rPr>
          <w:rFonts w:ascii="Times New Roman" w:hAnsi="Times New Roman" w:cs="Times New Roman"/>
          <w:i/>
          <w:sz w:val="24"/>
          <w:szCs w:val="24"/>
        </w:rPr>
        <w:t>Farm Security Administration</w:t>
      </w:r>
      <w:r w:rsidR="000E3A89" w:rsidRPr="00A044E1">
        <w:rPr>
          <w:rFonts w:ascii="Times New Roman" w:hAnsi="Times New Roman" w:cs="Times New Roman"/>
          <w:sz w:val="24"/>
          <w:szCs w:val="24"/>
        </w:rPr>
        <w:t xml:space="preserve"> (Simonsen, [1945] 2010: 155 e ss.). Isso vai ao encontro de um argumento repetido por Lorwin (</w:t>
      </w:r>
      <w:r w:rsidR="00C96928" w:rsidRPr="00A044E1">
        <w:rPr>
          <w:rFonts w:ascii="Times New Roman" w:hAnsi="Times New Roman" w:cs="Times New Roman"/>
          <w:sz w:val="24"/>
          <w:szCs w:val="24"/>
        </w:rPr>
        <w:t xml:space="preserve">1945: </w:t>
      </w:r>
      <w:r w:rsidR="00E7457D" w:rsidRPr="00A044E1">
        <w:rPr>
          <w:rFonts w:ascii="Times New Roman" w:hAnsi="Times New Roman" w:cs="Times New Roman"/>
          <w:sz w:val="24"/>
          <w:szCs w:val="24"/>
        </w:rPr>
        <w:t>xiv, 92 e ss.</w:t>
      </w:r>
      <w:r w:rsidR="000E3A89" w:rsidRPr="00A044E1">
        <w:rPr>
          <w:rFonts w:ascii="Times New Roman" w:hAnsi="Times New Roman" w:cs="Times New Roman"/>
          <w:sz w:val="24"/>
          <w:szCs w:val="24"/>
        </w:rPr>
        <w:t>)</w:t>
      </w:r>
      <w:r w:rsidR="00C96928" w:rsidRPr="00A044E1">
        <w:rPr>
          <w:rFonts w:ascii="Times New Roman" w:hAnsi="Times New Roman" w:cs="Times New Roman"/>
          <w:sz w:val="24"/>
          <w:szCs w:val="24"/>
        </w:rPr>
        <w:t>, segundo o qual a intervenção e o planejamento parcial já faziam parte da tradição política norte-americana. Na verdade, com as novas</w:t>
      </w:r>
      <w:r w:rsidR="00C96928">
        <w:rPr>
          <w:rFonts w:ascii="Times New Roman" w:hAnsi="Times New Roman" w:cs="Times New Roman"/>
          <w:sz w:val="24"/>
          <w:szCs w:val="24"/>
        </w:rPr>
        <w:t xml:space="preserve"> técnicas das ciências sociais e econômicas, o planejamento que já havia dado resultados na história dos EUA passava a ser implementado de maneira técnica, científica. </w:t>
      </w:r>
      <w:r w:rsidR="00C96928">
        <w:rPr>
          <w:rFonts w:ascii="Times New Roman" w:hAnsi="Times New Roman" w:cs="Times New Roman"/>
          <w:i/>
          <w:sz w:val="24"/>
          <w:szCs w:val="24"/>
        </w:rPr>
        <w:t>Time for Planning</w:t>
      </w:r>
      <w:r w:rsidR="00C96928">
        <w:rPr>
          <w:rFonts w:ascii="Times New Roman" w:hAnsi="Times New Roman" w:cs="Times New Roman"/>
          <w:sz w:val="24"/>
          <w:szCs w:val="24"/>
        </w:rPr>
        <w:t xml:space="preserve"> também aparentemente é uma fonte de informação importante para Simonsen sobre as experiências norte-americanas de intervenção e planejamento (Lorwin, 1945: </w:t>
      </w:r>
      <w:r w:rsidR="00E7457D">
        <w:rPr>
          <w:rFonts w:ascii="Times New Roman" w:hAnsi="Times New Roman" w:cs="Times New Roman"/>
          <w:sz w:val="24"/>
          <w:szCs w:val="24"/>
        </w:rPr>
        <w:t>92 e ss.</w:t>
      </w:r>
      <w:r w:rsidR="00C96928">
        <w:rPr>
          <w:rFonts w:ascii="Times New Roman" w:hAnsi="Times New Roman" w:cs="Times New Roman"/>
          <w:sz w:val="24"/>
          <w:szCs w:val="24"/>
        </w:rPr>
        <w:t>).</w:t>
      </w:r>
      <w:r w:rsidR="00E7457D">
        <w:rPr>
          <w:rFonts w:ascii="Times New Roman" w:hAnsi="Times New Roman" w:cs="Times New Roman"/>
          <w:sz w:val="24"/>
          <w:szCs w:val="24"/>
        </w:rPr>
        <w:t xml:space="preserve"> O livro de Landauer (1947: passim) também faz uma extensa discussão de vários dos planos e das</w:t>
      </w:r>
      <w:r w:rsidR="00151FC7">
        <w:rPr>
          <w:rFonts w:ascii="Times New Roman" w:hAnsi="Times New Roman" w:cs="Times New Roman"/>
          <w:sz w:val="24"/>
          <w:szCs w:val="24"/>
        </w:rPr>
        <w:t xml:space="preserve"> políticas citadas por Simonsen.</w:t>
      </w:r>
    </w:p>
    <w:p w14:paraId="18257189" w14:textId="77777777" w:rsidR="00815394" w:rsidRDefault="00815394" w:rsidP="00B010AB">
      <w:pPr>
        <w:rPr>
          <w:rFonts w:ascii="Times New Roman" w:hAnsi="Times New Roman" w:cs="Times New Roman"/>
          <w:sz w:val="24"/>
          <w:szCs w:val="24"/>
        </w:rPr>
      </w:pPr>
      <w:r w:rsidRPr="00815394">
        <w:rPr>
          <w:rFonts w:ascii="Times New Roman" w:hAnsi="Times New Roman" w:cs="Times New Roman"/>
          <w:sz w:val="24"/>
          <w:szCs w:val="24"/>
        </w:rPr>
        <w:tab/>
        <w:t>Uma última</w:t>
      </w:r>
      <w:r>
        <w:rPr>
          <w:rFonts w:ascii="Times New Roman" w:hAnsi="Times New Roman" w:cs="Times New Roman"/>
          <w:sz w:val="24"/>
          <w:szCs w:val="24"/>
        </w:rPr>
        <w:t xml:space="preserve"> ideia </w:t>
      </w:r>
      <w:r w:rsidR="007777CC">
        <w:rPr>
          <w:rFonts w:ascii="Times New Roman" w:hAnsi="Times New Roman" w:cs="Times New Roman"/>
          <w:sz w:val="24"/>
          <w:szCs w:val="24"/>
        </w:rPr>
        <w:t>utilizada</w:t>
      </w:r>
      <w:r>
        <w:rPr>
          <w:rFonts w:ascii="Times New Roman" w:hAnsi="Times New Roman" w:cs="Times New Roman"/>
          <w:sz w:val="24"/>
          <w:szCs w:val="24"/>
        </w:rPr>
        <w:t xml:space="preserve"> por Simonsen faz transparecer um argumento que estava na base da economia institucionalista e da ciência social afim da filosofia do controle social. É a visão de que a intervenção na economia e a necessidade de planejamento seriam necessárias em vista do novo cenário sócio-econômico</w:t>
      </w:r>
      <w:r w:rsidR="00AF3217">
        <w:rPr>
          <w:rFonts w:ascii="Times New Roman" w:hAnsi="Times New Roman" w:cs="Times New Roman"/>
          <w:sz w:val="24"/>
          <w:szCs w:val="24"/>
        </w:rPr>
        <w:t>.</w:t>
      </w:r>
      <w:r>
        <w:rPr>
          <w:rFonts w:ascii="Times New Roman" w:hAnsi="Times New Roman" w:cs="Times New Roman"/>
          <w:sz w:val="24"/>
          <w:szCs w:val="24"/>
        </w:rPr>
        <w:t xml:space="preserve"> </w:t>
      </w:r>
      <w:r w:rsidR="00AF3217">
        <w:rPr>
          <w:rFonts w:ascii="Times New Roman" w:hAnsi="Times New Roman" w:cs="Times New Roman"/>
          <w:sz w:val="24"/>
          <w:szCs w:val="24"/>
        </w:rPr>
        <w:t>U</w:t>
      </w:r>
      <w:r>
        <w:rPr>
          <w:rFonts w:ascii="Times New Roman" w:hAnsi="Times New Roman" w:cs="Times New Roman"/>
          <w:sz w:val="24"/>
          <w:szCs w:val="24"/>
        </w:rPr>
        <w:t>ma nova ciência</w:t>
      </w:r>
      <w:r w:rsidR="00AF3217">
        <w:rPr>
          <w:rFonts w:ascii="Times New Roman" w:hAnsi="Times New Roman" w:cs="Times New Roman"/>
          <w:sz w:val="24"/>
          <w:szCs w:val="24"/>
        </w:rPr>
        <w:t xml:space="preserve"> econômica</w:t>
      </w:r>
      <w:r>
        <w:rPr>
          <w:rFonts w:ascii="Times New Roman" w:hAnsi="Times New Roman" w:cs="Times New Roman"/>
          <w:sz w:val="24"/>
          <w:szCs w:val="24"/>
        </w:rPr>
        <w:t>, novas ferramentas para lidar com novos problemas</w:t>
      </w:r>
      <w:r w:rsidR="00AF3217">
        <w:rPr>
          <w:rFonts w:ascii="Times New Roman" w:hAnsi="Times New Roman" w:cs="Times New Roman"/>
          <w:sz w:val="24"/>
          <w:szCs w:val="24"/>
        </w:rPr>
        <w:t xml:space="preserve"> se faziam necessárias</w:t>
      </w:r>
      <w:r>
        <w:rPr>
          <w:rFonts w:ascii="Times New Roman" w:hAnsi="Times New Roman" w:cs="Times New Roman"/>
          <w:sz w:val="24"/>
          <w:szCs w:val="24"/>
        </w:rPr>
        <w:t>.</w:t>
      </w:r>
      <w:r w:rsidR="00F92721">
        <w:rPr>
          <w:rFonts w:ascii="Times New Roman" w:hAnsi="Times New Roman" w:cs="Times New Roman"/>
          <w:sz w:val="24"/>
          <w:szCs w:val="24"/>
        </w:rPr>
        <w:t xml:space="preserve"> Simonsen ([1945] 2010: 154) assinalou, em crítica a Gudin: “Se a escola liberal fixou, pela análise de fatos sociais e econômicos, uma série de leis que predominavam no grande surto progressista verificado nas nações líderes no século passado, admite o relator [Gudin] a cristalização definitiva dessas </w:t>
      </w:r>
      <w:r w:rsidR="00F92721">
        <w:rPr>
          <w:rFonts w:ascii="Times New Roman" w:hAnsi="Times New Roman" w:cs="Times New Roman"/>
          <w:sz w:val="24"/>
          <w:szCs w:val="24"/>
        </w:rPr>
        <w:lastRenderedPageBreak/>
        <w:t xml:space="preserve">leis.” Assim, se a realidade era diferente, mudara em relação ao cenário do surgimento da economia liberal clássica, a ciência e a técnica precisavam ser diferentes. Ele continuou: </w:t>
      </w:r>
    </w:p>
    <w:p w14:paraId="6F815DE6" w14:textId="77777777" w:rsidR="00F92721" w:rsidRDefault="00F92721" w:rsidP="00B010AB">
      <w:pPr>
        <w:rPr>
          <w:rFonts w:ascii="Times New Roman" w:hAnsi="Times New Roman" w:cs="Times New Roman"/>
          <w:sz w:val="24"/>
          <w:szCs w:val="24"/>
        </w:rPr>
      </w:pPr>
    </w:p>
    <w:p w14:paraId="50FC252F" w14:textId="77777777" w:rsidR="00F92721" w:rsidRPr="00F92721" w:rsidRDefault="00F92721" w:rsidP="00B010AB">
      <w:pPr>
        <w:ind w:left="2268"/>
        <w:rPr>
          <w:rFonts w:ascii="Times New Roman" w:hAnsi="Times New Roman" w:cs="Times New Roman"/>
          <w:sz w:val="20"/>
          <w:szCs w:val="20"/>
        </w:rPr>
      </w:pPr>
      <w:r>
        <w:rPr>
          <w:rFonts w:ascii="Times New Roman" w:hAnsi="Times New Roman" w:cs="Times New Roman"/>
          <w:sz w:val="20"/>
          <w:szCs w:val="20"/>
        </w:rPr>
        <w:t>Para S. S</w:t>
      </w:r>
      <w:r>
        <w:rPr>
          <w:rFonts w:ascii="Times New Roman" w:hAnsi="Times New Roman" w:cs="Times New Roman"/>
          <w:sz w:val="20"/>
          <w:szCs w:val="20"/>
          <w:vertAlign w:val="superscript"/>
        </w:rPr>
        <w:t>a</w:t>
      </w:r>
      <w:r>
        <w:rPr>
          <w:rFonts w:ascii="Times New Roman" w:hAnsi="Times New Roman" w:cs="Times New Roman"/>
          <w:sz w:val="20"/>
          <w:szCs w:val="20"/>
        </w:rPr>
        <w:t xml:space="preserve"> [Gudin], o </w:t>
      </w:r>
      <w:r>
        <w:rPr>
          <w:rFonts w:ascii="Times New Roman" w:hAnsi="Times New Roman" w:cs="Times New Roman"/>
          <w:i/>
          <w:sz w:val="20"/>
          <w:szCs w:val="20"/>
        </w:rPr>
        <w:t>homo economicus</w:t>
      </w:r>
      <w:r>
        <w:rPr>
          <w:rFonts w:ascii="Times New Roman" w:hAnsi="Times New Roman" w:cs="Times New Roman"/>
          <w:sz w:val="20"/>
          <w:szCs w:val="20"/>
        </w:rPr>
        <w:t xml:space="preserve"> da escola individualista é o que deve imperar nos processos econômicos e sociais de hoje. Não compreendeu que, pela contínua renovação da humanidade, pela transformação profunda por que passaram os povos, com os crescimentos demográficos, com os processos da ciência e da técnica e sob a influência dos ambientes geográficos, quem agora quiser compreender a possibilidade da existência de um desenvolvimento pacífico mundial, tem que (sic) substituir o egoísta </w:t>
      </w:r>
      <w:r>
        <w:rPr>
          <w:rFonts w:ascii="Times New Roman" w:hAnsi="Times New Roman" w:cs="Times New Roman"/>
          <w:i/>
          <w:sz w:val="20"/>
          <w:szCs w:val="20"/>
        </w:rPr>
        <w:t>homus economicus</w:t>
      </w:r>
      <w:r>
        <w:rPr>
          <w:rFonts w:ascii="Times New Roman" w:hAnsi="Times New Roman" w:cs="Times New Roman"/>
          <w:sz w:val="20"/>
          <w:szCs w:val="20"/>
        </w:rPr>
        <w:t xml:space="preserve"> pelo “homem social” que antepõe aos seus próprios os interesses da</w:t>
      </w:r>
      <w:r w:rsidR="00AE0954">
        <w:rPr>
          <w:rFonts w:ascii="Times New Roman" w:hAnsi="Times New Roman" w:cs="Times New Roman"/>
          <w:sz w:val="20"/>
          <w:szCs w:val="20"/>
        </w:rPr>
        <w:t xml:space="preserve"> coletividade (Simonsen, [1945]</w:t>
      </w:r>
      <w:r>
        <w:rPr>
          <w:rFonts w:ascii="Times New Roman" w:hAnsi="Times New Roman" w:cs="Times New Roman"/>
          <w:sz w:val="20"/>
          <w:szCs w:val="20"/>
        </w:rPr>
        <w:t xml:space="preserve"> 2010: 154).</w:t>
      </w:r>
    </w:p>
    <w:p w14:paraId="742B53D0" w14:textId="77777777" w:rsidR="00815394" w:rsidRPr="00FC4682" w:rsidRDefault="00815394" w:rsidP="00B010AB">
      <w:pPr>
        <w:rPr>
          <w:rFonts w:ascii="Times New Roman" w:hAnsi="Times New Roman" w:cs="Times New Roman"/>
          <w:sz w:val="24"/>
          <w:szCs w:val="24"/>
        </w:rPr>
      </w:pPr>
    </w:p>
    <w:p w14:paraId="3D3B474D" w14:textId="44E6BE06" w:rsidR="007777CC" w:rsidRDefault="00F92721" w:rsidP="00B010AB">
      <w:pPr>
        <w:rPr>
          <w:rFonts w:ascii="Times New Roman" w:hAnsi="Times New Roman" w:cs="Times New Roman"/>
          <w:sz w:val="24"/>
          <w:szCs w:val="24"/>
        </w:rPr>
      </w:pPr>
      <w:r w:rsidRPr="00FC4682">
        <w:rPr>
          <w:rFonts w:ascii="Times New Roman" w:hAnsi="Times New Roman" w:cs="Times New Roman"/>
          <w:sz w:val="24"/>
          <w:szCs w:val="24"/>
        </w:rPr>
        <w:tab/>
      </w:r>
      <w:r w:rsidR="00FC4682" w:rsidRPr="00FC4682">
        <w:rPr>
          <w:rFonts w:ascii="Times New Roman" w:hAnsi="Times New Roman" w:cs="Times New Roman"/>
          <w:sz w:val="24"/>
          <w:szCs w:val="24"/>
        </w:rPr>
        <w:t xml:space="preserve">Essa </w:t>
      </w:r>
      <w:r w:rsidR="00FC4682">
        <w:rPr>
          <w:rFonts w:ascii="Times New Roman" w:hAnsi="Times New Roman" w:cs="Times New Roman"/>
          <w:sz w:val="24"/>
          <w:szCs w:val="24"/>
        </w:rPr>
        <w:t xml:space="preserve">discussão é exatamente a que Lorwin apresenta no último capítulo de </w:t>
      </w:r>
      <w:r w:rsidR="00FC4682">
        <w:rPr>
          <w:rFonts w:ascii="Times New Roman" w:hAnsi="Times New Roman" w:cs="Times New Roman"/>
          <w:i/>
          <w:sz w:val="24"/>
          <w:szCs w:val="24"/>
        </w:rPr>
        <w:t>Time for Planning</w:t>
      </w:r>
      <w:r w:rsidR="00FC4682">
        <w:rPr>
          <w:rFonts w:ascii="Times New Roman" w:hAnsi="Times New Roman" w:cs="Times New Roman"/>
          <w:sz w:val="24"/>
          <w:szCs w:val="24"/>
        </w:rPr>
        <w:t>, inclusive introduzindo o seu conceito de “homem social”</w:t>
      </w:r>
      <w:r w:rsidR="00167C7F">
        <w:rPr>
          <w:rFonts w:ascii="Times New Roman" w:hAnsi="Times New Roman" w:cs="Times New Roman"/>
          <w:sz w:val="24"/>
          <w:szCs w:val="24"/>
        </w:rPr>
        <w:t>, e assinalando que a economia do século XIX deveria ser superada de uma vez por todas</w:t>
      </w:r>
      <w:r w:rsidR="00FC4682">
        <w:rPr>
          <w:rFonts w:ascii="Times New Roman" w:hAnsi="Times New Roman" w:cs="Times New Roman"/>
          <w:sz w:val="24"/>
          <w:szCs w:val="24"/>
        </w:rPr>
        <w:t xml:space="preserve"> (Lorwin, 1945: 245 e ss., 258). O capítulo intitulado </w:t>
      </w:r>
      <w:r w:rsidR="00FC4682">
        <w:rPr>
          <w:rFonts w:ascii="Times New Roman" w:hAnsi="Times New Roman" w:cs="Times New Roman"/>
          <w:i/>
          <w:sz w:val="24"/>
          <w:szCs w:val="24"/>
        </w:rPr>
        <w:t>The Outlook of the Twentieth Century</w:t>
      </w:r>
      <w:r w:rsidR="00FC4682">
        <w:rPr>
          <w:rFonts w:ascii="Times New Roman" w:hAnsi="Times New Roman" w:cs="Times New Roman"/>
          <w:sz w:val="24"/>
          <w:szCs w:val="24"/>
        </w:rPr>
        <w:t xml:space="preserve"> é um dos poucos publicados pela primeira vez nessa coletânea, pois a maioria dos outros capítulos são textos anteriormente publicados por Lorwin. Sendo assim, esse capítulo fecha a discussão sobre planejamento fazendo uma rica ligação da parte técnica, das inovações propostas com a filosofia que deveria embasar a criação de uma nova realidade social. </w:t>
      </w:r>
      <w:r w:rsidR="005D3987">
        <w:rPr>
          <w:rFonts w:ascii="Times New Roman" w:hAnsi="Times New Roman" w:cs="Times New Roman"/>
          <w:sz w:val="24"/>
          <w:szCs w:val="24"/>
        </w:rPr>
        <w:t xml:space="preserve">Lorwin (1945: 266) encerrou </w:t>
      </w:r>
      <w:r w:rsidR="005D3987">
        <w:rPr>
          <w:rFonts w:ascii="Times New Roman" w:hAnsi="Times New Roman" w:cs="Times New Roman"/>
          <w:i/>
          <w:sz w:val="24"/>
          <w:szCs w:val="24"/>
        </w:rPr>
        <w:t>Time for Planning</w:t>
      </w:r>
      <w:r w:rsidR="00F97FE3">
        <w:rPr>
          <w:rFonts w:ascii="Times New Roman" w:hAnsi="Times New Roman" w:cs="Times New Roman"/>
          <w:sz w:val="24"/>
          <w:szCs w:val="24"/>
        </w:rPr>
        <w:t xml:space="preserve"> com um trecho que </w:t>
      </w:r>
      <w:r w:rsidR="0094292D">
        <w:rPr>
          <w:rFonts w:ascii="Times New Roman" w:hAnsi="Times New Roman" w:cs="Times New Roman"/>
          <w:sz w:val="24"/>
          <w:szCs w:val="24"/>
        </w:rPr>
        <w:t>poderia</w:t>
      </w:r>
      <w:r w:rsidR="00F97FE3">
        <w:rPr>
          <w:rFonts w:ascii="Times New Roman" w:hAnsi="Times New Roman" w:cs="Times New Roman"/>
          <w:sz w:val="24"/>
          <w:szCs w:val="24"/>
        </w:rPr>
        <w:t xml:space="preserve"> muito bem </w:t>
      </w:r>
      <w:r w:rsidR="0094292D">
        <w:rPr>
          <w:rFonts w:ascii="Times New Roman" w:hAnsi="Times New Roman" w:cs="Times New Roman"/>
          <w:sz w:val="24"/>
          <w:szCs w:val="24"/>
        </w:rPr>
        <w:t>ser</w:t>
      </w:r>
      <w:r w:rsidR="00F97FE3">
        <w:rPr>
          <w:rFonts w:ascii="Times New Roman" w:hAnsi="Times New Roman" w:cs="Times New Roman"/>
          <w:sz w:val="24"/>
          <w:szCs w:val="24"/>
        </w:rPr>
        <w:t xml:space="preserve"> outra transcrição </w:t>
      </w:r>
      <w:r w:rsidR="0094292D">
        <w:rPr>
          <w:rFonts w:ascii="Times New Roman" w:hAnsi="Times New Roman" w:cs="Times New Roman"/>
          <w:sz w:val="24"/>
          <w:szCs w:val="24"/>
        </w:rPr>
        <w:t xml:space="preserve">feita por </w:t>
      </w:r>
      <w:r w:rsidR="00F97FE3">
        <w:rPr>
          <w:rFonts w:ascii="Times New Roman" w:hAnsi="Times New Roman" w:cs="Times New Roman"/>
          <w:sz w:val="24"/>
          <w:szCs w:val="24"/>
        </w:rPr>
        <w:t>Simonsen</w:t>
      </w:r>
      <w:r w:rsidR="005D3987">
        <w:rPr>
          <w:rFonts w:ascii="Times New Roman" w:hAnsi="Times New Roman" w:cs="Times New Roman"/>
          <w:sz w:val="24"/>
          <w:szCs w:val="24"/>
        </w:rPr>
        <w:t>: “É tempo de lermos corretamente as diretivas do século XX. Há cerca de vinte anos, novas ideias conquistaram o campo científico. (...) Estes novos conceitos da ciência e do pensament</w:t>
      </w:r>
      <w:r w:rsidR="00F97FE3">
        <w:rPr>
          <w:rFonts w:ascii="Times New Roman" w:hAnsi="Times New Roman" w:cs="Times New Roman"/>
          <w:sz w:val="24"/>
          <w:szCs w:val="24"/>
        </w:rPr>
        <w:t>o social fundiram-se na ideia de</w:t>
      </w:r>
      <w:r w:rsidR="005D3987">
        <w:rPr>
          <w:rFonts w:ascii="Times New Roman" w:hAnsi="Times New Roman" w:cs="Times New Roman"/>
          <w:sz w:val="24"/>
          <w:szCs w:val="24"/>
        </w:rPr>
        <w:t xml:space="preserve"> planeja</w:t>
      </w:r>
      <w:r w:rsidR="00F97FE3">
        <w:rPr>
          <w:rFonts w:ascii="Times New Roman" w:hAnsi="Times New Roman" w:cs="Times New Roman"/>
          <w:sz w:val="24"/>
          <w:szCs w:val="24"/>
        </w:rPr>
        <w:t>mento democrático como meio de construir os fundamentos sócio-econômicos da paz e do bem-estar no século XX.”</w:t>
      </w:r>
    </w:p>
    <w:p w14:paraId="262B2ED0" w14:textId="77777777" w:rsidR="00F24F4B" w:rsidRDefault="00F24F4B" w:rsidP="00B010AB">
      <w:pPr>
        <w:rPr>
          <w:rFonts w:ascii="Times New Roman" w:hAnsi="Times New Roman" w:cs="Times New Roman"/>
          <w:sz w:val="24"/>
          <w:szCs w:val="24"/>
        </w:rPr>
      </w:pPr>
    </w:p>
    <w:p w14:paraId="61AFB33C" w14:textId="77777777" w:rsidR="00F24F4B" w:rsidRDefault="00F24F4B" w:rsidP="00B010AB">
      <w:pPr>
        <w:rPr>
          <w:rFonts w:ascii="Times New Roman" w:hAnsi="Times New Roman" w:cs="Times New Roman"/>
          <w:b/>
          <w:sz w:val="24"/>
          <w:szCs w:val="24"/>
        </w:rPr>
      </w:pPr>
      <w:r>
        <w:rPr>
          <w:rFonts w:ascii="Times New Roman" w:hAnsi="Times New Roman" w:cs="Times New Roman"/>
          <w:b/>
          <w:sz w:val="24"/>
          <w:szCs w:val="24"/>
        </w:rPr>
        <w:t>NOTAS CONCLUSIVAS</w:t>
      </w:r>
    </w:p>
    <w:p w14:paraId="2C7BDE30" w14:textId="77777777" w:rsidR="0094292D" w:rsidRDefault="0094292D" w:rsidP="00B010AB">
      <w:pPr>
        <w:rPr>
          <w:rFonts w:ascii="Times New Roman" w:hAnsi="Times New Roman" w:cs="Times New Roman"/>
          <w:sz w:val="24"/>
          <w:szCs w:val="24"/>
        </w:rPr>
      </w:pPr>
    </w:p>
    <w:p w14:paraId="690D2537" w14:textId="71BDF1AC" w:rsidR="00204FDB" w:rsidRPr="00F24F4B" w:rsidRDefault="00204FDB" w:rsidP="00B010AB">
      <w:pPr>
        <w:ind w:firstLine="708"/>
        <w:rPr>
          <w:rFonts w:ascii="Times New Roman" w:hAnsi="Times New Roman" w:cs="Times New Roman"/>
          <w:sz w:val="24"/>
          <w:szCs w:val="24"/>
        </w:rPr>
      </w:pPr>
      <w:r>
        <w:rPr>
          <w:rFonts w:ascii="Times New Roman" w:hAnsi="Times New Roman" w:cs="Times New Roman"/>
          <w:sz w:val="24"/>
          <w:szCs w:val="24"/>
        </w:rPr>
        <w:t>Uma questão levantada pelos estudos de difusão do pensamento econômico é a da adaptação das ideias estrangeiras às condições nacionais e aos argumentos pretendidos pelo</w:t>
      </w:r>
      <w:r w:rsidR="00464283">
        <w:rPr>
          <w:rFonts w:ascii="Times New Roman" w:hAnsi="Times New Roman" w:cs="Times New Roman"/>
          <w:sz w:val="24"/>
          <w:szCs w:val="24"/>
        </w:rPr>
        <w:t>s</w:t>
      </w:r>
      <w:r>
        <w:rPr>
          <w:rFonts w:ascii="Times New Roman" w:hAnsi="Times New Roman" w:cs="Times New Roman"/>
          <w:sz w:val="24"/>
          <w:szCs w:val="24"/>
        </w:rPr>
        <w:t xml:space="preserve"> receptor</w:t>
      </w:r>
      <w:r w:rsidR="00464283">
        <w:rPr>
          <w:rFonts w:ascii="Times New Roman" w:hAnsi="Times New Roman" w:cs="Times New Roman"/>
          <w:sz w:val="24"/>
          <w:szCs w:val="24"/>
        </w:rPr>
        <w:t>es</w:t>
      </w:r>
      <w:r>
        <w:rPr>
          <w:rFonts w:ascii="Times New Roman" w:hAnsi="Times New Roman" w:cs="Times New Roman"/>
          <w:sz w:val="24"/>
          <w:szCs w:val="24"/>
        </w:rPr>
        <w:t xml:space="preserve"> das mesmas (Cardoso, 2009). Certamente Simonsen não recebeu apenas passivamente as influências norte-americanas. Ele as adapta para defender seus pontos de vista. A tese institucionalista</w:t>
      </w:r>
      <w:r w:rsidR="00436486">
        <w:rPr>
          <w:rFonts w:ascii="Times New Roman" w:hAnsi="Times New Roman" w:cs="Times New Roman"/>
          <w:sz w:val="24"/>
          <w:szCs w:val="24"/>
        </w:rPr>
        <w:t>,</w:t>
      </w:r>
      <w:r>
        <w:rPr>
          <w:rFonts w:ascii="Times New Roman" w:hAnsi="Times New Roman" w:cs="Times New Roman"/>
          <w:sz w:val="24"/>
          <w:szCs w:val="24"/>
        </w:rPr>
        <w:t xml:space="preserve"> discutida acima</w:t>
      </w:r>
      <w:r w:rsidR="00436486">
        <w:rPr>
          <w:rFonts w:ascii="Times New Roman" w:hAnsi="Times New Roman" w:cs="Times New Roman"/>
          <w:sz w:val="24"/>
          <w:szCs w:val="24"/>
        </w:rPr>
        <w:t>,</w:t>
      </w:r>
      <w:r>
        <w:rPr>
          <w:rFonts w:ascii="Times New Roman" w:hAnsi="Times New Roman" w:cs="Times New Roman"/>
          <w:sz w:val="24"/>
          <w:szCs w:val="24"/>
        </w:rPr>
        <w:t xml:space="preserve"> sobre a separação entre os problemas da pobreza advinda da má distribuição de renda e da insuficiência da mesma é uma instância desse tipo de adaptação em Simonsen. Outra é a ideia de que o planejamento poderia servir para promover a superação da pobreza, não somente a estabilidade econômica, objetivo primordial dos autores norte-americanos. Todavia, neste trabalho, pretendeu-se mostrar como o industrialista paulista foi buscar a fronteira do conhecimento, ultrapassando barreiras e mesmo investindo em iniciativas como a da ELSP. O tema da adaptação das ideias, sem dúvida, é um objeto</w:t>
      </w:r>
      <w:r w:rsidR="00436486">
        <w:rPr>
          <w:rFonts w:ascii="Times New Roman" w:hAnsi="Times New Roman" w:cs="Times New Roman"/>
          <w:sz w:val="24"/>
          <w:szCs w:val="24"/>
        </w:rPr>
        <w:t xml:space="preserve"> de pesquisa</w:t>
      </w:r>
      <w:r>
        <w:rPr>
          <w:rFonts w:ascii="Times New Roman" w:hAnsi="Times New Roman" w:cs="Times New Roman"/>
          <w:sz w:val="24"/>
          <w:szCs w:val="24"/>
        </w:rPr>
        <w:t xml:space="preserve"> importante que deve ser explorado em detalhe em outro trabalho.</w:t>
      </w:r>
    </w:p>
    <w:p w14:paraId="2707A5AA" w14:textId="5F0D2882" w:rsidR="005D3987" w:rsidRDefault="003377D0" w:rsidP="00B010AB">
      <w:pPr>
        <w:rPr>
          <w:rFonts w:ascii="Times New Roman" w:hAnsi="Times New Roman" w:cs="Times New Roman"/>
          <w:sz w:val="24"/>
          <w:szCs w:val="24"/>
        </w:rPr>
      </w:pPr>
      <w:r>
        <w:rPr>
          <w:rFonts w:ascii="Times New Roman" w:hAnsi="Times New Roman" w:cs="Times New Roman"/>
          <w:sz w:val="24"/>
          <w:szCs w:val="24"/>
        </w:rPr>
        <w:tab/>
      </w:r>
      <w:r w:rsidR="00204FDB">
        <w:rPr>
          <w:rFonts w:ascii="Times New Roman" w:hAnsi="Times New Roman" w:cs="Times New Roman"/>
          <w:sz w:val="24"/>
          <w:szCs w:val="24"/>
        </w:rPr>
        <w:t xml:space="preserve">Considerando </w:t>
      </w:r>
      <w:r w:rsidR="00436486">
        <w:rPr>
          <w:rFonts w:ascii="Times New Roman" w:hAnsi="Times New Roman" w:cs="Times New Roman"/>
          <w:sz w:val="24"/>
          <w:szCs w:val="24"/>
        </w:rPr>
        <w:t>nosso</w:t>
      </w:r>
      <w:r w:rsidR="00204FDB">
        <w:rPr>
          <w:rFonts w:ascii="Times New Roman" w:hAnsi="Times New Roman" w:cs="Times New Roman"/>
          <w:sz w:val="24"/>
          <w:szCs w:val="24"/>
        </w:rPr>
        <w:t xml:space="preserve"> objetivo mais restrito, o</w:t>
      </w:r>
      <w:r>
        <w:rPr>
          <w:rFonts w:ascii="Times New Roman" w:hAnsi="Times New Roman" w:cs="Times New Roman"/>
          <w:sz w:val="24"/>
          <w:szCs w:val="24"/>
        </w:rPr>
        <w:t xml:space="preserve"> trabalho aqui apresentado mostrou como Roberto Simonsen </w:t>
      </w:r>
      <w:r w:rsidR="00330934">
        <w:rPr>
          <w:rFonts w:ascii="Times New Roman" w:hAnsi="Times New Roman" w:cs="Times New Roman"/>
          <w:sz w:val="24"/>
          <w:szCs w:val="24"/>
        </w:rPr>
        <w:t>foi bastante influenciado pelas</w:t>
      </w:r>
      <w:r>
        <w:rPr>
          <w:rFonts w:ascii="Times New Roman" w:hAnsi="Times New Roman" w:cs="Times New Roman"/>
          <w:sz w:val="24"/>
          <w:szCs w:val="24"/>
        </w:rPr>
        <w:t xml:space="preserve"> ciências sociais e econômicas norte-americanas. Através da ELSP, o industrialista aproximou-se da sociologia norte-americana </w:t>
      </w:r>
      <w:r w:rsidR="00833241">
        <w:rPr>
          <w:rFonts w:ascii="Times New Roman" w:hAnsi="Times New Roman" w:cs="Times New Roman"/>
          <w:sz w:val="24"/>
          <w:szCs w:val="24"/>
        </w:rPr>
        <w:t>influenciada pela filosofia do controle social</w:t>
      </w:r>
      <w:r>
        <w:rPr>
          <w:rFonts w:ascii="Times New Roman" w:hAnsi="Times New Roman" w:cs="Times New Roman"/>
          <w:sz w:val="24"/>
          <w:szCs w:val="24"/>
        </w:rPr>
        <w:t xml:space="preserve">. </w:t>
      </w:r>
      <w:r w:rsidR="00833241">
        <w:rPr>
          <w:rFonts w:ascii="Times New Roman" w:hAnsi="Times New Roman" w:cs="Times New Roman"/>
          <w:sz w:val="24"/>
          <w:szCs w:val="24"/>
        </w:rPr>
        <w:t>Notamos acima como na economia os economistas institucionalistas esposaram as teses da filosofia do controle social, traduzindo para esse campo da ciência social particular as teses que defendiam uma maior intervenção estatal. Mais ainda, o planejamento, tema central das ideias de Simonsen, era um dos instrumentos importantes das novas ciências da intervenção. O planejamento chega a ser uma das ideias mais em voga entre os economistas do Entreguerras, como mostrou Balisciano (1998).</w:t>
      </w:r>
    </w:p>
    <w:p w14:paraId="16D7DCB2" w14:textId="77777777" w:rsidR="00436486" w:rsidRDefault="00833241" w:rsidP="00B010AB">
      <w:pPr>
        <w:rPr>
          <w:rFonts w:ascii="Times New Roman" w:hAnsi="Times New Roman" w:cs="Times New Roman"/>
          <w:sz w:val="24"/>
          <w:szCs w:val="24"/>
        </w:rPr>
      </w:pPr>
      <w:r>
        <w:rPr>
          <w:rFonts w:ascii="Times New Roman" w:hAnsi="Times New Roman" w:cs="Times New Roman"/>
          <w:sz w:val="24"/>
          <w:szCs w:val="24"/>
        </w:rPr>
        <w:tab/>
        <w:t xml:space="preserve">Ao mesmo tempo, é preciso notar como a literatura brasileira </w:t>
      </w:r>
      <w:r w:rsidR="0018790A">
        <w:rPr>
          <w:rFonts w:ascii="Times New Roman" w:hAnsi="Times New Roman" w:cs="Times New Roman"/>
          <w:sz w:val="24"/>
          <w:szCs w:val="24"/>
        </w:rPr>
        <w:t>d</w:t>
      </w:r>
      <w:r w:rsidR="001C2764">
        <w:rPr>
          <w:rFonts w:ascii="Times New Roman" w:hAnsi="Times New Roman" w:cs="Times New Roman"/>
          <w:sz w:val="24"/>
          <w:szCs w:val="24"/>
        </w:rPr>
        <w:t>eu</w:t>
      </w:r>
      <w:r w:rsidR="0018790A">
        <w:rPr>
          <w:rFonts w:ascii="Times New Roman" w:hAnsi="Times New Roman" w:cs="Times New Roman"/>
          <w:sz w:val="24"/>
          <w:szCs w:val="24"/>
        </w:rPr>
        <w:t xml:space="preserve"> pouca atenção às</w:t>
      </w:r>
      <w:r>
        <w:rPr>
          <w:rFonts w:ascii="Times New Roman" w:hAnsi="Times New Roman" w:cs="Times New Roman"/>
          <w:sz w:val="24"/>
          <w:szCs w:val="24"/>
        </w:rPr>
        <w:t xml:space="preserve"> importantes influências norte-americanas sobre o pensamento de Simonsen. </w:t>
      </w:r>
      <w:r w:rsidR="00BF4719">
        <w:rPr>
          <w:rFonts w:ascii="Times New Roman" w:hAnsi="Times New Roman" w:cs="Times New Roman"/>
          <w:sz w:val="24"/>
          <w:szCs w:val="24"/>
        </w:rPr>
        <w:t>Sendo assim</w:t>
      </w:r>
      <w:r w:rsidR="0018790A">
        <w:rPr>
          <w:rFonts w:ascii="Times New Roman" w:hAnsi="Times New Roman" w:cs="Times New Roman"/>
          <w:sz w:val="24"/>
          <w:szCs w:val="24"/>
        </w:rPr>
        <w:t>, procurou-se apresentar novas evidências das influências norte-americanas sobre o célebre industrialista brasileiro, bem como colocá-las sob a perspectiva d</w:t>
      </w:r>
      <w:r>
        <w:rPr>
          <w:rFonts w:ascii="Times New Roman" w:hAnsi="Times New Roman" w:cs="Times New Roman"/>
          <w:sz w:val="24"/>
          <w:szCs w:val="24"/>
        </w:rPr>
        <w:t>a</w:t>
      </w:r>
      <w:r w:rsidR="0018790A">
        <w:rPr>
          <w:rFonts w:ascii="Times New Roman" w:hAnsi="Times New Roman" w:cs="Times New Roman"/>
          <w:sz w:val="24"/>
          <w:szCs w:val="24"/>
        </w:rPr>
        <w:t xml:space="preserve"> recente</w:t>
      </w:r>
      <w:r>
        <w:rPr>
          <w:rFonts w:ascii="Times New Roman" w:hAnsi="Times New Roman" w:cs="Times New Roman"/>
          <w:sz w:val="24"/>
          <w:szCs w:val="24"/>
        </w:rPr>
        <w:t xml:space="preserve"> literatura especializada em história do pensamento econômico</w:t>
      </w:r>
      <w:r w:rsidR="0018790A">
        <w:rPr>
          <w:rFonts w:ascii="Times New Roman" w:hAnsi="Times New Roman" w:cs="Times New Roman"/>
          <w:sz w:val="24"/>
          <w:szCs w:val="24"/>
        </w:rPr>
        <w:t xml:space="preserve"> norte-americano. Essa literatura</w:t>
      </w:r>
      <w:r>
        <w:rPr>
          <w:rFonts w:ascii="Times New Roman" w:hAnsi="Times New Roman" w:cs="Times New Roman"/>
          <w:sz w:val="24"/>
          <w:szCs w:val="24"/>
        </w:rPr>
        <w:t xml:space="preserve"> tem revis</w:t>
      </w:r>
      <w:r w:rsidR="00BF4719">
        <w:rPr>
          <w:rFonts w:ascii="Times New Roman" w:hAnsi="Times New Roman" w:cs="Times New Roman"/>
          <w:sz w:val="24"/>
          <w:szCs w:val="24"/>
        </w:rPr>
        <w:t>to</w:t>
      </w:r>
      <w:r>
        <w:rPr>
          <w:rFonts w:ascii="Times New Roman" w:hAnsi="Times New Roman" w:cs="Times New Roman"/>
          <w:sz w:val="24"/>
          <w:szCs w:val="24"/>
        </w:rPr>
        <w:t xml:space="preserve"> o lugar dos institucionalistas no cenário da economia norte-americana</w:t>
      </w:r>
      <w:r w:rsidR="0018790A">
        <w:rPr>
          <w:rFonts w:ascii="Times New Roman" w:hAnsi="Times New Roman" w:cs="Times New Roman"/>
          <w:sz w:val="24"/>
          <w:szCs w:val="24"/>
        </w:rPr>
        <w:t xml:space="preserve"> e</w:t>
      </w:r>
      <w:r>
        <w:rPr>
          <w:rFonts w:ascii="Times New Roman" w:hAnsi="Times New Roman" w:cs="Times New Roman"/>
          <w:sz w:val="24"/>
          <w:szCs w:val="24"/>
        </w:rPr>
        <w:t>,</w:t>
      </w:r>
      <w:r w:rsidR="0018790A">
        <w:rPr>
          <w:rFonts w:ascii="Times New Roman" w:hAnsi="Times New Roman" w:cs="Times New Roman"/>
          <w:sz w:val="24"/>
          <w:szCs w:val="24"/>
        </w:rPr>
        <w:t xml:space="preserve"> portanto,</w:t>
      </w:r>
      <w:r>
        <w:rPr>
          <w:rFonts w:ascii="Times New Roman" w:hAnsi="Times New Roman" w:cs="Times New Roman"/>
          <w:sz w:val="24"/>
          <w:szCs w:val="24"/>
        </w:rPr>
        <w:t xml:space="preserve"> deve ser levada em conta para se anotar que Simonsen </w:t>
      </w:r>
      <w:r w:rsidR="0018790A">
        <w:rPr>
          <w:rFonts w:ascii="Times New Roman" w:hAnsi="Times New Roman" w:cs="Times New Roman"/>
          <w:sz w:val="24"/>
          <w:szCs w:val="24"/>
        </w:rPr>
        <w:t>estava sob influência de ideias</w:t>
      </w:r>
      <w:r w:rsidR="00E329B7">
        <w:rPr>
          <w:rFonts w:ascii="Times New Roman" w:hAnsi="Times New Roman" w:cs="Times New Roman"/>
          <w:sz w:val="24"/>
          <w:szCs w:val="24"/>
        </w:rPr>
        <w:t xml:space="preserve"> que àquela época eram bastante atuais</w:t>
      </w:r>
      <w:r>
        <w:rPr>
          <w:rFonts w:ascii="Times New Roman" w:hAnsi="Times New Roman" w:cs="Times New Roman"/>
          <w:sz w:val="24"/>
          <w:szCs w:val="24"/>
        </w:rPr>
        <w:t>.</w:t>
      </w:r>
      <w:r w:rsidR="00154D09">
        <w:rPr>
          <w:rFonts w:ascii="Times New Roman" w:hAnsi="Times New Roman" w:cs="Times New Roman"/>
          <w:sz w:val="24"/>
          <w:szCs w:val="24"/>
        </w:rPr>
        <w:t xml:space="preserve"> </w:t>
      </w:r>
    </w:p>
    <w:p w14:paraId="6B6B3682" w14:textId="723A477E" w:rsidR="003377D0" w:rsidRDefault="00154D09" w:rsidP="00B010AB">
      <w:pPr>
        <w:ind w:firstLine="708"/>
        <w:rPr>
          <w:rFonts w:ascii="Times New Roman" w:hAnsi="Times New Roman" w:cs="Times New Roman"/>
          <w:sz w:val="24"/>
          <w:szCs w:val="24"/>
        </w:rPr>
      </w:pPr>
      <w:r>
        <w:rPr>
          <w:rFonts w:ascii="Times New Roman" w:hAnsi="Times New Roman" w:cs="Times New Roman"/>
          <w:sz w:val="24"/>
          <w:szCs w:val="24"/>
        </w:rPr>
        <w:lastRenderedPageBreak/>
        <w:t>Segundo Cardoso (2009), a difusão internacional de ideias econômicas é eivada de restrições, tais como a circulação de livros, o acesso a revistas de topo, barreiras linguísticas, meios de comunicação etc. Levando isso em consideração, o que reparamos em Simonsen é um esforço legítimo de vencer essas barreiras de maneira que seus argumentos pró-indústria estivessem informados pela ciência econômica e social de ponta.</w:t>
      </w:r>
      <w:r w:rsidR="00833241">
        <w:rPr>
          <w:rFonts w:ascii="Times New Roman" w:hAnsi="Times New Roman" w:cs="Times New Roman"/>
          <w:sz w:val="24"/>
          <w:szCs w:val="24"/>
        </w:rPr>
        <w:t xml:space="preserve"> </w:t>
      </w:r>
      <w:r w:rsidR="0069735D">
        <w:rPr>
          <w:rFonts w:ascii="Times New Roman" w:hAnsi="Times New Roman" w:cs="Times New Roman"/>
          <w:sz w:val="24"/>
          <w:szCs w:val="24"/>
        </w:rPr>
        <w:t>Deste modo, pensamos que a tese de que Simonsen não estava tão bem armado teoricamente para o debate</w:t>
      </w:r>
      <w:r w:rsidR="00BF4719">
        <w:rPr>
          <w:rFonts w:ascii="Times New Roman" w:hAnsi="Times New Roman" w:cs="Times New Roman"/>
          <w:sz w:val="24"/>
          <w:szCs w:val="24"/>
        </w:rPr>
        <w:t xml:space="preserve"> com Gudin</w:t>
      </w:r>
      <w:r w:rsidR="0069735D">
        <w:rPr>
          <w:rFonts w:ascii="Times New Roman" w:hAnsi="Times New Roman" w:cs="Times New Roman"/>
          <w:sz w:val="24"/>
          <w:szCs w:val="24"/>
        </w:rPr>
        <w:t xml:space="preserve"> </w:t>
      </w:r>
      <w:r w:rsidR="00E329B7">
        <w:rPr>
          <w:rFonts w:ascii="Times New Roman" w:hAnsi="Times New Roman" w:cs="Times New Roman"/>
          <w:sz w:val="24"/>
          <w:szCs w:val="24"/>
        </w:rPr>
        <w:t>pode ser questionada</w:t>
      </w:r>
      <w:r w:rsidR="0069735D">
        <w:rPr>
          <w:rFonts w:ascii="Times New Roman" w:hAnsi="Times New Roman" w:cs="Times New Roman"/>
          <w:sz w:val="24"/>
          <w:szCs w:val="24"/>
        </w:rPr>
        <w:t xml:space="preserve">, principalmente levando-se em conta o fato de que as teses </w:t>
      </w:r>
      <w:r w:rsidR="001C2764">
        <w:rPr>
          <w:rFonts w:ascii="Times New Roman" w:hAnsi="Times New Roman" w:cs="Times New Roman"/>
          <w:sz w:val="24"/>
          <w:szCs w:val="24"/>
        </w:rPr>
        <w:t xml:space="preserve">defendidas pelo </w:t>
      </w:r>
      <w:r w:rsidR="0069735D">
        <w:rPr>
          <w:rFonts w:ascii="Times New Roman" w:hAnsi="Times New Roman" w:cs="Times New Roman"/>
          <w:sz w:val="24"/>
          <w:szCs w:val="24"/>
        </w:rPr>
        <w:t>industrialista encontravam contraparte na ciência social e econômica em voga nos EUA de seu tempo.</w:t>
      </w:r>
    </w:p>
    <w:p w14:paraId="0B170B92" w14:textId="70AAF1DA" w:rsidR="003377D0" w:rsidRPr="003377D0" w:rsidRDefault="003377D0" w:rsidP="00B010AB">
      <w:pPr>
        <w:rPr>
          <w:rFonts w:ascii="Times New Roman" w:hAnsi="Times New Roman" w:cs="Times New Roman"/>
          <w:sz w:val="24"/>
          <w:szCs w:val="24"/>
        </w:rPr>
      </w:pPr>
    </w:p>
    <w:p w14:paraId="0E239AB6" w14:textId="77777777" w:rsidR="0067345A" w:rsidRPr="005B79E6" w:rsidRDefault="0067345A" w:rsidP="00B010AB">
      <w:pPr>
        <w:rPr>
          <w:rFonts w:ascii="Times New Roman" w:hAnsi="Times New Roman" w:cs="Times New Roman"/>
          <w:sz w:val="24"/>
          <w:szCs w:val="24"/>
        </w:rPr>
      </w:pPr>
      <w:r w:rsidRPr="005B79E6">
        <w:rPr>
          <w:rFonts w:ascii="Times New Roman" w:hAnsi="Times New Roman" w:cs="Times New Roman"/>
          <w:b/>
          <w:sz w:val="24"/>
          <w:szCs w:val="24"/>
        </w:rPr>
        <w:t>REFERÊNCIAS BIBLIOGRÁFICAS</w:t>
      </w:r>
    </w:p>
    <w:p w14:paraId="06F2F437" w14:textId="77777777" w:rsidR="0067345A" w:rsidRPr="005B79E6" w:rsidRDefault="0067345A" w:rsidP="00B010AB">
      <w:pPr>
        <w:rPr>
          <w:rFonts w:ascii="Times New Roman" w:hAnsi="Times New Roman" w:cs="Times New Roman"/>
          <w:sz w:val="24"/>
          <w:szCs w:val="24"/>
        </w:rPr>
      </w:pPr>
    </w:p>
    <w:p w14:paraId="318F8905" w14:textId="77777777" w:rsidR="00741E4F" w:rsidRDefault="007005A6" w:rsidP="00B010AB">
      <w:pPr>
        <w:rPr>
          <w:rFonts w:ascii="Times New Roman" w:hAnsi="Times New Roman" w:cs="Times New Roman"/>
          <w:sz w:val="24"/>
          <w:szCs w:val="24"/>
          <w:lang w:val="en-US"/>
        </w:rPr>
      </w:pPr>
      <w:r w:rsidRPr="00C275E5">
        <w:rPr>
          <w:rFonts w:ascii="Times New Roman" w:hAnsi="Times New Roman" w:cs="Times New Roman"/>
          <w:sz w:val="24"/>
          <w:szCs w:val="24"/>
        </w:rPr>
        <w:t>AMERICAN ECONOMIC ASSOCIATION</w:t>
      </w:r>
      <w:r w:rsidR="00741E4F" w:rsidRPr="00C96928">
        <w:rPr>
          <w:rFonts w:ascii="Times New Roman" w:hAnsi="Times New Roman" w:cs="Times New Roman"/>
          <w:sz w:val="24"/>
          <w:szCs w:val="24"/>
        </w:rPr>
        <w:t xml:space="preserve">. </w:t>
      </w:r>
      <w:r w:rsidR="00741E4F">
        <w:rPr>
          <w:rFonts w:ascii="Times New Roman" w:hAnsi="Times New Roman" w:cs="Times New Roman"/>
          <w:sz w:val="24"/>
          <w:szCs w:val="24"/>
          <w:lang w:val="en-US"/>
        </w:rPr>
        <w:t xml:space="preserve">Alphabetical List of Members. </w:t>
      </w:r>
      <w:r w:rsidR="00741E4F">
        <w:rPr>
          <w:rFonts w:ascii="Times New Roman" w:hAnsi="Times New Roman" w:cs="Times New Roman"/>
          <w:i/>
          <w:sz w:val="24"/>
          <w:szCs w:val="24"/>
          <w:lang w:val="en-US"/>
        </w:rPr>
        <w:t>The American Economic Review</w:t>
      </w:r>
      <w:r w:rsidR="00741E4F">
        <w:rPr>
          <w:rFonts w:ascii="Times New Roman" w:hAnsi="Times New Roman" w:cs="Times New Roman"/>
          <w:sz w:val="24"/>
          <w:szCs w:val="24"/>
          <w:lang w:val="en-US"/>
        </w:rPr>
        <w:t>, vol. 39, n. 1,</w:t>
      </w:r>
      <w:r w:rsidR="007A5792">
        <w:rPr>
          <w:rFonts w:ascii="Times New Roman" w:hAnsi="Times New Roman" w:cs="Times New Roman"/>
          <w:i/>
          <w:sz w:val="24"/>
          <w:szCs w:val="24"/>
          <w:lang w:val="en-US"/>
        </w:rPr>
        <w:t xml:space="preserve"> The 1948 Directory of The American Economic Association</w:t>
      </w:r>
      <w:r w:rsidR="007A5792" w:rsidRPr="007A5792">
        <w:rPr>
          <w:rFonts w:ascii="Times New Roman" w:hAnsi="Times New Roman" w:cs="Times New Roman"/>
          <w:sz w:val="24"/>
          <w:szCs w:val="24"/>
          <w:lang w:val="en-US"/>
        </w:rPr>
        <w:t>,</w:t>
      </w:r>
      <w:r w:rsidR="00741E4F">
        <w:rPr>
          <w:rFonts w:ascii="Times New Roman" w:hAnsi="Times New Roman" w:cs="Times New Roman"/>
          <w:sz w:val="24"/>
          <w:szCs w:val="24"/>
          <w:lang w:val="en-US"/>
        </w:rPr>
        <w:t xml:space="preserve"> 1948.</w:t>
      </w:r>
    </w:p>
    <w:p w14:paraId="6A8850A4" w14:textId="77777777" w:rsidR="00257C18" w:rsidRDefault="00257C18" w:rsidP="00B010AB">
      <w:pPr>
        <w:rPr>
          <w:rFonts w:ascii="Times New Roman" w:hAnsi="Times New Roman" w:cs="Times New Roman"/>
          <w:sz w:val="24"/>
          <w:szCs w:val="24"/>
          <w:lang w:val="en-US"/>
        </w:rPr>
      </w:pPr>
    </w:p>
    <w:p w14:paraId="0A8A9CE4" w14:textId="77777777" w:rsidR="00257C18" w:rsidRPr="00257C18" w:rsidRDefault="007005A6" w:rsidP="00B010AB">
      <w:pPr>
        <w:rPr>
          <w:rFonts w:ascii="Times New Roman" w:hAnsi="Times New Roman" w:cs="Times New Roman"/>
          <w:sz w:val="24"/>
          <w:szCs w:val="24"/>
          <w:lang w:val="en-US"/>
        </w:rPr>
      </w:pPr>
      <w:r>
        <w:rPr>
          <w:rFonts w:ascii="Times New Roman" w:hAnsi="Times New Roman" w:cs="Times New Roman"/>
          <w:sz w:val="24"/>
          <w:szCs w:val="24"/>
          <w:lang w:val="en-US"/>
        </w:rPr>
        <w:t>AMERICAN ECONOMIC ASSOCIATION</w:t>
      </w:r>
      <w:r w:rsidR="00257C18">
        <w:rPr>
          <w:rFonts w:ascii="Times New Roman" w:hAnsi="Times New Roman" w:cs="Times New Roman"/>
          <w:sz w:val="24"/>
          <w:szCs w:val="24"/>
          <w:lang w:val="en-US"/>
        </w:rPr>
        <w:t xml:space="preserve">. Biographical Listing of Members. </w:t>
      </w:r>
      <w:r w:rsidR="00257C18">
        <w:rPr>
          <w:rFonts w:ascii="Times New Roman" w:hAnsi="Times New Roman" w:cs="Times New Roman"/>
          <w:i/>
          <w:sz w:val="24"/>
          <w:szCs w:val="24"/>
          <w:lang w:val="en-US"/>
        </w:rPr>
        <w:t>The American Economic Review</w:t>
      </w:r>
      <w:r w:rsidR="00257C18">
        <w:rPr>
          <w:rFonts w:ascii="Times New Roman" w:hAnsi="Times New Roman" w:cs="Times New Roman"/>
          <w:sz w:val="24"/>
          <w:szCs w:val="24"/>
          <w:lang w:val="en-US"/>
        </w:rPr>
        <w:t xml:space="preserve">, vol. 59, n. 6, </w:t>
      </w:r>
      <w:r w:rsidR="00257C18">
        <w:rPr>
          <w:rFonts w:ascii="Times New Roman" w:hAnsi="Times New Roman" w:cs="Times New Roman"/>
          <w:i/>
          <w:sz w:val="24"/>
          <w:szCs w:val="24"/>
          <w:lang w:val="en-US"/>
        </w:rPr>
        <w:t>Handbook of The American Economic Association</w:t>
      </w:r>
      <w:r w:rsidR="00257C18">
        <w:rPr>
          <w:rFonts w:ascii="Times New Roman" w:hAnsi="Times New Roman" w:cs="Times New Roman"/>
          <w:sz w:val="24"/>
          <w:szCs w:val="24"/>
          <w:lang w:val="en-US"/>
        </w:rPr>
        <w:t>, 1970.</w:t>
      </w:r>
    </w:p>
    <w:p w14:paraId="02B18D3B" w14:textId="77777777" w:rsidR="00741E4F" w:rsidRDefault="00741E4F" w:rsidP="00B010AB">
      <w:pPr>
        <w:rPr>
          <w:rFonts w:ascii="Times New Roman" w:hAnsi="Times New Roman" w:cs="Times New Roman"/>
          <w:sz w:val="24"/>
          <w:szCs w:val="24"/>
          <w:lang w:val="en-US"/>
        </w:rPr>
      </w:pPr>
    </w:p>
    <w:p w14:paraId="7083BEF6" w14:textId="77777777" w:rsidR="003B7DC1" w:rsidRPr="000A45BD" w:rsidRDefault="0022704B" w:rsidP="00B010AB">
      <w:pPr>
        <w:rPr>
          <w:rFonts w:ascii="Times New Roman" w:hAnsi="Times New Roman" w:cs="Times New Roman"/>
          <w:sz w:val="24"/>
          <w:szCs w:val="24"/>
          <w:lang w:val="en-US"/>
        </w:rPr>
      </w:pPr>
      <w:r>
        <w:rPr>
          <w:rFonts w:ascii="Times New Roman" w:hAnsi="Times New Roman" w:cs="Times New Roman"/>
          <w:sz w:val="24"/>
          <w:szCs w:val="24"/>
          <w:lang w:val="en-US"/>
        </w:rPr>
        <w:t>B</w:t>
      </w:r>
      <w:r w:rsidR="007005A6">
        <w:rPr>
          <w:rFonts w:ascii="Times New Roman" w:hAnsi="Times New Roman" w:cs="Times New Roman"/>
          <w:sz w:val="24"/>
          <w:szCs w:val="24"/>
          <w:lang w:val="en-US"/>
        </w:rPr>
        <w:t>ALISCIANO, M</w:t>
      </w:r>
      <w:r w:rsidR="003B7DC1" w:rsidRPr="00EB5A84">
        <w:rPr>
          <w:rFonts w:ascii="Times New Roman" w:hAnsi="Times New Roman" w:cs="Times New Roman"/>
          <w:sz w:val="24"/>
          <w:szCs w:val="24"/>
          <w:lang w:val="en-US"/>
        </w:rPr>
        <w:t xml:space="preserve">. Hope for America: American notions of economic planning between pluralism and neoclassicism, 1930-1950. </w:t>
      </w:r>
      <w:r w:rsidR="003B7DC1" w:rsidRPr="000A45BD">
        <w:rPr>
          <w:rFonts w:ascii="Times New Roman" w:hAnsi="Times New Roman" w:cs="Times New Roman"/>
          <w:i/>
          <w:sz w:val="24"/>
          <w:szCs w:val="24"/>
          <w:lang w:val="en-US"/>
        </w:rPr>
        <w:t>History of Political Economy</w:t>
      </w:r>
      <w:r w:rsidR="003B7DC1" w:rsidRPr="000A45BD">
        <w:rPr>
          <w:rFonts w:ascii="Times New Roman" w:hAnsi="Times New Roman" w:cs="Times New Roman"/>
          <w:sz w:val="24"/>
          <w:szCs w:val="24"/>
          <w:lang w:val="en-US"/>
        </w:rPr>
        <w:t xml:space="preserve">, </w:t>
      </w:r>
      <w:r w:rsidR="00527F8F">
        <w:rPr>
          <w:rFonts w:ascii="Times New Roman" w:hAnsi="Times New Roman" w:cs="Times New Roman"/>
          <w:sz w:val="24"/>
          <w:szCs w:val="24"/>
          <w:lang w:val="en-US"/>
        </w:rPr>
        <w:t xml:space="preserve">vol. 30, </w:t>
      </w:r>
      <w:r w:rsidR="003B7DC1" w:rsidRPr="000A45BD">
        <w:rPr>
          <w:rFonts w:ascii="Times New Roman" w:hAnsi="Times New Roman" w:cs="Times New Roman"/>
          <w:sz w:val="24"/>
          <w:szCs w:val="24"/>
          <w:lang w:val="en-US"/>
        </w:rPr>
        <w:t>supplement, 1998.</w:t>
      </w:r>
    </w:p>
    <w:p w14:paraId="0941DBDC" w14:textId="77777777" w:rsidR="003B7DC1" w:rsidRPr="000A45BD" w:rsidRDefault="003B7DC1" w:rsidP="00B010AB">
      <w:pPr>
        <w:rPr>
          <w:rFonts w:ascii="Times New Roman" w:hAnsi="Times New Roman" w:cs="Times New Roman"/>
          <w:sz w:val="24"/>
          <w:szCs w:val="24"/>
          <w:lang w:val="en-US"/>
        </w:rPr>
      </w:pPr>
    </w:p>
    <w:p w14:paraId="3E9C2E1C" w14:textId="77777777" w:rsidR="007A31A6" w:rsidRPr="000A45BD" w:rsidRDefault="007A31A6" w:rsidP="00B010AB">
      <w:pPr>
        <w:rPr>
          <w:rFonts w:ascii="Times New Roman" w:hAnsi="Times New Roman" w:cs="Times New Roman"/>
          <w:sz w:val="24"/>
          <w:szCs w:val="24"/>
        </w:rPr>
      </w:pPr>
      <w:r w:rsidRPr="007A31A6">
        <w:rPr>
          <w:rFonts w:ascii="Times New Roman" w:hAnsi="Times New Roman" w:cs="Times New Roman"/>
          <w:sz w:val="24"/>
          <w:szCs w:val="24"/>
          <w:lang w:val="en-US"/>
        </w:rPr>
        <w:t>B</w:t>
      </w:r>
      <w:r w:rsidR="007005A6">
        <w:rPr>
          <w:rFonts w:ascii="Times New Roman" w:hAnsi="Times New Roman" w:cs="Times New Roman"/>
          <w:sz w:val="24"/>
          <w:szCs w:val="24"/>
          <w:lang w:val="en-US"/>
        </w:rPr>
        <w:t>ERNARD</w:t>
      </w:r>
      <w:r w:rsidRPr="007A31A6">
        <w:rPr>
          <w:rFonts w:ascii="Times New Roman" w:hAnsi="Times New Roman" w:cs="Times New Roman"/>
          <w:sz w:val="24"/>
          <w:szCs w:val="24"/>
          <w:lang w:val="en-US"/>
        </w:rPr>
        <w:t xml:space="preserve">, L. L. Standards of Living and Planes of Living. </w:t>
      </w:r>
      <w:r w:rsidRPr="000A45BD">
        <w:rPr>
          <w:rFonts w:ascii="Times New Roman" w:hAnsi="Times New Roman" w:cs="Times New Roman"/>
          <w:i/>
          <w:sz w:val="24"/>
          <w:szCs w:val="24"/>
        </w:rPr>
        <w:t>Social Forces</w:t>
      </w:r>
      <w:r w:rsidRPr="000A45BD">
        <w:rPr>
          <w:rFonts w:ascii="Times New Roman" w:hAnsi="Times New Roman" w:cs="Times New Roman"/>
          <w:sz w:val="24"/>
          <w:szCs w:val="24"/>
        </w:rPr>
        <w:t>, vol. 7, n. 2, 1928.</w:t>
      </w:r>
    </w:p>
    <w:p w14:paraId="08A1C1F1" w14:textId="77777777" w:rsidR="007A31A6" w:rsidRPr="000A45BD" w:rsidRDefault="007A31A6" w:rsidP="00B010AB">
      <w:pPr>
        <w:rPr>
          <w:rFonts w:ascii="Times New Roman" w:hAnsi="Times New Roman" w:cs="Times New Roman"/>
          <w:sz w:val="24"/>
          <w:szCs w:val="24"/>
        </w:rPr>
      </w:pPr>
    </w:p>
    <w:p w14:paraId="4099DEE4" w14:textId="77777777" w:rsidR="009930A4" w:rsidRPr="0091783F" w:rsidRDefault="009930A4" w:rsidP="00B010AB">
      <w:pPr>
        <w:rPr>
          <w:rFonts w:ascii="Times New Roman" w:hAnsi="Times New Roman"/>
          <w:sz w:val="24"/>
          <w:szCs w:val="24"/>
        </w:rPr>
      </w:pPr>
      <w:r w:rsidRPr="006F135B">
        <w:rPr>
          <w:rFonts w:ascii="Times New Roman" w:hAnsi="Times New Roman"/>
          <w:sz w:val="24"/>
          <w:szCs w:val="24"/>
        </w:rPr>
        <w:t>B</w:t>
      </w:r>
      <w:r w:rsidR="007005A6">
        <w:rPr>
          <w:rFonts w:ascii="Times New Roman" w:hAnsi="Times New Roman"/>
          <w:sz w:val="24"/>
          <w:szCs w:val="24"/>
        </w:rPr>
        <w:t>IELSCHOWSKY</w:t>
      </w:r>
      <w:r>
        <w:rPr>
          <w:rFonts w:ascii="Times New Roman" w:hAnsi="Times New Roman"/>
          <w:sz w:val="24"/>
          <w:szCs w:val="24"/>
        </w:rPr>
        <w:t>,</w:t>
      </w:r>
      <w:r w:rsidRPr="006F135B">
        <w:rPr>
          <w:rFonts w:ascii="Times New Roman" w:hAnsi="Times New Roman"/>
          <w:sz w:val="24"/>
          <w:szCs w:val="24"/>
        </w:rPr>
        <w:t xml:space="preserve"> R. </w:t>
      </w:r>
      <w:r w:rsidRPr="006F135B">
        <w:rPr>
          <w:rFonts w:ascii="Times New Roman" w:hAnsi="Times New Roman"/>
          <w:i/>
          <w:iCs/>
          <w:sz w:val="24"/>
          <w:szCs w:val="24"/>
        </w:rPr>
        <w:t xml:space="preserve">Pensamento Econômico Brasileiro: </w:t>
      </w:r>
      <w:r w:rsidRPr="006F135B">
        <w:rPr>
          <w:rFonts w:ascii="Times New Roman" w:hAnsi="Times New Roman"/>
          <w:i/>
          <w:sz w:val="24"/>
          <w:szCs w:val="24"/>
        </w:rPr>
        <w:t>o ciclo ideológico do desenvolvimentismo</w:t>
      </w:r>
      <w:r w:rsidRPr="006F135B">
        <w:rPr>
          <w:rFonts w:ascii="Times New Roman" w:hAnsi="Times New Roman"/>
          <w:sz w:val="24"/>
          <w:szCs w:val="24"/>
        </w:rPr>
        <w:t xml:space="preserve">. </w:t>
      </w:r>
      <w:r w:rsidRPr="0091783F">
        <w:rPr>
          <w:rFonts w:ascii="Times New Roman" w:hAnsi="Times New Roman"/>
          <w:sz w:val="24"/>
          <w:szCs w:val="24"/>
        </w:rPr>
        <w:t>Rio de Janeiro : Ipea/Inpes. Série PNPE, nº19, 1988.</w:t>
      </w:r>
    </w:p>
    <w:p w14:paraId="6A08AE56" w14:textId="77777777" w:rsidR="003B42AE" w:rsidRDefault="003B42AE" w:rsidP="00B010AB">
      <w:pPr>
        <w:rPr>
          <w:rFonts w:ascii="Times New Roman" w:hAnsi="Times New Roman" w:cs="Times New Roman"/>
          <w:sz w:val="24"/>
          <w:szCs w:val="24"/>
        </w:rPr>
      </w:pPr>
    </w:p>
    <w:p w14:paraId="2F68496B" w14:textId="6D74ACE8" w:rsidR="00FA4AE3" w:rsidRPr="006D7602" w:rsidRDefault="00FA4AE3" w:rsidP="00B010AB">
      <w:pPr>
        <w:rPr>
          <w:rFonts w:ascii="Times New Roman" w:hAnsi="Times New Roman" w:cs="Times New Roman"/>
          <w:sz w:val="24"/>
          <w:szCs w:val="24"/>
        </w:rPr>
      </w:pPr>
      <w:r w:rsidRPr="005E34E7">
        <w:rPr>
          <w:rFonts w:ascii="Times New Roman" w:hAnsi="Times New Roman" w:cs="Times New Roman"/>
          <w:sz w:val="24"/>
          <w:szCs w:val="24"/>
        </w:rPr>
        <w:t xml:space="preserve">CAMIC, C. XIE, Y. The Statistical Turn in American Social Science: Columbia University, 1890 to 1915. </w:t>
      </w:r>
      <w:r w:rsidRPr="006D7602">
        <w:rPr>
          <w:rFonts w:ascii="Times New Roman" w:hAnsi="Times New Roman" w:cs="Times New Roman"/>
          <w:i/>
          <w:sz w:val="24"/>
          <w:szCs w:val="24"/>
        </w:rPr>
        <w:t>American Sociological Review</w:t>
      </w:r>
      <w:r w:rsidRPr="006D7602">
        <w:rPr>
          <w:rFonts w:ascii="Times New Roman" w:hAnsi="Times New Roman" w:cs="Times New Roman"/>
          <w:sz w:val="24"/>
          <w:szCs w:val="24"/>
        </w:rPr>
        <w:t>, vol. 59, n. 5, 1994.</w:t>
      </w:r>
    </w:p>
    <w:p w14:paraId="4ED55FFE" w14:textId="77777777" w:rsidR="00FA4AE3" w:rsidRPr="006D7602" w:rsidRDefault="00FA4AE3" w:rsidP="00B010AB">
      <w:pPr>
        <w:rPr>
          <w:rFonts w:ascii="Times New Roman" w:hAnsi="Times New Roman" w:cs="Times New Roman"/>
          <w:sz w:val="24"/>
          <w:szCs w:val="24"/>
        </w:rPr>
      </w:pPr>
    </w:p>
    <w:p w14:paraId="1D11D705" w14:textId="4E10E28E" w:rsidR="00154D09" w:rsidRPr="006D7602" w:rsidRDefault="00154D09" w:rsidP="00B010AB">
      <w:pPr>
        <w:rPr>
          <w:rFonts w:ascii="Times New Roman" w:hAnsi="Times New Roman" w:cs="Times New Roman"/>
          <w:sz w:val="24"/>
          <w:szCs w:val="24"/>
          <w:lang w:val="en-US"/>
        </w:rPr>
      </w:pPr>
      <w:r w:rsidRPr="00154D09">
        <w:rPr>
          <w:rFonts w:ascii="Times New Roman" w:hAnsi="Times New Roman" w:cs="Times New Roman"/>
          <w:sz w:val="24"/>
          <w:szCs w:val="24"/>
        </w:rPr>
        <w:t>CARDOSO, J. L. Reflexões Periféricas sobre a Difus</w:t>
      </w:r>
      <w:r>
        <w:rPr>
          <w:rFonts w:ascii="Times New Roman" w:hAnsi="Times New Roman" w:cs="Times New Roman"/>
          <w:sz w:val="24"/>
          <w:szCs w:val="24"/>
        </w:rPr>
        <w:t xml:space="preserve">ão Internacional do Pensamento Econômico. </w:t>
      </w:r>
      <w:r w:rsidRPr="006D7602">
        <w:rPr>
          <w:rFonts w:ascii="Times New Roman" w:hAnsi="Times New Roman" w:cs="Times New Roman"/>
          <w:i/>
          <w:sz w:val="24"/>
          <w:szCs w:val="24"/>
          <w:lang w:val="en-US"/>
        </w:rPr>
        <w:t>Nova Economia</w:t>
      </w:r>
      <w:r w:rsidRPr="006D7602">
        <w:rPr>
          <w:rFonts w:ascii="Times New Roman" w:hAnsi="Times New Roman" w:cs="Times New Roman"/>
          <w:sz w:val="24"/>
          <w:szCs w:val="24"/>
          <w:lang w:val="en-US"/>
        </w:rPr>
        <w:t>, vol. 19, n. 2, 2009.</w:t>
      </w:r>
    </w:p>
    <w:p w14:paraId="5072ABE3" w14:textId="77777777" w:rsidR="00154D09" w:rsidRPr="006D7602" w:rsidRDefault="00154D09" w:rsidP="00B010AB">
      <w:pPr>
        <w:rPr>
          <w:rFonts w:ascii="Times New Roman" w:hAnsi="Times New Roman" w:cs="Times New Roman"/>
          <w:sz w:val="24"/>
          <w:szCs w:val="24"/>
          <w:lang w:val="en-US"/>
        </w:rPr>
      </w:pPr>
    </w:p>
    <w:p w14:paraId="7E3A82DF" w14:textId="77777777" w:rsidR="00207585" w:rsidRPr="00EB5A84" w:rsidRDefault="00207585" w:rsidP="00B010AB">
      <w:pPr>
        <w:contextualSpacing/>
        <w:rPr>
          <w:rFonts w:ascii="Times New Roman" w:hAnsi="Times New Roman" w:cs="Times New Roman"/>
          <w:sz w:val="24"/>
          <w:szCs w:val="24"/>
          <w:lang w:val="en-US"/>
        </w:rPr>
      </w:pPr>
      <w:r w:rsidRPr="00EB5A84">
        <w:rPr>
          <w:rFonts w:ascii="Times New Roman" w:hAnsi="Times New Roman" w:cs="Times New Roman"/>
          <w:sz w:val="24"/>
          <w:szCs w:val="24"/>
          <w:lang w:val="en-US"/>
        </w:rPr>
        <w:t>C</w:t>
      </w:r>
      <w:r w:rsidR="007005A6">
        <w:rPr>
          <w:rFonts w:ascii="Times New Roman" w:hAnsi="Times New Roman" w:cs="Times New Roman"/>
          <w:sz w:val="24"/>
          <w:szCs w:val="24"/>
          <w:lang w:val="en-US"/>
        </w:rPr>
        <w:t>OATS</w:t>
      </w:r>
      <w:r w:rsidRPr="00EB5A84">
        <w:rPr>
          <w:rFonts w:ascii="Times New Roman" w:hAnsi="Times New Roman" w:cs="Times New Roman"/>
          <w:sz w:val="24"/>
          <w:szCs w:val="24"/>
          <w:lang w:val="en-US"/>
        </w:rPr>
        <w:t xml:space="preserve">, A. W. The Culture and the Economists. Some reflections on Anglo-American differences. </w:t>
      </w:r>
      <w:r w:rsidR="002A0E87">
        <w:rPr>
          <w:rFonts w:ascii="Times New Roman" w:hAnsi="Times New Roman" w:cs="Times New Roman"/>
          <w:sz w:val="24"/>
          <w:szCs w:val="24"/>
          <w:lang w:val="en-US"/>
        </w:rPr>
        <w:t xml:space="preserve">[1979] </w:t>
      </w:r>
      <w:r w:rsidRPr="00EB5A84">
        <w:rPr>
          <w:rFonts w:ascii="Times New Roman" w:hAnsi="Times New Roman" w:cs="Times New Roman"/>
          <w:sz w:val="24"/>
          <w:szCs w:val="24"/>
          <w:lang w:val="en-US"/>
        </w:rPr>
        <w:t>In: C</w:t>
      </w:r>
      <w:r w:rsidR="007005A6">
        <w:rPr>
          <w:rFonts w:ascii="Times New Roman" w:hAnsi="Times New Roman" w:cs="Times New Roman"/>
          <w:sz w:val="24"/>
          <w:szCs w:val="24"/>
          <w:lang w:val="en-US"/>
        </w:rPr>
        <w:t>OATS</w:t>
      </w:r>
      <w:r w:rsidRPr="00EB5A84">
        <w:rPr>
          <w:rFonts w:ascii="Times New Roman" w:hAnsi="Times New Roman" w:cs="Times New Roman"/>
          <w:sz w:val="24"/>
          <w:szCs w:val="24"/>
          <w:lang w:val="en-US"/>
        </w:rPr>
        <w:t xml:space="preserve">, A. W. </w:t>
      </w:r>
      <w:r w:rsidRPr="00EB5A84">
        <w:rPr>
          <w:rFonts w:ascii="Times New Roman" w:hAnsi="Times New Roman" w:cs="Times New Roman"/>
          <w:i/>
          <w:sz w:val="24"/>
          <w:szCs w:val="24"/>
          <w:lang w:val="en-US"/>
        </w:rPr>
        <w:t>The Sociology and Professionalization of Economics. British and American Essays</w:t>
      </w:r>
      <w:r w:rsidRPr="00EB5A84">
        <w:rPr>
          <w:rFonts w:ascii="Times New Roman" w:hAnsi="Times New Roman" w:cs="Times New Roman"/>
          <w:sz w:val="24"/>
          <w:szCs w:val="24"/>
          <w:lang w:val="en-US"/>
        </w:rPr>
        <w:t>. Volume II. Routledge: London, 1993.</w:t>
      </w:r>
    </w:p>
    <w:p w14:paraId="25BBAA63" w14:textId="77777777" w:rsidR="00207585" w:rsidRDefault="00207585" w:rsidP="00B010AB">
      <w:pPr>
        <w:rPr>
          <w:rFonts w:ascii="Times New Roman" w:hAnsi="Times New Roman" w:cs="Times New Roman"/>
          <w:sz w:val="24"/>
          <w:szCs w:val="24"/>
          <w:lang w:val="en-US"/>
        </w:rPr>
      </w:pPr>
    </w:p>
    <w:p w14:paraId="2B8457BB" w14:textId="77777777" w:rsidR="00B43CC2" w:rsidRPr="00B43CC2" w:rsidRDefault="00B43CC2" w:rsidP="00B010AB">
      <w:pPr>
        <w:rPr>
          <w:rFonts w:ascii="Times New Roman" w:hAnsi="Times New Roman" w:cs="Times New Roman"/>
          <w:sz w:val="24"/>
          <w:szCs w:val="24"/>
          <w:lang w:val="en-US"/>
        </w:rPr>
      </w:pPr>
      <w:r>
        <w:rPr>
          <w:rFonts w:ascii="Times New Roman" w:hAnsi="Times New Roman" w:cs="Times New Roman"/>
          <w:sz w:val="24"/>
          <w:szCs w:val="24"/>
          <w:lang w:val="en-US"/>
        </w:rPr>
        <w:t>C</w:t>
      </w:r>
      <w:r w:rsidR="007005A6">
        <w:rPr>
          <w:rFonts w:ascii="Times New Roman" w:hAnsi="Times New Roman" w:cs="Times New Roman"/>
          <w:sz w:val="24"/>
          <w:szCs w:val="24"/>
          <w:lang w:val="en-US"/>
        </w:rPr>
        <w:t>OATS</w:t>
      </w:r>
      <w:r>
        <w:rPr>
          <w:rFonts w:ascii="Times New Roman" w:hAnsi="Times New Roman" w:cs="Times New Roman"/>
          <w:sz w:val="24"/>
          <w:szCs w:val="24"/>
          <w:lang w:val="en-US"/>
        </w:rPr>
        <w:t>, A. W. Economics in the United States, 1920-70. In: C</w:t>
      </w:r>
      <w:r w:rsidR="007005A6">
        <w:rPr>
          <w:rFonts w:ascii="Times New Roman" w:hAnsi="Times New Roman" w:cs="Times New Roman"/>
          <w:sz w:val="24"/>
          <w:szCs w:val="24"/>
          <w:lang w:val="en-US"/>
        </w:rPr>
        <w:t>OATS</w:t>
      </w:r>
      <w:r>
        <w:rPr>
          <w:rFonts w:ascii="Times New Roman" w:hAnsi="Times New Roman" w:cs="Times New Roman"/>
          <w:sz w:val="24"/>
          <w:szCs w:val="24"/>
          <w:lang w:val="en-US"/>
        </w:rPr>
        <w:t xml:space="preserve">, A. W. </w:t>
      </w:r>
      <w:r>
        <w:rPr>
          <w:rFonts w:ascii="Times New Roman" w:hAnsi="Times New Roman" w:cs="Times New Roman"/>
          <w:i/>
          <w:sz w:val="24"/>
          <w:szCs w:val="24"/>
          <w:lang w:val="en-US"/>
        </w:rPr>
        <w:t>On the History of Economic Thought: British and American Economic Essays</w:t>
      </w:r>
      <w:r>
        <w:rPr>
          <w:rFonts w:ascii="Times New Roman" w:hAnsi="Times New Roman" w:cs="Times New Roman"/>
          <w:sz w:val="24"/>
          <w:szCs w:val="24"/>
          <w:lang w:val="en-US"/>
        </w:rPr>
        <w:t>, vol. 1, London: Routledge, 1992.</w:t>
      </w:r>
    </w:p>
    <w:p w14:paraId="0F266A84" w14:textId="77777777" w:rsidR="00B43CC2" w:rsidRPr="00576EAA" w:rsidRDefault="00B43CC2" w:rsidP="00B010AB">
      <w:pPr>
        <w:rPr>
          <w:rFonts w:ascii="Times New Roman" w:hAnsi="Times New Roman" w:cs="Times New Roman"/>
          <w:sz w:val="24"/>
          <w:szCs w:val="24"/>
          <w:lang w:val="en-US"/>
        </w:rPr>
      </w:pPr>
    </w:p>
    <w:p w14:paraId="4FD10BAA" w14:textId="77777777" w:rsidR="00207585" w:rsidRPr="00207585" w:rsidRDefault="00207585" w:rsidP="00B010AB">
      <w:pPr>
        <w:rPr>
          <w:rFonts w:ascii="Times New Roman" w:hAnsi="Times New Roman" w:cs="Times New Roman"/>
          <w:sz w:val="24"/>
          <w:szCs w:val="24"/>
          <w:lang w:val="en-US"/>
        </w:rPr>
      </w:pPr>
      <w:r w:rsidRPr="00207585">
        <w:rPr>
          <w:rFonts w:ascii="Times New Roman" w:hAnsi="Times New Roman" w:cs="Times New Roman"/>
          <w:sz w:val="24"/>
          <w:szCs w:val="24"/>
          <w:lang w:val="en-US"/>
        </w:rPr>
        <w:t>C</w:t>
      </w:r>
      <w:r w:rsidR="007005A6">
        <w:rPr>
          <w:rFonts w:ascii="Times New Roman" w:hAnsi="Times New Roman" w:cs="Times New Roman"/>
          <w:sz w:val="24"/>
          <w:szCs w:val="24"/>
          <w:lang w:val="en-US"/>
        </w:rPr>
        <w:t>OATS</w:t>
      </w:r>
      <w:r w:rsidRPr="00207585">
        <w:rPr>
          <w:rFonts w:ascii="Times New Roman" w:hAnsi="Times New Roman" w:cs="Times New Roman"/>
          <w:sz w:val="24"/>
          <w:szCs w:val="24"/>
          <w:lang w:val="en-US"/>
        </w:rPr>
        <w:t>, A. W. What’s Am</w:t>
      </w:r>
      <w:r w:rsidR="00625117">
        <w:rPr>
          <w:rFonts w:ascii="Times New Roman" w:hAnsi="Times New Roman" w:cs="Times New Roman"/>
          <w:sz w:val="24"/>
          <w:szCs w:val="24"/>
          <w:lang w:val="en-US"/>
        </w:rPr>
        <w:t>e</w:t>
      </w:r>
      <w:r w:rsidRPr="00207585">
        <w:rPr>
          <w:rFonts w:ascii="Times New Roman" w:hAnsi="Times New Roman" w:cs="Times New Roman"/>
          <w:sz w:val="24"/>
          <w:szCs w:val="24"/>
          <w:lang w:val="en-US"/>
        </w:rPr>
        <w:t xml:space="preserve">rican About American Economics. </w:t>
      </w:r>
      <w:r>
        <w:rPr>
          <w:rFonts w:ascii="Times New Roman" w:hAnsi="Times New Roman" w:cs="Times New Roman"/>
          <w:sz w:val="24"/>
          <w:szCs w:val="24"/>
          <w:lang w:val="en-US"/>
        </w:rPr>
        <w:t>In: R</w:t>
      </w:r>
      <w:r w:rsidR="007005A6">
        <w:rPr>
          <w:rFonts w:ascii="Times New Roman" w:hAnsi="Times New Roman" w:cs="Times New Roman"/>
          <w:sz w:val="24"/>
          <w:szCs w:val="24"/>
          <w:lang w:val="en-US"/>
        </w:rPr>
        <w:t>UTHERFORD</w:t>
      </w:r>
      <w:r>
        <w:rPr>
          <w:rFonts w:ascii="Times New Roman" w:hAnsi="Times New Roman" w:cs="Times New Roman"/>
          <w:sz w:val="24"/>
          <w:szCs w:val="24"/>
          <w:lang w:val="en-US"/>
        </w:rPr>
        <w:t xml:space="preserve">, M. (ed.) </w:t>
      </w:r>
      <w:r>
        <w:rPr>
          <w:rFonts w:ascii="Times New Roman" w:hAnsi="Times New Roman" w:cs="Times New Roman"/>
          <w:i/>
          <w:sz w:val="24"/>
          <w:szCs w:val="24"/>
          <w:lang w:val="en-US"/>
        </w:rPr>
        <w:t xml:space="preserve">The Economic Mind in America: essays in the history of American economics. Perspectives on the History of Economic Thought. </w:t>
      </w:r>
      <w:r>
        <w:rPr>
          <w:rFonts w:ascii="Times New Roman" w:hAnsi="Times New Roman" w:cs="Times New Roman"/>
          <w:sz w:val="24"/>
          <w:szCs w:val="24"/>
          <w:lang w:val="en-US"/>
        </w:rPr>
        <w:t>Routledge: London, New York, 1998.</w:t>
      </w:r>
    </w:p>
    <w:p w14:paraId="21B95E10" w14:textId="77777777" w:rsidR="00207585" w:rsidRDefault="00207585" w:rsidP="00B010AB">
      <w:pPr>
        <w:rPr>
          <w:rFonts w:ascii="Times New Roman" w:hAnsi="Times New Roman" w:cs="Times New Roman"/>
          <w:sz w:val="24"/>
          <w:szCs w:val="24"/>
          <w:lang w:val="en-US"/>
        </w:rPr>
      </w:pPr>
    </w:p>
    <w:p w14:paraId="5F5A5577" w14:textId="77777777" w:rsidR="005E7A81" w:rsidRPr="00773391" w:rsidRDefault="005E7A81" w:rsidP="00B010AB">
      <w:pPr>
        <w:rPr>
          <w:rFonts w:ascii="Times New Roman" w:hAnsi="Times New Roman" w:cs="Times New Roman"/>
          <w:sz w:val="24"/>
          <w:szCs w:val="24"/>
        </w:rPr>
      </w:pPr>
      <w:r>
        <w:rPr>
          <w:rFonts w:ascii="Times New Roman" w:hAnsi="Times New Roman" w:cs="Times New Roman"/>
          <w:sz w:val="24"/>
          <w:szCs w:val="24"/>
          <w:lang w:val="en-US"/>
        </w:rPr>
        <w:t>C</w:t>
      </w:r>
      <w:r w:rsidR="007005A6">
        <w:rPr>
          <w:rFonts w:ascii="Times New Roman" w:hAnsi="Times New Roman" w:cs="Times New Roman"/>
          <w:sz w:val="24"/>
          <w:szCs w:val="24"/>
          <w:lang w:val="en-US"/>
        </w:rPr>
        <w:t>OOKINGHAM</w:t>
      </w:r>
      <w:r>
        <w:rPr>
          <w:rFonts w:ascii="Times New Roman" w:hAnsi="Times New Roman" w:cs="Times New Roman"/>
          <w:sz w:val="24"/>
          <w:szCs w:val="24"/>
          <w:lang w:val="en-US"/>
        </w:rPr>
        <w:t xml:space="preserve">, M. E. Social Economists and Reform: Berkeley, 1906-1961. </w:t>
      </w:r>
      <w:r w:rsidRPr="00773391">
        <w:rPr>
          <w:rFonts w:ascii="Times New Roman" w:hAnsi="Times New Roman" w:cs="Times New Roman"/>
          <w:i/>
          <w:sz w:val="24"/>
          <w:szCs w:val="24"/>
        </w:rPr>
        <w:t>History of Political Economy</w:t>
      </w:r>
      <w:r w:rsidRPr="00773391">
        <w:rPr>
          <w:rFonts w:ascii="Times New Roman" w:hAnsi="Times New Roman" w:cs="Times New Roman"/>
          <w:sz w:val="24"/>
          <w:szCs w:val="24"/>
        </w:rPr>
        <w:t>, vol. 19, n. 1, 1987.</w:t>
      </w:r>
    </w:p>
    <w:p w14:paraId="278DA547" w14:textId="77777777" w:rsidR="005E7A81" w:rsidRPr="00773391" w:rsidRDefault="005E7A81" w:rsidP="00B010AB">
      <w:pPr>
        <w:rPr>
          <w:rFonts w:ascii="Times New Roman" w:hAnsi="Times New Roman" w:cs="Times New Roman"/>
          <w:sz w:val="24"/>
          <w:szCs w:val="24"/>
        </w:rPr>
      </w:pPr>
    </w:p>
    <w:p w14:paraId="000A4F9E" w14:textId="77777777" w:rsidR="001D523A" w:rsidRPr="001D523A" w:rsidRDefault="001D523A" w:rsidP="00B010AB">
      <w:pPr>
        <w:rPr>
          <w:rFonts w:ascii="Times New Roman" w:hAnsi="Times New Roman" w:cs="Times New Roman"/>
          <w:sz w:val="24"/>
          <w:szCs w:val="24"/>
        </w:rPr>
      </w:pPr>
      <w:r w:rsidRPr="001D523A">
        <w:rPr>
          <w:rFonts w:ascii="Times New Roman" w:hAnsi="Times New Roman" w:cs="Times New Roman"/>
          <w:sz w:val="24"/>
          <w:szCs w:val="24"/>
        </w:rPr>
        <w:t>C</w:t>
      </w:r>
      <w:r w:rsidR="007005A6">
        <w:rPr>
          <w:rFonts w:ascii="Times New Roman" w:hAnsi="Times New Roman" w:cs="Times New Roman"/>
          <w:sz w:val="24"/>
          <w:szCs w:val="24"/>
        </w:rPr>
        <w:t>UNHA</w:t>
      </w:r>
      <w:r w:rsidRPr="001D523A">
        <w:rPr>
          <w:rFonts w:ascii="Times New Roman" w:hAnsi="Times New Roman" w:cs="Times New Roman"/>
          <w:sz w:val="24"/>
          <w:szCs w:val="24"/>
        </w:rPr>
        <w:t xml:space="preserve">, M. W. V. da. </w:t>
      </w:r>
      <w:r>
        <w:rPr>
          <w:rFonts w:ascii="Times New Roman" w:hAnsi="Times New Roman" w:cs="Times New Roman"/>
          <w:sz w:val="24"/>
          <w:szCs w:val="24"/>
        </w:rPr>
        <w:t>A Escola Livre, o Departamento de Cultura e a Faculdade de Filosofia. In: K</w:t>
      </w:r>
      <w:r w:rsidR="007005A6">
        <w:rPr>
          <w:rFonts w:ascii="Times New Roman" w:hAnsi="Times New Roman" w:cs="Times New Roman"/>
          <w:sz w:val="24"/>
          <w:szCs w:val="24"/>
        </w:rPr>
        <w:t>ANTOR</w:t>
      </w:r>
      <w:r>
        <w:rPr>
          <w:rFonts w:ascii="Times New Roman" w:hAnsi="Times New Roman" w:cs="Times New Roman"/>
          <w:sz w:val="24"/>
          <w:szCs w:val="24"/>
        </w:rPr>
        <w:t>, I. M</w:t>
      </w:r>
      <w:r w:rsidR="007005A6">
        <w:rPr>
          <w:rFonts w:ascii="Times New Roman" w:hAnsi="Times New Roman" w:cs="Times New Roman"/>
          <w:sz w:val="24"/>
          <w:szCs w:val="24"/>
        </w:rPr>
        <w:t>ACIEL</w:t>
      </w:r>
      <w:r>
        <w:rPr>
          <w:rFonts w:ascii="Times New Roman" w:hAnsi="Times New Roman" w:cs="Times New Roman"/>
          <w:sz w:val="24"/>
          <w:szCs w:val="24"/>
        </w:rPr>
        <w:t>, D. A. S</w:t>
      </w:r>
      <w:r w:rsidR="007005A6">
        <w:rPr>
          <w:rFonts w:ascii="Times New Roman" w:hAnsi="Times New Roman" w:cs="Times New Roman"/>
          <w:sz w:val="24"/>
          <w:szCs w:val="24"/>
        </w:rPr>
        <w:t>IMÕES</w:t>
      </w:r>
      <w:r>
        <w:rPr>
          <w:rFonts w:ascii="Times New Roman" w:hAnsi="Times New Roman" w:cs="Times New Roman"/>
          <w:sz w:val="24"/>
          <w:szCs w:val="24"/>
        </w:rPr>
        <w:t xml:space="preserve">, J. A. </w:t>
      </w:r>
      <w:r>
        <w:rPr>
          <w:rFonts w:ascii="Times New Roman" w:hAnsi="Times New Roman" w:cs="Times New Roman"/>
          <w:i/>
          <w:sz w:val="24"/>
          <w:szCs w:val="24"/>
        </w:rPr>
        <w:t>A Escola Livre de Sociologia e Política: anos de formação. 1933-1953. Depoimentos</w:t>
      </w:r>
      <w:r>
        <w:rPr>
          <w:rFonts w:ascii="Times New Roman" w:hAnsi="Times New Roman" w:cs="Times New Roman"/>
          <w:sz w:val="24"/>
          <w:szCs w:val="24"/>
        </w:rPr>
        <w:t>. 2</w:t>
      </w:r>
      <w:r>
        <w:rPr>
          <w:rFonts w:ascii="Times New Roman" w:hAnsi="Times New Roman" w:cs="Times New Roman"/>
          <w:sz w:val="24"/>
          <w:szCs w:val="24"/>
          <w:vertAlign w:val="superscript"/>
        </w:rPr>
        <w:t>a</w:t>
      </w:r>
      <w:r>
        <w:rPr>
          <w:rFonts w:ascii="Times New Roman" w:hAnsi="Times New Roman" w:cs="Times New Roman"/>
          <w:sz w:val="24"/>
          <w:szCs w:val="24"/>
        </w:rPr>
        <w:t xml:space="preserve"> Edição. São Paulo: Sociologia e Política, 2009.</w:t>
      </w:r>
    </w:p>
    <w:p w14:paraId="269D0411" w14:textId="77777777" w:rsidR="001D523A" w:rsidRPr="001D523A" w:rsidRDefault="001D523A" w:rsidP="00B010AB">
      <w:pPr>
        <w:rPr>
          <w:rFonts w:ascii="Times New Roman" w:hAnsi="Times New Roman" w:cs="Times New Roman"/>
          <w:sz w:val="24"/>
          <w:szCs w:val="24"/>
        </w:rPr>
      </w:pPr>
    </w:p>
    <w:p w14:paraId="70B1C555" w14:textId="77777777" w:rsidR="00ED7C58" w:rsidRPr="00EA7F5E" w:rsidRDefault="00A91518" w:rsidP="00B010AB">
      <w:pPr>
        <w:rPr>
          <w:rFonts w:ascii="Times New Roman" w:hAnsi="Times New Roman" w:cs="Times New Roman"/>
          <w:sz w:val="24"/>
          <w:szCs w:val="24"/>
        </w:rPr>
      </w:pPr>
      <w:r w:rsidRPr="00EA7F5E">
        <w:rPr>
          <w:rFonts w:ascii="Times New Roman" w:hAnsi="Times New Roman" w:cs="Times New Roman"/>
          <w:sz w:val="24"/>
          <w:szCs w:val="24"/>
        </w:rPr>
        <w:t>C</w:t>
      </w:r>
      <w:r w:rsidR="007005A6">
        <w:rPr>
          <w:rFonts w:ascii="Times New Roman" w:hAnsi="Times New Roman" w:cs="Times New Roman"/>
          <w:sz w:val="24"/>
          <w:szCs w:val="24"/>
        </w:rPr>
        <w:t>URI</w:t>
      </w:r>
      <w:r w:rsidR="00ED7C58" w:rsidRPr="00EA7F5E">
        <w:rPr>
          <w:rFonts w:ascii="Times New Roman" w:hAnsi="Times New Roman" w:cs="Times New Roman"/>
          <w:sz w:val="24"/>
          <w:szCs w:val="24"/>
        </w:rPr>
        <w:t>, L. F</w:t>
      </w:r>
      <w:r w:rsidRPr="00EA7F5E">
        <w:rPr>
          <w:rFonts w:ascii="Times New Roman" w:hAnsi="Times New Roman" w:cs="Times New Roman"/>
          <w:sz w:val="24"/>
          <w:szCs w:val="24"/>
        </w:rPr>
        <w:t>. B. C</w:t>
      </w:r>
      <w:r w:rsidR="007005A6">
        <w:rPr>
          <w:rFonts w:ascii="Times New Roman" w:hAnsi="Times New Roman" w:cs="Times New Roman"/>
          <w:sz w:val="24"/>
          <w:szCs w:val="24"/>
        </w:rPr>
        <w:t>UNHA</w:t>
      </w:r>
      <w:r w:rsidR="00ED7C58" w:rsidRPr="00EA7F5E">
        <w:rPr>
          <w:rFonts w:ascii="Times New Roman" w:hAnsi="Times New Roman" w:cs="Times New Roman"/>
          <w:sz w:val="24"/>
          <w:szCs w:val="24"/>
        </w:rPr>
        <w:t xml:space="preserve">, A. M. Redimensionando a Contribuição de Roberto Simonsen à Controvérsia do Planejamento (1944-45): pioneirismo e sintonia. </w:t>
      </w:r>
      <w:r w:rsidR="00ED7C58" w:rsidRPr="00EA7F5E">
        <w:rPr>
          <w:rFonts w:ascii="Times New Roman" w:hAnsi="Times New Roman" w:cs="Times New Roman"/>
          <w:i/>
          <w:sz w:val="24"/>
          <w:szCs w:val="24"/>
        </w:rPr>
        <w:t xml:space="preserve">Anais do XXXIX Encontro Nacional de Economia, ANPEC, </w:t>
      </w:r>
      <w:r w:rsidR="00ED7C58" w:rsidRPr="00EA7F5E">
        <w:rPr>
          <w:rFonts w:ascii="Times New Roman" w:hAnsi="Times New Roman" w:cs="Times New Roman"/>
          <w:sz w:val="24"/>
          <w:szCs w:val="24"/>
        </w:rPr>
        <w:t>2011</w:t>
      </w:r>
      <w:r w:rsidR="00ED7C58" w:rsidRPr="00EA7F5E">
        <w:rPr>
          <w:rFonts w:ascii="Times New Roman" w:hAnsi="Times New Roman" w:cs="Times New Roman"/>
          <w:i/>
          <w:sz w:val="24"/>
          <w:szCs w:val="24"/>
        </w:rPr>
        <w:t>.</w:t>
      </w:r>
    </w:p>
    <w:p w14:paraId="6EEC4E74" w14:textId="77777777" w:rsidR="00ED7C58" w:rsidRPr="00EA7F5E" w:rsidRDefault="00ED7C58" w:rsidP="00B010AB">
      <w:pPr>
        <w:rPr>
          <w:rFonts w:ascii="Times New Roman" w:hAnsi="Times New Roman" w:cs="Times New Roman"/>
          <w:sz w:val="24"/>
          <w:szCs w:val="24"/>
        </w:rPr>
      </w:pPr>
    </w:p>
    <w:p w14:paraId="7A8AACA7" w14:textId="77777777" w:rsidR="00ED7C58" w:rsidRPr="00EC7F64" w:rsidRDefault="00ED7C58" w:rsidP="00B010AB">
      <w:pPr>
        <w:rPr>
          <w:rFonts w:ascii="Times New Roman" w:hAnsi="Times New Roman" w:cs="Times New Roman"/>
          <w:sz w:val="24"/>
          <w:szCs w:val="24"/>
        </w:rPr>
      </w:pPr>
      <w:r w:rsidRPr="00EA7F5E">
        <w:rPr>
          <w:rFonts w:ascii="Times New Roman" w:hAnsi="Times New Roman" w:cs="Times New Roman"/>
          <w:sz w:val="24"/>
          <w:szCs w:val="24"/>
        </w:rPr>
        <w:t>C</w:t>
      </w:r>
      <w:r w:rsidR="007005A6">
        <w:rPr>
          <w:rFonts w:ascii="Times New Roman" w:hAnsi="Times New Roman" w:cs="Times New Roman"/>
          <w:sz w:val="24"/>
          <w:szCs w:val="24"/>
        </w:rPr>
        <w:t>URI</w:t>
      </w:r>
      <w:r w:rsidRPr="00EA7F5E">
        <w:rPr>
          <w:rFonts w:ascii="Times New Roman" w:hAnsi="Times New Roman" w:cs="Times New Roman"/>
          <w:sz w:val="24"/>
          <w:szCs w:val="24"/>
        </w:rPr>
        <w:t>, L. F. B. S</w:t>
      </w:r>
      <w:r w:rsidR="007005A6">
        <w:rPr>
          <w:rFonts w:ascii="Times New Roman" w:hAnsi="Times New Roman" w:cs="Times New Roman"/>
          <w:sz w:val="24"/>
          <w:szCs w:val="24"/>
        </w:rPr>
        <w:t>AES</w:t>
      </w:r>
      <w:r w:rsidRPr="00EA7F5E">
        <w:rPr>
          <w:rFonts w:ascii="Times New Roman" w:hAnsi="Times New Roman" w:cs="Times New Roman"/>
          <w:sz w:val="24"/>
          <w:szCs w:val="24"/>
        </w:rPr>
        <w:t xml:space="preserve">, A. M. Roberto Simonsen, Wladimir Woytinsky e o Período Entreguerras: elementos de questionamento à ortodoxia. </w:t>
      </w:r>
      <w:r w:rsidRPr="00EA7F5E">
        <w:rPr>
          <w:rFonts w:ascii="Times New Roman" w:hAnsi="Times New Roman" w:cs="Times New Roman"/>
          <w:i/>
          <w:sz w:val="24"/>
          <w:szCs w:val="24"/>
        </w:rPr>
        <w:t>Anais do X</w:t>
      </w:r>
      <w:r w:rsidR="00E9541B" w:rsidRPr="00EA7F5E">
        <w:rPr>
          <w:rFonts w:ascii="Times New Roman" w:hAnsi="Times New Roman" w:cs="Times New Roman"/>
          <w:i/>
          <w:sz w:val="24"/>
          <w:szCs w:val="24"/>
        </w:rPr>
        <w:t>L</w:t>
      </w:r>
      <w:r w:rsidRPr="00EA7F5E">
        <w:rPr>
          <w:rFonts w:ascii="Times New Roman" w:hAnsi="Times New Roman" w:cs="Times New Roman"/>
          <w:i/>
          <w:sz w:val="24"/>
          <w:szCs w:val="24"/>
        </w:rPr>
        <w:t xml:space="preserve"> Encontro Nacional de Economia, ANPEC, </w:t>
      </w:r>
      <w:r w:rsidRPr="00EA7F5E">
        <w:rPr>
          <w:rFonts w:ascii="Times New Roman" w:hAnsi="Times New Roman" w:cs="Times New Roman"/>
          <w:sz w:val="24"/>
          <w:szCs w:val="24"/>
        </w:rPr>
        <w:t>201</w:t>
      </w:r>
      <w:r w:rsidR="00EA7F5E" w:rsidRPr="00EA7F5E">
        <w:rPr>
          <w:rFonts w:ascii="Times New Roman" w:hAnsi="Times New Roman" w:cs="Times New Roman"/>
          <w:sz w:val="24"/>
          <w:szCs w:val="24"/>
        </w:rPr>
        <w:t>2</w:t>
      </w:r>
      <w:r w:rsidRPr="00EC7F64">
        <w:rPr>
          <w:rFonts w:ascii="Times New Roman" w:hAnsi="Times New Roman" w:cs="Times New Roman"/>
          <w:i/>
          <w:sz w:val="24"/>
          <w:szCs w:val="24"/>
        </w:rPr>
        <w:t>.</w:t>
      </w:r>
    </w:p>
    <w:p w14:paraId="350E6DE4" w14:textId="77777777" w:rsidR="00ED7C58" w:rsidRDefault="00ED7C58" w:rsidP="00B010AB">
      <w:pPr>
        <w:rPr>
          <w:rFonts w:ascii="Times New Roman" w:hAnsi="Times New Roman" w:cs="Times New Roman"/>
          <w:sz w:val="24"/>
          <w:szCs w:val="24"/>
        </w:rPr>
      </w:pPr>
    </w:p>
    <w:p w14:paraId="059A9AF9" w14:textId="77777777" w:rsidR="00914994" w:rsidRDefault="00914994" w:rsidP="00B010AB">
      <w:pPr>
        <w:rPr>
          <w:rFonts w:ascii="Times New Roman" w:hAnsi="Times New Roman" w:cs="Times New Roman"/>
          <w:sz w:val="24"/>
          <w:szCs w:val="24"/>
        </w:rPr>
      </w:pPr>
      <w:r>
        <w:rPr>
          <w:rFonts w:ascii="Times New Roman" w:hAnsi="Times New Roman" w:cs="Times New Roman"/>
          <w:sz w:val="24"/>
          <w:szCs w:val="24"/>
        </w:rPr>
        <w:t>D</w:t>
      </w:r>
      <w:r w:rsidR="007005A6">
        <w:rPr>
          <w:rFonts w:ascii="Times New Roman" w:hAnsi="Times New Roman" w:cs="Times New Roman"/>
          <w:sz w:val="24"/>
          <w:szCs w:val="24"/>
        </w:rPr>
        <w:t>EL VECCHIO</w:t>
      </w:r>
      <w:r>
        <w:rPr>
          <w:rFonts w:ascii="Times New Roman" w:hAnsi="Times New Roman" w:cs="Times New Roman"/>
          <w:sz w:val="24"/>
          <w:szCs w:val="24"/>
        </w:rPr>
        <w:t>, A. Preâmbulo: as influências presentes nos anos de formação da Escola Livre de Sociologia e Política de São Paulo.</w:t>
      </w:r>
      <w:r w:rsidR="00A33F15">
        <w:rPr>
          <w:rFonts w:ascii="Times New Roman" w:hAnsi="Times New Roman" w:cs="Times New Roman"/>
          <w:sz w:val="24"/>
          <w:szCs w:val="24"/>
        </w:rPr>
        <w:t xml:space="preserve"> In: K</w:t>
      </w:r>
      <w:r w:rsidR="007005A6">
        <w:rPr>
          <w:rFonts w:ascii="Times New Roman" w:hAnsi="Times New Roman" w:cs="Times New Roman"/>
          <w:sz w:val="24"/>
          <w:szCs w:val="24"/>
        </w:rPr>
        <w:t>ANTOR</w:t>
      </w:r>
      <w:r w:rsidR="00A33F15">
        <w:rPr>
          <w:rFonts w:ascii="Times New Roman" w:hAnsi="Times New Roman" w:cs="Times New Roman"/>
          <w:sz w:val="24"/>
          <w:szCs w:val="24"/>
        </w:rPr>
        <w:t>, I. M</w:t>
      </w:r>
      <w:r w:rsidR="007005A6">
        <w:rPr>
          <w:rFonts w:ascii="Times New Roman" w:hAnsi="Times New Roman" w:cs="Times New Roman"/>
          <w:sz w:val="24"/>
          <w:szCs w:val="24"/>
        </w:rPr>
        <w:t>ACIEL</w:t>
      </w:r>
      <w:r w:rsidR="00A33F15">
        <w:rPr>
          <w:rFonts w:ascii="Times New Roman" w:hAnsi="Times New Roman" w:cs="Times New Roman"/>
          <w:sz w:val="24"/>
          <w:szCs w:val="24"/>
        </w:rPr>
        <w:t>, D. A. S</w:t>
      </w:r>
      <w:r w:rsidR="007005A6">
        <w:rPr>
          <w:rFonts w:ascii="Times New Roman" w:hAnsi="Times New Roman" w:cs="Times New Roman"/>
          <w:sz w:val="24"/>
          <w:szCs w:val="24"/>
        </w:rPr>
        <w:t>IMÕES</w:t>
      </w:r>
      <w:r w:rsidR="00A33F15">
        <w:rPr>
          <w:rFonts w:ascii="Times New Roman" w:hAnsi="Times New Roman" w:cs="Times New Roman"/>
          <w:sz w:val="24"/>
          <w:szCs w:val="24"/>
        </w:rPr>
        <w:t xml:space="preserve">, J. A. </w:t>
      </w:r>
      <w:r w:rsidR="00A33F15">
        <w:rPr>
          <w:rFonts w:ascii="Times New Roman" w:hAnsi="Times New Roman" w:cs="Times New Roman"/>
          <w:i/>
          <w:sz w:val="24"/>
          <w:szCs w:val="24"/>
        </w:rPr>
        <w:t>A Escola Livre de Sociologia e Política: anos de formação. 1933-1953. Depoimentos</w:t>
      </w:r>
      <w:r w:rsidR="00A33F15">
        <w:rPr>
          <w:rFonts w:ascii="Times New Roman" w:hAnsi="Times New Roman" w:cs="Times New Roman"/>
          <w:sz w:val="24"/>
          <w:szCs w:val="24"/>
        </w:rPr>
        <w:t>. 2</w:t>
      </w:r>
      <w:r w:rsidR="00A33F15">
        <w:rPr>
          <w:rFonts w:ascii="Times New Roman" w:hAnsi="Times New Roman" w:cs="Times New Roman"/>
          <w:sz w:val="24"/>
          <w:szCs w:val="24"/>
          <w:vertAlign w:val="superscript"/>
        </w:rPr>
        <w:t>a</w:t>
      </w:r>
      <w:r w:rsidR="00A33F15">
        <w:rPr>
          <w:rFonts w:ascii="Times New Roman" w:hAnsi="Times New Roman" w:cs="Times New Roman"/>
          <w:sz w:val="24"/>
          <w:szCs w:val="24"/>
        </w:rPr>
        <w:t xml:space="preserve"> Edição. São Paulo: Sociologia e Política, 2009.</w:t>
      </w:r>
    </w:p>
    <w:p w14:paraId="1737FF74" w14:textId="77777777" w:rsidR="005267ED" w:rsidRDefault="005267ED" w:rsidP="00B010AB">
      <w:pPr>
        <w:rPr>
          <w:rFonts w:ascii="Times New Roman" w:hAnsi="Times New Roman" w:cs="Times New Roman"/>
          <w:sz w:val="24"/>
          <w:szCs w:val="24"/>
        </w:rPr>
      </w:pPr>
    </w:p>
    <w:p w14:paraId="5A4FB312" w14:textId="77777777" w:rsidR="002D7738" w:rsidRPr="002D7738" w:rsidRDefault="002D7738" w:rsidP="00B010AB">
      <w:pPr>
        <w:rPr>
          <w:rFonts w:ascii="Times New Roman" w:hAnsi="Times New Roman" w:cs="Times New Roman"/>
          <w:sz w:val="24"/>
          <w:szCs w:val="24"/>
        </w:rPr>
      </w:pPr>
      <w:r>
        <w:rPr>
          <w:rFonts w:ascii="Times New Roman" w:hAnsi="Times New Roman" w:cs="Times New Roman"/>
          <w:sz w:val="24"/>
          <w:szCs w:val="24"/>
        </w:rPr>
        <w:t>D</w:t>
      </w:r>
      <w:r w:rsidR="007005A6">
        <w:rPr>
          <w:rFonts w:ascii="Times New Roman" w:hAnsi="Times New Roman" w:cs="Times New Roman"/>
          <w:sz w:val="24"/>
          <w:szCs w:val="24"/>
        </w:rPr>
        <w:t>OELLINGER</w:t>
      </w:r>
      <w:r>
        <w:rPr>
          <w:rFonts w:ascii="Times New Roman" w:hAnsi="Times New Roman" w:cs="Times New Roman"/>
          <w:sz w:val="24"/>
          <w:szCs w:val="24"/>
        </w:rPr>
        <w:t xml:space="preserve">, C. V. </w:t>
      </w:r>
      <w:r>
        <w:rPr>
          <w:rFonts w:ascii="Times New Roman" w:hAnsi="Times New Roman" w:cs="Times New Roman"/>
          <w:i/>
          <w:sz w:val="24"/>
          <w:szCs w:val="24"/>
        </w:rPr>
        <w:t>Introdução</w:t>
      </w:r>
      <w:r>
        <w:rPr>
          <w:rFonts w:ascii="Times New Roman" w:hAnsi="Times New Roman" w:cs="Times New Roman"/>
          <w:sz w:val="24"/>
          <w:szCs w:val="24"/>
        </w:rPr>
        <w:t>.</w:t>
      </w:r>
      <w:r w:rsidR="008953D2">
        <w:rPr>
          <w:rFonts w:ascii="Times New Roman" w:hAnsi="Times New Roman" w:cs="Times New Roman"/>
          <w:sz w:val="24"/>
          <w:szCs w:val="24"/>
        </w:rPr>
        <w:t xml:space="preserve"> [1977]</w:t>
      </w:r>
      <w:r>
        <w:rPr>
          <w:rFonts w:ascii="Times New Roman" w:hAnsi="Times New Roman" w:cs="Times New Roman"/>
          <w:sz w:val="24"/>
          <w:szCs w:val="24"/>
        </w:rPr>
        <w:t xml:space="preserve"> In: </w:t>
      </w:r>
      <w:r w:rsidRPr="00BF73C7">
        <w:rPr>
          <w:rFonts w:ascii="Times New Roman" w:hAnsi="Times New Roman" w:cs="Times New Roman"/>
          <w:sz w:val="24"/>
          <w:szCs w:val="24"/>
        </w:rPr>
        <w:t xml:space="preserve">Simonsen, R. C. Gudin, E. </w:t>
      </w:r>
      <w:r w:rsidRPr="009A3379">
        <w:rPr>
          <w:rFonts w:ascii="Times New Roman" w:hAnsi="Times New Roman" w:cs="Times New Roman"/>
          <w:i/>
          <w:sz w:val="24"/>
          <w:szCs w:val="24"/>
        </w:rPr>
        <w:t>A Controvérsia</w:t>
      </w:r>
      <w:r w:rsidRPr="0091783F">
        <w:rPr>
          <w:rFonts w:ascii="Times New Roman" w:hAnsi="Times New Roman" w:cs="Times New Roman"/>
          <w:i/>
          <w:sz w:val="24"/>
          <w:szCs w:val="24"/>
        </w:rPr>
        <w:t xml:space="preserve"> do Planejamento na Economia Brasileira</w:t>
      </w:r>
      <w:r>
        <w:rPr>
          <w:rFonts w:ascii="Times New Roman" w:hAnsi="Times New Roman" w:cs="Times New Roman"/>
          <w:sz w:val="24"/>
          <w:szCs w:val="24"/>
        </w:rPr>
        <w:t>. 3</w:t>
      </w:r>
      <w:r>
        <w:rPr>
          <w:rFonts w:ascii="Times New Roman" w:hAnsi="Times New Roman" w:cs="Times New Roman"/>
          <w:sz w:val="24"/>
          <w:szCs w:val="24"/>
          <w:vertAlign w:val="superscript"/>
        </w:rPr>
        <w:t>a</w:t>
      </w:r>
      <w:r>
        <w:rPr>
          <w:rFonts w:ascii="Times New Roman" w:hAnsi="Times New Roman" w:cs="Times New Roman"/>
          <w:sz w:val="24"/>
          <w:szCs w:val="24"/>
        </w:rPr>
        <w:t xml:space="preserve"> Edição. Brasília: IPEA, 2010.</w:t>
      </w:r>
    </w:p>
    <w:p w14:paraId="3E95A0A4" w14:textId="77777777" w:rsidR="002D7738" w:rsidRDefault="002D7738" w:rsidP="00B010AB">
      <w:pPr>
        <w:rPr>
          <w:rFonts w:ascii="Times New Roman" w:hAnsi="Times New Roman" w:cs="Times New Roman"/>
          <w:sz w:val="24"/>
          <w:szCs w:val="24"/>
        </w:rPr>
      </w:pPr>
    </w:p>
    <w:p w14:paraId="0D408B06" w14:textId="77777777" w:rsidR="00964ECE" w:rsidRPr="00964ECE" w:rsidRDefault="00964ECE" w:rsidP="00B010AB">
      <w:pPr>
        <w:rPr>
          <w:rFonts w:ascii="Times New Roman" w:hAnsi="Times New Roman" w:cs="Times New Roman"/>
          <w:sz w:val="24"/>
          <w:szCs w:val="24"/>
        </w:rPr>
      </w:pPr>
      <w:r w:rsidRPr="00964ECE">
        <w:rPr>
          <w:rFonts w:ascii="Times New Roman" w:hAnsi="Times New Roman" w:cs="Times New Roman"/>
          <w:sz w:val="24"/>
          <w:szCs w:val="24"/>
        </w:rPr>
        <w:t>E</w:t>
      </w:r>
      <w:r w:rsidR="007005A6">
        <w:rPr>
          <w:rFonts w:ascii="Times New Roman" w:hAnsi="Times New Roman" w:cs="Times New Roman"/>
          <w:sz w:val="24"/>
          <w:szCs w:val="24"/>
        </w:rPr>
        <w:t>SCOLA LIVRE DE SOCIOLOGIA E POLÍTICA DE SÃO PAULO</w:t>
      </w:r>
      <w:r>
        <w:rPr>
          <w:rFonts w:ascii="Times New Roman" w:hAnsi="Times New Roman" w:cs="Times New Roman"/>
          <w:sz w:val="24"/>
          <w:szCs w:val="24"/>
        </w:rPr>
        <w:t xml:space="preserve">. </w:t>
      </w:r>
      <w:r>
        <w:rPr>
          <w:rFonts w:ascii="Times New Roman" w:hAnsi="Times New Roman" w:cs="Times New Roman"/>
          <w:i/>
          <w:sz w:val="24"/>
          <w:szCs w:val="24"/>
        </w:rPr>
        <w:t>Informações sobre a Escola de Sociologia e Política de São Paulo</w:t>
      </w:r>
      <w:r>
        <w:rPr>
          <w:rFonts w:ascii="Times New Roman" w:hAnsi="Times New Roman" w:cs="Times New Roman"/>
          <w:sz w:val="24"/>
          <w:szCs w:val="24"/>
        </w:rPr>
        <w:t>. Arquivos da Escola de Sociologia e Política de São Paulo, s/d.</w:t>
      </w:r>
    </w:p>
    <w:p w14:paraId="002217B0" w14:textId="77777777" w:rsidR="00964ECE" w:rsidRPr="00964ECE" w:rsidRDefault="00964ECE" w:rsidP="00B010AB">
      <w:pPr>
        <w:rPr>
          <w:rFonts w:ascii="Times New Roman" w:hAnsi="Times New Roman" w:cs="Times New Roman"/>
          <w:sz w:val="24"/>
          <w:szCs w:val="24"/>
        </w:rPr>
      </w:pPr>
    </w:p>
    <w:p w14:paraId="36F35863" w14:textId="77777777" w:rsidR="00100467" w:rsidRPr="005B79E6" w:rsidRDefault="00100467" w:rsidP="00B010AB">
      <w:pPr>
        <w:contextualSpacing/>
        <w:rPr>
          <w:rFonts w:ascii="Times New Roman" w:hAnsi="Times New Roman" w:cs="Times New Roman"/>
          <w:sz w:val="24"/>
          <w:szCs w:val="24"/>
          <w:lang w:val="en-US"/>
        </w:rPr>
      </w:pPr>
      <w:r w:rsidRPr="00C67EDE">
        <w:rPr>
          <w:rFonts w:ascii="Times New Roman" w:hAnsi="Times New Roman" w:cs="Times New Roman"/>
          <w:sz w:val="24"/>
          <w:szCs w:val="24"/>
          <w:lang w:val="en-US"/>
        </w:rPr>
        <w:t>G</w:t>
      </w:r>
      <w:r w:rsidR="007005A6">
        <w:rPr>
          <w:rFonts w:ascii="Times New Roman" w:hAnsi="Times New Roman" w:cs="Times New Roman"/>
          <w:sz w:val="24"/>
          <w:szCs w:val="24"/>
          <w:lang w:val="en-US"/>
        </w:rPr>
        <w:t>AMBS</w:t>
      </w:r>
      <w:r w:rsidRPr="00C67EDE">
        <w:rPr>
          <w:rFonts w:ascii="Times New Roman" w:hAnsi="Times New Roman" w:cs="Times New Roman"/>
          <w:sz w:val="24"/>
          <w:szCs w:val="24"/>
          <w:lang w:val="en-US"/>
        </w:rPr>
        <w:t xml:space="preserve">, J. </w:t>
      </w:r>
      <w:r w:rsidRPr="007008E1">
        <w:rPr>
          <w:rFonts w:ascii="Times New Roman" w:hAnsi="Times New Roman" w:cs="Times New Roman"/>
          <w:sz w:val="24"/>
          <w:szCs w:val="24"/>
          <w:lang w:val="en-US"/>
        </w:rPr>
        <w:t>Reports of Interviews with Dissent Economists</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Gambs Papers, Hamilton College Archives</w:t>
      </w:r>
      <w:r>
        <w:rPr>
          <w:rFonts w:ascii="Times New Roman" w:hAnsi="Times New Roman" w:cs="Times New Roman"/>
          <w:sz w:val="24"/>
          <w:szCs w:val="24"/>
          <w:lang w:val="en-US"/>
        </w:rPr>
        <w:t xml:space="preserve">. </w:t>
      </w:r>
      <w:r w:rsidRPr="005B79E6">
        <w:rPr>
          <w:rFonts w:ascii="Times New Roman" w:hAnsi="Times New Roman" w:cs="Times New Roman"/>
          <w:sz w:val="24"/>
          <w:szCs w:val="24"/>
          <w:lang w:val="en-US"/>
        </w:rPr>
        <w:t>1963.</w:t>
      </w:r>
    </w:p>
    <w:p w14:paraId="30929034" w14:textId="77777777" w:rsidR="00100467" w:rsidRDefault="00100467" w:rsidP="00B010AB">
      <w:pPr>
        <w:rPr>
          <w:rFonts w:ascii="Times New Roman" w:hAnsi="Times New Roman" w:cs="Times New Roman"/>
          <w:sz w:val="24"/>
          <w:szCs w:val="24"/>
          <w:lang w:val="en-US"/>
        </w:rPr>
      </w:pPr>
    </w:p>
    <w:p w14:paraId="01B2F2A3" w14:textId="77777777" w:rsidR="003270A3" w:rsidRDefault="003270A3" w:rsidP="00B010AB">
      <w:pPr>
        <w:rPr>
          <w:rFonts w:ascii="Times New Roman" w:hAnsi="Times New Roman" w:cs="Times New Roman"/>
          <w:sz w:val="24"/>
          <w:szCs w:val="24"/>
          <w:lang w:val="en-US"/>
        </w:rPr>
      </w:pPr>
      <w:r>
        <w:rPr>
          <w:rFonts w:ascii="Times New Roman" w:hAnsi="Times New Roman" w:cs="Times New Roman"/>
          <w:sz w:val="24"/>
          <w:szCs w:val="24"/>
          <w:lang w:val="en-US"/>
        </w:rPr>
        <w:t>G</w:t>
      </w:r>
      <w:r w:rsidR="007005A6">
        <w:rPr>
          <w:rFonts w:ascii="Times New Roman" w:hAnsi="Times New Roman" w:cs="Times New Roman"/>
          <w:sz w:val="24"/>
          <w:szCs w:val="24"/>
          <w:lang w:val="en-US"/>
        </w:rPr>
        <w:t>OODRICH</w:t>
      </w:r>
      <w:r>
        <w:rPr>
          <w:rFonts w:ascii="Times New Roman" w:hAnsi="Times New Roman" w:cs="Times New Roman"/>
          <w:sz w:val="24"/>
          <w:szCs w:val="24"/>
          <w:lang w:val="en-US"/>
        </w:rPr>
        <w:t>, C. A</w:t>
      </w:r>
      <w:r w:rsidR="007005A6">
        <w:rPr>
          <w:rFonts w:ascii="Times New Roman" w:hAnsi="Times New Roman" w:cs="Times New Roman"/>
          <w:sz w:val="24"/>
          <w:szCs w:val="24"/>
          <w:lang w:val="en-US"/>
        </w:rPr>
        <w:t>LLIN</w:t>
      </w:r>
      <w:r>
        <w:rPr>
          <w:rFonts w:ascii="Times New Roman" w:hAnsi="Times New Roman" w:cs="Times New Roman"/>
          <w:sz w:val="24"/>
          <w:szCs w:val="24"/>
          <w:lang w:val="en-US"/>
        </w:rPr>
        <w:t>, B. H</w:t>
      </w:r>
      <w:r w:rsidR="007005A6">
        <w:rPr>
          <w:rFonts w:ascii="Times New Roman" w:hAnsi="Times New Roman" w:cs="Times New Roman"/>
          <w:sz w:val="24"/>
          <w:szCs w:val="24"/>
          <w:lang w:val="en-US"/>
        </w:rPr>
        <w:t>AYES</w:t>
      </w:r>
      <w:r>
        <w:rPr>
          <w:rFonts w:ascii="Times New Roman" w:hAnsi="Times New Roman" w:cs="Times New Roman"/>
          <w:sz w:val="24"/>
          <w:szCs w:val="24"/>
          <w:lang w:val="en-US"/>
        </w:rPr>
        <w:t xml:space="preserve">, M. </w:t>
      </w:r>
      <w:r>
        <w:rPr>
          <w:rFonts w:ascii="Times New Roman" w:hAnsi="Times New Roman" w:cs="Times New Roman"/>
          <w:i/>
          <w:sz w:val="24"/>
          <w:szCs w:val="24"/>
          <w:lang w:val="en-US"/>
        </w:rPr>
        <w:t>Migration and Planes of Living:</w:t>
      </w:r>
      <w:r w:rsidRPr="003270A3">
        <w:rPr>
          <w:rFonts w:ascii="Times New Roman" w:hAnsi="Times New Roman" w:cs="Times New Roman"/>
          <w:i/>
          <w:sz w:val="24"/>
          <w:szCs w:val="24"/>
          <w:lang w:val="en-US"/>
        </w:rPr>
        <w:t xml:space="preserve"> 1920-1934</w:t>
      </w:r>
      <w:r>
        <w:rPr>
          <w:rFonts w:ascii="Times New Roman" w:hAnsi="Times New Roman" w:cs="Times New Roman"/>
          <w:sz w:val="24"/>
          <w:szCs w:val="24"/>
          <w:lang w:val="en-US"/>
        </w:rPr>
        <w:t>. Philadelphia: University of Pennsylvania Press, 1935.</w:t>
      </w:r>
    </w:p>
    <w:p w14:paraId="4912FF3A" w14:textId="77777777" w:rsidR="003270A3" w:rsidRDefault="003270A3" w:rsidP="00B010AB">
      <w:pPr>
        <w:rPr>
          <w:rFonts w:ascii="Times New Roman" w:hAnsi="Times New Roman" w:cs="Times New Roman"/>
          <w:sz w:val="24"/>
          <w:szCs w:val="24"/>
          <w:lang w:val="en-US"/>
        </w:rPr>
      </w:pPr>
    </w:p>
    <w:p w14:paraId="78D62DC2" w14:textId="77777777" w:rsidR="003270A3" w:rsidRPr="003270A3" w:rsidRDefault="003270A3" w:rsidP="00B010AB">
      <w:pPr>
        <w:rPr>
          <w:rFonts w:ascii="Times New Roman" w:hAnsi="Times New Roman" w:cs="Times New Roman"/>
          <w:sz w:val="24"/>
          <w:szCs w:val="24"/>
          <w:lang w:val="en-US"/>
        </w:rPr>
      </w:pPr>
      <w:r>
        <w:rPr>
          <w:rFonts w:ascii="Times New Roman" w:hAnsi="Times New Roman" w:cs="Times New Roman"/>
          <w:sz w:val="24"/>
          <w:szCs w:val="24"/>
          <w:lang w:val="en-US"/>
        </w:rPr>
        <w:t>G</w:t>
      </w:r>
      <w:r w:rsidR="007005A6">
        <w:rPr>
          <w:rFonts w:ascii="Times New Roman" w:hAnsi="Times New Roman" w:cs="Times New Roman"/>
          <w:sz w:val="24"/>
          <w:szCs w:val="24"/>
          <w:lang w:val="en-US"/>
        </w:rPr>
        <w:t>OODRICH</w:t>
      </w:r>
      <w:r>
        <w:rPr>
          <w:rFonts w:ascii="Times New Roman" w:hAnsi="Times New Roman" w:cs="Times New Roman"/>
          <w:sz w:val="24"/>
          <w:szCs w:val="24"/>
          <w:lang w:val="en-US"/>
        </w:rPr>
        <w:t xml:space="preserve">, C. et al. </w:t>
      </w:r>
      <w:r w:rsidRPr="003270A3">
        <w:rPr>
          <w:rFonts w:ascii="Times New Roman" w:hAnsi="Times New Roman" w:cs="Times New Roman"/>
          <w:i/>
          <w:sz w:val="24"/>
          <w:szCs w:val="24"/>
          <w:lang w:val="en-US"/>
        </w:rPr>
        <w:t>Migration and Economic Opportunity: the report of the study of population redistribution</w:t>
      </w:r>
      <w:r>
        <w:rPr>
          <w:rFonts w:ascii="Times New Roman" w:hAnsi="Times New Roman" w:cs="Times New Roman"/>
          <w:sz w:val="24"/>
          <w:szCs w:val="24"/>
          <w:lang w:val="en-US"/>
        </w:rPr>
        <w:t>. Philadelphia: University of Pennsylvania Press, 1936.</w:t>
      </w:r>
    </w:p>
    <w:p w14:paraId="4BA66C94" w14:textId="77777777" w:rsidR="003270A3" w:rsidRDefault="003270A3" w:rsidP="00B010AB">
      <w:pPr>
        <w:rPr>
          <w:rFonts w:ascii="Times New Roman" w:hAnsi="Times New Roman" w:cs="Times New Roman"/>
          <w:sz w:val="24"/>
          <w:szCs w:val="24"/>
          <w:lang w:val="en-US"/>
        </w:rPr>
      </w:pPr>
    </w:p>
    <w:p w14:paraId="4AA04268" w14:textId="77777777" w:rsidR="00BF73C7" w:rsidRPr="003D1DCC" w:rsidRDefault="00BF73C7" w:rsidP="00B010AB">
      <w:pPr>
        <w:rPr>
          <w:rFonts w:ascii="Times New Roman" w:hAnsi="Times New Roman" w:cs="Times New Roman"/>
          <w:sz w:val="24"/>
          <w:szCs w:val="24"/>
          <w:lang w:val="en-US"/>
        </w:rPr>
      </w:pPr>
      <w:r w:rsidRPr="00C275E5">
        <w:rPr>
          <w:rFonts w:ascii="Times New Roman" w:hAnsi="Times New Roman" w:cs="Times New Roman"/>
          <w:sz w:val="24"/>
          <w:szCs w:val="24"/>
          <w:lang w:val="en-US"/>
        </w:rPr>
        <w:t>G</w:t>
      </w:r>
      <w:r w:rsidR="007005A6" w:rsidRPr="00C275E5">
        <w:rPr>
          <w:rFonts w:ascii="Times New Roman" w:hAnsi="Times New Roman" w:cs="Times New Roman"/>
          <w:sz w:val="24"/>
          <w:szCs w:val="24"/>
          <w:lang w:val="en-US"/>
        </w:rPr>
        <w:t>UDIN</w:t>
      </w:r>
      <w:r w:rsidRPr="00C275E5">
        <w:rPr>
          <w:rFonts w:ascii="Times New Roman" w:hAnsi="Times New Roman" w:cs="Times New Roman"/>
          <w:sz w:val="24"/>
          <w:szCs w:val="24"/>
          <w:lang w:val="en-US"/>
        </w:rPr>
        <w:t xml:space="preserve">, E. Rumos de Política Econômica. </w:t>
      </w:r>
      <w:r>
        <w:rPr>
          <w:rFonts w:ascii="Times New Roman" w:hAnsi="Times New Roman" w:cs="Times New Roman"/>
          <w:sz w:val="24"/>
          <w:szCs w:val="24"/>
        </w:rPr>
        <w:t xml:space="preserve">[1945] </w:t>
      </w:r>
      <w:r w:rsidRPr="00BF73C7">
        <w:rPr>
          <w:rFonts w:ascii="Times New Roman" w:hAnsi="Times New Roman" w:cs="Times New Roman"/>
          <w:sz w:val="24"/>
          <w:szCs w:val="24"/>
        </w:rPr>
        <w:t>In: S</w:t>
      </w:r>
      <w:r w:rsidR="007005A6">
        <w:rPr>
          <w:rFonts w:ascii="Times New Roman" w:hAnsi="Times New Roman" w:cs="Times New Roman"/>
          <w:sz w:val="24"/>
          <w:szCs w:val="24"/>
        </w:rPr>
        <w:t>IMONSEN</w:t>
      </w:r>
      <w:r w:rsidRPr="00BF73C7">
        <w:rPr>
          <w:rFonts w:ascii="Times New Roman" w:hAnsi="Times New Roman" w:cs="Times New Roman"/>
          <w:sz w:val="24"/>
          <w:szCs w:val="24"/>
        </w:rPr>
        <w:t>, R. C. G</w:t>
      </w:r>
      <w:r w:rsidR="007005A6">
        <w:rPr>
          <w:rFonts w:ascii="Times New Roman" w:hAnsi="Times New Roman" w:cs="Times New Roman"/>
          <w:sz w:val="24"/>
          <w:szCs w:val="24"/>
        </w:rPr>
        <w:t>UDIN</w:t>
      </w:r>
      <w:r w:rsidRPr="00BF73C7">
        <w:rPr>
          <w:rFonts w:ascii="Times New Roman" w:hAnsi="Times New Roman" w:cs="Times New Roman"/>
          <w:sz w:val="24"/>
          <w:szCs w:val="24"/>
        </w:rPr>
        <w:t xml:space="preserve">, E. </w:t>
      </w:r>
      <w:r w:rsidRPr="007F4288">
        <w:rPr>
          <w:rFonts w:ascii="Times New Roman" w:hAnsi="Times New Roman" w:cs="Times New Roman"/>
          <w:i/>
          <w:sz w:val="24"/>
          <w:szCs w:val="24"/>
        </w:rPr>
        <w:t>A Controvérsia do Planejamento na Economia Brasileira</w:t>
      </w:r>
      <w:r>
        <w:rPr>
          <w:rFonts w:ascii="Times New Roman" w:hAnsi="Times New Roman" w:cs="Times New Roman"/>
          <w:sz w:val="24"/>
          <w:szCs w:val="24"/>
        </w:rPr>
        <w:t xml:space="preserve">. </w:t>
      </w:r>
      <w:r w:rsidRPr="00AE0954">
        <w:rPr>
          <w:rFonts w:ascii="Times New Roman" w:hAnsi="Times New Roman" w:cs="Times New Roman"/>
          <w:sz w:val="24"/>
          <w:szCs w:val="24"/>
          <w:lang w:val="en-US"/>
        </w:rPr>
        <w:t>3</w:t>
      </w:r>
      <w:r w:rsidRPr="00AE0954">
        <w:rPr>
          <w:rFonts w:ascii="Times New Roman" w:hAnsi="Times New Roman" w:cs="Times New Roman"/>
          <w:sz w:val="24"/>
          <w:szCs w:val="24"/>
          <w:vertAlign w:val="superscript"/>
          <w:lang w:val="en-US"/>
        </w:rPr>
        <w:t>a</w:t>
      </w:r>
      <w:r w:rsidRPr="00AE0954">
        <w:rPr>
          <w:rFonts w:ascii="Times New Roman" w:hAnsi="Times New Roman" w:cs="Times New Roman"/>
          <w:sz w:val="24"/>
          <w:szCs w:val="24"/>
          <w:lang w:val="en-US"/>
        </w:rPr>
        <w:t xml:space="preserve"> Edição. </w:t>
      </w:r>
      <w:r w:rsidRPr="003D1DCC">
        <w:rPr>
          <w:rFonts w:ascii="Times New Roman" w:hAnsi="Times New Roman" w:cs="Times New Roman"/>
          <w:sz w:val="24"/>
          <w:szCs w:val="24"/>
          <w:lang w:val="en-US"/>
        </w:rPr>
        <w:t>Brasília: IPEA, 2010.</w:t>
      </w:r>
    </w:p>
    <w:p w14:paraId="0120650E" w14:textId="77777777" w:rsidR="00BF73C7" w:rsidRPr="003D1DCC" w:rsidRDefault="00BF73C7" w:rsidP="00B010AB">
      <w:pPr>
        <w:rPr>
          <w:rFonts w:ascii="Times New Roman" w:hAnsi="Times New Roman" w:cs="Times New Roman"/>
          <w:sz w:val="24"/>
          <w:szCs w:val="24"/>
          <w:lang w:val="en-US"/>
        </w:rPr>
      </w:pPr>
    </w:p>
    <w:p w14:paraId="52D17252" w14:textId="77777777" w:rsidR="006671D7" w:rsidRPr="006671D7" w:rsidRDefault="006671D7" w:rsidP="00B010AB">
      <w:pPr>
        <w:rPr>
          <w:rFonts w:ascii="Times New Roman" w:hAnsi="Times New Roman" w:cs="Times New Roman"/>
          <w:sz w:val="24"/>
          <w:szCs w:val="24"/>
          <w:lang w:val="en-US"/>
        </w:rPr>
      </w:pPr>
      <w:r>
        <w:rPr>
          <w:rFonts w:ascii="Times New Roman" w:hAnsi="Times New Roman" w:cs="Times New Roman"/>
          <w:sz w:val="24"/>
          <w:szCs w:val="24"/>
          <w:lang w:val="en-US"/>
        </w:rPr>
        <w:t>H</w:t>
      </w:r>
      <w:r w:rsidR="007005A6">
        <w:rPr>
          <w:rFonts w:ascii="Times New Roman" w:hAnsi="Times New Roman" w:cs="Times New Roman"/>
          <w:sz w:val="24"/>
          <w:szCs w:val="24"/>
          <w:lang w:val="en-US"/>
        </w:rPr>
        <w:t>AMILTON</w:t>
      </w:r>
      <w:r>
        <w:rPr>
          <w:rFonts w:ascii="Times New Roman" w:hAnsi="Times New Roman" w:cs="Times New Roman"/>
          <w:sz w:val="24"/>
          <w:szCs w:val="24"/>
          <w:lang w:val="en-US"/>
        </w:rPr>
        <w:t xml:space="preserve">, W. The Institutional Approach to Economic Theory. </w:t>
      </w:r>
      <w:r>
        <w:rPr>
          <w:rFonts w:ascii="Times New Roman" w:hAnsi="Times New Roman" w:cs="Times New Roman"/>
          <w:i/>
          <w:sz w:val="24"/>
          <w:szCs w:val="24"/>
          <w:lang w:val="en-US"/>
        </w:rPr>
        <w:t>American Economic Review</w:t>
      </w:r>
      <w:r>
        <w:rPr>
          <w:rFonts w:ascii="Times New Roman" w:hAnsi="Times New Roman" w:cs="Times New Roman"/>
          <w:sz w:val="24"/>
          <w:szCs w:val="24"/>
          <w:lang w:val="en-US"/>
        </w:rPr>
        <w:t>, vol. 9, n. 1, supplement, 1919.</w:t>
      </w:r>
    </w:p>
    <w:p w14:paraId="481BA262" w14:textId="77777777" w:rsidR="006671D7" w:rsidRDefault="006671D7" w:rsidP="00B010AB">
      <w:pPr>
        <w:rPr>
          <w:rFonts w:ascii="Times New Roman" w:hAnsi="Times New Roman" w:cs="Times New Roman"/>
          <w:sz w:val="24"/>
          <w:szCs w:val="24"/>
          <w:lang w:val="en-US"/>
        </w:rPr>
      </w:pPr>
    </w:p>
    <w:p w14:paraId="673172CC" w14:textId="77777777" w:rsidR="001C2A6A" w:rsidRPr="00C96928" w:rsidRDefault="001C2A6A" w:rsidP="00B010AB">
      <w:pPr>
        <w:rPr>
          <w:rFonts w:ascii="Times New Roman" w:hAnsi="Times New Roman" w:cs="Times New Roman"/>
          <w:sz w:val="24"/>
          <w:szCs w:val="24"/>
          <w:lang w:val="en-US"/>
        </w:rPr>
      </w:pPr>
      <w:r>
        <w:rPr>
          <w:rFonts w:ascii="Times New Roman" w:hAnsi="Times New Roman" w:cs="Times New Roman"/>
          <w:sz w:val="24"/>
          <w:szCs w:val="24"/>
          <w:lang w:val="en-US"/>
        </w:rPr>
        <w:t>H</w:t>
      </w:r>
      <w:r w:rsidR="007005A6">
        <w:rPr>
          <w:rFonts w:ascii="Times New Roman" w:hAnsi="Times New Roman" w:cs="Times New Roman"/>
          <w:sz w:val="24"/>
          <w:szCs w:val="24"/>
          <w:lang w:val="en-US"/>
        </w:rPr>
        <w:t>ODGSON</w:t>
      </w:r>
      <w:r>
        <w:rPr>
          <w:rFonts w:ascii="Times New Roman" w:hAnsi="Times New Roman" w:cs="Times New Roman"/>
          <w:sz w:val="24"/>
          <w:szCs w:val="24"/>
          <w:lang w:val="en-US"/>
        </w:rPr>
        <w:t xml:space="preserve">, G. </w:t>
      </w:r>
      <w:r w:rsidRPr="001C2A6A">
        <w:rPr>
          <w:rFonts w:ascii="Times New Roman" w:hAnsi="Times New Roman" w:cs="Times New Roman"/>
          <w:i/>
          <w:sz w:val="24"/>
          <w:szCs w:val="24"/>
          <w:lang w:val="en-US"/>
        </w:rPr>
        <w:t>The Evolution of Institutional Economics: Agency, Structure and Darwinism in American Institutionalism</w:t>
      </w:r>
      <w:r>
        <w:rPr>
          <w:rFonts w:ascii="Times New Roman" w:hAnsi="Times New Roman" w:cs="Times New Roman"/>
          <w:sz w:val="24"/>
          <w:szCs w:val="24"/>
          <w:lang w:val="en-US"/>
        </w:rPr>
        <w:t xml:space="preserve">. </w:t>
      </w:r>
      <w:r w:rsidRPr="00C96928">
        <w:rPr>
          <w:rFonts w:ascii="Times New Roman" w:hAnsi="Times New Roman" w:cs="Times New Roman"/>
          <w:sz w:val="24"/>
          <w:szCs w:val="24"/>
          <w:lang w:val="en-US"/>
        </w:rPr>
        <w:t>London: Routledge, 2004.</w:t>
      </w:r>
    </w:p>
    <w:p w14:paraId="6F0DFD35" w14:textId="77777777" w:rsidR="001C2A6A" w:rsidRPr="00C96928" w:rsidRDefault="001C2A6A" w:rsidP="00B010AB">
      <w:pPr>
        <w:rPr>
          <w:rFonts w:ascii="Times New Roman" w:hAnsi="Times New Roman" w:cs="Times New Roman"/>
          <w:sz w:val="24"/>
          <w:szCs w:val="24"/>
          <w:lang w:val="en-US"/>
        </w:rPr>
      </w:pPr>
    </w:p>
    <w:p w14:paraId="06B7D930" w14:textId="77777777" w:rsidR="00C82AC4" w:rsidRPr="00C96928" w:rsidRDefault="00C82AC4" w:rsidP="00B010AB">
      <w:pPr>
        <w:rPr>
          <w:rFonts w:ascii="Times New Roman" w:hAnsi="Times New Roman" w:cs="Times New Roman"/>
          <w:sz w:val="24"/>
          <w:szCs w:val="24"/>
          <w:lang w:val="en-US"/>
        </w:rPr>
      </w:pPr>
      <w:r w:rsidRPr="00C82AC4">
        <w:rPr>
          <w:rFonts w:ascii="Times New Roman" w:hAnsi="Times New Roman" w:cs="Times New Roman"/>
          <w:sz w:val="24"/>
          <w:szCs w:val="24"/>
          <w:lang w:val="en-US"/>
        </w:rPr>
        <w:t>H</w:t>
      </w:r>
      <w:r w:rsidR="007005A6">
        <w:rPr>
          <w:rFonts w:ascii="Times New Roman" w:hAnsi="Times New Roman" w:cs="Times New Roman"/>
          <w:sz w:val="24"/>
          <w:szCs w:val="24"/>
          <w:lang w:val="en-US"/>
        </w:rPr>
        <w:t>OFSTADTER</w:t>
      </w:r>
      <w:r w:rsidRPr="00C82AC4">
        <w:rPr>
          <w:rFonts w:ascii="Times New Roman" w:hAnsi="Times New Roman" w:cs="Times New Roman"/>
          <w:sz w:val="24"/>
          <w:szCs w:val="24"/>
          <w:lang w:val="en-US"/>
        </w:rPr>
        <w:t xml:space="preserve">, R. </w:t>
      </w:r>
      <w:r w:rsidRPr="00C82AC4">
        <w:rPr>
          <w:rFonts w:ascii="Times New Roman" w:hAnsi="Times New Roman" w:cs="Times New Roman"/>
          <w:i/>
          <w:sz w:val="24"/>
          <w:szCs w:val="24"/>
          <w:lang w:val="en-US"/>
        </w:rPr>
        <w:t>The Age of Reform</w:t>
      </w:r>
      <w:r>
        <w:rPr>
          <w:rFonts w:ascii="Times New Roman" w:hAnsi="Times New Roman" w:cs="Times New Roman"/>
          <w:sz w:val="24"/>
          <w:szCs w:val="24"/>
          <w:lang w:val="en-US"/>
        </w:rPr>
        <w:t xml:space="preserve">. </w:t>
      </w:r>
      <w:r w:rsidRPr="00C96928">
        <w:rPr>
          <w:rFonts w:ascii="Times New Roman" w:hAnsi="Times New Roman" w:cs="Times New Roman"/>
          <w:sz w:val="24"/>
          <w:szCs w:val="24"/>
          <w:lang w:val="en-US"/>
        </w:rPr>
        <w:t>New York: Knopf, 1955.</w:t>
      </w:r>
    </w:p>
    <w:p w14:paraId="5613AE86" w14:textId="77777777" w:rsidR="00C82AC4" w:rsidRPr="00C96928" w:rsidRDefault="00C82AC4" w:rsidP="00B010AB">
      <w:pPr>
        <w:rPr>
          <w:rFonts w:ascii="Times New Roman" w:hAnsi="Times New Roman" w:cs="Times New Roman"/>
          <w:sz w:val="24"/>
          <w:szCs w:val="24"/>
          <w:lang w:val="en-US"/>
        </w:rPr>
      </w:pPr>
    </w:p>
    <w:p w14:paraId="4C1B2B56" w14:textId="77777777" w:rsidR="00180918" w:rsidRPr="00180918" w:rsidRDefault="00180918" w:rsidP="00B010AB">
      <w:pPr>
        <w:rPr>
          <w:rFonts w:ascii="Times New Roman" w:hAnsi="Times New Roman" w:cs="Times New Roman"/>
          <w:sz w:val="24"/>
          <w:szCs w:val="24"/>
        </w:rPr>
      </w:pPr>
      <w:r>
        <w:rPr>
          <w:rFonts w:ascii="Times New Roman" w:hAnsi="Times New Roman" w:cs="Times New Roman"/>
          <w:sz w:val="24"/>
          <w:szCs w:val="24"/>
        </w:rPr>
        <w:t>K</w:t>
      </w:r>
      <w:r w:rsidR="007005A6">
        <w:rPr>
          <w:rFonts w:ascii="Times New Roman" w:hAnsi="Times New Roman" w:cs="Times New Roman"/>
          <w:sz w:val="24"/>
          <w:szCs w:val="24"/>
        </w:rPr>
        <w:t>ANTOR</w:t>
      </w:r>
      <w:r>
        <w:rPr>
          <w:rFonts w:ascii="Times New Roman" w:hAnsi="Times New Roman" w:cs="Times New Roman"/>
          <w:sz w:val="24"/>
          <w:szCs w:val="24"/>
        </w:rPr>
        <w:t>, I. M</w:t>
      </w:r>
      <w:r w:rsidR="007005A6">
        <w:rPr>
          <w:rFonts w:ascii="Times New Roman" w:hAnsi="Times New Roman" w:cs="Times New Roman"/>
          <w:sz w:val="24"/>
          <w:szCs w:val="24"/>
        </w:rPr>
        <w:t>ACIEL</w:t>
      </w:r>
      <w:r>
        <w:rPr>
          <w:rFonts w:ascii="Times New Roman" w:hAnsi="Times New Roman" w:cs="Times New Roman"/>
          <w:sz w:val="24"/>
          <w:szCs w:val="24"/>
        </w:rPr>
        <w:t>, D. A. S</w:t>
      </w:r>
      <w:r w:rsidR="007005A6">
        <w:rPr>
          <w:rFonts w:ascii="Times New Roman" w:hAnsi="Times New Roman" w:cs="Times New Roman"/>
          <w:sz w:val="24"/>
          <w:szCs w:val="24"/>
        </w:rPr>
        <w:t>IMÕES</w:t>
      </w:r>
      <w:r w:rsidR="00E459B3">
        <w:rPr>
          <w:rFonts w:ascii="Times New Roman" w:hAnsi="Times New Roman" w:cs="Times New Roman"/>
          <w:sz w:val="24"/>
          <w:szCs w:val="24"/>
        </w:rPr>
        <w:t>, J. A. Anexos Document</w:t>
      </w:r>
      <w:r>
        <w:rPr>
          <w:rFonts w:ascii="Times New Roman" w:hAnsi="Times New Roman" w:cs="Times New Roman"/>
          <w:sz w:val="24"/>
          <w:szCs w:val="24"/>
        </w:rPr>
        <w:t>a</w:t>
      </w:r>
      <w:r w:rsidR="00E459B3">
        <w:rPr>
          <w:rFonts w:ascii="Times New Roman" w:hAnsi="Times New Roman" w:cs="Times New Roman"/>
          <w:sz w:val="24"/>
          <w:szCs w:val="24"/>
        </w:rPr>
        <w:t>i</w:t>
      </w:r>
      <w:r>
        <w:rPr>
          <w:rFonts w:ascii="Times New Roman" w:hAnsi="Times New Roman" w:cs="Times New Roman"/>
          <w:sz w:val="24"/>
          <w:szCs w:val="24"/>
        </w:rPr>
        <w:t>s. In: K</w:t>
      </w:r>
      <w:r w:rsidR="007005A6">
        <w:rPr>
          <w:rFonts w:ascii="Times New Roman" w:hAnsi="Times New Roman" w:cs="Times New Roman"/>
          <w:sz w:val="24"/>
          <w:szCs w:val="24"/>
        </w:rPr>
        <w:t>ANTOR</w:t>
      </w:r>
      <w:r>
        <w:rPr>
          <w:rFonts w:ascii="Times New Roman" w:hAnsi="Times New Roman" w:cs="Times New Roman"/>
          <w:sz w:val="24"/>
          <w:szCs w:val="24"/>
        </w:rPr>
        <w:t>, I. M</w:t>
      </w:r>
      <w:r w:rsidR="007005A6">
        <w:rPr>
          <w:rFonts w:ascii="Times New Roman" w:hAnsi="Times New Roman" w:cs="Times New Roman"/>
          <w:sz w:val="24"/>
          <w:szCs w:val="24"/>
        </w:rPr>
        <w:t>ACIEL</w:t>
      </w:r>
      <w:r>
        <w:rPr>
          <w:rFonts w:ascii="Times New Roman" w:hAnsi="Times New Roman" w:cs="Times New Roman"/>
          <w:sz w:val="24"/>
          <w:szCs w:val="24"/>
        </w:rPr>
        <w:t>, D. A. S</w:t>
      </w:r>
      <w:r w:rsidR="007005A6">
        <w:rPr>
          <w:rFonts w:ascii="Times New Roman" w:hAnsi="Times New Roman" w:cs="Times New Roman"/>
          <w:sz w:val="24"/>
          <w:szCs w:val="24"/>
        </w:rPr>
        <w:t>IMÕES</w:t>
      </w:r>
      <w:r>
        <w:rPr>
          <w:rFonts w:ascii="Times New Roman" w:hAnsi="Times New Roman" w:cs="Times New Roman"/>
          <w:sz w:val="24"/>
          <w:szCs w:val="24"/>
        </w:rPr>
        <w:t xml:space="preserve">, J. A. </w:t>
      </w:r>
      <w:r>
        <w:rPr>
          <w:rFonts w:ascii="Times New Roman" w:hAnsi="Times New Roman" w:cs="Times New Roman"/>
          <w:i/>
          <w:sz w:val="24"/>
          <w:szCs w:val="24"/>
        </w:rPr>
        <w:t>A Escola Livre de Sociologia e Política: anos de formação. 1933-1953. Depoimentos</w:t>
      </w:r>
      <w:r>
        <w:rPr>
          <w:rFonts w:ascii="Times New Roman" w:hAnsi="Times New Roman" w:cs="Times New Roman"/>
          <w:sz w:val="24"/>
          <w:szCs w:val="24"/>
        </w:rPr>
        <w:t>. 2</w:t>
      </w:r>
      <w:r>
        <w:rPr>
          <w:rFonts w:ascii="Times New Roman" w:hAnsi="Times New Roman" w:cs="Times New Roman"/>
          <w:sz w:val="24"/>
          <w:szCs w:val="24"/>
          <w:vertAlign w:val="superscript"/>
        </w:rPr>
        <w:t>a</w:t>
      </w:r>
      <w:r>
        <w:rPr>
          <w:rFonts w:ascii="Times New Roman" w:hAnsi="Times New Roman" w:cs="Times New Roman"/>
          <w:sz w:val="24"/>
          <w:szCs w:val="24"/>
        </w:rPr>
        <w:t xml:space="preserve"> Edição. São Paulo: Sociologia e Política, 2009.</w:t>
      </w:r>
    </w:p>
    <w:p w14:paraId="495A6838" w14:textId="77777777" w:rsidR="00180918" w:rsidRDefault="00180918" w:rsidP="00B010AB">
      <w:pPr>
        <w:rPr>
          <w:rFonts w:ascii="Times New Roman" w:hAnsi="Times New Roman" w:cs="Times New Roman"/>
          <w:sz w:val="24"/>
          <w:szCs w:val="24"/>
        </w:rPr>
      </w:pPr>
    </w:p>
    <w:p w14:paraId="2C5D0E5A" w14:textId="77777777" w:rsidR="00DC7D15" w:rsidRPr="00DC7D15" w:rsidRDefault="007005A6" w:rsidP="00B010AB">
      <w:pPr>
        <w:rPr>
          <w:rFonts w:ascii="Times New Roman" w:hAnsi="Times New Roman" w:cs="Times New Roman"/>
          <w:sz w:val="24"/>
          <w:szCs w:val="24"/>
          <w:lang w:val="en-US"/>
        </w:rPr>
      </w:pPr>
      <w:r w:rsidRPr="00B010AB">
        <w:rPr>
          <w:rFonts w:ascii="Times New Roman" w:hAnsi="Times New Roman" w:cs="Times New Roman"/>
          <w:sz w:val="24"/>
          <w:szCs w:val="24"/>
        </w:rPr>
        <w:t>LANDAUER</w:t>
      </w:r>
      <w:r w:rsidR="00DC7D15" w:rsidRPr="00B010AB">
        <w:rPr>
          <w:rFonts w:ascii="Times New Roman" w:hAnsi="Times New Roman" w:cs="Times New Roman"/>
          <w:sz w:val="24"/>
          <w:szCs w:val="24"/>
        </w:rPr>
        <w:t xml:space="preserve">, C. </w:t>
      </w:r>
      <w:r w:rsidR="00DC7D15" w:rsidRPr="00B010AB">
        <w:rPr>
          <w:rFonts w:ascii="Times New Roman" w:hAnsi="Times New Roman" w:cs="Times New Roman"/>
          <w:i/>
          <w:sz w:val="24"/>
          <w:szCs w:val="24"/>
        </w:rPr>
        <w:t>Theory of National Economic Planning</w:t>
      </w:r>
      <w:r w:rsidR="00DC7D15" w:rsidRPr="00B010AB">
        <w:rPr>
          <w:rFonts w:ascii="Times New Roman" w:hAnsi="Times New Roman" w:cs="Times New Roman"/>
          <w:sz w:val="24"/>
          <w:szCs w:val="24"/>
        </w:rPr>
        <w:t>.</w:t>
      </w:r>
      <w:r w:rsidR="00CB23A3" w:rsidRPr="00B010AB">
        <w:rPr>
          <w:rFonts w:ascii="Times New Roman" w:hAnsi="Times New Roman" w:cs="Times New Roman"/>
          <w:sz w:val="24"/>
          <w:szCs w:val="24"/>
        </w:rPr>
        <w:t xml:space="preserve"> </w:t>
      </w:r>
      <w:r w:rsidR="00CB23A3">
        <w:rPr>
          <w:rFonts w:ascii="Times New Roman" w:hAnsi="Times New Roman" w:cs="Times New Roman"/>
          <w:sz w:val="24"/>
          <w:szCs w:val="24"/>
          <w:lang w:val="en-US"/>
        </w:rPr>
        <w:t>2</w:t>
      </w:r>
      <w:r w:rsidR="00CB23A3">
        <w:rPr>
          <w:rFonts w:ascii="Times New Roman" w:hAnsi="Times New Roman" w:cs="Times New Roman"/>
          <w:sz w:val="24"/>
          <w:szCs w:val="24"/>
          <w:vertAlign w:val="superscript"/>
          <w:lang w:val="en-US"/>
        </w:rPr>
        <w:t>nd</w:t>
      </w:r>
      <w:r w:rsidR="00CB23A3">
        <w:rPr>
          <w:rFonts w:ascii="Times New Roman" w:hAnsi="Times New Roman" w:cs="Times New Roman"/>
          <w:sz w:val="24"/>
          <w:szCs w:val="24"/>
          <w:lang w:val="en-US"/>
        </w:rPr>
        <w:t xml:space="preserve"> Edition. Berkeley, Los Angeles: University of California Press, 1947.</w:t>
      </w:r>
    </w:p>
    <w:p w14:paraId="08FC5CA7" w14:textId="77777777" w:rsidR="00DC7D15" w:rsidRPr="00DC7D15" w:rsidRDefault="00DC7D15" w:rsidP="00B010AB">
      <w:pPr>
        <w:rPr>
          <w:rFonts w:ascii="Times New Roman" w:hAnsi="Times New Roman" w:cs="Times New Roman"/>
          <w:sz w:val="24"/>
          <w:szCs w:val="24"/>
          <w:lang w:val="en-US"/>
        </w:rPr>
      </w:pPr>
    </w:p>
    <w:p w14:paraId="547B30DC" w14:textId="77777777" w:rsidR="002F5408" w:rsidRDefault="002F5408" w:rsidP="00B010AB">
      <w:pPr>
        <w:rPr>
          <w:rFonts w:ascii="Times New Roman" w:hAnsi="Times New Roman" w:cs="Times New Roman"/>
          <w:sz w:val="24"/>
          <w:szCs w:val="24"/>
          <w:lang w:val="en-US"/>
        </w:rPr>
      </w:pPr>
      <w:r w:rsidRPr="005B79E6">
        <w:rPr>
          <w:rFonts w:ascii="Times New Roman" w:hAnsi="Times New Roman" w:cs="Times New Roman"/>
          <w:sz w:val="24"/>
          <w:szCs w:val="24"/>
          <w:lang w:val="en-US"/>
        </w:rPr>
        <w:t>L</w:t>
      </w:r>
      <w:r w:rsidR="007005A6">
        <w:rPr>
          <w:rFonts w:ascii="Times New Roman" w:hAnsi="Times New Roman" w:cs="Times New Roman"/>
          <w:sz w:val="24"/>
          <w:szCs w:val="24"/>
          <w:lang w:val="en-US"/>
        </w:rPr>
        <w:t>EONARD</w:t>
      </w:r>
      <w:r w:rsidRPr="005B79E6">
        <w:rPr>
          <w:rFonts w:ascii="Times New Roman" w:hAnsi="Times New Roman" w:cs="Times New Roman"/>
          <w:sz w:val="24"/>
          <w:szCs w:val="24"/>
          <w:lang w:val="en-US"/>
        </w:rPr>
        <w:t xml:space="preserve">, T. “A Certain Rude Honesty”: </w:t>
      </w:r>
      <w:r>
        <w:rPr>
          <w:rFonts w:ascii="Times New Roman" w:hAnsi="Times New Roman" w:cs="Times New Roman"/>
          <w:sz w:val="24"/>
          <w:szCs w:val="24"/>
          <w:lang w:val="en-US"/>
        </w:rPr>
        <w:t xml:space="preserve">John Bates Clark as a Pioneering Neoclassical Economist. </w:t>
      </w:r>
      <w:r>
        <w:rPr>
          <w:rFonts w:ascii="Times New Roman" w:hAnsi="Times New Roman" w:cs="Times New Roman"/>
          <w:i/>
          <w:sz w:val="24"/>
          <w:szCs w:val="24"/>
          <w:lang w:val="en-US"/>
        </w:rPr>
        <w:t>History of Political Economy</w:t>
      </w:r>
      <w:r>
        <w:rPr>
          <w:rFonts w:ascii="Times New Roman" w:hAnsi="Times New Roman" w:cs="Times New Roman"/>
          <w:sz w:val="24"/>
          <w:szCs w:val="24"/>
          <w:lang w:val="en-US"/>
        </w:rPr>
        <w:t>, 35:3, 2003.</w:t>
      </w:r>
    </w:p>
    <w:p w14:paraId="150E389F" w14:textId="77777777" w:rsidR="002F5408" w:rsidRDefault="002F5408" w:rsidP="00B010AB">
      <w:pPr>
        <w:rPr>
          <w:rFonts w:ascii="Times New Roman" w:hAnsi="Times New Roman" w:cs="Times New Roman"/>
          <w:sz w:val="24"/>
          <w:szCs w:val="24"/>
          <w:lang w:val="en-US"/>
        </w:rPr>
      </w:pPr>
    </w:p>
    <w:p w14:paraId="5D9EF74A" w14:textId="77777777" w:rsidR="002F5408" w:rsidRPr="001D7C6E" w:rsidRDefault="002F5408" w:rsidP="00B010AB">
      <w:pPr>
        <w:rPr>
          <w:rFonts w:ascii="Times New Roman" w:hAnsi="Times New Roman" w:cs="Times New Roman"/>
          <w:sz w:val="24"/>
          <w:szCs w:val="24"/>
          <w:lang w:val="en-US"/>
        </w:rPr>
      </w:pPr>
      <w:r>
        <w:rPr>
          <w:rFonts w:ascii="Times New Roman" w:hAnsi="Times New Roman" w:cs="Times New Roman"/>
          <w:sz w:val="24"/>
          <w:szCs w:val="24"/>
          <w:lang w:val="en-US"/>
        </w:rPr>
        <w:t>L</w:t>
      </w:r>
      <w:r w:rsidR="007005A6">
        <w:rPr>
          <w:rFonts w:ascii="Times New Roman" w:hAnsi="Times New Roman" w:cs="Times New Roman"/>
          <w:sz w:val="24"/>
          <w:szCs w:val="24"/>
          <w:lang w:val="en-US"/>
        </w:rPr>
        <w:t>EONARD</w:t>
      </w:r>
      <w:r>
        <w:rPr>
          <w:rFonts w:ascii="Times New Roman" w:hAnsi="Times New Roman" w:cs="Times New Roman"/>
          <w:sz w:val="24"/>
          <w:szCs w:val="24"/>
          <w:lang w:val="en-US"/>
        </w:rPr>
        <w:t xml:space="preserve">, T. Religion and Evolution in Progressive Era Political Economy: Adversaries or Allies. </w:t>
      </w:r>
      <w:r w:rsidRPr="001D7C6E">
        <w:rPr>
          <w:rFonts w:ascii="Times New Roman" w:hAnsi="Times New Roman" w:cs="Times New Roman"/>
          <w:i/>
          <w:sz w:val="24"/>
          <w:szCs w:val="24"/>
          <w:lang w:val="en-US"/>
        </w:rPr>
        <w:t>History of Political Economy</w:t>
      </w:r>
      <w:r w:rsidRPr="001D7C6E">
        <w:rPr>
          <w:rFonts w:ascii="Times New Roman" w:hAnsi="Times New Roman" w:cs="Times New Roman"/>
          <w:sz w:val="24"/>
          <w:szCs w:val="24"/>
          <w:lang w:val="en-US"/>
        </w:rPr>
        <w:t>, 43:3, 2011.</w:t>
      </w:r>
    </w:p>
    <w:p w14:paraId="3681AF52" w14:textId="77777777" w:rsidR="007F0E77" w:rsidRPr="001D7C6E" w:rsidRDefault="007F0E77" w:rsidP="00B010AB">
      <w:pPr>
        <w:rPr>
          <w:rFonts w:ascii="Times New Roman" w:hAnsi="Times New Roman" w:cs="Times New Roman"/>
          <w:sz w:val="24"/>
          <w:szCs w:val="24"/>
          <w:lang w:val="en-US"/>
        </w:rPr>
      </w:pPr>
    </w:p>
    <w:p w14:paraId="282FA3AC" w14:textId="77777777" w:rsidR="003270A3" w:rsidRPr="00773391" w:rsidRDefault="003270A3" w:rsidP="00B010AB">
      <w:pPr>
        <w:rPr>
          <w:rFonts w:ascii="Times New Roman" w:hAnsi="Times New Roman" w:cs="Times New Roman"/>
          <w:sz w:val="24"/>
          <w:szCs w:val="24"/>
          <w:lang w:val="en-US"/>
        </w:rPr>
      </w:pPr>
      <w:r w:rsidRPr="003270A3">
        <w:rPr>
          <w:rFonts w:ascii="Times New Roman" w:hAnsi="Times New Roman" w:cs="Times New Roman"/>
          <w:sz w:val="24"/>
          <w:szCs w:val="24"/>
          <w:lang w:val="en-US"/>
        </w:rPr>
        <w:t>L</w:t>
      </w:r>
      <w:r w:rsidR="007005A6">
        <w:rPr>
          <w:rFonts w:ascii="Times New Roman" w:hAnsi="Times New Roman" w:cs="Times New Roman"/>
          <w:sz w:val="24"/>
          <w:szCs w:val="24"/>
          <w:lang w:val="en-US"/>
        </w:rPr>
        <w:t>EVEN</w:t>
      </w:r>
      <w:r w:rsidRPr="003270A3">
        <w:rPr>
          <w:rFonts w:ascii="Times New Roman" w:hAnsi="Times New Roman" w:cs="Times New Roman"/>
          <w:sz w:val="24"/>
          <w:szCs w:val="24"/>
          <w:lang w:val="en-US"/>
        </w:rPr>
        <w:t>, M. M</w:t>
      </w:r>
      <w:r w:rsidR="007005A6">
        <w:rPr>
          <w:rFonts w:ascii="Times New Roman" w:hAnsi="Times New Roman" w:cs="Times New Roman"/>
          <w:sz w:val="24"/>
          <w:szCs w:val="24"/>
          <w:lang w:val="en-US"/>
        </w:rPr>
        <w:t>OULTON</w:t>
      </w:r>
      <w:r w:rsidRPr="003270A3">
        <w:rPr>
          <w:rFonts w:ascii="Times New Roman" w:hAnsi="Times New Roman" w:cs="Times New Roman"/>
          <w:sz w:val="24"/>
          <w:szCs w:val="24"/>
          <w:lang w:val="en-US"/>
        </w:rPr>
        <w:t>, H. W</w:t>
      </w:r>
      <w:r w:rsidR="007005A6">
        <w:rPr>
          <w:rFonts w:ascii="Times New Roman" w:hAnsi="Times New Roman" w:cs="Times New Roman"/>
          <w:sz w:val="24"/>
          <w:szCs w:val="24"/>
          <w:lang w:val="en-US"/>
        </w:rPr>
        <w:t>ARBURTON</w:t>
      </w:r>
      <w:r w:rsidRPr="003270A3">
        <w:rPr>
          <w:rFonts w:ascii="Times New Roman" w:hAnsi="Times New Roman" w:cs="Times New Roman"/>
          <w:sz w:val="24"/>
          <w:szCs w:val="24"/>
          <w:lang w:val="en-US"/>
        </w:rPr>
        <w:t xml:space="preserve">, C. </w:t>
      </w:r>
      <w:r>
        <w:rPr>
          <w:rFonts w:ascii="Times New Roman" w:hAnsi="Times New Roman" w:cs="Times New Roman"/>
          <w:i/>
          <w:sz w:val="24"/>
          <w:szCs w:val="24"/>
          <w:lang w:val="en-US"/>
        </w:rPr>
        <w:t>America’s Capacity to Consume</w:t>
      </w:r>
      <w:r>
        <w:rPr>
          <w:rFonts w:ascii="Times New Roman" w:hAnsi="Times New Roman" w:cs="Times New Roman"/>
          <w:sz w:val="24"/>
          <w:szCs w:val="24"/>
          <w:lang w:val="en-US"/>
        </w:rPr>
        <w:t xml:space="preserve">. </w:t>
      </w:r>
      <w:r w:rsidRPr="00773391">
        <w:rPr>
          <w:rFonts w:ascii="Times New Roman" w:hAnsi="Times New Roman" w:cs="Times New Roman"/>
          <w:sz w:val="24"/>
          <w:szCs w:val="24"/>
          <w:lang w:val="en-US"/>
        </w:rPr>
        <w:t>Washington, D. C.: The Brookings Institution, 1934.</w:t>
      </w:r>
    </w:p>
    <w:p w14:paraId="46A6D0E1" w14:textId="77777777" w:rsidR="00CF5BAF" w:rsidRDefault="00CF5BAF" w:rsidP="00B010AB">
      <w:pPr>
        <w:rPr>
          <w:rFonts w:ascii="Times New Roman" w:hAnsi="Times New Roman" w:cs="Times New Roman"/>
          <w:sz w:val="24"/>
          <w:szCs w:val="24"/>
          <w:lang w:val="en-US"/>
        </w:rPr>
      </w:pPr>
    </w:p>
    <w:p w14:paraId="08A827F3" w14:textId="1D2245AC" w:rsidR="00A90D7F" w:rsidRPr="00271B4E" w:rsidRDefault="007005A6" w:rsidP="00B010A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LEVY</w:t>
      </w:r>
      <w:r w:rsidR="00A90D7F" w:rsidRPr="00C96928">
        <w:rPr>
          <w:rFonts w:ascii="Times New Roman" w:hAnsi="Times New Roman" w:cs="Times New Roman"/>
          <w:sz w:val="24"/>
          <w:szCs w:val="24"/>
          <w:lang w:val="en-US"/>
        </w:rPr>
        <w:t xml:space="preserve">, D. Seymour Harris. </w:t>
      </w:r>
      <w:r w:rsidR="00A90D7F" w:rsidRPr="00853B2D">
        <w:rPr>
          <w:rFonts w:ascii="Times New Roman" w:hAnsi="Times New Roman" w:cs="Times New Roman"/>
          <w:i/>
          <w:sz w:val="24"/>
          <w:szCs w:val="24"/>
        </w:rPr>
        <w:t>Comunicação pessoal.</w:t>
      </w:r>
      <w:r w:rsidR="00A90D7F" w:rsidRPr="00853B2D">
        <w:rPr>
          <w:rFonts w:ascii="Times New Roman" w:hAnsi="Times New Roman" w:cs="Times New Roman"/>
          <w:sz w:val="24"/>
          <w:szCs w:val="24"/>
        </w:rPr>
        <w:t xml:space="preserve"> </w:t>
      </w:r>
      <w:r w:rsidR="00A90D7F" w:rsidRPr="00222B59">
        <w:rPr>
          <w:rFonts w:ascii="Times New Roman" w:hAnsi="Times New Roman" w:cs="Times New Roman"/>
          <w:sz w:val="24"/>
          <w:szCs w:val="24"/>
        </w:rPr>
        <w:t xml:space="preserve">Mensagem para: </w:t>
      </w:r>
      <w:r w:rsidR="006513A6">
        <w:rPr>
          <w:rFonts w:ascii="Times New Roman" w:hAnsi="Times New Roman" w:cs="Times New Roman"/>
          <w:sz w:val="24"/>
          <w:szCs w:val="24"/>
        </w:rPr>
        <w:t>XXXXXX</w:t>
      </w:r>
      <w:r w:rsidR="00A90D7F" w:rsidRPr="00222B59">
        <w:rPr>
          <w:rFonts w:ascii="Times New Roman" w:hAnsi="Times New Roman" w:cs="Times New Roman"/>
          <w:sz w:val="24"/>
          <w:szCs w:val="24"/>
        </w:rPr>
        <w:t xml:space="preserve">. </w:t>
      </w:r>
      <w:r w:rsidR="00A90D7F" w:rsidRPr="00C96928">
        <w:rPr>
          <w:rFonts w:ascii="Times New Roman" w:hAnsi="Times New Roman" w:cs="Times New Roman"/>
          <w:i/>
          <w:sz w:val="24"/>
          <w:szCs w:val="24"/>
          <w:lang w:val="en-US"/>
        </w:rPr>
        <w:t>Comunicação Pessoa</w:t>
      </w:r>
      <w:r w:rsidR="00422A62">
        <w:rPr>
          <w:rFonts w:ascii="Times New Roman" w:hAnsi="Times New Roman" w:cs="Times New Roman"/>
          <w:i/>
          <w:sz w:val="24"/>
          <w:szCs w:val="24"/>
          <w:lang w:val="en-US"/>
        </w:rPr>
        <w:t>l</w:t>
      </w:r>
      <w:r w:rsidR="00A90D7F" w:rsidRPr="00C96928">
        <w:rPr>
          <w:rFonts w:ascii="Times New Roman" w:hAnsi="Times New Roman" w:cs="Times New Roman"/>
          <w:i/>
          <w:sz w:val="24"/>
          <w:szCs w:val="24"/>
          <w:lang w:val="en-US"/>
        </w:rPr>
        <w:t>: e-mail</w:t>
      </w:r>
      <w:r w:rsidR="00A90D7F" w:rsidRPr="00C96928">
        <w:rPr>
          <w:rFonts w:ascii="Times New Roman" w:hAnsi="Times New Roman" w:cs="Times New Roman"/>
          <w:sz w:val="24"/>
          <w:szCs w:val="24"/>
          <w:lang w:val="en-US"/>
        </w:rPr>
        <w:t xml:space="preserve">. </w:t>
      </w:r>
      <w:r w:rsidR="00A90D7F" w:rsidRPr="00271B4E">
        <w:rPr>
          <w:rFonts w:ascii="Times New Roman" w:hAnsi="Times New Roman" w:cs="Times New Roman"/>
          <w:sz w:val="24"/>
          <w:szCs w:val="24"/>
          <w:lang w:val="en-US"/>
        </w:rPr>
        <w:t>31/07/2013.</w:t>
      </w:r>
    </w:p>
    <w:p w14:paraId="36115172" w14:textId="77777777" w:rsidR="00306CB5" w:rsidRDefault="00306CB5" w:rsidP="00B010AB">
      <w:pPr>
        <w:rPr>
          <w:rFonts w:ascii="Times New Roman" w:hAnsi="Times New Roman" w:cs="Times New Roman"/>
          <w:sz w:val="24"/>
          <w:szCs w:val="24"/>
          <w:lang w:val="en-US"/>
        </w:rPr>
      </w:pPr>
    </w:p>
    <w:p w14:paraId="516E56C8" w14:textId="77777777" w:rsidR="00150F50" w:rsidRPr="00150F50" w:rsidRDefault="007005A6" w:rsidP="00B010AB">
      <w:pPr>
        <w:rPr>
          <w:rFonts w:ascii="Times New Roman" w:hAnsi="Times New Roman" w:cs="Times New Roman"/>
          <w:sz w:val="24"/>
          <w:szCs w:val="24"/>
          <w:lang w:val="en-US"/>
        </w:rPr>
      </w:pPr>
      <w:r>
        <w:rPr>
          <w:rFonts w:ascii="Times New Roman" w:hAnsi="Times New Roman" w:cs="Times New Roman"/>
          <w:sz w:val="24"/>
          <w:szCs w:val="24"/>
          <w:lang w:val="en-US"/>
        </w:rPr>
        <w:t>LORWIN</w:t>
      </w:r>
      <w:r w:rsidR="00150F50" w:rsidRPr="00271B4E">
        <w:rPr>
          <w:rFonts w:ascii="Times New Roman" w:hAnsi="Times New Roman" w:cs="Times New Roman"/>
          <w:sz w:val="24"/>
          <w:szCs w:val="24"/>
          <w:lang w:val="en-US"/>
        </w:rPr>
        <w:t xml:space="preserve">, L. L. </w:t>
      </w:r>
      <w:r w:rsidR="00150F50" w:rsidRPr="00271B4E">
        <w:rPr>
          <w:rFonts w:ascii="Times New Roman" w:hAnsi="Times New Roman" w:cs="Times New Roman"/>
          <w:i/>
          <w:sz w:val="24"/>
          <w:szCs w:val="24"/>
          <w:lang w:val="en-US"/>
        </w:rPr>
        <w:t xml:space="preserve">Time for Planning. </w:t>
      </w:r>
      <w:r w:rsidR="00150F50">
        <w:rPr>
          <w:rFonts w:ascii="Times New Roman" w:hAnsi="Times New Roman" w:cs="Times New Roman"/>
          <w:sz w:val="24"/>
          <w:szCs w:val="24"/>
          <w:lang w:val="en-US"/>
        </w:rPr>
        <w:t>New York, London: Harper &amp; Brothers Publishers, 1945.</w:t>
      </w:r>
    </w:p>
    <w:p w14:paraId="110424BB" w14:textId="77777777" w:rsidR="00150F50" w:rsidRPr="00150F50" w:rsidRDefault="00150F50" w:rsidP="00B010AB">
      <w:pPr>
        <w:rPr>
          <w:rFonts w:ascii="Times New Roman" w:hAnsi="Times New Roman" w:cs="Times New Roman"/>
          <w:sz w:val="24"/>
          <w:szCs w:val="24"/>
          <w:lang w:val="en-US"/>
        </w:rPr>
      </w:pPr>
    </w:p>
    <w:p w14:paraId="6701C6E3" w14:textId="77777777" w:rsidR="00853131" w:rsidRPr="00853131" w:rsidRDefault="00853131" w:rsidP="00B010AB">
      <w:pPr>
        <w:rPr>
          <w:rFonts w:ascii="Times New Roman" w:hAnsi="Times New Roman" w:cs="Times New Roman"/>
          <w:sz w:val="24"/>
          <w:szCs w:val="24"/>
        </w:rPr>
      </w:pPr>
      <w:r>
        <w:rPr>
          <w:rFonts w:ascii="Times New Roman" w:hAnsi="Times New Roman" w:cs="Times New Roman"/>
          <w:sz w:val="24"/>
          <w:szCs w:val="24"/>
        </w:rPr>
        <w:t>M</w:t>
      </w:r>
      <w:r w:rsidR="007005A6">
        <w:rPr>
          <w:rFonts w:ascii="Times New Roman" w:hAnsi="Times New Roman" w:cs="Times New Roman"/>
          <w:sz w:val="24"/>
          <w:szCs w:val="24"/>
        </w:rPr>
        <w:t>AZA</w:t>
      </w:r>
      <w:r>
        <w:rPr>
          <w:rFonts w:ascii="Times New Roman" w:hAnsi="Times New Roman" w:cs="Times New Roman"/>
          <w:sz w:val="24"/>
          <w:szCs w:val="24"/>
        </w:rPr>
        <w:t xml:space="preserve">, F. </w:t>
      </w:r>
      <w:r>
        <w:rPr>
          <w:rFonts w:ascii="Times New Roman" w:hAnsi="Times New Roman" w:cs="Times New Roman"/>
          <w:i/>
          <w:sz w:val="24"/>
          <w:szCs w:val="24"/>
        </w:rPr>
        <w:t>O Idealismo Prático de Roberto Simonsen: ciê</w:t>
      </w:r>
      <w:r w:rsidR="00A33F15">
        <w:rPr>
          <w:rFonts w:ascii="Times New Roman" w:hAnsi="Times New Roman" w:cs="Times New Roman"/>
          <w:i/>
          <w:sz w:val="24"/>
          <w:szCs w:val="24"/>
        </w:rPr>
        <w:t xml:space="preserve">ncia, tecnologia e indústria na </w:t>
      </w:r>
      <w:r>
        <w:rPr>
          <w:rFonts w:ascii="Times New Roman" w:hAnsi="Times New Roman" w:cs="Times New Roman"/>
          <w:i/>
          <w:sz w:val="24"/>
          <w:szCs w:val="24"/>
        </w:rPr>
        <w:t>construção da nação.</w:t>
      </w:r>
      <w:r>
        <w:rPr>
          <w:rFonts w:ascii="Times New Roman" w:hAnsi="Times New Roman" w:cs="Times New Roman"/>
          <w:sz w:val="24"/>
          <w:szCs w:val="24"/>
        </w:rPr>
        <w:t xml:space="preserve"> Tese de Doutorado – Programa de Pós-Graduação em História Social, USP, 2002.</w:t>
      </w:r>
    </w:p>
    <w:p w14:paraId="4A37F211" w14:textId="77777777" w:rsidR="00853131" w:rsidRPr="00CB11BB" w:rsidRDefault="00853131" w:rsidP="00B010AB">
      <w:pPr>
        <w:ind w:left="284" w:hanging="284"/>
        <w:rPr>
          <w:rFonts w:ascii="Times New Roman" w:hAnsi="Times New Roman" w:cs="Times New Roman"/>
          <w:sz w:val="24"/>
          <w:szCs w:val="24"/>
        </w:rPr>
      </w:pPr>
    </w:p>
    <w:p w14:paraId="5F4E5CD3" w14:textId="77777777" w:rsidR="007F0E77" w:rsidRPr="00E1049D" w:rsidRDefault="007F0E77" w:rsidP="00B010AB">
      <w:pPr>
        <w:rPr>
          <w:rFonts w:ascii="Times New Roman" w:hAnsi="Times New Roman" w:cs="Times New Roman"/>
          <w:sz w:val="24"/>
          <w:szCs w:val="24"/>
        </w:rPr>
      </w:pPr>
      <w:r w:rsidRPr="007F0E77">
        <w:rPr>
          <w:rFonts w:ascii="Times New Roman" w:hAnsi="Times New Roman" w:cs="Times New Roman"/>
          <w:sz w:val="24"/>
          <w:szCs w:val="24"/>
          <w:lang w:val="en-US"/>
        </w:rPr>
        <w:t>M</w:t>
      </w:r>
      <w:r w:rsidR="007005A6">
        <w:rPr>
          <w:rFonts w:ascii="Times New Roman" w:hAnsi="Times New Roman" w:cs="Times New Roman"/>
          <w:sz w:val="24"/>
          <w:szCs w:val="24"/>
          <w:lang w:val="en-US"/>
        </w:rPr>
        <w:t>ORGAN</w:t>
      </w:r>
      <w:r w:rsidRPr="007F0E77">
        <w:rPr>
          <w:rFonts w:ascii="Times New Roman" w:hAnsi="Times New Roman" w:cs="Times New Roman"/>
          <w:sz w:val="24"/>
          <w:szCs w:val="24"/>
          <w:lang w:val="en-US"/>
        </w:rPr>
        <w:t>, M. R</w:t>
      </w:r>
      <w:r w:rsidR="007005A6">
        <w:rPr>
          <w:rFonts w:ascii="Times New Roman" w:hAnsi="Times New Roman" w:cs="Times New Roman"/>
          <w:sz w:val="24"/>
          <w:szCs w:val="24"/>
          <w:lang w:val="en-US"/>
        </w:rPr>
        <w:t>UTHERFORD</w:t>
      </w:r>
      <w:r w:rsidRPr="007F0E77">
        <w:rPr>
          <w:rFonts w:ascii="Times New Roman" w:hAnsi="Times New Roman" w:cs="Times New Roman"/>
          <w:sz w:val="24"/>
          <w:szCs w:val="24"/>
          <w:lang w:val="en-US"/>
        </w:rPr>
        <w:t>, M. Ameri</w:t>
      </w:r>
      <w:r>
        <w:rPr>
          <w:rFonts w:ascii="Times New Roman" w:hAnsi="Times New Roman" w:cs="Times New Roman"/>
          <w:sz w:val="24"/>
          <w:szCs w:val="24"/>
          <w:lang w:val="en-US"/>
        </w:rPr>
        <w:t xml:space="preserve">can Economics: the character of </w:t>
      </w:r>
      <w:r w:rsidRPr="007F0E77">
        <w:rPr>
          <w:rFonts w:ascii="Times New Roman" w:hAnsi="Times New Roman" w:cs="Times New Roman"/>
          <w:sz w:val="24"/>
          <w:szCs w:val="24"/>
          <w:lang w:val="en-US"/>
        </w:rPr>
        <w:t xml:space="preserve">transformation. </w:t>
      </w:r>
      <w:r w:rsidRPr="00E1049D">
        <w:rPr>
          <w:rFonts w:ascii="Times New Roman" w:hAnsi="Times New Roman" w:cs="Times New Roman"/>
          <w:i/>
          <w:sz w:val="24"/>
          <w:szCs w:val="24"/>
        </w:rPr>
        <w:t>History of Political Economy</w:t>
      </w:r>
      <w:r w:rsidRPr="00E1049D">
        <w:rPr>
          <w:rFonts w:ascii="Times New Roman" w:hAnsi="Times New Roman" w:cs="Times New Roman"/>
          <w:sz w:val="24"/>
          <w:szCs w:val="24"/>
        </w:rPr>
        <w:t>, 30:supplement, 1998.</w:t>
      </w:r>
    </w:p>
    <w:p w14:paraId="5C4C0502" w14:textId="77777777" w:rsidR="007F0E77" w:rsidRPr="00E1049D" w:rsidRDefault="007F0E77" w:rsidP="00B010AB">
      <w:pPr>
        <w:rPr>
          <w:rFonts w:ascii="Times New Roman" w:hAnsi="Times New Roman" w:cs="Times New Roman"/>
          <w:sz w:val="24"/>
          <w:szCs w:val="24"/>
        </w:rPr>
      </w:pPr>
    </w:p>
    <w:p w14:paraId="6B690F51" w14:textId="77777777" w:rsidR="000D3CCE" w:rsidRPr="000D3CCE" w:rsidRDefault="000D3CCE" w:rsidP="00B010AB">
      <w:pPr>
        <w:rPr>
          <w:rFonts w:ascii="Times New Roman" w:hAnsi="Times New Roman" w:cs="Times New Roman"/>
          <w:sz w:val="24"/>
          <w:szCs w:val="24"/>
        </w:rPr>
      </w:pPr>
      <w:r w:rsidRPr="000D3CCE">
        <w:rPr>
          <w:rFonts w:ascii="Times New Roman" w:hAnsi="Times New Roman" w:cs="Times New Roman"/>
          <w:sz w:val="24"/>
          <w:szCs w:val="24"/>
        </w:rPr>
        <w:t>N</w:t>
      </w:r>
      <w:r w:rsidR="007005A6">
        <w:rPr>
          <w:rFonts w:ascii="Times New Roman" w:hAnsi="Times New Roman" w:cs="Times New Roman"/>
          <w:sz w:val="24"/>
          <w:szCs w:val="24"/>
        </w:rPr>
        <w:t>ETTO</w:t>
      </w:r>
      <w:r w:rsidRPr="000D3CCE">
        <w:rPr>
          <w:rFonts w:ascii="Times New Roman" w:hAnsi="Times New Roman" w:cs="Times New Roman"/>
          <w:sz w:val="24"/>
          <w:szCs w:val="24"/>
        </w:rPr>
        <w:t xml:space="preserve">, A. D. Exposição de Antonio Delfim Netto. </w:t>
      </w:r>
      <w:r>
        <w:rPr>
          <w:rFonts w:ascii="Times New Roman" w:hAnsi="Times New Roman" w:cs="Times New Roman"/>
          <w:sz w:val="24"/>
          <w:szCs w:val="24"/>
        </w:rPr>
        <w:t xml:space="preserve">In: </w:t>
      </w:r>
      <w:r w:rsidR="007005A6">
        <w:rPr>
          <w:rFonts w:ascii="Times New Roman" w:hAnsi="Times New Roman" w:cs="Times New Roman"/>
          <w:sz w:val="24"/>
          <w:szCs w:val="24"/>
        </w:rPr>
        <w:t>INSTITUTO ROBERTO SIMONSEN</w:t>
      </w:r>
      <w:r>
        <w:rPr>
          <w:rFonts w:ascii="Times New Roman" w:hAnsi="Times New Roman" w:cs="Times New Roman"/>
          <w:sz w:val="24"/>
          <w:szCs w:val="24"/>
        </w:rPr>
        <w:t xml:space="preserve">. </w:t>
      </w:r>
      <w:r>
        <w:rPr>
          <w:rFonts w:ascii="Times New Roman" w:hAnsi="Times New Roman" w:cs="Times New Roman"/>
          <w:i/>
          <w:sz w:val="24"/>
          <w:szCs w:val="24"/>
        </w:rPr>
        <w:t>As Raízes do Pensamento Industrial Brasileiro</w:t>
      </w:r>
      <w:r w:rsidRPr="000D3CCE">
        <w:rPr>
          <w:rFonts w:ascii="Times New Roman" w:hAnsi="Times New Roman" w:cs="Times New Roman"/>
          <w:i/>
          <w:sz w:val="24"/>
          <w:szCs w:val="24"/>
        </w:rPr>
        <w:t xml:space="preserve">: </w:t>
      </w:r>
      <w:r>
        <w:rPr>
          <w:rFonts w:ascii="Times New Roman" w:hAnsi="Times New Roman" w:cs="Times New Roman"/>
          <w:i/>
          <w:sz w:val="24"/>
          <w:szCs w:val="24"/>
        </w:rPr>
        <w:t>60 anos do Instituto Roberto Simonsen</w:t>
      </w:r>
      <w:r>
        <w:rPr>
          <w:rFonts w:ascii="Times New Roman" w:hAnsi="Times New Roman" w:cs="Times New Roman"/>
          <w:sz w:val="24"/>
          <w:szCs w:val="24"/>
        </w:rPr>
        <w:t>. São Paulo: Instituto Roberto Simonsen, 2010.</w:t>
      </w:r>
    </w:p>
    <w:p w14:paraId="387D7E5A" w14:textId="77777777" w:rsidR="000D3CCE" w:rsidRPr="000D3CCE" w:rsidRDefault="000D3CCE" w:rsidP="00B010AB">
      <w:pPr>
        <w:rPr>
          <w:rFonts w:ascii="Times New Roman" w:hAnsi="Times New Roman" w:cs="Times New Roman"/>
          <w:sz w:val="24"/>
          <w:szCs w:val="24"/>
        </w:rPr>
      </w:pPr>
    </w:p>
    <w:p w14:paraId="41651A23" w14:textId="77777777" w:rsidR="007C1441" w:rsidRPr="00DB38D8" w:rsidRDefault="007C1441" w:rsidP="00B010AB">
      <w:pPr>
        <w:rPr>
          <w:rFonts w:ascii="Times New Roman" w:hAnsi="Times New Roman" w:cs="Times New Roman"/>
          <w:sz w:val="24"/>
          <w:szCs w:val="24"/>
          <w:lang w:val="en-US"/>
        </w:rPr>
      </w:pPr>
      <w:r w:rsidRPr="00C275E5">
        <w:rPr>
          <w:rFonts w:ascii="Times New Roman" w:hAnsi="Times New Roman" w:cs="Times New Roman"/>
          <w:sz w:val="24"/>
          <w:szCs w:val="24"/>
        </w:rPr>
        <w:t>N</w:t>
      </w:r>
      <w:r w:rsidR="007005A6" w:rsidRPr="00C275E5">
        <w:rPr>
          <w:rFonts w:ascii="Times New Roman" w:hAnsi="Times New Roman" w:cs="Times New Roman"/>
          <w:sz w:val="24"/>
          <w:szCs w:val="24"/>
        </w:rPr>
        <w:t>OURSE</w:t>
      </w:r>
      <w:r w:rsidRPr="00C275E5">
        <w:rPr>
          <w:rFonts w:ascii="Times New Roman" w:hAnsi="Times New Roman" w:cs="Times New Roman"/>
          <w:sz w:val="24"/>
          <w:szCs w:val="24"/>
        </w:rPr>
        <w:t xml:space="preserve">, E. G. et. al. </w:t>
      </w:r>
      <w:r w:rsidRPr="00DB38D8">
        <w:rPr>
          <w:rFonts w:ascii="Times New Roman" w:hAnsi="Times New Roman" w:cs="Times New Roman"/>
          <w:i/>
          <w:sz w:val="24"/>
          <w:szCs w:val="24"/>
          <w:lang w:val="en-US"/>
        </w:rPr>
        <w:t>America’s Capacity to Produce</w:t>
      </w:r>
      <w:r w:rsidRPr="00DB38D8">
        <w:rPr>
          <w:rFonts w:ascii="Times New Roman" w:hAnsi="Times New Roman" w:cs="Times New Roman"/>
          <w:sz w:val="24"/>
          <w:szCs w:val="24"/>
          <w:lang w:val="en-US"/>
        </w:rPr>
        <w:t>. Menasha: George Banta Publishing Company, 1934.</w:t>
      </w:r>
    </w:p>
    <w:p w14:paraId="5EA88994" w14:textId="77777777" w:rsidR="007C1441" w:rsidRPr="00DB38D8" w:rsidRDefault="007C1441" w:rsidP="00B010AB">
      <w:pPr>
        <w:rPr>
          <w:rFonts w:ascii="Times New Roman" w:hAnsi="Times New Roman" w:cs="Times New Roman"/>
          <w:sz w:val="24"/>
          <w:szCs w:val="24"/>
          <w:lang w:val="en-US"/>
        </w:rPr>
      </w:pPr>
    </w:p>
    <w:p w14:paraId="02B2DCF1" w14:textId="77777777" w:rsidR="005B44EE" w:rsidRPr="00271B4E" w:rsidRDefault="005B44EE" w:rsidP="00B010AB">
      <w:pPr>
        <w:rPr>
          <w:rFonts w:ascii="Times New Roman" w:hAnsi="Times New Roman" w:cs="Times New Roman"/>
          <w:sz w:val="24"/>
          <w:szCs w:val="24"/>
          <w:lang w:val="en-US"/>
        </w:rPr>
      </w:pPr>
      <w:r w:rsidRPr="005B44EE">
        <w:rPr>
          <w:rFonts w:ascii="Times New Roman" w:hAnsi="Times New Roman" w:cs="Times New Roman"/>
          <w:sz w:val="24"/>
          <w:szCs w:val="24"/>
        </w:rPr>
        <w:t>O</w:t>
      </w:r>
      <w:r w:rsidR="007005A6">
        <w:rPr>
          <w:rFonts w:ascii="Times New Roman" w:hAnsi="Times New Roman" w:cs="Times New Roman"/>
          <w:sz w:val="24"/>
          <w:szCs w:val="24"/>
        </w:rPr>
        <w:t>LIVEIRA</w:t>
      </w:r>
      <w:r w:rsidRPr="005B44EE">
        <w:rPr>
          <w:rFonts w:ascii="Times New Roman" w:hAnsi="Times New Roman" w:cs="Times New Roman"/>
          <w:sz w:val="24"/>
          <w:szCs w:val="24"/>
        </w:rPr>
        <w:t xml:space="preserve">, I. R. de. </w:t>
      </w:r>
      <w:r w:rsidRPr="005B44EE">
        <w:rPr>
          <w:rFonts w:ascii="Times New Roman" w:hAnsi="Times New Roman" w:cs="Times New Roman"/>
          <w:i/>
          <w:sz w:val="24"/>
          <w:szCs w:val="24"/>
        </w:rPr>
        <w:t>Missão Cooke: o Estado Novo e a implantaç</w:t>
      </w:r>
      <w:r>
        <w:rPr>
          <w:rFonts w:ascii="Times New Roman" w:hAnsi="Times New Roman" w:cs="Times New Roman"/>
          <w:i/>
          <w:sz w:val="24"/>
          <w:szCs w:val="24"/>
        </w:rPr>
        <w:t>ão da CSN</w:t>
      </w:r>
      <w:r>
        <w:rPr>
          <w:rFonts w:ascii="Times New Roman" w:hAnsi="Times New Roman" w:cs="Times New Roman"/>
          <w:sz w:val="24"/>
          <w:szCs w:val="24"/>
        </w:rPr>
        <w:t xml:space="preserve">. </w:t>
      </w:r>
      <w:r w:rsidRPr="00271B4E">
        <w:rPr>
          <w:rFonts w:ascii="Times New Roman" w:hAnsi="Times New Roman" w:cs="Times New Roman"/>
          <w:sz w:val="24"/>
          <w:szCs w:val="24"/>
          <w:lang w:val="en-US"/>
        </w:rPr>
        <w:t>Rio de Janeiro: E-Books, 2003.</w:t>
      </w:r>
    </w:p>
    <w:p w14:paraId="22D2CBCA" w14:textId="77777777" w:rsidR="005B44EE" w:rsidRPr="00271B4E" w:rsidRDefault="005B44EE" w:rsidP="00B010AB">
      <w:pPr>
        <w:rPr>
          <w:rFonts w:ascii="Times New Roman" w:hAnsi="Times New Roman" w:cs="Times New Roman"/>
          <w:sz w:val="24"/>
          <w:szCs w:val="24"/>
          <w:lang w:val="en-US"/>
        </w:rPr>
      </w:pPr>
    </w:p>
    <w:p w14:paraId="0BE0CDBE" w14:textId="77777777" w:rsidR="005E7A81" w:rsidRPr="005E7A81" w:rsidRDefault="007005A6" w:rsidP="00B010AB">
      <w:pPr>
        <w:rPr>
          <w:rFonts w:ascii="Times New Roman" w:hAnsi="Times New Roman" w:cs="Times New Roman"/>
          <w:sz w:val="24"/>
          <w:szCs w:val="24"/>
          <w:lang w:val="en-US"/>
        </w:rPr>
      </w:pPr>
      <w:r>
        <w:rPr>
          <w:rFonts w:ascii="Times New Roman" w:hAnsi="Times New Roman" w:cs="Times New Roman"/>
          <w:sz w:val="24"/>
          <w:szCs w:val="24"/>
          <w:lang w:val="en-US"/>
        </w:rPr>
        <w:t>RÖDER</w:t>
      </w:r>
      <w:r w:rsidR="005E7A81" w:rsidRPr="00271B4E">
        <w:rPr>
          <w:rFonts w:ascii="Times New Roman" w:hAnsi="Times New Roman" w:cs="Times New Roman"/>
          <w:sz w:val="24"/>
          <w:szCs w:val="24"/>
          <w:lang w:val="en-US"/>
        </w:rPr>
        <w:t>, W. S</w:t>
      </w:r>
      <w:r>
        <w:rPr>
          <w:rFonts w:ascii="Times New Roman" w:hAnsi="Times New Roman" w:cs="Times New Roman"/>
          <w:sz w:val="24"/>
          <w:szCs w:val="24"/>
          <w:lang w:val="en-US"/>
        </w:rPr>
        <w:t>TRAUSS</w:t>
      </w:r>
      <w:r w:rsidR="005E7A81" w:rsidRPr="00271B4E">
        <w:rPr>
          <w:rFonts w:ascii="Times New Roman" w:hAnsi="Times New Roman" w:cs="Times New Roman"/>
          <w:sz w:val="24"/>
          <w:szCs w:val="24"/>
          <w:lang w:val="en-US"/>
        </w:rPr>
        <w:t>, H. A. F</w:t>
      </w:r>
      <w:r>
        <w:rPr>
          <w:rFonts w:ascii="Times New Roman" w:hAnsi="Times New Roman" w:cs="Times New Roman"/>
          <w:sz w:val="24"/>
          <w:szCs w:val="24"/>
          <w:lang w:val="en-US"/>
        </w:rPr>
        <w:t>OITZIK</w:t>
      </w:r>
      <w:r w:rsidR="005E7A81" w:rsidRPr="00271B4E">
        <w:rPr>
          <w:rFonts w:ascii="Times New Roman" w:hAnsi="Times New Roman" w:cs="Times New Roman"/>
          <w:sz w:val="24"/>
          <w:szCs w:val="24"/>
          <w:lang w:val="en-US"/>
        </w:rPr>
        <w:t xml:space="preserve">, J. </w:t>
      </w:r>
      <w:r w:rsidR="005E7A81" w:rsidRPr="00271B4E">
        <w:rPr>
          <w:rStyle w:val="nfase"/>
          <w:rFonts w:ascii="Times New Roman" w:hAnsi="Times New Roman" w:cs="Times New Roman"/>
          <w:color w:val="000000"/>
          <w:sz w:val="24"/>
          <w:szCs w:val="24"/>
          <w:shd w:val="clear" w:color="auto" w:fill="FFFFFF"/>
          <w:lang w:val="en-US"/>
        </w:rPr>
        <w:t>Biographisches Handbuch der deutschsprachigen Emigration nach 1933</w:t>
      </w:r>
      <w:r w:rsidR="005E7A81" w:rsidRPr="00271B4E">
        <w:rPr>
          <w:rFonts w:ascii="Times New Roman" w:hAnsi="Times New Roman" w:cs="Times New Roman"/>
          <w:color w:val="000000"/>
          <w:sz w:val="24"/>
          <w:szCs w:val="24"/>
          <w:shd w:val="clear" w:color="auto" w:fill="FFFFFF"/>
          <w:lang w:val="en-US"/>
        </w:rPr>
        <w:t xml:space="preserve">. </w:t>
      </w:r>
      <w:r w:rsidR="005E7A81">
        <w:rPr>
          <w:rFonts w:ascii="Times New Roman" w:hAnsi="Times New Roman" w:cs="Times New Roman"/>
          <w:color w:val="000000"/>
          <w:sz w:val="24"/>
          <w:szCs w:val="24"/>
          <w:shd w:val="clear" w:color="auto" w:fill="FFFFFF"/>
          <w:lang w:val="en-US"/>
        </w:rPr>
        <w:t xml:space="preserve">Munich: </w:t>
      </w:r>
      <w:r w:rsidR="005E7A81" w:rsidRPr="005E7A81">
        <w:rPr>
          <w:rFonts w:ascii="Times New Roman" w:hAnsi="Times New Roman" w:cs="Times New Roman"/>
          <w:color w:val="000000"/>
          <w:sz w:val="24"/>
          <w:szCs w:val="24"/>
          <w:shd w:val="clear" w:color="auto" w:fill="FFFFFF"/>
          <w:lang w:val="en-US"/>
        </w:rPr>
        <w:t>Institut für Zeitgeschichte and Research Foundation for Jewish Immigration</w:t>
      </w:r>
      <w:r w:rsidR="005E7A81">
        <w:rPr>
          <w:rFonts w:ascii="Times New Roman" w:hAnsi="Times New Roman" w:cs="Times New Roman"/>
          <w:color w:val="000000"/>
          <w:sz w:val="24"/>
          <w:szCs w:val="24"/>
          <w:shd w:val="clear" w:color="auto" w:fill="FFFFFF"/>
          <w:lang w:val="en-US"/>
        </w:rPr>
        <w:t>, 1983.</w:t>
      </w:r>
    </w:p>
    <w:p w14:paraId="4A41B5D5" w14:textId="77777777" w:rsidR="005E7A81" w:rsidRDefault="005E7A81" w:rsidP="00B010AB">
      <w:pPr>
        <w:rPr>
          <w:rFonts w:ascii="Times New Roman" w:hAnsi="Times New Roman" w:cs="Times New Roman"/>
          <w:sz w:val="24"/>
          <w:szCs w:val="24"/>
          <w:lang w:val="en-US"/>
        </w:rPr>
      </w:pPr>
    </w:p>
    <w:p w14:paraId="55E994FA" w14:textId="77777777" w:rsidR="007F0DEB" w:rsidRPr="003E16BD" w:rsidRDefault="007F0DEB" w:rsidP="00B010AB">
      <w:pPr>
        <w:rPr>
          <w:rFonts w:ascii="Times New Roman" w:hAnsi="Times New Roman" w:cs="Times New Roman"/>
          <w:sz w:val="24"/>
          <w:szCs w:val="24"/>
          <w:lang w:val="en-US"/>
        </w:rPr>
      </w:pPr>
      <w:r>
        <w:rPr>
          <w:rFonts w:ascii="Times New Roman" w:hAnsi="Times New Roman" w:cs="Times New Roman"/>
          <w:sz w:val="24"/>
          <w:szCs w:val="24"/>
          <w:lang w:val="en-US"/>
        </w:rPr>
        <w:t>R</w:t>
      </w:r>
      <w:r w:rsidR="007005A6">
        <w:rPr>
          <w:rFonts w:ascii="Times New Roman" w:hAnsi="Times New Roman" w:cs="Times New Roman"/>
          <w:sz w:val="24"/>
          <w:szCs w:val="24"/>
          <w:lang w:val="en-US"/>
        </w:rPr>
        <w:t>OSS</w:t>
      </w:r>
      <w:r>
        <w:rPr>
          <w:rFonts w:ascii="Times New Roman" w:hAnsi="Times New Roman" w:cs="Times New Roman"/>
          <w:sz w:val="24"/>
          <w:szCs w:val="24"/>
          <w:lang w:val="en-US"/>
        </w:rPr>
        <w:t xml:space="preserve">, D. </w:t>
      </w:r>
      <w:r>
        <w:rPr>
          <w:rFonts w:ascii="Times New Roman" w:hAnsi="Times New Roman" w:cs="Times New Roman"/>
          <w:i/>
          <w:sz w:val="24"/>
          <w:szCs w:val="24"/>
          <w:lang w:val="en-US"/>
        </w:rPr>
        <w:t>The Origins of American Social Science</w:t>
      </w:r>
      <w:r w:rsidR="003E16BD">
        <w:rPr>
          <w:rFonts w:ascii="Times New Roman" w:hAnsi="Times New Roman" w:cs="Times New Roman"/>
          <w:sz w:val="24"/>
          <w:szCs w:val="24"/>
          <w:lang w:val="en-US"/>
        </w:rPr>
        <w:t>. Cambridge: Cambridge University Press, 1991.</w:t>
      </w:r>
    </w:p>
    <w:p w14:paraId="7D052A89" w14:textId="77777777" w:rsidR="007F0DEB" w:rsidRDefault="007F0DEB" w:rsidP="00B010AB">
      <w:pPr>
        <w:rPr>
          <w:rFonts w:ascii="Times New Roman" w:hAnsi="Times New Roman" w:cs="Times New Roman"/>
          <w:sz w:val="24"/>
          <w:szCs w:val="24"/>
          <w:lang w:val="en-US"/>
        </w:rPr>
      </w:pPr>
    </w:p>
    <w:p w14:paraId="4A3DC34E" w14:textId="77777777" w:rsidR="009F4910" w:rsidRPr="009F4910" w:rsidRDefault="009F4910" w:rsidP="00B010AB">
      <w:pPr>
        <w:rPr>
          <w:rFonts w:ascii="Times New Roman" w:hAnsi="Times New Roman" w:cs="Times New Roman"/>
          <w:sz w:val="24"/>
          <w:szCs w:val="24"/>
          <w:lang w:val="en-US"/>
        </w:rPr>
      </w:pPr>
      <w:r>
        <w:rPr>
          <w:rFonts w:ascii="Times New Roman" w:hAnsi="Times New Roman" w:cs="Times New Roman"/>
          <w:sz w:val="24"/>
          <w:szCs w:val="24"/>
          <w:lang w:val="en-US"/>
        </w:rPr>
        <w:t>R</w:t>
      </w:r>
      <w:r w:rsidR="007005A6">
        <w:rPr>
          <w:rFonts w:ascii="Times New Roman" w:hAnsi="Times New Roman" w:cs="Times New Roman"/>
          <w:sz w:val="24"/>
          <w:szCs w:val="24"/>
          <w:lang w:val="en-US"/>
        </w:rPr>
        <w:t>OTWEIN</w:t>
      </w:r>
      <w:r>
        <w:rPr>
          <w:rFonts w:ascii="Times New Roman" w:hAnsi="Times New Roman" w:cs="Times New Roman"/>
          <w:sz w:val="24"/>
          <w:szCs w:val="24"/>
          <w:lang w:val="en-US"/>
        </w:rPr>
        <w:t xml:space="preserve">, Jacob Viner and the Chicago Tradition. </w:t>
      </w:r>
      <w:r>
        <w:rPr>
          <w:rFonts w:ascii="Times New Roman" w:hAnsi="Times New Roman" w:cs="Times New Roman"/>
          <w:i/>
          <w:sz w:val="24"/>
          <w:szCs w:val="24"/>
          <w:lang w:val="en-US"/>
        </w:rPr>
        <w:t>History of Political Economy</w:t>
      </w:r>
      <w:r>
        <w:rPr>
          <w:rFonts w:ascii="Times New Roman" w:hAnsi="Times New Roman" w:cs="Times New Roman"/>
          <w:sz w:val="24"/>
          <w:szCs w:val="24"/>
          <w:lang w:val="en-US"/>
        </w:rPr>
        <w:t>, vol. 15, n. 2, 1983.</w:t>
      </w:r>
    </w:p>
    <w:p w14:paraId="3E7A52CA" w14:textId="77777777" w:rsidR="009F4910" w:rsidRDefault="009F4910" w:rsidP="00B010AB">
      <w:pPr>
        <w:rPr>
          <w:rFonts w:ascii="Times New Roman" w:hAnsi="Times New Roman" w:cs="Times New Roman"/>
          <w:sz w:val="24"/>
          <w:szCs w:val="24"/>
          <w:lang w:val="en-US"/>
        </w:rPr>
      </w:pPr>
    </w:p>
    <w:p w14:paraId="75C6E5D9" w14:textId="77777777" w:rsidR="003B577D" w:rsidRPr="003B577D" w:rsidRDefault="003B577D" w:rsidP="00B010AB">
      <w:pPr>
        <w:rPr>
          <w:rFonts w:ascii="Times New Roman" w:hAnsi="Times New Roman" w:cs="Times New Roman"/>
          <w:sz w:val="24"/>
          <w:szCs w:val="24"/>
          <w:lang w:val="en-US"/>
        </w:rPr>
      </w:pPr>
      <w:r>
        <w:rPr>
          <w:rFonts w:ascii="Times New Roman" w:hAnsi="Times New Roman" w:cs="Times New Roman"/>
          <w:sz w:val="24"/>
          <w:szCs w:val="24"/>
          <w:lang w:val="en-US"/>
        </w:rPr>
        <w:t>R</w:t>
      </w:r>
      <w:r w:rsidR="007005A6">
        <w:rPr>
          <w:rFonts w:ascii="Times New Roman" w:hAnsi="Times New Roman" w:cs="Times New Roman"/>
          <w:sz w:val="24"/>
          <w:szCs w:val="24"/>
          <w:lang w:val="en-US"/>
        </w:rPr>
        <w:t>UTHERFORD</w:t>
      </w:r>
      <w:r>
        <w:rPr>
          <w:rFonts w:ascii="Times New Roman" w:hAnsi="Times New Roman" w:cs="Times New Roman"/>
          <w:sz w:val="24"/>
          <w:szCs w:val="24"/>
          <w:lang w:val="en-US"/>
        </w:rPr>
        <w:t xml:space="preserve">, M. Institutional Economics at Columbia University. </w:t>
      </w:r>
      <w:r>
        <w:rPr>
          <w:rFonts w:ascii="Times New Roman" w:hAnsi="Times New Roman" w:cs="Times New Roman"/>
          <w:i/>
          <w:sz w:val="24"/>
          <w:szCs w:val="24"/>
          <w:lang w:val="en-US"/>
        </w:rPr>
        <w:t>History of Political Economy</w:t>
      </w:r>
      <w:r>
        <w:rPr>
          <w:rFonts w:ascii="Times New Roman" w:hAnsi="Times New Roman" w:cs="Times New Roman"/>
          <w:sz w:val="24"/>
          <w:szCs w:val="24"/>
          <w:lang w:val="en-US"/>
        </w:rPr>
        <w:t>, vol. 36, n. 1, 2004.</w:t>
      </w:r>
    </w:p>
    <w:p w14:paraId="6A6CA732" w14:textId="77777777" w:rsidR="003B577D" w:rsidRPr="005E7A81" w:rsidRDefault="003B577D" w:rsidP="00B010AB">
      <w:pPr>
        <w:rPr>
          <w:rFonts w:ascii="Times New Roman" w:hAnsi="Times New Roman" w:cs="Times New Roman"/>
          <w:sz w:val="24"/>
          <w:szCs w:val="24"/>
          <w:lang w:val="en-US"/>
        </w:rPr>
      </w:pPr>
    </w:p>
    <w:p w14:paraId="6557229F" w14:textId="77777777" w:rsidR="002926B1" w:rsidRPr="002926B1" w:rsidRDefault="002926B1" w:rsidP="00B010AB">
      <w:pPr>
        <w:rPr>
          <w:rFonts w:ascii="Times New Roman" w:hAnsi="Times New Roman" w:cs="Times New Roman"/>
          <w:sz w:val="24"/>
          <w:szCs w:val="24"/>
          <w:lang w:val="en-US"/>
        </w:rPr>
      </w:pPr>
      <w:r w:rsidRPr="005E7A81">
        <w:rPr>
          <w:rFonts w:ascii="Times New Roman" w:hAnsi="Times New Roman" w:cs="Times New Roman"/>
          <w:sz w:val="24"/>
          <w:szCs w:val="24"/>
          <w:lang w:val="en-US"/>
        </w:rPr>
        <w:t>R</w:t>
      </w:r>
      <w:r w:rsidR="007005A6">
        <w:rPr>
          <w:rFonts w:ascii="Times New Roman" w:hAnsi="Times New Roman" w:cs="Times New Roman"/>
          <w:sz w:val="24"/>
          <w:szCs w:val="24"/>
          <w:lang w:val="en-US"/>
        </w:rPr>
        <w:t>UTHERFORD</w:t>
      </w:r>
      <w:r w:rsidRPr="005E7A81">
        <w:rPr>
          <w:rFonts w:ascii="Times New Roman" w:hAnsi="Times New Roman" w:cs="Times New Roman"/>
          <w:sz w:val="24"/>
          <w:szCs w:val="24"/>
          <w:lang w:val="en-US"/>
        </w:rPr>
        <w:t>, M. Wisco</w:t>
      </w:r>
      <w:r>
        <w:rPr>
          <w:rFonts w:ascii="Times New Roman" w:hAnsi="Times New Roman" w:cs="Times New Roman"/>
          <w:sz w:val="24"/>
          <w:szCs w:val="24"/>
          <w:lang w:val="en-US"/>
        </w:rPr>
        <w:t xml:space="preserve">nsin Institutionalism: John Commons and His Students. </w:t>
      </w:r>
      <w:r>
        <w:rPr>
          <w:rFonts w:ascii="Times New Roman" w:hAnsi="Times New Roman" w:cs="Times New Roman"/>
          <w:i/>
          <w:sz w:val="24"/>
          <w:szCs w:val="24"/>
          <w:lang w:val="en-US"/>
        </w:rPr>
        <w:t>Labor History</w:t>
      </w:r>
      <w:r w:rsidR="00846BCB">
        <w:rPr>
          <w:rFonts w:ascii="Times New Roman" w:hAnsi="Times New Roman" w:cs="Times New Roman"/>
          <w:sz w:val="24"/>
          <w:szCs w:val="24"/>
          <w:lang w:val="en-US"/>
        </w:rPr>
        <w:t>, vol. 47, n. 2, 2006.</w:t>
      </w:r>
    </w:p>
    <w:p w14:paraId="5AD81875" w14:textId="77777777" w:rsidR="002926B1" w:rsidRDefault="002926B1" w:rsidP="00B010AB">
      <w:pPr>
        <w:rPr>
          <w:rFonts w:ascii="Times New Roman" w:hAnsi="Times New Roman" w:cs="Times New Roman"/>
          <w:sz w:val="24"/>
          <w:szCs w:val="24"/>
          <w:lang w:val="en-US"/>
        </w:rPr>
      </w:pPr>
    </w:p>
    <w:p w14:paraId="2F2F3385" w14:textId="77777777" w:rsidR="001574D5" w:rsidRPr="001574D5" w:rsidRDefault="001574D5" w:rsidP="00B010AB">
      <w:pPr>
        <w:rPr>
          <w:rFonts w:ascii="Times New Roman" w:hAnsi="Times New Roman" w:cs="Times New Roman"/>
          <w:sz w:val="24"/>
          <w:szCs w:val="24"/>
          <w:lang w:val="en-US"/>
        </w:rPr>
      </w:pPr>
      <w:r>
        <w:rPr>
          <w:rFonts w:ascii="Times New Roman" w:hAnsi="Times New Roman" w:cs="Times New Roman"/>
          <w:sz w:val="24"/>
          <w:szCs w:val="24"/>
          <w:lang w:val="en-US"/>
        </w:rPr>
        <w:t>R</w:t>
      </w:r>
      <w:r w:rsidR="007005A6">
        <w:rPr>
          <w:rFonts w:ascii="Times New Roman" w:hAnsi="Times New Roman" w:cs="Times New Roman"/>
          <w:sz w:val="24"/>
          <w:szCs w:val="24"/>
          <w:lang w:val="en-US"/>
        </w:rPr>
        <w:t>UTHERFORD</w:t>
      </w:r>
      <w:r>
        <w:rPr>
          <w:rFonts w:ascii="Times New Roman" w:hAnsi="Times New Roman" w:cs="Times New Roman"/>
          <w:sz w:val="24"/>
          <w:szCs w:val="24"/>
          <w:lang w:val="en-US"/>
        </w:rPr>
        <w:t xml:space="preserve">, M. Chicago Economics and Institutionalism. In: Emmett, R. (ed.) </w:t>
      </w:r>
      <w:r>
        <w:rPr>
          <w:rFonts w:ascii="Times New Roman" w:hAnsi="Times New Roman" w:cs="Times New Roman"/>
          <w:i/>
          <w:sz w:val="24"/>
          <w:szCs w:val="24"/>
          <w:lang w:val="en-US"/>
        </w:rPr>
        <w:t>The Elgar Companion to the Chicago School of Economics</w:t>
      </w:r>
      <w:r>
        <w:rPr>
          <w:rFonts w:ascii="Times New Roman" w:hAnsi="Times New Roman" w:cs="Times New Roman"/>
          <w:sz w:val="24"/>
          <w:szCs w:val="24"/>
          <w:lang w:val="en-US"/>
        </w:rPr>
        <w:t>. Cheltenham: Edward Elgar, 2010.</w:t>
      </w:r>
    </w:p>
    <w:p w14:paraId="40D84830" w14:textId="77777777" w:rsidR="001574D5" w:rsidRDefault="001574D5" w:rsidP="00B010AB">
      <w:pPr>
        <w:rPr>
          <w:rFonts w:ascii="Times New Roman" w:hAnsi="Times New Roman" w:cs="Times New Roman"/>
          <w:sz w:val="24"/>
          <w:szCs w:val="24"/>
          <w:lang w:val="en-US"/>
        </w:rPr>
      </w:pPr>
    </w:p>
    <w:p w14:paraId="44562F3B" w14:textId="77777777" w:rsidR="00A91518" w:rsidRPr="001D7C6E" w:rsidRDefault="00A91518" w:rsidP="00B010AB">
      <w:pPr>
        <w:rPr>
          <w:rFonts w:ascii="Times New Roman" w:hAnsi="Times New Roman" w:cs="Times New Roman"/>
          <w:sz w:val="24"/>
          <w:szCs w:val="24"/>
        </w:rPr>
      </w:pPr>
      <w:r w:rsidRPr="000F1C8F">
        <w:rPr>
          <w:rFonts w:ascii="Times New Roman" w:hAnsi="Times New Roman" w:cs="Times New Roman"/>
          <w:sz w:val="24"/>
          <w:szCs w:val="24"/>
          <w:lang w:val="en-US"/>
        </w:rPr>
        <w:t>R</w:t>
      </w:r>
      <w:r w:rsidR="007005A6">
        <w:rPr>
          <w:rFonts w:ascii="Times New Roman" w:hAnsi="Times New Roman" w:cs="Times New Roman"/>
          <w:sz w:val="24"/>
          <w:szCs w:val="24"/>
          <w:lang w:val="en-US"/>
        </w:rPr>
        <w:t>UTHERFORD</w:t>
      </w:r>
      <w:r w:rsidRPr="00EB5A84">
        <w:rPr>
          <w:rFonts w:ascii="Times New Roman" w:hAnsi="Times New Roman" w:cs="Times New Roman"/>
          <w:sz w:val="24"/>
          <w:szCs w:val="24"/>
          <w:lang w:val="en-US"/>
        </w:rPr>
        <w:t xml:space="preserve">, M. </w:t>
      </w:r>
      <w:r w:rsidRPr="00EB5A84">
        <w:rPr>
          <w:rFonts w:ascii="Times New Roman" w:hAnsi="Times New Roman" w:cs="Times New Roman"/>
          <w:i/>
          <w:sz w:val="24"/>
          <w:szCs w:val="24"/>
          <w:lang w:val="en-US"/>
        </w:rPr>
        <w:t>The Institutionalist Movement in American Economics, 1918-1947</w:t>
      </w:r>
      <w:r w:rsidRPr="00EB5A84">
        <w:rPr>
          <w:rFonts w:ascii="Times New Roman" w:hAnsi="Times New Roman" w:cs="Times New Roman"/>
          <w:sz w:val="24"/>
          <w:szCs w:val="24"/>
          <w:lang w:val="en-US"/>
        </w:rPr>
        <w:t xml:space="preserve">. </w:t>
      </w:r>
      <w:r w:rsidRPr="001D7C6E">
        <w:rPr>
          <w:rFonts w:ascii="Times New Roman" w:hAnsi="Times New Roman" w:cs="Times New Roman"/>
          <w:sz w:val="24"/>
          <w:szCs w:val="24"/>
        </w:rPr>
        <w:t>Cambridge: Cambridge University Press, 2011.</w:t>
      </w:r>
    </w:p>
    <w:p w14:paraId="395EC373" w14:textId="77777777" w:rsidR="00A91518" w:rsidRDefault="00A91518" w:rsidP="00B010AB">
      <w:pPr>
        <w:rPr>
          <w:rFonts w:ascii="Times New Roman" w:hAnsi="Times New Roman" w:cs="Times New Roman"/>
          <w:sz w:val="24"/>
          <w:szCs w:val="24"/>
        </w:rPr>
      </w:pPr>
    </w:p>
    <w:p w14:paraId="037CE487" w14:textId="77777777" w:rsidR="00F77EE3" w:rsidRPr="00F77EE3" w:rsidRDefault="00F77EE3" w:rsidP="00B010AB">
      <w:pPr>
        <w:rPr>
          <w:rFonts w:ascii="Times New Roman" w:hAnsi="Times New Roman" w:cs="Times New Roman"/>
          <w:sz w:val="24"/>
          <w:szCs w:val="24"/>
        </w:rPr>
      </w:pPr>
      <w:r>
        <w:rPr>
          <w:rFonts w:ascii="Times New Roman" w:hAnsi="Times New Roman" w:cs="Times New Roman"/>
          <w:sz w:val="24"/>
          <w:szCs w:val="24"/>
        </w:rPr>
        <w:t>S</w:t>
      </w:r>
      <w:r w:rsidR="0094292D">
        <w:rPr>
          <w:rFonts w:ascii="Times New Roman" w:hAnsi="Times New Roman" w:cs="Times New Roman"/>
          <w:sz w:val="24"/>
          <w:szCs w:val="24"/>
        </w:rPr>
        <w:t>CHWARTZMAN</w:t>
      </w:r>
      <w:r>
        <w:rPr>
          <w:rFonts w:ascii="Times New Roman" w:hAnsi="Times New Roman" w:cs="Times New Roman"/>
          <w:sz w:val="24"/>
          <w:szCs w:val="24"/>
        </w:rPr>
        <w:t xml:space="preserve">, S. </w:t>
      </w:r>
      <w:r>
        <w:rPr>
          <w:rFonts w:ascii="Times New Roman" w:hAnsi="Times New Roman" w:cs="Times New Roman"/>
          <w:i/>
          <w:sz w:val="24"/>
          <w:szCs w:val="24"/>
        </w:rPr>
        <w:t>A Força do Novo</w:t>
      </w:r>
      <w:r>
        <w:rPr>
          <w:rFonts w:ascii="Times New Roman" w:hAnsi="Times New Roman" w:cs="Times New Roman"/>
          <w:sz w:val="24"/>
          <w:szCs w:val="24"/>
        </w:rPr>
        <w:t>. Disponível em: &lt;</w:t>
      </w:r>
      <w:hyperlink r:id="rId8" w:history="1">
        <w:r w:rsidRPr="005C5290">
          <w:rPr>
            <w:rStyle w:val="Hyperlink"/>
            <w:rFonts w:ascii="Times New Roman" w:hAnsi="Times New Roman" w:cs="Times New Roman"/>
            <w:sz w:val="24"/>
            <w:szCs w:val="24"/>
          </w:rPr>
          <w:t>http://www.schwartzman.org.br/simon/redesc/novo.htm</w:t>
        </w:r>
      </w:hyperlink>
      <w:r>
        <w:rPr>
          <w:rFonts w:ascii="Times New Roman" w:hAnsi="Times New Roman" w:cs="Times New Roman"/>
          <w:sz w:val="24"/>
          <w:szCs w:val="24"/>
        </w:rPr>
        <w:t>&gt;. Acesso em: 26/04/2013;</w:t>
      </w:r>
    </w:p>
    <w:p w14:paraId="6957C909" w14:textId="77777777" w:rsidR="00F77EE3" w:rsidRDefault="00F77EE3" w:rsidP="00B010AB">
      <w:pPr>
        <w:rPr>
          <w:rFonts w:ascii="Times New Roman" w:hAnsi="Times New Roman" w:cs="Times New Roman"/>
          <w:sz w:val="24"/>
          <w:szCs w:val="24"/>
        </w:rPr>
      </w:pPr>
    </w:p>
    <w:p w14:paraId="67C84EBC" w14:textId="77777777" w:rsidR="008513BB" w:rsidRDefault="008513BB" w:rsidP="00B010AB">
      <w:pPr>
        <w:rPr>
          <w:rFonts w:ascii="Times New Roman" w:hAnsi="Times New Roman" w:cs="Times New Roman"/>
          <w:sz w:val="24"/>
          <w:szCs w:val="24"/>
        </w:rPr>
      </w:pPr>
      <w:r>
        <w:rPr>
          <w:rFonts w:ascii="Times New Roman" w:hAnsi="Times New Roman" w:cs="Times New Roman"/>
          <w:sz w:val="24"/>
          <w:szCs w:val="24"/>
        </w:rPr>
        <w:t>S</w:t>
      </w:r>
      <w:r w:rsidR="0094292D">
        <w:rPr>
          <w:rFonts w:ascii="Times New Roman" w:hAnsi="Times New Roman" w:cs="Times New Roman"/>
          <w:sz w:val="24"/>
          <w:szCs w:val="24"/>
        </w:rPr>
        <w:t>EGALL</w:t>
      </w:r>
      <w:r>
        <w:rPr>
          <w:rFonts w:ascii="Times New Roman" w:hAnsi="Times New Roman" w:cs="Times New Roman"/>
          <w:sz w:val="24"/>
          <w:szCs w:val="24"/>
        </w:rPr>
        <w:t>, M. Universitários na Década de 40. In: K</w:t>
      </w:r>
      <w:r w:rsidR="0094292D">
        <w:rPr>
          <w:rFonts w:ascii="Times New Roman" w:hAnsi="Times New Roman" w:cs="Times New Roman"/>
          <w:sz w:val="24"/>
          <w:szCs w:val="24"/>
        </w:rPr>
        <w:t>ANTOR</w:t>
      </w:r>
      <w:r>
        <w:rPr>
          <w:rFonts w:ascii="Times New Roman" w:hAnsi="Times New Roman" w:cs="Times New Roman"/>
          <w:sz w:val="24"/>
          <w:szCs w:val="24"/>
        </w:rPr>
        <w:t>, I. M</w:t>
      </w:r>
      <w:r w:rsidR="0094292D">
        <w:rPr>
          <w:rFonts w:ascii="Times New Roman" w:hAnsi="Times New Roman" w:cs="Times New Roman"/>
          <w:sz w:val="24"/>
          <w:szCs w:val="24"/>
        </w:rPr>
        <w:t>ACIEL</w:t>
      </w:r>
      <w:r>
        <w:rPr>
          <w:rFonts w:ascii="Times New Roman" w:hAnsi="Times New Roman" w:cs="Times New Roman"/>
          <w:sz w:val="24"/>
          <w:szCs w:val="24"/>
        </w:rPr>
        <w:t>, D. A. S</w:t>
      </w:r>
      <w:r w:rsidR="0094292D">
        <w:rPr>
          <w:rFonts w:ascii="Times New Roman" w:hAnsi="Times New Roman" w:cs="Times New Roman"/>
          <w:sz w:val="24"/>
          <w:szCs w:val="24"/>
        </w:rPr>
        <w:t>IMÕES</w:t>
      </w:r>
      <w:r>
        <w:rPr>
          <w:rFonts w:ascii="Times New Roman" w:hAnsi="Times New Roman" w:cs="Times New Roman"/>
          <w:sz w:val="24"/>
          <w:szCs w:val="24"/>
        </w:rPr>
        <w:t xml:space="preserve">, J. A. </w:t>
      </w:r>
      <w:r>
        <w:rPr>
          <w:rFonts w:ascii="Times New Roman" w:hAnsi="Times New Roman" w:cs="Times New Roman"/>
          <w:i/>
          <w:sz w:val="24"/>
          <w:szCs w:val="24"/>
        </w:rPr>
        <w:t>A Escola Livre de Sociologia e Política: anos de formação. 1933-1953. Depoimentos</w:t>
      </w:r>
      <w:r>
        <w:rPr>
          <w:rFonts w:ascii="Times New Roman" w:hAnsi="Times New Roman" w:cs="Times New Roman"/>
          <w:sz w:val="24"/>
          <w:szCs w:val="24"/>
        </w:rPr>
        <w:t>. 2</w:t>
      </w:r>
      <w:r>
        <w:rPr>
          <w:rFonts w:ascii="Times New Roman" w:hAnsi="Times New Roman" w:cs="Times New Roman"/>
          <w:sz w:val="24"/>
          <w:szCs w:val="24"/>
          <w:vertAlign w:val="superscript"/>
        </w:rPr>
        <w:t>a</w:t>
      </w:r>
      <w:r>
        <w:rPr>
          <w:rFonts w:ascii="Times New Roman" w:hAnsi="Times New Roman" w:cs="Times New Roman"/>
          <w:sz w:val="24"/>
          <w:szCs w:val="24"/>
        </w:rPr>
        <w:t xml:space="preserve"> Edição. São Paulo: Sociologia e Política, 2009.</w:t>
      </w:r>
    </w:p>
    <w:p w14:paraId="0A8174CA" w14:textId="77777777" w:rsidR="008513BB" w:rsidRDefault="008513BB" w:rsidP="00B010AB">
      <w:pPr>
        <w:rPr>
          <w:rFonts w:ascii="Times New Roman" w:hAnsi="Times New Roman" w:cs="Times New Roman"/>
          <w:sz w:val="24"/>
          <w:szCs w:val="24"/>
        </w:rPr>
      </w:pPr>
    </w:p>
    <w:p w14:paraId="236A31D7" w14:textId="77777777" w:rsidR="000B6BDA" w:rsidRPr="000B6BDA" w:rsidRDefault="0094292D" w:rsidP="00B010AB">
      <w:pPr>
        <w:rPr>
          <w:rFonts w:ascii="Times New Roman" w:hAnsi="Times New Roman" w:cs="Times New Roman"/>
          <w:sz w:val="24"/>
          <w:szCs w:val="24"/>
          <w:lang w:val="en-US"/>
        </w:rPr>
      </w:pPr>
      <w:r w:rsidRPr="00C275E5">
        <w:rPr>
          <w:rFonts w:ascii="Times New Roman" w:hAnsi="Times New Roman" w:cs="Times New Roman"/>
          <w:sz w:val="24"/>
          <w:szCs w:val="24"/>
        </w:rPr>
        <w:t>SMITH</w:t>
      </w:r>
      <w:r w:rsidR="000B6BDA" w:rsidRPr="00C275E5">
        <w:rPr>
          <w:rFonts w:ascii="Times New Roman" w:hAnsi="Times New Roman" w:cs="Times New Roman"/>
          <w:sz w:val="24"/>
          <w:szCs w:val="24"/>
        </w:rPr>
        <w:t xml:space="preserve">, R. E. The Veblen-Commons Award. </w:t>
      </w:r>
      <w:r w:rsidR="000B6BDA" w:rsidRPr="000B6BDA">
        <w:rPr>
          <w:rFonts w:ascii="Times New Roman" w:hAnsi="Times New Roman" w:cs="Times New Roman"/>
          <w:sz w:val="24"/>
          <w:szCs w:val="24"/>
          <w:lang w:val="en-US"/>
        </w:rPr>
        <w:t>Corwin D. Edwards</w:t>
      </w:r>
      <w:r w:rsidR="000B6BDA">
        <w:rPr>
          <w:rFonts w:ascii="Times New Roman" w:hAnsi="Times New Roman" w:cs="Times New Roman"/>
          <w:sz w:val="24"/>
          <w:szCs w:val="24"/>
          <w:lang w:val="en-US"/>
        </w:rPr>
        <w:t xml:space="preserve">. </w:t>
      </w:r>
      <w:r w:rsidR="000B6BDA">
        <w:rPr>
          <w:rFonts w:ascii="Times New Roman" w:hAnsi="Times New Roman" w:cs="Times New Roman"/>
          <w:i/>
          <w:sz w:val="24"/>
          <w:szCs w:val="24"/>
          <w:lang w:val="en-US"/>
        </w:rPr>
        <w:t>Journal of Economic Issues</w:t>
      </w:r>
      <w:r w:rsidR="000B6BDA">
        <w:rPr>
          <w:rFonts w:ascii="Times New Roman" w:hAnsi="Times New Roman" w:cs="Times New Roman"/>
          <w:sz w:val="24"/>
          <w:szCs w:val="24"/>
          <w:lang w:val="en-US"/>
        </w:rPr>
        <w:t>, vol. 13, n. 2, 1979.</w:t>
      </w:r>
    </w:p>
    <w:p w14:paraId="3C06D162" w14:textId="77777777" w:rsidR="000B6BDA" w:rsidRPr="000B6BDA" w:rsidRDefault="000B6BDA" w:rsidP="00B010AB">
      <w:pPr>
        <w:rPr>
          <w:rFonts w:ascii="Times New Roman" w:hAnsi="Times New Roman" w:cs="Times New Roman"/>
          <w:sz w:val="24"/>
          <w:szCs w:val="24"/>
          <w:lang w:val="en-US"/>
        </w:rPr>
      </w:pPr>
    </w:p>
    <w:p w14:paraId="6C9B72FE" w14:textId="77777777" w:rsidR="008C2FB1" w:rsidRPr="008C2FB1" w:rsidRDefault="0094292D" w:rsidP="00B010AB">
      <w:pPr>
        <w:rPr>
          <w:rFonts w:ascii="Times New Roman" w:hAnsi="Times New Roman" w:cs="Times New Roman"/>
          <w:sz w:val="24"/>
          <w:szCs w:val="24"/>
        </w:rPr>
      </w:pPr>
      <w:r>
        <w:rPr>
          <w:rFonts w:ascii="Times New Roman" w:hAnsi="Times New Roman" w:cs="Times New Roman"/>
          <w:sz w:val="24"/>
          <w:szCs w:val="24"/>
        </w:rPr>
        <w:lastRenderedPageBreak/>
        <w:t>SIMONSEN</w:t>
      </w:r>
      <w:r w:rsidR="008C2FB1" w:rsidRPr="008C2FB1">
        <w:rPr>
          <w:rFonts w:ascii="Times New Roman" w:hAnsi="Times New Roman" w:cs="Times New Roman"/>
          <w:sz w:val="24"/>
          <w:szCs w:val="24"/>
        </w:rPr>
        <w:t>, R. C. Orientação Industrial Brasileira.</w:t>
      </w:r>
      <w:r w:rsidR="00B13CF2">
        <w:rPr>
          <w:rFonts w:ascii="Times New Roman" w:hAnsi="Times New Roman" w:cs="Times New Roman"/>
          <w:sz w:val="24"/>
          <w:szCs w:val="24"/>
        </w:rPr>
        <w:t xml:space="preserve"> [1928]</w:t>
      </w:r>
      <w:r w:rsidR="006353F7">
        <w:rPr>
          <w:rFonts w:ascii="Times New Roman" w:hAnsi="Times New Roman" w:cs="Times New Roman"/>
          <w:sz w:val="24"/>
          <w:szCs w:val="24"/>
        </w:rPr>
        <w:t>.</w:t>
      </w:r>
      <w:r>
        <w:rPr>
          <w:rFonts w:ascii="Times New Roman" w:hAnsi="Times New Roman" w:cs="Times New Roman"/>
          <w:sz w:val="24"/>
          <w:szCs w:val="24"/>
        </w:rPr>
        <w:t xml:space="preserve"> In: SIMONSEN</w:t>
      </w:r>
      <w:r w:rsidR="008C2FB1" w:rsidRPr="008C2FB1">
        <w:rPr>
          <w:rFonts w:ascii="Times New Roman" w:hAnsi="Times New Roman" w:cs="Times New Roman"/>
          <w:sz w:val="24"/>
          <w:szCs w:val="24"/>
        </w:rPr>
        <w:t xml:space="preserve">, R. C. </w:t>
      </w:r>
      <w:r w:rsidR="008C2FB1" w:rsidRPr="008C2FB1">
        <w:rPr>
          <w:rFonts w:ascii="Times New Roman" w:hAnsi="Times New Roman" w:cs="Times New Roman"/>
          <w:i/>
          <w:sz w:val="24"/>
          <w:szCs w:val="24"/>
        </w:rPr>
        <w:t>Evolução Industrial do Brasil e Outros Estudos</w:t>
      </w:r>
      <w:r w:rsidR="008C2FB1">
        <w:rPr>
          <w:rFonts w:ascii="Times New Roman" w:hAnsi="Times New Roman" w:cs="Times New Roman"/>
          <w:sz w:val="24"/>
          <w:szCs w:val="24"/>
        </w:rPr>
        <w:t>. Seleção, notas e bibliografia de Edgard Carone. São Paulo, Editora Nacional e Editora da USP, 1973.</w:t>
      </w:r>
    </w:p>
    <w:p w14:paraId="229764AC" w14:textId="77777777" w:rsidR="008C2FB1" w:rsidRDefault="008C2FB1" w:rsidP="00B010AB">
      <w:pPr>
        <w:rPr>
          <w:rFonts w:ascii="Times New Roman" w:hAnsi="Times New Roman" w:cs="Times New Roman"/>
          <w:sz w:val="24"/>
          <w:szCs w:val="24"/>
        </w:rPr>
      </w:pPr>
    </w:p>
    <w:p w14:paraId="24FDF1A1" w14:textId="77777777" w:rsidR="005A3358" w:rsidRPr="000A45BD" w:rsidRDefault="0094292D" w:rsidP="00B010AB">
      <w:pPr>
        <w:rPr>
          <w:rFonts w:ascii="Times New Roman" w:hAnsi="Times New Roman" w:cs="Times New Roman"/>
          <w:sz w:val="24"/>
          <w:szCs w:val="24"/>
        </w:rPr>
      </w:pPr>
      <w:r>
        <w:rPr>
          <w:rFonts w:ascii="Times New Roman" w:hAnsi="Times New Roman" w:cs="Times New Roman"/>
          <w:sz w:val="24"/>
          <w:szCs w:val="24"/>
        </w:rPr>
        <w:t>SIMONSEN</w:t>
      </w:r>
      <w:r w:rsidR="005A3358">
        <w:rPr>
          <w:rFonts w:ascii="Times New Roman" w:hAnsi="Times New Roman" w:cs="Times New Roman"/>
          <w:sz w:val="24"/>
          <w:szCs w:val="24"/>
        </w:rPr>
        <w:t xml:space="preserve">, R. C. As Finanças e a Indústria. </w:t>
      </w:r>
      <w:r w:rsidR="005A3358" w:rsidRPr="0054477F">
        <w:rPr>
          <w:rFonts w:ascii="Times New Roman" w:hAnsi="Times New Roman" w:cs="Times New Roman"/>
          <w:sz w:val="24"/>
          <w:szCs w:val="24"/>
        </w:rPr>
        <w:t xml:space="preserve">[1931]. </w:t>
      </w:r>
      <w:r w:rsidR="005A3358" w:rsidRPr="005A3358">
        <w:rPr>
          <w:rFonts w:ascii="Times New Roman" w:hAnsi="Times New Roman" w:cs="Times New Roman"/>
          <w:sz w:val="24"/>
          <w:szCs w:val="24"/>
        </w:rPr>
        <w:t>In: S</w:t>
      </w:r>
      <w:r>
        <w:rPr>
          <w:rFonts w:ascii="Times New Roman" w:hAnsi="Times New Roman" w:cs="Times New Roman"/>
          <w:sz w:val="24"/>
          <w:szCs w:val="24"/>
        </w:rPr>
        <w:t>IMONSEN</w:t>
      </w:r>
      <w:r w:rsidR="005A3358" w:rsidRPr="005A3358">
        <w:rPr>
          <w:rFonts w:ascii="Times New Roman" w:hAnsi="Times New Roman" w:cs="Times New Roman"/>
          <w:sz w:val="24"/>
          <w:szCs w:val="24"/>
        </w:rPr>
        <w:t xml:space="preserve">, R. C. </w:t>
      </w:r>
      <w:r w:rsidR="005A3358" w:rsidRPr="005A3358">
        <w:rPr>
          <w:rFonts w:ascii="Times New Roman" w:hAnsi="Times New Roman" w:cs="Times New Roman"/>
          <w:i/>
          <w:sz w:val="24"/>
          <w:szCs w:val="24"/>
        </w:rPr>
        <w:t>À Margem da Profiss</w:t>
      </w:r>
      <w:r w:rsidR="005A3358">
        <w:rPr>
          <w:rFonts w:ascii="Times New Roman" w:hAnsi="Times New Roman" w:cs="Times New Roman"/>
          <w:i/>
          <w:sz w:val="24"/>
          <w:szCs w:val="24"/>
        </w:rPr>
        <w:t>ão: discursos, conferencias, publicações.</w:t>
      </w:r>
      <w:r w:rsidR="005A3358">
        <w:rPr>
          <w:rFonts w:ascii="Times New Roman" w:hAnsi="Times New Roman" w:cs="Times New Roman"/>
          <w:sz w:val="24"/>
          <w:szCs w:val="24"/>
        </w:rPr>
        <w:t xml:space="preserve"> </w:t>
      </w:r>
      <w:r w:rsidR="005A3358" w:rsidRPr="000A45BD">
        <w:rPr>
          <w:rFonts w:ascii="Times New Roman" w:hAnsi="Times New Roman" w:cs="Times New Roman"/>
          <w:sz w:val="24"/>
          <w:szCs w:val="24"/>
        </w:rPr>
        <w:t>São Paulo: São Paulo Editora Limitada, 1933.</w:t>
      </w:r>
    </w:p>
    <w:p w14:paraId="3D2B6A7B" w14:textId="77777777" w:rsidR="005A3358" w:rsidRPr="000A45BD" w:rsidRDefault="005A3358" w:rsidP="00B010AB">
      <w:pPr>
        <w:rPr>
          <w:rFonts w:ascii="Times New Roman" w:hAnsi="Times New Roman" w:cs="Times New Roman"/>
          <w:sz w:val="24"/>
          <w:szCs w:val="24"/>
        </w:rPr>
      </w:pPr>
    </w:p>
    <w:p w14:paraId="45A0C4FA" w14:textId="77777777" w:rsidR="00CB1CC8" w:rsidRPr="00CB1CC8" w:rsidRDefault="0094292D" w:rsidP="00B010AB">
      <w:pPr>
        <w:rPr>
          <w:rFonts w:ascii="Times New Roman" w:hAnsi="Times New Roman" w:cs="Times New Roman"/>
          <w:sz w:val="24"/>
          <w:szCs w:val="24"/>
        </w:rPr>
      </w:pPr>
      <w:r>
        <w:rPr>
          <w:rFonts w:ascii="Times New Roman" w:hAnsi="Times New Roman" w:cs="Times New Roman"/>
          <w:sz w:val="24"/>
          <w:szCs w:val="24"/>
        </w:rPr>
        <w:t>SIMONSEN</w:t>
      </w:r>
      <w:r w:rsidR="00CB1CC8" w:rsidRPr="00CB1CC8">
        <w:rPr>
          <w:rFonts w:ascii="Times New Roman" w:hAnsi="Times New Roman" w:cs="Times New Roman"/>
          <w:sz w:val="24"/>
          <w:szCs w:val="24"/>
        </w:rPr>
        <w:t>, R. C. Recursos Econômicos e Movimentos das Populaç</w:t>
      </w:r>
      <w:r w:rsidR="00CB1CC8">
        <w:rPr>
          <w:rFonts w:ascii="Times New Roman" w:hAnsi="Times New Roman" w:cs="Times New Roman"/>
          <w:sz w:val="24"/>
          <w:szCs w:val="24"/>
        </w:rPr>
        <w:t>ões.</w:t>
      </w:r>
      <w:r w:rsidR="00A562A2">
        <w:rPr>
          <w:rFonts w:ascii="Times New Roman" w:hAnsi="Times New Roman" w:cs="Times New Roman"/>
          <w:sz w:val="24"/>
          <w:szCs w:val="24"/>
        </w:rPr>
        <w:t xml:space="preserve"> [1940]a. </w:t>
      </w:r>
      <w:r w:rsidR="00CB1CC8">
        <w:rPr>
          <w:rFonts w:ascii="Times New Roman" w:hAnsi="Times New Roman" w:cs="Times New Roman"/>
          <w:sz w:val="24"/>
          <w:szCs w:val="24"/>
        </w:rPr>
        <w:t>In: S</w:t>
      </w:r>
      <w:r>
        <w:rPr>
          <w:rFonts w:ascii="Times New Roman" w:hAnsi="Times New Roman" w:cs="Times New Roman"/>
          <w:sz w:val="24"/>
          <w:szCs w:val="24"/>
        </w:rPr>
        <w:t>IMONSEN</w:t>
      </w:r>
      <w:r w:rsidR="00CB1CC8">
        <w:rPr>
          <w:rFonts w:ascii="Times New Roman" w:hAnsi="Times New Roman" w:cs="Times New Roman"/>
          <w:sz w:val="24"/>
          <w:szCs w:val="24"/>
        </w:rPr>
        <w:t xml:space="preserve">, R. C. </w:t>
      </w:r>
      <w:r w:rsidR="00CB1CC8">
        <w:rPr>
          <w:rFonts w:ascii="Times New Roman" w:hAnsi="Times New Roman" w:cs="Times New Roman"/>
          <w:i/>
          <w:sz w:val="24"/>
          <w:szCs w:val="24"/>
        </w:rPr>
        <w:t>Ensaios Sociais, Políticos e Econômicos</w:t>
      </w:r>
      <w:r w:rsidR="00CB1CC8">
        <w:rPr>
          <w:rFonts w:ascii="Times New Roman" w:hAnsi="Times New Roman" w:cs="Times New Roman"/>
          <w:sz w:val="24"/>
          <w:szCs w:val="24"/>
        </w:rPr>
        <w:t>. São Paulo: FIESP, 1943.</w:t>
      </w:r>
    </w:p>
    <w:p w14:paraId="43B191EC" w14:textId="77777777" w:rsidR="00CB1CC8" w:rsidRDefault="00CB1CC8" w:rsidP="00B010AB">
      <w:pPr>
        <w:rPr>
          <w:rFonts w:ascii="Times New Roman" w:hAnsi="Times New Roman" w:cs="Times New Roman"/>
          <w:sz w:val="24"/>
          <w:szCs w:val="24"/>
        </w:rPr>
      </w:pPr>
    </w:p>
    <w:p w14:paraId="0E37E22E" w14:textId="77777777" w:rsidR="00A562A2" w:rsidRPr="003D1DCC" w:rsidRDefault="0094292D" w:rsidP="00B010AB">
      <w:pPr>
        <w:rPr>
          <w:rFonts w:ascii="Times New Roman" w:hAnsi="Times New Roman" w:cs="Times New Roman"/>
          <w:sz w:val="24"/>
          <w:szCs w:val="24"/>
        </w:rPr>
      </w:pPr>
      <w:r>
        <w:rPr>
          <w:rFonts w:ascii="Times New Roman" w:hAnsi="Times New Roman" w:cs="Times New Roman"/>
          <w:sz w:val="24"/>
          <w:szCs w:val="24"/>
        </w:rPr>
        <w:t>SIMONSEN</w:t>
      </w:r>
      <w:r w:rsidR="00A562A2">
        <w:rPr>
          <w:rFonts w:ascii="Times New Roman" w:hAnsi="Times New Roman" w:cs="Times New Roman"/>
          <w:sz w:val="24"/>
          <w:szCs w:val="24"/>
        </w:rPr>
        <w:t>, R. C. Níveis de Vida e a Economia Nacional. [1940]b. In: S</w:t>
      </w:r>
      <w:r>
        <w:rPr>
          <w:rFonts w:ascii="Times New Roman" w:hAnsi="Times New Roman" w:cs="Times New Roman"/>
          <w:sz w:val="24"/>
          <w:szCs w:val="24"/>
        </w:rPr>
        <w:t>IMONSEN</w:t>
      </w:r>
      <w:r w:rsidR="00A562A2">
        <w:rPr>
          <w:rFonts w:ascii="Times New Roman" w:hAnsi="Times New Roman" w:cs="Times New Roman"/>
          <w:sz w:val="24"/>
          <w:szCs w:val="24"/>
        </w:rPr>
        <w:t xml:space="preserve">, R. C. </w:t>
      </w:r>
      <w:r w:rsidR="00A562A2">
        <w:rPr>
          <w:rFonts w:ascii="Times New Roman" w:hAnsi="Times New Roman" w:cs="Times New Roman"/>
          <w:i/>
          <w:sz w:val="24"/>
          <w:szCs w:val="24"/>
        </w:rPr>
        <w:t>Ensaios Sociais, Políticos e Econômicos</w:t>
      </w:r>
      <w:r w:rsidR="00A562A2">
        <w:rPr>
          <w:rFonts w:ascii="Times New Roman" w:hAnsi="Times New Roman" w:cs="Times New Roman"/>
          <w:sz w:val="24"/>
          <w:szCs w:val="24"/>
        </w:rPr>
        <w:t xml:space="preserve">. </w:t>
      </w:r>
      <w:r w:rsidR="00A562A2" w:rsidRPr="003D1DCC">
        <w:rPr>
          <w:rFonts w:ascii="Times New Roman" w:hAnsi="Times New Roman" w:cs="Times New Roman"/>
          <w:sz w:val="24"/>
          <w:szCs w:val="24"/>
        </w:rPr>
        <w:t>São Paulo: FIESP, 1943.</w:t>
      </w:r>
    </w:p>
    <w:p w14:paraId="10ECB137" w14:textId="77777777" w:rsidR="00A562A2" w:rsidRPr="003D1DCC" w:rsidRDefault="00A562A2" w:rsidP="00B010AB">
      <w:pPr>
        <w:rPr>
          <w:rFonts w:ascii="Times New Roman" w:hAnsi="Times New Roman" w:cs="Times New Roman"/>
          <w:sz w:val="24"/>
          <w:szCs w:val="24"/>
        </w:rPr>
      </w:pPr>
    </w:p>
    <w:p w14:paraId="63574ECA" w14:textId="77777777" w:rsidR="001536AF" w:rsidRPr="005E34E7" w:rsidRDefault="0094292D" w:rsidP="00B010AB">
      <w:pPr>
        <w:rPr>
          <w:rFonts w:ascii="Times New Roman" w:hAnsi="Times New Roman" w:cs="Times New Roman"/>
          <w:sz w:val="24"/>
          <w:szCs w:val="24"/>
          <w:lang w:val="en-US"/>
        </w:rPr>
      </w:pPr>
      <w:r>
        <w:rPr>
          <w:rFonts w:ascii="Times New Roman" w:hAnsi="Times New Roman" w:cs="Times New Roman"/>
          <w:sz w:val="24"/>
          <w:szCs w:val="24"/>
        </w:rPr>
        <w:t>SIMONSEN</w:t>
      </w:r>
      <w:r w:rsidR="001536AF" w:rsidRPr="001536AF">
        <w:rPr>
          <w:rFonts w:ascii="Times New Roman" w:hAnsi="Times New Roman" w:cs="Times New Roman"/>
          <w:sz w:val="24"/>
          <w:szCs w:val="24"/>
        </w:rPr>
        <w:t>, R. C. O Planejamento da Economia Brasileira.</w:t>
      </w:r>
      <w:r w:rsidR="001536AF">
        <w:rPr>
          <w:rFonts w:ascii="Times New Roman" w:hAnsi="Times New Roman" w:cs="Times New Roman"/>
          <w:sz w:val="24"/>
          <w:szCs w:val="24"/>
        </w:rPr>
        <w:t xml:space="preserve"> [1945] In: </w:t>
      </w:r>
      <w:r w:rsidR="001536AF" w:rsidRPr="00BF73C7">
        <w:rPr>
          <w:rFonts w:ascii="Times New Roman" w:hAnsi="Times New Roman" w:cs="Times New Roman"/>
          <w:sz w:val="24"/>
          <w:szCs w:val="24"/>
        </w:rPr>
        <w:t>S</w:t>
      </w:r>
      <w:r>
        <w:rPr>
          <w:rFonts w:ascii="Times New Roman" w:hAnsi="Times New Roman" w:cs="Times New Roman"/>
          <w:sz w:val="24"/>
          <w:szCs w:val="24"/>
        </w:rPr>
        <w:t>IMONSEN</w:t>
      </w:r>
      <w:r w:rsidR="001536AF" w:rsidRPr="00BF73C7">
        <w:rPr>
          <w:rFonts w:ascii="Times New Roman" w:hAnsi="Times New Roman" w:cs="Times New Roman"/>
          <w:sz w:val="24"/>
          <w:szCs w:val="24"/>
        </w:rPr>
        <w:t>, R. C. G</w:t>
      </w:r>
      <w:r>
        <w:rPr>
          <w:rFonts w:ascii="Times New Roman" w:hAnsi="Times New Roman" w:cs="Times New Roman"/>
          <w:sz w:val="24"/>
          <w:szCs w:val="24"/>
        </w:rPr>
        <w:t>UDIN</w:t>
      </w:r>
      <w:r w:rsidR="001536AF" w:rsidRPr="00BF73C7">
        <w:rPr>
          <w:rFonts w:ascii="Times New Roman" w:hAnsi="Times New Roman" w:cs="Times New Roman"/>
          <w:sz w:val="24"/>
          <w:szCs w:val="24"/>
        </w:rPr>
        <w:t xml:space="preserve">, E. </w:t>
      </w:r>
      <w:r w:rsidR="001536AF" w:rsidRPr="009A3379">
        <w:rPr>
          <w:rFonts w:ascii="Times New Roman" w:hAnsi="Times New Roman" w:cs="Times New Roman"/>
          <w:i/>
          <w:sz w:val="24"/>
          <w:szCs w:val="24"/>
        </w:rPr>
        <w:t>A Controvérsia</w:t>
      </w:r>
      <w:r w:rsidR="001536AF" w:rsidRPr="0091783F">
        <w:rPr>
          <w:rFonts w:ascii="Times New Roman" w:hAnsi="Times New Roman" w:cs="Times New Roman"/>
          <w:i/>
          <w:sz w:val="24"/>
          <w:szCs w:val="24"/>
        </w:rPr>
        <w:t xml:space="preserve"> do Planejamento na Economia Brasileira</w:t>
      </w:r>
      <w:r w:rsidR="001536AF">
        <w:rPr>
          <w:rFonts w:ascii="Times New Roman" w:hAnsi="Times New Roman" w:cs="Times New Roman"/>
          <w:sz w:val="24"/>
          <w:szCs w:val="24"/>
        </w:rPr>
        <w:t xml:space="preserve">. </w:t>
      </w:r>
      <w:r w:rsidR="001536AF" w:rsidRPr="005E34E7">
        <w:rPr>
          <w:rFonts w:ascii="Times New Roman" w:hAnsi="Times New Roman" w:cs="Times New Roman"/>
          <w:sz w:val="24"/>
          <w:szCs w:val="24"/>
          <w:lang w:val="en-US"/>
        </w:rPr>
        <w:t>3</w:t>
      </w:r>
      <w:r w:rsidR="001536AF" w:rsidRPr="005E34E7">
        <w:rPr>
          <w:rFonts w:ascii="Times New Roman" w:hAnsi="Times New Roman" w:cs="Times New Roman"/>
          <w:sz w:val="24"/>
          <w:szCs w:val="24"/>
          <w:vertAlign w:val="superscript"/>
          <w:lang w:val="en-US"/>
        </w:rPr>
        <w:t>a</w:t>
      </w:r>
      <w:r w:rsidR="001536AF" w:rsidRPr="005E34E7">
        <w:rPr>
          <w:rFonts w:ascii="Times New Roman" w:hAnsi="Times New Roman" w:cs="Times New Roman"/>
          <w:sz w:val="24"/>
          <w:szCs w:val="24"/>
          <w:lang w:val="en-US"/>
        </w:rPr>
        <w:t xml:space="preserve"> Edição. Brasília: IPEA, 2010.</w:t>
      </w:r>
    </w:p>
    <w:p w14:paraId="277683FC" w14:textId="77777777" w:rsidR="0071540C" w:rsidRPr="005E34E7" w:rsidRDefault="0071540C" w:rsidP="00B010AB">
      <w:pPr>
        <w:rPr>
          <w:rFonts w:ascii="Times New Roman" w:hAnsi="Times New Roman" w:cs="Times New Roman"/>
          <w:sz w:val="24"/>
          <w:szCs w:val="24"/>
          <w:lang w:val="en-US"/>
        </w:rPr>
      </w:pPr>
    </w:p>
    <w:p w14:paraId="0A77FD8C" w14:textId="0D34C8A9" w:rsidR="00305CA6" w:rsidRPr="00305CA6" w:rsidRDefault="00305CA6" w:rsidP="00B010AB">
      <w:pPr>
        <w:rPr>
          <w:rFonts w:ascii="Times New Roman" w:hAnsi="Times New Roman" w:cs="Times New Roman"/>
          <w:sz w:val="24"/>
          <w:szCs w:val="24"/>
          <w:lang w:val="en-US"/>
        </w:rPr>
      </w:pPr>
      <w:r w:rsidRPr="00305CA6">
        <w:rPr>
          <w:rFonts w:ascii="Times New Roman" w:hAnsi="Times New Roman" w:cs="Times New Roman"/>
          <w:sz w:val="24"/>
          <w:szCs w:val="24"/>
          <w:lang w:val="en-US"/>
        </w:rPr>
        <w:t>STABILE, D. R. KOZAK, A. F.</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Markets, Planning and the Moral Economy. Business Cycles in the Progressive Era and New Deal</w:t>
      </w:r>
      <w:r>
        <w:rPr>
          <w:rFonts w:ascii="Times New Roman" w:hAnsi="Times New Roman" w:cs="Times New Roman"/>
          <w:sz w:val="24"/>
          <w:szCs w:val="24"/>
          <w:lang w:val="en-US"/>
        </w:rPr>
        <w:t>. Cheltenham, Northhampton: Edward Elgar, 2012.</w:t>
      </w:r>
    </w:p>
    <w:p w14:paraId="3846885A" w14:textId="77777777" w:rsidR="00305CA6" w:rsidRPr="00305CA6" w:rsidRDefault="00305CA6" w:rsidP="00B010AB">
      <w:pPr>
        <w:rPr>
          <w:rFonts w:ascii="Times New Roman" w:hAnsi="Times New Roman" w:cs="Times New Roman"/>
          <w:sz w:val="24"/>
          <w:szCs w:val="24"/>
          <w:lang w:val="en-US"/>
        </w:rPr>
      </w:pPr>
    </w:p>
    <w:p w14:paraId="08B223E8" w14:textId="77777777" w:rsidR="0071540C" w:rsidRPr="0094292D" w:rsidRDefault="0094292D" w:rsidP="00B010AB">
      <w:pPr>
        <w:rPr>
          <w:rFonts w:ascii="Times New Roman" w:hAnsi="Times New Roman" w:cs="Times New Roman"/>
          <w:sz w:val="24"/>
          <w:szCs w:val="24"/>
        </w:rPr>
      </w:pPr>
      <w:r>
        <w:rPr>
          <w:rFonts w:ascii="Times New Roman" w:hAnsi="Times New Roman" w:cs="Times New Roman"/>
          <w:sz w:val="24"/>
          <w:szCs w:val="24"/>
        </w:rPr>
        <w:t>TEIXEIRA</w:t>
      </w:r>
      <w:r w:rsidR="0071540C" w:rsidRPr="00CF5BAF">
        <w:rPr>
          <w:rFonts w:ascii="Times New Roman" w:hAnsi="Times New Roman" w:cs="Times New Roman"/>
          <w:sz w:val="24"/>
          <w:szCs w:val="24"/>
        </w:rPr>
        <w:t>, A. G</w:t>
      </w:r>
      <w:r>
        <w:rPr>
          <w:rFonts w:ascii="Times New Roman" w:hAnsi="Times New Roman" w:cs="Times New Roman"/>
          <w:sz w:val="24"/>
          <w:szCs w:val="24"/>
        </w:rPr>
        <w:t>ENTIL</w:t>
      </w:r>
      <w:r w:rsidR="0071540C" w:rsidRPr="00CF5BAF">
        <w:rPr>
          <w:rFonts w:ascii="Times New Roman" w:hAnsi="Times New Roman" w:cs="Times New Roman"/>
          <w:sz w:val="24"/>
          <w:szCs w:val="24"/>
        </w:rPr>
        <w:t xml:space="preserve">, D. L. </w:t>
      </w:r>
      <w:r w:rsidR="0071540C">
        <w:rPr>
          <w:rFonts w:ascii="Times New Roman" w:hAnsi="Times New Roman" w:cs="Times New Roman"/>
          <w:sz w:val="24"/>
          <w:szCs w:val="24"/>
        </w:rPr>
        <w:t>O Debate em Perspectiva. In: T</w:t>
      </w:r>
      <w:r>
        <w:rPr>
          <w:rFonts w:ascii="Times New Roman" w:hAnsi="Times New Roman" w:cs="Times New Roman"/>
          <w:sz w:val="24"/>
          <w:szCs w:val="24"/>
        </w:rPr>
        <w:t>EIXEIRA</w:t>
      </w:r>
      <w:r w:rsidR="0071540C">
        <w:rPr>
          <w:rFonts w:ascii="Times New Roman" w:hAnsi="Times New Roman" w:cs="Times New Roman"/>
          <w:sz w:val="24"/>
          <w:szCs w:val="24"/>
        </w:rPr>
        <w:t>, A. M</w:t>
      </w:r>
      <w:r>
        <w:rPr>
          <w:rFonts w:ascii="Times New Roman" w:hAnsi="Times New Roman" w:cs="Times New Roman"/>
          <w:sz w:val="24"/>
          <w:szCs w:val="24"/>
        </w:rPr>
        <w:t>ARINGONI</w:t>
      </w:r>
      <w:r w:rsidR="0071540C">
        <w:rPr>
          <w:rFonts w:ascii="Times New Roman" w:hAnsi="Times New Roman" w:cs="Times New Roman"/>
          <w:sz w:val="24"/>
          <w:szCs w:val="24"/>
        </w:rPr>
        <w:t>, G. G</w:t>
      </w:r>
      <w:r>
        <w:rPr>
          <w:rFonts w:ascii="Times New Roman" w:hAnsi="Times New Roman" w:cs="Times New Roman"/>
          <w:sz w:val="24"/>
          <w:szCs w:val="24"/>
        </w:rPr>
        <w:t>ENTIL</w:t>
      </w:r>
      <w:r w:rsidR="0071540C">
        <w:rPr>
          <w:rFonts w:ascii="Times New Roman" w:hAnsi="Times New Roman" w:cs="Times New Roman"/>
          <w:sz w:val="24"/>
          <w:szCs w:val="24"/>
        </w:rPr>
        <w:t xml:space="preserve">, D. L. </w:t>
      </w:r>
      <w:r w:rsidR="0071540C">
        <w:rPr>
          <w:rFonts w:ascii="Times New Roman" w:hAnsi="Times New Roman" w:cs="Times New Roman"/>
          <w:i/>
          <w:sz w:val="24"/>
          <w:szCs w:val="24"/>
        </w:rPr>
        <w:t>Desenvolvimento: o debate pioneiro de 1944-45</w:t>
      </w:r>
      <w:r w:rsidR="0071540C">
        <w:rPr>
          <w:rFonts w:ascii="Times New Roman" w:hAnsi="Times New Roman" w:cs="Times New Roman"/>
          <w:sz w:val="24"/>
          <w:szCs w:val="24"/>
        </w:rPr>
        <w:t xml:space="preserve">. </w:t>
      </w:r>
      <w:r w:rsidR="0071540C" w:rsidRPr="0094292D">
        <w:rPr>
          <w:rFonts w:ascii="Times New Roman" w:hAnsi="Times New Roman" w:cs="Times New Roman"/>
          <w:sz w:val="24"/>
          <w:szCs w:val="24"/>
        </w:rPr>
        <w:t>Brasilía: IPEA, 2010</w:t>
      </w:r>
    </w:p>
    <w:p w14:paraId="35182817" w14:textId="77777777" w:rsidR="00CD7E89" w:rsidRDefault="00CD7E89" w:rsidP="00B010AB">
      <w:pPr>
        <w:rPr>
          <w:rFonts w:ascii="Times New Roman" w:hAnsi="Times New Roman" w:cs="Times New Roman"/>
          <w:sz w:val="24"/>
          <w:szCs w:val="24"/>
        </w:rPr>
      </w:pPr>
    </w:p>
    <w:p w14:paraId="7AC6C5A8" w14:textId="77777777" w:rsidR="00CD7E89" w:rsidRPr="00CD7E89" w:rsidRDefault="00CD7E89" w:rsidP="00B010AB">
      <w:pPr>
        <w:rPr>
          <w:rFonts w:ascii="Times New Roman" w:hAnsi="Times New Roman" w:cs="Times New Roman"/>
          <w:sz w:val="24"/>
          <w:szCs w:val="24"/>
        </w:rPr>
      </w:pPr>
      <w:r w:rsidRPr="0094292D">
        <w:rPr>
          <w:rFonts w:ascii="Times New Roman" w:hAnsi="Times New Roman" w:cs="Times New Roman"/>
          <w:caps/>
          <w:sz w:val="24"/>
          <w:szCs w:val="24"/>
        </w:rPr>
        <w:t>V</w:t>
      </w:r>
      <w:r w:rsidR="00AE67AE" w:rsidRPr="0094292D">
        <w:rPr>
          <w:rFonts w:ascii="Times New Roman" w:hAnsi="Times New Roman" w:cs="Times New Roman"/>
          <w:caps/>
          <w:sz w:val="24"/>
          <w:szCs w:val="24"/>
        </w:rPr>
        <w:t>illaça</w:t>
      </w:r>
      <w:r>
        <w:rPr>
          <w:rFonts w:ascii="Times New Roman" w:hAnsi="Times New Roman" w:cs="Times New Roman"/>
          <w:sz w:val="24"/>
          <w:szCs w:val="24"/>
        </w:rPr>
        <w:t xml:space="preserve">, M. F. A Serviço da Indústria: Biblioteca Roberto Simonsen. </w:t>
      </w:r>
      <w:r>
        <w:rPr>
          <w:rFonts w:ascii="Times New Roman" w:hAnsi="Times New Roman" w:cs="Times New Roman"/>
          <w:i/>
          <w:sz w:val="24"/>
          <w:szCs w:val="24"/>
        </w:rPr>
        <w:t>Trabalho Apresentado no 6</w:t>
      </w:r>
      <w:r>
        <w:rPr>
          <w:rFonts w:ascii="Times New Roman" w:hAnsi="Times New Roman" w:cs="Times New Roman"/>
          <w:i/>
          <w:sz w:val="24"/>
          <w:szCs w:val="24"/>
          <w:vertAlign w:val="superscript"/>
        </w:rPr>
        <w:t>o</w:t>
      </w:r>
      <w:r>
        <w:rPr>
          <w:rFonts w:ascii="Times New Roman" w:hAnsi="Times New Roman" w:cs="Times New Roman"/>
          <w:i/>
          <w:sz w:val="24"/>
          <w:szCs w:val="24"/>
        </w:rPr>
        <w:t xml:space="preserve"> Congresso de Biblioteconomia e Documentação</w:t>
      </w:r>
      <w:r>
        <w:rPr>
          <w:rFonts w:ascii="Times New Roman" w:hAnsi="Times New Roman" w:cs="Times New Roman"/>
          <w:sz w:val="24"/>
          <w:szCs w:val="24"/>
        </w:rPr>
        <w:t>, Belo Horizonte, 1971.</w:t>
      </w:r>
    </w:p>
    <w:p w14:paraId="3699ACED" w14:textId="77777777" w:rsidR="001536AF" w:rsidRPr="001536AF" w:rsidRDefault="001536AF" w:rsidP="00B010AB">
      <w:pPr>
        <w:rPr>
          <w:rFonts w:ascii="Times New Roman" w:hAnsi="Times New Roman" w:cs="Times New Roman"/>
          <w:sz w:val="24"/>
          <w:szCs w:val="24"/>
        </w:rPr>
      </w:pPr>
    </w:p>
    <w:p w14:paraId="408BD358" w14:textId="77777777" w:rsidR="001C2A6A" w:rsidRDefault="0027089F" w:rsidP="00B010AB">
      <w:pPr>
        <w:rPr>
          <w:rFonts w:ascii="Times New Roman" w:hAnsi="Times New Roman" w:cs="Times New Roman"/>
          <w:sz w:val="24"/>
          <w:szCs w:val="24"/>
          <w:lang w:val="en-US"/>
        </w:rPr>
      </w:pPr>
      <w:r w:rsidRPr="0094292D">
        <w:rPr>
          <w:rFonts w:ascii="Times New Roman" w:hAnsi="Times New Roman" w:cs="Times New Roman"/>
          <w:caps/>
          <w:sz w:val="24"/>
          <w:szCs w:val="24"/>
          <w:lang w:val="en-US"/>
        </w:rPr>
        <w:t>Washington Post</w:t>
      </w:r>
      <w:r>
        <w:rPr>
          <w:rFonts w:ascii="Times New Roman" w:hAnsi="Times New Roman" w:cs="Times New Roman"/>
          <w:sz w:val="24"/>
          <w:szCs w:val="24"/>
          <w:lang w:val="en-US"/>
        </w:rPr>
        <w:t xml:space="preserve">. Lewis L. Lorwin, 86, Prominent Economist. </w:t>
      </w:r>
      <w:r>
        <w:rPr>
          <w:rFonts w:ascii="Times New Roman" w:hAnsi="Times New Roman" w:cs="Times New Roman"/>
          <w:i/>
          <w:sz w:val="24"/>
          <w:szCs w:val="24"/>
          <w:lang w:val="en-US"/>
        </w:rPr>
        <w:t>Washington Post, ProQuest Historical Newspaper</w:t>
      </w:r>
      <w:r>
        <w:rPr>
          <w:rFonts w:ascii="Times New Roman" w:hAnsi="Times New Roman" w:cs="Times New Roman"/>
          <w:sz w:val="24"/>
          <w:szCs w:val="24"/>
          <w:lang w:val="en-US"/>
        </w:rPr>
        <w:t>, jun, 8, 1970.</w:t>
      </w:r>
    </w:p>
    <w:sectPr w:rsidR="001C2A6A" w:rsidSect="00B010AB">
      <w:headerReference w:type="default" r:id="rId9"/>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EED2F" w14:textId="77777777" w:rsidR="00DA1FE5" w:rsidRDefault="00DA1FE5" w:rsidP="0002645E">
      <w:r>
        <w:separator/>
      </w:r>
    </w:p>
  </w:endnote>
  <w:endnote w:type="continuationSeparator" w:id="0">
    <w:p w14:paraId="477E5BB7" w14:textId="77777777" w:rsidR="00DA1FE5" w:rsidRDefault="00DA1FE5" w:rsidP="00026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076E8" w14:textId="77777777" w:rsidR="00DA1FE5" w:rsidRDefault="00DA1FE5" w:rsidP="0002645E">
      <w:r>
        <w:separator/>
      </w:r>
    </w:p>
  </w:footnote>
  <w:footnote w:type="continuationSeparator" w:id="0">
    <w:p w14:paraId="58647AA8" w14:textId="77777777" w:rsidR="00DA1FE5" w:rsidRDefault="00DA1FE5" w:rsidP="0002645E">
      <w:r>
        <w:continuationSeparator/>
      </w:r>
    </w:p>
  </w:footnote>
  <w:footnote w:id="1">
    <w:p w14:paraId="3DC58361" w14:textId="67F33DB8" w:rsidR="00C864B1" w:rsidRPr="00C864B1" w:rsidRDefault="00C864B1">
      <w:pPr>
        <w:pStyle w:val="Textodenotaderodap"/>
        <w:rPr>
          <w:rFonts w:ascii="Times New Roman" w:hAnsi="Times New Roman" w:cs="Times New Roman"/>
        </w:rPr>
      </w:pPr>
      <w:r w:rsidRPr="00C864B1">
        <w:rPr>
          <w:rStyle w:val="Refdenotaderodap"/>
          <w:rFonts w:ascii="Times New Roman" w:hAnsi="Times New Roman" w:cs="Times New Roman"/>
        </w:rPr>
        <w:footnoteRef/>
      </w:r>
      <w:r w:rsidRPr="00C864B1">
        <w:rPr>
          <w:rFonts w:ascii="Times New Roman" w:hAnsi="Times New Roman" w:cs="Times New Roman"/>
        </w:rPr>
        <w:t xml:space="preserve"> </w:t>
      </w:r>
      <w:r>
        <w:rPr>
          <w:rFonts w:ascii="Times New Roman" w:hAnsi="Times New Roman" w:cs="Times New Roman"/>
        </w:rPr>
        <w:t>Essa pesquisa conta com o apoio financeiro do CNPq.</w:t>
      </w:r>
      <w:r w:rsidR="00424CDA">
        <w:rPr>
          <w:rFonts w:ascii="Times New Roman" w:hAnsi="Times New Roman" w:cs="Times New Roman"/>
        </w:rPr>
        <w:t xml:space="preserve"> Os autores agradecem as sugestões de dois pareceristas anônimos da revista Estudos Econômicos, bem como as sugestões do Prof. Pedro Garcia Duarte, que gentilmente leu e nos ajudou a aperfeiçoar o texto. Como de praxe, os colegas aos quais agradecemos estão isentos de qualquer responsabilidade por erros e</w:t>
      </w:r>
      <w:r w:rsidR="00D92169">
        <w:rPr>
          <w:rFonts w:ascii="Times New Roman" w:hAnsi="Times New Roman" w:cs="Times New Roman"/>
        </w:rPr>
        <w:t xml:space="preserve"> outros</w:t>
      </w:r>
      <w:r w:rsidR="00424CDA">
        <w:rPr>
          <w:rFonts w:ascii="Times New Roman" w:hAnsi="Times New Roman" w:cs="Times New Roman"/>
        </w:rPr>
        <w:t xml:space="preserve"> defeitos remanescentes.</w:t>
      </w:r>
    </w:p>
  </w:footnote>
  <w:footnote w:id="2">
    <w:p w14:paraId="32D2F358" w14:textId="4D17E3F2" w:rsidR="00D92169" w:rsidRPr="001D46AA" w:rsidRDefault="00D92169">
      <w:pPr>
        <w:pStyle w:val="Textodenotaderodap"/>
        <w:rPr>
          <w:rFonts w:ascii="Times New Roman" w:hAnsi="Times New Roman" w:cs="Times New Roman"/>
        </w:rPr>
      </w:pPr>
      <w:r w:rsidRPr="00D92169">
        <w:rPr>
          <w:rStyle w:val="Refdenotaderodap"/>
          <w:rFonts w:ascii="Times New Roman" w:hAnsi="Times New Roman" w:cs="Times New Roman"/>
        </w:rPr>
        <w:footnoteRef/>
      </w:r>
      <w:r w:rsidRPr="00D92169">
        <w:rPr>
          <w:rFonts w:ascii="Times New Roman" w:hAnsi="Times New Roman" w:cs="Times New Roman"/>
        </w:rPr>
        <w:t xml:space="preserve"> </w:t>
      </w:r>
      <w:r>
        <w:rPr>
          <w:rFonts w:ascii="Times New Roman" w:hAnsi="Times New Roman" w:cs="Times New Roman"/>
        </w:rPr>
        <w:t xml:space="preserve">No texto que segue, a expressão “teoria econômica” aparece ligada a Eugênio Gudin, enquanto “teoria econômica e social” é utilizada quando se faz referência às ideias de Roberto Simonsen. A razão para tal escolha reside no fato de que a vertente teórica norte-americana que influenciou Simonsen era eminentemente interdisciplinar. Como afirmado no parágrafo acima, o institucionalismo econômico estava ligado ao </w:t>
      </w:r>
      <w:r w:rsidRPr="00032516">
        <w:rPr>
          <w:rFonts w:ascii="Times New Roman" w:hAnsi="Times New Roman" w:cs="Times New Roman"/>
          <w:b/>
        </w:rPr>
        <w:t>movimento abrangente</w:t>
      </w:r>
      <w:r>
        <w:rPr>
          <w:rFonts w:ascii="Times New Roman" w:hAnsi="Times New Roman" w:cs="Times New Roman"/>
        </w:rPr>
        <w:t xml:space="preserve"> da filosofia do controle social. </w:t>
      </w:r>
      <w:r w:rsidR="00E05FA8">
        <w:rPr>
          <w:rFonts w:ascii="Times New Roman" w:hAnsi="Times New Roman" w:cs="Times New Roman"/>
        </w:rPr>
        <w:t>Cabe anotar, portanto, que e</w:t>
      </w:r>
      <w:r>
        <w:rPr>
          <w:rFonts w:ascii="Times New Roman" w:hAnsi="Times New Roman" w:cs="Times New Roman"/>
        </w:rPr>
        <w:t xml:space="preserve">ssa abrangência se deve, sobretudo, ao caráter interdisciplinar, pois </w:t>
      </w:r>
      <w:r w:rsidR="00E05FA8">
        <w:rPr>
          <w:rFonts w:ascii="Times New Roman" w:hAnsi="Times New Roman" w:cs="Times New Roman"/>
        </w:rPr>
        <w:t>essa</w:t>
      </w:r>
      <w:r>
        <w:rPr>
          <w:rFonts w:ascii="Times New Roman" w:hAnsi="Times New Roman" w:cs="Times New Roman"/>
        </w:rPr>
        <w:t xml:space="preserve"> filoso</w:t>
      </w:r>
      <w:r w:rsidRPr="001D46AA">
        <w:rPr>
          <w:rFonts w:ascii="Times New Roman" w:hAnsi="Times New Roman" w:cs="Times New Roman"/>
        </w:rPr>
        <w:t>fia influenciou não só a economia, mas também a sociologia, a ciência política e mesmo todo o movimento político progressista</w:t>
      </w:r>
      <w:r w:rsidR="0060696C">
        <w:rPr>
          <w:rFonts w:ascii="Times New Roman" w:hAnsi="Times New Roman" w:cs="Times New Roman"/>
        </w:rPr>
        <w:t xml:space="preserve"> (Rutherford, 2011; Ross, 1991)</w:t>
      </w:r>
      <w:r w:rsidRPr="001D46AA">
        <w:rPr>
          <w:rFonts w:ascii="Times New Roman" w:hAnsi="Times New Roman" w:cs="Times New Roman"/>
        </w:rPr>
        <w:t>.</w:t>
      </w:r>
    </w:p>
  </w:footnote>
  <w:footnote w:id="3">
    <w:p w14:paraId="5D4DF19C" w14:textId="05FE8108" w:rsidR="009B7B54" w:rsidRPr="00685EDF" w:rsidRDefault="009B7B54">
      <w:pPr>
        <w:pStyle w:val="Textodenotaderodap"/>
        <w:rPr>
          <w:rFonts w:ascii="Times New Roman" w:hAnsi="Times New Roman" w:cs="Times New Roman"/>
        </w:rPr>
      </w:pPr>
      <w:r w:rsidRPr="009C4C7C">
        <w:rPr>
          <w:rStyle w:val="Refdenotaderodap"/>
          <w:rFonts w:ascii="Times New Roman" w:hAnsi="Times New Roman" w:cs="Times New Roman"/>
        </w:rPr>
        <w:footnoteRef/>
      </w:r>
      <w:r w:rsidRPr="009C4C7C">
        <w:rPr>
          <w:rFonts w:ascii="Times New Roman" w:hAnsi="Times New Roman" w:cs="Times New Roman"/>
        </w:rPr>
        <w:t xml:space="preserve"> </w:t>
      </w:r>
      <w:r>
        <w:rPr>
          <w:rFonts w:ascii="Times New Roman" w:hAnsi="Times New Roman" w:cs="Times New Roman"/>
        </w:rPr>
        <w:t xml:space="preserve">Cunha (2009: 171) afirma que a ELSP “realmente representava as ideias de Roberto Simonsen”. </w:t>
      </w:r>
      <w:r w:rsidR="008C2CB1">
        <w:rPr>
          <w:rFonts w:ascii="Times New Roman" w:hAnsi="Times New Roman" w:cs="Times New Roman"/>
        </w:rPr>
        <w:t xml:space="preserve">Segundo a </w:t>
      </w:r>
      <w:r w:rsidR="008C2CB1" w:rsidRPr="00685EDF">
        <w:rPr>
          <w:rFonts w:ascii="Times New Roman" w:hAnsi="Times New Roman" w:cs="Times New Roman"/>
        </w:rPr>
        <w:t>documentação disponível nos arquivos da instituição</w:t>
      </w:r>
      <w:r w:rsidR="008C2CB1">
        <w:rPr>
          <w:rFonts w:ascii="Times New Roman" w:hAnsi="Times New Roman" w:cs="Times New Roman"/>
        </w:rPr>
        <w:t>,</w:t>
      </w:r>
      <w:r w:rsidR="008C2CB1" w:rsidRPr="00685EDF">
        <w:rPr>
          <w:rFonts w:ascii="Times New Roman" w:hAnsi="Times New Roman" w:cs="Times New Roman"/>
        </w:rPr>
        <w:t xml:space="preserve"> </w:t>
      </w:r>
      <w:r w:rsidR="008C2CB1">
        <w:rPr>
          <w:rFonts w:ascii="Times New Roman" w:hAnsi="Times New Roman" w:cs="Times New Roman"/>
        </w:rPr>
        <w:t>o</w:t>
      </w:r>
      <w:r>
        <w:rPr>
          <w:rFonts w:ascii="Times New Roman" w:hAnsi="Times New Roman" w:cs="Times New Roman"/>
        </w:rPr>
        <w:t xml:space="preserve"> industrialista </w:t>
      </w:r>
      <w:r w:rsidR="00042F4B">
        <w:rPr>
          <w:rFonts w:ascii="Times New Roman" w:hAnsi="Times New Roman" w:cs="Times New Roman"/>
        </w:rPr>
        <w:t>foi o maior doador</w:t>
      </w:r>
      <w:r w:rsidR="008C2CB1">
        <w:rPr>
          <w:rFonts w:ascii="Times New Roman" w:hAnsi="Times New Roman" w:cs="Times New Roman"/>
        </w:rPr>
        <w:t xml:space="preserve"> para a fundação da ELSP </w:t>
      </w:r>
      <w:r w:rsidR="00551F6A" w:rsidRPr="00685EDF">
        <w:rPr>
          <w:rFonts w:ascii="Times New Roman" w:hAnsi="Times New Roman" w:cs="Times New Roman"/>
        </w:rPr>
        <w:t>(Escola Livre de Sociologia e Política de São Paulo, s/d</w:t>
      </w:r>
      <w:r w:rsidR="0093202A" w:rsidRPr="00685EDF">
        <w:rPr>
          <w:rFonts w:ascii="Times New Roman" w:hAnsi="Times New Roman" w:cs="Times New Roman"/>
        </w:rPr>
        <w:t>: 3</w:t>
      </w:r>
      <w:r w:rsidR="00551F6A" w:rsidRPr="00685EDF">
        <w:rPr>
          <w:rFonts w:ascii="Times New Roman" w:hAnsi="Times New Roman" w:cs="Times New Roman"/>
        </w:rPr>
        <w:t>).</w:t>
      </w:r>
    </w:p>
  </w:footnote>
  <w:footnote w:id="4">
    <w:p w14:paraId="123AD18E" w14:textId="77777777" w:rsidR="00685EDF" w:rsidRPr="00685EDF" w:rsidRDefault="00685EDF">
      <w:pPr>
        <w:pStyle w:val="Textodenotaderodap"/>
        <w:rPr>
          <w:rFonts w:ascii="Times New Roman" w:hAnsi="Times New Roman" w:cs="Times New Roman"/>
        </w:rPr>
      </w:pPr>
      <w:r w:rsidRPr="00685EDF">
        <w:rPr>
          <w:rStyle w:val="Refdenotaderodap"/>
          <w:rFonts w:ascii="Times New Roman" w:hAnsi="Times New Roman" w:cs="Times New Roman"/>
        </w:rPr>
        <w:footnoteRef/>
      </w:r>
      <w:r w:rsidRPr="00685EDF">
        <w:rPr>
          <w:rFonts w:ascii="Times New Roman" w:hAnsi="Times New Roman" w:cs="Times New Roman"/>
        </w:rPr>
        <w:t xml:space="preserve"> Simonsen consta na relação de alunos dos primeiros cursos </w:t>
      </w:r>
      <w:r w:rsidR="00BC286A">
        <w:rPr>
          <w:rFonts w:ascii="Times New Roman" w:hAnsi="Times New Roman" w:cs="Times New Roman"/>
        </w:rPr>
        <w:t xml:space="preserve">da ELSP </w:t>
      </w:r>
      <w:r w:rsidRPr="00685EDF">
        <w:rPr>
          <w:rFonts w:ascii="Times New Roman" w:hAnsi="Times New Roman" w:cs="Times New Roman"/>
        </w:rPr>
        <w:t>(Kantor, Maciel, Simões, 2009).</w:t>
      </w:r>
    </w:p>
  </w:footnote>
  <w:footnote w:id="5">
    <w:p w14:paraId="7585ECEE" w14:textId="77777777" w:rsidR="00685EDF" w:rsidRPr="00685EDF" w:rsidRDefault="00685EDF">
      <w:pPr>
        <w:pStyle w:val="Textodenotaderodap"/>
        <w:rPr>
          <w:rFonts w:ascii="Times New Roman" w:hAnsi="Times New Roman" w:cs="Times New Roman"/>
        </w:rPr>
      </w:pPr>
      <w:r w:rsidRPr="00685EDF">
        <w:rPr>
          <w:rStyle w:val="Refdenotaderodap"/>
          <w:rFonts w:ascii="Times New Roman" w:hAnsi="Times New Roman" w:cs="Times New Roman"/>
        </w:rPr>
        <w:footnoteRef/>
      </w:r>
      <w:r w:rsidRPr="00685EDF">
        <w:rPr>
          <w:rFonts w:ascii="Times New Roman" w:hAnsi="Times New Roman" w:cs="Times New Roman"/>
        </w:rPr>
        <w:t xml:space="preserve"> Os trabalhos de</w:t>
      </w:r>
      <w:r w:rsidR="004E3DFE">
        <w:rPr>
          <w:rFonts w:ascii="Times New Roman" w:hAnsi="Times New Roman" w:cs="Times New Roman"/>
        </w:rPr>
        <w:t>sses norte-americanos no Brasil</w:t>
      </w:r>
      <w:r w:rsidRPr="00685EDF">
        <w:rPr>
          <w:rFonts w:ascii="Times New Roman" w:hAnsi="Times New Roman" w:cs="Times New Roman"/>
        </w:rPr>
        <w:t xml:space="preserve"> sobre salários, preços dos víveres e condições de trabalho dos operários resultaram, por exemplo, em índices usados pelos tribunais do trabalho e</w:t>
      </w:r>
      <w:r w:rsidR="005E6A80">
        <w:rPr>
          <w:rFonts w:ascii="Times New Roman" w:hAnsi="Times New Roman" w:cs="Times New Roman"/>
        </w:rPr>
        <w:t xml:space="preserve"> serviram de base</w:t>
      </w:r>
      <w:r w:rsidRPr="00685EDF">
        <w:rPr>
          <w:rFonts w:ascii="Times New Roman" w:hAnsi="Times New Roman" w:cs="Times New Roman"/>
        </w:rPr>
        <w:t xml:space="preserve"> para a discussão </w:t>
      </w:r>
      <w:r w:rsidR="005E6A80">
        <w:rPr>
          <w:rFonts w:ascii="Times New Roman" w:hAnsi="Times New Roman" w:cs="Times New Roman"/>
        </w:rPr>
        <w:t>sobre o</w:t>
      </w:r>
      <w:r w:rsidRPr="00685EDF">
        <w:rPr>
          <w:rFonts w:ascii="Times New Roman" w:hAnsi="Times New Roman" w:cs="Times New Roman"/>
        </w:rPr>
        <w:t xml:space="preserve"> salário mínimo na Assembleia Constituinte de 1934 (Del Vecchio, 2009: 16-7; Cunha, 2009: 171-2; Escola Livre de Sociologia e Política de São Paulo, s/d: 3).</w:t>
      </w:r>
    </w:p>
  </w:footnote>
  <w:footnote w:id="6">
    <w:p w14:paraId="2DDF5714" w14:textId="77777777" w:rsidR="005B79E6" w:rsidRPr="005B79E6" w:rsidRDefault="005B79E6">
      <w:pPr>
        <w:pStyle w:val="Textodenotaderodap"/>
        <w:rPr>
          <w:rFonts w:ascii="Times New Roman" w:hAnsi="Times New Roman" w:cs="Times New Roman"/>
        </w:rPr>
      </w:pPr>
      <w:r w:rsidRPr="005B79E6">
        <w:rPr>
          <w:rStyle w:val="Refdenotaderodap"/>
          <w:rFonts w:ascii="Times New Roman" w:hAnsi="Times New Roman" w:cs="Times New Roman"/>
        </w:rPr>
        <w:footnoteRef/>
      </w:r>
      <w:r w:rsidRPr="005B79E6">
        <w:rPr>
          <w:rFonts w:ascii="Times New Roman" w:hAnsi="Times New Roman" w:cs="Times New Roman"/>
        </w:rPr>
        <w:t xml:space="preserve"> </w:t>
      </w:r>
      <w:r w:rsidR="005D1BD5">
        <w:rPr>
          <w:rFonts w:ascii="Times New Roman" w:hAnsi="Times New Roman" w:cs="Times New Roman"/>
        </w:rPr>
        <w:t xml:space="preserve">Harold Moulton está bastante destacado por Rutherford (2011, passim) como um dos importantes membros da rede de economistas institucionalistas. </w:t>
      </w:r>
      <w:r>
        <w:rPr>
          <w:rFonts w:ascii="Times New Roman" w:hAnsi="Times New Roman" w:cs="Times New Roman"/>
        </w:rPr>
        <w:t xml:space="preserve">Maurice Leven, o primeiro autor do documento, </w:t>
      </w:r>
      <w:r w:rsidR="00232749">
        <w:rPr>
          <w:rFonts w:ascii="Times New Roman" w:hAnsi="Times New Roman" w:cs="Times New Roman"/>
        </w:rPr>
        <w:t>também</w:t>
      </w:r>
      <w:r>
        <w:rPr>
          <w:rFonts w:ascii="Times New Roman" w:hAnsi="Times New Roman" w:cs="Times New Roman"/>
        </w:rPr>
        <w:t xml:space="preserve"> era economista de corte institucionalista. Fez seu doutoramento na Universidade de Wisconsin, no tempo em que</w:t>
      </w:r>
      <w:r w:rsidR="00D53B01">
        <w:rPr>
          <w:rFonts w:ascii="Times New Roman" w:hAnsi="Times New Roman" w:cs="Times New Roman"/>
        </w:rPr>
        <w:t xml:space="preserve"> o pioneiro institucionalista</w:t>
      </w:r>
      <w:r>
        <w:rPr>
          <w:rFonts w:ascii="Times New Roman" w:hAnsi="Times New Roman" w:cs="Times New Roman"/>
        </w:rPr>
        <w:t xml:space="preserve"> John Commons era a grande estrela do Departamento de Economia. Seu orientador foi Harold Jerome, institucionalista de inclinação quantitativa que trabalhara com o famoso líder do movimento Wesley Mitchell no </w:t>
      </w:r>
      <w:r>
        <w:rPr>
          <w:rFonts w:ascii="Times New Roman" w:hAnsi="Times New Roman" w:cs="Times New Roman"/>
          <w:i/>
        </w:rPr>
        <w:t>National Bureau of Economic Research</w:t>
      </w:r>
      <w:r>
        <w:rPr>
          <w:rFonts w:ascii="Times New Roman" w:hAnsi="Times New Roman" w:cs="Times New Roman"/>
        </w:rPr>
        <w:t xml:space="preserve">. Maurice Leven </w:t>
      </w:r>
      <w:r w:rsidR="005F67E0">
        <w:rPr>
          <w:rFonts w:ascii="Times New Roman" w:hAnsi="Times New Roman" w:cs="Times New Roman"/>
        </w:rPr>
        <w:t>trabalhou</w:t>
      </w:r>
      <w:r>
        <w:rPr>
          <w:rFonts w:ascii="Times New Roman" w:hAnsi="Times New Roman" w:cs="Times New Roman"/>
        </w:rPr>
        <w:t xml:space="preserve"> como estatístico na </w:t>
      </w:r>
      <w:r>
        <w:rPr>
          <w:rFonts w:ascii="Times New Roman" w:hAnsi="Times New Roman" w:cs="Times New Roman"/>
          <w:i/>
        </w:rPr>
        <w:t>Brookings Institution</w:t>
      </w:r>
      <w:r>
        <w:rPr>
          <w:rFonts w:ascii="Times New Roman" w:hAnsi="Times New Roman" w:cs="Times New Roman"/>
        </w:rPr>
        <w:t xml:space="preserve"> (Rutherford, 2011: 32, 196, 202, 216).</w:t>
      </w:r>
    </w:p>
  </w:footnote>
  <w:footnote w:id="7">
    <w:p w14:paraId="6C1C7467" w14:textId="77777777" w:rsidR="009B7B54" w:rsidRPr="001C0B37" w:rsidRDefault="009B7B54">
      <w:pPr>
        <w:pStyle w:val="Textodenotaderodap"/>
        <w:rPr>
          <w:rFonts w:ascii="Times New Roman" w:hAnsi="Times New Roman" w:cs="Times New Roman"/>
        </w:rPr>
      </w:pPr>
      <w:r w:rsidRPr="00342E0D">
        <w:rPr>
          <w:rStyle w:val="Refdenotaderodap"/>
          <w:rFonts w:ascii="Times New Roman" w:hAnsi="Times New Roman" w:cs="Times New Roman"/>
        </w:rPr>
        <w:footnoteRef/>
      </w:r>
      <w:r w:rsidRPr="00342E0D">
        <w:rPr>
          <w:rFonts w:ascii="Times New Roman" w:hAnsi="Times New Roman" w:cs="Times New Roman"/>
        </w:rPr>
        <w:t xml:space="preserve"> </w:t>
      </w:r>
      <w:r w:rsidR="00BF0B90">
        <w:rPr>
          <w:rFonts w:ascii="Times New Roman" w:hAnsi="Times New Roman" w:cs="Times New Roman"/>
        </w:rPr>
        <w:t xml:space="preserve">Esses estudos </w:t>
      </w:r>
      <w:r w:rsidR="00610B29">
        <w:rPr>
          <w:rFonts w:ascii="Times New Roman" w:hAnsi="Times New Roman" w:cs="Times New Roman"/>
        </w:rPr>
        <w:t xml:space="preserve">também </w:t>
      </w:r>
      <w:r w:rsidR="00BF0B90">
        <w:rPr>
          <w:rFonts w:ascii="Times New Roman" w:hAnsi="Times New Roman" w:cs="Times New Roman"/>
        </w:rPr>
        <w:t xml:space="preserve">foram realizados sob os auspícios da </w:t>
      </w:r>
      <w:r w:rsidR="00BF0B90">
        <w:rPr>
          <w:rFonts w:ascii="Times New Roman" w:hAnsi="Times New Roman" w:cs="Times New Roman"/>
          <w:i/>
        </w:rPr>
        <w:t xml:space="preserve">Brookings </w:t>
      </w:r>
      <w:r w:rsidR="00BF0B90" w:rsidRPr="00BF0B90">
        <w:rPr>
          <w:rFonts w:ascii="Times New Roman" w:hAnsi="Times New Roman" w:cs="Times New Roman"/>
          <w:i/>
        </w:rPr>
        <w:t>Institution</w:t>
      </w:r>
      <w:r w:rsidR="00BF0B90">
        <w:rPr>
          <w:rFonts w:ascii="Times New Roman" w:hAnsi="Times New Roman" w:cs="Times New Roman"/>
        </w:rPr>
        <w:t>, uma instituição de pesquisa dominada por economistas institucionalistas até a década de 1940 (Rutherford, 2011)</w:t>
      </w:r>
      <w:r w:rsidR="000E726B">
        <w:rPr>
          <w:rFonts w:ascii="Times New Roman" w:hAnsi="Times New Roman" w:cs="Times New Roman"/>
        </w:rPr>
        <w:t>.</w:t>
      </w:r>
      <w:r w:rsidR="00BF0B90">
        <w:rPr>
          <w:rFonts w:ascii="Times New Roman" w:hAnsi="Times New Roman" w:cs="Times New Roman"/>
        </w:rPr>
        <w:t xml:space="preserve"> </w:t>
      </w:r>
      <w:r w:rsidR="0081256C" w:rsidRPr="00BF0B90">
        <w:rPr>
          <w:rFonts w:ascii="Times New Roman" w:hAnsi="Times New Roman" w:cs="Times New Roman"/>
        </w:rPr>
        <w:t>Carter</w:t>
      </w:r>
      <w:r w:rsidR="0081256C">
        <w:rPr>
          <w:rFonts w:ascii="Times New Roman" w:hAnsi="Times New Roman" w:cs="Times New Roman"/>
        </w:rPr>
        <w:t xml:space="preserve"> Goodrich é reconhecido como um i</w:t>
      </w:r>
      <w:r w:rsidR="000979EF">
        <w:rPr>
          <w:rFonts w:ascii="Times New Roman" w:hAnsi="Times New Roman" w:cs="Times New Roman"/>
        </w:rPr>
        <w:t xml:space="preserve">mportante institucionalista no </w:t>
      </w:r>
      <w:r w:rsidR="0081256C">
        <w:rPr>
          <w:rFonts w:ascii="Times New Roman" w:hAnsi="Times New Roman" w:cs="Times New Roman"/>
        </w:rPr>
        <w:t>estudo</w:t>
      </w:r>
      <w:r w:rsidR="000979EF">
        <w:rPr>
          <w:rFonts w:ascii="Times New Roman" w:hAnsi="Times New Roman" w:cs="Times New Roman"/>
        </w:rPr>
        <w:t xml:space="preserve"> </w:t>
      </w:r>
      <w:r w:rsidR="005F67E0">
        <w:rPr>
          <w:rFonts w:ascii="Times New Roman" w:hAnsi="Times New Roman" w:cs="Times New Roman"/>
        </w:rPr>
        <w:t>de</w:t>
      </w:r>
      <w:r w:rsidR="0081256C">
        <w:rPr>
          <w:rFonts w:ascii="Times New Roman" w:hAnsi="Times New Roman" w:cs="Times New Roman"/>
        </w:rPr>
        <w:t xml:space="preserve"> Malcolm Rutherford (2011). </w:t>
      </w:r>
      <w:r w:rsidRPr="00342E0D">
        <w:rPr>
          <w:rFonts w:ascii="Times New Roman" w:hAnsi="Times New Roman" w:cs="Times New Roman"/>
        </w:rPr>
        <w:t>Bushrod Allin é</w:t>
      </w:r>
      <w:r w:rsidR="00C62569">
        <w:rPr>
          <w:rFonts w:ascii="Times New Roman" w:hAnsi="Times New Roman" w:cs="Times New Roman"/>
        </w:rPr>
        <w:t xml:space="preserve"> aqui</w:t>
      </w:r>
      <w:r w:rsidRPr="00342E0D">
        <w:rPr>
          <w:rFonts w:ascii="Times New Roman" w:hAnsi="Times New Roman" w:cs="Times New Roman"/>
        </w:rPr>
        <w:t xml:space="preserve"> considerado parte do grupo institucionalista porque </w:t>
      </w:r>
      <w:r>
        <w:rPr>
          <w:rFonts w:ascii="Times New Roman" w:hAnsi="Times New Roman" w:cs="Times New Roman"/>
        </w:rPr>
        <w:t xml:space="preserve">consta de uma lista </w:t>
      </w:r>
      <w:r w:rsidR="0054273B">
        <w:rPr>
          <w:rFonts w:ascii="Times New Roman" w:hAnsi="Times New Roman" w:cs="Times New Roman"/>
        </w:rPr>
        <w:t>que possuímos</w:t>
      </w:r>
      <w:r>
        <w:rPr>
          <w:rFonts w:ascii="Times New Roman" w:hAnsi="Times New Roman" w:cs="Times New Roman"/>
        </w:rPr>
        <w:t xml:space="preserve">, </w:t>
      </w:r>
      <w:r w:rsidR="0054273B">
        <w:rPr>
          <w:rFonts w:ascii="Times New Roman" w:hAnsi="Times New Roman" w:cs="Times New Roman"/>
        </w:rPr>
        <w:t>a qual</w:t>
      </w:r>
      <w:r>
        <w:rPr>
          <w:rFonts w:ascii="Times New Roman" w:hAnsi="Times New Roman" w:cs="Times New Roman"/>
        </w:rPr>
        <w:t xml:space="preserve"> </w:t>
      </w:r>
      <w:r w:rsidR="0054273B">
        <w:rPr>
          <w:rFonts w:ascii="Times New Roman" w:hAnsi="Times New Roman" w:cs="Times New Roman"/>
        </w:rPr>
        <w:t>arrola</w:t>
      </w:r>
      <w:r>
        <w:rPr>
          <w:rFonts w:ascii="Times New Roman" w:hAnsi="Times New Roman" w:cs="Times New Roman"/>
        </w:rPr>
        <w:t xml:space="preserve"> os economistas que se engajaram na constituição da </w:t>
      </w:r>
      <w:r>
        <w:rPr>
          <w:rFonts w:ascii="Times New Roman" w:hAnsi="Times New Roman" w:cs="Times New Roman"/>
          <w:i/>
        </w:rPr>
        <w:t>Association for Evolutionary Economics</w:t>
      </w:r>
      <w:r>
        <w:rPr>
          <w:rFonts w:ascii="Times New Roman" w:hAnsi="Times New Roman" w:cs="Times New Roman"/>
        </w:rPr>
        <w:t xml:space="preserve"> (AFEE), no final dos anos 1950</w:t>
      </w:r>
      <w:r w:rsidR="00100467">
        <w:rPr>
          <w:rFonts w:ascii="Times New Roman" w:hAnsi="Times New Roman" w:cs="Times New Roman"/>
        </w:rPr>
        <w:t xml:space="preserve"> (Gambs, 1963)</w:t>
      </w:r>
      <w:r>
        <w:rPr>
          <w:rFonts w:ascii="Times New Roman" w:hAnsi="Times New Roman" w:cs="Times New Roman"/>
        </w:rPr>
        <w:t xml:space="preserve">. </w:t>
      </w:r>
      <w:r w:rsidR="0054273B">
        <w:rPr>
          <w:rFonts w:ascii="Times New Roman" w:hAnsi="Times New Roman" w:cs="Times New Roman"/>
        </w:rPr>
        <w:t>Ele também cursou</w:t>
      </w:r>
      <w:r w:rsidR="0054273B" w:rsidRPr="001C0B37">
        <w:rPr>
          <w:rFonts w:ascii="Times New Roman" w:hAnsi="Times New Roman" w:cs="Times New Roman"/>
        </w:rPr>
        <w:t xml:space="preserve"> doutorado na Universidade de Wisconsin, </w:t>
      </w:r>
      <w:r w:rsidR="002926B1" w:rsidRPr="001C0B37">
        <w:rPr>
          <w:rFonts w:ascii="Times New Roman" w:hAnsi="Times New Roman" w:cs="Times New Roman"/>
        </w:rPr>
        <w:t>formando-se em 1927, tempo em que o institucionalismo de John Commons dava a tônica do curso (</w:t>
      </w:r>
      <w:r w:rsidR="00741E4F" w:rsidRPr="001C0B37">
        <w:rPr>
          <w:rFonts w:ascii="Times New Roman" w:hAnsi="Times New Roman" w:cs="Times New Roman"/>
        </w:rPr>
        <w:t xml:space="preserve">American Economic Association, 1948; </w:t>
      </w:r>
      <w:r w:rsidR="002926B1" w:rsidRPr="001C0B37">
        <w:rPr>
          <w:rFonts w:ascii="Times New Roman" w:hAnsi="Times New Roman" w:cs="Times New Roman"/>
        </w:rPr>
        <w:t>Rutherford, 2006</w:t>
      </w:r>
      <w:r w:rsidR="00FB65FC">
        <w:rPr>
          <w:rFonts w:ascii="Times New Roman" w:hAnsi="Times New Roman" w:cs="Times New Roman"/>
        </w:rPr>
        <w:t>;</w:t>
      </w:r>
      <w:r w:rsidR="00EE737C" w:rsidRPr="001C0B37">
        <w:rPr>
          <w:rFonts w:ascii="Times New Roman" w:hAnsi="Times New Roman" w:cs="Times New Roman"/>
        </w:rPr>
        <w:t xml:space="preserve"> 2011</w:t>
      </w:r>
      <w:r w:rsidR="002926B1" w:rsidRPr="001C0B37">
        <w:rPr>
          <w:rFonts w:ascii="Times New Roman" w:hAnsi="Times New Roman" w:cs="Times New Roman"/>
        </w:rPr>
        <w:t>).</w:t>
      </w:r>
    </w:p>
  </w:footnote>
  <w:footnote w:id="8">
    <w:p w14:paraId="1AAA80F7" w14:textId="33DC6E21" w:rsidR="009C37E5" w:rsidRPr="00564C70" w:rsidRDefault="009C37E5" w:rsidP="009C37E5">
      <w:pPr>
        <w:pStyle w:val="Textodenotaderodap"/>
        <w:rPr>
          <w:rFonts w:ascii="Times New Roman" w:hAnsi="Times New Roman" w:cs="Times New Roman"/>
        </w:rPr>
      </w:pPr>
      <w:r w:rsidRPr="00564C70">
        <w:rPr>
          <w:rStyle w:val="Refdenotaderodap"/>
          <w:rFonts w:ascii="Times New Roman" w:hAnsi="Times New Roman" w:cs="Times New Roman"/>
        </w:rPr>
        <w:footnoteRef/>
      </w:r>
      <w:r w:rsidRPr="00564C70">
        <w:rPr>
          <w:rFonts w:ascii="Times New Roman" w:hAnsi="Times New Roman" w:cs="Times New Roman"/>
        </w:rPr>
        <w:t xml:space="preserve"> </w:t>
      </w:r>
      <w:r>
        <w:rPr>
          <w:rFonts w:ascii="Times New Roman" w:hAnsi="Times New Roman" w:cs="Times New Roman"/>
        </w:rPr>
        <w:t>Um ponto importante a ser ressaltado é que essas obras citadas e muitas outras de autoria de institucionalistas e cientistas sociais norte-americanos das décadas de 1930 e 1940 encontram-se na Coleção Roberto Simonsen, localizada na Biblioteca Otávio Ianni, do Instituto de Filosofia e Ciências Humanas da Unicamp. O acervo da Coleção Roberto Simonsen foi doado para essa biblioteca pela Federação das Indústrias do Estado de São Paulo. De acordo com Villaça (1971), a biblioteca da referida federação foi formada a partir da união dos acervos do Departamento Jurídico e do Departamento de Economia Industrial com a doação</w:t>
      </w:r>
      <w:r w:rsidR="00D57D40">
        <w:rPr>
          <w:rFonts w:ascii="Times New Roman" w:hAnsi="Times New Roman" w:cs="Times New Roman"/>
        </w:rPr>
        <w:t>, feita pela família,</w:t>
      </w:r>
      <w:r>
        <w:rPr>
          <w:rFonts w:ascii="Times New Roman" w:hAnsi="Times New Roman" w:cs="Times New Roman"/>
        </w:rPr>
        <w:t xml:space="preserve"> de parte da biblioteca particular de Simonsen. Consideramos essa uma evidência de que o industrialista tinha contato com tais obras, tanto através de sua própria biblioteca, como pela biblioteca da federação em que sempre esteve envolvido.</w:t>
      </w:r>
    </w:p>
  </w:footnote>
  <w:footnote w:id="9">
    <w:p w14:paraId="0080B51F" w14:textId="6CC13853" w:rsidR="004B2884" w:rsidRPr="002E1393" w:rsidRDefault="004B2884">
      <w:pPr>
        <w:pStyle w:val="Textodenotaderodap"/>
        <w:rPr>
          <w:rFonts w:ascii="Times New Roman" w:hAnsi="Times New Roman" w:cs="Times New Roman"/>
        </w:rPr>
      </w:pPr>
      <w:r w:rsidRPr="002E1393">
        <w:rPr>
          <w:rStyle w:val="Refdenotaderodap"/>
          <w:rFonts w:ascii="Times New Roman" w:hAnsi="Times New Roman" w:cs="Times New Roman"/>
        </w:rPr>
        <w:footnoteRef/>
      </w:r>
      <w:r w:rsidRPr="002E1393">
        <w:rPr>
          <w:rFonts w:ascii="Times New Roman" w:hAnsi="Times New Roman" w:cs="Times New Roman"/>
        </w:rPr>
        <w:t xml:space="preserve"> </w:t>
      </w:r>
      <w:r w:rsidR="002E1393">
        <w:rPr>
          <w:rFonts w:ascii="Times New Roman" w:hAnsi="Times New Roman" w:cs="Times New Roman"/>
        </w:rPr>
        <w:t>A denominada Missão Cooke foi uma missão do governo norte-americano no Brasil que teve como objetivo primordial mapear a situação sócio-econômica do país. Seu intuito era verificar como o Brasil poderia auxiliar no esforço de guerra dos aliados.</w:t>
      </w:r>
    </w:p>
  </w:footnote>
  <w:footnote w:id="10">
    <w:p w14:paraId="1A224CCA" w14:textId="77777777" w:rsidR="00C37E71" w:rsidRPr="002922C1" w:rsidRDefault="00C37E71">
      <w:pPr>
        <w:pStyle w:val="Textodenotaderodap"/>
        <w:rPr>
          <w:rFonts w:ascii="Times New Roman" w:hAnsi="Times New Roman" w:cs="Times New Roman"/>
        </w:rPr>
      </w:pPr>
      <w:r w:rsidRPr="00C37E71">
        <w:rPr>
          <w:rStyle w:val="Refdenotaderodap"/>
          <w:rFonts w:ascii="Times New Roman" w:hAnsi="Times New Roman" w:cs="Times New Roman"/>
        </w:rPr>
        <w:footnoteRef/>
      </w:r>
      <w:r w:rsidRPr="00C37E71">
        <w:rPr>
          <w:rFonts w:ascii="Times New Roman" w:hAnsi="Times New Roman" w:cs="Times New Roman"/>
        </w:rPr>
        <w:t xml:space="preserve"> </w:t>
      </w:r>
      <w:r>
        <w:rPr>
          <w:rFonts w:ascii="Times New Roman" w:hAnsi="Times New Roman" w:cs="Times New Roman"/>
        </w:rPr>
        <w:t>Corwin Edwards doutorou-se em Cornell, no ano de 1928</w:t>
      </w:r>
      <w:r w:rsidR="005521CF">
        <w:rPr>
          <w:rFonts w:ascii="Times New Roman" w:hAnsi="Times New Roman" w:cs="Times New Roman"/>
        </w:rPr>
        <w:t xml:space="preserve"> </w:t>
      </w:r>
      <w:r>
        <w:rPr>
          <w:rFonts w:ascii="Times New Roman" w:hAnsi="Times New Roman" w:cs="Times New Roman"/>
        </w:rPr>
        <w:t>(American Economic Association, 1948). Na época</w:t>
      </w:r>
      <w:r w:rsidR="00DF6800">
        <w:rPr>
          <w:rFonts w:ascii="Times New Roman" w:hAnsi="Times New Roman" w:cs="Times New Roman"/>
        </w:rPr>
        <w:t xml:space="preserve"> em que ele cursou doutorado em Cornell</w:t>
      </w:r>
      <w:r>
        <w:rPr>
          <w:rFonts w:ascii="Times New Roman" w:hAnsi="Times New Roman" w:cs="Times New Roman"/>
        </w:rPr>
        <w:t xml:space="preserve">, </w:t>
      </w:r>
      <w:r w:rsidR="00DF6800">
        <w:rPr>
          <w:rFonts w:ascii="Times New Roman" w:hAnsi="Times New Roman" w:cs="Times New Roman"/>
        </w:rPr>
        <w:t xml:space="preserve">pelo menos </w:t>
      </w:r>
      <w:r>
        <w:rPr>
          <w:rFonts w:ascii="Times New Roman" w:hAnsi="Times New Roman" w:cs="Times New Roman"/>
        </w:rPr>
        <w:t xml:space="preserve">dois destacados </w:t>
      </w:r>
      <w:r w:rsidR="00DF6800">
        <w:rPr>
          <w:rFonts w:ascii="Times New Roman" w:hAnsi="Times New Roman" w:cs="Times New Roman"/>
        </w:rPr>
        <w:t>institucionalistas lecionavam nessa instituição, Morris Copeland e Sumner Slicther (Rutherford, 2011: 100)</w:t>
      </w:r>
      <w:r w:rsidR="002922C1">
        <w:rPr>
          <w:rFonts w:ascii="Times New Roman" w:hAnsi="Times New Roman" w:cs="Times New Roman"/>
        </w:rPr>
        <w:t>.</w:t>
      </w:r>
      <w:r w:rsidR="0081256C">
        <w:rPr>
          <w:rFonts w:ascii="Times New Roman" w:hAnsi="Times New Roman" w:cs="Times New Roman"/>
        </w:rPr>
        <w:t xml:space="preserve"> O economista da Missão Cooke</w:t>
      </w:r>
      <w:r w:rsidR="005521CF">
        <w:rPr>
          <w:rFonts w:ascii="Times New Roman" w:hAnsi="Times New Roman" w:cs="Times New Roman"/>
        </w:rPr>
        <w:t xml:space="preserve"> também</w:t>
      </w:r>
      <w:r w:rsidR="0081256C">
        <w:rPr>
          <w:rFonts w:ascii="Times New Roman" w:hAnsi="Times New Roman" w:cs="Times New Roman"/>
        </w:rPr>
        <w:t xml:space="preserve"> trabalhou na </w:t>
      </w:r>
      <w:r w:rsidR="0081256C">
        <w:rPr>
          <w:rFonts w:ascii="Times New Roman" w:hAnsi="Times New Roman" w:cs="Times New Roman"/>
          <w:i/>
        </w:rPr>
        <w:t>National Recovery Administration</w:t>
      </w:r>
      <w:r w:rsidR="0081256C">
        <w:rPr>
          <w:rFonts w:ascii="Times New Roman" w:hAnsi="Times New Roman" w:cs="Times New Roman"/>
        </w:rPr>
        <w:t xml:space="preserve">, um dos </w:t>
      </w:r>
      <w:r w:rsidR="0081256C" w:rsidRPr="0081256C">
        <w:rPr>
          <w:rFonts w:ascii="Times New Roman" w:hAnsi="Times New Roman" w:cs="Times New Roman"/>
          <w:i/>
        </w:rPr>
        <w:t>loci</w:t>
      </w:r>
      <w:r w:rsidR="0081256C" w:rsidRPr="0081256C">
        <w:rPr>
          <w:rFonts w:ascii="Times New Roman" w:hAnsi="Times New Roman" w:cs="Times New Roman"/>
        </w:rPr>
        <w:t xml:space="preserve"> dos </w:t>
      </w:r>
      <w:r w:rsidR="0081256C">
        <w:rPr>
          <w:rFonts w:ascii="Times New Roman" w:hAnsi="Times New Roman" w:cs="Times New Roman"/>
        </w:rPr>
        <w:t xml:space="preserve">institucionalistas do </w:t>
      </w:r>
      <w:r w:rsidR="0081256C">
        <w:rPr>
          <w:rFonts w:ascii="Times New Roman" w:hAnsi="Times New Roman" w:cs="Times New Roman"/>
          <w:i/>
        </w:rPr>
        <w:t>New Deal</w:t>
      </w:r>
      <w:r w:rsidR="0081256C">
        <w:rPr>
          <w:rFonts w:ascii="Times New Roman" w:hAnsi="Times New Roman" w:cs="Times New Roman"/>
        </w:rPr>
        <w:t xml:space="preserve"> (Rutherford, 2011: 79).</w:t>
      </w:r>
      <w:r w:rsidR="002922C1">
        <w:rPr>
          <w:rFonts w:ascii="Times New Roman" w:hAnsi="Times New Roman" w:cs="Times New Roman"/>
        </w:rPr>
        <w:t xml:space="preserve"> Edwards</w:t>
      </w:r>
      <w:r w:rsidR="005521CF">
        <w:rPr>
          <w:rFonts w:ascii="Times New Roman" w:hAnsi="Times New Roman" w:cs="Times New Roman"/>
        </w:rPr>
        <w:t>,</w:t>
      </w:r>
      <w:r w:rsidR="002922C1">
        <w:rPr>
          <w:rFonts w:ascii="Times New Roman" w:hAnsi="Times New Roman" w:cs="Times New Roman"/>
        </w:rPr>
        <w:t xml:space="preserve"> </w:t>
      </w:r>
      <w:r w:rsidR="005521CF">
        <w:rPr>
          <w:rFonts w:ascii="Times New Roman" w:hAnsi="Times New Roman" w:cs="Times New Roman"/>
        </w:rPr>
        <w:t>ainda,</w:t>
      </w:r>
      <w:r w:rsidR="002922C1">
        <w:rPr>
          <w:rFonts w:ascii="Times New Roman" w:hAnsi="Times New Roman" w:cs="Times New Roman"/>
        </w:rPr>
        <w:t xml:space="preserve"> foi o vencedor do </w:t>
      </w:r>
      <w:r w:rsidR="002922C1">
        <w:rPr>
          <w:rFonts w:ascii="Times New Roman" w:hAnsi="Times New Roman" w:cs="Times New Roman"/>
          <w:i/>
        </w:rPr>
        <w:t>Veblen-Commons Award</w:t>
      </w:r>
      <w:r w:rsidR="002922C1">
        <w:rPr>
          <w:rFonts w:ascii="Times New Roman" w:hAnsi="Times New Roman" w:cs="Times New Roman"/>
        </w:rPr>
        <w:t xml:space="preserve"> da </w:t>
      </w:r>
      <w:r w:rsidR="002922C1">
        <w:rPr>
          <w:rFonts w:ascii="Times New Roman" w:hAnsi="Times New Roman" w:cs="Times New Roman"/>
          <w:i/>
        </w:rPr>
        <w:t>Association for Evolutionary Economics</w:t>
      </w:r>
      <w:r w:rsidR="002922C1">
        <w:rPr>
          <w:rFonts w:ascii="Times New Roman" w:hAnsi="Times New Roman" w:cs="Times New Roman"/>
        </w:rPr>
        <w:t xml:space="preserve"> (AFEE),</w:t>
      </w:r>
      <w:r w:rsidR="008A59C6">
        <w:rPr>
          <w:rFonts w:ascii="Times New Roman" w:hAnsi="Times New Roman" w:cs="Times New Roman"/>
        </w:rPr>
        <w:t xml:space="preserve"> em</w:t>
      </w:r>
      <w:r w:rsidR="002922C1">
        <w:rPr>
          <w:rFonts w:ascii="Times New Roman" w:hAnsi="Times New Roman" w:cs="Times New Roman"/>
        </w:rPr>
        <w:t xml:space="preserve"> 1978.</w:t>
      </w:r>
      <w:r w:rsidR="000C0895">
        <w:rPr>
          <w:rFonts w:ascii="Times New Roman" w:hAnsi="Times New Roman" w:cs="Times New Roman"/>
        </w:rPr>
        <w:t xml:space="preserve"> </w:t>
      </w:r>
      <w:r w:rsidR="005521CF">
        <w:rPr>
          <w:rFonts w:ascii="Times New Roman" w:hAnsi="Times New Roman" w:cs="Times New Roman"/>
        </w:rPr>
        <w:t>O</w:t>
      </w:r>
      <w:r w:rsidR="000C0895">
        <w:rPr>
          <w:rFonts w:ascii="Times New Roman" w:hAnsi="Times New Roman" w:cs="Times New Roman"/>
        </w:rPr>
        <w:t xml:space="preserve"> texto de concessão do prêmio ressalta a sua filiação ao institucionalismo (Smith, 1979).</w:t>
      </w:r>
    </w:p>
  </w:footnote>
  <w:footnote w:id="11">
    <w:p w14:paraId="30E898AE" w14:textId="77777777" w:rsidR="00B6642C" w:rsidRPr="00B6642C" w:rsidRDefault="00B6642C">
      <w:pPr>
        <w:pStyle w:val="Textodenotaderodap"/>
        <w:rPr>
          <w:rFonts w:ascii="Times New Roman" w:hAnsi="Times New Roman" w:cs="Times New Roman"/>
        </w:rPr>
      </w:pPr>
      <w:r w:rsidRPr="00B6642C">
        <w:rPr>
          <w:rStyle w:val="Refdenotaderodap"/>
          <w:rFonts w:ascii="Times New Roman" w:hAnsi="Times New Roman" w:cs="Times New Roman"/>
        </w:rPr>
        <w:footnoteRef/>
      </w:r>
      <w:r w:rsidRPr="00B6642C">
        <w:rPr>
          <w:rFonts w:ascii="Times New Roman" w:hAnsi="Times New Roman" w:cs="Times New Roman"/>
        </w:rPr>
        <w:t xml:space="preserve"> </w:t>
      </w:r>
      <w:r>
        <w:rPr>
          <w:rFonts w:ascii="Times New Roman" w:hAnsi="Times New Roman" w:cs="Times New Roman"/>
        </w:rPr>
        <w:t>Mihail Manoilescu foi um teórico romeno do protecionismo. Friedrich List f</w:t>
      </w:r>
      <w:r w:rsidR="00BB5E4F">
        <w:rPr>
          <w:rFonts w:ascii="Times New Roman" w:hAnsi="Times New Roman" w:cs="Times New Roman"/>
        </w:rPr>
        <w:t>oi o famoso autor protecionista</w:t>
      </w:r>
      <w:r>
        <w:rPr>
          <w:rFonts w:ascii="Times New Roman" w:hAnsi="Times New Roman" w:cs="Times New Roman"/>
        </w:rPr>
        <w:t xml:space="preserve"> precursor da Escola Histórica Alemã.</w:t>
      </w:r>
    </w:p>
  </w:footnote>
  <w:footnote w:id="12">
    <w:p w14:paraId="663626FF" w14:textId="5887D339" w:rsidR="005B5594" w:rsidRPr="005B5594" w:rsidRDefault="005B5594">
      <w:pPr>
        <w:pStyle w:val="Textodenotaderodap"/>
        <w:rPr>
          <w:rFonts w:ascii="Times New Roman" w:hAnsi="Times New Roman" w:cs="Times New Roman"/>
        </w:rPr>
      </w:pPr>
      <w:r w:rsidRPr="005B5594">
        <w:rPr>
          <w:rStyle w:val="Refdenotaderodap"/>
          <w:rFonts w:ascii="Times New Roman" w:hAnsi="Times New Roman" w:cs="Times New Roman"/>
        </w:rPr>
        <w:footnoteRef/>
      </w:r>
      <w:r w:rsidRPr="005B5594">
        <w:rPr>
          <w:rFonts w:ascii="Times New Roman" w:hAnsi="Times New Roman" w:cs="Times New Roman"/>
        </w:rPr>
        <w:t xml:space="preserve"> Considera-se, aqui, as abordagens mais próximas do </w:t>
      </w:r>
      <w:r w:rsidRPr="005B5594">
        <w:rPr>
          <w:rFonts w:ascii="Times New Roman" w:hAnsi="Times New Roman" w:cs="Times New Roman"/>
          <w:i/>
        </w:rPr>
        <w:t>mainstream</w:t>
      </w:r>
      <w:r w:rsidRPr="005B5594">
        <w:rPr>
          <w:rFonts w:ascii="Times New Roman" w:hAnsi="Times New Roman" w:cs="Times New Roman"/>
        </w:rPr>
        <w:t xml:space="preserve"> atual como a economia derivada do marginalismo e do neoclassicismo marshalliano. Adicionalmente, é preciso anotar que não havia àquele tempo, da mesma forma, um predomínio de perspectivas não-intervencionistas na academia norte-americana. </w:t>
      </w:r>
      <w:r>
        <w:rPr>
          <w:rFonts w:ascii="Times New Roman" w:hAnsi="Times New Roman" w:cs="Times New Roman"/>
        </w:rPr>
        <w:t>Sobre esses paradigmas</w:t>
      </w:r>
      <w:r w:rsidR="00E432DE">
        <w:rPr>
          <w:rFonts w:ascii="Times New Roman" w:hAnsi="Times New Roman" w:cs="Times New Roman"/>
        </w:rPr>
        <w:t>,</w:t>
      </w:r>
      <w:r>
        <w:rPr>
          <w:rFonts w:ascii="Times New Roman" w:hAnsi="Times New Roman" w:cs="Times New Roman"/>
        </w:rPr>
        <w:t xml:space="preserve"> no período anterior à Segunda Guerra Mundial, ver Rutherford (2011)</w:t>
      </w:r>
      <w:r w:rsidR="00E432DE">
        <w:rPr>
          <w:rFonts w:ascii="Times New Roman" w:hAnsi="Times New Roman" w:cs="Times New Roman"/>
        </w:rPr>
        <w:t xml:space="preserve"> e Leonard (2003)</w:t>
      </w:r>
      <w:r>
        <w:rPr>
          <w:rFonts w:ascii="Times New Roman" w:hAnsi="Times New Roman" w:cs="Times New Roman"/>
        </w:rPr>
        <w:t>.</w:t>
      </w:r>
    </w:p>
  </w:footnote>
  <w:footnote w:id="13">
    <w:p w14:paraId="4682F208" w14:textId="7908B981" w:rsidR="00180797" w:rsidRPr="001432C7" w:rsidRDefault="00180797" w:rsidP="00180797">
      <w:pPr>
        <w:pStyle w:val="Textodenotaderodap"/>
        <w:rPr>
          <w:rFonts w:ascii="Times New Roman" w:hAnsi="Times New Roman" w:cs="Times New Roman"/>
        </w:rPr>
      </w:pPr>
      <w:r w:rsidRPr="00180797">
        <w:rPr>
          <w:rStyle w:val="Refdenotaderodap"/>
          <w:rFonts w:ascii="Times New Roman" w:hAnsi="Times New Roman" w:cs="Times New Roman"/>
        </w:rPr>
        <w:footnoteRef/>
      </w:r>
      <w:r w:rsidRPr="00180797">
        <w:rPr>
          <w:rFonts w:ascii="Times New Roman" w:hAnsi="Times New Roman" w:cs="Times New Roman"/>
        </w:rPr>
        <w:t xml:space="preserve"> Cabe assinalar que</w:t>
      </w:r>
      <w:r w:rsidR="004D2D56">
        <w:rPr>
          <w:rFonts w:ascii="Times New Roman" w:hAnsi="Times New Roman" w:cs="Times New Roman"/>
        </w:rPr>
        <w:t>,</w:t>
      </w:r>
      <w:r w:rsidRPr="00180797">
        <w:rPr>
          <w:rFonts w:ascii="Times New Roman" w:hAnsi="Times New Roman" w:cs="Times New Roman"/>
        </w:rPr>
        <w:t xml:space="preserve"> ao analisar o debate</w:t>
      </w:r>
      <w:r w:rsidR="004D2D56">
        <w:rPr>
          <w:rFonts w:ascii="Times New Roman" w:hAnsi="Times New Roman" w:cs="Times New Roman"/>
        </w:rPr>
        <w:t>,</w:t>
      </w:r>
      <w:r w:rsidRPr="00180797">
        <w:rPr>
          <w:rFonts w:ascii="Times New Roman" w:hAnsi="Times New Roman" w:cs="Times New Roman"/>
        </w:rPr>
        <w:t xml:space="preserve"> Delfim Netto nota as influências de economistas norte-americanos em Gudin e em Simonsen. Netto (2010) assinala uma suposta influência de “Simon (sic) Harris” nas ideias de Simonsen. Contudo, </w:t>
      </w:r>
      <w:r w:rsidR="00080FF3">
        <w:rPr>
          <w:rFonts w:ascii="Times New Roman" w:hAnsi="Times New Roman" w:cs="Times New Roman"/>
        </w:rPr>
        <w:t xml:space="preserve">o ex-ministro </w:t>
      </w:r>
      <w:r w:rsidRPr="00180797">
        <w:rPr>
          <w:rFonts w:ascii="Times New Roman" w:hAnsi="Times New Roman" w:cs="Times New Roman"/>
        </w:rPr>
        <w:t xml:space="preserve">não comenta em absoluto os outros autores dos EUA que arrolamos acima e que foram realmente citados por Simonsen </w:t>
      </w:r>
      <w:r w:rsidR="00080FF3">
        <w:rPr>
          <w:rFonts w:ascii="Times New Roman" w:hAnsi="Times New Roman" w:cs="Times New Roman"/>
        </w:rPr>
        <w:t>(</w:t>
      </w:r>
      <w:r w:rsidRPr="00180797">
        <w:rPr>
          <w:rFonts w:ascii="Times New Roman" w:hAnsi="Times New Roman" w:cs="Times New Roman"/>
        </w:rPr>
        <w:t>não encontramos na obra do industrialista nenhuma referência a Harris</w:t>
      </w:r>
      <w:r w:rsidR="00080FF3">
        <w:rPr>
          <w:rFonts w:ascii="Times New Roman" w:hAnsi="Times New Roman" w:cs="Times New Roman"/>
        </w:rPr>
        <w:t>)</w:t>
      </w:r>
      <w:r w:rsidRPr="00180797">
        <w:rPr>
          <w:rFonts w:ascii="Times New Roman" w:hAnsi="Times New Roman" w:cs="Times New Roman"/>
        </w:rPr>
        <w:t>. N</w:t>
      </w:r>
      <w:r>
        <w:rPr>
          <w:rFonts w:ascii="Times New Roman" w:hAnsi="Times New Roman" w:cs="Times New Roman"/>
        </w:rPr>
        <w:t xml:space="preserve">a verdade, Delfim Netto provavelmente estava se referindo a Seymour Edwin Harris (1897-1974), economista </w:t>
      </w:r>
      <w:r w:rsidR="00A87AE2">
        <w:rPr>
          <w:rFonts w:ascii="Times New Roman" w:hAnsi="Times New Roman" w:cs="Times New Roman"/>
        </w:rPr>
        <w:t>doutorado</w:t>
      </w:r>
      <w:r w:rsidR="004D2D56">
        <w:rPr>
          <w:rFonts w:ascii="Times New Roman" w:hAnsi="Times New Roman" w:cs="Times New Roman"/>
        </w:rPr>
        <w:t xml:space="preserve"> por Harvard</w:t>
      </w:r>
      <w:r>
        <w:rPr>
          <w:rFonts w:ascii="Times New Roman" w:hAnsi="Times New Roman" w:cs="Times New Roman"/>
        </w:rPr>
        <w:t xml:space="preserve"> e professor daquela instituição até 1964 (American Economic Association, 1970; Levy, 2013). Agradecemos ao prof. David Levy, da George Mason University</w:t>
      </w:r>
      <w:r w:rsidR="004D2D56">
        <w:rPr>
          <w:rFonts w:ascii="Times New Roman" w:hAnsi="Times New Roman" w:cs="Times New Roman"/>
        </w:rPr>
        <w:t>,</w:t>
      </w:r>
      <w:r>
        <w:rPr>
          <w:rFonts w:ascii="Times New Roman" w:hAnsi="Times New Roman" w:cs="Times New Roman"/>
        </w:rPr>
        <w:t xml:space="preserve"> pelas informações sobre Seymour Edwin Harris, via lista de e-mails da </w:t>
      </w:r>
      <w:r>
        <w:rPr>
          <w:rFonts w:ascii="Times New Roman" w:hAnsi="Times New Roman" w:cs="Times New Roman"/>
          <w:i/>
        </w:rPr>
        <w:t>History of Economics Society</w:t>
      </w:r>
      <w:r>
        <w:rPr>
          <w:rFonts w:ascii="Times New Roman" w:hAnsi="Times New Roman" w:cs="Times New Roman"/>
        </w:rPr>
        <w:t xml:space="preserve">. </w:t>
      </w:r>
    </w:p>
  </w:footnote>
  <w:footnote w:id="14">
    <w:p w14:paraId="6266F6D1" w14:textId="0A64B653" w:rsidR="000209CF" w:rsidRPr="000209CF" w:rsidRDefault="000209CF">
      <w:pPr>
        <w:pStyle w:val="Textodenotaderodap"/>
        <w:rPr>
          <w:rFonts w:ascii="Times New Roman" w:hAnsi="Times New Roman" w:cs="Times New Roman"/>
        </w:rPr>
      </w:pPr>
      <w:r w:rsidRPr="000209CF">
        <w:rPr>
          <w:rStyle w:val="Refdenotaderodap"/>
          <w:rFonts w:ascii="Times New Roman" w:hAnsi="Times New Roman" w:cs="Times New Roman"/>
        </w:rPr>
        <w:footnoteRef/>
      </w:r>
      <w:r w:rsidRPr="000209CF">
        <w:rPr>
          <w:rFonts w:ascii="Times New Roman" w:hAnsi="Times New Roman" w:cs="Times New Roman"/>
        </w:rPr>
        <w:t xml:space="preserve"> </w:t>
      </w:r>
      <w:r>
        <w:rPr>
          <w:rFonts w:ascii="Times New Roman" w:hAnsi="Times New Roman" w:cs="Times New Roman"/>
        </w:rPr>
        <w:t>É importante anotar que o mesmo volume demonstra que a teoria neoclássica do período entre as guerras também era bastante eclética. Assim, o contraste aqui é com o neoclassicismo do pós-guerra, o qual teria uma unidade muito mais forte em torno de alguns princípios básicos.</w:t>
      </w:r>
    </w:p>
  </w:footnote>
  <w:footnote w:id="15">
    <w:p w14:paraId="2858CA12" w14:textId="48B6CD09" w:rsidR="00B8710D" w:rsidRPr="00B8710D" w:rsidRDefault="00B8710D">
      <w:pPr>
        <w:pStyle w:val="Textodenotaderodap"/>
        <w:rPr>
          <w:rFonts w:ascii="Times New Roman" w:hAnsi="Times New Roman" w:cs="Times New Roman"/>
        </w:rPr>
      </w:pPr>
      <w:r w:rsidRPr="00B8710D">
        <w:rPr>
          <w:rStyle w:val="Refdenotaderodap"/>
          <w:rFonts w:ascii="Times New Roman" w:hAnsi="Times New Roman" w:cs="Times New Roman"/>
        </w:rPr>
        <w:footnoteRef/>
      </w:r>
      <w:r w:rsidRPr="00B8710D">
        <w:rPr>
          <w:rFonts w:ascii="Times New Roman" w:hAnsi="Times New Roman" w:cs="Times New Roman"/>
        </w:rPr>
        <w:t xml:space="preserve"> </w:t>
      </w:r>
      <w:r w:rsidR="00E9348D">
        <w:rPr>
          <w:rFonts w:ascii="Times New Roman" w:hAnsi="Times New Roman" w:cs="Times New Roman"/>
        </w:rPr>
        <w:t>É de interesse definir um sentido mais específico para</w:t>
      </w:r>
      <w:r w:rsidR="005E34E7">
        <w:rPr>
          <w:rFonts w:ascii="Times New Roman" w:hAnsi="Times New Roman" w:cs="Times New Roman"/>
        </w:rPr>
        <w:t xml:space="preserve"> o uso</w:t>
      </w:r>
      <w:r w:rsidR="00E9348D">
        <w:rPr>
          <w:rFonts w:ascii="Times New Roman" w:hAnsi="Times New Roman" w:cs="Times New Roman"/>
        </w:rPr>
        <w:t xml:space="preserve"> </w:t>
      </w:r>
      <w:r w:rsidR="005E34E7">
        <w:rPr>
          <w:rFonts w:ascii="Times New Roman" w:hAnsi="Times New Roman" w:cs="Times New Roman"/>
        </w:rPr>
        <w:t>d</w:t>
      </w:r>
      <w:r w:rsidR="00E9348D">
        <w:rPr>
          <w:rFonts w:ascii="Times New Roman" w:hAnsi="Times New Roman" w:cs="Times New Roman"/>
        </w:rPr>
        <w:t xml:space="preserve">as palavras liberal e intervencionista </w:t>
      </w:r>
      <w:r w:rsidR="005E34E7">
        <w:rPr>
          <w:rFonts w:ascii="Times New Roman" w:hAnsi="Times New Roman" w:cs="Times New Roman"/>
        </w:rPr>
        <w:t>neste</w:t>
      </w:r>
      <w:r w:rsidR="00E9348D">
        <w:rPr>
          <w:rFonts w:ascii="Times New Roman" w:hAnsi="Times New Roman" w:cs="Times New Roman"/>
        </w:rPr>
        <w:t xml:space="preserve"> trabalho</w:t>
      </w:r>
      <w:r w:rsidR="00203225">
        <w:rPr>
          <w:rFonts w:ascii="Times New Roman" w:hAnsi="Times New Roman" w:cs="Times New Roman"/>
        </w:rPr>
        <w:t>. Stabile e Kozak (2012) dividem o campo da economia norte-americana do início do século XX entre os partidários do mercado e os defensores de uma “economia moral”. Para os primeiros, o</w:t>
      </w:r>
      <w:r w:rsidR="005E34E7">
        <w:rPr>
          <w:rFonts w:ascii="Times New Roman" w:hAnsi="Times New Roman" w:cs="Times New Roman"/>
        </w:rPr>
        <w:t xml:space="preserve"> ponto</w:t>
      </w:r>
      <w:r w:rsidR="00203225">
        <w:rPr>
          <w:rFonts w:ascii="Times New Roman" w:hAnsi="Times New Roman" w:cs="Times New Roman"/>
        </w:rPr>
        <w:t xml:space="preserve"> principal é que o mercado </w:t>
      </w:r>
      <w:r w:rsidR="005E34E7">
        <w:rPr>
          <w:rFonts w:ascii="Times New Roman" w:hAnsi="Times New Roman" w:cs="Times New Roman"/>
        </w:rPr>
        <w:t>seria</w:t>
      </w:r>
      <w:r w:rsidR="00203225">
        <w:rPr>
          <w:rFonts w:ascii="Times New Roman" w:hAnsi="Times New Roman" w:cs="Times New Roman"/>
        </w:rPr>
        <w:t xml:space="preserve"> uma maneira superior para decidir como alocar os recursos </w:t>
      </w:r>
      <w:r w:rsidR="006C1076">
        <w:rPr>
          <w:rFonts w:ascii="Times New Roman" w:hAnsi="Times New Roman" w:cs="Times New Roman"/>
        </w:rPr>
        <w:t>escassos entre diferentes usos</w:t>
      </w:r>
      <w:r w:rsidR="00203225">
        <w:rPr>
          <w:rFonts w:ascii="Times New Roman" w:hAnsi="Times New Roman" w:cs="Times New Roman"/>
        </w:rPr>
        <w:t xml:space="preserve">. Por isso, eles </w:t>
      </w:r>
      <w:r w:rsidR="006C1076">
        <w:rPr>
          <w:rFonts w:ascii="Times New Roman" w:hAnsi="Times New Roman" w:cs="Times New Roman"/>
        </w:rPr>
        <w:t>eram</w:t>
      </w:r>
      <w:r w:rsidR="00203225">
        <w:rPr>
          <w:rFonts w:ascii="Times New Roman" w:hAnsi="Times New Roman" w:cs="Times New Roman"/>
        </w:rPr>
        <w:t xml:space="preserve"> contra grandes esquemas de planejamento. Isso é o essencial para nós. </w:t>
      </w:r>
      <w:r w:rsidR="005E34E7">
        <w:rPr>
          <w:rFonts w:ascii="Times New Roman" w:hAnsi="Times New Roman" w:cs="Times New Roman"/>
        </w:rPr>
        <w:t>Já a</w:t>
      </w:r>
      <w:r w:rsidR="00203225">
        <w:rPr>
          <w:rFonts w:ascii="Times New Roman" w:hAnsi="Times New Roman" w:cs="Times New Roman"/>
        </w:rPr>
        <w:t xml:space="preserve"> filosofia do controle social propugnava a intervenção do Estado como necessária para a construção de uma sociedade mais eficiente e justa. Por valorizar o elemento de justiça</w:t>
      </w:r>
      <w:r w:rsidR="005E34E7">
        <w:rPr>
          <w:rFonts w:ascii="Times New Roman" w:hAnsi="Times New Roman" w:cs="Times New Roman"/>
        </w:rPr>
        <w:t xml:space="preserve"> social</w:t>
      </w:r>
      <w:r w:rsidR="00203225">
        <w:rPr>
          <w:rFonts w:ascii="Times New Roman" w:hAnsi="Times New Roman" w:cs="Times New Roman"/>
        </w:rPr>
        <w:t xml:space="preserve"> da filosofia do controle social, Stabile e Kozak (2012) colocam os planejadores como “economistas morais”. Na nossa avaliação</w:t>
      </w:r>
      <w:r w:rsidR="005E34E7">
        <w:rPr>
          <w:rFonts w:ascii="Times New Roman" w:hAnsi="Times New Roman" w:cs="Times New Roman"/>
        </w:rPr>
        <w:t>,</w:t>
      </w:r>
      <w:r w:rsidR="00203225">
        <w:rPr>
          <w:rFonts w:ascii="Times New Roman" w:hAnsi="Times New Roman" w:cs="Times New Roman"/>
        </w:rPr>
        <w:t xml:space="preserve"> o principal</w:t>
      </w:r>
      <w:r w:rsidR="005E34E7">
        <w:rPr>
          <w:rFonts w:ascii="Times New Roman" w:hAnsi="Times New Roman" w:cs="Times New Roman"/>
        </w:rPr>
        <w:t xml:space="preserve"> ponto</w:t>
      </w:r>
      <w:r w:rsidR="00203225">
        <w:rPr>
          <w:rFonts w:ascii="Times New Roman" w:hAnsi="Times New Roman" w:cs="Times New Roman"/>
        </w:rPr>
        <w:t xml:space="preserve"> entre os intervencionistas era a ideia de que de posse de uma ciência social profissionalizada e bem desenvolvida, intervenções na economia </w:t>
      </w:r>
      <w:r w:rsidR="006C1076">
        <w:rPr>
          <w:rFonts w:ascii="Times New Roman" w:hAnsi="Times New Roman" w:cs="Times New Roman"/>
        </w:rPr>
        <w:t xml:space="preserve">poderiam </w:t>
      </w:r>
      <w:r w:rsidR="00203225">
        <w:rPr>
          <w:rFonts w:ascii="Times New Roman" w:hAnsi="Times New Roman" w:cs="Times New Roman"/>
        </w:rPr>
        <w:t>levar</w:t>
      </w:r>
      <w:r w:rsidR="006C1076">
        <w:rPr>
          <w:rFonts w:ascii="Times New Roman" w:hAnsi="Times New Roman" w:cs="Times New Roman"/>
        </w:rPr>
        <w:t xml:space="preserve"> a</w:t>
      </w:r>
      <w:r w:rsidR="00203225">
        <w:rPr>
          <w:rFonts w:ascii="Times New Roman" w:hAnsi="Times New Roman" w:cs="Times New Roman"/>
        </w:rPr>
        <w:t xml:space="preserve"> sociedade a um ponto mais eficiente e</w:t>
      </w:r>
      <w:r w:rsidR="005E34E7">
        <w:rPr>
          <w:rFonts w:ascii="Times New Roman" w:hAnsi="Times New Roman" w:cs="Times New Roman"/>
        </w:rPr>
        <w:t xml:space="preserve"> ao mesmo tempo</w:t>
      </w:r>
      <w:r w:rsidR="00203225">
        <w:rPr>
          <w:rFonts w:ascii="Times New Roman" w:hAnsi="Times New Roman" w:cs="Times New Roman"/>
        </w:rPr>
        <w:t xml:space="preserve"> mais justo. O planejamento </w:t>
      </w:r>
      <w:r w:rsidR="005E34E7">
        <w:rPr>
          <w:rFonts w:ascii="Times New Roman" w:hAnsi="Times New Roman" w:cs="Times New Roman"/>
        </w:rPr>
        <w:t>seria</w:t>
      </w:r>
      <w:r w:rsidR="00203225">
        <w:rPr>
          <w:rFonts w:ascii="Times New Roman" w:hAnsi="Times New Roman" w:cs="Times New Roman"/>
        </w:rPr>
        <w:t xml:space="preserve"> fundamental porque é o principal instrumento de intervenção em sentido amplo. Para os autores brasileiros, Gudin e Simonsen, valem as mesmas definições.</w:t>
      </w:r>
      <w:r w:rsidR="005E34E7">
        <w:rPr>
          <w:rFonts w:ascii="Times New Roman" w:hAnsi="Times New Roman" w:cs="Times New Roman"/>
        </w:rPr>
        <w:t xml:space="preserve"> Por isso, não é à toa que Gudin nota o paralelismo do seu debate com Simonsen e a discussão que ocorria entre os norte-americanos.</w:t>
      </w:r>
      <w:r w:rsidR="00203225">
        <w:rPr>
          <w:rFonts w:ascii="Times New Roman" w:hAnsi="Times New Roman" w:cs="Times New Roman"/>
        </w:rPr>
        <w:t xml:space="preserve"> Simonsen pensava que somente a intervenção e o planejamento poderiam modernizar o Brasil</w:t>
      </w:r>
      <w:r w:rsidR="005E34E7">
        <w:rPr>
          <w:rFonts w:ascii="Times New Roman" w:hAnsi="Times New Roman" w:cs="Times New Roman"/>
        </w:rPr>
        <w:t>,</w:t>
      </w:r>
      <w:r w:rsidR="00203225">
        <w:rPr>
          <w:rFonts w:ascii="Times New Roman" w:hAnsi="Times New Roman" w:cs="Times New Roman"/>
        </w:rPr>
        <w:t xml:space="preserve"> </w:t>
      </w:r>
      <w:r w:rsidR="005E34E7">
        <w:rPr>
          <w:rFonts w:ascii="Times New Roman" w:hAnsi="Times New Roman" w:cs="Times New Roman"/>
        </w:rPr>
        <w:t>transformando</w:t>
      </w:r>
      <w:r w:rsidR="00203225">
        <w:rPr>
          <w:rFonts w:ascii="Times New Roman" w:hAnsi="Times New Roman" w:cs="Times New Roman"/>
        </w:rPr>
        <w:t xml:space="preserve">-o </w:t>
      </w:r>
      <w:r w:rsidR="005E34E7">
        <w:rPr>
          <w:rFonts w:ascii="Times New Roman" w:hAnsi="Times New Roman" w:cs="Times New Roman"/>
        </w:rPr>
        <w:t>em uma nação</w:t>
      </w:r>
      <w:r w:rsidR="00203225">
        <w:rPr>
          <w:rFonts w:ascii="Times New Roman" w:hAnsi="Times New Roman" w:cs="Times New Roman"/>
        </w:rPr>
        <w:t xml:space="preserve"> industrial. Para Gudin, se fosse para o país ter uma base industrial, ela deveria surgir naturalmente, sem intervenção, via mercado.</w:t>
      </w:r>
    </w:p>
  </w:footnote>
  <w:footnote w:id="16">
    <w:p w14:paraId="288BFE3D" w14:textId="0D76B740" w:rsidR="00502DF5" w:rsidRPr="00502DF5" w:rsidRDefault="00502DF5">
      <w:pPr>
        <w:pStyle w:val="Textodenotaderodap"/>
        <w:rPr>
          <w:rFonts w:ascii="Times New Roman" w:hAnsi="Times New Roman" w:cs="Times New Roman"/>
        </w:rPr>
      </w:pPr>
      <w:r w:rsidRPr="00502DF5">
        <w:rPr>
          <w:rStyle w:val="Refdenotaderodap"/>
          <w:rFonts w:ascii="Times New Roman" w:hAnsi="Times New Roman" w:cs="Times New Roman"/>
        </w:rPr>
        <w:footnoteRef/>
      </w:r>
      <w:r w:rsidRPr="00502DF5">
        <w:rPr>
          <w:rFonts w:ascii="Times New Roman" w:hAnsi="Times New Roman" w:cs="Times New Roman"/>
        </w:rPr>
        <w:t xml:space="preserve"> </w:t>
      </w:r>
      <w:r>
        <w:rPr>
          <w:rFonts w:ascii="Times New Roman" w:hAnsi="Times New Roman" w:cs="Times New Roman"/>
        </w:rPr>
        <w:t xml:space="preserve">Já Frank </w:t>
      </w:r>
      <w:r w:rsidRPr="00195408">
        <w:rPr>
          <w:rFonts w:ascii="Times New Roman" w:hAnsi="Times New Roman" w:cs="Times New Roman"/>
        </w:rPr>
        <w:t>Taussig e Jacob Viner, citados por Gudin como “grandes economistas”</w:t>
      </w:r>
      <w:r w:rsidR="005E19CD" w:rsidRPr="00195408">
        <w:rPr>
          <w:rFonts w:ascii="Times New Roman" w:hAnsi="Times New Roman" w:cs="Times New Roman"/>
        </w:rPr>
        <w:t>,</w:t>
      </w:r>
      <w:r w:rsidR="00195408" w:rsidRPr="00195408">
        <w:rPr>
          <w:rFonts w:ascii="Times New Roman" w:hAnsi="Times New Roman" w:cs="Times New Roman"/>
        </w:rPr>
        <w:t xml:space="preserve"> representari</w:t>
      </w:r>
      <w:r w:rsidRPr="00195408">
        <w:rPr>
          <w:rFonts w:ascii="Times New Roman" w:hAnsi="Times New Roman" w:cs="Times New Roman"/>
        </w:rPr>
        <w:t>am</w:t>
      </w:r>
      <w:r w:rsidR="00195408" w:rsidRPr="00195408">
        <w:rPr>
          <w:rFonts w:ascii="Times New Roman" w:hAnsi="Times New Roman" w:cs="Times New Roman"/>
        </w:rPr>
        <w:t>, para o brasileiro,</w:t>
      </w:r>
      <w:r w:rsidRPr="00195408">
        <w:rPr>
          <w:rFonts w:ascii="Times New Roman" w:hAnsi="Times New Roman" w:cs="Times New Roman"/>
        </w:rPr>
        <w:t xml:space="preserve"> o lado liberal da academia econômica norte-americana. Mas, embora fossem os dois liberais, cabe assinalar que são de gerações </w:t>
      </w:r>
      <w:r w:rsidR="005E19CD" w:rsidRPr="00195408">
        <w:rPr>
          <w:rFonts w:ascii="Times New Roman" w:hAnsi="Times New Roman" w:cs="Times New Roman"/>
        </w:rPr>
        <w:t xml:space="preserve">bem </w:t>
      </w:r>
      <w:r w:rsidRPr="00195408">
        <w:rPr>
          <w:rFonts w:ascii="Times New Roman" w:hAnsi="Times New Roman" w:cs="Times New Roman"/>
        </w:rPr>
        <w:t>distintas</w:t>
      </w:r>
      <w:r w:rsidR="005E19CD" w:rsidRPr="00195408">
        <w:rPr>
          <w:rFonts w:ascii="Times New Roman" w:hAnsi="Times New Roman" w:cs="Times New Roman"/>
        </w:rPr>
        <w:t>, algo não anotado p</w:t>
      </w:r>
      <w:r w:rsidR="004E1A93">
        <w:rPr>
          <w:rFonts w:ascii="Times New Roman" w:hAnsi="Times New Roman" w:cs="Times New Roman"/>
        </w:rPr>
        <w:t>or Gudin</w:t>
      </w:r>
      <w:r w:rsidRPr="00195408">
        <w:rPr>
          <w:rFonts w:ascii="Times New Roman" w:hAnsi="Times New Roman" w:cs="Times New Roman"/>
        </w:rPr>
        <w:t>.</w:t>
      </w:r>
      <w:r w:rsidR="005E19CD" w:rsidRPr="00195408">
        <w:rPr>
          <w:rFonts w:ascii="Times New Roman" w:hAnsi="Times New Roman" w:cs="Times New Roman"/>
        </w:rPr>
        <w:t xml:space="preserve"> Frank</w:t>
      </w:r>
      <w:r w:rsidRPr="00195408">
        <w:rPr>
          <w:rFonts w:ascii="Times New Roman" w:hAnsi="Times New Roman" w:cs="Times New Roman"/>
        </w:rPr>
        <w:t xml:space="preserve"> Taussig</w:t>
      </w:r>
      <w:r w:rsidR="005E19CD" w:rsidRPr="00195408">
        <w:rPr>
          <w:rFonts w:ascii="Times New Roman" w:hAnsi="Times New Roman" w:cs="Times New Roman"/>
        </w:rPr>
        <w:t xml:space="preserve"> (1859-1940)</w:t>
      </w:r>
      <w:r w:rsidRPr="00195408">
        <w:rPr>
          <w:rFonts w:ascii="Times New Roman" w:hAnsi="Times New Roman" w:cs="Times New Roman"/>
        </w:rPr>
        <w:t>, de Harvard, foi um herdeiro do classicismo</w:t>
      </w:r>
      <w:r w:rsidR="00E432DE" w:rsidRPr="00195408">
        <w:rPr>
          <w:rFonts w:ascii="Times New Roman" w:hAnsi="Times New Roman" w:cs="Times New Roman"/>
        </w:rPr>
        <w:t xml:space="preserve"> ricardiano e milliano</w:t>
      </w:r>
      <w:r w:rsidRPr="00195408">
        <w:rPr>
          <w:rFonts w:ascii="Times New Roman" w:hAnsi="Times New Roman" w:cs="Times New Roman"/>
        </w:rPr>
        <w:t>,</w:t>
      </w:r>
      <w:r w:rsidR="005E19CD" w:rsidRPr="00195408">
        <w:rPr>
          <w:rFonts w:ascii="Times New Roman" w:hAnsi="Times New Roman" w:cs="Times New Roman"/>
        </w:rPr>
        <w:t xml:space="preserve"> grande</w:t>
      </w:r>
      <w:r w:rsidRPr="00195408">
        <w:rPr>
          <w:rFonts w:ascii="Times New Roman" w:hAnsi="Times New Roman" w:cs="Times New Roman"/>
        </w:rPr>
        <w:t xml:space="preserve"> defensor do livre comércio</w:t>
      </w:r>
      <w:r w:rsidR="005E19CD" w:rsidRPr="00195408">
        <w:rPr>
          <w:rFonts w:ascii="Times New Roman" w:hAnsi="Times New Roman" w:cs="Times New Roman"/>
        </w:rPr>
        <w:t>.</w:t>
      </w:r>
      <w:r w:rsidRPr="00195408">
        <w:rPr>
          <w:rFonts w:ascii="Times New Roman" w:hAnsi="Times New Roman" w:cs="Times New Roman"/>
        </w:rPr>
        <w:t xml:space="preserve"> </w:t>
      </w:r>
      <w:r w:rsidR="005E19CD" w:rsidRPr="00195408">
        <w:rPr>
          <w:rFonts w:ascii="Times New Roman" w:hAnsi="Times New Roman" w:cs="Times New Roman"/>
        </w:rPr>
        <w:t xml:space="preserve">Jacob </w:t>
      </w:r>
      <w:r w:rsidRPr="00195408">
        <w:rPr>
          <w:rFonts w:ascii="Times New Roman" w:hAnsi="Times New Roman" w:cs="Times New Roman"/>
        </w:rPr>
        <w:t>Viner</w:t>
      </w:r>
      <w:r w:rsidR="005E19CD" w:rsidRPr="00195408">
        <w:rPr>
          <w:rFonts w:ascii="Times New Roman" w:hAnsi="Times New Roman" w:cs="Times New Roman"/>
        </w:rPr>
        <w:t xml:space="preserve"> (1892-1970)</w:t>
      </w:r>
      <w:r w:rsidRPr="00195408">
        <w:rPr>
          <w:rFonts w:ascii="Times New Roman" w:hAnsi="Times New Roman" w:cs="Times New Roman"/>
        </w:rPr>
        <w:t xml:space="preserve">, por sua vez, era um economista que pode ser considerado já </w:t>
      </w:r>
      <w:r w:rsidR="005B5594" w:rsidRPr="00195408">
        <w:rPr>
          <w:rFonts w:ascii="Times New Roman" w:hAnsi="Times New Roman" w:cs="Times New Roman"/>
        </w:rPr>
        <w:t>muito próximo</w:t>
      </w:r>
      <w:r w:rsidR="005B5594">
        <w:rPr>
          <w:rFonts w:ascii="Times New Roman" w:hAnsi="Times New Roman" w:cs="Times New Roman"/>
        </w:rPr>
        <w:t xml:space="preserve"> do </w:t>
      </w:r>
      <w:r w:rsidR="005B5594">
        <w:rPr>
          <w:rFonts w:ascii="Times New Roman" w:hAnsi="Times New Roman" w:cs="Times New Roman"/>
          <w:i/>
        </w:rPr>
        <w:t>mainstream</w:t>
      </w:r>
      <w:r w:rsidR="005B5594">
        <w:rPr>
          <w:rFonts w:ascii="Times New Roman" w:hAnsi="Times New Roman" w:cs="Times New Roman"/>
        </w:rPr>
        <w:t xml:space="preserve"> atual</w:t>
      </w:r>
      <w:r w:rsidR="005E19CD">
        <w:rPr>
          <w:rFonts w:ascii="Times New Roman" w:hAnsi="Times New Roman" w:cs="Times New Roman"/>
        </w:rPr>
        <w:t>, embora com posições bastante moderadas em relação ao liberalismo (Rotwein, 1983)</w:t>
      </w:r>
      <w:r>
        <w:rPr>
          <w:rFonts w:ascii="Times New Roman" w:hAnsi="Times New Roman" w:cs="Times New Roman"/>
        </w:rPr>
        <w:t>.</w:t>
      </w:r>
    </w:p>
  </w:footnote>
  <w:footnote w:id="17">
    <w:p w14:paraId="1DA54221" w14:textId="77777777" w:rsidR="00BB1A63" w:rsidRPr="003B3129" w:rsidRDefault="00BB1A63" w:rsidP="00BB1A63">
      <w:pPr>
        <w:pStyle w:val="Textodenotaderodap"/>
        <w:rPr>
          <w:rFonts w:ascii="Times New Roman" w:hAnsi="Times New Roman" w:cs="Times New Roman"/>
        </w:rPr>
      </w:pPr>
      <w:r w:rsidRPr="00672CD7">
        <w:rPr>
          <w:rStyle w:val="Refdenotaderodap"/>
          <w:rFonts w:ascii="Times New Roman" w:hAnsi="Times New Roman" w:cs="Times New Roman"/>
        </w:rPr>
        <w:footnoteRef/>
      </w:r>
      <w:r w:rsidRPr="00672CD7">
        <w:rPr>
          <w:rFonts w:ascii="Times New Roman" w:hAnsi="Times New Roman" w:cs="Times New Roman"/>
          <w:lang w:val="en-US"/>
        </w:rPr>
        <w:t xml:space="preserve"> Carta de Edward Ross para Richard Ely, junho de 1891, </w:t>
      </w:r>
      <w:r w:rsidRPr="00672CD7">
        <w:rPr>
          <w:rFonts w:ascii="Times New Roman" w:hAnsi="Times New Roman" w:cs="Times New Roman"/>
          <w:i/>
          <w:lang w:val="en-US"/>
        </w:rPr>
        <w:t>Richard T. Ely Papers</w:t>
      </w:r>
      <w:r w:rsidRPr="00672CD7">
        <w:rPr>
          <w:rFonts w:ascii="Times New Roman" w:hAnsi="Times New Roman" w:cs="Times New Roman"/>
          <w:lang w:val="en-US"/>
        </w:rPr>
        <w:t xml:space="preserve">. </w:t>
      </w:r>
      <w:r w:rsidRPr="00672CD7">
        <w:rPr>
          <w:rFonts w:ascii="Times New Roman" w:hAnsi="Times New Roman" w:cs="Times New Roman"/>
          <w:i/>
          <w:lang w:val="en-US"/>
        </w:rPr>
        <w:t>State Historical Society of Wisconsin</w:t>
      </w:r>
      <w:r>
        <w:rPr>
          <w:rFonts w:ascii="Times New Roman" w:hAnsi="Times New Roman" w:cs="Times New Roman"/>
          <w:lang w:val="en-US"/>
        </w:rPr>
        <w:t xml:space="preserve">. </w:t>
      </w:r>
      <w:r w:rsidRPr="003B3129">
        <w:rPr>
          <w:rFonts w:ascii="Times New Roman" w:hAnsi="Times New Roman" w:cs="Times New Roman"/>
        </w:rPr>
        <w:t>Ver a esse respeito também Hodgson (2004:249-50).</w:t>
      </w:r>
    </w:p>
  </w:footnote>
  <w:footnote w:id="18">
    <w:p w14:paraId="67E6A8E7" w14:textId="0AC3DBA1" w:rsidR="00E459B3" w:rsidRPr="00E459B3" w:rsidRDefault="00E459B3">
      <w:pPr>
        <w:pStyle w:val="Textodenotaderodap"/>
        <w:rPr>
          <w:rFonts w:ascii="Times New Roman" w:hAnsi="Times New Roman" w:cs="Times New Roman"/>
        </w:rPr>
      </w:pPr>
      <w:r w:rsidRPr="00E459B3">
        <w:rPr>
          <w:rStyle w:val="Refdenotaderodap"/>
          <w:rFonts w:ascii="Times New Roman" w:hAnsi="Times New Roman" w:cs="Times New Roman"/>
        </w:rPr>
        <w:footnoteRef/>
      </w:r>
      <w:r w:rsidRPr="00E459B3">
        <w:rPr>
          <w:rFonts w:ascii="Times New Roman" w:hAnsi="Times New Roman" w:cs="Times New Roman"/>
        </w:rPr>
        <w:t xml:space="preserve"> </w:t>
      </w:r>
      <w:r>
        <w:rPr>
          <w:rFonts w:ascii="Times New Roman" w:hAnsi="Times New Roman" w:cs="Times New Roman"/>
        </w:rPr>
        <w:t>Os Departamentos de Sociologia e Economia da Universidade de Chicago também trabalharam ao redor de métodos empíricos e</w:t>
      </w:r>
      <w:r w:rsidR="00285C32">
        <w:rPr>
          <w:rFonts w:ascii="Times New Roman" w:hAnsi="Times New Roman" w:cs="Times New Roman"/>
        </w:rPr>
        <w:t xml:space="preserve"> do</w:t>
      </w:r>
      <w:r>
        <w:rPr>
          <w:rFonts w:ascii="Times New Roman" w:hAnsi="Times New Roman" w:cs="Times New Roman"/>
        </w:rPr>
        <w:t xml:space="preserve"> controle social desde a fundação da universidade</w:t>
      </w:r>
      <w:r w:rsidR="00672750">
        <w:rPr>
          <w:rFonts w:ascii="Times New Roman" w:hAnsi="Times New Roman" w:cs="Times New Roman"/>
        </w:rPr>
        <w:t>,</w:t>
      </w:r>
      <w:r>
        <w:rPr>
          <w:rFonts w:ascii="Times New Roman" w:hAnsi="Times New Roman" w:cs="Times New Roman"/>
        </w:rPr>
        <w:t xml:space="preserve"> nos anos 1890</w:t>
      </w:r>
      <w:r w:rsidR="00672750">
        <w:rPr>
          <w:rFonts w:ascii="Times New Roman" w:hAnsi="Times New Roman" w:cs="Times New Roman"/>
        </w:rPr>
        <w:t>,</w:t>
      </w:r>
      <w:r>
        <w:rPr>
          <w:rFonts w:ascii="Times New Roman" w:hAnsi="Times New Roman" w:cs="Times New Roman"/>
        </w:rPr>
        <w:t xml:space="preserve"> até o </w:t>
      </w:r>
      <w:r w:rsidR="00062734">
        <w:rPr>
          <w:rFonts w:ascii="Times New Roman" w:hAnsi="Times New Roman" w:cs="Times New Roman"/>
        </w:rPr>
        <w:t>período entre as guerras mundiais</w:t>
      </w:r>
      <w:r w:rsidR="00311C7F">
        <w:rPr>
          <w:rFonts w:ascii="Times New Roman" w:hAnsi="Times New Roman" w:cs="Times New Roman"/>
        </w:rPr>
        <w:t xml:space="preserve"> (Rutherford, 2010)</w:t>
      </w:r>
      <w:r>
        <w:rPr>
          <w:rFonts w:ascii="Times New Roman" w:hAnsi="Times New Roman" w:cs="Times New Roman"/>
        </w:rPr>
        <w:t>.</w:t>
      </w:r>
    </w:p>
  </w:footnote>
  <w:footnote w:id="19">
    <w:p w14:paraId="16EA999C" w14:textId="77777777" w:rsidR="007A31A6" w:rsidRPr="007A31A6" w:rsidRDefault="007A31A6">
      <w:pPr>
        <w:pStyle w:val="Textodenotaderodap"/>
        <w:rPr>
          <w:rFonts w:ascii="Times New Roman" w:hAnsi="Times New Roman" w:cs="Times New Roman"/>
        </w:rPr>
      </w:pPr>
      <w:r w:rsidRPr="007A31A6">
        <w:rPr>
          <w:rStyle w:val="Refdenotaderodap"/>
          <w:rFonts w:ascii="Times New Roman" w:hAnsi="Times New Roman" w:cs="Times New Roman"/>
        </w:rPr>
        <w:footnoteRef/>
      </w:r>
      <w:r w:rsidRPr="007A31A6">
        <w:rPr>
          <w:rFonts w:ascii="Times New Roman" w:hAnsi="Times New Roman" w:cs="Times New Roman"/>
        </w:rPr>
        <w:t xml:space="preserve"> </w:t>
      </w:r>
      <w:r>
        <w:rPr>
          <w:rFonts w:ascii="Times New Roman" w:hAnsi="Times New Roman" w:cs="Times New Roman"/>
          <w:i/>
        </w:rPr>
        <w:t>Planes of Living</w:t>
      </w:r>
      <w:r>
        <w:rPr>
          <w:rFonts w:ascii="Times New Roman" w:hAnsi="Times New Roman" w:cs="Times New Roman"/>
        </w:rPr>
        <w:t>, aqui traduzido por “planos de vida” era uma expressão recorrente da ciência social e econômica norte-americana. L. L. Bernard (1928) procura definir o termo com base em importantes autores daquele tempo, como Thorstein Veblen e, principalmente, William Ogburn, dizendo que os gastos efetivos e atuais das pessoas, de modo geral, são chamados de “planos de vida”, enquanto os gastos necessários à sobrevivência são “padrões de vida” (</w:t>
      </w:r>
      <w:r>
        <w:rPr>
          <w:rFonts w:ascii="Times New Roman" w:hAnsi="Times New Roman" w:cs="Times New Roman"/>
          <w:i/>
        </w:rPr>
        <w:t>standards of living</w:t>
      </w:r>
      <w:r>
        <w:rPr>
          <w:rFonts w:ascii="Times New Roman" w:hAnsi="Times New Roman" w:cs="Times New Roman"/>
        </w:rPr>
        <w:t>). Os “planos de vida” parecem ter relação com as decisões das populações enquanto consumidores, pois são decisões não influenciadas somente pelas necessidades básicas, mas também pelo estado atual da propaganda, do nível industrial da sociedade, da competição social etc. (Bernard, 1928).</w:t>
      </w:r>
    </w:p>
  </w:footnote>
  <w:footnote w:id="20">
    <w:p w14:paraId="4113BA88" w14:textId="77777777" w:rsidR="00A562A2" w:rsidRPr="00A562A2" w:rsidRDefault="00A562A2">
      <w:pPr>
        <w:pStyle w:val="Textodenotaderodap"/>
        <w:rPr>
          <w:rFonts w:ascii="Times New Roman" w:hAnsi="Times New Roman" w:cs="Times New Roman"/>
        </w:rPr>
      </w:pPr>
      <w:r w:rsidRPr="00A562A2">
        <w:rPr>
          <w:rStyle w:val="Refdenotaderodap"/>
          <w:rFonts w:ascii="Times New Roman" w:hAnsi="Times New Roman" w:cs="Times New Roman"/>
        </w:rPr>
        <w:footnoteRef/>
      </w:r>
      <w:r w:rsidRPr="00A562A2">
        <w:rPr>
          <w:rFonts w:ascii="Times New Roman" w:hAnsi="Times New Roman" w:cs="Times New Roman"/>
        </w:rPr>
        <w:t xml:space="preserve"> </w:t>
      </w:r>
      <w:r>
        <w:rPr>
          <w:rFonts w:ascii="Times New Roman" w:hAnsi="Times New Roman" w:cs="Times New Roman"/>
        </w:rPr>
        <w:t xml:space="preserve">Essa é uma tese presente no trabalho de Simonsen pelo menos desde seu texto de 1928, </w:t>
      </w:r>
      <w:r>
        <w:rPr>
          <w:rFonts w:ascii="Times New Roman" w:hAnsi="Times New Roman" w:cs="Times New Roman"/>
          <w:i/>
        </w:rPr>
        <w:t>Orientação Industrial Brasileira</w:t>
      </w:r>
      <w:r>
        <w:rPr>
          <w:rFonts w:ascii="Times New Roman" w:hAnsi="Times New Roman" w:cs="Times New Roman"/>
        </w:rPr>
        <w:t xml:space="preserve"> (Simonsen, </w:t>
      </w:r>
      <w:r w:rsidR="006F5115">
        <w:rPr>
          <w:rFonts w:ascii="Times New Roman" w:hAnsi="Times New Roman" w:cs="Times New Roman"/>
        </w:rPr>
        <w:t>[</w:t>
      </w:r>
      <w:r>
        <w:rPr>
          <w:rFonts w:ascii="Times New Roman" w:hAnsi="Times New Roman" w:cs="Times New Roman"/>
        </w:rPr>
        <w:t>1928</w:t>
      </w:r>
      <w:r w:rsidR="006F5115">
        <w:rPr>
          <w:rFonts w:ascii="Times New Roman" w:hAnsi="Times New Roman" w:cs="Times New Roman"/>
        </w:rPr>
        <w:t>] 1973</w:t>
      </w:r>
      <w:r>
        <w:rPr>
          <w:rFonts w:ascii="Times New Roman" w:hAnsi="Times New Roman" w:cs="Times New Roman"/>
        </w:rPr>
        <w:t xml:space="preserve">). </w:t>
      </w:r>
    </w:p>
  </w:footnote>
  <w:footnote w:id="21">
    <w:p w14:paraId="2CE7CA79" w14:textId="77777777" w:rsidR="00F151F0" w:rsidRPr="004201B5" w:rsidRDefault="00F151F0">
      <w:pPr>
        <w:pStyle w:val="Textodenotaderodap"/>
        <w:rPr>
          <w:rFonts w:ascii="Times New Roman" w:hAnsi="Times New Roman" w:cs="Times New Roman"/>
          <w:i/>
        </w:rPr>
      </w:pPr>
      <w:r w:rsidRPr="00F151F0">
        <w:rPr>
          <w:rStyle w:val="Refdenotaderodap"/>
          <w:rFonts w:ascii="Times New Roman" w:hAnsi="Times New Roman" w:cs="Times New Roman"/>
        </w:rPr>
        <w:footnoteRef/>
      </w:r>
      <w:r w:rsidRPr="00F151F0">
        <w:rPr>
          <w:rFonts w:ascii="Times New Roman" w:hAnsi="Times New Roman" w:cs="Times New Roman"/>
        </w:rPr>
        <w:t xml:space="preserve"> </w:t>
      </w:r>
      <w:r>
        <w:rPr>
          <w:rFonts w:ascii="Times New Roman" w:hAnsi="Times New Roman" w:cs="Times New Roman"/>
        </w:rPr>
        <w:t>Os dois trabalhos constam no acervo da Coleção Roberto Simonsen da Biblioteca Otávio Ianni da Unicamp.</w:t>
      </w:r>
      <w:r w:rsidR="00953AF7">
        <w:rPr>
          <w:rFonts w:ascii="Times New Roman" w:hAnsi="Times New Roman" w:cs="Times New Roman"/>
        </w:rPr>
        <w:t xml:space="preserve"> Apesar do trabalho de Simonsen ([194</w:t>
      </w:r>
      <w:r w:rsidR="00AE0954">
        <w:rPr>
          <w:rFonts w:ascii="Times New Roman" w:hAnsi="Times New Roman" w:cs="Times New Roman"/>
        </w:rPr>
        <w:t>0]b</w:t>
      </w:r>
      <w:r w:rsidR="00953AF7">
        <w:rPr>
          <w:rFonts w:ascii="Times New Roman" w:hAnsi="Times New Roman" w:cs="Times New Roman"/>
        </w:rPr>
        <w:t xml:space="preserve"> 1943) somente citar </w:t>
      </w:r>
      <w:r w:rsidR="00953AF7">
        <w:rPr>
          <w:rFonts w:ascii="Times New Roman" w:hAnsi="Times New Roman" w:cs="Times New Roman"/>
          <w:i/>
        </w:rPr>
        <w:t>America’s Capacity to Consume</w:t>
      </w:r>
      <w:r w:rsidR="008B7092">
        <w:rPr>
          <w:rFonts w:ascii="Times New Roman" w:hAnsi="Times New Roman" w:cs="Times New Roman"/>
        </w:rPr>
        <w:t>, consideramos que</w:t>
      </w:r>
      <w:r w:rsidR="00953AF7">
        <w:rPr>
          <w:rFonts w:ascii="Times New Roman" w:hAnsi="Times New Roman" w:cs="Times New Roman"/>
        </w:rPr>
        <w:t xml:space="preserve"> o volume </w:t>
      </w:r>
      <w:r w:rsidR="00953AF7">
        <w:rPr>
          <w:rFonts w:ascii="Times New Roman" w:hAnsi="Times New Roman" w:cs="Times New Roman"/>
          <w:i/>
        </w:rPr>
        <w:t>America’s Capacity</w:t>
      </w:r>
      <w:r w:rsidR="00981271">
        <w:rPr>
          <w:rFonts w:ascii="Times New Roman" w:hAnsi="Times New Roman" w:cs="Times New Roman"/>
        </w:rPr>
        <w:t xml:space="preserve"> </w:t>
      </w:r>
      <w:r w:rsidR="00953AF7">
        <w:rPr>
          <w:rFonts w:ascii="Times New Roman" w:hAnsi="Times New Roman" w:cs="Times New Roman"/>
          <w:i/>
        </w:rPr>
        <w:t>t</w:t>
      </w:r>
      <w:r w:rsidR="00953AF7" w:rsidRPr="004201B5">
        <w:rPr>
          <w:rFonts w:ascii="Times New Roman" w:hAnsi="Times New Roman" w:cs="Times New Roman"/>
          <w:i/>
        </w:rPr>
        <w:t>o Produce</w:t>
      </w:r>
      <w:r w:rsidR="00953AF7">
        <w:rPr>
          <w:rFonts w:ascii="Times New Roman" w:hAnsi="Times New Roman" w:cs="Times New Roman"/>
        </w:rPr>
        <w:t xml:space="preserve"> </w:t>
      </w:r>
      <w:r w:rsidR="008B7092">
        <w:rPr>
          <w:rFonts w:ascii="Times New Roman" w:hAnsi="Times New Roman" w:cs="Times New Roman"/>
        </w:rPr>
        <w:t>também foi consultad</w:t>
      </w:r>
      <w:r w:rsidR="009154ED">
        <w:rPr>
          <w:rFonts w:ascii="Times New Roman" w:hAnsi="Times New Roman" w:cs="Times New Roman"/>
        </w:rPr>
        <w:t>o</w:t>
      </w:r>
      <w:r w:rsidR="008B7092">
        <w:rPr>
          <w:rFonts w:ascii="Times New Roman" w:hAnsi="Times New Roman" w:cs="Times New Roman"/>
        </w:rPr>
        <w:t xml:space="preserve"> por Simonsen para elaborar o texto</w:t>
      </w:r>
      <w:r w:rsidR="009154ED">
        <w:rPr>
          <w:rFonts w:ascii="Times New Roman" w:hAnsi="Times New Roman" w:cs="Times New Roman"/>
        </w:rPr>
        <w:t xml:space="preserve"> apresentado nas Semanas de Ação Social de 1940</w:t>
      </w:r>
      <w:r w:rsidR="008B7092">
        <w:rPr>
          <w:rFonts w:ascii="Times New Roman" w:hAnsi="Times New Roman" w:cs="Times New Roman"/>
        </w:rPr>
        <w:t>. Isso</w:t>
      </w:r>
      <w:r w:rsidR="006F5115">
        <w:rPr>
          <w:rFonts w:ascii="Times New Roman" w:hAnsi="Times New Roman" w:cs="Times New Roman"/>
        </w:rPr>
        <w:t>,</w:t>
      </w:r>
      <w:r w:rsidR="008B7092">
        <w:rPr>
          <w:rFonts w:ascii="Times New Roman" w:hAnsi="Times New Roman" w:cs="Times New Roman"/>
        </w:rPr>
        <w:t xml:space="preserve"> primeiro</w:t>
      </w:r>
      <w:r w:rsidR="006F5115">
        <w:rPr>
          <w:rFonts w:ascii="Times New Roman" w:hAnsi="Times New Roman" w:cs="Times New Roman"/>
        </w:rPr>
        <w:t>,</w:t>
      </w:r>
      <w:r w:rsidR="008B7092">
        <w:rPr>
          <w:rFonts w:ascii="Times New Roman" w:hAnsi="Times New Roman" w:cs="Times New Roman"/>
        </w:rPr>
        <w:t xml:space="preserve"> porque </w:t>
      </w:r>
      <w:r w:rsidR="004710AE">
        <w:rPr>
          <w:rFonts w:ascii="Times New Roman" w:hAnsi="Times New Roman" w:cs="Times New Roman"/>
        </w:rPr>
        <w:t>uma edição d</w:t>
      </w:r>
      <w:r w:rsidR="008B7092">
        <w:rPr>
          <w:rFonts w:ascii="Times New Roman" w:hAnsi="Times New Roman" w:cs="Times New Roman"/>
        </w:rPr>
        <w:t xml:space="preserve">o </w:t>
      </w:r>
      <w:r w:rsidR="009154ED">
        <w:rPr>
          <w:rFonts w:ascii="Times New Roman" w:hAnsi="Times New Roman" w:cs="Times New Roman"/>
        </w:rPr>
        <w:t>livro</w:t>
      </w:r>
      <w:r w:rsidR="004710AE">
        <w:rPr>
          <w:rFonts w:ascii="Times New Roman" w:hAnsi="Times New Roman" w:cs="Times New Roman"/>
        </w:rPr>
        <w:t xml:space="preserve"> de 1934</w:t>
      </w:r>
      <w:r w:rsidR="008B7092">
        <w:rPr>
          <w:rFonts w:ascii="Times New Roman" w:hAnsi="Times New Roman" w:cs="Times New Roman"/>
        </w:rPr>
        <w:t xml:space="preserve"> encontra-se n</w:t>
      </w:r>
      <w:r w:rsidR="00953AF7">
        <w:rPr>
          <w:rFonts w:ascii="Times New Roman" w:hAnsi="Times New Roman" w:cs="Times New Roman"/>
        </w:rPr>
        <w:t>a referida biblioteca</w:t>
      </w:r>
      <w:r w:rsidR="008B7092">
        <w:rPr>
          <w:rFonts w:ascii="Times New Roman" w:hAnsi="Times New Roman" w:cs="Times New Roman"/>
        </w:rPr>
        <w:t xml:space="preserve"> e</w:t>
      </w:r>
      <w:r w:rsidR="00953AF7">
        <w:rPr>
          <w:rFonts w:ascii="Times New Roman" w:hAnsi="Times New Roman" w:cs="Times New Roman"/>
        </w:rPr>
        <w:t>,</w:t>
      </w:r>
      <w:r w:rsidR="008B7092">
        <w:rPr>
          <w:rFonts w:ascii="Times New Roman" w:hAnsi="Times New Roman" w:cs="Times New Roman"/>
        </w:rPr>
        <w:t xml:space="preserve"> </w:t>
      </w:r>
      <w:r w:rsidR="00556510">
        <w:rPr>
          <w:rFonts w:ascii="Times New Roman" w:hAnsi="Times New Roman" w:cs="Times New Roman"/>
        </w:rPr>
        <w:t>em segundo lugar</w:t>
      </w:r>
      <w:r w:rsidR="009154ED">
        <w:rPr>
          <w:rFonts w:ascii="Times New Roman" w:hAnsi="Times New Roman" w:cs="Times New Roman"/>
        </w:rPr>
        <w:t>,</w:t>
      </w:r>
      <w:r w:rsidR="008B7092">
        <w:rPr>
          <w:rFonts w:ascii="Times New Roman" w:hAnsi="Times New Roman" w:cs="Times New Roman"/>
        </w:rPr>
        <w:t xml:space="preserve"> porque </w:t>
      </w:r>
      <w:r w:rsidR="00953AF7">
        <w:rPr>
          <w:rFonts w:ascii="Times New Roman" w:hAnsi="Times New Roman" w:cs="Times New Roman"/>
        </w:rPr>
        <w:t xml:space="preserve">o Prefácio desta obra </w:t>
      </w:r>
      <w:r w:rsidR="004710AE">
        <w:rPr>
          <w:rFonts w:ascii="Times New Roman" w:hAnsi="Times New Roman" w:cs="Times New Roman"/>
        </w:rPr>
        <w:t>tem um trecho que</w:t>
      </w:r>
      <w:r w:rsidR="008B7092">
        <w:rPr>
          <w:rFonts w:ascii="Times New Roman" w:hAnsi="Times New Roman" w:cs="Times New Roman"/>
        </w:rPr>
        <w:t xml:space="preserve"> </w:t>
      </w:r>
      <w:r w:rsidR="00953AF7">
        <w:rPr>
          <w:rFonts w:ascii="Times New Roman" w:hAnsi="Times New Roman" w:cs="Times New Roman"/>
        </w:rPr>
        <w:t xml:space="preserve">no trabalho de Simonsen </w:t>
      </w:r>
      <w:r w:rsidR="004710AE">
        <w:rPr>
          <w:rFonts w:ascii="Times New Roman" w:hAnsi="Times New Roman" w:cs="Times New Roman"/>
        </w:rPr>
        <w:t xml:space="preserve">está </w:t>
      </w:r>
      <w:r w:rsidR="008B7092">
        <w:rPr>
          <w:rFonts w:ascii="Times New Roman" w:hAnsi="Times New Roman" w:cs="Times New Roman"/>
        </w:rPr>
        <w:t>transcri</w:t>
      </w:r>
      <w:r w:rsidR="004710AE">
        <w:rPr>
          <w:rFonts w:ascii="Times New Roman" w:hAnsi="Times New Roman" w:cs="Times New Roman"/>
        </w:rPr>
        <w:t>to</w:t>
      </w:r>
      <w:r w:rsidR="008B7092">
        <w:rPr>
          <w:rFonts w:ascii="Times New Roman" w:hAnsi="Times New Roman" w:cs="Times New Roman"/>
        </w:rPr>
        <w:t xml:space="preserve"> praticamente </w:t>
      </w:r>
      <w:r w:rsidR="004710AE">
        <w:rPr>
          <w:rFonts w:ascii="Times New Roman" w:hAnsi="Times New Roman" w:cs="Times New Roman"/>
        </w:rPr>
        <w:t>sem nenhuma modificação</w:t>
      </w:r>
      <w:r w:rsidR="004201B5">
        <w:rPr>
          <w:rFonts w:ascii="Times New Roman" w:hAnsi="Times New Roman" w:cs="Times New Roman"/>
        </w:rPr>
        <w:t>.</w:t>
      </w:r>
      <w:r w:rsidR="004710AE">
        <w:rPr>
          <w:rFonts w:ascii="Times New Roman" w:hAnsi="Times New Roman" w:cs="Times New Roman"/>
        </w:rPr>
        <w:t xml:space="preserve"> Aliás, era comum que Simonsen traduzisse trechos das obras norte-americanas para utilização em seus textos sem a preocupação de citá-los explicitamente.</w:t>
      </w:r>
    </w:p>
  </w:footnote>
  <w:footnote w:id="22">
    <w:p w14:paraId="534F6058" w14:textId="77777777" w:rsidR="00E301EE" w:rsidRPr="00E301EE" w:rsidRDefault="00E301EE">
      <w:pPr>
        <w:pStyle w:val="Textodenotaderodap"/>
        <w:rPr>
          <w:rFonts w:ascii="Times New Roman" w:hAnsi="Times New Roman" w:cs="Times New Roman"/>
        </w:rPr>
      </w:pPr>
      <w:r w:rsidRPr="00E301EE">
        <w:rPr>
          <w:rStyle w:val="Refdenotaderodap"/>
          <w:rFonts w:ascii="Times New Roman" w:hAnsi="Times New Roman" w:cs="Times New Roman"/>
        </w:rPr>
        <w:footnoteRef/>
      </w:r>
      <w:r w:rsidRPr="00E301EE">
        <w:rPr>
          <w:rFonts w:ascii="Times New Roman" w:hAnsi="Times New Roman" w:cs="Times New Roman"/>
        </w:rPr>
        <w:t xml:space="preserve"> </w:t>
      </w:r>
      <w:r w:rsidR="00AE0954">
        <w:rPr>
          <w:rFonts w:ascii="Times New Roman" w:hAnsi="Times New Roman" w:cs="Times New Roman"/>
        </w:rPr>
        <w:t>Simonsen ([1940]b</w:t>
      </w:r>
      <w:r>
        <w:rPr>
          <w:rFonts w:ascii="Times New Roman" w:hAnsi="Times New Roman" w:cs="Times New Roman"/>
        </w:rPr>
        <w:t xml:space="preserve"> 1943: 160) afirmava: “A grande maioria da humanidade sempre viveu na pobreza.”</w:t>
      </w:r>
    </w:p>
  </w:footnote>
  <w:footnote w:id="23">
    <w:p w14:paraId="272FE863" w14:textId="2FD37C91" w:rsidR="003D1DCC" w:rsidRPr="009F50C5" w:rsidRDefault="003D1DCC">
      <w:pPr>
        <w:pStyle w:val="Textodenotaderodap"/>
        <w:rPr>
          <w:rFonts w:ascii="Times New Roman" w:hAnsi="Times New Roman" w:cs="Times New Roman"/>
        </w:rPr>
      </w:pPr>
      <w:r w:rsidRPr="003D1DCC">
        <w:rPr>
          <w:rStyle w:val="Refdenotaderodap"/>
          <w:rFonts w:ascii="Times New Roman" w:hAnsi="Times New Roman" w:cs="Times New Roman"/>
        </w:rPr>
        <w:footnoteRef/>
      </w:r>
      <w:r w:rsidRPr="003D1DCC">
        <w:rPr>
          <w:rFonts w:ascii="Times New Roman" w:hAnsi="Times New Roman" w:cs="Times New Roman"/>
        </w:rPr>
        <w:t xml:space="preserve"> </w:t>
      </w:r>
      <w:r>
        <w:rPr>
          <w:rFonts w:ascii="Times New Roman" w:hAnsi="Times New Roman" w:cs="Times New Roman"/>
        </w:rPr>
        <w:t>A versão da obra de Landauer a qual tivemos acesso é de 1947, contudo, a versão que se encontra na Coleção Roberto Simonsen é de 1944. Cons</w:t>
      </w:r>
      <w:r w:rsidR="00B23CEA">
        <w:rPr>
          <w:rFonts w:ascii="Times New Roman" w:hAnsi="Times New Roman" w:cs="Times New Roman"/>
        </w:rPr>
        <w:t>tatamos</w:t>
      </w:r>
      <w:r>
        <w:rPr>
          <w:rFonts w:ascii="Times New Roman" w:hAnsi="Times New Roman" w:cs="Times New Roman"/>
        </w:rPr>
        <w:t xml:space="preserve"> que </w:t>
      </w:r>
      <w:r w:rsidR="00B23CEA">
        <w:rPr>
          <w:rFonts w:ascii="Times New Roman" w:hAnsi="Times New Roman" w:cs="Times New Roman"/>
        </w:rPr>
        <w:t>essa segunda</w:t>
      </w:r>
      <w:r>
        <w:rPr>
          <w:rFonts w:ascii="Times New Roman" w:hAnsi="Times New Roman" w:cs="Times New Roman"/>
        </w:rPr>
        <w:t xml:space="preserve"> edição da obra não apresenta grandes diferenças em relação à primeira.</w:t>
      </w:r>
      <w:r w:rsidR="009F50C5">
        <w:rPr>
          <w:rFonts w:ascii="Times New Roman" w:hAnsi="Times New Roman" w:cs="Times New Roman"/>
        </w:rPr>
        <w:t xml:space="preserve"> Fotografamos várias páginas sublinhadas</w:t>
      </w:r>
      <w:r w:rsidR="00B23CEA">
        <w:rPr>
          <w:rFonts w:ascii="Times New Roman" w:hAnsi="Times New Roman" w:cs="Times New Roman"/>
        </w:rPr>
        <w:t xml:space="preserve"> possivelmente por Simonsen</w:t>
      </w:r>
      <w:r w:rsidR="009F50C5">
        <w:rPr>
          <w:rFonts w:ascii="Times New Roman" w:hAnsi="Times New Roman" w:cs="Times New Roman"/>
        </w:rPr>
        <w:t xml:space="preserve"> </w:t>
      </w:r>
      <w:r w:rsidR="00B23CEA">
        <w:rPr>
          <w:rFonts w:ascii="Times New Roman" w:hAnsi="Times New Roman" w:cs="Times New Roman"/>
        </w:rPr>
        <w:t>no volume</w:t>
      </w:r>
      <w:r w:rsidR="009F50C5">
        <w:rPr>
          <w:rFonts w:ascii="Times New Roman" w:hAnsi="Times New Roman" w:cs="Times New Roman"/>
        </w:rPr>
        <w:t xml:space="preserve"> </w:t>
      </w:r>
      <w:r w:rsidR="00B23CEA">
        <w:rPr>
          <w:rFonts w:ascii="Times New Roman" w:hAnsi="Times New Roman" w:cs="Times New Roman"/>
        </w:rPr>
        <w:t>d</w:t>
      </w:r>
      <w:r w:rsidR="009F50C5">
        <w:rPr>
          <w:rFonts w:ascii="Times New Roman" w:hAnsi="Times New Roman" w:cs="Times New Roman"/>
        </w:rPr>
        <w:t>a biblioteca Otávio Ianni,</w:t>
      </w:r>
      <w:r w:rsidR="00B23CEA">
        <w:rPr>
          <w:rFonts w:ascii="Times New Roman" w:hAnsi="Times New Roman" w:cs="Times New Roman"/>
        </w:rPr>
        <w:t xml:space="preserve"> e</w:t>
      </w:r>
      <w:r w:rsidR="009F50C5">
        <w:rPr>
          <w:rFonts w:ascii="Times New Roman" w:hAnsi="Times New Roman" w:cs="Times New Roman"/>
        </w:rPr>
        <w:t xml:space="preserve"> os trechos fotografados apresentam-se iguais nas duas edições.</w:t>
      </w:r>
    </w:p>
  </w:footnote>
  <w:footnote w:id="24">
    <w:p w14:paraId="73F2DE53" w14:textId="77777777" w:rsidR="002F6B85" w:rsidRPr="00F52640" w:rsidRDefault="002F6B85">
      <w:pPr>
        <w:pStyle w:val="Textodenotaderodap"/>
        <w:rPr>
          <w:rFonts w:ascii="Times New Roman" w:hAnsi="Times New Roman" w:cs="Times New Roman"/>
        </w:rPr>
      </w:pPr>
      <w:r w:rsidRPr="002F6B85">
        <w:rPr>
          <w:rStyle w:val="Refdenotaderodap"/>
          <w:rFonts w:ascii="Times New Roman" w:hAnsi="Times New Roman" w:cs="Times New Roman"/>
        </w:rPr>
        <w:footnoteRef/>
      </w:r>
      <w:r w:rsidRPr="002F6B85">
        <w:rPr>
          <w:rFonts w:ascii="Times New Roman" w:hAnsi="Times New Roman" w:cs="Times New Roman"/>
        </w:rPr>
        <w:t xml:space="preserve"> </w:t>
      </w:r>
      <w:r>
        <w:rPr>
          <w:rFonts w:ascii="Times New Roman" w:hAnsi="Times New Roman" w:cs="Times New Roman"/>
        </w:rPr>
        <w:t>A biografia de Landauer nesse volume foi gentilmente</w:t>
      </w:r>
      <w:r w:rsidR="00F52640">
        <w:rPr>
          <w:rFonts w:ascii="Times New Roman" w:hAnsi="Times New Roman" w:cs="Times New Roman"/>
        </w:rPr>
        <w:t xml:space="preserve"> d</w:t>
      </w:r>
      <w:r w:rsidR="0027224A">
        <w:rPr>
          <w:rFonts w:ascii="Times New Roman" w:hAnsi="Times New Roman" w:cs="Times New Roman"/>
        </w:rPr>
        <w:t>i</w:t>
      </w:r>
      <w:r w:rsidR="00F52640">
        <w:rPr>
          <w:rFonts w:ascii="Times New Roman" w:hAnsi="Times New Roman" w:cs="Times New Roman"/>
        </w:rPr>
        <w:t>gitalizada e</w:t>
      </w:r>
      <w:r>
        <w:rPr>
          <w:rFonts w:ascii="Times New Roman" w:hAnsi="Times New Roman" w:cs="Times New Roman"/>
        </w:rPr>
        <w:t xml:space="preserve"> enviada</w:t>
      </w:r>
      <w:r w:rsidR="00F52640">
        <w:rPr>
          <w:rFonts w:ascii="Times New Roman" w:hAnsi="Times New Roman" w:cs="Times New Roman"/>
        </w:rPr>
        <w:t xml:space="preserve"> para nós</w:t>
      </w:r>
      <w:r>
        <w:rPr>
          <w:rFonts w:ascii="Times New Roman" w:hAnsi="Times New Roman" w:cs="Times New Roman"/>
        </w:rPr>
        <w:t xml:space="preserve"> pelo professor Harald Hagemann</w:t>
      </w:r>
      <w:r w:rsidR="00FB501A">
        <w:rPr>
          <w:rFonts w:ascii="Times New Roman" w:hAnsi="Times New Roman" w:cs="Times New Roman"/>
        </w:rPr>
        <w:t>,</w:t>
      </w:r>
      <w:r w:rsidR="00F52640">
        <w:rPr>
          <w:rFonts w:ascii="Times New Roman" w:hAnsi="Times New Roman" w:cs="Times New Roman"/>
        </w:rPr>
        <w:t xml:space="preserve"> da Universidade de Hohenheim,</w:t>
      </w:r>
      <w:r w:rsidR="00FB501A">
        <w:rPr>
          <w:rFonts w:ascii="Times New Roman" w:hAnsi="Times New Roman" w:cs="Times New Roman"/>
        </w:rPr>
        <w:t xml:space="preserve"> Alemanha,</w:t>
      </w:r>
      <w:r w:rsidR="00F52640">
        <w:rPr>
          <w:rFonts w:ascii="Times New Roman" w:hAnsi="Times New Roman" w:cs="Times New Roman"/>
        </w:rPr>
        <w:t xml:space="preserve"> via lista de e-mails da </w:t>
      </w:r>
      <w:r w:rsidR="00F52640">
        <w:rPr>
          <w:rFonts w:ascii="Times New Roman" w:hAnsi="Times New Roman" w:cs="Times New Roman"/>
          <w:i/>
        </w:rPr>
        <w:t>History of Economics Society</w:t>
      </w:r>
      <w:r w:rsidR="00F52640">
        <w:rPr>
          <w:rFonts w:ascii="Times New Roman" w:hAnsi="Times New Roman" w:cs="Times New Roman"/>
        </w:rPr>
        <w:t>. Agradecemos o mesmo pela ajuda com a biografia de Landauer.</w:t>
      </w:r>
    </w:p>
  </w:footnote>
  <w:footnote w:id="25">
    <w:p w14:paraId="4748177A" w14:textId="77777777" w:rsidR="0027089F" w:rsidRPr="00E514A7" w:rsidRDefault="0027089F" w:rsidP="0027089F">
      <w:pPr>
        <w:pStyle w:val="Textodenotaderodap"/>
        <w:rPr>
          <w:rFonts w:ascii="Times New Roman" w:hAnsi="Times New Roman" w:cs="Times New Roman"/>
        </w:rPr>
      </w:pPr>
      <w:r w:rsidRPr="00E514A7">
        <w:rPr>
          <w:rStyle w:val="Refdenotaderodap"/>
          <w:rFonts w:ascii="Times New Roman" w:hAnsi="Times New Roman" w:cs="Times New Roman"/>
        </w:rPr>
        <w:footnoteRef/>
      </w:r>
      <w:r w:rsidRPr="00E514A7">
        <w:rPr>
          <w:rFonts w:ascii="Times New Roman" w:hAnsi="Times New Roman" w:cs="Times New Roman"/>
        </w:rPr>
        <w:t xml:space="preserve"> </w:t>
      </w:r>
      <w:r>
        <w:rPr>
          <w:rFonts w:ascii="Times New Roman" w:hAnsi="Times New Roman" w:cs="Times New Roman"/>
        </w:rPr>
        <w:t xml:space="preserve">Um breve </w:t>
      </w:r>
      <w:r w:rsidR="00FB501A">
        <w:rPr>
          <w:rFonts w:ascii="Times New Roman" w:hAnsi="Times New Roman" w:cs="Times New Roman"/>
        </w:rPr>
        <w:t>obituário de</w:t>
      </w:r>
      <w:r>
        <w:rPr>
          <w:rFonts w:ascii="Times New Roman" w:hAnsi="Times New Roman" w:cs="Times New Roman"/>
        </w:rPr>
        <w:t xml:space="preserve"> Lewis Lorwin foi gentilmente digitalizado e enviado para nós pelo professor Malcolm Rutherford, da Universidade de Victoria, Canadá, via lista de e-mails da </w:t>
      </w:r>
      <w:r>
        <w:rPr>
          <w:rFonts w:ascii="Times New Roman" w:hAnsi="Times New Roman" w:cs="Times New Roman"/>
          <w:i/>
        </w:rPr>
        <w:t>History of Economics Society</w:t>
      </w:r>
      <w:r>
        <w:rPr>
          <w:rFonts w:ascii="Times New Roman" w:hAnsi="Times New Roman" w:cs="Times New Roman"/>
        </w:rPr>
        <w:t>.</w:t>
      </w:r>
      <w:r w:rsidR="00FB501A">
        <w:rPr>
          <w:rFonts w:ascii="Times New Roman" w:hAnsi="Times New Roman" w:cs="Times New Roman"/>
        </w:rPr>
        <w:t xml:space="preserve"> Agradecemos o mesmo pela ajuda com a biografia de Lewis Lorwin.</w:t>
      </w:r>
    </w:p>
  </w:footnote>
  <w:footnote w:id="26">
    <w:p w14:paraId="14010283" w14:textId="37251D09" w:rsidR="006C5F2F" w:rsidRPr="006C5F2F" w:rsidRDefault="006C5F2F">
      <w:pPr>
        <w:pStyle w:val="Textodenotaderodap"/>
        <w:rPr>
          <w:rFonts w:ascii="Times New Roman" w:hAnsi="Times New Roman" w:cs="Times New Roman"/>
        </w:rPr>
      </w:pPr>
      <w:r w:rsidRPr="006C5F2F">
        <w:rPr>
          <w:rStyle w:val="Refdenotaderodap"/>
          <w:rFonts w:ascii="Times New Roman" w:hAnsi="Times New Roman" w:cs="Times New Roman"/>
        </w:rPr>
        <w:footnoteRef/>
      </w:r>
      <w:r w:rsidRPr="006C5F2F">
        <w:rPr>
          <w:rFonts w:ascii="Times New Roman" w:hAnsi="Times New Roman" w:cs="Times New Roman"/>
        </w:rPr>
        <w:t xml:space="preserve"> </w:t>
      </w:r>
      <w:r>
        <w:rPr>
          <w:rFonts w:ascii="Times New Roman" w:hAnsi="Times New Roman" w:cs="Times New Roman"/>
        </w:rPr>
        <w:t>Simonsen não cita Lorwin como o autor desse trecho específico.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9231094"/>
      <w:docPartObj>
        <w:docPartGallery w:val="Page Numbers (Top of Page)"/>
        <w:docPartUnique/>
      </w:docPartObj>
    </w:sdtPr>
    <w:sdtEndPr/>
    <w:sdtContent>
      <w:p w14:paraId="44849AB9" w14:textId="77777777" w:rsidR="00067DDF" w:rsidRDefault="00067DDF">
        <w:pPr>
          <w:pStyle w:val="Cabealho"/>
          <w:jc w:val="right"/>
        </w:pPr>
        <w:r>
          <w:fldChar w:fldCharType="begin"/>
        </w:r>
        <w:r>
          <w:instrText>PAGE   \* MERGEFORMAT</w:instrText>
        </w:r>
        <w:r>
          <w:fldChar w:fldCharType="separate"/>
        </w:r>
        <w:r w:rsidR="00B010AB">
          <w:rPr>
            <w:noProof/>
          </w:rPr>
          <w:t>2</w:t>
        </w:r>
        <w:r>
          <w:fldChar w:fldCharType="end"/>
        </w:r>
      </w:p>
    </w:sdtContent>
  </w:sdt>
  <w:p w14:paraId="2E3078AF" w14:textId="77777777" w:rsidR="00067DDF" w:rsidRDefault="00067DD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CA5E5C"/>
    <w:multiLevelType w:val="hybridMultilevel"/>
    <w:tmpl w:val="3044FD1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45A"/>
    <w:rsid w:val="00002D07"/>
    <w:rsid w:val="0001059B"/>
    <w:rsid w:val="00014BFC"/>
    <w:rsid w:val="000209CF"/>
    <w:rsid w:val="00021A8B"/>
    <w:rsid w:val="0002335F"/>
    <w:rsid w:val="0002645E"/>
    <w:rsid w:val="00027B5B"/>
    <w:rsid w:val="00032516"/>
    <w:rsid w:val="000353AE"/>
    <w:rsid w:val="000413A2"/>
    <w:rsid w:val="00041BB0"/>
    <w:rsid w:val="00042F4B"/>
    <w:rsid w:val="00044500"/>
    <w:rsid w:val="000516A7"/>
    <w:rsid w:val="00056064"/>
    <w:rsid w:val="00056603"/>
    <w:rsid w:val="00057FDB"/>
    <w:rsid w:val="00061F7D"/>
    <w:rsid w:val="00062734"/>
    <w:rsid w:val="00062C5C"/>
    <w:rsid w:val="00067DDF"/>
    <w:rsid w:val="000701E3"/>
    <w:rsid w:val="00075ABB"/>
    <w:rsid w:val="00075C7F"/>
    <w:rsid w:val="00080FF3"/>
    <w:rsid w:val="00081129"/>
    <w:rsid w:val="00083773"/>
    <w:rsid w:val="000903C9"/>
    <w:rsid w:val="00091E5E"/>
    <w:rsid w:val="00096A5D"/>
    <w:rsid w:val="00096B03"/>
    <w:rsid w:val="000979EF"/>
    <w:rsid w:val="000A23A1"/>
    <w:rsid w:val="000A342F"/>
    <w:rsid w:val="000A45BD"/>
    <w:rsid w:val="000B1B40"/>
    <w:rsid w:val="000B1D0A"/>
    <w:rsid w:val="000B224C"/>
    <w:rsid w:val="000B2F48"/>
    <w:rsid w:val="000B37C7"/>
    <w:rsid w:val="000B4CB1"/>
    <w:rsid w:val="000B53D5"/>
    <w:rsid w:val="000B5652"/>
    <w:rsid w:val="000B6BDA"/>
    <w:rsid w:val="000C0895"/>
    <w:rsid w:val="000C3A1B"/>
    <w:rsid w:val="000C5035"/>
    <w:rsid w:val="000C5F9B"/>
    <w:rsid w:val="000D2C94"/>
    <w:rsid w:val="000D2FC8"/>
    <w:rsid w:val="000D3CCE"/>
    <w:rsid w:val="000D51CF"/>
    <w:rsid w:val="000E3A46"/>
    <w:rsid w:val="000E3A89"/>
    <w:rsid w:val="000E4D1D"/>
    <w:rsid w:val="000E6F0A"/>
    <w:rsid w:val="000E726B"/>
    <w:rsid w:val="000F6A00"/>
    <w:rsid w:val="00100467"/>
    <w:rsid w:val="001021FF"/>
    <w:rsid w:val="00106838"/>
    <w:rsid w:val="00114DD8"/>
    <w:rsid w:val="00116D06"/>
    <w:rsid w:val="00125CF4"/>
    <w:rsid w:val="00126FAC"/>
    <w:rsid w:val="001373FC"/>
    <w:rsid w:val="00140D31"/>
    <w:rsid w:val="001432C7"/>
    <w:rsid w:val="001461F2"/>
    <w:rsid w:val="00146D60"/>
    <w:rsid w:val="00150997"/>
    <w:rsid w:val="00150F50"/>
    <w:rsid w:val="00151FC7"/>
    <w:rsid w:val="001536AF"/>
    <w:rsid w:val="001540B9"/>
    <w:rsid w:val="001548A9"/>
    <w:rsid w:val="00154D09"/>
    <w:rsid w:val="00154F2B"/>
    <w:rsid w:val="00155489"/>
    <w:rsid w:val="001574D5"/>
    <w:rsid w:val="00161EF6"/>
    <w:rsid w:val="00164D3A"/>
    <w:rsid w:val="001653AB"/>
    <w:rsid w:val="0016700D"/>
    <w:rsid w:val="00167C7F"/>
    <w:rsid w:val="00167FCC"/>
    <w:rsid w:val="0017415C"/>
    <w:rsid w:val="00180797"/>
    <w:rsid w:val="00180918"/>
    <w:rsid w:val="00185F62"/>
    <w:rsid w:val="0018790A"/>
    <w:rsid w:val="0019391A"/>
    <w:rsid w:val="00195408"/>
    <w:rsid w:val="001967EC"/>
    <w:rsid w:val="001A069D"/>
    <w:rsid w:val="001A16E7"/>
    <w:rsid w:val="001A58C3"/>
    <w:rsid w:val="001B58C0"/>
    <w:rsid w:val="001B6A28"/>
    <w:rsid w:val="001B6BF4"/>
    <w:rsid w:val="001B790C"/>
    <w:rsid w:val="001C0B37"/>
    <w:rsid w:val="001C2764"/>
    <w:rsid w:val="001C27E7"/>
    <w:rsid w:val="001C2A6A"/>
    <w:rsid w:val="001C3F50"/>
    <w:rsid w:val="001C48A7"/>
    <w:rsid w:val="001C5D5C"/>
    <w:rsid w:val="001D2E35"/>
    <w:rsid w:val="001D46AA"/>
    <w:rsid w:val="001D4774"/>
    <w:rsid w:val="001D523A"/>
    <w:rsid w:val="001D7C6E"/>
    <w:rsid w:val="001E363F"/>
    <w:rsid w:val="001E376D"/>
    <w:rsid w:val="001E4152"/>
    <w:rsid w:val="001E53D5"/>
    <w:rsid w:val="001F1A73"/>
    <w:rsid w:val="001F1DBE"/>
    <w:rsid w:val="001F3099"/>
    <w:rsid w:val="001F3CD8"/>
    <w:rsid w:val="00200871"/>
    <w:rsid w:val="002012FD"/>
    <w:rsid w:val="00203225"/>
    <w:rsid w:val="00203422"/>
    <w:rsid w:val="00204FDB"/>
    <w:rsid w:val="00206870"/>
    <w:rsid w:val="00207377"/>
    <w:rsid w:val="00207585"/>
    <w:rsid w:val="00213457"/>
    <w:rsid w:val="0022018E"/>
    <w:rsid w:val="00221162"/>
    <w:rsid w:val="00222B59"/>
    <w:rsid w:val="0022704B"/>
    <w:rsid w:val="00232749"/>
    <w:rsid w:val="00234D28"/>
    <w:rsid w:val="002374C2"/>
    <w:rsid w:val="0024650F"/>
    <w:rsid w:val="00254426"/>
    <w:rsid w:val="00257241"/>
    <w:rsid w:val="00257C18"/>
    <w:rsid w:val="0026111F"/>
    <w:rsid w:val="00264228"/>
    <w:rsid w:val="00264980"/>
    <w:rsid w:val="002650CD"/>
    <w:rsid w:val="0027089F"/>
    <w:rsid w:val="00271B4E"/>
    <w:rsid w:val="0027224A"/>
    <w:rsid w:val="00275D9F"/>
    <w:rsid w:val="00281328"/>
    <w:rsid w:val="0028173E"/>
    <w:rsid w:val="00281A0A"/>
    <w:rsid w:val="0028378B"/>
    <w:rsid w:val="00284C07"/>
    <w:rsid w:val="0028513A"/>
    <w:rsid w:val="00285C32"/>
    <w:rsid w:val="00291145"/>
    <w:rsid w:val="002922C1"/>
    <w:rsid w:val="002926B1"/>
    <w:rsid w:val="0029400B"/>
    <w:rsid w:val="00295D32"/>
    <w:rsid w:val="002964DF"/>
    <w:rsid w:val="002A0667"/>
    <w:rsid w:val="002A0E87"/>
    <w:rsid w:val="002A19DC"/>
    <w:rsid w:val="002A2C47"/>
    <w:rsid w:val="002A39C0"/>
    <w:rsid w:val="002A3DE3"/>
    <w:rsid w:val="002A585C"/>
    <w:rsid w:val="002A5998"/>
    <w:rsid w:val="002A6816"/>
    <w:rsid w:val="002B3FE9"/>
    <w:rsid w:val="002B4B07"/>
    <w:rsid w:val="002B4BBB"/>
    <w:rsid w:val="002B72AC"/>
    <w:rsid w:val="002C0B77"/>
    <w:rsid w:val="002C7CB4"/>
    <w:rsid w:val="002D4244"/>
    <w:rsid w:val="002D76B3"/>
    <w:rsid w:val="002D7738"/>
    <w:rsid w:val="002E0F5A"/>
    <w:rsid w:val="002E1393"/>
    <w:rsid w:val="002E1F74"/>
    <w:rsid w:val="002E44B5"/>
    <w:rsid w:val="002E512A"/>
    <w:rsid w:val="002E53C1"/>
    <w:rsid w:val="002E79FE"/>
    <w:rsid w:val="002F29B6"/>
    <w:rsid w:val="002F5408"/>
    <w:rsid w:val="002F6B85"/>
    <w:rsid w:val="00302AAE"/>
    <w:rsid w:val="0030404F"/>
    <w:rsid w:val="0030459B"/>
    <w:rsid w:val="00304CDA"/>
    <w:rsid w:val="00305CA6"/>
    <w:rsid w:val="00306CB5"/>
    <w:rsid w:val="00310FB5"/>
    <w:rsid w:val="00311C7F"/>
    <w:rsid w:val="003133B8"/>
    <w:rsid w:val="00314575"/>
    <w:rsid w:val="00315A2D"/>
    <w:rsid w:val="00322A15"/>
    <w:rsid w:val="003263ED"/>
    <w:rsid w:val="00326B6C"/>
    <w:rsid w:val="003270A3"/>
    <w:rsid w:val="00327C32"/>
    <w:rsid w:val="00330637"/>
    <w:rsid w:val="00330934"/>
    <w:rsid w:val="00332C7B"/>
    <w:rsid w:val="003377D0"/>
    <w:rsid w:val="00342E0D"/>
    <w:rsid w:val="003437D8"/>
    <w:rsid w:val="003439A3"/>
    <w:rsid w:val="003449E0"/>
    <w:rsid w:val="00346546"/>
    <w:rsid w:val="00346C6F"/>
    <w:rsid w:val="0035035C"/>
    <w:rsid w:val="00350605"/>
    <w:rsid w:val="003506CD"/>
    <w:rsid w:val="0035293D"/>
    <w:rsid w:val="00356A27"/>
    <w:rsid w:val="00360064"/>
    <w:rsid w:val="00361AD0"/>
    <w:rsid w:val="00361B35"/>
    <w:rsid w:val="00363DD4"/>
    <w:rsid w:val="003662C1"/>
    <w:rsid w:val="00373E5A"/>
    <w:rsid w:val="003765A9"/>
    <w:rsid w:val="00376A46"/>
    <w:rsid w:val="0038457C"/>
    <w:rsid w:val="00386744"/>
    <w:rsid w:val="00386A5B"/>
    <w:rsid w:val="0039389D"/>
    <w:rsid w:val="0039456F"/>
    <w:rsid w:val="003A2314"/>
    <w:rsid w:val="003A2C0A"/>
    <w:rsid w:val="003A3174"/>
    <w:rsid w:val="003A6669"/>
    <w:rsid w:val="003A7208"/>
    <w:rsid w:val="003B246B"/>
    <w:rsid w:val="003B2C89"/>
    <w:rsid w:val="003B3BF7"/>
    <w:rsid w:val="003B42AE"/>
    <w:rsid w:val="003B577D"/>
    <w:rsid w:val="003B611B"/>
    <w:rsid w:val="003B6624"/>
    <w:rsid w:val="003B7DC1"/>
    <w:rsid w:val="003C2226"/>
    <w:rsid w:val="003C3303"/>
    <w:rsid w:val="003C4949"/>
    <w:rsid w:val="003C7E1A"/>
    <w:rsid w:val="003D1DCC"/>
    <w:rsid w:val="003D2F30"/>
    <w:rsid w:val="003D731C"/>
    <w:rsid w:val="003E16BD"/>
    <w:rsid w:val="003E5E01"/>
    <w:rsid w:val="003F19BA"/>
    <w:rsid w:val="003F1AE0"/>
    <w:rsid w:val="003F51F3"/>
    <w:rsid w:val="00405BEF"/>
    <w:rsid w:val="004064F0"/>
    <w:rsid w:val="0041307E"/>
    <w:rsid w:val="00416C5C"/>
    <w:rsid w:val="004201B5"/>
    <w:rsid w:val="00422A62"/>
    <w:rsid w:val="00424CDA"/>
    <w:rsid w:val="00430F06"/>
    <w:rsid w:val="00432ECD"/>
    <w:rsid w:val="00436486"/>
    <w:rsid w:val="004411CA"/>
    <w:rsid w:val="0044148E"/>
    <w:rsid w:val="004459E4"/>
    <w:rsid w:val="00451E1C"/>
    <w:rsid w:val="0046188C"/>
    <w:rsid w:val="00464283"/>
    <w:rsid w:val="00464E2C"/>
    <w:rsid w:val="00470C87"/>
    <w:rsid w:val="004710AE"/>
    <w:rsid w:val="00473E75"/>
    <w:rsid w:val="004833CA"/>
    <w:rsid w:val="00483784"/>
    <w:rsid w:val="00483B38"/>
    <w:rsid w:val="00484F32"/>
    <w:rsid w:val="00485E78"/>
    <w:rsid w:val="00491FA7"/>
    <w:rsid w:val="00494243"/>
    <w:rsid w:val="004953A2"/>
    <w:rsid w:val="00496C5F"/>
    <w:rsid w:val="004A734B"/>
    <w:rsid w:val="004B2884"/>
    <w:rsid w:val="004B333E"/>
    <w:rsid w:val="004C28DC"/>
    <w:rsid w:val="004C5023"/>
    <w:rsid w:val="004C5F54"/>
    <w:rsid w:val="004C7BED"/>
    <w:rsid w:val="004D2D56"/>
    <w:rsid w:val="004D55A4"/>
    <w:rsid w:val="004E1A93"/>
    <w:rsid w:val="004E1AFD"/>
    <w:rsid w:val="004E3DFE"/>
    <w:rsid w:val="004E47F3"/>
    <w:rsid w:val="004E672F"/>
    <w:rsid w:val="004E7D1B"/>
    <w:rsid w:val="004F24B4"/>
    <w:rsid w:val="004F4105"/>
    <w:rsid w:val="004F554D"/>
    <w:rsid w:val="004F6E8D"/>
    <w:rsid w:val="004F7153"/>
    <w:rsid w:val="004F7567"/>
    <w:rsid w:val="004F75D2"/>
    <w:rsid w:val="00502DF5"/>
    <w:rsid w:val="00506A7C"/>
    <w:rsid w:val="00506D6E"/>
    <w:rsid w:val="0051201E"/>
    <w:rsid w:val="00517E7F"/>
    <w:rsid w:val="00520BC3"/>
    <w:rsid w:val="005234D2"/>
    <w:rsid w:val="005267ED"/>
    <w:rsid w:val="00527F8F"/>
    <w:rsid w:val="005303A4"/>
    <w:rsid w:val="00530DE5"/>
    <w:rsid w:val="005326C7"/>
    <w:rsid w:val="00535616"/>
    <w:rsid w:val="0053667B"/>
    <w:rsid w:val="00542660"/>
    <w:rsid w:val="0054273B"/>
    <w:rsid w:val="00542AB1"/>
    <w:rsid w:val="0054477F"/>
    <w:rsid w:val="00544B87"/>
    <w:rsid w:val="0055138C"/>
    <w:rsid w:val="00551F6A"/>
    <w:rsid w:val="005521CF"/>
    <w:rsid w:val="00555F73"/>
    <w:rsid w:val="00556510"/>
    <w:rsid w:val="00557517"/>
    <w:rsid w:val="00557E70"/>
    <w:rsid w:val="00561A8F"/>
    <w:rsid w:val="0056496C"/>
    <w:rsid w:val="00564C70"/>
    <w:rsid w:val="005657CA"/>
    <w:rsid w:val="00572F7F"/>
    <w:rsid w:val="00574E33"/>
    <w:rsid w:val="00576EAA"/>
    <w:rsid w:val="005820F7"/>
    <w:rsid w:val="00591A34"/>
    <w:rsid w:val="00593D9D"/>
    <w:rsid w:val="0059428E"/>
    <w:rsid w:val="00595418"/>
    <w:rsid w:val="00597A8F"/>
    <w:rsid w:val="005A3358"/>
    <w:rsid w:val="005A4599"/>
    <w:rsid w:val="005A5ECF"/>
    <w:rsid w:val="005B44EE"/>
    <w:rsid w:val="005B4C55"/>
    <w:rsid w:val="005B54C0"/>
    <w:rsid w:val="005B5594"/>
    <w:rsid w:val="005B59FE"/>
    <w:rsid w:val="005B5C5A"/>
    <w:rsid w:val="005B79E2"/>
    <w:rsid w:val="005B79E6"/>
    <w:rsid w:val="005C5DA5"/>
    <w:rsid w:val="005D03E1"/>
    <w:rsid w:val="005D0512"/>
    <w:rsid w:val="005D0AB0"/>
    <w:rsid w:val="005D1085"/>
    <w:rsid w:val="005D1BD5"/>
    <w:rsid w:val="005D3987"/>
    <w:rsid w:val="005D3D38"/>
    <w:rsid w:val="005D4091"/>
    <w:rsid w:val="005D54D1"/>
    <w:rsid w:val="005D5737"/>
    <w:rsid w:val="005E03A9"/>
    <w:rsid w:val="005E1510"/>
    <w:rsid w:val="005E19CD"/>
    <w:rsid w:val="005E3371"/>
    <w:rsid w:val="005E34E7"/>
    <w:rsid w:val="005E6A80"/>
    <w:rsid w:val="005E7A81"/>
    <w:rsid w:val="005F028C"/>
    <w:rsid w:val="005F18BE"/>
    <w:rsid w:val="005F2140"/>
    <w:rsid w:val="005F38D9"/>
    <w:rsid w:val="005F60C2"/>
    <w:rsid w:val="005F67E0"/>
    <w:rsid w:val="00602A7A"/>
    <w:rsid w:val="00605849"/>
    <w:rsid w:val="0060696C"/>
    <w:rsid w:val="00610B29"/>
    <w:rsid w:val="006131B0"/>
    <w:rsid w:val="00613436"/>
    <w:rsid w:val="00613B31"/>
    <w:rsid w:val="006218C6"/>
    <w:rsid w:val="00622130"/>
    <w:rsid w:val="00625117"/>
    <w:rsid w:val="006256DA"/>
    <w:rsid w:val="00626513"/>
    <w:rsid w:val="006268DC"/>
    <w:rsid w:val="00630B64"/>
    <w:rsid w:val="006324B7"/>
    <w:rsid w:val="00632C7A"/>
    <w:rsid w:val="00632F9B"/>
    <w:rsid w:val="00633908"/>
    <w:rsid w:val="006344AE"/>
    <w:rsid w:val="006353F7"/>
    <w:rsid w:val="00635D7E"/>
    <w:rsid w:val="0063788A"/>
    <w:rsid w:val="00640969"/>
    <w:rsid w:val="00641C0C"/>
    <w:rsid w:val="00644995"/>
    <w:rsid w:val="006501B4"/>
    <w:rsid w:val="00650331"/>
    <w:rsid w:val="0065049B"/>
    <w:rsid w:val="006513A6"/>
    <w:rsid w:val="00651A21"/>
    <w:rsid w:val="00651EC0"/>
    <w:rsid w:val="0065678C"/>
    <w:rsid w:val="0066005A"/>
    <w:rsid w:val="006621E9"/>
    <w:rsid w:val="006645D6"/>
    <w:rsid w:val="006671D7"/>
    <w:rsid w:val="00672750"/>
    <w:rsid w:val="0067345A"/>
    <w:rsid w:val="00676D14"/>
    <w:rsid w:val="006826A5"/>
    <w:rsid w:val="00683ACF"/>
    <w:rsid w:val="006856D2"/>
    <w:rsid w:val="00685BDC"/>
    <w:rsid w:val="00685EDF"/>
    <w:rsid w:val="006925CC"/>
    <w:rsid w:val="006932F0"/>
    <w:rsid w:val="006936DB"/>
    <w:rsid w:val="00694187"/>
    <w:rsid w:val="0069735D"/>
    <w:rsid w:val="006A0202"/>
    <w:rsid w:val="006A364E"/>
    <w:rsid w:val="006A5824"/>
    <w:rsid w:val="006B04EF"/>
    <w:rsid w:val="006B11B8"/>
    <w:rsid w:val="006B57B7"/>
    <w:rsid w:val="006B6AA2"/>
    <w:rsid w:val="006C0AB0"/>
    <w:rsid w:val="006C1076"/>
    <w:rsid w:val="006C2DC2"/>
    <w:rsid w:val="006C598B"/>
    <w:rsid w:val="006C5F2F"/>
    <w:rsid w:val="006D0A18"/>
    <w:rsid w:val="006D4350"/>
    <w:rsid w:val="006D7602"/>
    <w:rsid w:val="006E27BC"/>
    <w:rsid w:val="006E67AE"/>
    <w:rsid w:val="006F21FA"/>
    <w:rsid w:val="006F3BB8"/>
    <w:rsid w:val="006F5115"/>
    <w:rsid w:val="007005A6"/>
    <w:rsid w:val="007009D0"/>
    <w:rsid w:val="00702057"/>
    <w:rsid w:val="00703670"/>
    <w:rsid w:val="00705335"/>
    <w:rsid w:val="00707A09"/>
    <w:rsid w:val="00714475"/>
    <w:rsid w:val="0071540C"/>
    <w:rsid w:val="00717A86"/>
    <w:rsid w:val="00723547"/>
    <w:rsid w:val="00725C15"/>
    <w:rsid w:val="0072734D"/>
    <w:rsid w:val="00727C19"/>
    <w:rsid w:val="00730359"/>
    <w:rsid w:val="007342FC"/>
    <w:rsid w:val="0073500A"/>
    <w:rsid w:val="0073690E"/>
    <w:rsid w:val="0073772C"/>
    <w:rsid w:val="00737B7E"/>
    <w:rsid w:val="0074026F"/>
    <w:rsid w:val="00741E4F"/>
    <w:rsid w:val="007448BD"/>
    <w:rsid w:val="00745E41"/>
    <w:rsid w:val="00755950"/>
    <w:rsid w:val="007623FB"/>
    <w:rsid w:val="00773391"/>
    <w:rsid w:val="007739AC"/>
    <w:rsid w:val="007777CC"/>
    <w:rsid w:val="00783025"/>
    <w:rsid w:val="00787318"/>
    <w:rsid w:val="0078752C"/>
    <w:rsid w:val="00790D1F"/>
    <w:rsid w:val="00790D83"/>
    <w:rsid w:val="00791605"/>
    <w:rsid w:val="00792064"/>
    <w:rsid w:val="007928FD"/>
    <w:rsid w:val="00792DFC"/>
    <w:rsid w:val="00795542"/>
    <w:rsid w:val="007A02E9"/>
    <w:rsid w:val="007A1CF0"/>
    <w:rsid w:val="007A31A6"/>
    <w:rsid w:val="007A343F"/>
    <w:rsid w:val="007A4AC5"/>
    <w:rsid w:val="007A4CD3"/>
    <w:rsid w:val="007A4D63"/>
    <w:rsid w:val="007A5792"/>
    <w:rsid w:val="007B3443"/>
    <w:rsid w:val="007B3BC5"/>
    <w:rsid w:val="007B7F48"/>
    <w:rsid w:val="007C1441"/>
    <w:rsid w:val="007C5D87"/>
    <w:rsid w:val="007D3672"/>
    <w:rsid w:val="007E151F"/>
    <w:rsid w:val="007E479A"/>
    <w:rsid w:val="007E637C"/>
    <w:rsid w:val="007F01ED"/>
    <w:rsid w:val="007F0DEB"/>
    <w:rsid w:val="007F0E77"/>
    <w:rsid w:val="007F3B21"/>
    <w:rsid w:val="007F4288"/>
    <w:rsid w:val="007F55DC"/>
    <w:rsid w:val="007F56F9"/>
    <w:rsid w:val="00800A1B"/>
    <w:rsid w:val="00800C85"/>
    <w:rsid w:val="00801E15"/>
    <w:rsid w:val="00801FD7"/>
    <w:rsid w:val="00805F44"/>
    <w:rsid w:val="00810403"/>
    <w:rsid w:val="0081256C"/>
    <w:rsid w:val="00812E85"/>
    <w:rsid w:val="00813C2C"/>
    <w:rsid w:val="00814DD1"/>
    <w:rsid w:val="00815394"/>
    <w:rsid w:val="00832248"/>
    <w:rsid w:val="00833241"/>
    <w:rsid w:val="00835211"/>
    <w:rsid w:val="008407BD"/>
    <w:rsid w:val="0084267C"/>
    <w:rsid w:val="00845287"/>
    <w:rsid w:val="00846BB2"/>
    <w:rsid w:val="00846BCB"/>
    <w:rsid w:val="008513BB"/>
    <w:rsid w:val="008514C0"/>
    <w:rsid w:val="00853131"/>
    <w:rsid w:val="00853B2D"/>
    <w:rsid w:val="008555F5"/>
    <w:rsid w:val="008562AF"/>
    <w:rsid w:val="00856312"/>
    <w:rsid w:val="00860530"/>
    <w:rsid w:val="008616C1"/>
    <w:rsid w:val="00865291"/>
    <w:rsid w:val="0086736C"/>
    <w:rsid w:val="00872F72"/>
    <w:rsid w:val="00873732"/>
    <w:rsid w:val="00875650"/>
    <w:rsid w:val="00876C0D"/>
    <w:rsid w:val="00885AB8"/>
    <w:rsid w:val="00886EF5"/>
    <w:rsid w:val="00890F34"/>
    <w:rsid w:val="00892774"/>
    <w:rsid w:val="00893167"/>
    <w:rsid w:val="008953D2"/>
    <w:rsid w:val="008A4748"/>
    <w:rsid w:val="008A4D05"/>
    <w:rsid w:val="008A59C6"/>
    <w:rsid w:val="008A5A22"/>
    <w:rsid w:val="008B4DB1"/>
    <w:rsid w:val="008B4E31"/>
    <w:rsid w:val="008B5067"/>
    <w:rsid w:val="008B6500"/>
    <w:rsid w:val="008B7092"/>
    <w:rsid w:val="008C25B1"/>
    <w:rsid w:val="008C2BC7"/>
    <w:rsid w:val="008C2CB1"/>
    <w:rsid w:val="008C2FB1"/>
    <w:rsid w:val="008C31DF"/>
    <w:rsid w:val="008C37C8"/>
    <w:rsid w:val="008C65F4"/>
    <w:rsid w:val="008D1504"/>
    <w:rsid w:val="008D38A5"/>
    <w:rsid w:val="008D74A6"/>
    <w:rsid w:val="008D7D4B"/>
    <w:rsid w:val="008E5BB3"/>
    <w:rsid w:val="008E70CE"/>
    <w:rsid w:val="008F4DC0"/>
    <w:rsid w:val="00906633"/>
    <w:rsid w:val="0090786C"/>
    <w:rsid w:val="00911C84"/>
    <w:rsid w:val="009130F7"/>
    <w:rsid w:val="00914994"/>
    <w:rsid w:val="009154ED"/>
    <w:rsid w:val="009163EB"/>
    <w:rsid w:val="00916A06"/>
    <w:rsid w:val="00916C6F"/>
    <w:rsid w:val="0091783F"/>
    <w:rsid w:val="0092291D"/>
    <w:rsid w:val="00924013"/>
    <w:rsid w:val="0093081A"/>
    <w:rsid w:val="0093202A"/>
    <w:rsid w:val="0093223E"/>
    <w:rsid w:val="009361F1"/>
    <w:rsid w:val="00941280"/>
    <w:rsid w:val="0094275E"/>
    <w:rsid w:val="0094292D"/>
    <w:rsid w:val="00943220"/>
    <w:rsid w:val="009507A7"/>
    <w:rsid w:val="0095312D"/>
    <w:rsid w:val="0095321A"/>
    <w:rsid w:val="009532F9"/>
    <w:rsid w:val="00953AF7"/>
    <w:rsid w:val="00954105"/>
    <w:rsid w:val="0095500C"/>
    <w:rsid w:val="00961F31"/>
    <w:rsid w:val="00964ECE"/>
    <w:rsid w:val="009650A5"/>
    <w:rsid w:val="009657CA"/>
    <w:rsid w:val="00980A92"/>
    <w:rsid w:val="00981271"/>
    <w:rsid w:val="0098165A"/>
    <w:rsid w:val="009837AF"/>
    <w:rsid w:val="009930A4"/>
    <w:rsid w:val="009A05AE"/>
    <w:rsid w:val="009A236A"/>
    <w:rsid w:val="009A3379"/>
    <w:rsid w:val="009A73F0"/>
    <w:rsid w:val="009B1918"/>
    <w:rsid w:val="009B5971"/>
    <w:rsid w:val="009B6154"/>
    <w:rsid w:val="009B7120"/>
    <w:rsid w:val="009B7B54"/>
    <w:rsid w:val="009C0981"/>
    <w:rsid w:val="009C0B20"/>
    <w:rsid w:val="009C2FB6"/>
    <w:rsid w:val="009C312E"/>
    <w:rsid w:val="009C37E5"/>
    <w:rsid w:val="009C3FC8"/>
    <w:rsid w:val="009C4C7C"/>
    <w:rsid w:val="009C550E"/>
    <w:rsid w:val="009C5719"/>
    <w:rsid w:val="009C607A"/>
    <w:rsid w:val="009C7046"/>
    <w:rsid w:val="009C71FF"/>
    <w:rsid w:val="009D1827"/>
    <w:rsid w:val="009D3F8D"/>
    <w:rsid w:val="009D6644"/>
    <w:rsid w:val="009E0D90"/>
    <w:rsid w:val="009E7787"/>
    <w:rsid w:val="009F2B71"/>
    <w:rsid w:val="009F46C7"/>
    <w:rsid w:val="009F4910"/>
    <w:rsid w:val="009F49A1"/>
    <w:rsid w:val="009F50C5"/>
    <w:rsid w:val="00A028C3"/>
    <w:rsid w:val="00A044E1"/>
    <w:rsid w:val="00A056AF"/>
    <w:rsid w:val="00A10EFC"/>
    <w:rsid w:val="00A11157"/>
    <w:rsid w:val="00A23F06"/>
    <w:rsid w:val="00A26345"/>
    <w:rsid w:val="00A27441"/>
    <w:rsid w:val="00A30A3B"/>
    <w:rsid w:val="00A30B2E"/>
    <w:rsid w:val="00A33F15"/>
    <w:rsid w:val="00A3597E"/>
    <w:rsid w:val="00A465D8"/>
    <w:rsid w:val="00A5016B"/>
    <w:rsid w:val="00A5065C"/>
    <w:rsid w:val="00A50F2F"/>
    <w:rsid w:val="00A52D37"/>
    <w:rsid w:val="00A54F3A"/>
    <w:rsid w:val="00A562A2"/>
    <w:rsid w:val="00A608D2"/>
    <w:rsid w:val="00A6259B"/>
    <w:rsid w:val="00A769FF"/>
    <w:rsid w:val="00A77B4D"/>
    <w:rsid w:val="00A80E98"/>
    <w:rsid w:val="00A819F4"/>
    <w:rsid w:val="00A855F4"/>
    <w:rsid w:val="00A8579A"/>
    <w:rsid w:val="00A86667"/>
    <w:rsid w:val="00A87AE2"/>
    <w:rsid w:val="00A90730"/>
    <w:rsid w:val="00A90D7F"/>
    <w:rsid w:val="00A91518"/>
    <w:rsid w:val="00A929B2"/>
    <w:rsid w:val="00A96408"/>
    <w:rsid w:val="00AA4779"/>
    <w:rsid w:val="00AA57E7"/>
    <w:rsid w:val="00AA5ECE"/>
    <w:rsid w:val="00AB4B75"/>
    <w:rsid w:val="00AB63F7"/>
    <w:rsid w:val="00AB7C94"/>
    <w:rsid w:val="00AC08BE"/>
    <w:rsid w:val="00AC6039"/>
    <w:rsid w:val="00AC7462"/>
    <w:rsid w:val="00AC7F52"/>
    <w:rsid w:val="00AC7F70"/>
    <w:rsid w:val="00AD72A3"/>
    <w:rsid w:val="00AE0954"/>
    <w:rsid w:val="00AE4DBC"/>
    <w:rsid w:val="00AE5AD6"/>
    <w:rsid w:val="00AE67AE"/>
    <w:rsid w:val="00AE6D4F"/>
    <w:rsid w:val="00AF1DD0"/>
    <w:rsid w:val="00AF3217"/>
    <w:rsid w:val="00AF6194"/>
    <w:rsid w:val="00AF6F67"/>
    <w:rsid w:val="00B00A4F"/>
    <w:rsid w:val="00B010AB"/>
    <w:rsid w:val="00B017F2"/>
    <w:rsid w:val="00B0420C"/>
    <w:rsid w:val="00B04D05"/>
    <w:rsid w:val="00B126C7"/>
    <w:rsid w:val="00B127F7"/>
    <w:rsid w:val="00B13ADB"/>
    <w:rsid w:val="00B13CF2"/>
    <w:rsid w:val="00B23CEA"/>
    <w:rsid w:val="00B25F8A"/>
    <w:rsid w:val="00B31230"/>
    <w:rsid w:val="00B33FB2"/>
    <w:rsid w:val="00B35D32"/>
    <w:rsid w:val="00B360FF"/>
    <w:rsid w:val="00B36286"/>
    <w:rsid w:val="00B367A4"/>
    <w:rsid w:val="00B42C02"/>
    <w:rsid w:val="00B43426"/>
    <w:rsid w:val="00B43CC2"/>
    <w:rsid w:val="00B53167"/>
    <w:rsid w:val="00B55E2C"/>
    <w:rsid w:val="00B5703E"/>
    <w:rsid w:val="00B6117E"/>
    <w:rsid w:val="00B619C3"/>
    <w:rsid w:val="00B61B9B"/>
    <w:rsid w:val="00B65796"/>
    <w:rsid w:val="00B6642C"/>
    <w:rsid w:val="00B677B8"/>
    <w:rsid w:val="00B70922"/>
    <w:rsid w:val="00B7230D"/>
    <w:rsid w:val="00B7406D"/>
    <w:rsid w:val="00B75017"/>
    <w:rsid w:val="00B77621"/>
    <w:rsid w:val="00B7794F"/>
    <w:rsid w:val="00B81435"/>
    <w:rsid w:val="00B86023"/>
    <w:rsid w:val="00B8710D"/>
    <w:rsid w:val="00B87947"/>
    <w:rsid w:val="00B90981"/>
    <w:rsid w:val="00B91D8E"/>
    <w:rsid w:val="00B9714D"/>
    <w:rsid w:val="00B978ED"/>
    <w:rsid w:val="00BA30A8"/>
    <w:rsid w:val="00BA5EB3"/>
    <w:rsid w:val="00BB1A63"/>
    <w:rsid w:val="00BB2D24"/>
    <w:rsid w:val="00BB5E4F"/>
    <w:rsid w:val="00BB7FA8"/>
    <w:rsid w:val="00BC286A"/>
    <w:rsid w:val="00BC55B9"/>
    <w:rsid w:val="00BC7991"/>
    <w:rsid w:val="00BC7EF9"/>
    <w:rsid w:val="00BD4972"/>
    <w:rsid w:val="00BD7ED4"/>
    <w:rsid w:val="00BE05B3"/>
    <w:rsid w:val="00BE2109"/>
    <w:rsid w:val="00BE4B5D"/>
    <w:rsid w:val="00BE6173"/>
    <w:rsid w:val="00BF0B90"/>
    <w:rsid w:val="00BF21F1"/>
    <w:rsid w:val="00BF26A2"/>
    <w:rsid w:val="00BF4719"/>
    <w:rsid w:val="00BF5C0E"/>
    <w:rsid w:val="00BF73C7"/>
    <w:rsid w:val="00C0080F"/>
    <w:rsid w:val="00C0127D"/>
    <w:rsid w:val="00C14F22"/>
    <w:rsid w:val="00C2500B"/>
    <w:rsid w:val="00C254DA"/>
    <w:rsid w:val="00C25544"/>
    <w:rsid w:val="00C275E5"/>
    <w:rsid w:val="00C37E71"/>
    <w:rsid w:val="00C401C7"/>
    <w:rsid w:val="00C40A87"/>
    <w:rsid w:val="00C424A3"/>
    <w:rsid w:val="00C44FF8"/>
    <w:rsid w:val="00C471B8"/>
    <w:rsid w:val="00C62569"/>
    <w:rsid w:val="00C650BF"/>
    <w:rsid w:val="00C67EE2"/>
    <w:rsid w:val="00C7124F"/>
    <w:rsid w:val="00C72359"/>
    <w:rsid w:val="00C734B6"/>
    <w:rsid w:val="00C7413C"/>
    <w:rsid w:val="00C81F39"/>
    <w:rsid w:val="00C82AC4"/>
    <w:rsid w:val="00C837C0"/>
    <w:rsid w:val="00C84078"/>
    <w:rsid w:val="00C864B1"/>
    <w:rsid w:val="00C86CE4"/>
    <w:rsid w:val="00C876E3"/>
    <w:rsid w:val="00C87F56"/>
    <w:rsid w:val="00C90407"/>
    <w:rsid w:val="00C92E56"/>
    <w:rsid w:val="00C94C62"/>
    <w:rsid w:val="00C952D8"/>
    <w:rsid w:val="00C96928"/>
    <w:rsid w:val="00C96B18"/>
    <w:rsid w:val="00CA2135"/>
    <w:rsid w:val="00CA3B6D"/>
    <w:rsid w:val="00CB0AC7"/>
    <w:rsid w:val="00CB11BB"/>
    <w:rsid w:val="00CB1CC8"/>
    <w:rsid w:val="00CB23A3"/>
    <w:rsid w:val="00CB799F"/>
    <w:rsid w:val="00CC2309"/>
    <w:rsid w:val="00CC2ECF"/>
    <w:rsid w:val="00CC582A"/>
    <w:rsid w:val="00CD448A"/>
    <w:rsid w:val="00CD46BA"/>
    <w:rsid w:val="00CD49D5"/>
    <w:rsid w:val="00CD7E89"/>
    <w:rsid w:val="00CE44B2"/>
    <w:rsid w:val="00CE50B1"/>
    <w:rsid w:val="00CE6392"/>
    <w:rsid w:val="00CF2C62"/>
    <w:rsid w:val="00CF31CF"/>
    <w:rsid w:val="00CF5BAF"/>
    <w:rsid w:val="00CF5E23"/>
    <w:rsid w:val="00D030B8"/>
    <w:rsid w:val="00D037C5"/>
    <w:rsid w:val="00D04191"/>
    <w:rsid w:val="00D06707"/>
    <w:rsid w:val="00D1328C"/>
    <w:rsid w:val="00D135E3"/>
    <w:rsid w:val="00D16A53"/>
    <w:rsid w:val="00D17885"/>
    <w:rsid w:val="00D209FE"/>
    <w:rsid w:val="00D21FAC"/>
    <w:rsid w:val="00D23B40"/>
    <w:rsid w:val="00D24CC3"/>
    <w:rsid w:val="00D34622"/>
    <w:rsid w:val="00D3585D"/>
    <w:rsid w:val="00D36ABF"/>
    <w:rsid w:val="00D372C0"/>
    <w:rsid w:val="00D46640"/>
    <w:rsid w:val="00D526FC"/>
    <w:rsid w:val="00D53B01"/>
    <w:rsid w:val="00D542D7"/>
    <w:rsid w:val="00D54D8C"/>
    <w:rsid w:val="00D57D40"/>
    <w:rsid w:val="00D6276D"/>
    <w:rsid w:val="00D64912"/>
    <w:rsid w:val="00D64DCE"/>
    <w:rsid w:val="00D71FD5"/>
    <w:rsid w:val="00D81897"/>
    <w:rsid w:val="00D844E0"/>
    <w:rsid w:val="00D84940"/>
    <w:rsid w:val="00D92169"/>
    <w:rsid w:val="00D9595B"/>
    <w:rsid w:val="00DA0F55"/>
    <w:rsid w:val="00DA1FE5"/>
    <w:rsid w:val="00DA3799"/>
    <w:rsid w:val="00DA3F40"/>
    <w:rsid w:val="00DA4981"/>
    <w:rsid w:val="00DB1047"/>
    <w:rsid w:val="00DB38D8"/>
    <w:rsid w:val="00DB443A"/>
    <w:rsid w:val="00DC0352"/>
    <w:rsid w:val="00DC0C39"/>
    <w:rsid w:val="00DC195C"/>
    <w:rsid w:val="00DC360D"/>
    <w:rsid w:val="00DC4FBA"/>
    <w:rsid w:val="00DC5EB0"/>
    <w:rsid w:val="00DC5F37"/>
    <w:rsid w:val="00DC7D15"/>
    <w:rsid w:val="00DD0F94"/>
    <w:rsid w:val="00DD1F84"/>
    <w:rsid w:val="00DD75FB"/>
    <w:rsid w:val="00DE37D5"/>
    <w:rsid w:val="00DE5166"/>
    <w:rsid w:val="00DE58F5"/>
    <w:rsid w:val="00DF05EB"/>
    <w:rsid w:val="00DF6800"/>
    <w:rsid w:val="00DF791B"/>
    <w:rsid w:val="00E0053D"/>
    <w:rsid w:val="00E03D3B"/>
    <w:rsid w:val="00E05618"/>
    <w:rsid w:val="00E05FA8"/>
    <w:rsid w:val="00E062E7"/>
    <w:rsid w:val="00E0695C"/>
    <w:rsid w:val="00E1049D"/>
    <w:rsid w:val="00E1348A"/>
    <w:rsid w:val="00E143D1"/>
    <w:rsid w:val="00E2239C"/>
    <w:rsid w:val="00E2416E"/>
    <w:rsid w:val="00E301EE"/>
    <w:rsid w:val="00E32701"/>
    <w:rsid w:val="00E329B7"/>
    <w:rsid w:val="00E4136A"/>
    <w:rsid w:val="00E4211F"/>
    <w:rsid w:val="00E42A0E"/>
    <w:rsid w:val="00E432DE"/>
    <w:rsid w:val="00E43347"/>
    <w:rsid w:val="00E459B3"/>
    <w:rsid w:val="00E45C1A"/>
    <w:rsid w:val="00E474A5"/>
    <w:rsid w:val="00E5128B"/>
    <w:rsid w:val="00E514A7"/>
    <w:rsid w:val="00E516A8"/>
    <w:rsid w:val="00E52B88"/>
    <w:rsid w:val="00E54226"/>
    <w:rsid w:val="00E56870"/>
    <w:rsid w:val="00E56C07"/>
    <w:rsid w:val="00E57008"/>
    <w:rsid w:val="00E61DE8"/>
    <w:rsid w:val="00E64362"/>
    <w:rsid w:val="00E643EF"/>
    <w:rsid w:val="00E6742C"/>
    <w:rsid w:val="00E70333"/>
    <w:rsid w:val="00E7457D"/>
    <w:rsid w:val="00E84FF6"/>
    <w:rsid w:val="00E8625B"/>
    <w:rsid w:val="00E864FA"/>
    <w:rsid w:val="00E90091"/>
    <w:rsid w:val="00E921DE"/>
    <w:rsid w:val="00E92BED"/>
    <w:rsid w:val="00E9348D"/>
    <w:rsid w:val="00E9541B"/>
    <w:rsid w:val="00E96B4C"/>
    <w:rsid w:val="00E97BE9"/>
    <w:rsid w:val="00EA1A72"/>
    <w:rsid w:val="00EA572A"/>
    <w:rsid w:val="00EA586A"/>
    <w:rsid w:val="00EA7707"/>
    <w:rsid w:val="00EA7769"/>
    <w:rsid w:val="00EA7F5E"/>
    <w:rsid w:val="00EB19FF"/>
    <w:rsid w:val="00EB51E4"/>
    <w:rsid w:val="00EB5EDF"/>
    <w:rsid w:val="00EC361B"/>
    <w:rsid w:val="00EC68F0"/>
    <w:rsid w:val="00EC7F64"/>
    <w:rsid w:val="00ED108A"/>
    <w:rsid w:val="00ED2CE9"/>
    <w:rsid w:val="00ED4809"/>
    <w:rsid w:val="00ED7C58"/>
    <w:rsid w:val="00EE5789"/>
    <w:rsid w:val="00EE715A"/>
    <w:rsid w:val="00EE737C"/>
    <w:rsid w:val="00EE7A02"/>
    <w:rsid w:val="00EF256B"/>
    <w:rsid w:val="00F025F9"/>
    <w:rsid w:val="00F03F73"/>
    <w:rsid w:val="00F05470"/>
    <w:rsid w:val="00F072FC"/>
    <w:rsid w:val="00F151F0"/>
    <w:rsid w:val="00F15E02"/>
    <w:rsid w:val="00F17AD2"/>
    <w:rsid w:val="00F20B1F"/>
    <w:rsid w:val="00F2210E"/>
    <w:rsid w:val="00F24140"/>
    <w:rsid w:val="00F24F4B"/>
    <w:rsid w:val="00F26734"/>
    <w:rsid w:val="00F27A05"/>
    <w:rsid w:val="00F334A4"/>
    <w:rsid w:val="00F3423C"/>
    <w:rsid w:val="00F35569"/>
    <w:rsid w:val="00F36A16"/>
    <w:rsid w:val="00F50483"/>
    <w:rsid w:val="00F51EBD"/>
    <w:rsid w:val="00F52640"/>
    <w:rsid w:val="00F54BD8"/>
    <w:rsid w:val="00F55204"/>
    <w:rsid w:val="00F55A7E"/>
    <w:rsid w:val="00F55ABC"/>
    <w:rsid w:val="00F62B6B"/>
    <w:rsid w:val="00F64B0B"/>
    <w:rsid w:val="00F660CA"/>
    <w:rsid w:val="00F66D14"/>
    <w:rsid w:val="00F66DDC"/>
    <w:rsid w:val="00F70984"/>
    <w:rsid w:val="00F728AE"/>
    <w:rsid w:val="00F730F9"/>
    <w:rsid w:val="00F7373D"/>
    <w:rsid w:val="00F73D27"/>
    <w:rsid w:val="00F7420A"/>
    <w:rsid w:val="00F763D3"/>
    <w:rsid w:val="00F77EE3"/>
    <w:rsid w:val="00F80D31"/>
    <w:rsid w:val="00F81CE8"/>
    <w:rsid w:val="00F83087"/>
    <w:rsid w:val="00F92721"/>
    <w:rsid w:val="00F94BDC"/>
    <w:rsid w:val="00F97FE3"/>
    <w:rsid w:val="00FA4AE3"/>
    <w:rsid w:val="00FA66D9"/>
    <w:rsid w:val="00FB32F4"/>
    <w:rsid w:val="00FB501A"/>
    <w:rsid w:val="00FB5335"/>
    <w:rsid w:val="00FB65FC"/>
    <w:rsid w:val="00FC2338"/>
    <w:rsid w:val="00FC28FA"/>
    <w:rsid w:val="00FC3C67"/>
    <w:rsid w:val="00FC4682"/>
    <w:rsid w:val="00FC7725"/>
    <w:rsid w:val="00FD295F"/>
    <w:rsid w:val="00FD2C8F"/>
    <w:rsid w:val="00FE1036"/>
    <w:rsid w:val="00FE2019"/>
    <w:rsid w:val="00FF3312"/>
    <w:rsid w:val="00FF38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4A33"/>
  <w15:docId w15:val="{C105060E-D788-4164-94EB-DD5B37C21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6A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02645E"/>
    <w:rPr>
      <w:sz w:val="20"/>
      <w:szCs w:val="20"/>
    </w:rPr>
  </w:style>
  <w:style w:type="character" w:customStyle="1" w:styleId="TextodenotaderodapChar">
    <w:name w:val="Texto de nota de rodapé Char"/>
    <w:basedOn w:val="Fontepargpadro"/>
    <w:link w:val="Textodenotaderodap"/>
    <w:uiPriority w:val="99"/>
    <w:semiHidden/>
    <w:rsid w:val="0002645E"/>
    <w:rPr>
      <w:sz w:val="20"/>
      <w:szCs w:val="20"/>
    </w:rPr>
  </w:style>
  <w:style w:type="character" w:styleId="Refdenotaderodap">
    <w:name w:val="footnote reference"/>
    <w:basedOn w:val="Fontepargpadro"/>
    <w:uiPriority w:val="99"/>
    <w:semiHidden/>
    <w:unhideWhenUsed/>
    <w:rsid w:val="0002645E"/>
    <w:rPr>
      <w:vertAlign w:val="superscript"/>
    </w:rPr>
  </w:style>
  <w:style w:type="paragraph" w:styleId="PargrafodaLista">
    <w:name w:val="List Paragraph"/>
    <w:basedOn w:val="Normal"/>
    <w:uiPriority w:val="34"/>
    <w:qFormat/>
    <w:rsid w:val="005D54D1"/>
    <w:pPr>
      <w:ind w:left="720"/>
      <w:contextualSpacing/>
    </w:pPr>
  </w:style>
  <w:style w:type="character" w:styleId="nfase">
    <w:name w:val="Emphasis"/>
    <w:basedOn w:val="Fontepargpadro"/>
    <w:uiPriority w:val="20"/>
    <w:qFormat/>
    <w:rsid w:val="005E7A81"/>
    <w:rPr>
      <w:i/>
      <w:iCs/>
    </w:rPr>
  </w:style>
  <w:style w:type="paragraph" w:styleId="Cabealho">
    <w:name w:val="header"/>
    <w:basedOn w:val="Normal"/>
    <w:link w:val="CabealhoChar"/>
    <w:uiPriority w:val="99"/>
    <w:unhideWhenUsed/>
    <w:rsid w:val="004F7567"/>
    <w:pPr>
      <w:tabs>
        <w:tab w:val="center" w:pos="4252"/>
        <w:tab w:val="right" w:pos="8504"/>
      </w:tabs>
    </w:pPr>
  </w:style>
  <w:style w:type="character" w:customStyle="1" w:styleId="CabealhoChar">
    <w:name w:val="Cabeçalho Char"/>
    <w:basedOn w:val="Fontepargpadro"/>
    <w:link w:val="Cabealho"/>
    <w:uiPriority w:val="99"/>
    <w:rsid w:val="004F7567"/>
  </w:style>
  <w:style w:type="paragraph" w:styleId="Rodap">
    <w:name w:val="footer"/>
    <w:basedOn w:val="Normal"/>
    <w:link w:val="RodapChar"/>
    <w:uiPriority w:val="99"/>
    <w:unhideWhenUsed/>
    <w:rsid w:val="004F7567"/>
    <w:pPr>
      <w:tabs>
        <w:tab w:val="center" w:pos="4252"/>
        <w:tab w:val="right" w:pos="8504"/>
      </w:tabs>
    </w:pPr>
  </w:style>
  <w:style w:type="character" w:customStyle="1" w:styleId="RodapChar">
    <w:name w:val="Rodapé Char"/>
    <w:basedOn w:val="Fontepargpadro"/>
    <w:link w:val="Rodap"/>
    <w:uiPriority w:val="99"/>
    <w:rsid w:val="004F7567"/>
  </w:style>
  <w:style w:type="character" w:styleId="Hyperlink">
    <w:name w:val="Hyperlink"/>
    <w:basedOn w:val="Fontepargpadro"/>
    <w:uiPriority w:val="99"/>
    <w:unhideWhenUsed/>
    <w:rsid w:val="00F77EE3"/>
    <w:rPr>
      <w:color w:val="0000FF" w:themeColor="hyperlink"/>
      <w:u w:val="single"/>
    </w:rPr>
  </w:style>
  <w:style w:type="paragraph" w:styleId="Textodebalo">
    <w:name w:val="Balloon Text"/>
    <w:basedOn w:val="Normal"/>
    <w:link w:val="TextodebaloChar"/>
    <w:uiPriority w:val="99"/>
    <w:semiHidden/>
    <w:unhideWhenUsed/>
    <w:rsid w:val="00067DDF"/>
    <w:rPr>
      <w:rFonts w:ascii="Segoe UI" w:hAnsi="Segoe UI" w:cs="Segoe UI"/>
      <w:sz w:val="18"/>
      <w:szCs w:val="18"/>
    </w:rPr>
  </w:style>
  <w:style w:type="character" w:customStyle="1" w:styleId="TextodebaloChar">
    <w:name w:val="Texto de balão Char"/>
    <w:basedOn w:val="Fontepargpadro"/>
    <w:link w:val="Textodebalo"/>
    <w:uiPriority w:val="99"/>
    <w:semiHidden/>
    <w:rsid w:val="00067DDF"/>
    <w:rPr>
      <w:rFonts w:ascii="Segoe UI" w:hAnsi="Segoe UI" w:cs="Segoe UI"/>
      <w:sz w:val="18"/>
      <w:szCs w:val="18"/>
    </w:rPr>
  </w:style>
  <w:style w:type="character" w:styleId="Refdecomentrio">
    <w:name w:val="annotation reference"/>
    <w:basedOn w:val="Fontepargpadro"/>
    <w:uiPriority w:val="99"/>
    <w:semiHidden/>
    <w:unhideWhenUsed/>
    <w:rsid w:val="00E64362"/>
    <w:rPr>
      <w:sz w:val="16"/>
      <w:szCs w:val="16"/>
    </w:rPr>
  </w:style>
  <w:style w:type="paragraph" w:styleId="Textodecomentrio">
    <w:name w:val="annotation text"/>
    <w:basedOn w:val="Normal"/>
    <w:link w:val="TextodecomentrioChar"/>
    <w:uiPriority w:val="99"/>
    <w:semiHidden/>
    <w:unhideWhenUsed/>
    <w:rsid w:val="00E64362"/>
    <w:rPr>
      <w:sz w:val="20"/>
      <w:szCs w:val="20"/>
    </w:rPr>
  </w:style>
  <w:style w:type="character" w:customStyle="1" w:styleId="TextodecomentrioChar">
    <w:name w:val="Texto de comentário Char"/>
    <w:basedOn w:val="Fontepargpadro"/>
    <w:link w:val="Textodecomentrio"/>
    <w:uiPriority w:val="99"/>
    <w:semiHidden/>
    <w:rsid w:val="00E64362"/>
    <w:rPr>
      <w:sz w:val="20"/>
      <w:szCs w:val="20"/>
    </w:rPr>
  </w:style>
  <w:style w:type="paragraph" w:styleId="Assuntodocomentrio">
    <w:name w:val="annotation subject"/>
    <w:basedOn w:val="Textodecomentrio"/>
    <w:next w:val="Textodecomentrio"/>
    <w:link w:val="AssuntodocomentrioChar"/>
    <w:uiPriority w:val="99"/>
    <w:semiHidden/>
    <w:unhideWhenUsed/>
    <w:rsid w:val="00E64362"/>
    <w:rPr>
      <w:b/>
      <w:bCs/>
    </w:rPr>
  </w:style>
  <w:style w:type="character" w:customStyle="1" w:styleId="AssuntodocomentrioChar">
    <w:name w:val="Assunto do comentário Char"/>
    <w:basedOn w:val="TextodecomentrioChar"/>
    <w:link w:val="Assuntodocomentrio"/>
    <w:uiPriority w:val="99"/>
    <w:semiHidden/>
    <w:rsid w:val="00E643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hwartzman.org.br/simon/redesc/novo.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EB745-8718-4A67-BAD0-E2ABD89B2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9382</Words>
  <Characters>53484</Characters>
  <Application>Microsoft Office Word</Application>
  <DocSecurity>0</DocSecurity>
  <Lines>445</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Cavalieri</cp:lastModifiedBy>
  <cp:revision>2</cp:revision>
  <cp:lastPrinted>2013-09-22T22:47:00Z</cp:lastPrinted>
  <dcterms:created xsi:type="dcterms:W3CDTF">2014-07-21T21:11:00Z</dcterms:created>
  <dcterms:modified xsi:type="dcterms:W3CDTF">2014-07-21T21:11:00Z</dcterms:modified>
</cp:coreProperties>
</file>