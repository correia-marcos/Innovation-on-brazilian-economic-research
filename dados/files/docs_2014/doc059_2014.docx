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965" w:rsidRPr="005842BD" w:rsidRDefault="00A87965" w:rsidP="00540A24">
      <w:pPr>
        <w:spacing w:after="0" w:line="240" w:lineRule="auto"/>
        <w:jc w:val="center"/>
        <w:rPr>
          <w:rFonts w:ascii="Times New Roman" w:hAnsi="Times New Roman"/>
          <w:b/>
          <w:sz w:val="24"/>
          <w:szCs w:val="24"/>
        </w:rPr>
      </w:pPr>
      <w:r w:rsidRPr="005842BD">
        <w:rPr>
          <w:rFonts w:ascii="Times New Roman" w:hAnsi="Times New Roman"/>
          <w:b/>
          <w:sz w:val="24"/>
          <w:szCs w:val="24"/>
        </w:rPr>
        <w:t>CONSÓRCIOS PÚBLICOS</w:t>
      </w:r>
      <w:r>
        <w:rPr>
          <w:rFonts w:ascii="Times New Roman" w:hAnsi="Times New Roman"/>
          <w:b/>
          <w:sz w:val="24"/>
          <w:szCs w:val="24"/>
        </w:rPr>
        <w:t xml:space="preserve"> MUNICIPAIS</w:t>
      </w:r>
      <w:r w:rsidRPr="005842BD">
        <w:rPr>
          <w:rFonts w:ascii="Times New Roman" w:hAnsi="Times New Roman"/>
          <w:b/>
          <w:sz w:val="24"/>
          <w:szCs w:val="24"/>
        </w:rPr>
        <w:t xml:space="preserve">: </w:t>
      </w:r>
      <w:r>
        <w:rPr>
          <w:rFonts w:ascii="Times New Roman" w:hAnsi="Times New Roman"/>
          <w:b/>
          <w:sz w:val="24"/>
          <w:szCs w:val="24"/>
        </w:rPr>
        <w:t>UMA ANÁLISE INSTITUCIONAL</w:t>
      </w:r>
    </w:p>
    <w:p w:rsidR="009B51E9" w:rsidRDefault="009B51E9" w:rsidP="00540A24">
      <w:pPr>
        <w:spacing w:after="0" w:line="240" w:lineRule="auto"/>
        <w:jc w:val="right"/>
        <w:rPr>
          <w:rFonts w:ascii="Times New Roman" w:hAnsi="Times New Roman"/>
          <w:b/>
          <w:sz w:val="24"/>
          <w:szCs w:val="24"/>
        </w:rPr>
      </w:pPr>
    </w:p>
    <w:p w:rsidR="00F33738" w:rsidRPr="00612C4C" w:rsidRDefault="009B51E9" w:rsidP="007462D2">
      <w:pPr>
        <w:spacing w:after="0" w:line="240" w:lineRule="auto"/>
        <w:jc w:val="center"/>
        <w:rPr>
          <w:rFonts w:ascii="Times New Roman" w:hAnsi="Times New Roman"/>
          <w:b/>
          <w:sz w:val="24"/>
          <w:szCs w:val="24"/>
        </w:rPr>
      </w:pPr>
      <w:r w:rsidRPr="00612C4C">
        <w:rPr>
          <w:rFonts w:ascii="Times New Roman" w:hAnsi="Times New Roman"/>
          <w:b/>
          <w:sz w:val="24"/>
          <w:szCs w:val="24"/>
        </w:rPr>
        <w:t>Hilton Manoel Dias Ribeiro</w:t>
      </w:r>
    </w:p>
    <w:p w:rsidR="00612C4C" w:rsidRDefault="00612C4C" w:rsidP="007462D2">
      <w:pPr>
        <w:spacing w:after="0" w:line="240" w:lineRule="auto"/>
        <w:jc w:val="center"/>
        <w:rPr>
          <w:rFonts w:ascii="Times New Roman" w:hAnsi="Times New Roman"/>
          <w:sz w:val="24"/>
          <w:szCs w:val="24"/>
          <w:lang w:val="en-US"/>
        </w:rPr>
      </w:pPr>
      <w:r>
        <w:rPr>
          <w:rFonts w:ascii="Times New Roman" w:hAnsi="Times New Roman"/>
          <w:sz w:val="24"/>
          <w:szCs w:val="24"/>
        </w:rPr>
        <w:t xml:space="preserve">Doutorando Economia Aplicada </w:t>
      </w:r>
      <w:r w:rsidR="00181493">
        <w:rPr>
          <w:rFonts w:ascii="Times New Roman" w:hAnsi="Times New Roman"/>
          <w:sz w:val="24"/>
          <w:szCs w:val="24"/>
        </w:rPr>
        <w:t>PPGEA</w:t>
      </w:r>
      <w:r w:rsidR="00181493" w:rsidRPr="00181493">
        <w:rPr>
          <w:rFonts w:ascii="Times New Roman" w:hAnsi="Times New Roman"/>
          <w:sz w:val="24"/>
          <w:szCs w:val="24"/>
        </w:rPr>
        <w:t>/</w:t>
      </w:r>
      <w:r w:rsidR="00181493">
        <w:rPr>
          <w:rFonts w:ascii="Times New Roman" w:hAnsi="Times New Roman"/>
          <w:sz w:val="24"/>
          <w:szCs w:val="24"/>
        </w:rPr>
        <w:t>UFJF</w:t>
      </w:r>
    </w:p>
    <w:p w:rsidR="00612C4C" w:rsidRPr="00612C4C" w:rsidRDefault="00612C4C" w:rsidP="007462D2">
      <w:pPr>
        <w:spacing w:after="0" w:line="240" w:lineRule="auto"/>
        <w:jc w:val="center"/>
        <w:rPr>
          <w:rFonts w:ascii="Times New Roman" w:hAnsi="Times New Roman"/>
          <w:sz w:val="24"/>
          <w:szCs w:val="24"/>
          <w:lang w:val="en-US"/>
        </w:rPr>
      </w:pPr>
      <w:r>
        <w:rPr>
          <w:rFonts w:ascii="Times New Roman" w:hAnsi="Times New Roman"/>
          <w:sz w:val="24"/>
          <w:szCs w:val="24"/>
          <w:lang w:val="en-US"/>
        </w:rPr>
        <w:t>Professor do D</w:t>
      </w:r>
      <w:r w:rsidR="00FD6EBA">
        <w:rPr>
          <w:rFonts w:ascii="Times New Roman" w:hAnsi="Times New Roman"/>
          <w:sz w:val="24"/>
          <w:szCs w:val="24"/>
          <w:lang w:val="en-US"/>
        </w:rPr>
        <w:t>epartamento de Economia da UFJF/GV</w:t>
      </w:r>
    </w:p>
    <w:p w:rsidR="009B51E9" w:rsidRPr="00612C4C" w:rsidRDefault="009B51E9" w:rsidP="007462D2">
      <w:pPr>
        <w:spacing w:after="0" w:line="240" w:lineRule="auto"/>
        <w:jc w:val="center"/>
        <w:rPr>
          <w:rFonts w:ascii="Times New Roman" w:hAnsi="Times New Roman"/>
          <w:b/>
          <w:sz w:val="24"/>
          <w:szCs w:val="24"/>
        </w:rPr>
      </w:pPr>
      <w:r w:rsidRPr="00612C4C">
        <w:rPr>
          <w:rFonts w:ascii="Times New Roman" w:hAnsi="Times New Roman"/>
          <w:b/>
          <w:sz w:val="24"/>
          <w:szCs w:val="24"/>
        </w:rPr>
        <w:t>Suzana Quinet A. Bastos</w:t>
      </w:r>
    </w:p>
    <w:p w:rsidR="00181493" w:rsidRDefault="00181493" w:rsidP="007462D2">
      <w:pPr>
        <w:spacing w:after="0" w:line="240" w:lineRule="auto"/>
        <w:jc w:val="center"/>
        <w:rPr>
          <w:rFonts w:ascii="Times New Roman" w:hAnsi="Times New Roman"/>
          <w:sz w:val="24"/>
          <w:szCs w:val="24"/>
        </w:rPr>
      </w:pPr>
      <w:r>
        <w:rPr>
          <w:rFonts w:ascii="Times New Roman" w:hAnsi="Times New Roman"/>
          <w:sz w:val="24"/>
          <w:szCs w:val="24"/>
        </w:rPr>
        <w:t>Doutora em</w:t>
      </w:r>
      <w:r w:rsidRPr="00181493">
        <w:rPr>
          <w:rFonts w:ascii="Times New Roman" w:hAnsi="Times New Roman"/>
          <w:sz w:val="24"/>
          <w:szCs w:val="24"/>
        </w:rPr>
        <w:t xml:space="preserve"> Planejamento Urbano e Regional pela </w:t>
      </w:r>
      <w:r>
        <w:rPr>
          <w:rFonts w:ascii="Times New Roman" w:hAnsi="Times New Roman"/>
          <w:sz w:val="24"/>
          <w:szCs w:val="24"/>
        </w:rPr>
        <w:t>UFRJ</w:t>
      </w:r>
    </w:p>
    <w:p w:rsidR="00612C4C" w:rsidRPr="009B51E9" w:rsidRDefault="00612C4C" w:rsidP="007462D2">
      <w:pPr>
        <w:spacing w:after="0" w:line="240" w:lineRule="auto"/>
        <w:jc w:val="center"/>
        <w:rPr>
          <w:rFonts w:ascii="Times New Roman" w:hAnsi="Times New Roman"/>
          <w:sz w:val="24"/>
          <w:szCs w:val="24"/>
        </w:rPr>
      </w:pPr>
      <w:r>
        <w:rPr>
          <w:rFonts w:ascii="Times New Roman" w:hAnsi="Times New Roman"/>
          <w:sz w:val="24"/>
          <w:szCs w:val="24"/>
        </w:rPr>
        <w:t xml:space="preserve">Professora </w:t>
      </w:r>
      <w:r w:rsidR="00181493">
        <w:rPr>
          <w:rFonts w:ascii="Times New Roman" w:hAnsi="Times New Roman"/>
          <w:sz w:val="24"/>
          <w:szCs w:val="24"/>
        </w:rPr>
        <w:t xml:space="preserve">Associada </w:t>
      </w:r>
      <w:r w:rsidR="005E5515">
        <w:rPr>
          <w:rFonts w:ascii="Times New Roman" w:hAnsi="Times New Roman"/>
          <w:sz w:val="24"/>
          <w:szCs w:val="24"/>
        </w:rPr>
        <w:t>PPGEA</w:t>
      </w:r>
      <w:r w:rsidR="005E5515" w:rsidRPr="00181493">
        <w:rPr>
          <w:rFonts w:ascii="Times New Roman" w:hAnsi="Times New Roman"/>
          <w:sz w:val="24"/>
          <w:szCs w:val="24"/>
        </w:rPr>
        <w:t>/</w:t>
      </w:r>
      <w:r w:rsidR="005E5515">
        <w:rPr>
          <w:rFonts w:ascii="Times New Roman" w:hAnsi="Times New Roman"/>
          <w:sz w:val="24"/>
          <w:szCs w:val="24"/>
        </w:rPr>
        <w:t>UFJF</w:t>
      </w:r>
    </w:p>
    <w:p w:rsidR="009B51E9" w:rsidRPr="00612C4C" w:rsidRDefault="009B51E9" w:rsidP="007462D2">
      <w:pPr>
        <w:spacing w:after="0" w:line="240" w:lineRule="auto"/>
        <w:jc w:val="center"/>
        <w:rPr>
          <w:rFonts w:ascii="Times New Roman" w:hAnsi="Times New Roman"/>
          <w:b/>
          <w:sz w:val="24"/>
          <w:szCs w:val="24"/>
        </w:rPr>
      </w:pPr>
      <w:r w:rsidRPr="00612C4C">
        <w:rPr>
          <w:rFonts w:ascii="Times New Roman" w:hAnsi="Times New Roman"/>
          <w:b/>
          <w:sz w:val="24"/>
          <w:szCs w:val="24"/>
        </w:rPr>
        <w:t>Maurício Soares Bugarin</w:t>
      </w:r>
    </w:p>
    <w:p w:rsidR="00181493" w:rsidRDefault="00181493" w:rsidP="007462D2">
      <w:pPr>
        <w:spacing w:after="0" w:line="240" w:lineRule="auto"/>
        <w:jc w:val="center"/>
        <w:rPr>
          <w:rFonts w:ascii="Times New Roman" w:hAnsi="Times New Roman"/>
          <w:sz w:val="24"/>
          <w:szCs w:val="24"/>
        </w:rPr>
      </w:pPr>
      <w:r w:rsidRPr="00181493">
        <w:rPr>
          <w:rFonts w:ascii="Times New Roman" w:hAnsi="Times New Roman"/>
          <w:sz w:val="24"/>
          <w:szCs w:val="24"/>
        </w:rPr>
        <w:t xml:space="preserve">PhD em Economia pela </w:t>
      </w:r>
      <w:r>
        <w:rPr>
          <w:rFonts w:ascii="Times New Roman" w:hAnsi="Times New Roman"/>
          <w:sz w:val="24"/>
          <w:szCs w:val="24"/>
        </w:rPr>
        <w:t>Universidade de Illinois</w:t>
      </w:r>
    </w:p>
    <w:p w:rsidR="00181493" w:rsidRPr="00181493" w:rsidRDefault="00181493" w:rsidP="007462D2">
      <w:pPr>
        <w:spacing w:after="0" w:line="240" w:lineRule="auto"/>
        <w:jc w:val="center"/>
        <w:rPr>
          <w:rFonts w:ascii="Times New Roman" w:hAnsi="Times New Roman"/>
          <w:sz w:val="24"/>
          <w:szCs w:val="24"/>
        </w:rPr>
      </w:pPr>
      <w:r w:rsidRPr="00181493">
        <w:rPr>
          <w:rFonts w:ascii="Times New Roman" w:hAnsi="Times New Roman"/>
          <w:sz w:val="24"/>
          <w:szCs w:val="24"/>
        </w:rPr>
        <w:t>Professor Titular do Departamento de Economia da Universidade de Brasília</w:t>
      </w:r>
    </w:p>
    <w:p w:rsidR="00181493" w:rsidRDefault="00181493" w:rsidP="00540A24">
      <w:pPr>
        <w:spacing w:after="0" w:line="240" w:lineRule="auto"/>
        <w:rPr>
          <w:rFonts w:ascii="Times New Roman" w:hAnsi="Times New Roman"/>
          <w:b/>
          <w:sz w:val="24"/>
          <w:szCs w:val="24"/>
        </w:rPr>
      </w:pPr>
    </w:p>
    <w:p w:rsidR="00F33738" w:rsidRPr="005842BD" w:rsidRDefault="00F33738" w:rsidP="00540A24">
      <w:pPr>
        <w:spacing w:after="0" w:line="240" w:lineRule="auto"/>
        <w:rPr>
          <w:rFonts w:ascii="Times New Roman" w:hAnsi="Times New Roman"/>
          <w:b/>
          <w:sz w:val="24"/>
          <w:szCs w:val="24"/>
        </w:rPr>
      </w:pPr>
      <w:r w:rsidRPr="005842BD">
        <w:rPr>
          <w:rFonts w:ascii="Times New Roman" w:hAnsi="Times New Roman"/>
          <w:b/>
          <w:sz w:val="24"/>
          <w:szCs w:val="24"/>
        </w:rPr>
        <w:t>RESUMO</w:t>
      </w:r>
    </w:p>
    <w:p w:rsidR="00F33738" w:rsidRPr="005842BD" w:rsidRDefault="00F33738" w:rsidP="00540A24">
      <w:pPr>
        <w:numPr>
          <w:ins w:id="0" w:author="Unknown"/>
        </w:numPr>
        <w:tabs>
          <w:tab w:val="left" w:pos="6990"/>
        </w:tabs>
        <w:spacing w:after="0" w:line="240" w:lineRule="auto"/>
        <w:jc w:val="both"/>
        <w:rPr>
          <w:rFonts w:ascii="Times New Roman" w:hAnsi="Times New Roman"/>
          <w:sz w:val="24"/>
          <w:szCs w:val="24"/>
        </w:rPr>
      </w:pPr>
      <w:r w:rsidRPr="005842BD">
        <w:rPr>
          <w:rFonts w:ascii="Times New Roman" w:hAnsi="Times New Roman"/>
          <w:sz w:val="24"/>
          <w:szCs w:val="24"/>
        </w:rPr>
        <w:t xml:space="preserve">Compreender a dinâmica de formação e manutenção de consórcios públicos </w:t>
      </w:r>
      <w:r>
        <w:rPr>
          <w:rFonts w:ascii="Times New Roman" w:hAnsi="Times New Roman"/>
          <w:sz w:val="24"/>
          <w:szCs w:val="24"/>
        </w:rPr>
        <w:t>é</w:t>
      </w:r>
      <w:r w:rsidRPr="005842BD">
        <w:rPr>
          <w:rFonts w:ascii="Times New Roman" w:hAnsi="Times New Roman"/>
          <w:sz w:val="24"/>
          <w:szCs w:val="24"/>
        </w:rPr>
        <w:t xml:space="preserve"> importante devido à força que esta política </w:t>
      </w:r>
      <w:r>
        <w:rPr>
          <w:rFonts w:ascii="Times New Roman" w:hAnsi="Times New Roman"/>
          <w:sz w:val="24"/>
          <w:szCs w:val="24"/>
        </w:rPr>
        <w:t xml:space="preserve">vem </w:t>
      </w:r>
      <w:r w:rsidRPr="005842BD">
        <w:rPr>
          <w:rFonts w:ascii="Times New Roman" w:hAnsi="Times New Roman"/>
          <w:sz w:val="24"/>
          <w:szCs w:val="24"/>
        </w:rPr>
        <w:t>assumi</w:t>
      </w:r>
      <w:r>
        <w:rPr>
          <w:rFonts w:ascii="Times New Roman" w:hAnsi="Times New Roman"/>
          <w:sz w:val="24"/>
          <w:szCs w:val="24"/>
        </w:rPr>
        <w:t>ndo</w:t>
      </w:r>
      <w:r w:rsidRPr="005842BD">
        <w:rPr>
          <w:rFonts w:ascii="Times New Roman" w:hAnsi="Times New Roman"/>
          <w:sz w:val="24"/>
          <w:szCs w:val="24"/>
        </w:rPr>
        <w:t xml:space="preserve"> nas últimas décadas. Muitos municípios participam de algum tipo de consórcio, o que lhes proporciona economias de escala e recursos. Todavia, importante </w:t>
      </w:r>
      <w:r>
        <w:rPr>
          <w:rFonts w:ascii="Times New Roman" w:hAnsi="Times New Roman"/>
          <w:sz w:val="24"/>
          <w:szCs w:val="24"/>
        </w:rPr>
        <w:t xml:space="preserve">se faz </w:t>
      </w:r>
      <w:r w:rsidRPr="005842BD">
        <w:rPr>
          <w:rFonts w:ascii="Times New Roman" w:hAnsi="Times New Roman"/>
          <w:sz w:val="24"/>
          <w:szCs w:val="24"/>
        </w:rPr>
        <w:t xml:space="preserve">compreender o processo de interação </w:t>
      </w:r>
      <w:r>
        <w:rPr>
          <w:rFonts w:ascii="Times New Roman" w:hAnsi="Times New Roman"/>
          <w:sz w:val="24"/>
          <w:szCs w:val="24"/>
        </w:rPr>
        <w:t xml:space="preserve">estratégica </w:t>
      </w:r>
      <w:r w:rsidRPr="005842BD">
        <w:rPr>
          <w:rFonts w:ascii="Times New Roman" w:hAnsi="Times New Roman"/>
          <w:sz w:val="24"/>
          <w:szCs w:val="24"/>
        </w:rPr>
        <w:t xml:space="preserve">entre os municípios </w:t>
      </w:r>
      <w:r>
        <w:rPr>
          <w:rFonts w:ascii="Times New Roman" w:hAnsi="Times New Roman"/>
          <w:sz w:val="24"/>
          <w:szCs w:val="24"/>
        </w:rPr>
        <w:t xml:space="preserve">a partir da </w:t>
      </w:r>
      <w:r w:rsidRPr="005842BD">
        <w:rPr>
          <w:rFonts w:ascii="Times New Roman" w:hAnsi="Times New Roman"/>
          <w:sz w:val="24"/>
          <w:szCs w:val="24"/>
        </w:rPr>
        <w:t xml:space="preserve"> Lei n</w:t>
      </w:r>
      <w:r w:rsidRPr="005842BD">
        <w:rPr>
          <w:rFonts w:ascii="Times New Roman" w:hAnsi="Times New Roman"/>
          <w:sz w:val="24"/>
          <w:szCs w:val="24"/>
          <w:vertAlign w:val="superscript"/>
        </w:rPr>
        <w:t>o</w:t>
      </w:r>
      <w:r>
        <w:rPr>
          <w:rFonts w:ascii="Times New Roman" w:hAnsi="Times New Roman"/>
          <w:sz w:val="24"/>
          <w:szCs w:val="24"/>
        </w:rPr>
        <w:t xml:space="preserve"> 11.107/2005</w:t>
      </w:r>
      <w:r w:rsidRPr="005842BD">
        <w:rPr>
          <w:rFonts w:ascii="Times New Roman" w:hAnsi="Times New Roman"/>
          <w:sz w:val="24"/>
          <w:szCs w:val="24"/>
        </w:rPr>
        <w:t>.</w:t>
      </w:r>
      <w:r>
        <w:rPr>
          <w:rFonts w:ascii="Times New Roman" w:hAnsi="Times New Roman"/>
          <w:sz w:val="24"/>
          <w:szCs w:val="24"/>
        </w:rPr>
        <w:t xml:space="preserve"> </w:t>
      </w:r>
      <w:r w:rsidRPr="005842BD">
        <w:rPr>
          <w:rFonts w:ascii="Times New Roman" w:hAnsi="Times New Roman"/>
          <w:sz w:val="24"/>
          <w:szCs w:val="24"/>
        </w:rPr>
        <w:t>A Teoria dos Jogos serve de base metodológica porque a estratégia de não cooperação pode se apresentar como interessante a algum ente municipal participante do consórcio.</w:t>
      </w:r>
      <w:r w:rsidRPr="00CD6332">
        <w:rPr>
          <w:rFonts w:ascii="Times New Roman" w:hAnsi="Times New Roman"/>
          <w:sz w:val="24"/>
          <w:szCs w:val="24"/>
        </w:rPr>
        <w:t xml:space="preserve"> </w:t>
      </w:r>
      <w:r w:rsidRPr="005842BD">
        <w:rPr>
          <w:rFonts w:ascii="Times New Roman" w:hAnsi="Times New Roman"/>
          <w:sz w:val="24"/>
          <w:szCs w:val="24"/>
        </w:rPr>
        <w:t>A metodologia compreende também um</w:t>
      </w:r>
      <w:r w:rsidR="003326B2">
        <w:rPr>
          <w:rFonts w:ascii="Times New Roman" w:hAnsi="Times New Roman"/>
          <w:sz w:val="24"/>
          <w:szCs w:val="24"/>
        </w:rPr>
        <w:t>a</w:t>
      </w:r>
      <w:r w:rsidRPr="005842BD">
        <w:rPr>
          <w:rFonts w:ascii="Times New Roman" w:hAnsi="Times New Roman"/>
          <w:sz w:val="24"/>
          <w:szCs w:val="24"/>
        </w:rPr>
        <w:t xml:space="preserve"> </w:t>
      </w:r>
      <w:r w:rsidR="003326B2">
        <w:rPr>
          <w:rFonts w:ascii="Times New Roman" w:hAnsi="Times New Roman"/>
          <w:sz w:val="24"/>
          <w:szCs w:val="24"/>
        </w:rPr>
        <w:t>aplicação</w:t>
      </w:r>
      <w:r w:rsidRPr="005842BD">
        <w:rPr>
          <w:rFonts w:ascii="Times New Roman" w:hAnsi="Times New Roman"/>
          <w:sz w:val="24"/>
          <w:szCs w:val="24"/>
        </w:rPr>
        <w:t xml:space="preserve"> </w:t>
      </w:r>
      <w:r w:rsidR="00284AED">
        <w:rPr>
          <w:rFonts w:ascii="Times New Roman" w:hAnsi="Times New Roman"/>
          <w:sz w:val="24"/>
          <w:szCs w:val="24"/>
        </w:rPr>
        <w:t>para o</w:t>
      </w:r>
      <w:r w:rsidRPr="005842BD">
        <w:rPr>
          <w:rFonts w:ascii="Times New Roman" w:hAnsi="Times New Roman"/>
          <w:sz w:val="24"/>
          <w:szCs w:val="24"/>
        </w:rPr>
        <w:t xml:space="preserve"> Consórcio de Desenvolvimento do Alto Paraopeba – Codap. Os resultados indicam que existem incentivos ao não cumprimento das despesas do consórcio, mesmo considerando a possibilidade de punição por parte da </w:t>
      </w:r>
      <w:r w:rsidR="00D01E68">
        <w:rPr>
          <w:rFonts w:ascii="Times New Roman" w:hAnsi="Times New Roman"/>
          <w:sz w:val="24"/>
          <w:szCs w:val="24"/>
        </w:rPr>
        <w:t>g</w:t>
      </w:r>
      <w:r w:rsidRPr="005842BD">
        <w:rPr>
          <w:rFonts w:ascii="Times New Roman" w:hAnsi="Times New Roman"/>
          <w:sz w:val="24"/>
          <w:szCs w:val="24"/>
        </w:rPr>
        <w:t xml:space="preserve">estão do Codap. Os custos sociais para a </w:t>
      </w:r>
      <w:r w:rsidR="00D01E68">
        <w:rPr>
          <w:rFonts w:ascii="Times New Roman" w:hAnsi="Times New Roman"/>
          <w:sz w:val="24"/>
          <w:szCs w:val="24"/>
        </w:rPr>
        <w:t>g</w:t>
      </w:r>
      <w:r w:rsidRPr="005842BD">
        <w:rPr>
          <w:rFonts w:ascii="Times New Roman" w:hAnsi="Times New Roman"/>
          <w:sz w:val="24"/>
          <w:szCs w:val="24"/>
        </w:rPr>
        <w:t xml:space="preserve">estão do </w:t>
      </w:r>
      <w:r w:rsidR="00D01E68">
        <w:rPr>
          <w:rFonts w:ascii="Times New Roman" w:hAnsi="Times New Roman"/>
          <w:sz w:val="24"/>
          <w:szCs w:val="24"/>
        </w:rPr>
        <w:t>C</w:t>
      </w:r>
      <w:r w:rsidRPr="005842BD">
        <w:rPr>
          <w:rFonts w:ascii="Times New Roman" w:hAnsi="Times New Roman"/>
          <w:sz w:val="24"/>
          <w:szCs w:val="24"/>
        </w:rPr>
        <w:t xml:space="preserve">onsórcio, atrelados à punição, são relativamente elevados, os quais prejudicariam a manutenção do grupo. Apesar disso, considera-se que a legislação </w:t>
      </w:r>
      <w:r w:rsidR="007E4FDD">
        <w:rPr>
          <w:rFonts w:ascii="Times New Roman" w:hAnsi="Times New Roman"/>
          <w:sz w:val="24"/>
          <w:szCs w:val="24"/>
        </w:rPr>
        <w:t xml:space="preserve">de 2005 </w:t>
      </w:r>
      <w:r w:rsidRPr="005842BD">
        <w:rPr>
          <w:rFonts w:ascii="Times New Roman" w:hAnsi="Times New Roman"/>
          <w:sz w:val="24"/>
          <w:szCs w:val="24"/>
        </w:rPr>
        <w:t xml:space="preserve">reduziu os processos de extinção dos consórcios, haja vista a incorporação de um novo agente no jogo, o Poder Legislativo Municipal, o qual pode validar as decisões do </w:t>
      </w:r>
      <w:r w:rsidR="005C7B21">
        <w:rPr>
          <w:rFonts w:ascii="Times New Roman" w:hAnsi="Times New Roman"/>
          <w:sz w:val="24"/>
          <w:szCs w:val="24"/>
        </w:rPr>
        <w:t>p</w:t>
      </w:r>
      <w:r w:rsidRPr="005842BD">
        <w:rPr>
          <w:rFonts w:ascii="Times New Roman" w:hAnsi="Times New Roman"/>
          <w:sz w:val="24"/>
          <w:szCs w:val="24"/>
        </w:rPr>
        <w:t xml:space="preserve">refeito. </w:t>
      </w:r>
    </w:p>
    <w:p w:rsidR="00F33738" w:rsidRPr="005842BD" w:rsidRDefault="00F33738" w:rsidP="000E181A">
      <w:pPr>
        <w:spacing w:after="0" w:line="240" w:lineRule="auto"/>
        <w:jc w:val="both"/>
        <w:rPr>
          <w:rFonts w:ascii="Times New Roman" w:hAnsi="Times New Roman"/>
          <w:color w:val="000000"/>
          <w:sz w:val="24"/>
          <w:szCs w:val="24"/>
        </w:rPr>
      </w:pPr>
      <w:r w:rsidRPr="005842BD">
        <w:rPr>
          <w:rFonts w:ascii="Times New Roman" w:hAnsi="Times New Roman"/>
          <w:b/>
          <w:color w:val="000000"/>
          <w:sz w:val="24"/>
          <w:szCs w:val="24"/>
        </w:rPr>
        <w:t>Palavras-chave</w:t>
      </w:r>
      <w:r w:rsidRPr="005842BD">
        <w:rPr>
          <w:rFonts w:ascii="Times New Roman" w:hAnsi="Times New Roman"/>
          <w:color w:val="000000"/>
          <w:sz w:val="24"/>
          <w:szCs w:val="24"/>
        </w:rPr>
        <w:t>: Consórcios Públicos; Teoria dos Jogos; Instituições</w:t>
      </w:r>
    </w:p>
    <w:p w:rsidR="00F33738" w:rsidRDefault="00F33738" w:rsidP="000E181A">
      <w:pPr>
        <w:spacing w:after="0" w:line="240" w:lineRule="auto"/>
        <w:ind w:firstLine="709"/>
        <w:jc w:val="both"/>
        <w:rPr>
          <w:rFonts w:ascii="Times New Roman" w:hAnsi="Times New Roman"/>
          <w:color w:val="000000"/>
          <w:sz w:val="24"/>
          <w:szCs w:val="24"/>
        </w:rPr>
      </w:pPr>
    </w:p>
    <w:p w:rsidR="00893274" w:rsidRDefault="00893274" w:rsidP="000E181A">
      <w:pPr>
        <w:spacing w:after="0" w:line="240" w:lineRule="auto"/>
        <w:ind w:firstLine="709"/>
        <w:jc w:val="both"/>
        <w:rPr>
          <w:rFonts w:ascii="Times New Roman" w:hAnsi="Times New Roman"/>
          <w:color w:val="000000"/>
          <w:sz w:val="24"/>
          <w:szCs w:val="24"/>
        </w:rPr>
      </w:pPr>
      <w:r w:rsidRPr="00893274">
        <w:rPr>
          <w:rFonts w:ascii="Times New Roman" w:hAnsi="Times New Roman"/>
          <w:b/>
          <w:sz w:val="24"/>
          <w:szCs w:val="24"/>
        </w:rPr>
        <w:t>MUNICIPAL PUBLIC</w:t>
      </w:r>
      <w:r w:rsidRPr="00893274">
        <w:rPr>
          <w:rFonts w:ascii="Times New Roman" w:hAnsi="Times New Roman"/>
          <w:b/>
          <w:color w:val="000000"/>
          <w:sz w:val="24"/>
          <w:szCs w:val="24"/>
        </w:rPr>
        <w:t xml:space="preserve"> C</w:t>
      </w:r>
      <w:r w:rsidR="003330A3">
        <w:rPr>
          <w:rFonts w:ascii="Times New Roman" w:hAnsi="Times New Roman"/>
          <w:b/>
          <w:sz w:val="24"/>
          <w:szCs w:val="24"/>
        </w:rPr>
        <w:t>ONSORTIA</w:t>
      </w:r>
      <w:r w:rsidRPr="00893274">
        <w:rPr>
          <w:rFonts w:ascii="Times New Roman" w:hAnsi="Times New Roman"/>
          <w:b/>
          <w:sz w:val="24"/>
          <w:szCs w:val="24"/>
        </w:rPr>
        <w:t>: AN INSTITUTIONAL ANALYSIS</w:t>
      </w:r>
    </w:p>
    <w:p w:rsidR="00893274" w:rsidRPr="005842BD" w:rsidRDefault="00893274" w:rsidP="000E181A">
      <w:pPr>
        <w:spacing w:after="0" w:line="240" w:lineRule="auto"/>
        <w:ind w:firstLine="709"/>
        <w:jc w:val="both"/>
        <w:rPr>
          <w:rFonts w:ascii="Times New Roman" w:hAnsi="Times New Roman"/>
          <w:color w:val="000000"/>
          <w:sz w:val="24"/>
          <w:szCs w:val="24"/>
        </w:rPr>
      </w:pPr>
    </w:p>
    <w:p w:rsidR="00F33738" w:rsidRPr="005842BD" w:rsidRDefault="00F33738" w:rsidP="000E181A">
      <w:pPr>
        <w:spacing w:after="0" w:line="240" w:lineRule="auto"/>
        <w:rPr>
          <w:rFonts w:ascii="Times New Roman" w:hAnsi="Times New Roman"/>
          <w:b/>
          <w:sz w:val="24"/>
          <w:szCs w:val="24"/>
          <w:lang w:val="en-US"/>
        </w:rPr>
      </w:pPr>
      <w:r w:rsidRPr="005842BD">
        <w:rPr>
          <w:rFonts w:ascii="Times New Roman" w:hAnsi="Times New Roman"/>
          <w:b/>
          <w:sz w:val="24"/>
          <w:szCs w:val="24"/>
          <w:lang w:val="en-US"/>
        </w:rPr>
        <w:t>ABSTRACT</w:t>
      </w:r>
    </w:p>
    <w:p w:rsidR="00C23DA1" w:rsidRDefault="000E181A" w:rsidP="000E181A">
      <w:pPr>
        <w:spacing w:after="0" w:line="240" w:lineRule="auto"/>
        <w:jc w:val="both"/>
        <w:rPr>
          <w:rFonts w:ascii="Times New Roman" w:hAnsi="Times New Roman"/>
          <w:color w:val="000000"/>
          <w:sz w:val="24"/>
          <w:szCs w:val="24"/>
          <w:lang w:val="en-US"/>
        </w:rPr>
      </w:pPr>
      <w:r w:rsidRPr="000E181A">
        <w:rPr>
          <w:rFonts w:ascii="Times New Roman" w:hAnsi="Times New Roman"/>
          <w:color w:val="000000"/>
          <w:sz w:val="24"/>
          <w:szCs w:val="24"/>
          <w:lang w:val="en-US"/>
        </w:rPr>
        <w:t xml:space="preserve">Understanding the dynamics of </w:t>
      </w:r>
      <w:r w:rsidR="00BC15DC">
        <w:rPr>
          <w:rFonts w:ascii="Times New Roman" w:hAnsi="Times New Roman"/>
          <w:color w:val="000000"/>
          <w:sz w:val="24"/>
          <w:szCs w:val="24"/>
          <w:lang w:val="en-US"/>
        </w:rPr>
        <w:t>constitution</w:t>
      </w:r>
      <w:r w:rsidRPr="000E181A">
        <w:rPr>
          <w:rFonts w:ascii="Times New Roman" w:hAnsi="Times New Roman"/>
          <w:color w:val="000000"/>
          <w:sz w:val="24"/>
          <w:szCs w:val="24"/>
          <w:lang w:val="en-US"/>
        </w:rPr>
        <w:t xml:space="preserve"> and </w:t>
      </w:r>
      <w:r w:rsidR="00BC15DC" w:rsidRPr="000E181A">
        <w:rPr>
          <w:rFonts w:ascii="Times New Roman" w:hAnsi="Times New Roman"/>
          <w:color w:val="000000"/>
          <w:sz w:val="24"/>
          <w:szCs w:val="24"/>
          <w:lang w:val="en-US"/>
        </w:rPr>
        <w:t xml:space="preserve">maintenance </w:t>
      </w:r>
      <w:r w:rsidR="00BC15DC">
        <w:rPr>
          <w:rFonts w:ascii="Times New Roman" w:hAnsi="Times New Roman"/>
          <w:color w:val="000000"/>
          <w:sz w:val="24"/>
          <w:szCs w:val="24"/>
          <w:lang w:val="en-US"/>
        </w:rPr>
        <w:t xml:space="preserve">of </w:t>
      </w:r>
      <w:r w:rsidR="005C7B21" w:rsidRPr="000E181A">
        <w:rPr>
          <w:rFonts w:ascii="Times New Roman" w:hAnsi="Times New Roman"/>
          <w:color w:val="000000"/>
          <w:sz w:val="24"/>
          <w:szCs w:val="24"/>
          <w:lang w:val="en-US"/>
        </w:rPr>
        <w:t xml:space="preserve">public consortia </w:t>
      </w:r>
      <w:r w:rsidRPr="000E181A">
        <w:rPr>
          <w:rFonts w:ascii="Times New Roman" w:hAnsi="Times New Roman"/>
          <w:color w:val="000000"/>
          <w:sz w:val="24"/>
          <w:szCs w:val="24"/>
          <w:lang w:val="en-US"/>
        </w:rPr>
        <w:t xml:space="preserve">is important because of the strength that this policy has taken in recent decades. Many </w:t>
      </w:r>
      <w:r w:rsidR="005C7B21">
        <w:rPr>
          <w:rFonts w:ascii="Times New Roman" w:hAnsi="Times New Roman"/>
          <w:color w:val="000000"/>
          <w:sz w:val="24"/>
          <w:szCs w:val="24"/>
          <w:lang w:val="en-US"/>
        </w:rPr>
        <w:t>cities</w:t>
      </w:r>
      <w:r w:rsidR="005C7B21" w:rsidRPr="000E181A">
        <w:rPr>
          <w:rFonts w:ascii="Times New Roman" w:hAnsi="Times New Roman"/>
          <w:color w:val="000000"/>
          <w:sz w:val="24"/>
          <w:szCs w:val="24"/>
          <w:lang w:val="en-US"/>
        </w:rPr>
        <w:t xml:space="preserve"> </w:t>
      </w:r>
      <w:r w:rsidRPr="000E181A">
        <w:rPr>
          <w:rFonts w:ascii="Times New Roman" w:hAnsi="Times New Roman"/>
          <w:color w:val="000000"/>
          <w:sz w:val="24"/>
          <w:szCs w:val="24"/>
          <w:lang w:val="en-US"/>
        </w:rPr>
        <w:t xml:space="preserve">already participate in some type of consortium, which provides them with economies of scale and resources. However, it is important to understand the process of </w:t>
      </w:r>
      <w:r w:rsidR="00BC15DC" w:rsidRPr="000E181A">
        <w:rPr>
          <w:rFonts w:ascii="Times New Roman" w:hAnsi="Times New Roman"/>
          <w:color w:val="000000"/>
          <w:sz w:val="24"/>
          <w:szCs w:val="24"/>
          <w:lang w:val="en-US"/>
        </w:rPr>
        <w:t xml:space="preserve">strategic </w:t>
      </w:r>
      <w:r w:rsidR="005C7B21" w:rsidRPr="000E181A">
        <w:rPr>
          <w:rFonts w:ascii="Times New Roman" w:hAnsi="Times New Roman"/>
          <w:color w:val="000000"/>
          <w:sz w:val="24"/>
          <w:szCs w:val="24"/>
          <w:lang w:val="en-US"/>
        </w:rPr>
        <w:t xml:space="preserve">interaction </w:t>
      </w:r>
      <w:r w:rsidRPr="000E181A">
        <w:rPr>
          <w:rFonts w:ascii="Times New Roman" w:hAnsi="Times New Roman"/>
          <w:color w:val="000000"/>
          <w:sz w:val="24"/>
          <w:szCs w:val="24"/>
          <w:lang w:val="en-US"/>
        </w:rPr>
        <w:t xml:space="preserve">between the </w:t>
      </w:r>
      <w:r w:rsidR="005C7B21">
        <w:rPr>
          <w:rFonts w:ascii="Times New Roman" w:hAnsi="Times New Roman"/>
          <w:color w:val="000000"/>
          <w:sz w:val="24"/>
          <w:szCs w:val="24"/>
          <w:lang w:val="en-US"/>
        </w:rPr>
        <w:t>cities</w:t>
      </w:r>
      <w:r w:rsidR="005C7B21" w:rsidRPr="000E181A">
        <w:rPr>
          <w:rFonts w:ascii="Times New Roman" w:hAnsi="Times New Roman"/>
          <w:color w:val="000000"/>
          <w:sz w:val="24"/>
          <w:szCs w:val="24"/>
          <w:lang w:val="en-US"/>
        </w:rPr>
        <w:t xml:space="preserve"> </w:t>
      </w:r>
      <w:r w:rsidR="00BC15DC">
        <w:rPr>
          <w:rFonts w:ascii="Times New Roman" w:hAnsi="Times New Roman"/>
          <w:color w:val="000000"/>
          <w:sz w:val="24"/>
          <w:szCs w:val="24"/>
          <w:lang w:val="en-US"/>
        </w:rPr>
        <w:t>especially after</w:t>
      </w:r>
      <w:r w:rsidR="00BC15DC" w:rsidRPr="000E181A">
        <w:rPr>
          <w:rFonts w:ascii="Times New Roman" w:hAnsi="Times New Roman"/>
          <w:color w:val="000000"/>
          <w:sz w:val="24"/>
          <w:szCs w:val="24"/>
          <w:lang w:val="en-US"/>
        </w:rPr>
        <w:t xml:space="preserve"> </w:t>
      </w:r>
      <w:r w:rsidR="00BC15DC">
        <w:rPr>
          <w:rFonts w:ascii="Times New Roman" w:hAnsi="Times New Roman"/>
          <w:color w:val="000000"/>
          <w:sz w:val="24"/>
          <w:szCs w:val="24"/>
          <w:lang w:val="en-US"/>
        </w:rPr>
        <w:t xml:space="preserve">the Consortia </w:t>
      </w:r>
      <w:r w:rsidRPr="000E181A">
        <w:rPr>
          <w:rFonts w:ascii="Times New Roman" w:hAnsi="Times New Roman"/>
          <w:color w:val="000000"/>
          <w:sz w:val="24"/>
          <w:szCs w:val="24"/>
          <w:lang w:val="en-US"/>
        </w:rPr>
        <w:t>Law 11.107/2005</w:t>
      </w:r>
      <w:r w:rsidR="00BC15DC">
        <w:rPr>
          <w:rFonts w:ascii="Times New Roman" w:hAnsi="Times New Roman"/>
          <w:color w:val="000000"/>
          <w:sz w:val="24"/>
          <w:szCs w:val="24"/>
          <w:lang w:val="en-US"/>
        </w:rPr>
        <w:t xml:space="preserve"> passed</w:t>
      </w:r>
      <w:r w:rsidRPr="000E181A">
        <w:rPr>
          <w:rFonts w:ascii="Times New Roman" w:hAnsi="Times New Roman"/>
          <w:color w:val="000000"/>
          <w:sz w:val="24"/>
          <w:szCs w:val="24"/>
          <w:lang w:val="en-US"/>
        </w:rPr>
        <w:t xml:space="preserve">. Game Theory serves as a methodological basis for the strategy of non-cooperation may present as interesting to some municipal entity participating in the consortium. The methodology also includes </w:t>
      </w:r>
      <w:r w:rsidR="00742015" w:rsidRPr="00742015">
        <w:rPr>
          <w:rFonts w:ascii="Times New Roman" w:hAnsi="Times New Roman"/>
          <w:color w:val="000000"/>
          <w:sz w:val="24"/>
          <w:szCs w:val="24"/>
          <w:lang w:val="en-US"/>
        </w:rPr>
        <w:t xml:space="preserve">an application </w:t>
      </w:r>
      <w:r w:rsidR="00284AED">
        <w:rPr>
          <w:rFonts w:ascii="Times New Roman" w:hAnsi="Times New Roman"/>
          <w:color w:val="000000"/>
          <w:sz w:val="24"/>
          <w:szCs w:val="24"/>
          <w:lang w:val="en-US"/>
        </w:rPr>
        <w:t>for</w:t>
      </w:r>
      <w:r w:rsidR="00742015" w:rsidRPr="00742015">
        <w:rPr>
          <w:rFonts w:ascii="Times New Roman" w:hAnsi="Times New Roman"/>
          <w:color w:val="000000"/>
          <w:sz w:val="24"/>
          <w:szCs w:val="24"/>
          <w:lang w:val="en-US"/>
        </w:rPr>
        <w:t xml:space="preserve"> the </w:t>
      </w:r>
      <w:proofErr w:type="spellStart"/>
      <w:r w:rsidR="005C7B21" w:rsidRPr="00D01E68">
        <w:rPr>
          <w:rFonts w:ascii="Times New Roman" w:hAnsi="Times New Roman"/>
          <w:i/>
          <w:sz w:val="24"/>
          <w:szCs w:val="24"/>
          <w:lang w:val="en-US"/>
        </w:rPr>
        <w:t>Consórcio</w:t>
      </w:r>
      <w:proofErr w:type="spellEnd"/>
      <w:r w:rsidR="005C7B21" w:rsidRPr="00D01E68">
        <w:rPr>
          <w:rFonts w:ascii="Times New Roman" w:hAnsi="Times New Roman"/>
          <w:i/>
          <w:sz w:val="24"/>
          <w:szCs w:val="24"/>
          <w:lang w:val="en-US"/>
        </w:rPr>
        <w:t xml:space="preserve"> de </w:t>
      </w:r>
      <w:proofErr w:type="spellStart"/>
      <w:r w:rsidR="005C7B21" w:rsidRPr="00D01E68">
        <w:rPr>
          <w:rFonts w:ascii="Times New Roman" w:hAnsi="Times New Roman"/>
          <w:i/>
          <w:sz w:val="24"/>
          <w:szCs w:val="24"/>
          <w:lang w:val="en-US"/>
        </w:rPr>
        <w:t>Desenvolvimento</w:t>
      </w:r>
      <w:proofErr w:type="spellEnd"/>
      <w:r w:rsidR="005C7B21" w:rsidRPr="00D01E68">
        <w:rPr>
          <w:rFonts w:ascii="Times New Roman" w:hAnsi="Times New Roman"/>
          <w:i/>
          <w:sz w:val="24"/>
          <w:szCs w:val="24"/>
          <w:lang w:val="en-US"/>
        </w:rPr>
        <w:t xml:space="preserve"> do Alto </w:t>
      </w:r>
      <w:proofErr w:type="spellStart"/>
      <w:r w:rsidR="005C7B21" w:rsidRPr="00D01E68">
        <w:rPr>
          <w:rFonts w:ascii="Times New Roman" w:hAnsi="Times New Roman"/>
          <w:i/>
          <w:sz w:val="24"/>
          <w:szCs w:val="24"/>
          <w:lang w:val="en-US"/>
        </w:rPr>
        <w:t>Paraopeba</w:t>
      </w:r>
      <w:proofErr w:type="spellEnd"/>
      <w:r w:rsidR="005C7B21" w:rsidRPr="005C7B21">
        <w:rPr>
          <w:rFonts w:ascii="Times New Roman" w:hAnsi="Times New Roman"/>
          <w:sz w:val="24"/>
          <w:szCs w:val="24"/>
          <w:lang w:val="en-US"/>
        </w:rPr>
        <w:t xml:space="preserve"> </w:t>
      </w:r>
      <w:r w:rsidRPr="000E181A">
        <w:rPr>
          <w:rFonts w:ascii="Times New Roman" w:hAnsi="Times New Roman"/>
          <w:color w:val="000000"/>
          <w:sz w:val="24"/>
          <w:szCs w:val="24"/>
          <w:lang w:val="en-US"/>
        </w:rPr>
        <w:t xml:space="preserve">- CODAP. The results indicated that there are incentives to non-compliance </w:t>
      </w:r>
      <w:r w:rsidR="005C7B21" w:rsidRPr="000E181A">
        <w:rPr>
          <w:rFonts w:ascii="Times New Roman" w:hAnsi="Times New Roman"/>
          <w:color w:val="000000"/>
          <w:sz w:val="24"/>
          <w:szCs w:val="24"/>
          <w:lang w:val="en-US"/>
        </w:rPr>
        <w:t>consortium</w:t>
      </w:r>
      <w:r w:rsidR="005C7B21">
        <w:rPr>
          <w:rFonts w:ascii="Times New Roman" w:hAnsi="Times New Roman"/>
          <w:color w:val="000000"/>
          <w:sz w:val="24"/>
          <w:szCs w:val="24"/>
          <w:lang w:val="en-US"/>
        </w:rPr>
        <w:t xml:space="preserve">’s </w:t>
      </w:r>
      <w:r w:rsidRPr="000E181A">
        <w:rPr>
          <w:rFonts w:ascii="Times New Roman" w:hAnsi="Times New Roman"/>
          <w:color w:val="000000"/>
          <w:sz w:val="24"/>
          <w:szCs w:val="24"/>
          <w:lang w:val="en-US"/>
        </w:rPr>
        <w:t>costs</w:t>
      </w:r>
      <w:r w:rsidR="005C7B21">
        <w:rPr>
          <w:rFonts w:ascii="Times New Roman" w:hAnsi="Times New Roman"/>
          <w:color w:val="000000"/>
          <w:sz w:val="24"/>
          <w:szCs w:val="24"/>
          <w:lang w:val="en-US"/>
        </w:rPr>
        <w:t>,</w:t>
      </w:r>
      <w:r w:rsidRPr="000E181A">
        <w:rPr>
          <w:rFonts w:ascii="Times New Roman" w:hAnsi="Times New Roman"/>
          <w:color w:val="000000"/>
          <w:sz w:val="24"/>
          <w:szCs w:val="24"/>
          <w:lang w:val="en-US"/>
        </w:rPr>
        <w:t xml:space="preserve"> even considering the possibility of punishment by the </w:t>
      </w:r>
      <w:r w:rsidR="005C7B21" w:rsidRPr="000E181A">
        <w:rPr>
          <w:rFonts w:ascii="Times New Roman" w:hAnsi="Times New Roman"/>
          <w:color w:val="000000"/>
          <w:sz w:val="24"/>
          <w:szCs w:val="24"/>
          <w:lang w:val="en-US"/>
        </w:rPr>
        <w:t>CODAP</w:t>
      </w:r>
      <w:r w:rsidR="005C7B21">
        <w:rPr>
          <w:rFonts w:ascii="Times New Roman" w:hAnsi="Times New Roman"/>
          <w:color w:val="000000"/>
          <w:sz w:val="24"/>
          <w:szCs w:val="24"/>
          <w:lang w:val="en-US"/>
        </w:rPr>
        <w:t xml:space="preserve">’s </w:t>
      </w:r>
      <w:r w:rsidR="00D01E68">
        <w:rPr>
          <w:rFonts w:ascii="Times New Roman" w:hAnsi="Times New Roman"/>
          <w:color w:val="000000"/>
          <w:sz w:val="24"/>
          <w:szCs w:val="24"/>
          <w:lang w:val="en-US"/>
        </w:rPr>
        <w:t>m</w:t>
      </w:r>
      <w:r w:rsidRPr="000E181A">
        <w:rPr>
          <w:rFonts w:ascii="Times New Roman" w:hAnsi="Times New Roman"/>
          <w:color w:val="000000"/>
          <w:sz w:val="24"/>
          <w:szCs w:val="24"/>
          <w:lang w:val="en-US"/>
        </w:rPr>
        <w:t>anageme</w:t>
      </w:r>
      <w:r w:rsidR="005C7B21">
        <w:rPr>
          <w:rFonts w:ascii="Times New Roman" w:hAnsi="Times New Roman"/>
          <w:color w:val="000000"/>
          <w:sz w:val="24"/>
          <w:szCs w:val="24"/>
          <w:lang w:val="en-US"/>
        </w:rPr>
        <w:t>nt.</w:t>
      </w:r>
      <w:r w:rsidRPr="000E181A">
        <w:rPr>
          <w:rFonts w:ascii="Times New Roman" w:hAnsi="Times New Roman"/>
          <w:color w:val="000000"/>
          <w:sz w:val="24"/>
          <w:szCs w:val="24"/>
          <w:lang w:val="en-US"/>
        </w:rPr>
        <w:t xml:space="preserve"> The social costs for </w:t>
      </w:r>
      <w:r w:rsidR="00D01E68">
        <w:rPr>
          <w:rFonts w:ascii="Times New Roman" w:hAnsi="Times New Roman"/>
          <w:color w:val="000000"/>
          <w:sz w:val="24"/>
          <w:szCs w:val="24"/>
          <w:lang w:val="en-US"/>
        </w:rPr>
        <w:t>C</w:t>
      </w:r>
      <w:r w:rsidR="005C7B21" w:rsidRPr="000E181A">
        <w:rPr>
          <w:rFonts w:ascii="Times New Roman" w:hAnsi="Times New Roman"/>
          <w:color w:val="000000"/>
          <w:sz w:val="24"/>
          <w:szCs w:val="24"/>
          <w:lang w:val="en-US"/>
        </w:rPr>
        <w:t>onsortium</w:t>
      </w:r>
      <w:r w:rsidR="005C7B21">
        <w:rPr>
          <w:rFonts w:ascii="Times New Roman" w:hAnsi="Times New Roman"/>
          <w:color w:val="000000"/>
          <w:sz w:val="24"/>
          <w:szCs w:val="24"/>
          <w:lang w:val="en-US"/>
        </w:rPr>
        <w:t xml:space="preserve">’s </w:t>
      </w:r>
      <w:r w:rsidR="00D01E68">
        <w:rPr>
          <w:rFonts w:ascii="Times New Roman" w:hAnsi="Times New Roman"/>
          <w:color w:val="000000"/>
          <w:sz w:val="24"/>
          <w:szCs w:val="24"/>
          <w:lang w:val="en-US"/>
        </w:rPr>
        <w:t>m</w:t>
      </w:r>
      <w:r w:rsidRPr="000E181A">
        <w:rPr>
          <w:rFonts w:ascii="Times New Roman" w:hAnsi="Times New Roman"/>
          <w:color w:val="000000"/>
          <w:sz w:val="24"/>
          <w:szCs w:val="24"/>
          <w:lang w:val="en-US"/>
        </w:rPr>
        <w:t>anagement, linked to punishment, are relatively high, which would hinder the maintenance group. Nevertheless, it is considered that the legislation</w:t>
      </w:r>
      <w:r w:rsidR="00C90B46">
        <w:rPr>
          <w:rFonts w:ascii="Times New Roman" w:hAnsi="Times New Roman"/>
          <w:color w:val="000000"/>
          <w:sz w:val="24"/>
          <w:szCs w:val="24"/>
          <w:lang w:val="en-US"/>
        </w:rPr>
        <w:t xml:space="preserve"> </w:t>
      </w:r>
      <w:r w:rsidR="000E711C">
        <w:rPr>
          <w:rFonts w:ascii="Times New Roman" w:hAnsi="Times New Roman"/>
          <w:color w:val="000000"/>
          <w:sz w:val="24"/>
          <w:szCs w:val="24"/>
          <w:lang w:val="en-US"/>
        </w:rPr>
        <w:t>at</w:t>
      </w:r>
      <w:r w:rsidR="00C90B46">
        <w:rPr>
          <w:rFonts w:ascii="Times New Roman" w:hAnsi="Times New Roman"/>
          <w:color w:val="000000"/>
          <w:sz w:val="24"/>
          <w:szCs w:val="24"/>
          <w:lang w:val="en-US"/>
        </w:rPr>
        <w:t xml:space="preserve"> 2005</w:t>
      </w:r>
      <w:r w:rsidRPr="000E181A">
        <w:rPr>
          <w:rFonts w:ascii="Times New Roman" w:hAnsi="Times New Roman"/>
          <w:color w:val="000000"/>
          <w:sz w:val="24"/>
          <w:szCs w:val="24"/>
          <w:lang w:val="en-US"/>
        </w:rPr>
        <w:t xml:space="preserve"> has reduced the process of </w:t>
      </w:r>
      <w:r w:rsidR="005C7B21" w:rsidRPr="000E181A">
        <w:rPr>
          <w:rFonts w:ascii="Times New Roman" w:hAnsi="Times New Roman"/>
          <w:color w:val="000000"/>
          <w:sz w:val="24"/>
          <w:szCs w:val="24"/>
          <w:lang w:val="en-US"/>
        </w:rPr>
        <w:t>consortia</w:t>
      </w:r>
      <w:r w:rsidR="005C7B21">
        <w:rPr>
          <w:rFonts w:ascii="Times New Roman" w:hAnsi="Times New Roman"/>
          <w:color w:val="000000"/>
          <w:sz w:val="24"/>
          <w:szCs w:val="24"/>
          <w:lang w:val="en-US"/>
        </w:rPr>
        <w:t>’s</w:t>
      </w:r>
      <w:r w:rsidR="005C7B21" w:rsidRPr="000E181A">
        <w:rPr>
          <w:rFonts w:ascii="Times New Roman" w:hAnsi="Times New Roman"/>
          <w:color w:val="000000"/>
          <w:sz w:val="24"/>
          <w:szCs w:val="24"/>
          <w:lang w:val="en-US"/>
        </w:rPr>
        <w:t xml:space="preserve"> </w:t>
      </w:r>
      <w:r w:rsidRPr="000E181A">
        <w:rPr>
          <w:rFonts w:ascii="Times New Roman" w:hAnsi="Times New Roman"/>
          <w:color w:val="000000"/>
          <w:sz w:val="24"/>
          <w:szCs w:val="24"/>
          <w:lang w:val="en-US"/>
        </w:rPr>
        <w:t xml:space="preserve">extinction, due to the incorporation of a new agent in the game, the Legislative Council, which may validate the decisions of the </w:t>
      </w:r>
      <w:r w:rsidR="005C7B21">
        <w:rPr>
          <w:rFonts w:ascii="Times New Roman" w:hAnsi="Times New Roman"/>
          <w:color w:val="000000"/>
          <w:sz w:val="24"/>
          <w:szCs w:val="24"/>
          <w:lang w:val="en-US"/>
        </w:rPr>
        <w:t>m</w:t>
      </w:r>
      <w:r w:rsidRPr="000E181A">
        <w:rPr>
          <w:rFonts w:ascii="Times New Roman" w:hAnsi="Times New Roman"/>
          <w:color w:val="000000"/>
          <w:sz w:val="24"/>
          <w:szCs w:val="24"/>
          <w:lang w:val="en-US"/>
        </w:rPr>
        <w:t>ayor.</w:t>
      </w:r>
    </w:p>
    <w:p w:rsidR="000E181A" w:rsidRDefault="00F33738" w:rsidP="000E181A">
      <w:pPr>
        <w:spacing w:after="0" w:line="240" w:lineRule="auto"/>
        <w:jc w:val="both"/>
        <w:rPr>
          <w:rFonts w:ascii="Times New Roman" w:hAnsi="Times New Roman"/>
          <w:color w:val="000000"/>
          <w:sz w:val="24"/>
          <w:szCs w:val="24"/>
          <w:lang w:val="en-US"/>
        </w:rPr>
      </w:pPr>
      <w:r w:rsidRPr="005842BD">
        <w:rPr>
          <w:rFonts w:ascii="Times New Roman" w:hAnsi="Times New Roman"/>
          <w:b/>
          <w:color w:val="000000"/>
          <w:sz w:val="24"/>
          <w:szCs w:val="24"/>
          <w:lang w:val="en-US"/>
        </w:rPr>
        <w:t>Key-words:</w:t>
      </w:r>
      <w:r w:rsidRPr="005842BD">
        <w:rPr>
          <w:rFonts w:ascii="Times New Roman" w:hAnsi="Times New Roman"/>
          <w:lang w:val="en-US"/>
        </w:rPr>
        <w:t xml:space="preserve"> </w:t>
      </w:r>
      <w:r w:rsidRPr="005842BD">
        <w:rPr>
          <w:rFonts w:ascii="Times New Roman" w:hAnsi="Times New Roman"/>
          <w:color w:val="000000"/>
          <w:sz w:val="24"/>
          <w:szCs w:val="24"/>
          <w:lang w:val="en-US"/>
        </w:rPr>
        <w:t>Public Consortia; Game Theory; Institutions</w:t>
      </w:r>
      <w:r w:rsidR="000E181A">
        <w:rPr>
          <w:rFonts w:ascii="Times New Roman" w:hAnsi="Times New Roman"/>
          <w:color w:val="000000"/>
          <w:sz w:val="24"/>
          <w:szCs w:val="24"/>
          <w:lang w:val="en-US"/>
        </w:rPr>
        <w:t>.</w:t>
      </w:r>
    </w:p>
    <w:p w:rsidR="00612C4C" w:rsidRDefault="00612C4C" w:rsidP="000E181A">
      <w:pPr>
        <w:spacing w:after="0" w:line="240" w:lineRule="auto"/>
        <w:jc w:val="both"/>
        <w:rPr>
          <w:rFonts w:ascii="Times New Roman" w:hAnsi="Times New Roman"/>
          <w:color w:val="000000"/>
          <w:sz w:val="24"/>
          <w:szCs w:val="24"/>
          <w:lang w:val="en-US"/>
        </w:rPr>
      </w:pPr>
    </w:p>
    <w:p w:rsidR="00540A24" w:rsidRPr="00C97A88" w:rsidRDefault="00540A24" w:rsidP="00540A24">
      <w:pPr>
        <w:spacing w:after="0" w:line="240" w:lineRule="auto"/>
        <w:jc w:val="both"/>
        <w:rPr>
          <w:rFonts w:ascii="Times New Roman" w:hAnsi="Times New Roman"/>
          <w:b/>
          <w:color w:val="000000"/>
          <w:sz w:val="24"/>
          <w:szCs w:val="24"/>
        </w:rPr>
      </w:pPr>
      <w:r w:rsidRPr="00C97A88">
        <w:rPr>
          <w:rFonts w:ascii="Times New Roman" w:hAnsi="Times New Roman"/>
          <w:b/>
          <w:color w:val="000000"/>
          <w:sz w:val="24"/>
          <w:szCs w:val="24"/>
        </w:rPr>
        <w:t xml:space="preserve">Área </w:t>
      </w:r>
      <w:r w:rsidR="007116A9" w:rsidRPr="00C97A88">
        <w:rPr>
          <w:rFonts w:ascii="Times New Roman" w:hAnsi="Times New Roman"/>
          <w:b/>
          <w:color w:val="000000"/>
          <w:sz w:val="24"/>
          <w:szCs w:val="24"/>
        </w:rPr>
        <w:t>ANPEC 5</w:t>
      </w:r>
      <w:r w:rsidRPr="00C97A88">
        <w:rPr>
          <w:rFonts w:ascii="Times New Roman" w:hAnsi="Times New Roman"/>
          <w:b/>
          <w:color w:val="000000"/>
          <w:sz w:val="24"/>
          <w:szCs w:val="24"/>
        </w:rPr>
        <w:t xml:space="preserve">: </w:t>
      </w:r>
      <w:proofErr w:type="spellStart"/>
      <w:r w:rsidR="007116A9" w:rsidRPr="00C97A88">
        <w:rPr>
          <w:rFonts w:ascii="Times New Roman" w:hAnsi="Times New Roman"/>
          <w:b/>
          <w:color w:val="000000"/>
          <w:sz w:val="24"/>
          <w:szCs w:val="24"/>
          <w:lang w:val="en-US"/>
        </w:rPr>
        <w:t>Economia</w:t>
      </w:r>
      <w:proofErr w:type="spellEnd"/>
      <w:r w:rsidR="007116A9" w:rsidRPr="00C97A88">
        <w:rPr>
          <w:rFonts w:ascii="Times New Roman" w:hAnsi="Times New Roman"/>
          <w:b/>
          <w:color w:val="000000"/>
          <w:sz w:val="24"/>
          <w:szCs w:val="24"/>
          <w:lang w:val="en-US"/>
        </w:rPr>
        <w:t xml:space="preserve"> do </w:t>
      </w:r>
      <w:proofErr w:type="spellStart"/>
      <w:r w:rsidR="007116A9" w:rsidRPr="00C97A88">
        <w:rPr>
          <w:rFonts w:ascii="Times New Roman" w:hAnsi="Times New Roman"/>
          <w:b/>
          <w:color w:val="000000"/>
          <w:sz w:val="24"/>
          <w:szCs w:val="24"/>
          <w:lang w:val="en-US"/>
        </w:rPr>
        <w:t>Setor</w:t>
      </w:r>
      <w:proofErr w:type="spellEnd"/>
      <w:r w:rsidR="007116A9" w:rsidRPr="00C97A88">
        <w:rPr>
          <w:rFonts w:ascii="Times New Roman" w:hAnsi="Times New Roman"/>
          <w:b/>
          <w:color w:val="000000"/>
          <w:sz w:val="24"/>
          <w:szCs w:val="24"/>
          <w:lang w:val="en-US"/>
        </w:rPr>
        <w:t xml:space="preserve"> </w:t>
      </w:r>
      <w:proofErr w:type="spellStart"/>
      <w:r w:rsidR="007116A9" w:rsidRPr="00C97A88">
        <w:rPr>
          <w:rFonts w:ascii="Times New Roman" w:hAnsi="Times New Roman"/>
          <w:b/>
          <w:color w:val="000000"/>
          <w:sz w:val="24"/>
          <w:szCs w:val="24"/>
          <w:lang w:val="en-US"/>
        </w:rPr>
        <w:t>Público</w:t>
      </w:r>
      <w:proofErr w:type="spellEnd"/>
    </w:p>
    <w:p w:rsidR="005B0B0B" w:rsidRDefault="00612C4C" w:rsidP="000E181A">
      <w:pPr>
        <w:spacing w:after="0" w:line="240" w:lineRule="auto"/>
        <w:jc w:val="both"/>
        <w:rPr>
          <w:rFonts w:ascii="Verdana" w:eastAsia="Times New Roman" w:hAnsi="Verdana"/>
          <w:color w:val="000000"/>
          <w:sz w:val="21"/>
          <w:szCs w:val="21"/>
          <w:lang w:eastAsia="pt-BR"/>
        </w:rPr>
      </w:pPr>
      <w:r w:rsidRPr="00FB3BF8">
        <w:rPr>
          <w:rFonts w:ascii="Times New Roman" w:hAnsi="Times New Roman"/>
          <w:b/>
          <w:color w:val="000000"/>
          <w:sz w:val="24"/>
          <w:szCs w:val="24"/>
          <w:lang w:val="en-US"/>
        </w:rPr>
        <w:t>JEL</w:t>
      </w:r>
      <w:r w:rsidRPr="00FB3BF8">
        <w:rPr>
          <w:rFonts w:ascii="Times New Roman" w:hAnsi="Times New Roman"/>
          <w:b/>
          <w:color w:val="000000"/>
          <w:sz w:val="24"/>
          <w:szCs w:val="24"/>
        </w:rPr>
        <w:t>:</w:t>
      </w:r>
      <w:r w:rsidR="004A6914">
        <w:rPr>
          <w:rFonts w:ascii="Times New Roman" w:hAnsi="Times New Roman"/>
          <w:b/>
          <w:color w:val="000000"/>
          <w:sz w:val="24"/>
          <w:szCs w:val="24"/>
        </w:rPr>
        <w:t xml:space="preserve"> </w:t>
      </w:r>
      <w:r w:rsidR="001A0F18">
        <w:rPr>
          <w:rFonts w:ascii="Times New Roman" w:hAnsi="Times New Roman"/>
          <w:color w:val="000000"/>
          <w:sz w:val="24"/>
          <w:szCs w:val="24"/>
          <w:lang w:val="en-US"/>
        </w:rPr>
        <w:t>R5</w:t>
      </w:r>
      <w:r w:rsidR="007B4CAA">
        <w:rPr>
          <w:rFonts w:ascii="Times New Roman" w:hAnsi="Times New Roman"/>
          <w:color w:val="000000"/>
          <w:sz w:val="24"/>
          <w:szCs w:val="24"/>
          <w:lang w:val="en-US"/>
        </w:rPr>
        <w:t>8</w:t>
      </w:r>
      <w:bookmarkStart w:id="1" w:name="_GoBack"/>
      <w:bookmarkEnd w:id="1"/>
      <w:r w:rsidR="001A0F18">
        <w:rPr>
          <w:rFonts w:ascii="Times New Roman" w:hAnsi="Times New Roman"/>
          <w:color w:val="000000"/>
          <w:sz w:val="24"/>
          <w:szCs w:val="24"/>
          <w:lang w:val="en-US"/>
        </w:rPr>
        <w:t>;</w:t>
      </w:r>
      <w:r w:rsidR="005B0B0B" w:rsidRPr="005B0B0B">
        <w:rPr>
          <w:rFonts w:ascii="Times New Roman" w:hAnsi="Times New Roman"/>
          <w:color w:val="000000"/>
          <w:sz w:val="24"/>
          <w:szCs w:val="24"/>
          <w:lang w:val="en-US"/>
        </w:rPr>
        <w:t xml:space="preserve"> C7</w:t>
      </w:r>
      <w:r w:rsidR="001A0F18">
        <w:rPr>
          <w:rFonts w:ascii="Times New Roman" w:hAnsi="Times New Roman"/>
          <w:color w:val="000000"/>
          <w:sz w:val="24"/>
          <w:szCs w:val="24"/>
          <w:lang w:val="en-US"/>
        </w:rPr>
        <w:t>0; D02</w:t>
      </w:r>
    </w:p>
    <w:p w:rsidR="00F33738" w:rsidRPr="005842BD" w:rsidRDefault="000E181A" w:rsidP="000E181A">
      <w:pPr>
        <w:numPr>
          <w:ilvl w:val="0"/>
          <w:numId w:val="28"/>
        </w:numPr>
        <w:spacing w:after="0" w:line="240" w:lineRule="auto"/>
        <w:ind w:left="284" w:hanging="284"/>
        <w:rPr>
          <w:rFonts w:ascii="Times New Roman" w:hAnsi="Times New Roman"/>
          <w:b/>
          <w:sz w:val="24"/>
          <w:szCs w:val="24"/>
        </w:rPr>
      </w:pPr>
      <w:r>
        <w:rPr>
          <w:rFonts w:ascii="Times New Roman" w:hAnsi="Times New Roman"/>
          <w:color w:val="000000"/>
          <w:sz w:val="24"/>
          <w:szCs w:val="24"/>
          <w:lang w:val="en-US"/>
        </w:rPr>
        <w:br w:type="page"/>
      </w:r>
      <w:r w:rsidR="00F33738" w:rsidRPr="005842BD">
        <w:rPr>
          <w:rFonts w:ascii="Times New Roman" w:hAnsi="Times New Roman"/>
          <w:b/>
          <w:sz w:val="24"/>
          <w:szCs w:val="24"/>
        </w:rPr>
        <w:lastRenderedPageBreak/>
        <w:t>INTRODUÇÃO</w:t>
      </w:r>
    </w:p>
    <w:p w:rsidR="00F33738" w:rsidRPr="00C23DA1" w:rsidRDefault="00F33738" w:rsidP="00C23DA1">
      <w:pPr>
        <w:spacing w:after="0" w:line="240" w:lineRule="auto"/>
        <w:rPr>
          <w:rFonts w:ascii="Times New Roman" w:hAnsi="Times New Roman"/>
          <w:color w:val="000000"/>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No Brasil existem inúmeros consórcios públicos intermunicipais e, a partir da Constituição de 1988, com o aumento da autonomia da esfera municipal</w:t>
      </w:r>
      <w:r w:rsidR="00DF6114">
        <w:rPr>
          <w:rFonts w:ascii="Times New Roman" w:hAnsi="Times New Roman"/>
          <w:color w:val="000000"/>
          <w:sz w:val="24"/>
          <w:szCs w:val="24"/>
        </w:rPr>
        <w:t xml:space="preserve"> e </w:t>
      </w:r>
      <w:r w:rsidR="007430C5">
        <w:rPr>
          <w:rFonts w:ascii="Times New Roman" w:hAnsi="Times New Roman"/>
          <w:color w:val="000000"/>
          <w:sz w:val="24"/>
          <w:szCs w:val="24"/>
        </w:rPr>
        <w:t>a ampliacao</w:t>
      </w:r>
      <w:r w:rsidR="00DF6114">
        <w:rPr>
          <w:rFonts w:ascii="Times New Roman" w:hAnsi="Times New Roman"/>
          <w:color w:val="000000"/>
          <w:sz w:val="24"/>
          <w:szCs w:val="24"/>
        </w:rPr>
        <w:t xml:space="preserve"> do número de municípios induzid</w:t>
      </w:r>
      <w:r w:rsidR="007430C5">
        <w:rPr>
          <w:rFonts w:ascii="Times New Roman" w:hAnsi="Times New Roman"/>
          <w:color w:val="000000"/>
          <w:sz w:val="24"/>
          <w:szCs w:val="24"/>
        </w:rPr>
        <w:t>a</w:t>
      </w:r>
      <w:r w:rsidR="00DF6114">
        <w:rPr>
          <w:rFonts w:ascii="Times New Roman" w:hAnsi="Times New Roman"/>
          <w:color w:val="000000"/>
          <w:sz w:val="24"/>
          <w:szCs w:val="24"/>
        </w:rPr>
        <w:t xml:space="preserve"> pelas regras na distribuição de recursos</w:t>
      </w:r>
      <w:r w:rsidRPr="005842BD">
        <w:rPr>
          <w:rFonts w:ascii="Times New Roman" w:hAnsi="Times New Roman"/>
          <w:color w:val="000000"/>
          <w:sz w:val="24"/>
          <w:szCs w:val="24"/>
        </w:rPr>
        <w:t>, a formação de consórcios se intensificou. Os consórcios públicos estão ordenados sob a Lei n</w:t>
      </w:r>
      <w:r w:rsidRPr="005842BD">
        <w:rPr>
          <w:rFonts w:ascii="Times New Roman" w:hAnsi="Times New Roman"/>
          <w:color w:val="000000"/>
          <w:sz w:val="24"/>
          <w:szCs w:val="24"/>
          <w:vertAlign w:val="superscript"/>
        </w:rPr>
        <w:t>o</w:t>
      </w:r>
      <w:r w:rsidRPr="005842BD">
        <w:rPr>
          <w:rFonts w:ascii="Times New Roman" w:hAnsi="Times New Roman"/>
          <w:color w:val="000000"/>
          <w:sz w:val="24"/>
          <w:szCs w:val="24"/>
        </w:rPr>
        <w:t xml:space="preserve"> 11.107/2005 e um dos benefícios diretos é o de agrupar pequenos municípios, agregando um número suficiente de habitantes, para que estes possam ser contemplados por diversos programas dos governos estadual e federal, nas mais diversas áreas (meio ambiente, saúde, segurança pública, e outros serviços), destinados a municípios com número maior de habitantes.</w:t>
      </w:r>
    </w:p>
    <w:p w:rsidR="00F33738" w:rsidRPr="005842BD" w:rsidRDefault="007430C5" w:rsidP="00556A6E">
      <w:pPr>
        <w:spacing w:after="0" w:line="240" w:lineRule="auto"/>
        <w:ind w:firstLine="709"/>
        <w:jc w:val="both"/>
        <w:rPr>
          <w:rFonts w:ascii="Times New Roman" w:hAnsi="Times New Roman"/>
          <w:sz w:val="24"/>
          <w:szCs w:val="24"/>
        </w:rPr>
      </w:pPr>
      <w:r>
        <w:rPr>
          <w:rFonts w:ascii="Times New Roman" w:hAnsi="Times New Roman"/>
          <w:color w:val="000000"/>
          <w:sz w:val="24"/>
          <w:szCs w:val="24"/>
        </w:rPr>
        <w:t>Segundo</w:t>
      </w:r>
      <w:r w:rsidR="00F33738" w:rsidRPr="005842BD">
        <w:rPr>
          <w:rFonts w:ascii="Times New Roman" w:hAnsi="Times New Roman"/>
          <w:color w:val="000000"/>
          <w:sz w:val="24"/>
          <w:szCs w:val="24"/>
        </w:rPr>
        <w:t xml:space="preserve"> Vaz (1997), com o consórcio há</w:t>
      </w:r>
      <w:r w:rsidR="00F33738" w:rsidRPr="005842BD">
        <w:rPr>
          <w:rFonts w:ascii="Times New Roman" w:hAnsi="Times New Roman"/>
          <w:sz w:val="24"/>
          <w:szCs w:val="24"/>
        </w:rPr>
        <w:t xml:space="preserve"> o aumento da capacidade de realização dos governos municipais, podendo ampliar o atendimento aos cidadãos, há maior eficiência do uso dos recursos públicos (compartilhamento de recursos escassos, de máquinas, de unidades de saúde ou unidades de disposição de resíduos sólidos, por exemplo), há a realização de ações inacessíveis a uma única prefeitura (aquisição de equipamentos de alto custo), e há o aumento do poder de diálogo, pressão e negociação dos municípios</w:t>
      </w:r>
      <w:r w:rsidR="0092179C">
        <w:rPr>
          <w:rFonts w:ascii="Times New Roman" w:hAnsi="Times New Roman"/>
          <w:sz w:val="24"/>
          <w:szCs w:val="24"/>
        </w:rPr>
        <w:t xml:space="preserve"> junto às organizações privadas e outras esferas do poder público.</w:t>
      </w:r>
    </w:p>
    <w:p w:rsidR="00F33738" w:rsidRPr="00CD6332"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Para César (2008) a lei 11.107/2005 prevê benefícios para os entes consorciados que vão desde a racionalização do uso dos recursos até o fortalecimento dos vínculos preexistentes com a formação ou consolidação de uma identidade regional. Além disso,</w:t>
      </w:r>
      <w:r w:rsidR="0073592D">
        <w:rPr>
          <w:rFonts w:ascii="Times New Roman" w:hAnsi="Times New Roman"/>
          <w:sz w:val="24"/>
          <w:szCs w:val="24"/>
        </w:rPr>
        <w:t xml:space="preserve"> há</w:t>
      </w:r>
      <w:r w:rsidRPr="005842BD">
        <w:rPr>
          <w:rFonts w:ascii="Times New Roman" w:hAnsi="Times New Roman"/>
          <w:sz w:val="24"/>
          <w:szCs w:val="24"/>
        </w:rPr>
        <w:t xml:space="preserve"> o estímulo que representa em relação às políticas públicas, que têm maior probabilidade de serem executadas de maneira mais técnica e eficiente, e a possibilidade de se coordenar a ação entre diversos entes federativos. Para Alves (2006) apud César, (2008) os consórcios públicos represent</w:t>
      </w:r>
      <w:r w:rsidRPr="00CD6332">
        <w:rPr>
          <w:rFonts w:ascii="Times New Roman" w:hAnsi="Times New Roman"/>
          <w:sz w:val="24"/>
          <w:szCs w:val="24"/>
        </w:rPr>
        <w:t>am uma evolução como instrumento eficiente de cooperação interfederativa, sobretudo a intermunicipal e metropolitana.</w:t>
      </w:r>
      <w:r w:rsidR="007430C5">
        <w:rPr>
          <w:rFonts w:ascii="Times New Roman" w:hAnsi="Times New Roman"/>
          <w:sz w:val="24"/>
          <w:szCs w:val="24"/>
        </w:rPr>
        <w:t>, visto que:</w:t>
      </w:r>
    </w:p>
    <w:p w:rsidR="00F33738" w:rsidRPr="00CD6332" w:rsidRDefault="00F33738" w:rsidP="00556A6E">
      <w:pPr>
        <w:spacing w:after="0" w:line="240" w:lineRule="auto"/>
        <w:ind w:firstLine="709"/>
        <w:jc w:val="both"/>
        <w:rPr>
          <w:rFonts w:ascii="Times New Roman" w:hAnsi="Times New Roman"/>
          <w:sz w:val="24"/>
          <w:szCs w:val="24"/>
        </w:rPr>
      </w:pPr>
    </w:p>
    <w:p w:rsidR="00F33738" w:rsidRPr="00764805" w:rsidRDefault="00F33738" w:rsidP="00556A6E">
      <w:pPr>
        <w:spacing w:after="0" w:line="240" w:lineRule="auto"/>
        <w:ind w:left="2268"/>
        <w:jc w:val="both"/>
        <w:rPr>
          <w:rFonts w:ascii="Times New Roman" w:hAnsi="Times New Roman"/>
        </w:rPr>
      </w:pPr>
      <w:r w:rsidRPr="00764805">
        <w:rPr>
          <w:rFonts w:ascii="Times New Roman" w:hAnsi="Times New Roman"/>
        </w:rPr>
        <w:t>(...) a própria personalidade jurídica oriunda dos consórcios públicos como “</w:t>
      </w:r>
      <w:r w:rsidRPr="00764805">
        <w:rPr>
          <w:rFonts w:ascii="Times New Roman" w:hAnsi="Times New Roman"/>
          <w:iCs/>
        </w:rPr>
        <w:t>plus</w:t>
      </w:r>
      <w:r w:rsidRPr="00764805">
        <w:rPr>
          <w:rFonts w:ascii="Times New Roman" w:hAnsi="Times New Roman"/>
        </w:rPr>
        <w:t>” de eficiência, passo que permite ampliação da efetividade da cooperação interfederativa, substituindo um vínculo tido como precário dos antigos consórcios administrativos por um de caráter permanente, além de desenvolver uma gestão associada que não se esgota na consecução de objetivos pontuais e temporários</w:t>
      </w:r>
      <w:r w:rsidR="007430C5">
        <w:rPr>
          <w:rFonts w:ascii="Times New Roman" w:hAnsi="Times New Roman"/>
          <w:sz w:val="24"/>
          <w:szCs w:val="24"/>
        </w:rPr>
        <w:t xml:space="preserve"> (CÉSAR, </w:t>
      </w:r>
      <w:r w:rsidR="007430C5" w:rsidRPr="005842BD">
        <w:rPr>
          <w:rFonts w:ascii="Times New Roman" w:hAnsi="Times New Roman"/>
          <w:sz w:val="24"/>
          <w:szCs w:val="24"/>
        </w:rPr>
        <w:t>2008, p. 23)</w:t>
      </w:r>
    </w:p>
    <w:p w:rsidR="00F33738" w:rsidRPr="005842BD" w:rsidRDefault="00F33738" w:rsidP="00556A6E">
      <w:pPr>
        <w:spacing w:after="0" w:line="240" w:lineRule="auto"/>
        <w:ind w:firstLine="709"/>
        <w:jc w:val="both"/>
        <w:rPr>
          <w:rFonts w:ascii="Times New Roman" w:hAnsi="Times New Roman"/>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sz w:val="24"/>
          <w:szCs w:val="24"/>
          <w:lang w:eastAsia="pt-BR"/>
        </w:rPr>
        <w:t>As informações do Ministério do Planejamento Orçamento e Gestão (2010) confirmam o sucesso dos consórcios por conta de fatores como a i</w:t>
      </w:r>
      <w:r w:rsidRPr="005842BD">
        <w:rPr>
          <w:rFonts w:ascii="Times New Roman" w:hAnsi="Times New Roman"/>
          <w:color w:val="000000"/>
          <w:sz w:val="24"/>
          <w:szCs w:val="24"/>
        </w:rPr>
        <w:t>dentidade regional com bases sociais e culturais; construção de capital social pelas associações civis, sindicatos e imprensa da região; liderança política; e construção de uma rede institucional: Fórum da Cidadania, Câmara Regional, Agência de Desenvolvimento Econômico, dentre outros.</w:t>
      </w:r>
    </w:p>
    <w:p w:rsidR="00F33738" w:rsidRPr="005842BD" w:rsidRDefault="00F33738" w:rsidP="00556A6E">
      <w:pPr>
        <w:spacing w:after="0" w:line="240" w:lineRule="auto"/>
        <w:ind w:firstLine="709"/>
        <w:jc w:val="both"/>
        <w:rPr>
          <w:rFonts w:ascii="Times New Roman" w:hAnsi="Times New Roman"/>
          <w:sz w:val="24"/>
          <w:szCs w:val="24"/>
          <w:lang w:eastAsia="pt-BR"/>
        </w:rPr>
      </w:pPr>
      <w:r w:rsidRPr="005842BD">
        <w:rPr>
          <w:rFonts w:ascii="Times New Roman" w:hAnsi="Times New Roman"/>
          <w:color w:val="000000"/>
          <w:sz w:val="24"/>
          <w:szCs w:val="24"/>
        </w:rPr>
        <w:t xml:space="preserve">Além disso, </w:t>
      </w:r>
      <w:r>
        <w:rPr>
          <w:rFonts w:ascii="Times New Roman" w:hAnsi="Times New Roman"/>
          <w:color w:val="000000"/>
          <w:sz w:val="24"/>
          <w:szCs w:val="24"/>
        </w:rPr>
        <w:t>consideram</w:t>
      </w:r>
      <w:r w:rsidRPr="005842BD">
        <w:rPr>
          <w:rFonts w:ascii="Times New Roman" w:hAnsi="Times New Roman"/>
          <w:color w:val="000000"/>
          <w:sz w:val="24"/>
          <w:szCs w:val="24"/>
        </w:rPr>
        <w:t xml:space="preserve"> </w:t>
      </w:r>
      <w:r w:rsidR="007430C5">
        <w:rPr>
          <w:rFonts w:ascii="Times New Roman" w:hAnsi="Times New Roman"/>
          <w:color w:val="000000"/>
          <w:sz w:val="24"/>
          <w:szCs w:val="24"/>
        </w:rPr>
        <w:t>como</w:t>
      </w:r>
      <w:r w:rsidR="00C90B46">
        <w:rPr>
          <w:rFonts w:ascii="Times New Roman" w:hAnsi="Times New Roman"/>
          <w:color w:val="000000"/>
          <w:sz w:val="24"/>
          <w:szCs w:val="24"/>
        </w:rPr>
        <w:t xml:space="preserve"> </w:t>
      </w:r>
      <w:r w:rsidRPr="005842BD">
        <w:rPr>
          <w:rFonts w:ascii="Times New Roman" w:hAnsi="Times New Roman"/>
          <w:color w:val="000000"/>
          <w:sz w:val="24"/>
          <w:szCs w:val="24"/>
        </w:rPr>
        <w:t>pontos a favor dos consórcios</w:t>
      </w:r>
      <w:r>
        <w:rPr>
          <w:rFonts w:ascii="Times New Roman" w:hAnsi="Times New Roman"/>
          <w:color w:val="000000"/>
          <w:sz w:val="24"/>
          <w:szCs w:val="24"/>
        </w:rPr>
        <w:t>:</w:t>
      </w:r>
      <w:r w:rsidRPr="005842BD">
        <w:rPr>
          <w:rFonts w:ascii="Times New Roman" w:hAnsi="Times New Roman"/>
          <w:color w:val="000000"/>
          <w:sz w:val="24"/>
          <w:szCs w:val="24"/>
        </w:rPr>
        <w:t xml:space="preserve"> a identidade de atividades e problemas, com a possibilidade de superação do limite das bandeiras partidárias, a </w:t>
      </w:r>
      <w:r>
        <w:rPr>
          <w:rFonts w:ascii="Times New Roman" w:hAnsi="Times New Roman"/>
          <w:color w:val="000000"/>
          <w:sz w:val="24"/>
          <w:szCs w:val="24"/>
        </w:rPr>
        <w:t>criação</w:t>
      </w:r>
      <w:r w:rsidRPr="005842BD">
        <w:rPr>
          <w:rFonts w:ascii="Times New Roman" w:hAnsi="Times New Roman"/>
          <w:color w:val="000000"/>
          <w:sz w:val="24"/>
          <w:szCs w:val="24"/>
        </w:rPr>
        <w:t xml:space="preserve"> de mecanismos de articulação e colaboração mútua, a formulação e execução de políticas regionais com redução de custos operacionais, o fortalecimento político da região, as compras coletivas, a fiscalização tributária conjunta, dentre outros.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A ampliação da prática de formação de consórcios públicos depende do estabelecimento de regras que criem incentivos à sua formação e sustentabilidade, dado que a falta de segurança jurídica pode resultar no seu mau funcionamento no longo prazo. Assim, para a criação e a manutenção dos consórcios é necessário identificar os ganhos oriundos dessa integração e também os mecanismos de punição para os municípios que queiram descumprir o combinado.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Contudo, para Teixeira et al. (2003), podem haver situações em que os municípios decidam descumprir as regras dos consórcios, mesmo quando estas são pré-estabelecidas. A </w:t>
      </w:r>
      <w:r w:rsidRPr="005842BD">
        <w:rPr>
          <w:rFonts w:ascii="Times New Roman" w:hAnsi="Times New Roman"/>
          <w:color w:val="000000"/>
          <w:sz w:val="24"/>
          <w:szCs w:val="24"/>
        </w:rPr>
        <w:lastRenderedPageBreak/>
        <w:t xml:space="preserve">manutenção dessas estruturas no longo prazo depende da confiança mútua entre os gestores e de instituições bem estabelecidas e incorporadas à dinâmica do grupo, o que, na falta destes, pode gerar instabilidade no consórcio.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Para Teixeira e Meneguin (2006), há o risco de um ou mais membros não cumprirem com suas obrigações financeiras (comportamento </w:t>
      </w:r>
      <w:r w:rsidRPr="005842BD">
        <w:rPr>
          <w:rFonts w:ascii="Times New Roman" w:hAnsi="Times New Roman"/>
          <w:i/>
          <w:color w:val="000000"/>
          <w:sz w:val="24"/>
          <w:szCs w:val="24"/>
        </w:rPr>
        <w:t>free-rider</w:t>
      </w:r>
      <w:r w:rsidRPr="005842BD">
        <w:rPr>
          <w:rFonts w:ascii="Times New Roman" w:hAnsi="Times New Roman"/>
          <w:color w:val="000000"/>
          <w:sz w:val="24"/>
          <w:szCs w:val="24"/>
        </w:rPr>
        <w:t xml:space="preserve">), ou seja, pode haver a percepção por parte do gestor municipal de que os benefícios do consórcio poderiam ser mantidos sem sua adesão ou compromisso financeiro. Além disso, existe o risco </w:t>
      </w:r>
      <w:r>
        <w:rPr>
          <w:rFonts w:ascii="Times New Roman" w:hAnsi="Times New Roman"/>
          <w:color w:val="000000"/>
          <w:sz w:val="24"/>
          <w:szCs w:val="24"/>
        </w:rPr>
        <w:t>da</w:t>
      </w:r>
      <w:r w:rsidRPr="005842BD">
        <w:rPr>
          <w:rFonts w:ascii="Times New Roman" w:hAnsi="Times New Roman"/>
          <w:color w:val="000000"/>
          <w:sz w:val="24"/>
          <w:szCs w:val="24"/>
        </w:rPr>
        <w:t xml:space="preserve"> obrigação financeira comprometer o gestor no momento de arcar com custos advindos de outras ocorrências; e existe também a possibilidade de interferência das preferências dos eleitores (o que depende do conhecimento da população sobre os benefícios do consórcio), de forma que o prefeito tenha que decidir entre gastos em ações locais ou gastos com o consórcio. </w:t>
      </w:r>
    </w:p>
    <w:p w:rsidR="00F33738" w:rsidRPr="005842BD" w:rsidRDefault="00F33738" w:rsidP="00556A6E">
      <w:pPr>
        <w:spacing w:after="0" w:line="240" w:lineRule="auto"/>
        <w:ind w:firstLine="709"/>
        <w:jc w:val="both"/>
        <w:rPr>
          <w:rFonts w:ascii="Times New Roman" w:hAnsi="Times New Roman"/>
          <w:sz w:val="24"/>
          <w:szCs w:val="24"/>
          <w:lang w:eastAsia="pt-BR"/>
        </w:rPr>
      </w:pPr>
      <w:r w:rsidRPr="005842BD">
        <w:rPr>
          <w:rFonts w:ascii="Times New Roman" w:hAnsi="Times New Roman"/>
          <w:sz w:val="24"/>
          <w:szCs w:val="24"/>
          <w:lang w:eastAsia="pt-BR"/>
        </w:rPr>
        <w:t>Oliveira (2008) destaca que a maioria dos consórcios tem como principais aspectos legais a necessidade de aprovação pelas Câmaras Municipais de todos os municípios participantes e o posterior registro em cartório; e a definição, pelos prefeitos, do município-sede do valor da contribuição de cada parceiro para sua manutenção. A principal fonte de financiamento é proveniente do Fundo de Participação dos Municípios (FPM)</w:t>
      </w:r>
      <w:r w:rsidRPr="005842BD">
        <w:rPr>
          <w:rFonts w:ascii="Times New Roman" w:hAnsi="Times New Roman"/>
          <w:sz w:val="24"/>
          <w:szCs w:val="24"/>
          <w:vertAlign w:val="superscript"/>
          <w:lang w:eastAsia="pt-BR"/>
        </w:rPr>
        <w:footnoteReference w:id="1"/>
      </w:r>
      <w:r w:rsidRPr="005842BD">
        <w:rPr>
          <w:rFonts w:ascii="Times New Roman" w:hAnsi="Times New Roman"/>
          <w:sz w:val="24"/>
          <w:szCs w:val="24"/>
          <w:lang w:eastAsia="pt-BR"/>
        </w:rPr>
        <w:t xml:space="preserve">, em geral, </w:t>
      </w:r>
      <w:r w:rsidR="007430C5">
        <w:rPr>
          <w:rFonts w:ascii="Times New Roman" w:hAnsi="Times New Roman"/>
          <w:sz w:val="24"/>
          <w:szCs w:val="24"/>
          <w:lang w:eastAsia="pt-BR"/>
        </w:rPr>
        <w:t xml:space="preserve">os prefeitos </w:t>
      </w:r>
      <w:r w:rsidRPr="005842BD">
        <w:rPr>
          <w:rFonts w:ascii="Times New Roman" w:hAnsi="Times New Roman"/>
          <w:sz w:val="24"/>
          <w:szCs w:val="24"/>
          <w:lang w:eastAsia="pt-BR"/>
        </w:rPr>
        <w:t>acordam que o município-sede do consórcio, quase sempre o maior e com mais recursos instalados, contribua com o dobro do porcentual do Fundo de Participação destinado pelos demais municípios.</w:t>
      </w:r>
      <w:r w:rsidRPr="005842BD">
        <w:rPr>
          <w:rFonts w:ascii="Times New Roman" w:hAnsi="Times New Roman"/>
          <w:sz w:val="24"/>
          <w:szCs w:val="24"/>
          <w:vertAlign w:val="superscript"/>
          <w:lang w:eastAsia="pt-BR"/>
        </w:rPr>
        <w:footnoteReference w:id="2"/>
      </w:r>
      <w:r w:rsidRPr="005842BD">
        <w:rPr>
          <w:rFonts w:ascii="Times New Roman" w:hAnsi="Times New Roman"/>
          <w:sz w:val="24"/>
          <w:szCs w:val="24"/>
          <w:lang w:eastAsia="pt-BR"/>
        </w:rPr>
        <w:t xml:space="preserve"> </w:t>
      </w:r>
    </w:p>
    <w:p w:rsidR="00F33738" w:rsidRPr="005C7B21" w:rsidRDefault="00F33738" w:rsidP="00556A6E">
      <w:pPr>
        <w:tabs>
          <w:tab w:val="left" w:pos="6990"/>
        </w:tabs>
        <w:spacing w:after="0" w:line="240" w:lineRule="auto"/>
        <w:ind w:firstLine="709"/>
        <w:jc w:val="both"/>
        <w:rPr>
          <w:rFonts w:ascii="Times New Roman" w:hAnsi="Times New Roman"/>
          <w:sz w:val="24"/>
          <w:szCs w:val="24"/>
        </w:rPr>
      </w:pPr>
      <w:r w:rsidRPr="005842BD">
        <w:rPr>
          <w:rFonts w:ascii="Times New Roman" w:hAnsi="Times New Roman"/>
          <w:color w:val="000000"/>
          <w:sz w:val="24"/>
          <w:szCs w:val="24"/>
        </w:rPr>
        <w:t xml:space="preserve">Assim, o objetivo principal deste trabalho é analisar </w:t>
      </w:r>
      <w:r w:rsidR="00AF2542">
        <w:rPr>
          <w:rFonts w:ascii="Times New Roman" w:hAnsi="Times New Roman"/>
          <w:color w:val="000000"/>
          <w:sz w:val="24"/>
          <w:szCs w:val="24"/>
        </w:rPr>
        <w:t xml:space="preserve">a dinâmica de manutenção dos consórcios públicos </w:t>
      </w:r>
      <w:r w:rsidR="007430C5">
        <w:rPr>
          <w:rFonts w:ascii="Times New Roman" w:hAnsi="Times New Roman"/>
          <w:color w:val="000000"/>
          <w:sz w:val="24"/>
          <w:szCs w:val="24"/>
        </w:rPr>
        <w:t xml:space="preserve">verificando </w:t>
      </w:r>
      <w:r w:rsidR="00AF2542">
        <w:rPr>
          <w:rFonts w:ascii="Times New Roman" w:hAnsi="Times New Roman"/>
          <w:color w:val="000000"/>
          <w:sz w:val="24"/>
          <w:szCs w:val="24"/>
        </w:rPr>
        <w:t>se o ambiente institucional favorece a</w:t>
      </w:r>
      <w:r w:rsidRPr="005842BD">
        <w:rPr>
          <w:rFonts w:ascii="Times New Roman" w:hAnsi="Times New Roman"/>
          <w:color w:val="000000"/>
          <w:sz w:val="24"/>
          <w:szCs w:val="24"/>
        </w:rPr>
        <w:t xml:space="preserve"> permanência </w:t>
      </w:r>
      <w:r w:rsidR="00AF2542">
        <w:rPr>
          <w:rFonts w:ascii="Times New Roman" w:hAnsi="Times New Roman"/>
          <w:color w:val="000000"/>
          <w:sz w:val="24"/>
          <w:szCs w:val="24"/>
        </w:rPr>
        <w:t xml:space="preserve">desse arranjo intermunicipal, considerando as mudanças </w:t>
      </w:r>
      <w:r w:rsidR="007430C5">
        <w:rPr>
          <w:rFonts w:ascii="Times New Roman" w:hAnsi="Times New Roman"/>
          <w:color w:val="000000"/>
          <w:sz w:val="24"/>
          <w:szCs w:val="24"/>
        </w:rPr>
        <w:t xml:space="preserve">associadas à </w:t>
      </w:r>
      <w:r w:rsidR="00AF2542">
        <w:rPr>
          <w:rFonts w:ascii="Times New Roman" w:hAnsi="Times New Roman"/>
          <w:color w:val="000000"/>
          <w:sz w:val="24"/>
          <w:szCs w:val="24"/>
        </w:rPr>
        <w:t xml:space="preserve">Lei </w:t>
      </w:r>
      <w:r w:rsidR="00AF2542" w:rsidRPr="005842BD">
        <w:rPr>
          <w:rFonts w:ascii="Times New Roman" w:hAnsi="Times New Roman"/>
          <w:sz w:val="24"/>
          <w:szCs w:val="24"/>
        </w:rPr>
        <w:t>11.107/2005</w:t>
      </w:r>
      <w:r w:rsidR="00AF2542">
        <w:rPr>
          <w:rFonts w:ascii="Times New Roman" w:hAnsi="Times New Roman"/>
          <w:sz w:val="24"/>
          <w:szCs w:val="24"/>
        </w:rPr>
        <w:t>.</w:t>
      </w:r>
      <w:r w:rsidRPr="005842BD">
        <w:rPr>
          <w:rFonts w:ascii="Times New Roman" w:hAnsi="Times New Roman"/>
          <w:color w:val="000000"/>
          <w:sz w:val="24"/>
          <w:szCs w:val="24"/>
        </w:rPr>
        <w:t xml:space="preserve"> Para tanto, será utilizado o instrumental da Teoria dos Jogos</w:t>
      </w:r>
      <w:r w:rsidR="00AF2542">
        <w:rPr>
          <w:rFonts w:ascii="Times New Roman" w:hAnsi="Times New Roman"/>
          <w:color w:val="000000"/>
          <w:sz w:val="24"/>
          <w:szCs w:val="24"/>
        </w:rPr>
        <w:t xml:space="preserve"> e</w:t>
      </w:r>
      <w:r w:rsidRPr="005842BD">
        <w:rPr>
          <w:rFonts w:ascii="Times New Roman" w:hAnsi="Times New Roman"/>
          <w:color w:val="000000"/>
          <w:sz w:val="24"/>
          <w:szCs w:val="24"/>
        </w:rPr>
        <w:t xml:space="preserve"> uma aplicação sobre </w:t>
      </w:r>
      <w:r w:rsidRPr="005842BD">
        <w:rPr>
          <w:rFonts w:ascii="Times New Roman" w:hAnsi="Times New Roman"/>
          <w:sz w:val="24"/>
          <w:szCs w:val="24"/>
        </w:rPr>
        <w:t>o primeiro consórcio público de Minas Gerais, o Codap - Consórcio de Desenvolvimento do Alto Paraopeba</w:t>
      </w:r>
      <w:r w:rsidRPr="005C7B21">
        <w:rPr>
          <w:rFonts w:ascii="Times New Roman" w:hAnsi="Times New Roman"/>
          <w:sz w:val="24"/>
          <w:szCs w:val="24"/>
        </w:rPr>
        <w:t xml:space="preserve">. </w:t>
      </w:r>
    </w:p>
    <w:p w:rsidR="00F33738" w:rsidRDefault="00F33738" w:rsidP="00034C8A">
      <w:pPr>
        <w:tabs>
          <w:tab w:val="left" w:pos="6990"/>
        </w:tabs>
        <w:spacing w:after="0" w:line="240" w:lineRule="auto"/>
        <w:ind w:firstLine="709"/>
        <w:jc w:val="both"/>
        <w:rPr>
          <w:rFonts w:ascii="Times New Roman" w:hAnsi="Times New Roman"/>
          <w:sz w:val="24"/>
          <w:szCs w:val="24"/>
        </w:rPr>
      </w:pPr>
      <w:r w:rsidRPr="005C7B21">
        <w:rPr>
          <w:rFonts w:ascii="Times New Roman" w:hAnsi="Times New Roman"/>
          <w:sz w:val="24"/>
          <w:szCs w:val="24"/>
        </w:rPr>
        <w:t>Mais importante que compreender</w:t>
      </w:r>
      <w:r w:rsidRPr="005842BD">
        <w:rPr>
          <w:rFonts w:ascii="Times New Roman" w:hAnsi="Times New Roman"/>
          <w:sz w:val="24"/>
          <w:szCs w:val="24"/>
        </w:rPr>
        <w:t xml:space="preserve"> o processo de interação entre os municípios do Codap é tentar construir uma solução simples e geral que possa captar as especificidades institucionais advindas da atual legislação de consórcios públicos e a interação estratégica entre os municípios.</w:t>
      </w:r>
      <w:r w:rsidR="005C7B21">
        <w:rPr>
          <w:rFonts w:ascii="Times New Roman" w:hAnsi="Times New Roman"/>
          <w:sz w:val="24"/>
          <w:szCs w:val="24"/>
        </w:rPr>
        <w:t xml:space="preserve"> </w:t>
      </w:r>
      <w:r w:rsidRPr="005842BD">
        <w:rPr>
          <w:rFonts w:ascii="Times New Roman" w:hAnsi="Times New Roman"/>
          <w:sz w:val="24"/>
          <w:szCs w:val="24"/>
        </w:rPr>
        <w:t>A Teoria dos Jogos serve de base metodológica porque a estratégia de não cooperação pode se apresentar como interessante a algum ente municipal participante do consórcio.</w:t>
      </w:r>
      <w:r w:rsidRPr="00CD6332">
        <w:rPr>
          <w:rFonts w:ascii="Times New Roman" w:hAnsi="Times New Roman"/>
          <w:sz w:val="24"/>
          <w:szCs w:val="24"/>
        </w:rPr>
        <w:t xml:space="preserve"> </w:t>
      </w:r>
      <w:r>
        <w:rPr>
          <w:rFonts w:ascii="Times New Roman" w:hAnsi="Times New Roman"/>
          <w:sz w:val="24"/>
          <w:szCs w:val="24"/>
        </w:rPr>
        <w:t>R</w:t>
      </w:r>
      <w:r w:rsidRPr="005842BD">
        <w:rPr>
          <w:rFonts w:ascii="Times New Roman" w:hAnsi="Times New Roman"/>
          <w:sz w:val="24"/>
          <w:szCs w:val="24"/>
        </w:rPr>
        <w:t xml:space="preserve">egras bem estabelecidas e formas de punição </w:t>
      </w:r>
      <w:r>
        <w:rPr>
          <w:rFonts w:ascii="Times New Roman" w:hAnsi="Times New Roman"/>
          <w:sz w:val="24"/>
          <w:szCs w:val="24"/>
        </w:rPr>
        <w:t>são condições</w:t>
      </w:r>
      <w:r w:rsidRPr="005842BD">
        <w:rPr>
          <w:rFonts w:ascii="Times New Roman" w:hAnsi="Times New Roman"/>
          <w:sz w:val="24"/>
          <w:szCs w:val="24"/>
        </w:rPr>
        <w:t xml:space="preserve"> necessária</w:t>
      </w:r>
      <w:r>
        <w:rPr>
          <w:rFonts w:ascii="Times New Roman" w:hAnsi="Times New Roman"/>
          <w:sz w:val="24"/>
          <w:szCs w:val="24"/>
        </w:rPr>
        <w:t>s</w:t>
      </w:r>
      <w:r w:rsidRPr="005842BD">
        <w:rPr>
          <w:rFonts w:ascii="Times New Roman" w:hAnsi="Times New Roman"/>
          <w:sz w:val="24"/>
          <w:szCs w:val="24"/>
        </w:rPr>
        <w:t xml:space="preserve"> para a manutenção de consórcios públicos intermunicipais. </w:t>
      </w:r>
      <w:r>
        <w:rPr>
          <w:rFonts w:ascii="Times New Roman" w:hAnsi="Times New Roman"/>
          <w:sz w:val="24"/>
          <w:szCs w:val="24"/>
        </w:rPr>
        <w:t xml:space="preserve">Assim, </w:t>
      </w:r>
      <w:r>
        <w:rPr>
          <w:rFonts w:ascii="Times New Roman" w:hAnsi="Times New Roman"/>
          <w:color w:val="000000"/>
          <w:sz w:val="24"/>
          <w:szCs w:val="24"/>
        </w:rPr>
        <w:t>a teoria dos jogos pode</w:t>
      </w:r>
      <w:r w:rsidRPr="005842BD">
        <w:rPr>
          <w:rFonts w:ascii="Times New Roman" w:hAnsi="Times New Roman"/>
          <w:color w:val="000000"/>
          <w:sz w:val="24"/>
          <w:szCs w:val="24"/>
        </w:rPr>
        <w:t xml:space="preserve"> contribuir com o entendimento da dinâmica de manutenção de consórcios públicos, de forma que, conhecer os elementos, a estrutura e dinâmica do jogo de interação entre os municípios são determinantes para tomada de decisão e formulação de políticas públicas de âmbito regional.</w:t>
      </w:r>
      <w:r w:rsidRPr="00CD6332">
        <w:rPr>
          <w:rFonts w:ascii="Times New Roman" w:hAnsi="Times New Roman"/>
          <w:sz w:val="24"/>
          <w:szCs w:val="24"/>
        </w:rPr>
        <w:t xml:space="preserve">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Para Ribeiro (2011), as políticas de Estado devem fomentar a construção e promoção de quadros institucionais que garantam a aproximação de capacidades e habilidades, alimentando redes sociais em meio aos conflitos de interesses, com vistas à estruturação de ambientes </w:t>
      </w:r>
      <w:r w:rsidR="00305748">
        <w:rPr>
          <w:rFonts w:ascii="Times New Roman" w:hAnsi="Times New Roman"/>
          <w:color w:val="000000"/>
          <w:sz w:val="24"/>
          <w:szCs w:val="24"/>
        </w:rPr>
        <w:t xml:space="preserve">e arranjos </w:t>
      </w:r>
      <w:r w:rsidRPr="005842BD">
        <w:rPr>
          <w:rFonts w:ascii="Times New Roman" w:hAnsi="Times New Roman"/>
          <w:color w:val="000000"/>
          <w:sz w:val="24"/>
          <w:szCs w:val="24"/>
        </w:rPr>
        <w:t xml:space="preserve">institucionais que promovam o desenvolvimento das regiões. </w:t>
      </w:r>
    </w:p>
    <w:p w:rsidR="00F33738" w:rsidRPr="00AD1139"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É sob essa abordagem que se apresenta a importância dos consórcios públicos, incorporados recentemente à legislação brasileira, </w:t>
      </w:r>
      <w:r>
        <w:rPr>
          <w:rFonts w:ascii="Times New Roman" w:hAnsi="Times New Roman"/>
          <w:color w:val="000000"/>
          <w:sz w:val="24"/>
          <w:szCs w:val="24"/>
        </w:rPr>
        <w:t>os quais</w:t>
      </w:r>
      <w:r w:rsidRPr="005842BD">
        <w:rPr>
          <w:rFonts w:ascii="Times New Roman" w:hAnsi="Times New Roman"/>
          <w:color w:val="000000"/>
          <w:sz w:val="24"/>
          <w:szCs w:val="24"/>
        </w:rPr>
        <w:t xml:space="preserve"> são capazes de criar um ambiente cooperativo em que os municípios envolvidos se beneficiam mutuamente, sabendo-se que o cumprimento ou descumprimento das regras é que vai definir o rumo dos consórcios públicos. </w:t>
      </w:r>
    </w:p>
    <w:p w:rsidR="00F33738" w:rsidRDefault="00F33738" w:rsidP="00AD1139">
      <w:pPr>
        <w:tabs>
          <w:tab w:val="left" w:pos="6990"/>
        </w:tabs>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Além desta introdução o trabalho se divide da seguinte forma: o próximo tópico apresenta a discussão teórica; depois, apresentam-se a formulação metodológica ancorada na Teoria dos Jogos, seguida da aplicação ao caso do Codap; e por fim seguem-se as considerações finais. </w:t>
      </w:r>
    </w:p>
    <w:p w:rsidR="00E76690" w:rsidRDefault="00E76690" w:rsidP="00AD1139">
      <w:pPr>
        <w:tabs>
          <w:tab w:val="left" w:pos="6990"/>
        </w:tabs>
        <w:spacing w:after="0" w:line="240" w:lineRule="auto"/>
        <w:ind w:firstLine="709"/>
        <w:jc w:val="both"/>
        <w:rPr>
          <w:rFonts w:ascii="Times New Roman" w:hAnsi="Times New Roman"/>
          <w:sz w:val="24"/>
          <w:szCs w:val="24"/>
        </w:rPr>
      </w:pPr>
    </w:p>
    <w:p w:rsidR="00F33738" w:rsidRPr="005842BD" w:rsidRDefault="00F33738" w:rsidP="00E76690">
      <w:pPr>
        <w:pStyle w:val="ListParagraph"/>
        <w:numPr>
          <w:ilvl w:val="0"/>
          <w:numId w:val="28"/>
        </w:numPr>
        <w:spacing w:after="0" w:line="240" w:lineRule="auto"/>
        <w:ind w:left="284" w:hanging="284"/>
        <w:jc w:val="both"/>
        <w:rPr>
          <w:rFonts w:ascii="Times New Roman" w:hAnsi="Times New Roman"/>
          <w:b/>
          <w:sz w:val="24"/>
          <w:szCs w:val="24"/>
        </w:rPr>
      </w:pPr>
      <w:r w:rsidRPr="005842BD">
        <w:rPr>
          <w:rFonts w:ascii="Times New Roman" w:hAnsi="Times New Roman"/>
          <w:b/>
          <w:sz w:val="24"/>
          <w:szCs w:val="24"/>
        </w:rPr>
        <w:lastRenderedPageBreak/>
        <w:t>CONSÓRCIOS PÚBLICOS</w:t>
      </w:r>
    </w:p>
    <w:p w:rsidR="00F33738" w:rsidRPr="005842BD" w:rsidRDefault="00F33738" w:rsidP="00AD1139">
      <w:pPr>
        <w:pStyle w:val="ListParagraph"/>
        <w:spacing w:after="0" w:line="240" w:lineRule="auto"/>
        <w:ind w:left="1134" w:hanging="1134"/>
        <w:jc w:val="both"/>
      </w:pP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As mudanças constitucionais de 1988 impuseram aos municípios uma busca por maior volume de recursos para aplicação local, criando uma nova dinâmica de competição entre as esferas locais/regionais. Nesse sentido, intensificou-se o debate que envolve a integração de municípios com </w:t>
      </w:r>
      <w:r>
        <w:rPr>
          <w:rFonts w:ascii="Times New Roman" w:hAnsi="Times New Roman"/>
          <w:sz w:val="24"/>
          <w:szCs w:val="24"/>
        </w:rPr>
        <w:t xml:space="preserve">o </w:t>
      </w:r>
      <w:r w:rsidRPr="005842BD">
        <w:rPr>
          <w:rFonts w:ascii="Times New Roman" w:hAnsi="Times New Roman"/>
          <w:sz w:val="24"/>
          <w:szCs w:val="24"/>
        </w:rPr>
        <w:t xml:space="preserve">intuito de aumentar a eficiência na captação e aplicação de recursos públicos. Para Teixeira e Meneguin (2006) os consórcios intermunicipais são justamente estas parcerias para a realização de ações conjuntas que podem alavancar a qualidade dos serviços públicos prestados à população. </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Para os autores existem evidências sobre o aumento de eficiência e de qualidade dos serviços quando da instalação de consórcios públicos. Quando se pensa que a escala de produção do serviço pode ser incompatível com a demanda da população local, o que pode levar a um excesso de capacidade instalada ou à ausência do serviço</w:t>
      </w:r>
      <w:r w:rsidRPr="005842BD">
        <w:rPr>
          <w:rStyle w:val="FootnoteReference"/>
          <w:rFonts w:ascii="Times New Roman" w:hAnsi="Times New Roman"/>
          <w:sz w:val="24"/>
          <w:szCs w:val="24"/>
        </w:rPr>
        <w:footnoteReference w:id="3"/>
      </w:r>
      <w:r w:rsidR="00C90B46">
        <w:rPr>
          <w:rFonts w:ascii="Times New Roman" w:hAnsi="Times New Roman"/>
          <w:sz w:val="24"/>
          <w:szCs w:val="24"/>
        </w:rPr>
        <w:t>, a</w:t>
      </w:r>
      <w:r w:rsidRPr="005842BD">
        <w:rPr>
          <w:rFonts w:ascii="Times New Roman" w:hAnsi="Times New Roman"/>
          <w:sz w:val="24"/>
          <w:szCs w:val="24"/>
        </w:rPr>
        <w:t xml:space="preserve"> integração pode trazer economias de escala e viabilizar o excesso de capacidade ou falta de provimento dos serviços. </w:t>
      </w:r>
    </w:p>
    <w:p w:rsidR="00F33738"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O pressuposto para a criação de consórcios é a existência de interesse comum entre os municípios, entretanto para o consorcio ser eficiente, é necessário que exista confiança entre os articuladores do consórcio.</w:t>
      </w:r>
      <w:r>
        <w:rPr>
          <w:rFonts w:ascii="Times New Roman" w:hAnsi="Times New Roman"/>
          <w:sz w:val="24"/>
          <w:szCs w:val="24"/>
        </w:rPr>
        <w:t xml:space="preserve"> </w:t>
      </w:r>
      <w:r w:rsidRPr="005842BD">
        <w:rPr>
          <w:rFonts w:ascii="Times New Roman" w:hAnsi="Times New Roman"/>
          <w:sz w:val="24"/>
          <w:szCs w:val="24"/>
        </w:rPr>
        <w:t>Para Caldas (2007), os consórcios são formas de organização tanto vertical quanto horizontal</w:t>
      </w:r>
      <w:r w:rsidRPr="005842BD">
        <w:rPr>
          <w:rFonts w:ascii="Times New Roman" w:hAnsi="Times New Roman"/>
          <w:vertAlign w:val="superscript"/>
        </w:rPr>
        <w:footnoteReference w:id="4"/>
      </w:r>
      <w:r w:rsidRPr="005842BD">
        <w:rPr>
          <w:rFonts w:ascii="Times New Roman" w:hAnsi="Times New Roman"/>
          <w:sz w:val="24"/>
          <w:szCs w:val="24"/>
        </w:rPr>
        <w:t>.</w:t>
      </w:r>
      <w:r w:rsidRPr="005842BD">
        <w:rPr>
          <w:rFonts w:ascii="Times New Roman" w:hAnsi="Times New Roman"/>
          <w:sz w:val="24"/>
          <w:szCs w:val="24"/>
          <w:vertAlign w:val="superscript"/>
        </w:rPr>
        <w:t xml:space="preserve"> </w:t>
      </w:r>
      <w:r w:rsidRPr="005842BD">
        <w:rPr>
          <w:rFonts w:ascii="Times New Roman" w:hAnsi="Times New Roman"/>
          <w:sz w:val="24"/>
          <w:szCs w:val="24"/>
        </w:rPr>
        <w:t>Nesta definição está embutida a ideia de cooperação</w:t>
      </w:r>
      <w:r>
        <w:rPr>
          <w:rFonts w:ascii="Times New Roman" w:hAnsi="Times New Roman"/>
          <w:sz w:val="24"/>
          <w:szCs w:val="24"/>
        </w:rPr>
        <w:t>.</w:t>
      </w:r>
    </w:p>
    <w:p w:rsidR="00F33738" w:rsidRPr="005842BD" w:rsidRDefault="00F33738" w:rsidP="00556A6E">
      <w:pPr>
        <w:numPr>
          <w:ins w:id="2" w:author="-" w:date="2013-06-09T14:49:00Z"/>
        </w:numPr>
        <w:spacing w:after="0" w:line="240" w:lineRule="auto"/>
        <w:ind w:firstLine="709"/>
        <w:jc w:val="both"/>
        <w:rPr>
          <w:rFonts w:ascii="Times New Roman" w:hAnsi="Times New Roman"/>
          <w:sz w:val="24"/>
          <w:szCs w:val="24"/>
        </w:rPr>
      </w:pPr>
      <w:r>
        <w:rPr>
          <w:rFonts w:ascii="Times New Roman" w:hAnsi="Times New Roman"/>
          <w:sz w:val="24"/>
          <w:szCs w:val="24"/>
        </w:rPr>
        <w:t>Uma</w:t>
      </w:r>
      <w:r w:rsidRPr="005842BD">
        <w:rPr>
          <w:rFonts w:ascii="Times New Roman" w:hAnsi="Times New Roman"/>
          <w:sz w:val="24"/>
          <w:szCs w:val="24"/>
        </w:rPr>
        <w:t xml:space="preserve"> importante diferenciação entre instituições e organizações é realizada por North (2001). Segundo o autor (p.54), as instituições constituem-se em regras do jogo e as organizações (municípios) são os jogadores. </w:t>
      </w:r>
      <w:r w:rsidRPr="005842BD">
        <w:rPr>
          <w:rFonts w:ascii="Times New Roman" w:hAnsi="Times New Roman"/>
          <w:i/>
          <w:sz w:val="24"/>
          <w:szCs w:val="24"/>
        </w:rPr>
        <w:t xml:space="preserve">“O propósito das regras é definir a forma em que o jogo ocorrerá. Mas o objetivo da equipe dentro do conjunto de regras é ganhar o jogo através de uma combinação de atitudes, estratégia e coordenação”. </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Pensando nas regras que regem os consórcios, o entendimento da evolução institucional torna-se determinante para encontrar respostas relacionadas à manutenção desse tipo de cooperação intermunicipal. Segundo Caldas (2007), durante a década de 1980, os governos estaduais estimulavam a criação de consórcios como forma de superação das dificuldades comuns, e a integração era viabilizada através de associações civis de personalidade de direito privado. Após a Constituição de 1988, destacam-se dois marcos institucionais: a Emenda Constitucional 19 (EC -19/1998)</w:t>
      </w:r>
      <w:r w:rsidRPr="005842BD">
        <w:rPr>
          <w:rStyle w:val="FootnoteReference"/>
          <w:rFonts w:ascii="Times New Roman" w:hAnsi="Times New Roman"/>
          <w:sz w:val="24"/>
          <w:szCs w:val="24"/>
        </w:rPr>
        <w:footnoteReference w:id="5"/>
      </w:r>
      <w:r w:rsidRPr="005842BD">
        <w:rPr>
          <w:rFonts w:ascii="Times New Roman" w:hAnsi="Times New Roman"/>
          <w:sz w:val="24"/>
          <w:szCs w:val="24"/>
        </w:rPr>
        <w:t xml:space="preserve"> e a Lei 11.107/2005, que sistematiza o processo de contratação de consórcios públicos, neste caso incorporando a figura jurídica de direito público.</w:t>
      </w:r>
      <w:r w:rsidRPr="005842BD">
        <w:rPr>
          <w:rStyle w:val="FootnoteReference"/>
          <w:rFonts w:ascii="Times New Roman" w:hAnsi="Times New Roman"/>
          <w:sz w:val="24"/>
          <w:szCs w:val="24"/>
        </w:rPr>
        <w:footnoteReference w:id="6"/>
      </w:r>
      <w:r w:rsidRPr="005842BD">
        <w:rPr>
          <w:rFonts w:ascii="Times New Roman" w:hAnsi="Times New Roman"/>
          <w:sz w:val="24"/>
          <w:szCs w:val="24"/>
        </w:rPr>
        <w:t xml:space="preserve"> </w:t>
      </w:r>
    </w:p>
    <w:p w:rsidR="00F33738" w:rsidRPr="005842BD" w:rsidRDefault="00F33738" w:rsidP="00556A6E">
      <w:pPr>
        <w:numPr>
          <w:ins w:id="3" w:author="Unknown"/>
        </w:numPr>
        <w:spacing w:after="0" w:line="240" w:lineRule="auto"/>
        <w:ind w:firstLine="709"/>
        <w:jc w:val="both"/>
        <w:rPr>
          <w:rFonts w:ascii="Times New Roman" w:hAnsi="Times New Roman"/>
          <w:sz w:val="24"/>
          <w:szCs w:val="24"/>
        </w:rPr>
      </w:pPr>
      <w:r w:rsidRPr="005842BD">
        <w:rPr>
          <w:rFonts w:ascii="Times New Roman" w:hAnsi="Times New Roman"/>
          <w:sz w:val="24"/>
          <w:szCs w:val="24"/>
        </w:rPr>
        <w:t>A mudança de um convênio de cooperação para o consórcio público é justamente a personalidade jurídica que este último assume, revelando-se como uma autarquia pertencente a mais de um ente federado, ou seja, trata-se de um arranjo institucional teoricamente mais fortalecido.</w:t>
      </w:r>
      <w:r w:rsidRPr="007D3BD2">
        <w:rPr>
          <w:rFonts w:ascii="Times New Roman" w:hAnsi="Times New Roman"/>
          <w:sz w:val="24"/>
          <w:szCs w:val="24"/>
        </w:rPr>
        <w:t xml:space="preserve"> </w:t>
      </w:r>
      <w:r w:rsidRPr="005842BD">
        <w:rPr>
          <w:rFonts w:ascii="Times New Roman" w:hAnsi="Times New Roman"/>
          <w:sz w:val="24"/>
          <w:szCs w:val="24"/>
        </w:rPr>
        <w:t xml:space="preserve">César (2008) argumenta que a própria personalidade jurídica dos consórcios públicos permite ampliação da efetividade da cooperação interfederativa, substituindo um vínculo tido como precário dos antigos consórcios administrativos por um de caráter permanente. </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lastRenderedPageBreak/>
        <w:t xml:space="preserve">Segundo Bastos e Gambate (2010), os consórcios são autarquias interfedarativas, de natureza privada ou pública, estando subordinados às regras da administração pública e da gestão fiscal. </w:t>
      </w:r>
      <w:r>
        <w:rPr>
          <w:rFonts w:ascii="Times New Roman" w:hAnsi="Times New Roman"/>
          <w:sz w:val="24"/>
          <w:szCs w:val="24"/>
        </w:rPr>
        <w:t>O</w:t>
      </w:r>
      <w:r w:rsidRPr="005842BD">
        <w:rPr>
          <w:rFonts w:ascii="Times New Roman" w:hAnsi="Times New Roman"/>
          <w:sz w:val="24"/>
          <w:szCs w:val="24"/>
        </w:rPr>
        <w:t>s recursos voluntários da União são transferidos apenas aos consórcios públicos de direito público, configurando-se como um mecanismo de estímulo para a criação desse tipo de arranjo. Além disso, a formalização de consórcios públicos diminui os custos de contratação de serviços através do instituto da licitação compartilhada,</w:t>
      </w:r>
      <w:r w:rsidR="00036D26">
        <w:rPr>
          <w:rFonts w:ascii="Times New Roman" w:hAnsi="Times New Roman"/>
          <w:sz w:val="24"/>
          <w:szCs w:val="24"/>
        </w:rPr>
        <w:t xml:space="preserve"> facilita</w:t>
      </w:r>
      <w:r w:rsidRPr="005842BD">
        <w:rPr>
          <w:rFonts w:ascii="Times New Roman" w:hAnsi="Times New Roman"/>
          <w:sz w:val="24"/>
          <w:szCs w:val="24"/>
        </w:rPr>
        <w:t xml:space="preserve"> a capacidade de auto-administração e patrimônio próprio,</w:t>
      </w:r>
      <w:r w:rsidR="00036D26">
        <w:rPr>
          <w:rFonts w:ascii="Times New Roman" w:hAnsi="Times New Roman"/>
          <w:sz w:val="24"/>
          <w:szCs w:val="24"/>
        </w:rPr>
        <w:t xml:space="preserve"> e</w:t>
      </w:r>
      <w:r w:rsidRPr="005842BD">
        <w:rPr>
          <w:rFonts w:ascii="Times New Roman" w:hAnsi="Times New Roman"/>
          <w:sz w:val="24"/>
          <w:szCs w:val="24"/>
        </w:rPr>
        <w:t xml:space="preserve"> </w:t>
      </w:r>
      <w:r w:rsidR="00036D26">
        <w:rPr>
          <w:rFonts w:ascii="Times New Roman" w:hAnsi="Times New Roman"/>
          <w:sz w:val="24"/>
          <w:szCs w:val="24"/>
        </w:rPr>
        <w:t>gera</w:t>
      </w:r>
      <w:r w:rsidRPr="005842BD">
        <w:rPr>
          <w:rFonts w:ascii="Times New Roman" w:hAnsi="Times New Roman"/>
          <w:sz w:val="24"/>
          <w:szCs w:val="24"/>
        </w:rPr>
        <w:t xml:space="preserve"> imunidade tributária, o que representa um fortalecimento institucional dos consórcios.</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Os agentes públicos responsáveis pela gestão dos consórcios públicos respondem pelos atos praticados em desconformidade com a lei ou com as disposições dos estatutos, constituindo ato de improbidade administrativa que causa lesão ao erário, celebrar contrato ou outro instrumento que tenha por objeto a prestação de serviços públicos por meio da gestão associada sem observar as formalidades previstas na lei (BASTOS </w:t>
      </w:r>
      <w:r>
        <w:rPr>
          <w:rFonts w:ascii="Times New Roman" w:hAnsi="Times New Roman"/>
          <w:sz w:val="24"/>
          <w:szCs w:val="24"/>
        </w:rPr>
        <w:t>e</w:t>
      </w:r>
      <w:r w:rsidRPr="005842BD">
        <w:rPr>
          <w:rFonts w:ascii="Times New Roman" w:hAnsi="Times New Roman"/>
          <w:sz w:val="24"/>
          <w:szCs w:val="24"/>
        </w:rPr>
        <w:t xml:space="preserve"> GAMBATE, 2010).</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Os consórcios podem ser por prazo indeterminado e os recursos para gestão destes advêm do contrato de rateio, por meio do qual os entes associados comprometem-se a arcar com as despesas do grupo. Este contrato deve ser realizado em cada exercício financeiro e depende da previsão de recursos orçamentários que suportem o pagamento das obrigações contratadas. A lei prevê a exclusão, após prévia suspensão, do ente consorciado que não consignar em sua lei orçamentária as dotações suficientes para gerir as despesas assumidas, ressaltando que o consórcio público presta contas ao município e ao Tribunal de Contas, cabendo a este último a aplicação das sanções no caso de erros.</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Pietro (2005) sinaliza as controvérsias embutidas na lei 11.107. Para o autor, como os consórcios envolvem a participação de diferentes pessoas jurídicas públicas, é impossível que cada qual estabeleça suas próprias normas, sem que haja uma lei de âmbito nacional gestando os pontos comuns. Possivelmente a referida lei foi criada para solucionar esta questão, contudo ela não apresenta normas gerais para o contrato e sim normas para constituição de pessoa jurídica por entes federativos em conjunto. </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O § 2º do artigo 11 da Lei 11.107 estabelece que a retirada ou a extinção do consórcio não prejudicará as obrigações já constituídas, cuja extinção dependerá do prévio pagamento das indenizações eventualmente devidas. Para o autor, este dispositivo é de difícil aplicação porque a extinção do consórcio implicará a rescisão de pleno direito do contrato de programa que tenha sido firmado pelo consórcio, isto é, se este deixar de existir, desaparece uma das partes da relação contratual, levando à rescisão do contrato, revelando uma sensibilidade dessa atual legislação.</w:t>
      </w:r>
    </w:p>
    <w:p w:rsidR="00C43C10"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sz w:val="24"/>
          <w:szCs w:val="24"/>
        </w:rPr>
        <w:t>No que tange à extinção do consórcio, o Decreto Federal 6.017 estabelece que a alteração ou extinção depende</w:t>
      </w:r>
      <w:r>
        <w:rPr>
          <w:rFonts w:ascii="Times New Roman" w:hAnsi="Times New Roman"/>
          <w:sz w:val="24"/>
          <w:szCs w:val="24"/>
        </w:rPr>
        <w:t>m</w:t>
      </w:r>
      <w:r w:rsidRPr="005842BD">
        <w:rPr>
          <w:rFonts w:ascii="Times New Roman" w:hAnsi="Times New Roman"/>
          <w:sz w:val="24"/>
          <w:szCs w:val="24"/>
        </w:rPr>
        <w:t xml:space="preserve"> de instrumento aprovado pela assembleia geral, ratificado mediante lei por todos os entes consorciados. Ainda, no caso de extinção, os bens, direitos e obrigações decorrentes da gestão associada de serviços públicos serão atribuídos aos titulares dos respectivos serviços, prevalecendo uma maior segurança jurídica à prática da gestão consorciada. Prates (2009) afirma os pontos positivos para os municípios que se consorciam, porém, não deixa escapar que a cooperação pode ser afetada por comportamento oportunista.</w:t>
      </w:r>
    </w:p>
    <w:p w:rsidR="00C43C10" w:rsidRPr="005842BD" w:rsidRDefault="00C43C10" w:rsidP="00556A6E">
      <w:pPr>
        <w:spacing w:after="0" w:line="240" w:lineRule="auto"/>
        <w:ind w:firstLine="709"/>
        <w:jc w:val="both"/>
        <w:rPr>
          <w:rFonts w:ascii="Times New Roman" w:hAnsi="Times New Roman"/>
          <w:color w:val="000000"/>
          <w:sz w:val="24"/>
          <w:szCs w:val="24"/>
        </w:rPr>
      </w:pPr>
    </w:p>
    <w:p w:rsidR="00F33738" w:rsidRDefault="00F33738" w:rsidP="009A6E06">
      <w:pPr>
        <w:pStyle w:val="ListParagraph"/>
        <w:numPr>
          <w:ilvl w:val="0"/>
          <w:numId w:val="28"/>
        </w:numPr>
        <w:autoSpaceDE w:val="0"/>
        <w:autoSpaceDN w:val="0"/>
        <w:adjustRightInd w:val="0"/>
        <w:spacing w:after="0" w:line="240" w:lineRule="auto"/>
        <w:ind w:left="284" w:hanging="284"/>
        <w:jc w:val="both"/>
        <w:rPr>
          <w:rFonts w:ascii="Times New Roman" w:hAnsi="Times New Roman"/>
          <w:b/>
          <w:sz w:val="24"/>
          <w:szCs w:val="24"/>
        </w:rPr>
      </w:pPr>
      <w:r w:rsidRPr="005842BD">
        <w:rPr>
          <w:rFonts w:ascii="Times New Roman" w:hAnsi="Times New Roman"/>
          <w:b/>
          <w:sz w:val="24"/>
          <w:szCs w:val="24"/>
        </w:rPr>
        <w:t xml:space="preserve">MODELO </w:t>
      </w:r>
      <w:r w:rsidR="00FB2D98">
        <w:rPr>
          <w:rFonts w:ascii="Times New Roman" w:hAnsi="Times New Roman"/>
          <w:b/>
          <w:sz w:val="24"/>
          <w:szCs w:val="24"/>
        </w:rPr>
        <w:t>DE INTERAÇÃO ESTRATÉ</w:t>
      </w:r>
      <w:r w:rsidR="007430C5">
        <w:rPr>
          <w:rFonts w:ascii="Times New Roman" w:hAnsi="Times New Roman"/>
          <w:b/>
          <w:sz w:val="24"/>
          <w:szCs w:val="24"/>
        </w:rPr>
        <w:t>GICA</w:t>
      </w:r>
    </w:p>
    <w:p w:rsidR="00E76690" w:rsidRPr="005842BD" w:rsidRDefault="00E76690" w:rsidP="00E76690">
      <w:pPr>
        <w:pStyle w:val="ListParagraph"/>
        <w:autoSpaceDE w:val="0"/>
        <w:autoSpaceDN w:val="0"/>
        <w:adjustRightInd w:val="0"/>
        <w:spacing w:after="0" w:line="240" w:lineRule="auto"/>
        <w:jc w:val="both"/>
        <w:rPr>
          <w:rFonts w:ascii="Times New Roman" w:hAnsi="Times New Roman"/>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O entendimento da dinâmica de construção das relações de confiança é resultado de uma mescla que inclui o enfoque estratégico dos atores racionais envolvidos no jogo da política (CALDAS, 2007). Assim, vê-se os consórcios como organizações resultantes da disposição dos atores políticos em cooperar entre si, permitindo um desenvolvimento metodológico em Teoria dos Jogos.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lastRenderedPageBreak/>
        <w:t>Mas-Colell et al. (1995), descreve um jogo como uma situação em que um número de agentes interagem em um conjunto de estratégias interdependentes, ou seja, o bem-estar de um dos agentes depende não só de suas ações, bem como das ações dos demais. Para descrever essa situação de interação estratégica deve-se, portanto, observar elementos como: quem são os participantes, quais são as regras, para as ações previstas quais são os resultados, e quais são as preferências dos agentes envolvidos (</w:t>
      </w:r>
      <w:r w:rsidRPr="005842BD">
        <w:rPr>
          <w:rFonts w:ascii="Times New Roman" w:hAnsi="Times New Roman"/>
          <w:i/>
          <w:color w:val="000000"/>
          <w:sz w:val="24"/>
          <w:szCs w:val="24"/>
        </w:rPr>
        <w:t>pay-offs</w:t>
      </w:r>
      <w:r w:rsidRPr="005842BD">
        <w:rPr>
          <w:rFonts w:ascii="Times New Roman" w:hAnsi="Times New Roman"/>
          <w:color w:val="000000"/>
          <w:sz w:val="24"/>
          <w:szCs w:val="24"/>
        </w:rPr>
        <w:t xml:space="preserve">).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Para Villwock (2001), a teoria dos jogos é um importante instrumental de análise do fator cooperação, seja entre empresas ou outras instituições e agentes. O autor enfatiza a necessidade de conhecer com profundidade quem são os jogadores que atuam sobre o negócio e quais os papéis que desempenham, quais são as regras e táticas tomadas, sendo, estas últimas, reflexo do grau de percepção de cada um. Uma das estratégias a adotar seria colocar-se no lugar de cada participante, no intuito de perceber como eles poderiam reagir, conforme a atitude a ser tomada. </w:t>
      </w:r>
      <w:r w:rsidR="005833CE">
        <w:rPr>
          <w:rFonts w:ascii="Times New Roman" w:hAnsi="Times New Roman"/>
          <w:color w:val="000000"/>
          <w:sz w:val="24"/>
          <w:szCs w:val="24"/>
        </w:rPr>
        <w:t>Além disso</w:t>
      </w:r>
      <w:r w:rsidRPr="005842BD">
        <w:rPr>
          <w:rFonts w:ascii="Times New Roman" w:hAnsi="Times New Roman"/>
          <w:color w:val="000000"/>
          <w:sz w:val="24"/>
          <w:szCs w:val="24"/>
        </w:rPr>
        <w:t xml:space="preserve">, deve verificar o escopo do jogo, segundo os limites que cada participante impõe para aceitar participar. </w:t>
      </w:r>
    </w:p>
    <w:p w:rsidR="00F33738" w:rsidRPr="005842BD" w:rsidRDefault="00F33738" w:rsidP="00556A6E">
      <w:pPr>
        <w:spacing w:after="0" w:line="240" w:lineRule="auto"/>
        <w:ind w:firstLine="709"/>
        <w:jc w:val="both"/>
        <w:rPr>
          <w:rFonts w:ascii="Times New Roman" w:hAnsi="Times New Roman"/>
          <w:i/>
          <w:color w:val="000000"/>
          <w:sz w:val="24"/>
          <w:szCs w:val="24"/>
        </w:rPr>
      </w:pPr>
      <w:r w:rsidRPr="005842BD">
        <w:rPr>
          <w:rFonts w:ascii="Times New Roman" w:hAnsi="Times New Roman"/>
          <w:color w:val="000000"/>
          <w:sz w:val="24"/>
          <w:szCs w:val="24"/>
        </w:rPr>
        <w:t xml:space="preserve">Kirschbaum e Iwai (2011) tratam dos dilemas sociais e </w:t>
      </w:r>
      <w:r w:rsidR="00FC5687">
        <w:rPr>
          <w:rFonts w:ascii="Times New Roman" w:hAnsi="Times New Roman"/>
          <w:color w:val="000000"/>
          <w:sz w:val="24"/>
          <w:szCs w:val="24"/>
        </w:rPr>
        <w:t>d</w:t>
      </w:r>
      <w:r w:rsidRPr="005842BD">
        <w:rPr>
          <w:rFonts w:ascii="Times New Roman" w:hAnsi="Times New Roman"/>
          <w:color w:val="000000"/>
          <w:sz w:val="24"/>
          <w:szCs w:val="24"/>
        </w:rPr>
        <w:t>a cooperação. Os autores citam Messick e Brewer (1983), para os quais um dilema social é uma armadilha coletiva, em que a existência de estrutura de incentivos idêntica para todos os participantes os leva</w:t>
      </w:r>
      <w:r>
        <w:rPr>
          <w:rFonts w:ascii="Times New Roman" w:hAnsi="Times New Roman"/>
          <w:color w:val="000000"/>
          <w:sz w:val="24"/>
          <w:szCs w:val="24"/>
        </w:rPr>
        <w:t>m</w:t>
      </w:r>
      <w:r w:rsidRPr="005842BD">
        <w:rPr>
          <w:rFonts w:ascii="Times New Roman" w:hAnsi="Times New Roman"/>
          <w:color w:val="000000"/>
          <w:sz w:val="24"/>
          <w:szCs w:val="24"/>
        </w:rPr>
        <w:t xml:space="preserve"> a responder</w:t>
      </w:r>
      <w:r w:rsidR="00FC5687">
        <w:rPr>
          <w:rFonts w:ascii="Times New Roman" w:hAnsi="Times New Roman"/>
          <w:color w:val="000000"/>
          <w:sz w:val="24"/>
          <w:szCs w:val="24"/>
        </w:rPr>
        <w:t>em individualmente</w:t>
      </w:r>
      <w:r w:rsidRPr="005842BD">
        <w:rPr>
          <w:rFonts w:ascii="Times New Roman" w:hAnsi="Times New Roman"/>
          <w:color w:val="000000"/>
          <w:sz w:val="24"/>
          <w:szCs w:val="24"/>
        </w:rPr>
        <w:t xml:space="preserve"> a esses incentivos, ignorando as consequências sociais, de maneira que todos são levados a uma situação pior do que estariam, caso tivessem ignorado os incentivos individuais.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Em se tratando de consórcios públicos certos tipos de dilemas sociais podem tomar forma, dado que </w:t>
      </w:r>
      <w:r w:rsidR="005475C5">
        <w:rPr>
          <w:rFonts w:ascii="Times New Roman" w:hAnsi="Times New Roman"/>
          <w:color w:val="000000"/>
          <w:sz w:val="24"/>
          <w:szCs w:val="24"/>
        </w:rPr>
        <w:t>estes</w:t>
      </w:r>
      <w:r w:rsidRPr="005842BD">
        <w:rPr>
          <w:rFonts w:ascii="Times New Roman" w:hAnsi="Times New Roman"/>
          <w:color w:val="000000"/>
          <w:sz w:val="24"/>
          <w:szCs w:val="24"/>
        </w:rPr>
        <w:t xml:space="preserve"> se caracteriza</w:t>
      </w:r>
      <w:r w:rsidR="005475C5">
        <w:rPr>
          <w:rFonts w:ascii="Times New Roman" w:hAnsi="Times New Roman"/>
          <w:color w:val="000000"/>
          <w:sz w:val="24"/>
          <w:szCs w:val="24"/>
        </w:rPr>
        <w:t>m</w:t>
      </w:r>
      <w:r w:rsidRPr="005842BD">
        <w:rPr>
          <w:rFonts w:ascii="Times New Roman" w:hAnsi="Times New Roman"/>
          <w:color w:val="000000"/>
          <w:sz w:val="24"/>
          <w:szCs w:val="24"/>
        </w:rPr>
        <w:t xml:space="preserve"> pela presença de comportamento oportunista (individuais), gerando </w:t>
      </w:r>
      <w:r w:rsidRPr="005842BD">
        <w:rPr>
          <w:rFonts w:ascii="Times New Roman" w:hAnsi="Times New Roman"/>
          <w:i/>
          <w:color w:val="000000"/>
          <w:sz w:val="24"/>
          <w:szCs w:val="24"/>
        </w:rPr>
        <w:t xml:space="preserve">pay-offs </w:t>
      </w:r>
      <w:r w:rsidRPr="005842BD">
        <w:rPr>
          <w:rFonts w:ascii="Times New Roman" w:hAnsi="Times New Roman"/>
          <w:color w:val="000000"/>
          <w:sz w:val="24"/>
          <w:szCs w:val="24"/>
        </w:rPr>
        <w:t>maiores</w:t>
      </w:r>
      <w:r w:rsidR="005833CE">
        <w:rPr>
          <w:rFonts w:ascii="Times New Roman" w:hAnsi="Times New Roman"/>
          <w:color w:val="000000"/>
          <w:sz w:val="24"/>
          <w:szCs w:val="24"/>
        </w:rPr>
        <w:t xml:space="preserve"> individual</w:t>
      </w:r>
      <w:r w:rsidR="00780FED">
        <w:rPr>
          <w:rFonts w:ascii="Times New Roman" w:hAnsi="Times New Roman"/>
          <w:color w:val="000000"/>
          <w:sz w:val="24"/>
          <w:szCs w:val="24"/>
        </w:rPr>
        <w:t>mente</w:t>
      </w:r>
      <w:r w:rsidRPr="005842BD">
        <w:rPr>
          <w:rFonts w:ascii="Times New Roman" w:hAnsi="Times New Roman"/>
          <w:color w:val="000000"/>
          <w:sz w:val="24"/>
          <w:szCs w:val="24"/>
        </w:rPr>
        <w:t xml:space="preserve">; e, como resultado, </w:t>
      </w:r>
      <w:r w:rsidRPr="005842BD">
        <w:rPr>
          <w:rFonts w:ascii="Times New Roman" w:hAnsi="Times New Roman"/>
          <w:i/>
          <w:color w:val="000000"/>
          <w:sz w:val="24"/>
          <w:szCs w:val="24"/>
        </w:rPr>
        <w:t xml:space="preserve">pay-offs </w:t>
      </w:r>
      <w:r w:rsidR="005833CE">
        <w:rPr>
          <w:rFonts w:ascii="Times New Roman" w:hAnsi="Times New Roman"/>
          <w:i/>
          <w:color w:val="000000"/>
          <w:sz w:val="24"/>
          <w:szCs w:val="24"/>
        </w:rPr>
        <w:t xml:space="preserve">coletivos </w:t>
      </w:r>
      <w:r w:rsidRPr="005842BD">
        <w:rPr>
          <w:rFonts w:ascii="Times New Roman" w:hAnsi="Times New Roman"/>
          <w:color w:val="000000"/>
          <w:sz w:val="24"/>
          <w:szCs w:val="24"/>
        </w:rPr>
        <w:t xml:space="preserve">menores. </w:t>
      </w:r>
      <w:r w:rsidR="00780FED">
        <w:rPr>
          <w:rFonts w:ascii="Times New Roman" w:hAnsi="Times New Roman"/>
          <w:color w:val="000000"/>
          <w:sz w:val="24"/>
          <w:szCs w:val="24"/>
        </w:rPr>
        <w:t>Isto é, c</w:t>
      </w:r>
      <w:r w:rsidR="005475C5">
        <w:rPr>
          <w:rFonts w:ascii="Times New Roman" w:hAnsi="Times New Roman"/>
          <w:color w:val="000000"/>
          <w:sz w:val="24"/>
          <w:szCs w:val="24"/>
        </w:rPr>
        <w:t xml:space="preserve">aso um município não cumpra seu compromisso financeiro com o </w:t>
      </w:r>
      <w:r w:rsidR="003E5514">
        <w:rPr>
          <w:rFonts w:ascii="Times New Roman" w:hAnsi="Times New Roman"/>
          <w:color w:val="000000"/>
          <w:sz w:val="24"/>
          <w:szCs w:val="24"/>
        </w:rPr>
        <w:t>consórcio</w:t>
      </w:r>
      <w:r w:rsidR="005475C5">
        <w:rPr>
          <w:rFonts w:ascii="Times New Roman" w:hAnsi="Times New Roman"/>
          <w:color w:val="000000"/>
          <w:sz w:val="24"/>
          <w:szCs w:val="24"/>
        </w:rPr>
        <w:t xml:space="preserve">, apesar de estar poupando recursos para outros fins individuais, vai gerar um resultado negativo para o </w:t>
      </w:r>
      <w:r w:rsidR="003E5514">
        <w:rPr>
          <w:rFonts w:ascii="Times New Roman" w:hAnsi="Times New Roman"/>
          <w:color w:val="000000"/>
          <w:sz w:val="24"/>
          <w:szCs w:val="24"/>
        </w:rPr>
        <w:t>grupo</w:t>
      </w:r>
      <w:r w:rsidR="005475C5">
        <w:rPr>
          <w:rFonts w:ascii="Times New Roman" w:hAnsi="Times New Roman"/>
          <w:color w:val="000000"/>
          <w:sz w:val="24"/>
          <w:szCs w:val="24"/>
        </w:rPr>
        <w:t xml:space="preserve">, com a perda de credibilidade e enfraquecimento do </w:t>
      </w:r>
      <w:r w:rsidR="003E5514">
        <w:rPr>
          <w:rFonts w:ascii="Times New Roman" w:hAnsi="Times New Roman"/>
          <w:color w:val="000000"/>
          <w:sz w:val="24"/>
          <w:szCs w:val="24"/>
        </w:rPr>
        <w:t>consórcio.</w:t>
      </w:r>
    </w:p>
    <w:p w:rsidR="00F33738" w:rsidRPr="005842BD" w:rsidRDefault="00F33738" w:rsidP="00F225F6">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Messick e Brewer, (1983) apud Kirschbaum e Iwai (2011</w:t>
      </w:r>
      <w:r w:rsidR="00092188">
        <w:rPr>
          <w:rFonts w:ascii="Times New Roman" w:hAnsi="Times New Roman"/>
          <w:color w:val="000000"/>
          <w:sz w:val="24"/>
          <w:szCs w:val="24"/>
        </w:rPr>
        <w:t>, p. 142</w:t>
      </w:r>
      <w:r w:rsidRPr="005842BD">
        <w:rPr>
          <w:rFonts w:ascii="Times New Roman" w:hAnsi="Times New Roman"/>
          <w:color w:val="000000"/>
          <w:sz w:val="24"/>
          <w:szCs w:val="24"/>
        </w:rPr>
        <w:t xml:space="preserve">) diferenciam dois grupos de </w:t>
      </w:r>
      <w:r w:rsidR="00780FED">
        <w:rPr>
          <w:rFonts w:ascii="Times New Roman" w:hAnsi="Times New Roman"/>
          <w:color w:val="000000"/>
          <w:sz w:val="24"/>
          <w:szCs w:val="24"/>
        </w:rPr>
        <w:t>dilemas</w:t>
      </w:r>
      <w:r w:rsidRPr="005842BD">
        <w:rPr>
          <w:rFonts w:ascii="Times New Roman" w:hAnsi="Times New Roman"/>
          <w:color w:val="000000"/>
          <w:sz w:val="24"/>
          <w:szCs w:val="24"/>
        </w:rPr>
        <w:t xml:space="preserve">: nos primeiros têm-se as “armadilhas sociais”, em que o comportamento que visa </w:t>
      </w:r>
      <w:r>
        <w:rPr>
          <w:rFonts w:ascii="Times New Roman" w:hAnsi="Times New Roman"/>
          <w:color w:val="000000"/>
          <w:sz w:val="24"/>
          <w:szCs w:val="24"/>
        </w:rPr>
        <w:t>a</w:t>
      </w:r>
      <w:r w:rsidRPr="005842BD">
        <w:rPr>
          <w:rFonts w:ascii="Times New Roman" w:hAnsi="Times New Roman"/>
          <w:color w:val="000000"/>
          <w:sz w:val="24"/>
          <w:szCs w:val="24"/>
        </w:rPr>
        <w:t xml:space="preserve"> premiação individual de curto prazo implica punição</w:t>
      </w:r>
      <w:r w:rsidRPr="005842BD">
        <w:rPr>
          <w:rStyle w:val="FootnoteReference"/>
          <w:rFonts w:ascii="Times New Roman" w:hAnsi="Times New Roman"/>
          <w:color w:val="000000"/>
          <w:sz w:val="24"/>
          <w:szCs w:val="24"/>
        </w:rPr>
        <w:footnoteReference w:id="7"/>
      </w:r>
      <w:r w:rsidRPr="005842BD">
        <w:rPr>
          <w:rFonts w:ascii="Times New Roman" w:hAnsi="Times New Roman"/>
          <w:color w:val="000000"/>
          <w:sz w:val="24"/>
          <w:szCs w:val="24"/>
        </w:rPr>
        <w:t xml:space="preserve"> de longo prazo, tanto para o indivíduo como para </w:t>
      </w:r>
      <w:r w:rsidR="00780FED">
        <w:rPr>
          <w:rFonts w:ascii="Times New Roman" w:hAnsi="Times New Roman"/>
          <w:color w:val="000000"/>
          <w:sz w:val="24"/>
          <w:szCs w:val="24"/>
        </w:rPr>
        <w:t xml:space="preserve">todos </w:t>
      </w:r>
      <w:r w:rsidRPr="005842BD">
        <w:rPr>
          <w:rFonts w:ascii="Times New Roman" w:hAnsi="Times New Roman"/>
          <w:color w:val="000000"/>
          <w:sz w:val="24"/>
          <w:szCs w:val="24"/>
        </w:rPr>
        <w:t>os outros</w:t>
      </w:r>
      <w:r w:rsidR="00EF7EFB">
        <w:rPr>
          <w:rFonts w:ascii="Times New Roman" w:hAnsi="Times New Roman"/>
          <w:color w:val="000000"/>
          <w:sz w:val="24"/>
          <w:szCs w:val="24"/>
        </w:rPr>
        <w:t>. “S</w:t>
      </w:r>
      <w:r w:rsidR="00EF7EFB" w:rsidRPr="00EF7EFB">
        <w:rPr>
          <w:rFonts w:ascii="Times New Roman" w:hAnsi="Times New Roman"/>
          <w:color w:val="000000"/>
          <w:sz w:val="24"/>
          <w:szCs w:val="24"/>
        </w:rPr>
        <w:t xml:space="preserve">e todos forem levados pela racionalidade individual do benefício particular, o resultado será um desastre coletivo. Esse tipo de dilema </w:t>
      </w:r>
      <w:r w:rsidR="00780FED">
        <w:rPr>
          <w:rFonts w:ascii="Times New Roman" w:hAnsi="Times New Roman"/>
          <w:color w:val="000000"/>
          <w:sz w:val="24"/>
          <w:szCs w:val="24"/>
        </w:rPr>
        <w:t>denomina-se</w:t>
      </w:r>
      <w:r w:rsidR="00EF7EFB" w:rsidRPr="00EF7EFB">
        <w:rPr>
          <w:rFonts w:ascii="Times New Roman" w:hAnsi="Times New Roman"/>
          <w:color w:val="000000"/>
          <w:sz w:val="24"/>
          <w:szCs w:val="24"/>
        </w:rPr>
        <w:t xml:space="preserve"> tragédia dos comuns</w:t>
      </w:r>
      <w:r w:rsidR="000C7177">
        <w:rPr>
          <w:rFonts w:ascii="Times New Roman" w:hAnsi="Times New Roman"/>
          <w:color w:val="000000"/>
          <w:sz w:val="24"/>
          <w:szCs w:val="24"/>
        </w:rPr>
        <w:t>.</w:t>
      </w:r>
      <w:r w:rsidR="00EF7EFB">
        <w:rPr>
          <w:rStyle w:val="FootnoteReference"/>
          <w:rFonts w:ascii="Times New Roman" w:hAnsi="Times New Roman"/>
          <w:color w:val="000000"/>
          <w:sz w:val="24"/>
          <w:szCs w:val="24"/>
        </w:rPr>
        <w:footnoteReference w:id="8"/>
      </w:r>
      <w:r w:rsidR="000C7177">
        <w:rPr>
          <w:rFonts w:ascii="Times New Roman" w:hAnsi="Times New Roman"/>
          <w:color w:val="000000"/>
          <w:sz w:val="24"/>
          <w:szCs w:val="24"/>
        </w:rPr>
        <w:t xml:space="preserve">” </w:t>
      </w:r>
      <w:r w:rsidR="00EF7EFB">
        <w:rPr>
          <w:rFonts w:ascii="Times New Roman" w:hAnsi="Times New Roman"/>
          <w:color w:val="000000"/>
          <w:sz w:val="24"/>
          <w:szCs w:val="24"/>
        </w:rPr>
        <w:t>O</w:t>
      </w:r>
      <w:r w:rsidRPr="005842BD">
        <w:rPr>
          <w:rFonts w:ascii="Times New Roman" w:hAnsi="Times New Roman"/>
          <w:color w:val="000000"/>
          <w:sz w:val="24"/>
          <w:szCs w:val="24"/>
        </w:rPr>
        <w:t xml:space="preserve"> segundo grupo chamado de “cercas sociais”, se caracteriza por um incentivo de não tomar determinada ação</w:t>
      </w:r>
      <w:r w:rsidR="003E5514">
        <w:rPr>
          <w:rFonts w:ascii="Times New Roman" w:hAnsi="Times New Roman"/>
          <w:color w:val="000000"/>
          <w:sz w:val="24"/>
          <w:szCs w:val="24"/>
        </w:rPr>
        <w:t>,</w:t>
      </w:r>
      <w:r w:rsidRPr="005842BD">
        <w:rPr>
          <w:rFonts w:ascii="Times New Roman" w:hAnsi="Times New Roman"/>
          <w:color w:val="000000"/>
          <w:sz w:val="24"/>
          <w:szCs w:val="24"/>
        </w:rPr>
        <w:t xml:space="preserve"> mas, quando não tomada por ninguém, ou tomada apenas por poucas pessoas, resulta em um estado em que todos estão piores do que se tivessem tomado tal decisão</w:t>
      </w:r>
      <w:r w:rsidR="000E4B09">
        <w:rPr>
          <w:rFonts w:ascii="Times New Roman" w:hAnsi="Times New Roman"/>
          <w:color w:val="000000"/>
          <w:sz w:val="24"/>
          <w:szCs w:val="24"/>
        </w:rPr>
        <w:t xml:space="preserve"> coletivamente. </w:t>
      </w:r>
      <w:r w:rsidR="00F225F6">
        <w:rPr>
          <w:rFonts w:ascii="Times New Roman" w:hAnsi="Times New Roman"/>
          <w:color w:val="000000"/>
          <w:sz w:val="24"/>
          <w:szCs w:val="24"/>
        </w:rPr>
        <w:t>“</w:t>
      </w:r>
      <w:r w:rsidR="00F225F6" w:rsidRPr="00F225F6">
        <w:rPr>
          <w:rFonts w:ascii="Times New Roman" w:hAnsi="Times New Roman"/>
          <w:color w:val="000000"/>
          <w:sz w:val="24"/>
          <w:szCs w:val="24"/>
        </w:rPr>
        <w:t>Ou seja, o sujeito sofre os custos de gerar um benefíci</w:t>
      </w:r>
      <w:r w:rsidR="00F225F6">
        <w:rPr>
          <w:rFonts w:ascii="Times New Roman" w:hAnsi="Times New Roman"/>
          <w:color w:val="000000"/>
          <w:sz w:val="24"/>
          <w:szCs w:val="24"/>
        </w:rPr>
        <w:t xml:space="preserve">o que é compartilhado por todos.”, por exemplo, na provisão de bens públicos, em que </w:t>
      </w:r>
      <w:r w:rsidR="00F225F6" w:rsidRPr="00F225F6">
        <w:rPr>
          <w:rFonts w:ascii="Times New Roman" w:hAnsi="Times New Roman"/>
          <w:color w:val="000000"/>
          <w:sz w:val="24"/>
          <w:szCs w:val="24"/>
        </w:rPr>
        <w:t>todos podem beneficiar-se, independentemente de terem ajudado a</w:t>
      </w:r>
      <w:r w:rsidR="00F225F6">
        <w:rPr>
          <w:rFonts w:ascii="Times New Roman" w:hAnsi="Times New Roman"/>
          <w:color w:val="000000"/>
          <w:sz w:val="24"/>
          <w:szCs w:val="24"/>
        </w:rPr>
        <w:t xml:space="preserve"> </w:t>
      </w:r>
      <w:r w:rsidR="00F225F6" w:rsidRPr="00F225F6">
        <w:rPr>
          <w:rFonts w:ascii="Times New Roman" w:hAnsi="Times New Roman"/>
          <w:color w:val="000000"/>
          <w:sz w:val="24"/>
          <w:szCs w:val="24"/>
        </w:rPr>
        <w:t>prover ou não.</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No que tange a aplicação da abordagem de jogos para interação entre municípios ou países, as contribuições mais recentes de </w:t>
      </w:r>
      <w:r w:rsidRPr="005842BD">
        <w:rPr>
          <w:rFonts w:ascii="Times New Roman" w:hAnsi="Times New Roman"/>
          <w:sz w:val="24"/>
          <w:szCs w:val="24"/>
        </w:rPr>
        <w:t xml:space="preserve">Meneguin e Bugarin (2006), </w:t>
      </w:r>
      <w:r w:rsidRPr="005842BD">
        <w:rPr>
          <w:rFonts w:ascii="Times New Roman" w:hAnsi="Times New Roman"/>
          <w:color w:val="000000"/>
          <w:sz w:val="24"/>
          <w:szCs w:val="24"/>
        </w:rPr>
        <w:t xml:space="preserve">Teixeira, Mac Dowell e Bugarin (2003), e Teixeira (2007) são referências para compreensão de possíveis resultados de equilíbrio posta à interação entre os jogadores. </w:t>
      </w:r>
    </w:p>
    <w:p w:rsidR="00F33738" w:rsidRDefault="00F33738" w:rsidP="00556A6E">
      <w:pPr>
        <w:spacing w:after="0" w:line="240" w:lineRule="auto"/>
        <w:rPr>
          <w:rFonts w:ascii="Times New Roman" w:hAnsi="Times New Roman"/>
          <w:sz w:val="24"/>
          <w:szCs w:val="24"/>
        </w:rPr>
      </w:pPr>
    </w:p>
    <w:p w:rsidR="00F33738" w:rsidRPr="005842BD" w:rsidRDefault="00F33738" w:rsidP="00556A6E">
      <w:pPr>
        <w:pStyle w:val="ListParagraph"/>
        <w:autoSpaceDE w:val="0"/>
        <w:autoSpaceDN w:val="0"/>
        <w:adjustRightInd w:val="0"/>
        <w:spacing w:after="0" w:line="240" w:lineRule="auto"/>
        <w:ind w:left="0"/>
        <w:jc w:val="both"/>
        <w:rPr>
          <w:rFonts w:ascii="Times New Roman" w:hAnsi="Times New Roman"/>
          <w:b/>
          <w:sz w:val="24"/>
          <w:szCs w:val="24"/>
        </w:rPr>
      </w:pPr>
      <w:r w:rsidRPr="005842BD">
        <w:rPr>
          <w:rFonts w:ascii="Times New Roman" w:hAnsi="Times New Roman"/>
          <w:b/>
          <w:sz w:val="24"/>
          <w:szCs w:val="24"/>
        </w:rPr>
        <w:t xml:space="preserve">3.1. </w:t>
      </w:r>
      <w:r w:rsidR="00780FED">
        <w:rPr>
          <w:rFonts w:ascii="Times New Roman" w:hAnsi="Times New Roman"/>
          <w:b/>
          <w:sz w:val="24"/>
          <w:szCs w:val="24"/>
        </w:rPr>
        <w:t>I</w:t>
      </w:r>
      <w:r w:rsidRPr="005842BD">
        <w:rPr>
          <w:rFonts w:ascii="Times New Roman" w:hAnsi="Times New Roman"/>
          <w:b/>
          <w:sz w:val="24"/>
          <w:szCs w:val="24"/>
        </w:rPr>
        <w:t>nteração estratégica</w:t>
      </w:r>
      <w:r w:rsidR="00780FED">
        <w:rPr>
          <w:rFonts w:ascii="Times New Roman" w:hAnsi="Times New Roman"/>
          <w:b/>
          <w:sz w:val="24"/>
          <w:szCs w:val="24"/>
        </w:rPr>
        <w:t xml:space="preserve"> entre municípios</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Default="00F33738" w:rsidP="009D688C">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Primeiramente, deve-se conhecer quais os jogadores envolvidos, e a função de utilidade associada. Pressupõe-se que cada prefeito procure gastar o máximo possível, sendo </w:t>
      </w:r>
      <w:r w:rsidRPr="005842BD">
        <w:rPr>
          <w:rFonts w:ascii="Times New Roman" w:hAnsi="Times New Roman"/>
          <w:color w:val="000000"/>
          <w:sz w:val="24"/>
          <w:szCs w:val="24"/>
        </w:rPr>
        <w:lastRenderedPageBreak/>
        <w:t>sua função de utilidade a sua reputação</w:t>
      </w:r>
      <w:r w:rsidR="004A55A3" w:rsidRPr="005842BD">
        <w:rPr>
          <w:rStyle w:val="FootnoteReference"/>
          <w:rFonts w:ascii="Times New Roman" w:hAnsi="Times New Roman"/>
          <w:color w:val="000000"/>
          <w:sz w:val="24"/>
          <w:szCs w:val="24"/>
        </w:rPr>
        <w:footnoteReference w:id="9"/>
      </w:r>
      <w:r w:rsidRPr="005842BD">
        <w:rPr>
          <w:rFonts w:ascii="Times New Roman" w:hAnsi="Times New Roman"/>
          <w:color w:val="000000"/>
          <w:sz w:val="24"/>
          <w:szCs w:val="24"/>
        </w:rPr>
        <w:t xml:space="preserve"> R</w:t>
      </w:r>
      <w:r w:rsidR="00335BB8" w:rsidRPr="00335BB8">
        <w:rPr>
          <w:rFonts w:ascii="Times New Roman" w:hAnsi="Times New Roman"/>
          <w:color w:val="000000"/>
          <w:sz w:val="24"/>
          <w:szCs w:val="24"/>
          <w:vertAlign w:val="subscript"/>
        </w:rPr>
        <w:t>G</w:t>
      </w:r>
      <w:r w:rsidRPr="005842BD">
        <w:rPr>
          <w:rFonts w:ascii="Times New Roman" w:hAnsi="Times New Roman"/>
          <w:color w:val="000000"/>
          <w:sz w:val="24"/>
          <w:szCs w:val="24"/>
        </w:rPr>
        <w:t xml:space="preserve"> (considerando a possibilidade de reeleição)</w:t>
      </w:r>
      <w:r w:rsidR="008C5718">
        <w:rPr>
          <w:rFonts w:ascii="Times New Roman" w:hAnsi="Times New Roman"/>
          <w:color w:val="000000"/>
          <w:sz w:val="24"/>
          <w:szCs w:val="24"/>
        </w:rPr>
        <w:t xml:space="preserve"> (</w:t>
      </w:r>
      <w:r w:rsidR="00866743">
        <w:rPr>
          <w:rFonts w:ascii="Times New Roman" w:hAnsi="Times New Roman"/>
          <w:color w:val="000000"/>
          <w:sz w:val="24"/>
          <w:szCs w:val="24"/>
        </w:rPr>
        <w:t>1</w:t>
      </w:r>
      <w:r w:rsidR="008C5718">
        <w:rPr>
          <w:rFonts w:ascii="Times New Roman" w:hAnsi="Times New Roman"/>
          <w:color w:val="000000"/>
          <w:sz w:val="24"/>
          <w:szCs w:val="24"/>
        </w:rPr>
        <w:t>)</w:t>
      </w:r>
      <w:r w:rsidRPr="005842BD">
        <w:rPr>
          <w:rFonts w:ascii="Times New Roman" w:hAnsi="Times New Roman"/>
          <w:color w:val="000000"/>
          <w:sz w:val="24"/>
          <w:szCs w:val="24"/>
        </w:rPr>
        <w:t xml:space="preserve">. </w:t>
      </w:r>
      <w:r w:rsidR="00335BB8">
        <w:rPr>
          <w:rFonts w:ascii="Times New Roman" w:hAnsi="Times New Roman"/>
          <w:color w:val="000000"/>
          <w:sz w:val="24"/>
          <w:szCs w:val="24"/>
        </w:rPr>
        <w:t>Já para o consórcio, sua função utilidade está associada à uma reputação R</w:t>
      </w:r>
      <w:r w:rsidR="00335BB8" w:rsidRPr="00335BB8">
        <w:rPr>
          <w:rFonts w:ascii="Times New Roman" w:hAnsi="Times New Roman"/>
          <w:color w:val="000000"/>
          <w:sz w:val="24"/>
          <w:szCs w:val="24"/>
          <w:vertAlign w:val="subscript"/>
        </w:rPr>
        <w:t>C</w:t>
      </w:r>
      <w:r w:rsidR="00335BB8">
        <w:rPr>
          <w:rFonts w:ascii="Times New Roman" w:hAnsi="Times New Roman"/>
          <w:color w:val="000000"/>
          <w:sz w:val="24"/>
          <w:szCs w:val="24"/>
        </w:rPr>
        <w:t xml:space="preserve"> que depende do rateio e dos custos políticos (</w:t>
      </w:r>
      <w:r w:rsidR="00866743">
        <w:rPr>
          <w:rFonts w:ascii="Times New Roman" w:hAnsi="Times New Roman"/>
          <w:color w:val="000000"/>
          <w:sz w:val="24"/>
          <w:szCs w:val="24"/>
        </w:rPr>
        <w:t>2</w:t>
      </w:r>
      <w:r w:rsidR="00335BB8">
        <w:rPr>
          <w:rFonts w:ascii="Times New Roman" w:hAnsi="Times New Roman"/>
          <w:color w:val="000000"/>
          <w:sz w:val="24"/>
          <w:szCs w:val="24"/>
        </w:rPr>
        <w:t>):</w:t>
      </w:r>
    </w:p>
    <w:p w:rsidR="009D688C" w:rsidRPr="005842BD" w:rsidRDefault="009D688C" w:rsidP="009D688C">
      <w:pPr>
        <w:spacing w:after="0" w:line="240" w:lineRule="auto"/>
        <w:ind w:firstLine="709"/>
        <w:jc w:val="both"/>
        <w:rPr>
          <w:rFonts w:ascii="Times New Roman" w:hAnsi="Times New Roman"/>
          <w:i/>
          <w:iCs/>
          <w:sz w:val="24"/>
          <w:szCs w:val="24"/>
        </w:rPr>
      </w:pPr>
    </w:p>
    <w:p w:rsidR="00F33738" w:rsidRPr="007E4FDD" w:rsidRDefault="00F33738" w:rsidP="00556A6E">
      <w:pPr>
        <w:autoSpaceDE w:val="0"/>
        <w:autoSpaceDN w:val="0"/>
        <w:adjustRightInd w:val="0"/>
        <w:spacing w:after="0" w:line="240" w:lineRule="auto"/>
        <w:rPr>
          <w:rFonts w:ascii="Times New Roman" w:hAnsi="Times New Roman"/>
          <w:iCs/>
          <w:sz w:val="24"/>
          <w:szCs w:val="24"/>
          <w:lang w:val="en-US"/>
        </w:rPr>
      </w:pPr>
      <w:r w:rsidRPr="007E4FDD">
        <w:rPr>
          <w:rFonts w:ascii="Times New Roman" w:hAnsi="Times New Roman"/>
          <w:iCs/>
          <w:sz w:val="24"/>
          <w:szCs w:val="24"/>
          <w:lang w:val="en-US"/>
        </w:rPr>
        <w:t>U</w:t>
      </w:r>
      <w:r w:rsidR="00901FE3" w:rsidRPr="007E4FDD">
        <w:rPr>
          <w:rFonts w:ascii="Times New Roman" w:hAnsi="Times New Roman"/>
          <w:iCs/>
          <w:sz w:val="24"/>
          <w:szCs w:val="24"/>
          <w:vertAlign w:val="subscript"/>
          <w:lang w:val="en-US"/>
        </w:rPr>
        <w:t>G</w:t>
      </w:r>
      <w:r w:rsidRPr="007E4FDD">
        <w:rPr>
          <w:rFonts w:ascii="Times New Roman" w:hAnsi="Times New Roman"/>
          <w:iCs/>
          <w:sz w:val="24"/>
          <w:szCs w:val="24"/>
          <w:lang w:val="en-US"/>
        </w:rPr>
        <w:t xml:space="preserve"> = </w:t>
      </w:r>
      <w:proofErr w:type="gramStart"/>
      <w:r w:rsidRPr="007E4FDD">
        <w:rPr>
          <w:rFonts w:ascii="Times New Roman" w:hAnsi="Times New Roman"/>
          <w:iCs/>
          <w:sz w:val="24"/>
          <w:szCs w:val="24"/>
          <w:lang w:val="en-US"/>
        </w:rPr>
        <w:t>U(</w:t>
      </w:r>
      <w:proofErr w:type="gramEnd"/>
      <w:r w:rsidRPr="007E4FDD">
        <w:rPr>
          <w:rFonts w:ascii="Times New Roman" w:hAnsi="Times New Roman"/>
          <w:iCs/>
          <w:sz w:val="24"/>
          <w:szCs w:val="24"/>
          <w:lang w:val="en-US"/>
        </w:rPr>
        <w:t>R</w:t>
      </w:r>
      <w:r w:rsidR="00901FE3" w:rsidRPr="007E4FDD">
        <w:rPr>
          <w:rFonts w:ascii="Times New Roman" w:hAnsi="Times New Roman"/>
          <w:iCs/>
          <w:sz w:val="24"/>
          <w:szCs w:val="24"/>
          <w:vertAlign w:val="subscript"/>
          <w:lang w:val="en-US"/>
        </w:rPr>
        <w:t>G</w:t>
      </w:r>
      <w:r w:rsidRPr="007E4FDD">
        <w:rPr>
          <w:rFonts w:ascii="Times New Roman" w:hAnsi="Times New Roman"/>
          <w:iCs/>
          <w:sz w:val="24"/>
          <w:szCs w:val="24"/>
          <w:lang w:val="en-US"/>
        </w:rPr>
        <w:t>)</w:t>
      </w:r>
    </w:p>
    <w:p w:rsidR="00F33738" w:rsidRPr="007E4FDD" w:rsidRDefault="00F33738" w:rsidP="00556A6E">
      <w:pPr>
        <w:autoSpaceDE w:val="0"/>
        <w:autoSpaceDN w:val="0"/>
        <w:adjustRightInd w:val="0"/>
        <w:spacing w:after="0" w:line="240" w:lineRule="auto"/>
        <w:rPr>
          <w:rFonts w:ascii="Times New Roman" w:hAnsi="Times New Roman"/>
          <w:iCs/>
          <w:sz w:val="24"/>
          <w:szCs w:val="24"/>
          <w:lang w:val="en-US"/>
        </w:rPr>
      </w:pPr>
      <w:r w:rsidRPr="007E4FDD">
        <w:rPr>
          <w:rFonts w:ascii="Times New Roman" w:hAnsi="Times New Roman"/>
          <w:iCs/>
          <w:sz w:val="24"/>
          <w:szCs w:val="24"/>
          <w:lang w:val="en-US"/>
        </w:rPr>
        <w:t>R</w:t>
      </w:r>
      <w:r w:rsidR="00335BB8" w:rsidRPr="007E4FDD">
        <w:rPr>
          <w:rFonts w:ascii="Times New Roman" w:hAnsi="Times New Roman"/>
          <w:iCs/>
          <w:sz w:val="24"/>
          <w:szCs w:val="24"/>
          <w:vertAlign w:val="subscript"/>
          <w:lang w:val="en-US"/>
        </w:rPr>
        <w:t>G</w:t>
      </w:r>
      <w:r w:rsidRPr="007E4FDD">
        <w:rPr>
          <w:rFonts w:ascii="Times New Roman" w:hAnsi="Times New Roman"/>
          <w:iCs/>
          <w:sz w:val="24"/>
          <w:szCs w:val="24"/>
          <w:lang w:val="en-US"/>
        </w:rPr>
        <w:t xml:space="preserve">= </w:t>
      </w:r>
      <w:proofErr w:type="gramStart"/>
      <w:r w:rsidRPr="007E4FDD">
        <w:rPr>
          <w:rFonts w:ascii="Times New Roman" w:hAnsi="Times New Roman"/>
          <w:iCs/>
          <w:sz w:val="24"/>
          <w:szCs w:val="24"/>
          <w:lang w:val="en-US"/>
        </w:rPr>
        <w:t>f(</w:t>
      </w:r>
      <w:proofErr w:type="gramEnd"/>
      <w:r w:rsidRPr="007E4FDD">
        <w:rPr>
          <w:rFonts w:ascii="Times New Roman" w:hAnsi="Times New Roman"/>
          <w:iCs/>
          <w:sz w:val="24"/>
          <w:szCs w:val="24"/>
          <w:lang w:val="en-US"/>
        </w:rPr>
        <w:t>G</w:t>
      </w:r>
      <w:r w:rsidRPr="007E4FDD">
        <w:rPr>
          <w:rFonts w:ascii="Times New Roman" w:hAnsi="Times New Roman"/>
          <w:iCs/>
          <w:sz w:val="24"/>
          <w:szCs w:val="24"/>
          <w:vertAlign w:val="subscript"/>
          <w:lang w:val="en-US"/>
        </w:rPr>
        <w:t>L</w:t>
      </w:r>
      <w:r w:rsidRPr="007E4FDD">
        <w:rPr>
          <w:rFonts w:ascii="Times New Roman" w:hAnsi="Times New Roman"/>
          <w:iCs/>
          <w:sz w:val="24"/>
          <w:szCs w:val="24"/>
          <w:lang w:val="en-US"/>
        </w:rPr>
        <w:t>, G</w:t>
      </w:r>
      <w:r w:rsidRPr="007E4FDD">
        <w:rPr>
          <w:rFonts w:ascii="Times New Roman" w:hAnsi="Times New Roman"/>
          <w:iCs/>
          <w:sz w:val="24"/>
          <w:szCs w:val="24"/>
          <w:vertAlign w:val="subscript"/>
          <w:lang w:val="en-US"/>
        </w:rPr>
        <w:t>C</w:t>
      </w:r>
      <w:r w:rsidRPr="007E4FDD">
        <w:rPr>
          <w:rFonts w:ascii="Times New Roman" w:hAnsi="Times New Roman"/>
          <w:iCs/>
          <w:sz w:val="24"/>
          <w:szCs w:val="24"/>
          <w:lang w:val="en-US"/>
        </w:rPr>
        <w:t>, P, S)</w:t>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r>
      <w:r w:rsidRPr="007E4FDD">
        <w:rPr>
          <w:rFonts w:ascii="Times New Roman" w:hAnsi="Times New Roman"/>
          <w:iCs/>
          <w:sz w:val="24"/>
          <w:szCs w:val="24"/>
          <w:lang w:val="en-US"/>
        </w:rPr>
        <w:tab/>
        <w:t>(</w:t>
      </w:r>
      <w:r w:rsidR="00901FE3" w:rsidRPr="007E4FDD">
        <w:rPr>
          <w:rFonts w:ascii="Times New Roman" w:hAnsi="Times New Roman"/>
          <w:iCs/>
          <w:sz w:val="24"/>
          <w:szCs w:val="24"/>
          <w:lang w:val="en-US"/>
        </w:rPr>
        <w:t>1</w:t>
      </w:r>
      <w:r w:rsidRPr="007E4FDD">
        <w:rPr>
          <w:rFonts w:ascii="Times New Roman" w:hAnsi="Times New Roman"/>
          <w:iCs/>
          <w:sz w:val="24"/>
          <w:szCs w:val="24"/>
          <w:lang w:val="en-US"/>
        </w:rPr>
        <w:t>)</w:t>
      </w:r>
    </w:p>
    <w:p w:rsidR="00901FE3" w:rsidRPr="005842BD" w:rsidRDefault="00901FE3" w:rsidP="00901FE3">
      <w:pPr>
        <w:autoSpaceDE w:val="0"/>
        <w:autoSpaceDN w:val="0"/>
        <w:adjustRightInd w:val="0"/>
        <w:spacing w:after="0" w:line="240" w:lineRule="auto"/>
        <w:rPr>
          <w:rFonts w:ascii="Times New Roman" w:hAnsi="Times New Roman"/>
          <w:iCs/>
          <w:sz w:val="24"/>
          <w:szCs w:val="24"/>
        </w:rPr>
      </w:pPr>
      <w:r w:rsidRPr="005842BD">
        <w:rPr>
          <w:rFonts w:ascii="Times New Roman" w:hAnsi="Times New Roman"/>
          <w:iCs/>
          <w:sz w:val="24"/>
          <w:szCs w:val="24"/>
        </w:rPr>
        <w:t>U</w:t>
      </w:r>
      <w:r>
        <w:rPr>
          <w:rFonts w:ascii="Times New Roman" w:hAnsi="Times New Roman"/>
          <w:iCs/>
          <w:sz w:val="24"/>
          <w:szCs w:val="24"/>
          <w:vertAlign w:val="subscript"/>
        </w:rPr>
        <w:t>C</w:t>
      </w:r>
      <w:r w:rsidRPr="005842BD">
        <w:rPr>
          <w:rFonts w:ascii="Times New Roman" w:hAnsi="Times New Roman"/>
          <w:iCs/>
          <w:sz w:val="24"/>
          <w:szCs w:val="24"/>
        </w:rPr>
        <w:t xml:space="preserve"> = U(R</w:t>
      </w:r>
      <w:r w:rsidRPr="00901FE3">
        <w:rPr>
          <w:rFonts w:ascii="Times New Roman" w:hAnsi="Times New Roman"/>
          <w:iCs/>
          <w:sz w:val="24"/>
          <w:szCs w:val="24"/>
          <w:vertAlign w:val="subscript"/>
        </w:rPr>
        <w:t>C</w:t>
      </w:r>
      <w:r w:rsidRPr="005842BD">
        <w:rPr>
          <w:rFonts w:ascii="Times New Roman" w:hAnsi="Times New Roman"/>
          <w:iCs/>
          <w:sz w:val="24"/>
          <w:szCs w:val="24"/>
        </w:rPr>
        <w:t>)</w:t>
      </w:r>
    </w:p>
    <w:p w:rsidR="00335BB8" w:rsidRPr="005842BD" w:rsidRDefault="00335BB8" w:rsidP="00556A6E">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R</w:t>
      </w:r>
      <w:r>
        <w:rPr>
          <w:rFonts w:ascii="Times New Roman" w:hAnsi="Times New Roman"/>
          <w:iCs/>
          <w:sz w:val="24"/>
          <w:szCs w:val="24"/>
          <w:vertAlign w:val="subscript"/>
        </w:rPr>
        <w:t>C</w:t>
      </w:r>
      <w:r>
        <w:rPr>
          <w:rFonts w:ascii="Times New Roman" w:hAnsi="Times New Roman"/>
          <w:iCs/>
          <w:sz w:val="24"/>
          <w:szCs w:val="24"/>
        </w:rPr>
        <w:t xml:space="preserve"> = f(</w:t>
      </w:r>
      <w:r w:rsidRPr="005842BD">
        <w:rPr>
          <w:rFonts w:ascii="Times New Roman" w:hAnsi="Times New Roman"/>
          <w:iCs/>
          <w:sz w:val="24"/>
          <w:szCs w:val="24"/>
        </w:rPr>
        <w:t>G</w:t>
      </w:r>
      <w:r w:rsidRPr="005842BD">
        <w:rPr>
          <w:rFonts w:ascii="Times New Roman" w:hAnsi="Times New Roman"/>
          <w:iCs/>
          <w:sz w:val="24"/>
          <w:szCs w:val="24"/>
          <w:vertAlign w:val="subscript"/>
        </w:rPr>
        <w:t>C</w:t>
      </w:r>
      <w:r w:rsidRPr="00C43C10">
        <w:rPr>
          <w:rFonts w:ascii="Times New Roman" w:hAnsi="Times New Roman"/>
          <w:iCs/>
          <w:sz w:val="24"/>
          <w:szCs w:val="24"/>
        </w:rPr>
        <w:t>, i, j</w:t>
      </w:r>
      <w:r>
        <w:rPr>
          <w:rFonts w:ascii="Times New Roman" w:hAnsi="Times New Roman"/>
          <w:iCs/>
          <w:sz w:val="24"/>
          <w:szCs w:val="24"/>
        </w:rPr>
        <w:t>)</w:t>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r>
      <w:r w:rsidR="008C5718">
        <w:rPr>
          <w:rFonts w:ascii="Times New Roman" w:hAnsi="Times New Roman"/>
          <w:iCs/>
          <w:sz w:val="24"/>
          <w:szCs w:val="24"/>
        </w:rPr>
        <w:tab/>
        <w:t>(</w:t>
      </w:r>
      <w:r w:rsidR="00866743">
        <w:rPr>
          <w:rFonts w:ascii="Times New Roman" w:hAnsi="Times New Roman"/>
          <w:iCs/>
          <w:sz w:val="24"/>
          <w:szCs w:val="24"/>
        </w:rPr>
        <w:t>2</w:t>
      </w:r>
      <w:r w:rsidR="008C5718">
        <w:rPr>
          <w:rFonts w:ascii="Times New Roman" w:hAnsi="Times New Roman"/>
          <w:iCs/>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jc w:val="both"/>
        <w:rPr>
          <w:rFonts w:ascii="Times New Roman" w:hAnsi="Times New Roman"/>
          <w:color w:val="000000"/>
          <w:sz w:val="24"/>
          <w:szCs w:val="24"/>
        </w:rPr>
      </w:pPr>
      <w:r w:rsidRPr="005842BD">
        <w:rPr>
          <w:rFonts w:ascii="Times New Roman" w:hAnsi="Times New Roman"/>
          <w:color w:val="000000"/>
          <w:sz w:val="24"/>
          <w:szCs w:val="24"/>
        </w:rPr>
        <w:t>em que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representa os gastos locais;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os gastos com o consórcio (rateio)</w:t>
      </w:r>
      <w:r w:rsidRPr="005842BD">
        <w:rPr>
          <w:rStyle w:val="FootnoteReference"/>
          <w:rFonts w:ascii="Times New Roman" w:hAnsi="Times New Roman"/>
          <w:color w:val="000000"/>
          <w:sz w:val="24"/>
          <w:szCs w:val="24"/>
        </w:rPr>
        <w:footnoteReference w:id="10"/>
      </w:r>
      <w:r w:rsidRPr="005842BD">
        <w:rPr>
          <w:rFonts w:ascii="Times New Roman" w:hAnsi="Times New Roman"/>
          <w:color w:val="000000"/>
          <w:sz w:val="24"/>
          <w:szCs w:val="24"/>
        </w:rPr>
        <w:t xml:space="preserve">; P a penalidade; e S um </w:t>
      </w:r>
      <w:r w:rsidRPr="005842BD">
        <w:rPr>
          <w:rFonts w:ascii="Times New Roman" w:hAnsi="Times New Roman"/>
          <w:i/>
          <w:color w:val="000000"/>
          <w:sz w:val="24"/>
          <w:szCs w:val="24"/>
        </w:rPr>
        <w:t>custo social</w:t>
      </w:r>
      <w:r w:rsidRPr="005842BD">
        <w:rPr>
          <w:rFonts w:ascii="Times New Roman" w:hAnsi="Times New Roman"/>
          <w:color w:val="000000"/>
          <w:sz w:val="24"/>
          <w:szCs w:val="24"/>
        </w:rPr>
        <w:t xml:space="preserve"> do prefeito. </w:t>
      </w:r>
      <w:r w:rsidR="008C5718">
        <w:rPr>
          <w:rFonts w:ascii="Times New Roman" w:hAnsi="Times New Roman"/>
          <w:color w:val="000000"/>
          <w:sz w:val="24"/>
          <w:szCs w:val="24"/>
        </w:rPr>
        <w:t xml:space="preserve">Além disso, </w:t>
      </w:r>
      <w:r w:rsidR="008C5718" w:rsidRPr="008C5718">
        <w:rPr>
          <w:rFonts w:ascii="Times New Roman" w:hAnsi="Times New Roman"/>
          <w:i/>
          <w:color w:val="000000"/>
          <w:sz w:val="24"/>
          <w:szCs w:val="24"/>
        </w:rPr>
        <w:t>i</w:t>
      </w:r>
      <w:r w:rsidR="008C5718">
        <w:rPr>
          <w:rFonts w:ascii="Times New Roman" w:hAnsi="Times New Roman"/>
          <w:color w:val="000000"/>
          <w:sz w:val="24"/>
          <w:szCs w:val="24"/>
        </w:rPr>
        <w:t xml:space="preserve"> e </w:t>
      </w:r>
      <w:r w:rsidR="008C5718" w:rsidRPr="008C5718">
        <w:rPr>
          <w:rFonts w:ascii="Times New Roman" w:hAnsi="Times New Roman"/>
          <w:i/>
          <w:color w:val="000000"/>
          <w:sz w:val="24"/>
          <w:szCs w:val="24"/>
        </w:rPr>
        <w:t>j</w:t>
      </w:r>
      <w:r w:rsidR="008C5718">
        <w:rPr>
          <w:rFonts w:ascii="Times New Roman" w:hAnsi="Times New Roman"/>
          <w:color w:val="000000"/>
          <w:sz w:val="24"/>
          <w:szCs w:val="24"/>
        </w:rPr>
        <w:t xml:space="preserve"> representam os custos políticos que surgem da aplicação ou não aplicação da penalidade por parte do consórcio. </w:t>
      </w:r>
      <w:r w:rsidRPr="005842BD">
        <w:rPr>
          <w:rFonts w:ascii="Times New Roman" w:hAnsi="Times New Roman"/>
          <w:color w:val="000000"/>
          <w:sz w:val="24"/>
          <w:szCs w:val="24"/>
        </w:rPr>
        <w:t>Para efeito de simplificação assume-se que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&gt;0;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&gt;0 se o município pagar o rateio e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 0 se não pagar o rateio; se G</w:t>
      </w:r>
      <w:r w:rsidRPr="00092188">
        <w:rPr>
          <w:rFonts w:ascii="Times New Roman" w:hAnsi="Times New Roman"/>
          <w:color w:val="000000"/>
          <w:sz w:val="24"/>
          <w:szCs w:val="24"/>
          <w:vertAlign w:val="subscript"/>
        </w:rPr>
        <w:t>C</w:t>
      </w:r>
      <w:r w:rsidRPr="005842BD">
        <w:rPr>
          <w:rFonts w:ascii="Times New Roman" w:hAnsi="Times New Roman"/>
          <w:color w:val="000000"/>
          <w:sz w:val="24"/>
          <w:szCs w:val="24"/>
        </w:rPr>
        <w:t>=0 implica P≥0 e S&gt;0 e se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&gt;0 implica P=0 e S=0, ou seja, o pagamento de penalidade e a aplicação do custo social estão relacionados com o pagamento do rateio.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Após a formação do consórcio, os prefeitos terão que deliberar recursos para estes gastos (G</w:t>
      </w:r>
      <w:r w:rsidRPr="005842BD">
        <w:rPr>
          <w:rFonts w:ascii="Times New Roman" w:hAnsi="Times New Roman"/>
          <w:i/>
          <w:color w:val="000000"/>
          <w:sz w:val="24"/>
          <w:szCs w:val="24"/>
        </w:rPr>
        <w:t>c</w:t>
      </w:r>
      <w:r w:rsidRPr="005842BD">
        <w:rPr>
          <w:rFonts w:ascii="Times New Roman" w:hAnsi="Times New Roman"/>
          <w:color w:val="000000"/>
          <w:sz w:val="24"/>
          <w:szCs w:val="24"/>
        </w:rPr>
        <w:t>), dentre eles o contrato de rateio. Assim, tem-se duas situações: o município arca com as despesas de rateio ou não arca, ficando inadimplente frente ao consórcio. Deve-se destacar que, se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&gt;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P – S implica em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&lt; P+S, o que representa um incentivo a pagar o rateio e não pagar a penalidade nem incorrer em custo social; de outra forma, se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&lt;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P – S, implica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&gt; P+S, o que representa um incentivo a não pagar o rateio e sofrer as penalidades. Outra relação que deve ser considerada é, se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&gt;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S, implica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&lt; S, e se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&lt;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xml:space="preserve"> – S, implica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 xml:space="preserve"> &gt; 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Diante dessas relações, surge espaço para o comportamento estratégico por parte da Gestão do consórcio, dado que os municípios se sujeitarão ao pagamento das despesas com o consórcio se esperarem sofrer as penalidades previstas em lei.</w:t>
      </w:r>
    </w:p>
    <w:p w:rsidR="00F33738" w:rsidRDefault="00F33738" w:rsidP="00556A6E">
      <w:pPr>
        <w:autoSpaceDE w:val="0"/>
        <w:autoSpaceDN w:val="0"/>
        <w:adjustRightInd w:val="0"/>
        <w:spacing w:after="0" w:line="240" w:lineRule="auto"/>
        <w:ind w:firstLine="708"/>
        <w:rPr>
          <w:rFonts w:ascii="Times New Roman" w:hAnsi="Times New Roman"/>
          <w:i/>
          <w:sz w:val="24"/>
          <w:szCs w:val="24"/>
        </w:rPr>
      </w:pPr>
    </w:p>
    <w:p w:rsidR="00F33738" w:rsidRPr="00E76690" w:rsidRDefault="00F33738" w:rsidP="00556A6E">
      <w:pPr>
        <w:autoSpaceDE w:val="0"/>
        <w:autoSpaceDN w:val="0"/>
        <w:adjustRightInd w:val="0"/>
        <w:spacing w:after="0" w:line="240" w:lineRule="auto"/>
        <w:ind w:firstLine="708"/>
        <w:rPr>
          <w:rFonts w:ascii="Times New Roman" w:hAnsi="Times New Roman"/>
          <w:sz w:val="24"/>
          <w:szCs w:val="24"/>
        </w:rPr>
      </w:pPr>
      <w:r w:rsidRPr="00E76690">
        <w:rPr>
          <w:rFonts w:ascii="Times New Roman" w:hAnsi="Times New Roman"/>
          <w:sz w:val="24"/>
          <w:szCs w:val="24"/>
        </w:rPr>
        <w:t>3.1.1. Jogo com informação completa</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color w:val="000000"/>
          <w:sz w:val="24"/>
          <w:szCs w:val="24"/>
        </w:rPr>
        <w:t>Considere o jogo em que o gestor público (G)</w:t>
      </w:r>
      <w:r w:rsidRPr="005842BD">
        <w:rPr>
          <w:rStyle w:val="FootnoteReference"/>
          <w:rFonts w:ascii="Times New Roman" w:hAnsi="Times New Roman"/>
          <w:color w:val="000000"/>
          <w:sz w:val="24"/>
          <w:szCs w:val="24"/>
        </w:rPr>
        <w:footnoteReference w:id="11"/>
      </w:r>
      <w:r w:rsidRPr="005842BD">
        <w:rPr>
          <w:rFonts w:ascii="Times New Roman" w:hAnsi="Times New Roman"/>
          <w:color w:val="000000"/>
          <w:sz w:val="24"/>
          <w:szCs w:val="24"/>
        </w:rPr>
        <w:t xml:space="preserve"> tem a opção de não pagar o contrato de rateio (estratégia np), ou pagar as despesas com o consórcio (estratégia p). O consórcio (C) pode aplicar a penalidade (estratégia a) ou não (estratégia na). Caso a penalidade seja aplicada, o município despenderá P (referente à despesa em aberto)</w:t>
      </w:r>
      <w:r w:rsidRPr="005842BD">
        <w:rPr>
          <w:rStyle w:val="FootnoteReference"/>
          <w:rFonts w:ascii="Times New Roman" w:hAnsi="Times New Roman"/>
          <w:color w:val="000000"/>
          <w:sz w:val="24"/>
          <w:szCs w:val="24"/>
        </w:rPr>
        <w:footnoteReference w:id="12"/>
      </w:r>
      <w:r w:rsidRPr="005842BD">
        <w:rPr>
          <w:rFonts w:ascii="Times New Roman" w:hAnsi="Times New Roman"/>
          <w:color w:val="000000"/>
          <w:sz w:val="24"/>
          <w:szCs w:val="24"/>
        </w:rPr>
        <w:t xml:space="preserve"> e incorrerá num custo político-social S, uma vez que sua imagem ficará comprometida junto à população, por não arcar com os compromissos do consórcio</w:t>
      </w:r>
      <w:r w:rsidRPr="005842BD">
        <w:rPr>
          <w:rFonts w:ascii="Times New Roman" w:hAnsi="Times New Roman"/>
          <w:color w:val="000000"/>
          <w:vertAlign w:val="superscript"/>
        </w:rPr>
        <w:footnoteReference w:id="13"/>
      </w:r>
      <w:r w:rsidRPr="005842BD">
        <w:rPr>
          <w:rFonts w:ascii="Times New Roman" w:hAnsi="Times New Roman"/>
          <w:color w:val="000000"/>
          <w:sz w:val="24"/>
          <w:szCs w:val="24"/>
        </w:rPr>
        <w:t xml:space="preserve">. O consórcio, ao optar penalizar o município, </w:t>
      </w:r>
      <w:r w:rsidRPr="005842BD">
        <w:rPr>
          <w:rFonts w:ascii="Times New Roman" w:hAnsi="Times New Roman"/>
          <w:sz w:val="24"/>
          <w:szCs w:val="24"/>
        </w:rPr>
        <w:t xml:space="preserve">receberá o valor de </w:t>
      </w:r>
      <w:r w:rsidRPr="005842BD">
        <w:rPr>
          <w:rFonts w:ascii="Times New Roman" w:hAnsi="Times New Roman"/>
          <w:i/>
          <w:iCs/>
          <w:sz w:val="24"/>
          <w:szCs w:val="24"/>
        </w:rPr>
        <w:t>P,</w:t>
      </w:r>
      <w:r w:rsidRPr="005842BD">
        <w:rPr>
          <w:rFonts w:ascii="Times New Roman" w:hAnsi="Times New Roman"/>
          <w:sz w:val="24"/>
          <w:szCs w:val="24"/>
        </w:rPr>
        <w:t xml:space="preserve"> mas também arcará com um custo político </w:t>
      </w:r>
      <w:r w:rsidRPr="005842BD">
        <w:rPr>
          <w:rFonts w:ascii="Times New Roman" w:hAnsi="Times New Roman"/>
          <w:i/>
          <w:sz w:val="24"/>
          <w:szCs w:val="24"/>
        </w:rPr>
        <w:t>i</w:t>
      </w:r>
      <w:r w:rsidRPr="005842BD">
        <w:rPr>
          <w:rFonts w:ascii="Times New Roman" w:hAnsi="Times New Roman"/>
          <w:sz w:val="24"/>
          <w:szCs w:val="24"/>
        </w:rPr>
        <w:t xml:space="preserve">, pois resultará em uma instabilidade do consórcio por conta da medida punitiva. Em contrapartida, se o consórcio decidir não aplicar a penalidade, o município tenderá a não contribuir com as despesas coletivas e o consórcio incorrerá num custo político </w:t>
      </w:r>
      <w:r w:rsidRPr="005842BD">
        <w:rPr>
          <w:rFonts w:ascii="Times New Roman" w:hAnsi="Times New Roman"/>
          <w:i/>
          <w:sz w:val="24"/>
          <w:szCs w:val="24"/>
        </w:rPr>
        <w:t>j</w:t>
      </w:r>
      <w:r w:rsidRPr="005842BD">
        <w:rPr>
          <w:rFonts w:ascii="Times New Roman" w:hAnsi="Times New Roman"/>
          <w:sz w:val="24"/>
          <w:szCs w:val="24"/>
        </w:rPr>
        <w:t xml:space="preserve">, referente à indisposição do grupo frente aos municípios que cumpriram seus compromissos com o consórcio. A forma extensiva do jogo com os devidos </w:t>
      </w:r>
      <w:r w:rsidRPr="005842BD">
        <w:rPr>
          <w:rFonts w:ascii="Times New Roman" w:hAnsi="Times New Roman"/>
          <w:i/>
          <w:sz w:val="24"/>
          <w:szCs w:val="24"/>
        </w:rPr>
        <w:t>pay-offs</w:t>
      </w:r>
      <w:r w:rsidRPr="005842BD">
        <w:rPr>
          <w:rFonts w:ascii="Times New Roman" w:hAnsi="Times New Roman"/>
          <w:sz w:val="24"/>
          <w:szCs w:val="24"/>
        </w:rPr>
        <w:t xml:space="preserve"> esperados dos dois jogadores encontra-se na Figura 1:</w:t>
      </w:r>
    </w:p>
    <w:p w:rsidR="00F33738" w:rsidRPr="00191883" w:rsidRDefault="00C2215B" w:rsidP="00556A6E">
      <w:pPr>
        <w:spacing w:after="0" w:line="360" w:lineRule="auto"/>
        <w:ind w:firstLine="709"/>
        <w:jc w:val="both"/>
        <w:rPr>
          <w:rFonts w:ascii="Arial" w:hAnsi="Arial" w:cs="Arial"/>
          <w:sz w:val="24"/>
          <w:szCs w:val="24"/>
        </w:rPr>
      </w:pPr>
      <w:r>
        <w:rPr>
          <w:noProof/>
          <w:lang w:eastAsia="pt-BR"/>
        </w:rPr>
        <w:lastRenderedPageBreak/>
        <w:pict>
          <v:shapetype id="_x0000_t202" coordsize="21600,21600" o:spt="202" path="m,l,21600r21600,l21600,xe">
            <v:stroke joinstyle="miter"/>
            <v:path gradientshapeok="t" o:connecttype="rect"/>
          </v:shapetype>
          <v:shape id="Caixa de texto 6" o:spid="_x0000_s1026" type="#_x0000_t202" style="position:absolute;left:0;text-align:left;margin-left:200.7pt;margin-top:15.25pt;width:22.5pt;height:23.25pt;z-index:25159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" filled="f" stroked="f" strokeweight=".5pt">
            <v:path arrowok="t"/>
            <v:textbox>
              <w:txbxContent>
                <w:p w:rsidR="004A6914" w:rsidRPr="008C5718" w:rsidRDefault="004A6914" w:rsidP="009E2375">
                  <w:pPr>
                    <w:rPr>
                      <w:rFonts w:ascii="Times New Roman" w:hAnsi="Times New Roman"/>
                    </w:rPr>
                  </w:pPr>
                  <w:r w:rsidRPr="008C5718">
                    <w:rPr>
                      <w:rFonts w:ascii="Times New Roman" w:hAnsi="Times New Roman"/>
                    </w:rPr>
                    <w:t>G</w:t>
                  </w:r>
                </w:p>
              </w:txbxContent>
            </v:textbox>
          </v:shape>
        </w:pict>
      </w:r>
      <w:r>
        <w:rPr>
          <w:noProof/>
          <w:lang w:eastAsia="pt-BR"/>
        </w:rPr>
        <w:pict>
          <v:oval id="Elipse 7" o:spid="_x0000_s1027" style="position:absolute;left:0;text-align:left;margin-left:204.75pt;margin-top:17pt;width:13.5pt;height:15.75pt;z-index:251585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" strokecolor="#243f60" strokeweight="2pt">
            <v:textbox>
              <w:txbxContent>
                <w:p w:rsidR="004A6914" w:rsidRPr="00571405" w:rsidRDefault="004A6914" w:rsidP="00571405">
                  <w:pPr>
                    <w:rPr>
                      <w:sz w:val="16"/>
                      <w:szCs w:val="16"/>
                    </w:rPr>
                  </w:pP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9" o:spid="_x0000_s1028" type="#_x0000_t202" style="position:absolute;left:0;text-align:left;margin-left:169.2pt;margin-top:9.1pt;width:29.25pt;height:23.25pt;z-index:25159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" filled="f" stroked="f" strokeweight=".5pt">
            <v:path arrowok="t"/>
            <v:textbox>
              <w:txbxContent>
                <w:p w:rsidR="004A6914" w:rsidRPr="008C5718" w:rsidRDefault="004A6914" w:rsidP="009E2375">
                  <w:pPr>
                    <w:rPr>
                      <w:rFonts w:ascii="Times New Roman" w:hAnsi="Times New Roman"/>
                    </w:rPr>
                  </w:pPr>
                  <w:r w:rsidRPr="008C5718">
                    <w:rPr>
                      <w:rFonts w:ascii="Times New Roman" w:hAnsi="Times New Roman"/>
                    </w:rPr>
                    <w:t>p</w:t>
                  </w:r>
                </w:p>
              </w:txbxContent>
            </v:textbox>
          </v:shape>
        </w:pict>
      </w:r>
      <w:r>
        <w:rPr>
          <w:noProof/>
          <w:lang w:eastAsia="pt-BR"/>
        </w:rPr>
        <w:pict>
          <v:shape id="Caixa de texto 8" o:spid="_x0000_s1029" type="#_x0000_t202" style="position:absolute;left:0;text-align:left;margin-left:239.7pt;margin-top:9.1pt;width:29.25pt;height:23.25pt;z-index:251592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" filled="f" stroked="f" strokeweight=".5pt">
            <v:path arrowok="t"/>
            <v:textbox>
              <w:txbxContent>
                <w:p w:rsidR="004A6914" w:rsidRPr="008C5718" w:rsidRDefault="004A6914" w:rsidP="009E2375">
                  <w:pPr>
                    <w:rPr>
                      <w:rFonts w:ascii="Times New Roman" w:hAnsi="Times New Roman"/>
                    </w:rPr>
                  </w:pPr>
                  <w:r w:rsidRPr="008C5718">
                    <w:rPr>
                      <w:rFonts w:ascii="Times New Roman" w:hAnsi="Times New Roman"/>
                    </w:rPr>
                    <w:t>np</w:t>
                  </w:r>
                </w:p>
              </w:txbxContent>
            </v:textbox>
          </v:shape>
        </w:pict>
      </w:r>
      <w:r>
        <w:rPr>
          <w:noProof/>
          <w:lang w:eastAsia="pt-BR"/>
        </w:rPr>
        <w:pict>
          <v:shapetype id="_x0000_t32" coordsize="21600,21600" o:spt="32" o:oned="t" path="m,l21600,21600e" filled="f">
            <v:path arrowok="t" fillok="f" o:connecttype="none"/>
            <o:lock v:ext="edit" shapetype="t"/>
          </v:shapetype>
          <v:shape id="Conector de seta reta 18" o:spid="_x0000_s1167" type="#_x0000_t32" style="position:absolute;left:0;text-align:left;margin-left:217.2pt;margin-top:9.1pt;width:57pt;height:33.75pt;z-index:251588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" strokecolor="#4579b8">
            <v:stroke endarrow="open"/>
          </v:shape>
        </w:pict>
      </w:r>
      <w:r>
        <w:rPr>
          <w:noProof/>
          <w:lang w:eastAsia="pt-BR"/>
        </w:rPr>
        <w:pict>
          <v:shape id="Conector de seta reta 19" o:spid="_x0000_s1166" type="#_x0000_t32" style="position:absolute;left:0;text-align:left;margin-left:136.2pt;margin-top:9.1pt;width:67.5pt;height:58.5pt;flip:x;z-index:25158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" strokecolor="#4579b8">
            <v:stroke endarrow="open"/>
          </v:shape>
        </w:pict>
      </w:r>
      <w:r w:rsidR="00F33738">
        <w:rPr>
          <w:rFonts w:ascii="Arial" w:hAnsi="Arial" w:cs="Arial"/>
          <w:color w:val="000000"/>
          <w:sz w:val="24"/>
          <w:szCs w:val="24"/>
        </w:rPr>
        <w:tab/>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22" o:spid="_x0000_s1030" type="#_x0000_t202" style="position:absolute;left:0;text-align:left;margin-left:270.45pt;margin-top:16.9pt;width:29.25pt;height:23.25pt;z-index:251595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" filled="f" stroked="f" strokeweight=".5pt">
            <v:path arrowok="t"/>
            <v:textbox>
              <w:txbxContent>
                <w:p w:rsidR="004A6914" w:rsidRDefault="004A6914" w:rsidP="009E2375">
                  <w:r>
                    <w:t>C</w:t>
                  </w:r>
                </w:p>
              </w:txbxContent>
            </v:textbox>
          </v:shape>
        </w:pict>
      </w:r>
      <w:r>
        <w:rPr>
          <w:noProof/>
          <w:lang w:eastAsia="pt-BR"/>
        </w:rPr>
        <w:pict>
          <v:oval id="Elipse 28" o:spid="_x0000_s1031" style="position:absolute;left:0;text-align:left;margin-left:274.1pt;margin-top:18.15pt;width:13.5pt;height:15.75pt;z-index:251586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" fillcolor="#4f81bd" strokecolor="#243f60" strokeweight="2pt">
            <v:textbox>
              <w:txbxContent>
                <w:p w:rsidR="004A6914" w:rsidRDefault="004A6914" w:rsidP="00191883"/>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42" o:spid="_x0000_s1032" type="#_x0000_t202" style="position:absolute;left:0;text-align:left;margin-left:248.7pt;margin-top:17.2pt;width:29.25pt;height:23.25pt;z-index:251593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wylAIAAIkFAAAOAAAAZHJzL2Uyb0RvYy54bWysVN9v2jAQfp+0/8Hy+whQKGv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" filled="f" stroked="f" strokeweight=".5pt">
            <v:path arrowok="t"/>
            <v:textbox>
              <w:txbxContent>
                <w:p w:rsidR="004A6914" w:rsidRPr="008C5718" w:rsidRDefault="004A6914" w:rsidP="009E2375">
                  <w:pPr>
                    <w:rPr>
                      <w:rFonts w:ascii="Times New Roman" w:hAnsi="Times New Roman"/>
                    </w:rPr>
                  </w:pPr>
                  <w:r w:rsidRPr="008C5718">
                    <w:rPr>
                      <w:rFonts w:ascii="Times New Roman" w:hAnsi="Times New Roman"/>
                    </w:rPr>
                    <w:t>a</w:t>
                  </w:r>
                </w:p>
              </w:txbxContent>
            </v:textbox>
          </v:shape>
        </w:pict>
      </w:r>
      <w:r>
        <w:rPr>
          <w:noProof/>
          <w:lang w:eastAsia="pt-BR"/>
        </w:rPr>
        <w:pict>
          <v:shape id="Caixa de texto 41" o:spid="_x0000_s1033" type="#_x0000_t202" style="position:absolute;left:0;text-align:left;margin-left:294.45pt;margin-top:16.45pt;width:29.25pt;height:23.25pt;z-index:251594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" filled="f" stroked="f" strokeweight=".5pt">
            <v:path arrowok="t"/>
            <v:textbox>
              <w:txbxContent>
                <w:p w:rsidR="004A6914" w:rsidRPr="008C5718" w:rsidRDefault="004A6914" w:rsidP="009E2375">
                  <w:pPr>
                    <w:rPr>
                      <w:rFonts w:ascii="Times New Roman" w:hAnsi="Times New Roman"/>
                    </w:rPr>
                  </w:pPr>
                  <w:r w:rsidRPr="008C5718">
                    <w:rPr>
                      <w:rFonts w:ascii="Times New Roman" w:hAnsi="Times New Roman"/>
                    </w:rPr>
                    <w:t>na</w:t>
                  </w:r>
                </w:p>
              </w:txbxContent>
            </v:textbox>
          </v:shape>
        </w:pict>
      </w:r>
      <w:r>
        <w:rPr>
          <w:noProof/>
          <w:lang w:eastAsia="pt-BR"/>
        </w:rPr>
        <w:pict>
          <v:shape id="Conector de seta reta 43" o:spid="_x0000_s1165" type="#_x0000_t32" style="position:absolute;left:0;text-align:left;margin-left:287.6pt;margin-top:13.15pt;width:23.25pt;height:41.25pt;z-index:25159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" strokecolor="#4579b8">
            <v:stroke endarrow="open"/>
          </v:shape>
        </w:pict>
      </w:r>
      <w:r>
        <w:rPr>
          <w:noProof/>
          <w:lang w:eastAsia="pt-BR"/>
        </w:rPr>
        <w:pict>
          <v:shape id="Conector de seta reta 44" o:spid="_x0000_s1164" type="#_x0000_t32" style="position:absolute;left:0;text-align:left;margin-left:256.1pt;margin-top:13.15pt;width:18pt;height:45pt;flip:x;z-index:251589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" strokecolor="#4579b8">
            <v:stroke endarrow="open"/>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47" o:spid="_x0000_s1034" type="#_x0000_t202" style="position:absolute;left:0;text-align:left;margin-left:112.1pt;margin-top:2.95pt;width:61.5pt;height:44.25pt;z-index:251597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" filled="f" stroked="f" strokeweight=".5pt">
            <v:path arrowok="t"/>
            <v:textbox>
              <w:txbxContent>
                <w:p w:rsidR="004A6914" w:rsidRPr="008C5718" w:rsidRDefault="004A6914" w:rsidP="00571405">
                  <w:pPr>
                    <w:jc w:val="center"/>
                    <w:rPr>
                      <w:rFonts w:ascii="Times New Roman" w:hAnsi="Times New Roman"/>
                    </w:rPr>
                  </w:pPr>
                  <w:r w:rsidRPr="008C5718">
                    <w:rPr>
                      <w:rFonts w:ascii="Times New Roman" w:hAnsi="Times New Roman"/>
                    </w:rPr>
                    <w:t>G</w:t>
                  </w:r>
                  <w:r w:rsidRPr="008C5718">
                    <w:rPr>
                      <w:rFonts w:ascii="Times New Roman" w:hAnsi="Times New Roman"/>
                      <w:vertAlign w:val="subscript"/>
                    </w:rPr>
                    <w:t>L</w:t>
                  </w:r>
                  <w:r w:rsidRPr="008C5718">
                    <w:rPr>
                      <w:rFonts w:ascii="Times New Roman" w:hAnsi="Times New Roman"/>
                    </w:rPr>
                    <w:t xml:space="preserve"> – G</w:t>
                  </w:r>
                  <w:r w:rsidRPr="008C5718">
                    <w:rPr>
                      <w:rFonts w:ascii="Times New Roman" w:hAnsi="Times New Roman"/>
                      <w:vertAlign w:val="subscript"/>
                    </w:rPr>
                    <w:t>C</w:t>
                  </w:r>
                </w:p>
                <w:p w:rsidR="004A6914" w:rsidRPr="008C5718" w:rsidRDefault="004A6914" w:rsidP="00571405">
                  <w:pPr>
                    <w:jc w:val="center"/>
                    <w:rPr>
                      <w:rFonts w:ascii="Times New Roman" w:hAnsi="Times New Roman"/>
                    </w:rPr>
                  </w:pPr>
                  <w:r w:rsidRPr="008C5718">
                    <w:rPr>
                      <w:rFonts w:ascii="Times New Roman" w:hAnsi="Times New Roman"/>
                    </w:rPr>
                    <w:t>G</w:t>
                  </w:r>
                  <w:r w:rsidRPr="008C5718">
                    <w:rPr>
                      <w:rFonts w:ascii="Times New Roman" w:hAnsi="Times New Roman"/>
                      <w:vertAlign w:val="subscript"/>
                    </w:rPr>
                    <w:t>C</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58" o:spid="_x0000_s1035" type="#_x0000_t202" style="position:absolute;left:0;text-align:left;margin-left:292.85pt;margin-top:19.75pt;width:55.5pt;height:44.25pt;z-index:251599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" filled="f" stroked="f" strokeweight=".5pt">
            <v:path arrowok="t"/>
            <v:textbox>
              <w:txbxContent>
                <w:p w:rsidR="004A6914" w:rsidRPr="00C818B8" w:rsidRDefault="004A6914" w:rsidP="00571405">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C818B8" w:rsidRDefault="004A6914" w:rsidP="00571405">
                  <w:pPr>
                    <w:jc w:val="center"/>
                    <w:rPr>
                      <w:rFonts w:ascii="Times New Roman" w:hAnsi="Times New Roman"/>
                    </w:rPr>
                  </w:pPr>
                  <w:r w:rsidRPr="00C818B8">
                    <w:rPr>
                      <w:rFonts w:ascii="Times New Roman" w:hAnsi="Times New Roman"/>
                    </w:rPr>
                    <w:t>-j</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57" o:spid="_x0000_s1036" type="#_x0000_t202" style="position:absolute;left:0;text-align:left;margin-left:222.35pt;margin-top:2.05pt;width:65.25pt;height:44.25pt;z-index:251598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" filled="f" stroked="f" strokeweight=".5pt">
            <v:path arrowok="t"/>
            <v:textbox>
              <w:txbxContent>
                <w:p w:rsidR="004A6914" w:rsidRPr="00C818B8" w:rsidRDefault="004A6914" w:rsidP="00571405">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C818B8" w:rsidRDefault="004A6914" w:rsidP="00571405">
                  <w:pPr>
                    <w:jc w:val="center"/>
                    <w:rPr>
                      <w:rFonts w:ascii="Times New Roman" w:hAnsi="Times New Roman"/>
                    </w:rPr>
                  </w:pPr>
                  <w:r w:rsidRPr="00C818B8">
                    <w:rPr>
                      <w:rFonts w:ascii="Times New Roman" w:hAnsi="Times New Roman"/>
                    </w:rPr>
                    <w:t>P - i</w:t>
                  </w:r>
                </w:p>
              </w:txbxContent>
            </v:textbox>
          </v:shape>
        </w:pict>
      </w:r>
    </w:p>
    <w:p w:rsidR="00F33738" w:rsidRDefault="00F33738" w:rsidP="00556A6E">
      <w:pPr>
        <w:spacing w:after="0" w:line="360" w:lineRule="auto"/>
        <w:ind w:firstLine="709"/>
        <w:jc w:val="both"/>
        <w:rPr>
          <w:rFonts w:ascii="Arial" w:hAnsi="Arial" w:cs="Arial"/>
          <w:sz w:val="24"/>
          <w:szCs w:val="24"/>
        </w:rPr>
      </w:pPr>
    </w:p>
    <w:p w:rsidR="00F33738" w:rsidRPr="005842BD" w:rsidRDefault="00F33738" w:rsidP="00556A6E">
      <w:pPr>
        <w:autoSpaceDE w:val="0"/>
        <w:autoSpaceDN w:val="0"/>
        <w:adjustRightInd w:val="0"/>
        <w:spacing w:after="0" w:line="240" w:lineRule="auto"/>
        <w:rPr>
          <w:rFonts w:ascii="Times New Roman" w:hAnsi="Times New Roman"/>
          <w:bCs/>
          <w:sz w:val="24"/>
          <w:szCs w:val="24"/>
        </w:rPr>
      </w:pPr>
      <w:r w:rsidRPr="005842BD">
        <w:rPr>
          <w:rFonts w:ascii="Times New Roman" w:hAnsi="Times New Roman"/>
          <w:bCs/>
          <w:sz w:val="24"/>
          <w:szCs w:val="24"/>
        </w:rPr>
        <w:t>Figura 1 – O jogo na sua forma extensiva</w:t>
      </w:r>
    </w:p>
    <w:p w:rsidR="00F33738" w:rsidRDefault="00F33738" w:rsidP="009D688C">
      <w:pPr>
        <w:spacing w:after="0" w:line="240" w:lineRule="auto"/>
        <w:jc w:val="both"/>
        <w:rPr>
          <w:rFonts w:ascii="Times New Roman" w:hAnsi="Times New Roman"/>
          <w:sz w:val="24"/>
          <w:szCs w:val="24"/>
        </w:rPr>
      </w:pPr>
      <w:r w:rsidRPr="005842BD">
        <w:rPr>
          <w:rFonts w:ascii="Times New Roman" w:hAnsi="Times New Roman"/>
          <w:sz w:val="24"/>
          <w:szCs w:val="24"/>
        </w:rPr>
        <w:t>Fonte: Elaboração própria.</w:t>
      </w:r>
    </w:p>
    <w:p w:rsidR="00F5273D" w:rsidRPr="005842BD" w:rsidRDefault="00F5273D" w:rsidP="009D688C">
      <w:pPr>
        <w:spacing w:after="0" w:line="240" w:lineRule="auto"/>
        <w:jc w:val="both"/>
        <w:rPr>
          <w:rFonts w:ascii="Times New Roman" w:hAnsi="Times New Roman"/>
          <w:color w:val="000000"/>
          <w:sz w:val="24"/>
          <w:szCs w:val="24"/>
        </w:rPr>
      </w:pPr>
    </w:p>
    <w:p w:rsidR="00F40F81" w:rsidRDefault="00F33738" w:rsidP="00F40F81">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O jogo de informação completa é resolvido por indução retroativa, determinando-se primeiramente a decisão ótima do Consórcio (jogador 2) para depois encontrar a escolha ótima do Prefeito no primeiro nó, dada a escolha futura do Consórcio. </w:t>
      </w:r>
      <w:r w:rsidR="00780FED">
        <w:rPr>
          <w:rFonts w:ascii="Times New Roman" w:hAnsi="Times New Roman"/>
          <w:color w:val="000000"/>
          <w:sz w:val="24"/>
          <w:szCs w:val="24"/>
        </w:rPr>
        <w:t>Consideram-se</w:t>
      </w:r>
      <w:r w:rsidRPr="005842BD">
        <w:rPr>
          <w:rFonts w:ascii="Times New Roman" w:hAnsi="Times New Roman"/>
          <w:color w:val="000000"/>
          <w:sz w:val="24"/>
          <w:szCs w:val="24"/>
        </w:rPr>
        <w:t xml:space="preserve"> dois casos, de acordo com os parâmetros do jogo.</w:t>
      </w:r>
    </w:p>
    <w:p w:rsidR="00F40F81" w:rsidRDefault="00F40F81" w:rsidP="00F40F81">
      <w:pPr>
        <w:spacing w:after="0" w:line="240" w:lineRule="auto"/>
        <w:ind w:firstLine="709"/>
        <w:jc w:val="both"/>
        <w:rPr>
          <w:rFonts w:ascii="Times New Roman" w:hAnsi="Times New Roman"/>
          <w:b/>
          <w:bCs/>
          <w:i/>
          <w:sz w:val="24"/>
          <w:szCs w:val="24"/>
        </w:rPr>
      </w:pPr>
    </w:p>
    <w:p w:rsidR="00F33738" w:rsidRPr="005842BD" w:rsidRDefault="00F33738" w:rsidP="00F40F81">
      <w:pPr>
        <w:spacing w:after="0" w:line="240" w:lineRule="auto"/>
        <w:ind w:firstLine="709"/>
        <w:jc w:val="both"/>
        <w:rPr>
          <w:rFonts w:ascii="Times New Roman" w:hAnsi="Times New Roman"/>
          <w:b/>
          <w:sz w:val="24"/>
          <w:szCs w:val="24"/>
        </w:rPr>
      </w:pPr>
      <w:r w:rsidRPr="005842BD">
        <w:rPr>
          <w:rFonts w:ascii="Times New Roman" w:hAnsi="Times New Roman"/>
          <w:b/>
          <w:bCs/>
          <w:i/>
          <w:sz w:val="24"/>
          <w:szCs w:val="24"/>
        </w:rPr>
        <w:t>Caso 1</w:t>
      </w:r>
      <w:r w:rsidRPr="005842BD">
        <w:rPr>
          <w:rFonts w:ascii="Times New Roman" w:hAnsi="Times New Roman"/>
          <w:b/>
          <w:sz w:val="24"/>
          <w:szCs w:val="24"/>
        </w:rPr>
        <w:t xml:space="preserve">: </w:t>
      </w:r>
      <w:r w:rsidRPr="005842BD">
        <w:rPr>
          <w:rFonts w:ascii="Times New Roman" w:hAnsi="Times New Roman"/>
          <w:b/>
          <w:i/>
          <w:iCs/>
          <w:sz w:val="24"/>
          <w:szCs w:val="24"/>
        </w:rPr>
        <w:t>P – i &lt; -j</w:t>
      </w:r>
      <w:r w:rsidRPr="005842BD">
        <w:rPr>
          <w:rFonts w:ascii="Times New Roman" w:hAnsi="Times New Roman"/>
          <w:b/>
          <w:i/>
          <w:iCs/>
          <w:sz w:val="24"/>
          <w:szCs w:val="24"/>
        </w:rPr>
        <w:tab/>
      </w:r>
      <w:r w:rsidRPr="005842BD">
        <w:rPr>
          <w:rFonts w:ascii="Times New Roman" w:hAnsi="Times New Roman"/>
          <w:b/>
          <w:i/>
          <w:iCs/>
          <w:sz w:val="24"/>
          <w:szCs w:val="24"/>
        </w:rPr>
        <w:tab/>
        <w:t xml:space="preserve"> P </w:t>
      </w:r>
      <w:r w:rsidR="00736DAB" w:rsidRPr="005842BD">
        <w:rPr>
          <w:rFonts w:ascii="Times New Roman" w:hAnsi="Times New Roman"/>
          <w:b/>
          <w:i/>
          <w:iCs/>
          <w:sz w:val="24"/>
          <w:szCs w:val="24"/>
        </w:rPr>
        <w:t>&lt;</w:t>
      </w:r>
      <w:r w:rsidRPr="005842BD">
        <w:rPr>
          <w:rFonts w:ascii="Times New Roman" w:hAnsi="Times New Roman"/>
          <w:b/>
          <w:i/>
          <w:iCs/>
          <w:sz w:val="24"/>
          <w:szCs w:val="24"/>
        </w:rPr>
        <w:t xml:space="preserve"> i – j</w:t>
      </w:r>
    </w:p>
    <w:p w:rsidR="00736DAB" w:rsidRPr="005842BD" w:rsidRDefault="00736DAB" w:rsidP="00736DAB">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Observe-se que o lado esquerdo da desigualdade revela os efeitos econômicos, enquanto o lado direito reflete o custo político associado à penalidade. </w:t>
      </w:r>
      <w:r>
        <w:rPr>
          <w:rFonts w:ascii="Times New Roman" w:hAnsi="Times New Roman"/>
          <w:color w:val="000000"/>
          <w:sz w:val="24"/>
          <w:szCs w:val="24"/>
        </w:rPr>
        <w:t xml:space="preserve">Como </w:t>
      </w:r>
      <w:r w:rsidRPr="005842BD">
        <w:rPr>
          <w:rFonts w:ascii="Times New Roman" w:hAnsi="Times New Roman"/>
          <w:color w:val="000000"/>
          <w:sz w:val="24"/>
          <w:szCs w:val="24"/>
        </w:rPr>
        <w:t>o retorno econômico é pequeno comparado ao custo político de se aplicar a penalidade; logo, o Consórcio optará por não penalizar o município inadimplente (estratégia na). Antecipando o comportamento do Consórcio, o Gestor decidirá não cumprir com suas despesas com o grupo, tornando-se inadimplente. Neste ambiente, o consórcio corre riscos, pois os municípios possuem incentivos para não cumprir os contratos. Bastaria que houvesse garantia de punição para que o prefeito se ajustasse ao contrato.</w:t>
      </w:r>
    </w:p>
    <w:p w:rsidR="00F33738" w:rsidRPr="005842BD" w:rsidRDefault="00F33738" w:rsidP="00556A6E">
      <w:pPr>
        <w:spacing w:after="0" w:line="240" w:lineRule="auto"/>
        <w:ind w:firstLine="709"/>
        <w:jc w:val="both"/>
        <w:rPr>
          <w:rFonts w:ascii="Times New Roman" w:hAnsi="Times New Roman"/>
          <w:sz w:val="24"/>
          <w:szCs w:val="24"/>
        </w:rPr>
      </w:pPr>
    </w:p>
    <w:p w:rsidR="00F33738" w:rsidRPr="00F40F81" w:rsidRDefault="00F33738" w:rsidP="00F40F81">
      <w:pPr>
        <w:spacing w:after="0" w:line="240" w:lineRule="auto"/>
        <w:ind w:firstLine="709"/>
        <w:jc w:val="both"/>
        <w:rPr>
          <w:rFonts w:ascii="Times New Roman" w:hAnsi="Times New Roman"/>
          <w:b/>
          <w:bCs/>
          <w:i/>
          <w:sz w:val="24"/>
          <w:szCs w:val="24"/>
        </w:rPr>
      </w:pPr>
      <w:r w:rsidRPr="005842BD">
        <w:rPr>
          <w:rFonts w:ascii="Times New Roman" w:hAnsi="Times New Roman"/>
          <w:b/>
          <w:bCs/>
          <w:i/>
          <w:sz w:val="24"/>
          <w:szCs w:val="24"/>
        </w:rPr>
        <w:t>Caso 2</w:t>
      </w:r>
      <w:r w:rsidRPr="00F40F81">
        <w:rPr>
          <w:rFonts w:ascii="Times New Roman" w:hAnsi="Times New Roman"/>
          <w:b/>
          <w:bCs/>
          <w:i/>
          <w:sz w:val="24"/>
          <w:szCs w:val="24"/>
        </w:rPr>
        <w:t>: P – i &gt; -j</w:t>
      </w:r>
      <w:r w:rsidRPr="00F40F81">
        <w:rPr>
          <w:rFonts w:ascii="Times New Roman" w:hAnsi="Times New Roman"/>
          <w:b/>
          <w:bCs/>
          <w:i/>
          <w:sz w:val="24"/>
          <w:szCs w:val="24"/>
        </w:rPr>
        <w:tab/>
      </w:r>
      <w:r w:rsidRPr="00F40F81">
        <w:rPr>
          <w:rFonts w:ascii="Times New Roman" w:hAnsi="Times New Roman"/>
          <w:b/>
          <w:bCs/>
          <w:i/>
          <w:sz w:val="24"/>
          <w:szCs w:val="24"/>
        </w:rPr>
        <w:tab/>
        <w:t xml:space="preserve"> P </w:t>
      </w:r>
      <w:r w:rsidR="004543D2" w:rsidRPr="00F40F81">
        <w:rPr>
          <w:rFonts w:ascii="Times New Roman" w:hAnsi="Times New Roman"/>
          <w:b/>
          <w:bCs/>
          <w:i/>
          <w:sz w:val="24"/>
          <w:szCs w:val="24"/>
        </w:rPr>
        <w:t>&gt;</w:t>
      </w:r>
      <w:r w:rsidRPr="00F40F81">
        <w:rPr>
          <w:rFonts w:ascii="Times New Roman" w:hAnsi="Times New Roman"/>
          <w:b/>
          <w:bCs/>
          <w:i/>
          <w:sz w:val="24"/>
          <w:szCs w:val="24"/>
        </w:rPr>
        <w:t xml:space="preserve"> i – j</w:t>
      </w:r>
    </w:p>
    <w:p w:rsidR="00624BD9"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Neste segundo caso, </w:t>
      </w:r>
      <w:r w:rsidR="00736DAB" w:rsidRPr="005842BD">
        <w:rPr>
          <w:rFonts w:ascii="Times New Roman" w:hAnsi="Times New Roman"/>
          <w:color w:val="000000"/>
          <w:sz w:val="24"/>
          <w:szCs w:val="24"/>
        </w:rPr>
        <w:t xml:space="preserve">como o retorno econômico do Consórcio é maior do que o custo político quando este resolve penalizar o município inadimplente, o consórcio escolherá em </w:t>
      </w:r>
      <w:r w:rsidR="00736DAB" w:rsidRPr="00736DAB">
        <w:rPr>
          <w:rFonts w:ascii="Times New Roman" w:hAnsi="Times New Roman"/>
          <w:i/>
          <w:color w:val="000000"/>
          <w:sz w:val="24"/>
          <w:szCs w:val="24"/>
        </w:rPr>
        <w:t>t</w:t>
      </w:r>
      <w:r w:rsidR="00736DAB" w:rsidRPr="00736DAB">
        <w:rPr>
          <w:rFonts w:ascii="Times New Roman" w:hAnsi="Times New Roman"/>
          <w:color w:val="000000"/>
          <w:sz w:val="24"/>
          <w:szCs w:val="24"/>
          <w:vertAlign w:val="subscript"/>
        </w:rPr>
        <w:t>1</w:t>
      </w:r>
      <w:r w:rsidR="00736DAB" w:rsidRPr="005842BD">
        <w:rPr>
          <w:rFonts w:ascii="Times New Roman" w:hAnsi="Times New Roman"/>
          <w:color w:val="000000"/>
          <w:sz w:val="24"/>
          <w:szCs w:val="24"/>
        </w:rPr>
        <w:t xml:space="preserve"> aplicar a penalidade (estratégia a). Por sua vez, o município, prevendo que sofrerá a penalidade, decide pagar a despesa de rateio (estratégia p). </w:t>
      </w:r>
      <w:r w:rsidR="00736DAB" w:rsidRPr="005842BD">
        <w:rPr>
          <w:rFonts w:ascii="Times New Roman" w:hAnsi="Times New Roman"/>
          <w:sz w:val="24"/>
          <w:szCs w:val="24"/>
        </w:rPr>
        <w:t>O equilíbrio resultante é (a,</w:t>
      </w:r>
      <w:r w:rsidR="00736DAB">
        <w:rPr>
          <w:rFonts w:ascii="Times New Roman" w:hAnsi="Times New Roman"/>
          <w:sz w:val="24"/>
          <w:szCs w:val="24"/>
        </w:rPr>
        <w:t xml:space="preserve"> </w:t>
      </w:r>
      <w:r w:rsidR="00736DAB" w:rsidRPr="005842BD">
        <w:rPr>
          <w:rFonts w:ascii="Times New Roman" w:hAnsi="Times New Roman"/>
          <w:sz w:val="24"/>
          <w:szCs w:val="24"/>
        </w:rPr>
        <w:t xml:space="preserve">p) cujos </w:t>
      </w:r>
      <w:r w:rsidR="00736DAB" w:rsidRPr="005842BD">
        <w:rPr>
          <w:rFonts w:ascii="Times New Roman" w:hAnsi="Times New Roman"/>
          <w:i/>
          <w:iCs/>
          <w:sz w:val="24"/>
          <w:szCs w:val="24"/>
        </w:rPr>
        <w:t xml:space="preserve">pay-offs </w:t>
      </w:r>
      <w:r w:rsidR="00736DAB" w:rsidRPr="005842BD">
        <w:rPr>
          <w:rFonts w:ascii="Times New Roman" w:hAnsi="Times New Roman"/>
          <w:sz w:val="24"/>
          <w:szCs w:val="24"/>
        </w:rPr>
        <w:t>correspondentes são (</w:t>
      </w:r>
      <w:r w:rsidR="00736DAB" w:rsidRPr="005842BD">
        <w:rPr>
          <w:rFonts w:ascii="Times New Roman" w:hAnsi="Times New Roman"/>
          <w:i/>
          <w:iCs/>
          <w:sz w:val="24"/>
          <w:szCs w:val="24"/>
        </w:rPr>
        <w:t>G</w:t>
      </w:r>
      <w:r w:rsidR="00736DAB" w:rsidRPr="005842BD">
        <w:rPr>
          <w:rFonts w:ascii="Times New Roman" w:hAnsi="Times New Roman"/>
          <w:i/>
          <w:iCs/>
          <w:sz w:val="24"/>
          <w:szCs w:val="24"/>
          <w:vertAlign w:val="subscript"/>
        </w:rPr>
        <w:t>L</w:t>
      </w:r>
      <w:r w:rsidR="00736DAB" w:rsidRPr="005842BD">
        <w:rPr>
          <w:rFonts w:ascii="Times New Roman" w:hAnsi="Times New Roman"/>
          <w:i/>
          <w:iCs/>
          <w:sz w:val="24"/>
          <w:szCs w:val="24"/>
        </w:rPr>
        <w:t xml:space="preserve"> – P – S) e (P – i) </w:t>
      </w:r>
      <w:r w:rsidR="00736DAB" w:rsidRPr="005842BD">
        <w:rPr>
          <w:rFonts w:ascii="Times New Roman" w:hAnsi="Times New Roman"/>
          <w:iCs/>
          <w:sz w:val="24"/>
          <w:szCs w:val="24"/>
        </w:rPr>
        <w:t>para o município e para o consórcio, respectivamente.</w:t>
      </w:r>
      <w:r w:rsidR="00736DAB" w:rsidRPr="00736DAB">
        <w:rPr>
          <w:rFonts w:ascii="Times New Roman" w:hAnsi="Times New Roman"/>
          <w:color w:val="000000"/>
          <w:sz w:val="24"/>
          <w:szCs w:val="24"/>
        </w:rPr>
        <w:t xml:space="preserve">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Assim, se o município tiver informação completa sobre os custos envolvidos no confronto com o consórcio, vai se chegar a um dos equilíbrios: Quando o custo político de aplicar a penalidade é baixo para o consórcio (i baixo), tem-se </w:t>
      </w:r>
      <w:r w:rsidR="00624BD9">
        <w:rPr>
          <w:rFonts w:ascii="Times New Roman" w:hAnsi="Times New Roman"/>
          <w:color w:val="000000"/>
          <w:sz w:val="24"/>
          <w:szCs w:val="24"/>
        </w:rPr>
        <w:t>um arranjo institucional</w:t>
      </w:r>
      <w:r w:rsidR="00624BD9" w:rsidRPr="005842BD">
        <w:rPr>
          <w:rFonts w:ascii="Times New Roman" w:hAnsi="Times New Roman"/>
          <w:color w:val="000000"/>
          <w:sz w:val="24"/>
          <w:szCs w:val="24"/>
        </w:rPr>
        <w:t xml:space="preserve"> </w:t>
      </w:r>
      <w:r w:rsidRPr="005842BD">
        <w:rPr>
          <w:rFonts w:ascii="Times New Roman" w:hAnsi="Times New Roman"/>
          <w:color w:val="000000"/>
          <w:sz w:val="24"/>
          <w:szCs w:val="24"/>
        </w:rPr>
        <w:t xml:space="preserve"> forte, no sentido de que adotará medida punitiva se necessário. Nesta situação, o município se ajustará, de forma a evitar o processo. Por outro lado, quando o custo político de aplicar a penalidade é muito alto para o Consórcio (i alto), tem-se um</w:t>
      </w:r>
      <w:r w:rsidR="00624BD9">
        <w:rPr>
          <w:rFonts w:ascii="Times New Roman" w:hAnsi="Times New Roman"/>
          <w:color w:val="000000"/>
          <w:sz w:val="24"/>
          <w:szCs w:val="24"/>
        </w:rPr>
        <w:t xml:space="preserve"> arranjo fraco</w:t>
      </w:r>
      <w:r w:rsidRPr="005842BD">
        <w:rPr>
          <w:rFonts w:ascii="Times New Roman" w:hAnsi="Times New Roman"/>
          <w:color w:val="000000"/>
          <w:sz w:val="24"/>
          <w:szCs w:val="24"/>
        </w:rPr>
        <w:t xml:space="preserve">, no sentido de que não adotará o processo punitivo. Nesta situação, o município não cumprirá suas obrigações junto ao grupo. </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color w:val="000000"/>
          <w:sz w:val="24"/>
          <w:szCs w:val="24"/>
        </w:rPr>
        <w:t>Pode</w:t>
      </w:r>
      <w:r w:rsidRPr="005842BD">
        <w:rPr>
          <w:rFonts w:ascii="Times New Roman" w:hAnsi="Times New Roman"/>
          <w:sz w:val="24"/>
          <w:szCs w:val="24"/>
        </w:rPr>
        <w:t xml:space="preserve">-se assumir que a penalidade P é de conhecimento comum, mas os custos políticos </w:t>
      </w:r>
      <w:r w:rsidRPr="00624BD9">
        <w:rPr>
          <w:rFonts w:ascii="Times New Roman" w:hAnsi="Times New Roman"/>
          <w:i/>
          <w:sz w:val="24"/>
          <w:szCs w:val="24"/>
        </w:rPr>
        <w:t xml:space="preserve">i </w:t>
      </w:r>
      <w:r w:rsidRPr="005842BD">
        <w:rPr>
          <w:rFonts w:ascii="Times New Roman" w:hAnsi="Times New Roman"/>
          <w:sz w:val="24"/>
          <w:szCs w:val="24"/>
        </w:rPr>
        <w:t xml:space="preserve">e </w:t>
      </w:r>
      <w:r w:rsidRPr="00624BD9">
        <w:rPr>
          <w:rFonts w:ascii="Times New Roman" w:hAnsi="Times New Roman"/>
          <w:i/>
          <w:sz w:val="24"/>
          <w:szCs w:val="24"/>
        </w:rPr>
        <w:t>j</w:t>
      </w:r>
      <w:r w:rsidRPr="005842BD">
        <w:rPr>
          <w:rFonts w:ascii="Times New Roman" w:hAnsi="Times New Roman"/>
          <w:sz w:val="24"/>
          <w:szCs w:val="24"/>
        </w:rPr>
        <w:t xml:space="preserve"> podem ser tomados como informações de caráter privado. Portanto, torna-se pertinente o estudo do modelo de informação incompleta, em que o município inadimplente </w:t>
      </w:r>
      <w:r w:rsidRPr="005842BD">
        <w:rPr>
          <w:rFonts w:ascii="Times New Roman" w:hAnsi="Times New Roman"/>
          <w:sz w:val="24"/>
          <w:szCs w:val="24"/>
        </w:rPr>
        <w:lastRenderedPageBreak/>
        <w:t>desconhece os verdadeiros custos políticos para o consórcio associados às suas estratégias disponíveis</w:t>
      </w:r>
      <w:r w:rsidRPr="005842BD">
        <w:rPr>
          <w:rStyle w:val="FootnoteReference"/>
          <w:rFonts w:ascii="Times New Roman" w:hAnsi="Times New Roman"/>
          <w:sz w:val="24"/>
          <w:szCs w:val="24"/>
        </w:rPr>
        <w:footnoteReference w:id="14"/>
      </w:r>
      <w:r w:rsidRPr="005842BD">
        <w:rPr>
          <w:rFonts w:ascii="Times New Roman" w:hAnsi="Times New Roman"/>
          <w:sz w:val="24"/>
          <w:szCs w:val="24"/>
        </w:rPr>
        <w:t xml:space="preserve">. </w:t>
      </w:r>
    </w:p>
    <w:p w:rsidR="00F33738" w:rsidRDefault="00F33738" w:rsidP="00556A6E">
      <w:pPr>
        <w:autoSpaceDE w:val="0"/>
        <w:autoSpaceDN w:val="0"/>
        <w:adjustRightInd w:val="0"/>
        <w:spacing w:after="0" w:line="240" w:lineRule="auto"/>
        <w:ind w:firstLine="708"/>
        <w:rPr>
          <w:rFonts w:ascii="Times New Roman" w:hAnsi="Times New Roman"/>
          <w:bCs/>
          <w:i/>
          <w:sz w:val="24"/>
          <w:szCs w:val="24"/>
        </w:rPr>
      </w:pPr>
    </w:p>
    <w:p w:rsidR="00F33738" w:rsidRPr="00E76690" w:rsidRDefault="00F33738" w:rsidP="00556A6E">
      <w:pPr>
        <w:autoSpaceDE w:val="0"/>
        <w:autoSpaceDN w:val="0"/>
        <w:adjustRightInd w:val="0"/>
        <w:spacing w:after="0" w:line="240" w:lineRule="auto"/>
        <w:ind w:firstLine="708"/>
        <w:rPr>
          <w:rFonts w:ascii="Times New Roman" w:hAnsi="Times New Roman"/>
          <w:bCs/>
          <w:sz w:val="24"/>
          <w:szCs w:val="24"/>
        </w:rPr>
      </w:pPr>
      <w:r w:rsidRPr="00E76690">
        <w:rPr>
          <w:rFonts w:ascii="Times New Roman" w:hAnsi="Times New Roman"/>
          <w:bCs/>
          <w:sz w:val="24"/>
          <w:szCs w:val="24"/>
        </w:rPr>
        <w:t>3.1.2. Jogo com informação incompleta</w:t>
      </w:r>
    </w:p>
    <w:p w:rsidR="00F33738"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Supondo que o município não conhece o tipo de Consórcio que está lidando, tem-se que o parâmetro (i) é de conhecimento privado, podendo ser fraco ou forte. Assim, tem-se: consórcio fraco: i assume valor alto i – j &gt; P; consórcio forte: i assume valor baixo i – j &lt; P.</w:t>
      </w:r>
    </w:p>
    <w:p w:rsidR="00F33738" w:rsidRPr="005842BD" w:rsidRDefault="00F33738" w:rsidP="00556A6E">
      <w:pPr>
        <w:spacing w:after="0" w:line="240" w:lineRule="auto"/>
        <w:ind w:firstLine="709"/>
        <w:jc w:val="both"/>
        <w:rPr>
          <w:rFonts w:ascii="Times New Roman" w:hAnsi="Times New Roman"/>
          <w:i/>
          <w:sz w:val="24"/>
          <w:szCs w:val="24"/>
        </w:rPr>
      </w:pPr>
      <w:r w:rsidRPr="005842BD">
        <w:rPr>
          <w:rFonts w:ascii="Times New Roman" w:hAnsi="Times New Roman"/>
          <w:color w:val="000000"/>
          <w:sz w:val="24"/>
          <w:szCs w:val="24"/>
        </w:rPr>
        <w:t xml:space="preserve">O município sabe que o consórcio é forte com probabilidade de (k) e fraco com probabilidade (1 – k). </w:t>
      </w:r>
      <w:r w:rsidRPr="005842BD">
        <w:rPr>
          <w:rFonts w:ascii="Times New Roman" w:hAnsi="Times New Roman"/>
          <w:sz w:val="24"/>
          <w:szCs w:val="24"/>
        </w:rPr>
        <w:t xml:space="preserve">Conforme o jogo com informação completa, o consórcio fraco não aplicará a penalidade no município inadimplente e o consorcio forte sempre recorrerá à medida punitiva (Figura 2). Como se trata de um jogo de informação incompleta busca-se determinar seus </w:t>
      </w:r>
      <w:r w:rsidRPr="005842BD">
        <w:rPr>
          <w:rFonts w:ascii="Times New Roman" w:hAnsi="Times New Roman"/>
          <w:i/>
          <w:sz w:val="24"/>
          <w:szCs w:val="24"/>
        </w:rPr>
        <w:t>equilíbrios bayesianos perfeitos</w:t>
      </w:r>
      <w:r w:rsidRPr="005842BD">
        <w:rPr>
          <w:rFonts w:ascii="Times New Roman" w:hAnsi="Times New Roman"/>
          <w:sz w:val="24"/>
          <w:szCs w:val="24"/>
        </w:rPr>
        <w:t>.</w:t>
      </w:r>
      <w:r w:rsidRPr="005842BD">
        <w:rPr>
          <w:rStyle w:val="FootnoteReference"/>
          <w:rFonts w:ascii="Times New Roman" w:hAnsi="Times New Roman"/>
          <w:sz w:val="24"/>
          <w:szCs w:val="24"/>
        </w:rPr>
        <w:footnoteReference w:id="15"/>
      </w:r>
      <w:r w:rsidRPr="005842BD">
        <w:rPr>
          <w:rFonts w:ascii="Times New Roman" w:hAnsi="Times New Roman"/>
          <w:sz w:val="24"/>
          <w:szCs w:val="24"/>
        </w:rPr>
        <w:t xml:space="preserve"> Por racionalidade sequencial, </w:t>
      </w:r>
      <w:r w:rsidR="006A766B">
        <w:rPr>
          <w:rFonts w:ascii="Times New Roman" w:hAnsi="Times New Roman"/>
          <w:sz w:val="24"/>
          <w:szCs w:val="24"/>
        </w:rPr>
        <w:t>o</w:t>
      </w:r>
      <w:r w:rsidRPr="005842BD">
        <w:rPr>
          <w:rFonts w:ascii="Times New Roman" w:hAnsi="Times New Roman"/>
          <w:sz w:val="24"/>
          <w:szCs w:val="24"/>
        </w:rPr>
        <w:t xml:space="preserve"> consórcio forte sempre escolherá aplicar a penalidade no caso em que o município não paga o rateio; por seu turno, o consórcio fraco sempre deixará de adotar qualquer medida punitiva. </w:t>
      </w:r>
    </w:p>
    <w:p w:rsidR="00F40F81" w:rsidRDefault="00F40F81" w:rsidP="00556A6E">
      <w:pPr>
        <w:spacing w:after="0" w:line="360" w:lineRule="auto"/>
        <w:ind w:firstLine="709"/>
        <w:jc w:val="both"/>
        <w:rPr>
          <w:rFonts w:ascii="Arial" w:hAnsi="Arial" w:cs="Arial"/>
          <w:sz w:val="24"/>
          <w:szCs w:val="24"/>
        </w:rPr>
      </w:pP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88" o:spid="_x0000_s1037" type="#_x0000_t202" style="position:absolute;left:0;text-align:left;margin-left:278.55pt;margin-top:-.2pt;width:69.05pt;height:44.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" filled="f" stroked="f" strokeweight=".5pt">
            <v:path arrowok="t"/>
            <v:textbox>
              <w:txbxContent>
                <w:p w:rsidR="004A6914" w:rsidRPr="00C818B8" w:rsidRDefault="004A6914" w:rsidP="00C7667F">
                  <w:pPr>
                    <w:jc w:val="center"/>
                    <w:rPr>
                      <w:rFonts w:ascii="Times New Roman" w:hAnsi="Times New Roman"/>
                    </w:rPr>
                  </w:pPr>
                  <w:r w:rsidRPr="00C818B8">
                    <w:rPr>
                      <w:rFonts w:ascii="Times New Roman" w:hAnsi="Times New Roman"/>
                    </w:rPr>
                    <w:t>-j</w:t>
                  </w:r>
                </w:p>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5C283D" w:rsidRDefault="004A6914" w:rsidP="00C7667F">
                  <w:pPr>
                    <w:jc w:val="center"/>
                    <w:rPr>
                      <w:b/>
                    </w:rPr>
                  </w:pPr>
                </w:p>
              </w:txbxContent>
            </v:textbox>
          </v:shape>
        </w:pict>
      </w:r>
      <w:r>
        <w:rPr>
          <w:noProof/>
          <w:lang w:eastAsia="pt-BR"/>
        </w:rPr>
        <w:pict>
          <v:shape id="Caixa de texto 85" o:spid="_x0000_s1038" type="#_x0000_t202" style="position:absolute;left:0;text-align:left;margin-left:200.6pt;margin-top:.55pt;width:65.25pt;height:44.2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" filled="f" stroked="f" strokeweight=".5pt">
            <v:path arrowok="t"/>
            <v:textbox>
              <w:txbxContent>
                <w:p w:rsidR="004A6914" w:rsidRPr="00C818B8" w:rsidRDefault="004A6914" w:rsidP="00C7667F">
                  <w:pPr>
                    <w:jc w:val="center"/>
                    <w:rPr>
                      <w:rFonts w:ascii="Times New Roman" w:hAnsi="Times New Roman"/>
                    </w:rPr>
                  </w:pPr>
                  <w:r w:rsidRPr="00C818B8">
                    <w:rPr>
                      <w:rFonts w:ascii="Times New Roman" w:hAnsi="Times New Roman"/>
                    </w:rPr>
                    <w:t>P – i</w:t>
                  </w:r>
                </w:p>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5C283D" w:rsidRDefault="004A6914" w:rsidP="00C7667F">
                  <w:pPr>
                    <w:jc w:val="center"/>
                    <w:rPr>
                      <w:b/>
                    </w:rPr>
                  </w:pPr>
                </w:p>
              </w:txbxContent>
            </v:textbox>
          </v:shape>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onector de seta reta 83" o:spid="_x0000_s1163" type="#_x0000_t32" style="position:absolute;left:0;text-align:left;margin-left:241.85pt;margin-top:18.8pt;width:23.25pt;height:44.25pt;flip:x 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" strokecolor="#4579b8">
            <v:stroke endarrow="open"/>
          </v:shape>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86" o:spid="_x0000_s1039" type="#_x0000_t202" style="position:absolute;left:0;text-align:left;margin-left:228.45pt;margin-top:18.55pt;width:29.25pt;height:23.2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a</w:t>
                  </w:r>
                </w:p>
              </w:txbxContent>
            </v:textbox>
          </v:shape>
        </w:pict>
      </w:r>
      <w:r>
        <w:rPr>
          <w:noProof/>
          <w:lang w:eastAsia="pt-BR"/>
        </w:rPr>
        <w:pict>
          <v:shape id="Conector de seta reta 84" o:spid="_x0000_s1162" type="#_x0000_t32" style="position:absolute;left:0;text-align:left;margin-left:278.6pt;margin-top:1.1pt;width:26.2pt;height:42.75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" strokecolor="#4579b8">
            <v:stroke endarrow="open"/>
          </v:shape>
        </w:pict>
      </w:r>
      <w:r>
        <w:rPr>
          <w:noProof/>
          <w:lang w:eastAsia="pt-BR"/>
        </w:rPr>
        <w:pict>
          <v:shape id="Caixa de texto 87" o:spid="_x0000_s1040" type="#_x0000_t202" style="position:absolute;left:0;text-align:left;margin-left:289.2pt;margin-top:15.55pt;width:29.25pt;height:23.2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na</w:t>
                  </w:r>
                </w:p>
              </w:txbxContent>
            </v:textbox>
          </v:shape>
        </w:pict>
      </w:r>
      <w:r>
        <w:rPr>
          <w:noProof/>
          <w:lang w:eastAsia="pt-BR"/>
        </w:rPr>
        <w:pict>
          <v:shape id="Caixa de texto 78" o:spid="_x0000_s1041" type="#_x0000_t202" style="position:absolute;left:0;text-align:left;margin-left:351.35pt;margin-top:7pt;width:55.5pt;height:44.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" filled="f" stroked="f" strokeweight=".5pt">
            <v:path arrowok="t"/>
            <v:textbox>
              <w:txbxContent>
                <w:p w:rsidR="004A6914" w:rsidRPr="00C818B8" w:rsidRDefault="004A6914" w:rsidP="00C7667F">
                  <w:pPr>
                    <w:jc w:val="center"/>
                    <w:rPr>
                      <w:rFonts w:ascii="Times New Roman" w:hAnsi="Times New Roman"/>
                      <w:vertAlign w:val="subscript"/>
                    </w:rPr>
                  </w:pPr>
                  <w:r w:rsidRPr="00C818B8">
                    <w:rPr>
                      <w:rFonts w:ascii="Times New Roman" w:hAnsi="Times New Roman"/>
                    </w:rPr>
                    <w:t>G</w:t>
                  </w:r>
                  <w:r w:rsidRPr="00C818B8">
                    <w:rPr>
                      <w:rFonts w:ascii="Times New Roman" w:hAnsi="Times New Roman"/>
                      <w:vertAlign w:val="subscript"/>
                    </w:rPr>
                    <w:t>C</w:t>
                  </w:r>
                </w:p>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G</w:t>
                  </w:r>
                  <w:r w:rsidRPr="00C818B8">
                    <w:rPr>
                      <w:rFonts w:ascii="Times New Roman" w:hAnsi="Times New Roman"/>
                      <w:vertAlign w:val="subscript"/>
                    </w:rPr>
                    <w:t>C</w:t>
                  </w:r>
                </w:p>
                <w:p w:rsidR="004A6914" w:rsidRPr="005C283D" w:rsidRDefault="004A6914" w:rsidP="00C7667F">
                  <w:pPr>
                    <w:jc w:val="center"/>
                    <w:rPr>
                      <w:b/>
                    </w:rPr>
                  </w:pPr>
                </w:p>
              </w:txbxContent>
            </v:textbox>
          </v:shape>
        </w:pict>
      </w:r>
    </w:p>
    <w:p w:rsidR="00F33738" w:rsidRDefault="00F33738" w:rsidP="00556A6E">
      <w:pPr>
        <w:spacing w:after="0" w:line="360" w:lineRule="auto"/>
        <w:ind w:firstLine="709"/>
        <w:jc w:val="both"/>
        <w:rPr>
          <w:rFonts w:ascii="Arial" w:hAnsi="Arial" w:cs="Arial"/>
          <w:sz w:val="24"/>
          <w:szCs w:val="24"/>
        </w:rPr>
      </w:pP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89" o:spid="_x0000_s1042" type="#_x0000_t202" style="position:absolute;left:0;text-align:left;margin-left:262.2pt;margin-top:3.4pt;width:29.25pt;height:23.2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" filled="f" stroked="f" strokeweight=".5pt">
            <v:path arrowok="t"/>
            <v:textbox>
              <w:txbxContent>
                <w:p w:rsidR="004A6914" w:rsidRPr="00ED3B72" w:rsidRDefault="004A6914" w:rsidP="00C7667F">
                  <w:pPr>
                    <w:rPr>
                      <w:b/>
                    </w:rPr>
                  </w:pPr>
                  <w:r w:rsidRPr="00ED3B72">
                    <w:rPr>
                      <w:b/>
                    </w:rPr>
                    <w:t>C</w:t>
                  </w:r>
                </w:p>
              </w:txbxContent>
            </v:textbox>
          </v:shape>
        </w:pict>
      </w:r>
      <w:r>
        <w:rPr>
          <w:noProof/>
          <w:lang w:eastAsia="pt-BR"/>
        </w:rPr>
        <w:pict>
          <v:shape id="Conector de seta reta 76" o:spid="_x0000_s1161" type="#_x0000_t32" style="position:absolute;left:0;text-align:left;margin-left:347.6pt;margin-top:15.2pt;width:26.25pt;height:47.25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" strokecolor="#4579b8">
            <v:stroke endarrow="open"/>
          </v:shape>
        </w:pict>
      </w:r>
      <w:r>
        <w:rPr>
          <w:noProof/>
          <w:lang w:eastAsia="pt-BR"/>
        </w:rPr>
        <w:pict>
          <v:oval id="Elipse 79" o:spid="_x0000_s1043" style="position:absolute;left:0;text-align:left;margin-left:265.85pt;margin-top:6.05pt;width:14.25pt;height:1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" fillcolor="#4f81bd" strokecolor="#243f60" strokeweight="2pt">
            <v:textbox>
              <w:txbxContent>
                <w:p w:rsidR="004A6914" w:rsidRDefault="004A6914" w:rsidP="00C7667F">
                  <w:pPr>
                    <w:jc w:val="center"/>
                  </w:pPr>
                </w:p>
              </w:txbxContent>
            </v:textbox>
          </v:oval>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90" o:spid="_x0000_s1044" type="#_x0000_t202" style="position:absolute;left:0;text-align:left;margin-left:358.1pt;margin-top:12.1pt;width:29.25pt;height:23.2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p</w:t>
                  </w:r>
                </w:p>
              </w:txbxContent>
            </v:textbox>
          </v:shape>
        </w:pict>
      </w:r>
      <w:r>
        <w:rPr>
          <w:noProof/>
          <w:lang w:eastAsia="pt-BR"/>
        </w:rPr>
        <w:pict>
          <v:shape id="Caixa de texto 91" o:spid="_x0000_s1045" type="#_x0000_t202" style="position:absolute;left:0;text-align:left;margin-left:285.45pt;margin-top:18.7pt;width:29.25pt;height:23.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MskwIAAIoFAAAOAAAAZHJzL2Uyb0RvYy54bWysVN9v2jAQfp+0/8Hy+whQaEf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np</w:t>
                  </w:r>
                </w:p>
              </w:txbxContent>
            </v:textbox>
          </v:shape>
        </w:pict>
      </w:r>
      <w:r>
        <w:rPr>
          <w:noProof/>
          <w:lang w:eastAsia="pt-BR"/>
        </w:rPr>
        <w:pict>
          <v:shape id="Conector de seta reta 77" o:spid="_x0000_s1160" type="#_x0000_t32" style="position:absolute;left:0;text-align:left;margin-left:280.1pt;margin-top:1.25pt;width:50.25pt;height:43.5pt;flip:x 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" strokecolor="#4579b8">
            <v:stroke endarrow="open"/>
          </v:shape>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92" o:spid="_x0000_s1046" type="#_x0000_t202" style="position:absolute;left:0;text-align:left;margin-left:80.6pt;margin-top:4.9pt;width:78pt;height:23.2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" filled="f" stroked="f" strokeweight=".5pt">
            <v:path arrowok="t"/>
            <v:textbox>
              <w:txbxContent>
                <w:p w:rsidR="004A6914" w:rsidRPr="00C818B8" w:rsidRDefault="004A6914" w:rsidP="00C7667F">
                  <w:pPr>
                    <w:rPr>
                      <w:rFonts w:ascii="Times New Roman" w:hAnsi="Times New Roman"/>
                      <w:b/>
                    </w:rPr>
                  </w:pPr>
                  <w:r w:rsidRPr="00C818B8">
                    <w:rPr>
                      <w:rFonts w:ascii="Times New Roman" w:hAnsi="Times New Roman"/>
                      <w:b/>
                    </w:rPr>
                    <w:t>G (K)</w:t>
                  </w:r>
                </w:p>
                <w:p w:rsidR="004A6914" w:rsidRDefault="004A6914" w:rsidP="00C7667F"/>
              </w:txbxContent>
            </v:textbox>
          </v:shape>
        </w:pict>
      </w:r>
    </w:p>
    <w:p w:rsidR="00F33738" w:rsidRDefault="00C2215B" w:rsidP="00556A6E">
      <w:pPr>
        <w:spacing w:after="0" w:line="360" w:lineRule="auto"/>
        <w:ind w:firstLine="709"/>
        <w:jc w:val="both"/>
        <w:rPr>
          <w:rFonts w:ascii="Arial" w:hAnsi="Arial" w:cs="Arial"/>
          <w:noProof/>
          <w:color w:val="000000"/>
          <w:sz w:val="24"/>
          <w:szCs w:val="24"/>
          <w:lang w:eastAsia="pt-BR"/>
        </w:rPr>
      </w:pPr>
      <w:r>
        <w:rPr>
          <w:noProof/>
          <w:lang w:eastAsia="pt-BR"/>
        </w:rPr>
        <w:pict>
          <v:oval id="Elipse 75" o:spid="_x0000_s1047" style="position:absolute;left:0;text-align:left;margin-left:330.4pt;margin-top:3.2pt;width:17.25pt;height:17.2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" strokecolor="#243f60" strokeweight="2pt">
            <v:textbox>
              <w:txbxContent>
                <w:p w:rsidR="004A6914" w:rsidRPr="00571405" w:rsidRDefault="004A6914" w:rsidP="00C7667F">
                  <w:pPr>
                    <w:rPr>
                      <w:sz w:val="16"/>
                      <w:szCs w:val="16"/>
                    </w:rPr>
                  </w:pPr>
                </w:p>
              </w:txbxContent>
            </v:textbox>
          </v:oval>
        </w:pict>
      </w:r>
      <w:r>
        <w:rPr>
          <w:noProof/>
          <w:lang w:eastAsia="pt-BR"/>
        </w:rPr>
        <w:pict>
          <v:oval id="Elipse 73" o:spid="_x0000_s1048" style="position:absolute;left:0;text-align:left;margin-left:88.85pt;margin-top:3.95pt;width:17.25pt;height:1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" strokecolor="#243f60" strokeweight="2pt">
            <v:textbox>
              <w:txbxContent>
                <w:p w:rsidR="004A6914" w:rsidRPr="00571405" w:rsidRDefault="004A6914" w:rsidP="00C7667F">
                  <w:pPr>
                    <w:rPr>
                      <w:sz w:val="16"/>
                      <w:szCs w:val="16"/>
                    </w:rPr>
                  </w:pPr>
                </w:p>
              </w:txbxContent>
            </v:textbox>
          </v:oval>
        </w:pict>
      </w:r>
      <w:r>
        <w:rPr>
          <w:noProof/>
          <w:lang w:eastAsia="pt-BR"/>
        </w:rPr>
        <w:pict>
          <v:line id="Conector reto 74" o:spid="_x0000_s1159" style="position:absolute;left:0;text-align:left;z-index:251713536;visibility:visible;mso-wrap-distance-top:-3e-5mm;mso-wrap-distance-bottom:-3e-5mm" from="106.1pt,12.7pt" to="330.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" strokecolor="#4579b8">
            <v:stroke dashstyle="3 1"/>
          </v:line>
        </w:pict>
      </w:r>
      <w:r>
        <w:rPr>
          <w:noProof/>
          <w:lang w:eastAsia="pt-BR"/>
        </w:rPr>
        <w:pict>
          <v:shape id="Caixa de texto 61" o:spid="_x0000_s1049" type="#_x0000_t202" style="position:absolute;left:0;text-align:left;margin-left:128.7pt;margin-top:18.55pt;width:29.25pt;height:23.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np</w:t>
                  </w:r>
                </w:p>
              </w:txbxContent>
            </v:textbox>
          </v:shape>
        </w:pict>
      </w:r>
    </w:p>
    <w:p w:rsidR="00F33738" w:rsidRDefault="00C2215B" w:rsidP="00556A6E">
      <w:pPr>
        <w:tabs>
          <w:tab w:val="left" w:pos="1155"/>
        </w:tabs>
        <w:spacing w:after="0" w:line="360" w:lineRule="auto"/>
        <w:ind w:firstLine="709"/>
        <w:jc w:val="both"/>
        <w:rPr>
          <w:rFonts w:ascii="Arial" w:hAnsi="Arial" w:cs="Arial"/>
          <w:color w:val="000000"/>
          <w:sz w:val="24"/>
          <w:szCs w:val="24"/>
        </w:rPr>
      </w:pPr>
      <w:r>
        <w:rPr>
          <w:noProof/>
          <w:lang w:eastAsia="pt-BR"/>
        </w:rPr>
        <w:pict>
          <v:shape id="Caixa de texto 93" o:spid="_x0000_s1050" type="#_x0000_t202" style="position:absolute;left:0;text-align:left;margin-left:318.35pt;margin-top:3.25pt;width:78pt;height:23.2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" filled="f" stroked="f" strokeweight=".5pt">
            <v:path arrowok="t"/>
            <v:textbox>
              <w:txbxContent>
                <w:p w:rsidR="004A6914" w:rsidRPr="00C818B8" w:rsidRDefault="004A6914" w:rsidP="00C7667F">
                  <w:pPr>
                    <w:rPr>
                      <w:rFonts w:ascii="Times New Roman" w:hAnsi="Times New Roman"/>
                      <w:b/>
                    </w:rPr>
                  </w:pPr>
                  <w:r w:rsidRPr="00C818B8">
                    <w:rPr>
                      <w:rFonts w:ascii="Times New Roman" w:hAnsi="Times New Roman"/>
                      <w:b/>
                    </w:rPr>
                    <w:t>G (1 - K)</w:t>
                  </w:r>
                </w:p>
                <w:p w:rsidR="004A6914" w:rsidRDefault="004A6914" w:rsidP="00C7667F"/>
              </w:txbxContent>
            </v:textbox>
          </v:shape>
        </w:pict>
      </w:r>
      <w:r>
        <w:rPr>
          <w:noProof/>
          <w:lang w:eastAsia="pt-BR"/>
        </w:rPr>
        <w:pict>
          <v:shape id="Caixa de texto 60" o:spid="_x0000_s1051" type="#_x0000_t202" style="position:absolute;left:0;text-align:left;margin-left:55.85pt;margin-top:4pt;width:29.25pt;height:23.2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" filled="f" stroked="f" strokeweight=".5pt">
            <v:path arrowok="t"/>
            <v:textbox>
              <w:txbxContent>
                <w:p w:rsidR="004A6914" w:rsidRPr="006A766B" w:rsidRDefault="004A6914" w:rsidP="00C7667F">
                  <w:pPr>
                    <w:rPr>
                      <w:rFonts w:ascii="Times New Roman" w:hAnsi="Times New Roman"/>
                    </w:rPr>
                  </w:pPr>
                  <w:r w:rsidRPr="006A766B">
                    <w:rPr>
                      <w:rFonts w:ascii="Times New Roman" w:hAnsi="Times New Roman"/>
                    </w:rPr>
                    <w:t>p</w:t>
                  </w:r>
                </w:p>
                <w:p w:rsidR="004A6914" w:rsidRDefault="004A6914" w:rsidP="00C7667F"/>
              </w:txbxContent>
            </v:textbox>
          </v:shape>
        </w:pict>
      </w:r>
      <w:r>
        <w:rPr>
          <w:noProof/>
          <w:lang w:eastAsia="pt-BR"/>
        </w:rPr>
        <w:pict>
          <v:shape id="Conector de seta reta 62" o:spid="_x0000_s1158" type="#_x0000_t32" style="position:absolute;left:0;text-align:left;margin-left:106.2pt;margin-top:.1pt;width:57pt;height:33.7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" strokecolor="#4579b8">
            <v:stroke endarrow="open"/>
          </v:shape>
        </w:pict>
      </w:r>
      <w:r>
        <w:rPr>
          <w:noProof/>
          <w:lang w:eastAsia="pt-BR"/>
        </w:rPr>
        <w:pict>
          <v:shape id="Conector de seta reta 63" o:spid="_x0000_s1157" type="#_x0000_t32" style="position:absolute;left:0;text-align:left;margin-left:50.6pt;margin-top:.25pt;width:42pt;height:54.75pt;flip:x;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" strokecolor="#4579b8">
            <v:stroke endarrow="open"/>
          </v:shape>
        </w:pict>
      </w:r>
      <w:r w:rsidR="00F33738">
        <w:rPr>
          <w:rFonts w:ascii="Arial" w:hAnsi="Arial" w:cs="Arial"/>
          <w:color w:val="000000"/>
          <w:sz w:val="24"/>
          <w:szCs w:val="24"/>
        </w:rPr>
        <w:tab/>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64" o:spid="_x0000_s1052" type="#_x0000_t202" style="position:absolute;left:0;text-align:left;margin-left:160.2pt;margin-top:9.4pt;width:29.25pt;height:23.2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" filled="f" stroked="f" strokeweight=".5pt">
            <v:path arrowok="t"/>
            <v:textbox>
              <w:txbxContent>
                <w:p w:rsidR="004A6914" w:rsidRPr="00ED3B72" w:rsidRDefault="004A6914" w:rsidP="00C7667F">
                  <w:pPr>
                    <w:rPr>
                      <w:b/>
                    </w:rPr>
                  </w:pPr>
                  <w:r w:rsidRPr="00ED3B72">
                    <w:rPr>
                      <w:b/>
                    </w:rPr>
                    <w:t>C</w:t>
                  </w:r>
                </w:p>
              </w:txbxContent>
            </v:textbox>
          </v:shape>
        </w:pict>
      </w:r>
      <w:r>
        <w:rPr>
          <w:noProof/>
          <w:lang w:eastAsia="pt-BR"/>
        </w:rPr>
        <w:pict>
          <v:oval id="Elipse 65" o:spid="_x0000_s1053" style="position:absolute;left:0;text-align:left;margin-left:163.85pt;margin-top:12.05pt;width:13.5pt;height:16.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" fillcolor="#4f81bd" strokecolor="#243f60" strokeweight="2pt">
            <v:textbox>
              <w:txbxContent>
                <w:p w:rsidR="004A6914" w:rsidRDefault="004A6914" w:rsidP="00C7667F">
                  <w:pPr>
                    <w:jc w:val="center"/>
                  </w:pP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70" o:spid="_x0000_s1056" type="#_x0000_t202" style="position:absolute;left:0;text-align:left;margin-left:24.35pt;margin-top:16.9pt;width:64.5pt;height:44.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" filled="f" stroked="f" strokeweight=".5pt">
            <v:path arrowok="t"/>
            <v:textbox>
              <w:txbxContent>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G</w:t>
                  </w:r>
                  <w:r w:rsidRPr="00C818B8">
                    <w:rPr>
                      <w:rFonts w:ascii="Times New Roman" w:hAnsi="Times New Roman"/>
                      <w:vertAlign w:val="subscript"/>
                    </w:rPr>
                    <w:t>C</w:t>
                  </w:r>
                </w:p>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C</w:t>
                  </w:r>
                </w:p>
              </w:txbxContent>
            </v:textbox>
          </v:shape>
        </w:pict>
      </w:r>
      <w:r>
        <w:rPr>
          <w:noProof/>
          <w:lang w:eastAsia="pt-BR"/>
        </w:rPr>
        <w:pict>
          <v:shape id="Caixa de texto 67" o:spid="_x0000_s1054" type="#_x0000_t202" style="position:absolute;left:0;text-align:left;margin-left:183.45pt;margin-top:13.45pt;width:29.25pt;height:23.2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" filled="f" stroked="f" strokeweight=".5pt">
            <v:path arrowok="t"/>
            <v:textbox>
              <w:txbxContent>
                <w:p w:rsidR="004A6914" w:rsidRPr="00C818B8" w:rsidRDefault="004A6914" w:rsidP="00C7667F">
                  <w:pPr>
                    <w:rPr>
                      <w:rFonts w:ascii="Times New Roman" w:hAnsi="Times New Roman"/>
                    </w:rPr>
                  </w:pPr>
                  <w:r w:rsidRPr="00C818B8">
                    <w:rPr>
                      <w:rFonts w:ascii="Times New Roman" w:hAnsi="Times New Roman"/>
                    </w:rPr>
                    <w:t>na</w:t>
                  </w:r>
                </w:p>
              </w:txbxContent>
            </v:textbox>
          </v:shape>
        </w:pict>
      </w:r>
      <w:r>
        <w:rPr>
          <w:noProof/>
          <w:lang w:eastAsia="pt-BR"/>
        </w:rPr>
        <w:pict>
          <v:shape id="Conector de seta reta 68" o:spid="_x0000_s1156" type="#_x0000_t32" style="position:absolute;left:0;text-align:left;margin-left:177.35pt;margin-top:9.4pt;width:23.25pt;height:41.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" strokecolor="#4579b8">
            <v:stroke endarrow="open"/>
          </v:shape>
        </w:pict>
      </w:r>
      <w:r>
        <w:rPr>
          <w:noProof/>
          <w:lang w:eastAsia="pt-BR"/>
        </w:rPr>
        <w:pict>
          <v:shape id="Caixa de texto 66" o:spid="_x0000_s1055" type="#_x0000_t202" style="position:absolute;left:0;text-align:left;margin-left:134.7pt;margin-top:12.7pt;width:29.25pt;height:23.2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Y9lAIAAIoFAAAOAAAAZHJzL2Uyb0RvYy54bWysVN9v2jAQfp+0/8Hy+whQaEf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" filled="f" stroked="f" strokeweight=".5pt">
            <v:path arrowok="t"/>
            <v:textbox>
              <w:txbxContent>
                <w:p w:rsidR="004A6914" w:rsidRPr="00C818B8" w:rsidRDefault="004A6914" w:rsidP="00C7667F">
                  <w:pPr>
                    <w:rPr>
                      <w:rFonts w:ascii="Times New Roman" w:hAnsi="Times New Roman"/>
                    </w:rPr>
                  </w:pPr>
                  <w:r w:rsidRPr="00C818B8">
                    <w:rPr>
                      <w:rFonts w:ascii="Times New Roman" w:hAnsi="Times New Roman"/>
                    </w:rPr>
                    <w:t>a</w:t>
                  </w:r>
                </w:p>
              </w:txbxContent>
            </v:textbox>
          </v:shape>
        </w:pict>
      </w:r>
      <w:r>
        <w:rPr>
          <w:noProof/>
          <w:lang w:eastAsia="pt-BR"/>
        </w:rPr>
        <w:pict>
          <v:shape id="Conector de seta reta 69" o:spid="_x0000_s1155" type="#_x0000_t32" style="position:absolute;left:0;text-align:left;margin-left:145.1pt;margin-top:9.4pt;width:18pt;height:45pt;flip:x;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" strokecolor="#4579b8">
            <v:stroke endarrow="open"/>
          </v:shape>
        </w:pict>
      </w:r>
    </w:p>
    <w:p w:rsidR="00F33738" w:rsidRDefault="00F33738" w:rsidP="00556A6E">
      <w:pPr>
        <w:spacing w:after="0" w:line="360" w:lineRule="auto"/>
        <w:ind w:firstLine="709"/>
        <w:jc w:val="both"/>
        <w:rPr>
          <w:rFonts w:ascii="Arial" w:hAnsi="Arial" w:cs="Arial"/>
          <w:color w:val="000000"/>
          <w:sz w:val="24"/>
          <w:szCs w:val="24"/>
        </w:rPr>
      </w:pP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71" o:spid="_x0000_s1057" type="#_x0000_t202" style="position:absolute;left:0;text-align:left;margin-left:177.35pt;margin-top:19.75pt;width:64.5pt;height:44.2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" filled="f" stroked="f" strokeweight=".5pt">
            <v:path arrowok="t"/>
            <v:textbox>
              <w:txbxContent>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C818B8" w:rsidRDefault="004A6914" w:rsidP="00C7667F">
                  <w:pPr>
                    <w:jc w:val="center"/>
                    <w:rPr>
                      <w:rFonts w:ascii="Times New Roman" w:hAnsi="Times New Roman"/>
                    </w:rPr>
                  </w:pPr>
                  <w:r w:rsidRPr="00C818B8">
                    <w:rPr>
                      <w:rFonts w:ascii="Times New Roman" w:hAnsi="Times New Roman"/>
                    </w:rPr>
                    <w:t>-j</w:t>
                  </w:r>
                </w:p>
              </w:txbxContent>
            </v:textbox>
          </v:shape>
        </w:pict>
      </w:r>
      <w:r>
        <w:rPr>
          <w:noProof/>
          <w:lang w:eastAsia="pt-BR"/>
        </w:rPr>
        <w:pict>
          <v:shape id="Caixa de texto 72" o:spid="_x0000_s1058" type="#_x0000_t202" style="position:absolute;left:0;text-align:left;margin-left:108.35pt;margin-top:19.75pt;width:65.15pt;height:48.3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" filled="f" stroked="f" strokeweight=".5pt">
            <v:path arrowok="t"/>
            <v:textbox>
              <w:txbxContent>
                <w:p w:rsidR="004A6914" w:rsidRPr="00C818B8" w:rsidRDefault="004A6914" w:rsidP="00C7667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C818B8" w:rsidRDefault="004A6914" w:rsidP="00C7667F">
                  <w:pPr>
                    <w:jc w:val="center"/>
                    <w:rPr>
                      <w:rFonts w:ascii="Times New Roman" w:hAnsi="Times New Roman"/>
                    </w:rPr>
                  </w:pPr>
                  <w:r w:rsidRPr="00C818B8">
                    <w:rPr>
                      <w:rFonts w:ascii="Times New Roman" w:hAnsi="Times New Roman"/>
                    </w:rPr>
                    <w:t>P - i</w:t>
                  </w:r>
                </w:p>
              </w:txbxContent>
            </v:textbox>
          </v:shape>
        </w:pict>
      </w:r>
    </w:p>
    <w:p w:rsidR="00F33738" w:rsidRDefault="00F33738" w:rsidP="00556A6E">
      <w:pPr>
        <w:spacing w:after="0" w:line="360" w:lineRule="auto"/>
        <w:ind w:firstLine="709"/>
        <w:jc w:val="both"/>
        <w:rPr>
          <w:rFonts w:ascii="Arial" w:hAnsi="Arial" w:cs="Arial"/>
          <w:color w:val="000000"/>
          <w:sz w:val="24"/>
          <w:szCs w:val="24"/>
        </w:rPr>
      </w:pPr>
    </w:p>
    <w:p w:rsidR="00F33738" w:rsidRDefault="00F33738" w:rsidP="00556A6E">
      <w:pPr>
        <w:spacing w:after="0" w:line="360" w:lineRule="auto"/>
        <w:ind w:firstLine="709"/>
        <w:jc w:val="both"/>
        <w:rPr>
          <w:rFonts w:ascii="Arial" w:hAnsi="Arial" w:cs="Arial"/>
          <w:sz w:val="24"/>
          <w:szCs w:val="24"/>
        </w:rPr>
      </w:pPr>
    </w:p>
    <w:p w:rsidR="00F33738" w:rsidRDefault="00F33738" w:rsidP="00556A6E">
      <w:pPr>
        <w:spacing w:after="0" w:line="360" w:lineRule="auto"/>
        <w:ind w:firstLine="709"/>
        <w:jc w:val="both"/>
        <w:rPr>
          <w:rFonts w:ascii="Arial" w:hAnsi="Arial" w:cs="Arial"/>
          <w:sz w:val="24"/>
          <w:szCs w:val="24"/>
        </w:rPr>
      </w:pPr>
    </w:p>
    <w:p w:rsidR="00F33738" w:rsidRPr="005842BD" w:rsidRDefault="00F33738" w:rsidP="00556A6E">
      <w:pPr>
        <w:spacing w:after="0" w:line="240" w:lineRule="auto"/>
        <w:jc w:val="both"/>
        <w:rPr>
          <w:rFonts w:ascii="Times New Roman" w:hAnsi="Times New Roman"/>
          <w:sz w:val="24"/>
          <w:szCs w:val="24"/>
        </w:rPr>
      </w:pPr>
      <w:r w:rsidRPr="005842BD">
        <w:rPr>
          <w:rFonts w:ascii="Times New Roman" w:hAnsi="Times New Roman"/>
          <w:sz w:val="24"/>
          <w:szCs w:val="24"/>
        </w:rPr>
        <w:t>Fonte: Elaboração própria</w:t>
      </w:r>
    </w:p>
    <w:p w:rsidR="00F33738" w:rsidRPr="005842BD" w:rsidRDefault="00F33738" w:rsidP="00556A6E">
      <w:pPr>
        <w:spacing w:after="0" w:line="240" w:lineRule="auto"/>
        <w:jc w:val="both"/>
        <w:rPr>
          <w:rFonts w:ascii="Times New Roman" w:hAnsi="Times New Roman"/>
          <w:sz w:val="24"/>
          <w:szCs w:val="24"/>
        </w:rPr>
      </w:pPr>
      <w:r w:rsidRPr="005842BD">
        <w:rPr>
          <w:rFonts w:ascii="Times New Roman" w:hAnsi="Times New Roman"/>
          <w:sz w:val="24"/>
          <w:szCs w:val="24"/>
        </w:rPr>
        <w:t>Figura 2 – Jogo com informação incompleta na forma extensiva</w:t>
      </w:r>
    </w:p>
    <w:p w:rsidR="00F33738"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O município tem duas opções: pagar o rateio (estratégia p) ou não pagar (estratégia np). Por consistência bayesiana, a crença do município de estar lidando com um consórcio forte é a probabilidade K. Considerando as escolhas do Consórcio, as utilidade</w:t>
      </w:r>
      <w:r w:rsidR="00866743">
        <w:rPr>
          <w:rFonts w:ascii="Times New Roman" w:hAnsi="Times New Roman"/>
          <w:color w:val="000000"/>
          <w:sz w:val="24"/>
          <w:szCs w:val="24"/>
        </w:rPr>
        <w:t>s esperadas do prefeito (G) são dadas por (3) e (4):</w:t>
      </w:r>
    </w:p>
    <w:p w:rsidR="00F33738" w:rsidRPr="005842BD" w:rsidRDefault="00F33738" w:rsidP="00556A6E">
      <w:pPr>
        <w:spacing w:after="0" w:line="240" w:lineRule="auto"/>
        <w:jc w:val="both"/>
        <w:rPr>
          <w:rFonts w:ascii="Times New Roman" w:hAnsi="Times New Roman"/>
          <w:iCs/>
          <w:sz w:val="24"/>
          <w:szCs w:val="24"/>
        </w:rPr>
      </w:pPr>
    </w:p>
    <w:p w:rsidR="00F33738" w:rsidRPr="00E76690" w:rsidRDefault="00F33738" w:rsidP="00556A6E">
      <w:pPr>
        <w:spacing w:after="0" w:line="240" w:lineRule="auto"/>
        <w:jc w:val="both"/>
        <w:rPr>
          <w:rFonts w:ascii="Times New Roman" w:hAnsi="Times New Roman"/>
          <w:color w:val="000000"/>
          <w:sz w:val="24"/>
          <w:szCs w:val="24"/>
          <w:lang w:val="en-US"/>
        </w:rPr>
      </w:pPr>
      <w:r w:rsidRPr="00E76690">
        <w:rPr>
          <w:rFonts w:ascii="Times New Roman" w:hAnsi="Times New Roman"/>
          <w:iCs/>
          <w:sz w:val="24"/>
          <w:szCs w:val="24"/>
          <w:lang w:val="en-US"/>
        </w:rPr>
        <w:t>U</w:t>
      </w:r>
      <w:r w:rsidRPr="00E76690">
        <w:rPr>
          <w:rFonts w:ascii="Times New Roman" w:hAnsi="Times New Roman"/>
          <w:sz w:val="24"/>
          <w:szCs w:val="24"/>
          <w:lang w:val="en-US"/>
        </w:rPr>
        <w:t xml:space="preserve"> (G</w:t>
      </w:r>
      <w:r w:rsidRPr="00E76690">
        <w:rPr>
          <w:rFonts w:ascii="Times New Roman" w:hAnsi="Times New Roman"/>
          <w:color w:val="000000"/>
          <w:sz w:val="24"/>
          <w:szCs w:val="24"/>
          <w:lang w:val="en-US"/>
        </w:rPr>
        <w:t>/p) = G</w:t>
      </w:r>
      <w:r w:rsidRPr="00E76690">
        <w:rPr>
          <w:rFonts w:ascii="Times New Roman" w:hAnsi="Times New Roman"/>
          <w:color w:val="000000"/>
          <w:sz w:val="24"/>
          <w:szCs w:val="24"/>
          <w:vertAlign w:val="subscript"/>
          <w:lang w:val="en-US"/>
        </w:rPr>
        <w:t>L</w:t>
      </w:r>
      <w:r w:rsidRPr="00E76690">
        <w:rPr>
          <w:rFonts w:ascii="Times New Roman" w:hAnsi="Times New Roman"/>
          <w:color w:val="000000"/>
          <w:sz w:val="24"/>
          <w:szCs w:val="24"/>
          <w:lang w:val="en-US"/>
        </w:rPr>
        <w:t xml:space="preserve"> – G</w:t>
      </w:r>
      <w:r w:rsidRPr="00E76690">
        <w:rPr>
          <w:rFonts w:ascii="Times New Roman" w:hAnsi="Times New Roman"/>
          <w:color w:val="000000"/>
          <w:sz w:val="24"/>
          <w:szCs w:val="24"/>
          <w:vertAlign w:val="subscript"/>
          <w:lang w:val="en-US"/>
        </w:rPr>
        <w:t>C</w:t>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r>
      <w:r w:rsidRPr="00E76690">
        <w:rPr>
          <w:rFonts w:ascii="Times New Roman" w:hAnsi="Times New Roman"/>
          <w:color w:val="000000"/>
          <w:sz w:val="24"/>
          <w:szCs w:val="24"/>
          <w:lang w:val="en-US"/>
        </w:rPr>
        <w:tab/>
        <w:t>(</w:t>
      </w:r>
      <w:r w:rsidR="00866743">
        <w:rPr>
          <w:rFonts w:ascii="Times New Roman" w:hAnsi="Times New Roman"/>
          <w:color w:val="000000"/>
          <w:sz w:val="24"/>
          <w:szCs w:val="24"/>
          <w:lang w:val="en-US"/>
        </w:rPr>
        <w:t>3</w:t>
      </w:r>
      <w:r w:rsidRPr="00E76690">
        <w:rPr>
          <w:rFonts w:ascii="Times New Roman" w:hAnsi="Times New Roman"/>
          <w:color w:val="000000"/>
          <w:sz w:val="24"/>
          <w:szCs w:val="24"/>
          <w:lang w:val="en-US"/>
        </w:rPr>
        <w:t>)</w:t>
      </w:r>
    </w:p>
    <w:p w:rsidR="00F33738" w:rsidRPr="00E76690" w:rsidRDefault="00F33738" w:rsidP="00556A6E">
      <w:pPr>
        <w:spacing w:after="0" w:line="240" w:lineRule="auto"/>
        <w:jc w:val="both"/>
        <w:rPr>
          <w:rFonts w:ascii="Times New Roman" w:hAnsi="Times New Roman"/>
          <w:color w:val="000000"/>
          <w:sz w:val="24"/>
          <w:szCs w:val="24"/>
          <w:lang w:val="en-US"/>
        </w:rPr>
      </w:pPr>
      <w:r w:rsidRPr="00E76690">
        <w:rPr>
          <w:rFonts w:ascii="Times New Roman" w:hAnsi="Times New Roman"/>
          <w:color w:val="000000"/>
          <w:sz w:val="24"/>
          <w:szCs w:val="24"/>
          <w:lang w:val="en-US"/>
        </w:rPr>
        <w:t>U (G/</w:t>
      </w:r>
      <w:proofErr w:type="spellStart"/>
      <w:r w:rsidRPr="00E76690">
        <w:rPr>
          <w:rFonts w:ascii="Times New Roman" w:hAnsi="Times New Roman"/>
          <w:color w:val="000000"/>
          <w:sz w:val="24"/>
          <w:szCs w:val="24"/>
          <w:lang w:val="en-US"/>
        </w:rPr>
        <w:t>np</w:t>
      </w:r>
      <w:proofErr w:type="spellEnd"/>
      <w:r w:rsidRPr="00E76690">
        <w:rPr>
          <w:rFonts w:ascii="Times New Roman" w:hAnsi="Times New Roman"/>
          <w:color w:val="000000"/>
          <w:sz w:val="24"/>
          <w:szCs w:val="24"/>
          <w:lang w:val="en-US"/>
        </w:rPr>
        <w:t xml:space="preserve">) = </w:t>
      </w:r>
      <w:proofErr w:type="gramStart"/>
      <w:r w:rsidRPr="00E76690">
        <w:rPr>
          <w:rFonts w:ascii="Times New Roman" w:hAnsi="Times New Roman"/>
          <w:color w:val="000000"/>
          <w:sz w:val="24"/>
          <w:szCs w:val="24"/>
          <w:lang w:val="en-US"/>
        </w:rPr>
        <w:t>k(</w:t>
      </w:r>
      <w:proofErr w:type="gramEnd"/>
      <w:r w:rsidRPr="00E76690">
        <w:rPr>
          <w:rFonts w:ascii="Times New Roman" w:hAnsi="Times New Roman"/>
          <w:color w:val="000000"/>
          <w:sz w:val="24"/>
          <w:szCs w:val="24"/>
          <w:lang w:val="en-US"/>
        </w:rPr>
        <w:t>G</w:t>
      </w:r>
      <w:r w:rsidRPr="00E76690">
        <w:rPr>
          <w:rFonts w:ascii="Times New Roman" w:hAnsi="Times New Roman"/>
          <w:color w:val="000000"/>
          <w:sz w:val="24"/>
          <w:szCs w:val="24"/>
          <w:vertAlign w:val="subscript"/>
          <w:lang w:val="en-US"/>
        </w:rPr>
        <w:t>L</w:t>
      </w:r>
      <w:r w:rsidRPr="00E76690">
        <w:rPr>
          <w:rFonts w:ascii="Times New Roman" w:hAnsi="Times New Roman"/>
          <w:color w:val="000000"/>
          <w:sz w:val="24"/>
          <w:szCs w:val="24"/>
          <w:lang w:val="en-US"/>
        </w:rPr>
        <w:t xml:space="preserve"> – P - S) + (1– k)(G</w:t>
      </w:r>
      <w:r w:rsidRPr="00E76690">
        <w:rPr>
          <w:rFonts w:ascii="Times New Roman" w:hAnsi="Times New Roman"/>
          <w:color w:val="000000"/>
          <w:sz w:val="24"/>
          <w:szCs w:val="24"/>
          <w:vertAlign w:val="subscript"/>
          <w:lang w:val="en-US"/>
        </w:rPr>
        <w:t>L</w:t>
      </w:r>
      <w:r w:rsidR="00086F15">
        <w:rPr>
          <w:rFonts w:ascii="Times New Roman" w:hAnsi="Times New Roman"/>
          <w:color w:val="000000"/>
          <w:sz w:val="24"/>
          <w:szCs w:val="24"/>
          <w:lang w:val="en-US"/>
        </w:rPr>
        <w:t xml:space="preserve"> – S) </w:t>
      </w:r>
      <w:r w:rsidR="00086F15">
        <w:rPr>
          <w:rFonts w:ascii="Times New Roman" w:hAnsi="Times New Roman"/>
          <w:color w:val="000000"/>
          <w:sz w:val="24"/>
          <w:szCs w:val="24"/>
          <w:lang w:val="en-US"/>
        </w:rPr>
        <w:tab/>
      </w:r>
      <w:r w:rsidRPr="005842BD">
        <w:rPr>
          <w:rFonts w:ascii="Times New Roman" w:hAnsi="Times New Roman"/>
          <w:i/>
          <w:color w:val="000000"/>
          <w:sz w:val="24"/>
          <w:szCs w:val="24"/>
          <w:lang w:val="en-US"/>
        </w:rPr>
        <w:tab/>
      </w:r>
      <w:r w:rsidRPr="005842BD">
        <w:rPr>
          <w:rFonts w:ascii="Times New Roman" w:hAnsi="Times New Roman"/>
          <w:i/>
          <w:color w:val="000000"/>
          <w:sz w:val="24"/>
          <w:szCs w:val="24"/>
          <w:lang w:val="en-US"/>
        </w:rPr>
        <w:tab/>
      </w:r>
      <w:r w:rsidRPr="005842BD">
        <w:rPr>
          <w:rFonts w:ascii="Times New Roman" w:hAnsi="Times New Roman"/>
          <w:i/>
          <w:color w:val="000000"/>
          <w:sz w:val="24"/>
          <w:szCs w:val="24"/>
          <w:lang w:val="en-US"/>
        </w:rPr>
        <w:tab/>
      </w:r>
      <w:r w:rsidRPr="005842BD">
        <w:rPr>
          <w:rFonts w:ascii="Times New Roman" w:hAnsi="Times New Roman"/>
          <w:i/>
          <w:color w:val="000000"/>
          <w:sz w:val="24"/>
          <w:szCs w:val="24"/>
          <w:lang w:val="en-US"/>
        </w:rPr>
        <w:tab/>
      </w:r>
      <w:r w:rsidRPr="005842BD">
        <w:rPr>
          <w:rFonts w:ascii="Times New Roman" w:hAnsi="Times New Roman"/>
          <w:i/>
          <w:color w:val="000000"/>
          <w:sz w:val="24"/>
          <w:szCs w:val="24"/>
          <w:lang w:val="en-US"/>
        </w:rPr>
        <w:tab/>
      </w:r>
      <w:r w:rsidR="00CE2887">
        <w:rPr>
          <w:rFonts w:ascii="Times New Roman" w:hAnsi="Times New Roman"/>
          <w:i/>
          <w:color w:val="000000"/>
          <w:sz w:val="24"/>
          <w:szCs w:val="24"/>
          <w:lang w:val="en-US"/>
        </w:rPr>
        <w:tab/>
      </w:r>
      <w:r w:rsidRPr="00E76690">
        <w:rPr>
          <w:rFonts w:ascii="Times New Roman" w:hAnsi="Times New Roman"/>
          <w:color w:val="000000"/>
          <w:sz w:val="24"/>
          <w:szCs w:val="24"/>
          <w:lang w:val="en-US"/>
        </w:rPr>
        <w:t>(</w:t>
      </w:r>
      <w:r w:rsidR="00866743">
        <w:rPr>
          <w:rFonts w:ascii="Times New Roman" w:hAnsi="Times New Roman"/>
          <w:color w:val="000000"/>
          <w:sz w:val="24"/>
          <w:szCs w:val="24"/>
          <w:lang w:val="en-US"/>
        </w:rPr>
        <w:t>4</w:t>
      </w:r>
      <w:r w:rsidRPr="00E76690">
        <w:rPr>
          <w:rFonts w:ascii="Times New Roman" w:hAnsi="Times New Roman"/>
          <w:color w:val="000000"/>
          <w:sz w:val="24"/>
          <w:szCs w:val="24"/>
          <w:lang w:val="en-US"/>
        </w:rPr>
        <w:t>)</w:t>
      </w:r>
    </w:p>
    <w:p w:rsidR="00F33738" w:rsidRPr="005842BD" w:rsidRDefault="00F33738" w:rsidP="00556A6E">
      <w:pPr>
        <w:autoSpaceDE w:val="0"/>
        <w:autoSpaceDN w:val="0"/>
        <w:adjustRightInd w:val="0"/>
        <w:spacing w:after="0" w:line="240" w:lineRule="auto"/>
        <w:rPr>
          <w:rFonts w:ascii="Times New Roman" w:hAnsi="Times New Roman"/>
          <w:sz w:val="24"/>
          <w:szCs w:val="24"/>
          <w:lang w:val="en-US"/>
        </w:rPr>
      </w:pP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color w:val="000000"/>
          <w:sz w:val="24"/>
          <w:szCs w:val="24"/>
        </w:rPr>
        <w:t xml:space="preserve">Para K=0 (o município tem certeza de que se trata de um consórcio fraco), tem-se que a escolha do gestor será não pagar o rateio. Por outro lado, se K=1 (o município tem certeza de que o consórcio é forte), o gestor escolherá pagar o rateio. Ou seja, a opção a ser tomada pelo gestor depende da magnitude de </w:t>
      </w:r>
      <w:r w:rsidRPr="00C90B46">
        <w:rPr>
          <w:rFonts w:ascii="Times New Roman" w:hAnsi="Times New Roman"/>
          <w:sz w:val="24"/>
          <w:szCs w:val="24"/>
        </w:rPr>
        <w:t>K</w:t>
      </w:r>
      <w:r w:rsidR="00900126">
        <w:rPr>
          <w:rStyle w:val="FootnoteReference"/>
          <w:rFonts w:ascii="Times New Roman" w:hAnsi="Times New Roman"/>
          <w:color w:val="000000"/>
          <w:sz w:val="24"/>
          <w:szCs w:val="24"/>
        </w:rPr>
        <w:footnoteReference w:id="16"/>
      </w:r>
      <w:r w:rsidRPr="005842BD">
        <w:rPr>
          <w:rFonts w:ascii="Times New Roman" w:hAnsi="Times New Roman"/>
          <w:color w:val="000000"/>
          <w:sz w:val="24"/>
          <w:szCs w:val="24"/>
        </w:rPr>
        <w:t xml:space="preserve">. </w:t>
      </w:r>
      <w:r w:rsidRPr="005842BD">
        <w:rPr>
          <w:rFonts w:ascii="Times New Roman" w:hAnsi="Times New Roman"/>
          <w:sz w:val="24"/>
          <w:szCs w:val="24"/>
        </w:rPr>
        <w:t>Isso significa que a escolha do município depende de uma reputação prévia conquistada pelo consórcio. Assim, é importante que o arranjo institucional do consórcio mantenha uma posição clara e rígida com relação aos acordos para garantir que os entes participantes não tenham estímulo a “furar” as regras do grupo.</w:t>
      </w:r>
    </w:p>
    <w:p w:rsidR="00F33738" w:rsidRPr="005842BD" w:rsidRDefault="00F33738" w:rsidP="00556A6E">
      <w:pPr>
        <w:spacing w:after="0" w:line="240" w:lineRule="auto"/>
        <w:ind w:firstLine="709"/>
        <w:jc w:val="both"/>
        <w:rPr>
          <w:rFonts w:ascii="Times New Roman" w:hAnsi="Times New Roman"/>
          <w:sz w:val="24"/>
          <w:szCs w:val="24"/>
        </w:rPr>
      </w:pPr>
    </w:p>
    <w:p w:rsidR="00F33738" w:rsidRPr="00E76690" w:rsidRDefault="00F33738" w:rsidP="00556A6E">
      <w:pPr>
        <w:autoSpaceDE w:val="0"/>
        <w:autoSpaceDN w:val="0"/>
        <w:adjustRightInd w:val="0"/>
        <w:spacing w:after="0" w:line="240" w:lineRule="auto"/>
        <w:ind w:firstLine="708"/>
        <w:rPr>
          <w:rFonts w:ascii="Times New Roman" w:hAnsi="Times New Roman"/>
          <w:bCs/>
          <w:sz w:val="24"/>
          <w:szCs w:val="24"/>
        </w:rPr>
      </w:pPr>
      <w:r w:rsidRPr="00E76690">
        <w:rPr>
          <w:rFonts w:ascii="Times New Roman" w:hAnsi="Times New Roman"/>
          <w:bCs/>
          <w:sz w:val="24"/>
          <w:szCs w:val="24"/>
        </w:rPr>
        <w:t>3.1.3. Jogo com informação incompleta para ambos os jogadores</w:t>
      </w:r>
    </w:p>
    <w:p w:rsidR="00F33738" w:rsidRPr="005842BD" w:rsidRDefault="00F33738" w:rsidP="00556A6E">
      <w:pPr>
        <w:autoSpaceDE w:val="0"/>
        <w:autoSpaceDN w:val="0"/>
        <w:adjustRightInd w:val="0"/>
        <w:spacing w:after="0" w:line="240" w:lineRule="auto"/>
        <w:rPr>
          <w:rFonts w:ascii="Times New Roman" w:hAnsi="Times New Roman"/>
          <w:b/>
          <w:bCs/>
          <w:sz w:val="24"/>
          <w:szCs w:val="24"/>
        </w:rPr>
      </w:pPr>
    </w:p>
    <w:p w:rsidR="00F33738" w:rsidRPr="005842BD" w:rsidRDefault="00F33738" w:rsidP="00556A6E">
      <w:pPr>
        <w:spacing w:after="0" w:line="240" w:lineRule="auto"/>
        <w:ind w:firstLine="709"/>
        <w:jc w:val="both"/>
        <w:rPr>
          <w:rFonts w:ascii="Times New Roman" w:hAnsi="Times New Roman"/>
          <w:i/>
          <w:color w:val="000000"/>
          <w:sz w:val="24"/>
          <w:szCs w:val="24"/>
        </w:rPr>
      </w:pPr>
      <w:r w:rsidRPr="005842BD">
        <w:rPr>
          <w:rFonts w:ascii="Times New Roman" w:hAnsi="Times New Roman"/>
          <w:color w:val="000000"/>
          <w:sz w:val="24"/>
          <w:szCs w:val="24"/>
        </w:rPr>
        <w:t xml:space="preserve">Supondo agora que o consórcio detenha informação incompleta a respeito dos municípios. Isto é, assim como o município não conhece o tipo de consorcio, este também não conhece o tipo de gestor público municipal. O Consórcio também não tem informação sobre o parâmetro S relativo ao município. Da mesma forma, consideram-se agora dois tipos de municípios. O primeiro dito </w:t>
      </w:r>
      <w:r w:rsidRPr="005842BD">
        <w:rPr>
          <w:rFonts w:ascii="Times New Roman" w:hAnsi="Times New Roman"/>
          <w:i/>
          <w:color w:val="000000"/>
          <w:sz w:val="24"/>
          <w:szCs w:val="24"/>
        </w:rPr>
        <w:t>integrado</w:t>
      </w:r>
      <w:r w:rsidRPr="005842BD">
        <w:rPr>
          <w:rFonts w:ascii="Times New Roman" w:hAnsi="Times New Roman"/>
          <w:color w:val="000000"/>
          <w:sz w:val="24"/>
          <w:szCs w:val="24"/>
        </w:rPr>
        <w:t xml:space="preserve"> é aquele cujo custo político S, por não ter pag</w:t>
      </w:r>
      <w:r w:rsidR="00780FED">
        <w:rPr>
          <w:rFonts w:ascii="Times New Roman" w:hAnsi="Times New Roman"/>
          <w:color w:val="000000"/>
          <w:sz w:val="24"/>
          <w:szCs w:val="24"/>
        </w:rPr>
        <w:t>o</w:t>
      </w:r>
      <w:r w:rsidRPr="005842BD">
        <w:rPr>
          <w:rFonts w:ascii="Times New Roman" w:hAnsi="Times New Roman"/>
          <w:color w:val="000000"/>
          <w:sz w:val="24"/>
          <w:szCs w:val="24"/>
        </w:rPr>
        <w:t xml:space="preserve"> o rateio, é alto o suficiente, de forma que S &gt; P. O município dito </w:t>
      </w:r>
      <w:r w:rsidRPr="005842BD">
        <w:rPr>
          <w:rFonts w:ascii="Times New Roman" w:hAnsi="Times New Roman"/>
          <w:i/>
          <w:color w:val="000000"/>
          <w:sz w:val="24"/>
          <w:szCs w:val="24"/>
        </w:rPr>
        <w:t>não-integrado</w:t>
      </w:r>
      <w:r w:rsidRPr="005842BD">
        <w:rPr>
          <w:rFonts w:ascii="Times New Roman" w:hAnsi="Times New Roman"/>
          <w:color w:val="000000"/>
          <w:sz w:val="24"/>
          <w:szCs w:val="24"/>
        </w:rPr>
        <w:t xml:space="preserve"> é aquele em que o custo político-social S é pequeno o suficiente, de forma que S&lt; P. Essa classificação relaciona-se ao fato de a população ter alta ou baixa afinidade com o consórcio. Assim, o município dito integrado seria aquele cuja população conhece bem os benefícios do arranjo, o município dito </w:t>
      </w:r>
      <w:r w:rsidRPr="005842BD">
        <w:rPr>
          <w:rFonts w:ascii="Times New Roman" w:hAnsi="Times New Roman"/>
          <w:i/>
          <w:color w:val="000000"/>
          <w:sz w:val="24"/>
          <w:szCs w:val="24"/>
        </w:rPr>
        <w:t xml:space="preserve">não-integrado </w:t>
      </w:r>
      <w:r w:rsidRPr="005842BD">
        <w:rPr>
          <w:rFonts w:ascii="Times New Roman" w:hAnsi="Times New Roman"/>
          <w:color w:val="000000"/>
          <w:sz w:val="24"/>
          <w:szCs w:val="24"/>
        </w:rPr>
        <w:t>é aquele cuja população não conhece bem, preferindo os gastos locais (G</w:t>
      </w:r>
      <w:r w:rsidRPr="005842BD">
        <w:rPr>
          <w:rFonts w:ascii="Times New Roman" w:hAnsi="Times New Roman"/>
          <w:color w:val="000000"/>
          <w:sz w:val="24"/>
          <w:szCs w:val="24"/>
          <w:vertAlign w:val="subscript"/>
        </w:rPr>
        <w:t>L</w:t>
      </w:r>
      <w:r w:rsidRPr="005842BD">
        <w:rPr>
          <w:rFonts w:ascii="Times New Roman" w:hAnsi="Times New Roman"/>
          <w:color w:val="000000"/>
          <w:sz w:val="24"/>
          <w:szCs w:val="24"/>
        </w:rPr>
        <w:t>) ao invés dos gastos com consórcio (G</w:t>
      </w:r>
      <w:r w:rsidRPr="005842BD">
        <w:rPr>
          <w:rFonts w:ascii="Times New Roman" w:hAnsi="Times New Roman"/>
          <w:color w:val="000000"/>
          <w:sz w:val="24"/>
          <w:szCs w:val="24"/>
          <w:vertAlign w:val="subscript"/>
        </w:rPr>
        <w:t>C</w:t>
      </w:r>
      <w:r w:rsidRPr="005842BD">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O consórcio não observa o tipo de município, sabendo apenas que é do tipo integrado com probabilidade w e do tipo não-integrado com probabilidade 1 – w. Assim, constrói-se o jogo de informação incompleta conforme a Figura 3.</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O consórcio do tipo forte continua a ter como estratégia dominante aplicar a penalidade, enquanto o consórcio do tipo fraco optará sempre por não aplicá-la. Contudo, neste caso, deve-se identificar quais serão as estratégias dos municípios dos tipos integrado e não-integrado. Sobre o primeiro tipo, tem-se as utilidades esperadas definidas em (</w:t>
      </w:r>
      <w:r w:rsidR="00866743">
        <w:rPr>
          <w:rFonts w:ascii="Times New Roman" w:hAnsi="Times New Roman"/>
          <w:color w:val="000000"/>
          <w:sz w:val="24"/>
          <w:szCs w:val="24"/>
        </w:rPr>
        <w:t>5</w:t>
      </w:r>
      <w:r w:rsidRPr="005842BD">
        <w:rPr>
          <w:rFonts w:ascii="Times New Roman" w:hAnsi="Times New Roman"/>
          <w:color w:val="000000"/>
          <w:sz w:val="24"/>
          <w:szCs w:val="24"/>
        </w:rPr>
        <w:t>) e (</w:t>
      </w:r>
      <w:r w:rsidR="00866743">
        <w:rPr>
          <w:rFonts w:ascii="Times New Roman" w:hAnsi="Times New Roman"/>
          <w:color w:val="000000"/>
          <w:sz w:val="24"/>
          <w:szCs w:val="24"/>
        </w:rPr>
        <w:t>6):</w:t>
      </w:r>
      <w:r w:rsidRPr="005842BD">
        <w:rPr>
          <w:rFonts w:ascii="Times New Roman" w:hAnsi="Times New Roman"/>
          <w:color w:val="000000"/>
          <w:sz w:val="24"/>
          <w:szCs w:val="24"/>
        </w:rPr>
        <w:t xml:space="preserve"> </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E76690" w:rsidRDefault="00E4473D" w:rsidP="00556A6E">
      <w:pPr>
        <w:spacing w:after="0" w:line="240" w:lineRule="auto"/>
        <w:jc w:val="both"/>
        <w:rPr>
          <w:rFonts w:ascii="Times New Roman" w:hAnsi="Times New Roman"/>
          <w:color w:val="000000"/>
          <w:sz w:val="24"/>
          <w:szCs w:val="24"/>
        </w:rPr>
      </w:pPr>
      <w:r w:rsidRPr="00E76690">
        <w:rPr>
          <w:rFonts w:ascii="Times New Roman" w:hAnsi="Times New Roman"/>
          <w:color w:val="000000"/>
          <w:sz w:val="24"/>
          <w:szCs w:val="24"/>
        </w:rPr>
        <w:t>UE</w:t>
      </w:r>
      <w:r w:rsidR="00F33738" w:rsidRPr="00E76690">
        <w:rPr>
          <w:rFonts w:ascii="Times New Roman" w:hAnsi="Times New Roman"/>
          <w:color w:val="000000"/>
          <w:sz w:val="24"/>
          <w:szCs w:val="24"/>
        </w:rPr>
        <w:t xml:space="preserve"> (G integrado/p) = G</w:t>
      </w:r>
      <w:r w:rsidR="00F33738" w:rsidRPr="00E76690">
        <w:rPr>
          <w:rFonts w:ascii="Times New Roman" w:hAnsi="Times New Roman"/>
          <w:color w:val="000000"/>
          <w:sz w:val="24"/>
          <w:szCs w:val="24"/>
          <w:vertAlign w:val="subscript"/>
        </w:rPr>
        <w:t>L</w:t>
      </w:r>
      <w:r w:rsidR="00F33738" w:rsidRPr="00E76690">
        <w:rPr>
          <w:rFonts w:ascii="Times New Roman" w:hAnsi="Times New Roman"/>
          <w:color w:val="000000"/>
          <w:sz w:val="24"/>
          <w:szCs w:val="24"/>
        </w:rPr>
        <w:t xml:space="preserve"> – G</w:t>
      </w:r>
      <w:r w:rsidR="00F33738" w:rsidRPr="00E76690">
        <w:rPr>
          <w:rFonts w:ascii="Times New Roman" w:hAnsi="Times New Roman"/>
          <w:color w:val="000000"/>
          <w:sz w:val="24"/>
          <w:szCs w:val="24"/>
          <w:vertAlign w:val="subscript"/>
        </w:rPr>
        <w:t>C</w:t>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r>
      <w:r w:rsidR="00F33738" w:rsidRPr="00E76690">
        <w:rPr>
          <w:rFonts w:ascii="Times New Roman" w:hAnsi="Times New Roman"/>
          <w:color w:val="000000"/>
          <w:sz w:val="24"/>
          <w:szCs w:val="24"/>
        </w:rPr>
        <w:tab/>
        <w:t>(</w:t>
      </w:r>
      <w:r w:rsidR="00866743">
        <w:rPr>
          <w:rFonts w:ascii="Times New Roman" w:hAnsi="Times New Roman"/>
          <w:color w:val="000000"/>
          <w:sz w:val="24"/>
          <w:szCs w:val="24"/>
        </w:rPr>
        <w:t>5</w:t>
      </w:r>
      <w:r w:rsidR="00F33738" w:rsidRPr="00E76690">
        <w:rPr>
          <w:rFonts w:ascii="Times New Roman" w:hAnsi="Times New Roman"/>
          <w:color w:val="000000"/>
          <w:sz w:val="24"/>
          <w:szCs w:val="24"/>
        </w:rPr>
        <w:t>)</w:t>
      </w:r>
    </w:p>
    <w:p w:rsidR="00F33738" w:rsidRPr="005842BD" w:rsidRDefault="00F33738" w:rsidP="00556A6E">
      <w:pPr>
        <w:spacing w:after="0" w:line="240" w:lineRule="auto"/>
        <w:jc w:val="both"/>
        <w:rPr>
          <w:rFonts w:ascii="Times New Roman" w:hAnsi="Times New Roman"/>
          <w:i/>
          <w:color w:val="000000"/>
          <w:sz w:val="24"/>
          <w:szCs w:val="24"/>
        </w:rPr>
      </w:pPr>
      <w:r w:rsidRPr="00E76690">
        <w:rPr>
          <w:rFonts w:ascii="Times New Roman" w:hAnsi="Times New Roman"/>
          <w:color w:val="000000"/>
          <w:sz w:val="24"/>
          <w:szCs w:val="24"/>
        </w:rPr>
        <w:t>UE (G integrado/np) = k(G</w:t>
      </w:r>
      <w:r w:rsidRPr="00E76690">
        <w:rPr>
          <w:rFonts w:ascii="Times New Roman" w:hAnsi="Times New Roman"/>
          <w:color w:val="000000"/>
          <w:sz w:val="24"/>
          <w:szCs w:val="24"/>
          <w:vertAlign w:val="subscript"/>
        </w:rPr>
        <w:t>L</w:t>
      </w:r>
      <w:r w:rsidRPr="00E76690">
        <w:rPr>
          <w:rFonts w:ascii="Times New Roman" w:hAnsi="Times New Roman"/>
          <w:color w:val="000000"/>
          <w:sz w:val="24"/>
          <w:szCs w:val="24"/>
        </w:rPr>
        <w:t xml:space="preserve"> – P – S) + (1-k)(G</w:t>
      </w:r>
      <w:r w:rsidRPr="00E76690">
        <w:rPr>
          <w:rFonts w:ascii="Times New Roman" w:hAnsi="Times New Roman"/>
          <w:color w:val="000000"/>
          <w:sz w:val="24"/>
          <w:szCs w:val="24"/>
          <w:vertAlign w:val="subscript"/>
        </w:rPr>
        <w:t>L</w:t>
      </w:r>
      <w:r w:rsidRPr="00E76690">
        <w:rPr>
          <w:rFonts w:ascii="Times New Roman" w:hAnsi="Times New Roman"/>
          <w:color w:val="000000"/>
          <w:sz w:val="24"/>
          <w:szCs w:val="24"/>
        </w:rPr>
        <w:t xml:space="preserve"> – S)</w:t>
      </w:r>
      <w:r w:rsidRPr="00E76690">
        <w:rPr>
          <w:rFonts w:ascii="Times New Roman" w:hAnsi="Times New Roman"/>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E76690">
        <w:rPr>
          <w:rFonts w:ascii="Times New Roman" w:hAnsi="Times New Roman"/>
          <w:color w:val="000000"/>
          <w:sz w:val="24"/>
          <w:szCs w:val="24"/>
        </w:rPr>
        <w:t>(</w:t>
      </w:r>
      <w:r w:rsidR="00866743">
        <w:rPr>
          <w:rFonts w:ascii="Times New Roman" w:hAnsi="Times New Roman"/>
          <w:color w:val="000000"/>
          <w:sz w:val="24"/>
          <w:szCs w:val="24"/>
        </w:rPr>
        <w:t>6</w:t>
      </w:r>
      <w:r w:rsidRPr="00E76690">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Como para o município integrado, S&gt;P, tem-se que UE(G integrado/p)&gt;UE(G integrado/np); isto significa que o município integrado possui uma estratégia dominante </w:t>
      </w:r>
      <w:r w:rsidRPr="007F1F8A">
        <w:rPr>
          <w:rFonts w:ascii="Times New Roman" w:hAnsi="Times New Roman"/>
          <w:i/>
          <w:color w:val="000000"/>
          <w:sz w:val="24"/>
          <w:szCs w:val="24"/>
        </w:rPr>
        <w:t>p</w:t>
      </w:r>
      <w:r w:rsidRPr="005842BD">
        <w:rPr>
          <w:rFonts w:ascii="Times New Roman" w:hAnsi="Times New Roman"/>
          <w:color w:val="000000"/>
          <w:sz w:val="24"/>
          <w:szCs w:val="24"/>
        </w:rPr>
        <w:t>, ou seja, o município integrado prefere pagar o rateio.</w:t>
      </w:r>
    </w:p>
    <w:p w:rsidR="00900126" w:rsidRDefault="00900126" w:rsidP="00556A6E">
      <w:pPr>
        <w:spacing w:after="0" w:line="360" w:lineRule="auto"/>
        <w:ind w:firstLine="709"/>
        <w:jc w:val="both"/>
        <w:rPr>
          <w:rFonts w:ascii="Arial" w:hAnsi="Arial" w:cs="Arial"/>
          <w:color w:val="000000"/>
          <w:sz w:val="24"/>
          <w:szCs w:val="24"/>
        </w:rPr>
      </w:pPr>
    </w:p>
    <w:p w:rsidR="00900126" w:rsidRDefault="00900126" w:rsidP="00556A6E">
      <w:pPr>
        <w:spacing w:after="0" w:line="360" w:lineRule="auto"/>
        <w:ind w:firstLine="709"/>
        <w:jc w:val="both"/>
        <w:rPr>
          <w:rFonts w:ascii="Arial" w:hAnsi="Arial" w:cs="Arial"/>
          <w:color w:val="000000"/>
          <w:sz w:val="24"/>
          <w:szCs w:val="24"/>
        </w:rPr>
      </w:pPr>
    </w:p>
    <w:p w:rsidR="00900126" w:rsidRDefault="00900126" w:rsidP="00556A6E">
      <w:pPr>
        <w:spacing w:after="0" w:line="360" w:lineRule="auto"/>
        <w:ind w:firstLine="709"/>
        <w:jc w:val="both"/>
        <w:rPr>
          <w:rFonts w:ascii="Arial" w:hAnsi="Arial" w:cs="Arial"/>
          <w:color w:val="000000"/>
          <w:sz w:val="24"/>
          <w:szCs w:val="24"/>
        </w:rPr>
      </w:pPr>
    </w:p>
    <w:p w:rsidR="00900126" w:rsidRDefault="00900126" w:rsidP="00556A6E">
      <w:pPr>
        <w:spacing w:after="0" w:line="360" w:lineRule="auto"/>
        <w:ind w:firstLine="709"/>
        <w:jc w:val="both"/>
        <w:rPr>
          <w:rFonts w:ascii="Arial" w:hAnsi="Arial" w:cs="Arial"/>
          <w:color w:val="000000"/>
          <w:sz w:val="24"/>
          <w:szCs w:val="24"/>
        </w:rPr>
      </w:pPr>
    </w:p>
    <w:p w:rsidR="00C90B46" w:rsidRDefault="00C90B46" w:rsidP="00556A6E">
      <w:pPr>
        <w:spacing w:after="0" w:line="360" w:lineRule="auto"/>
        <w:ind w:firstLine="709"/>
        <w:jc w:val="both"/>
        <w:rPr>
          <w:rFonts w:ascii="Arial" w:hAnsi="Arial" w:cs="Arial"/>
          <w:color w:val="000000"/>
          <w:sz w:val="24"/>
          <w:szCs w:val="24"/>
        </w:rPr>
      </w:pPr>
    </w:p>
    <w:p w:rsidR="00C90B46" w:rsidRDefault="00C90B46" w:rsidP="00556A6E">
      <w:pPr>
        <w:spacing w:after="0" w:line="360" w:lineRule="auto"/>
        <w:ind w:firstLine="709"/>
        <w:jc w:val="both"/>
        <w:rPr>
          <w:rFonts w:ascii="Arial" w:hAnsi="Arial" w:cs="Arial"/>
          <w:color w:val="000000"/>
          <w:sz w:val="24"/>
          <w:szCs w:val="24"/>
        </w:rPr>
      </w:pPr>
    </w:p>
    <w:p w:rsidR="00F33738" w:rsidRDefault="00C2215B" w:rsidP="00556A6E">
      <w:pPr>
        <w:spacing w:after="0" w:line="360" w:lineRule="auto"/>
        <w:ind w:firstLine="709"/>
        <w:jc w:val="both"/>
        <w:rPr>
          <w:rFonts w:ascii="Arial" w:hAnsi="Arial" w:cs="Arial"/>
          <w:color w:val="000000"/>
          <w:sz w:val="24"/>
          <w:szCs w:val="24"/>
        </w:rPr>
      </w:pPr>
      <w:r>
        <w:rPr>
          <w:noProof/>
          <w:lang w:eastAsia="pt-BR"/>
        </w:rPr>
        <w:lastRenderedPageBreak/>
        <w:pict>
          <v:shape id="Caixa de texto 150" o:spid="_x0000_s1061" type="#_x0000_t202" style="position:absolute;left:0;text-align:left;margin-left:288.35pt;margin-top:3.2pt;width:67.5pt;height:44.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" filled="f" stroked="f" strokeweight=".5pt">
            <v:path arrowok="t"/>
            <v:textbox>
              <w:txbxContent>
                <w:p w:rsidR="004A6914" w:rsidRPr="00C818B8" w:rsidRDefault="004A6914" w:rsidP="00754209">
                  <w:pPr>
                    <w:jc w:val="center"/>
                    <w:rPr>
                      <w:rFonts w:ascii="Times New Roman" w:hAnsi="Times New Roman"/>
                    </w:rPr>
                  </w:pPr>
                  <w:r w:rsidRPr="00C818B8">
                    <w:rPr>
                      <w:rFonts w:ascii="Times New Roman" w:hAnsi="Times New Roman"/>
                    </w:rPr>
                    <w:t>-j</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5C283D" w:rsidRDefault="004A6914" w:rsidP="00754209">
                  <w:pPr>
                    <w:jc w:val="center"/>
                    <w:rPr>
                      <w:b/>
                    </w:rPr>
                  </w:pPr>
                </w:p>
              </w:txbxContent>
            </v:textbox>
          </v:shape>
        </w:pict>
      </w:r>
      <w:r>
        <w:rPr>
          <w:noProof/>
          <w:lang w:eastAsia="pt-BR"/>
        </w:rPr>
        <w:pict>
          <v:shape id="Caixa de texto 149" o:spid="_x0000_s1062" type="#_x0000_t202" style="position:absolute;left:0;text-align:left;margin-left:225.35pt;margin-top:-.55pt;width:69.75pt;height:4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" filled="f" stroked="f" strokeweight=".5pt">
            <v:path arrowok="t"/>
            <v:textbox>
              <w:txbxContent>
                <w:p w:rsidR="004A6914" w:rsidRPr="00C818B8" w:rsidRDefault="004A6914" w:rsidP="00754209">
                  <w:pPr>
                    <w:jc w:val="center"/>
                    <w:rPr>
                      <w:rFonts w:ascii="Times New Roman" w:hAnsi="Times New Roman"/>
                    </w:rPr>
                  </w:pPr>
                  <w:r w:rsidRPr="00C818B8">
                    <w:rPr>
                      <w:rFonts w:ascii="Times New Roman" w:hAnsi="Times New Roman"/>
                    </w:rPr>
                    <w:t>P – i</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5C283D" w:rsidRDefault="004A6914" w:rsidP="00754209">
                  <w:pPr>
                    <w:jc w:val="center"/>
                    <w:rPr>
                      <w:b/>
                    </w:rPr>
                  </w:pPr>
                </w:p>
              </w:txbxContent>
            </v:textbox>
          </v:shape>
        </w:pict>
      </w:r>
      <w:r>
        <w:rPr>
          <w:noProof/>
          <w:lang w:eastAsia="pt-BR"/>
        </w:rPr>
        <w:pict>
          <v:shape id="Caixa de texto 152" o:spid="_x0000_s1060" type="#_x0000_t202" style="position:absolute;left:0;text-align:left;margin-left:153.35pt;margin-top:3.2pt;width:63pt;height:44.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" filled="f" stroked="f" strokeweight=".5pt">
            <v:path arrowok="t"/>
            <v:textbox>
              <w:txbxContent>
                <w:p w:rsidR="004A6914" w:rsidRPr="00C818B8" w:rsidRDefault="004A6914" w:rsidP="00754209">
                  <w:pPr>
                    <w:jc w:val="center"/>
                    <w:rPr>
                      <w:rFonts w:ascii="Times New Roman" w:hAnsi="Times New Roman"/>
                    </w:rPr>
                  </w:pPr>
                  <w:r w:rsidRPr="00C818B8">
                    <w:rPr>
                      <w:rFonts w:ascii="Times New Roman" w:hAnsi="Times New Roman"/>
                    </w:rPr>
                    <w:t>-j</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5C283D" w:rsidRDefault="004A6914" w:rsidP="00754209">
                  <w:pPr>
                    <w:jc w:val="center"/>
                    <w:rPr>
                      <w:b/>
                    </w:rPr>
                  </w:pPr>
                </w:p>
              </w:txbxContent>
            </v:textbox>
          </v:shape>
        </w:pict>
      </w:r>
      <w:r>
        <w:rPr>
          <w:noProof/>
          <w:lang w:eastAsia="pt-BR"/>
        </w:rPr>
        <w:pict>
          <v:shape id="Caixa de texto 153" o:spid="_x0000_s1059" type="#_x0000_t202" style="position:absolute;left:0;text-align:left;margin-left:88.1pt;margin-top:3.2pt;width:60pt;height:44.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" filled="f" stroked="f" strokeweight=".5pt">
            <v:path arrowok="t"/>
            <v:textbox>
              <w:txbxContent>
                <w:p w:rsidR="004A6914" w:rsidRPr="00C818B8" w:rsidRDefault="004A6914" w:rsidP="00754209">
                  <w:pPr>
                    <w:jc w:val="center"/>
                    <w:rPr>
                      <w:rFonts w:ascii="Times New Roman" w:hAnsi="Times New Roman"/>
                    </w:rPr>
                  </w:pPr>
                  <w:r w:rsidRPr="00C818B8">
                    <w:rPr>
                      <w:rFonts w:ascii="Times New Roman" w:hAnsi="Times New Roman"/>
                    </w:rPr>
                    <w:t>P - i</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51" o:spid="_x0000_s1064" type="#_x0000_t202" style="position:absolute;left:0;text-align:left;margin-left:367.1pt;margin-top:11.8pt;width:69.75pt;height:44.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" filled="f" stroked="f" strokeweight=".5pt">
            <v:path arrowok="t"/>
            <v:textbox>
              <w:txbxContent>
                <w:p w:rsidR="004A6914" w:rsidRPr="00C818B8" w:rsidRDefault="004A6914" w:rsidP="00754209">
                  <w:pPr>
                    <w:jc w:val="center"/>
                    <w:rPr>
                      <w:rFonts w:ascii="Times New Roman" w:hAnsi="Times New Roman"/>
                      <w:vertAlign w:val="subscript"/>
                    </w:rPr>
                  </w:pPr>
                  <w:r w:rsidRPr="00C818B8">
                    <w:rPr>
                      <w:rFonts w:ascii="Times New Roman" w:hAnsi="Times New Roman"/>
                    </w:rPr>
                    <w:t>G</w:t>
                  </w:r>
                  <w:r w:rsidRPr="00C818B8">
                    <w:rPr>
                      <w:rFonts w:ascii="Times New Roman" w:hAnsi="Times New Roman"/>
                      <w:vertAlign w:val="subscript"/>
                    </w:rPr>
                    <w:t>C</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G</w:t>
                  </w:r>
                  <w:r w:rsidRPr="00C818B8">
                    <w:rPr>
                      <w:rFonts w:ascii="Times New Roman" w:hAnsi="Times New Roman"/>
                      <w:vertAlign w:val="subscript"/>
                    </w:rPr>
                    <w:t>C</w:t>
                  </w:r>
                </w:p>
                <w:p w:rsidR="004A6914" w:rsidRPr="005C283D" w:rsidRDefault="004A6914" w:rsidP="00754209">
                  <w:pPr>
                    <w:jc w:val="center"/>
                    <w:rPr>
                      <w:b/>
                    </w:rPr>
                  </w:pPr>
                </w:p>
              </w:txbxContent>
            </v:textbox>
          </v:shape>
        </w:pict>
      </w:r>
      <w:r>
        <w:rPr>
          <w:noProof/>
          <w:lang w:eastAsia="pt-BR"/>
        </w:rPr>
        <w:pict>
          <v:shape id="Caixa de texto 154" o:spid="_x0000_s1063" type="#_x0000_t202" style="position:absolute;left:0;text-align:left;margin-left:16.1pt;margin-top:3.55pt;width:63.75pt;height:44.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" filled="f" stroked="f" strokeweight=".5pt">
            <v:path arrowok="t"/>
            <v:textbox>
              <w:txbxContent>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C</w:t>
                  </w:r>
                </w:p>
                <w:p w:rsidR="004A6914" w:rsidRPr="00C818B8" w:rsidRDefault="004A6914" w:rsidP="00754209">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–G</w:t>
                  </w:r>
                  <w:r w:rsidRPr="00C818B8">
                    <w:rPr>
                      <w:rFonts w:ascii="Times New Roman" w:hAnsi="Times New Roman"/>
                      <w:vertAlign w:val="subscript"/>
                    </w:rPr>
                    <w:t>C</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32" o:spid="_x0000_s1065" type="#_x0000_t202" style="position:absolute;left:0;text-align:left;margin-left:112.95pt;margin-top:15.4pt;width:29.25pt;height:23.2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a</w:t>
                  </w:r>
                </w:p>
              </w:txbxContent>
            </v:textbox>
          </v:shape>
        </w:pict>
      </w:r>
      <w:r>
        <w:rPr>
          <w:noProof/>
          <w:lang w:eastAsia="pt-BR"/>
        </w:rPr>
        <w:pict>
          <v:shape id="Caixa de texto 131" o:spid="_x0000_s1066" type="#_x0000_t202" style="position:absolute;left:0;text-align:left;margin-left:295.95pt;margin-top:19.9pt;width:29.25pt;height:23.2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na</w:t>
                  </w:r>
                </w:p>
              </w:txbxContent>
            </v:textbox>
          </v:shape>
        </w:pict>
      </w:r>
      <w:r>
        <w:rPr>
          <w:noProof/>
          <w:lang w:eastAsia="pt-BR"/>
        </w:rPr>
        <w:pict>
          <v:shape id="Caixa de texto 129" o:spid="_x0000_s1067" type="#_x0000_t202" style="position:absolute;left:0;text-align:left;margin-left:244.2pt;margin-top:15.4pt;width:29.25pt;height:23.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a</w:t>
                  </w:r>
                </w:p>
              </w:txbxContent>
            </v:textbox>
          </v:shape>
        </w:pict>
      </w:r>
      <w:r>
        <w:rPr>
          <w:noProof/>
          <w:lang w:eastAsia="pt-BR"/>
        </w:rPr>
        <w:pict>
          <v:shape id="Caixa de texto 128" o:spid="_x0000_s1068" type="#_x0000_t202" style="position:absolute;left:0;text-align:left;margin-left:160.95pt;margin-top:14.65pt;width:29.25pt;height:23.2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na</w:t>
                  </w:r>
                </w:p>
              </w:txbxContent>
            </v:textbox>
          </v:shape>
        </w:pict>
      </w:r>
      <w:r>
        <w:rPr>
          <w:noProof/>
          <w:lang w:eastAsia="pt-BR"/>
        </w:rPr>
        <w:pict>
          <v:shape id="Conector de seta reta 120" o:spid="_x0000_s1154" type="#_x0000_t32" style="position:absolute;left:0;text-align:left;margin-left:121.85pt;margin-top:8.45pt;width:20.25pt;height:26.25pt;flip:x 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" strokecolor="#4579b8">
            <v:stroke endarrow="open"/>
          </v:shape>
        </w:pict>
      </w:r>
      <w:r>
        <w:rPr>
          <w:noProof/>
          <w:lang w:eastAsia="pt-BR"/>
        </w:rPr>
        <w:pict>
          <v:shape id="Conector de seta reta 122" o:spid="_x0000_s1153" type="#_x0000_t32" style="position:absolute;left:0;text-align:left;margin-left:294.35pt;margin-top:9.2pt;width:20.25pt;height:26.25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" strokecolor="#4579b8">
            <v:stroke endarrow="open"/>
          </v:shape>
        </w:pict>
      </w:r>
      <w:r>
        <w:rPr>
          <w:noProof/>
          <w:lang w:eastAsia="pt-BR"/>
        </w:rPr>
        <w:pict>
          <v:shape id="Conector de seta reta 121" o:spid="_x0000_s1152" type="#_x0000_t32" style="position:absolute;left:0;text-align:left;margin-left:253.85pt;margin-top:6.2pt;width:26.25pt;height:31.5pt;flip:x y;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" strokecolor="#4579b8">
            <v:stroke endarrow="open"/>
          </v:shape>
        </w:pict>
      </w:r>
      <w:r>
        <w:rPr>
          <w:noProof/>
          <w:lang w:eastAsia="pt-BR"/>
        </w:rPr>
        <w:pict>
          <v:shape id="Conector de seta reta 119" o:spid="_x0000_s1151" type="#_x0000_t32" style="position:absolute;left:0;text-align:left;margin-left:155.6pt;margin-top:6.2pt;width:24.75pt;height:31.5pt;flip: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" strokecolor="#4579b8">
            <v:stroke endarrow="open"/>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47" o:spid="_x0000_s1069" type="#_x0000_t202" style="position:absolute;left:0;text-align:left;margin-left:137.6pt;margin-top:15.5pt;width:21.75pt;height:2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" filled="f" stroked="f" strokeweight=".5pt">
            <v:path arrowok="t"/>
            <v:textbox>
              <w:txbxContent>
                <w:p w:rsidR="004A6914" w:rsidRDefault="004A6914" w:rsidP="00283595">
                  <w:r>
                    <w:t>C</w:t>
                  </w:r>
                </w:p>
                <w:p w:rsidR="004A6914" w:rsidRDefault="004A6914" w:rsidP="00283595"/>
              </w:txbxContent>
            </v:textbox>
          </v:shape>
        </w:pict>
      </w:r>
      <w:r>
        <w:rPr>
          <w:noProof/>
          <w:lang w:eastAsia="pt-BR"/>
        </w:rPr>
        <w:pict>
          <v:shape id="Caixa de texto 145" o:spid="_x0000_s1070" type="#_x0000_t202" style="position:absolute;left:0;text-align:left;margin-left:276.35pt;margin-top:14.75pt;width:21.75pt;height:2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" filled="f" stroked="f" strokeweight=".5pt">
            <v:path arrowok="t"/>
            <v:textbox>
              <w:txbxContent>
                <w:p w:rsidR="004A6914" w:rsidRDefault="004A6914" w:rsidP="00283595">
                  <w:r>
                    <w:t>C</w:t>
                  </w:r>
                </w:p>
                <w:p w:rsidR="004A6914" w:rsidRDefault="004A6914" w:rsidP="00283595"/>
              </w:txbxContent>
            </v:textbox>
          </v:shape>
        </w:pict>
      </w:r>
      <w:r>
        <w:rPr>
          <w:noProof/>
          <w:lang w:eastAsia="pt-BR"/>
        </w:rPr>
        <w:pict>
          <v:shape id="Caixa de texto 134" o:spid="_x0000_s1071" type="#_x0000_t202" style="position:absolute;left:0;text-align:left;margin-left:256.2pt;margin-top:19.45pt;width:29.25pt;height:23.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" filled="f" stroked="f" strokeweight=".5pt">
            <v:path arrowok="t"/>
            <v:textbox>
              <w:txbxContent>
                <w:p w:rsidR="004A6914" w:rsidRPr="007D5006" w:rsidRDefault="004A6914" w:rsidP="00AD2FAB">
                  <w:pPr>
                    <w:rPr>
                      <w:rFonts w:ascii="Times New Roman" w:hAnsi="Times New Roman"/>
                      <w:b/>
                    </w:rPr>
                  </w:pPr>
                  <w:r w:rsidRPr="007D5006">
                    <w:rPr>
                      <w:rFonts w:ascii="Times New Roman" w:hAnsi="Times New Roman"/>
                      <w:b/>
                    </w:rPr>
                    <w:t>w</w:t>
                  </w:r>
                </w:p>
              </w:txbxContent>
            </v:textbox>
          </v:shape>
        </w:pict>
      </w:r>
      <w:r>
        <w:rPr>
          <w:noProof/>
          <w:lang w:eastAsia="pt-BR"/>
        </w:rPr>
        <w:pict>
          <v:shape id="Conector de seta reta 118" o:spid="_x0000_s1150" type="#_x0000_t32" style="position:absolute;left:0;text-align:left;margin-left:343.85pt;margin-top:17pt;width:42.75pt;height:51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" strokecolor="#4579b8">
            <v:stroke endarrow="open"/>
          </v:shape>
        </w:pict>
      </w:r>
      <w:r>
        <w:rPr>
          <w:noProof/>
          <w:lang w:eastAsia="pt-BR"/>
        </w:rPr>
        <w:pict>
          <v:shape id="Conector de seta reta 117" o:spid="_x0000_s1149" type="#_x0000_t32" style="position:absolute;left:0;text-align:left;margin-left:55.85pt;margin-top:11.75pt;width:41.25pt;height:56.25pt;flip:x y;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" strokecolor="#4579b8">
            <v:stroke endarrow="open"/>
          </v:shape>
        </w:pict>
      </w:r>
      <w:r>
        <w:rPr>
          <w:noProof/>
          <w:lang w:eastAsia="pt-BR"/>
        </w:rPr>
        <w:pict>
          <v:oval id="Elipse 116" o:spid="_x0000_s1072" style="position:absolute;left:0;text-align:left;margin-left:280.95pt;margin-top:17.95pt;width:13.5pt;height:15.75pt;z-index:25164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" fillcolor="#4f81bd" strokecolor="#243f60" strokeweight="2pt">
            <v:textbox>
              <w:txbxContent>
                <w:p w:rsidR="004A6914" w:rsidRDefault="004A6914" w:rsidP="00271F1F">
                  <w:pPr>
                    <w:jc w:val="center"/>
                  </w:pPr>
                  <w:r>
                    <w:t>222222</w:t>
                  </w:r>
                </w:p>
              </w:txbxContent>
            </v:textbox>
          </v:oval>
        </w:pict>
      </w:r>
      <w:r>
        <w:rPr>
          <w:noProof/>
          <w:lang w:eastAsia="pt-BR"/>
        </w:rPr>
        <w:pict>
          <v:oval id="Elipse 115" o:spid="_x0000_s1073" style="position:absolute;left:0;text-align:left;margin-left:142.2pt;margin-top:17.2pt;width:13.5pt;height:15.75pt;z-index:251640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" fillcolor="#4f81bd" strokecolor="#243f60" strokeweight="2pt">
            <v:textbox>
              <w:txbxContent>
                <w:p w:rsidR="004A6914" w:rsidRDefault="004A6914" w:rsidP="00271F1F">
                  <w:pPr>
                    <w:jc w:val="center"/>
                  </w:pPr>
                  <w:r>
                    <w:t>222222</w:t>
                  </w: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33" o:spid="_x0000_s1074" type="#_x0000_t202" style="position:absolute;left:0;text-align:left;margin-left:153.35pt;margin-top:1.55pt;width:45.75pt;height:23.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" filled="f" stroked="f" strokeweight=".5pt">
            <v:path arrowok="t"/>
            <v:textbox>
              <w:txbxContent>
                <w:p w:rsidR="004A6914" w:rsidRPr="007D5006" w:rsidRDefault="004A6914" w:rsidP="00AD2FAB">
                  <w:pPr>
                    <w:rPr>
                      <w:rFonts w:ascii="Times New Roman" w:hAnsi="Times New Roman"/>
                      <w:b/>
                    </w:rPr>
                  </w:pPr>
                  <w:r w:rsidRPr="007D5006">
                    <w:rPr>
                      <w:rFonts w:ascii="Times New Roman" w:hAnsi="Times New Roman"/>
                      <w:b/>
                    </w:rPr>
                    <w:t>(1-w)</w:t>
                  </w:r>
                </w:p>
              </w:txbxContent>
            </v:textbox>
          </v:shape>
        </w:pict>
      </w:r>
      <w:r>
        <w:rPr>
          <w:noProof/>
          <w:lang w:eastAsia="pt-BR"/>
        </w:rPr>
        <w:pict>
          <v:shape id="Conector de seta reta 114" o:spid="_x0000_s1148" type="#_x0000_t32" style="position:absolute;left:0;text-align:left;margin-left:295.85pt;margin-top:12.05pt;width:32.25pt;height:38.25pt;flip:x y;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" strokecolor="#4579b8">
            <v:stroke endarrow="open"/>
          </v:shape>
        </w:pict>
      </w:r>
      <w:r>
        <w:rPr>
          <w:noProof/>
          <w:lang w:eastAsia="pt-BR"/>
        </w:rPr>
        <w:pict>
          <v:shape id="Conector de seta reta 113" o:spid="_x0000_s1147" type="#_x0000_t32" style="position:absolute;left:0;text-align:left;margin-left:107.6pt;margin-top:12.05pt;width:34.5pt;height:38.25pt;flip: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" strokecolor="#4579b8">
            <v:stroke endarrow="open"/>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24" o:spid="_x0000_s1075" type="#_x0000_t202" style="position:absolute;left:0;text-align:left;margin-left:63.35pt;margin-top:3.7pt;width:29.25pt;height:23.2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p</w:t>
                  </w:r>
                </w:p>
                <w:p w:rsidR="004A6914" w:rsidRDefault="004A6914" w:rsidP="00AD2FAB"/>
              </w:txbxContent>
            </v:textbox>
          </v:shape>
        </w:pict>
      </w:r>
      <w:r>
        <w:rPr>
          <w:noProof/>
          <w:lang w:eastAsia="pt-BR"/>
        </w:rPr>
        <w:pict>
          <v:shape id="Caixa de texto 127" o:spid="_x0000_s1076" type="#_x0000_t202" style="position:absolute;left:0;text-align:left;margin-left:353.6pt;margin-top:3.7pt;width:29.25pt;height:23.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p</w:t>
                  </w:r>
                </w:p>
                <w:p w:rsidR="004A6914" w:rsidRDefault="004A6914" w:rsidP="00AD2FAB"/>
              </w:txbxContent>
            </v:textbox>
          </v:shape>
        </w:pict>
      </w:r>
      <w:r>
        <w:rPr>
          <w:noProof/>
          <w:lang w:eastAsia="pt-BR"/>
        </w:rPr>
        <w:pict>
          <v:shape id="Caixa de texto 126" o:spid="_x0000_s1077" type="#_x0000_t202" style="position:absolute;left:0;text-align:left;margin-left:290.7pt;margin-top:7.3pt;width:29.25pt;height:23.2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np</w:t>
                  </w:r>
                </w:p>
              </w:txbxContent>
            </v:textbox>
          </v:shape>
        </w:pict>
      </w:r>
      <w:r>
        <w:rPr>
          <w:noProof/>
          <w:lang w:eastAsia="pt-BR"/>
        </w:rPr>
        <w:pict>
          <v:shape id="Caixa de texto 125" o:spid="_x0000_s1078" type="#_x0000_t202" style="position:absolute;left:0;text-align:left;margin-left:118.2pt;margin-top:7.3pt;width:29.25pt;height:23.2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" filled="f" stroked="f" strokeweight=".5pt">
            <v:path arrowok="t"/>
            <v:textbox>
              <w:txbxContent>
                <w:p w:rsidR="004A6914" w:rsidRPr="007D5006" w:rsidRDefault="004A6914" w:rsidP="00AD2FAB">
                  <w:pPr>
                    <w:rPr>
                      <w:rFonts w:ascii="Times New Roman" w:hAnsi="Times New Roman"/>
                    </w:rPr>
                  </w:pPr>
                  <w:r w:rsidRPr="007D5006">
                    <w:rPr>
                      <w:rFonts w:ascii="Times New Roman" w:hAnsi="Times New Roman"/>
                    </w:rPr>
                    <w:t>np</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11" o:spid="_x0000_s1079" type="#_x0000_t202" style="position:absolute;left:0;text-align:left;margin-left:59.6pt;margin-top:17.9pt;width:53.25pt;height:23.25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" filled="f" stroked="f" strokeweight=".5pt">
            <v:path arrowok="t"/>
            <v:textbox>
              <w:txbxContent>
                <w:p w:rsidR="004A6914" w:rsidRPr="007D5006" w:rsidRDefault="004A6914" w:rsidP="00271F1F">
                  <w:pPr>
                    <w:rPr>
                      <w:rFonts w:ascii="Times New Roman" w:hAnsi="Times New Roman"/>
                      <w:b/>
                    </w:rPr>
                  </w:pPr>
                  <w:r w:rsidRPr="007D5006">
                    <w:rPr>
                      <w:rFonts w:ascii="Times New Roman" w:hAnsi="Times New Roman"/>
                      <w:b/>
                    </w:rPr>
                    <w:t>(K)</w:t>
                  </w:r>
                </w:p>
                <w:p w:rsidR="004A6914" w:rsidRDefault="004A6914" w:rsidP="00271F1F"/>
              </w:txbxContent>
            </v:textbox>
          </v:shape>
        </w:pict>
      </w:r>
      <w:r>
        <w:rPr>
          <w:noProof/>
          <w:lang w:eastAsia="pt-BR"/>
        </w:rPr>
        <w:pict>
          <v:shape id="Caixa de texto 138" o:spid="_x0000_s1080" type="#_x0000_t202" style="position:absolute;left:0;text-align:left;margin-left:326.6pt;margin-top:6.25pt;width:29.25pt;height:23.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" filled="f" stroked="f" strokeweight=".5pt">
            <v:path arrowok="t"/>
            <v:textbox>
              <w:txbxContent>
                <w:p w:rsidR="004A6914" w:rsidRDefault="004A6914" w:rsidP="00283595">
                  <w:r>
                    <w:t>G</w:t>
                  </w:r>
                </w:p>
                <w:p w:rsidR="004A6914" w:rsidRDefault="004A6914" w:rsidP="00283595"/>
              </w:txbxContent>
            </v:textbox>
          </v:shape>
        </w:pict>
      </w:r>
      <w:r>
        <w:rPr>
          <w:noProof/>
          <w:lang w:eastAsia="pt-BR"/>
        </w:rPr>
        <w:pict>
          <v:shape id="Caixa de texto 136" o:spid="_x0000_s1081" type="#_x0000_t202" style="position:absolute;left:0;text-align:left;margin-left:88.85pt;margin-top:7pt;width:29.25pt;height:2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" filled="f" stroked="f" strokeweight=".5pt">
            <v:path arrowok="t"/>
            <v:textbox>
              <w:txbxContent>
                <w:p w:rsidR="004A6914" w:rsidRDefault="004A6914" w:rsidP="00283595">
                  <w:r>
                    <w:t>G</w:t>
                  </w:r>
                  <w:r>
                    <w:rPr>
                      <w:noProof/>
                      <w:lang w:eastAsia="pt-BR"/>
                    </w:rPr>
                    <w:drawing>
                      <wp:inline distT="0" distB="0" distL="0" distR="0">
                        <wp:extent cx="180975" cy="142875"/>
                        <wp:effectExtent l="0" t="0" r="0" b="0"/>
                        <wp:docPr id="3"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4A6914" w:rsidRDefault="004A6914" w:rsidP="00283595"/>
              </w:txbxContent>
            </v:textbox>
          </v:shape>
        </w:pict>
      </w:r>
      <w:r>
        <w:rPr>
          <w:noProof/>
          <w:lang w:eastAsia="pt-BR"/>
        </w:rPr>
        <w:pict>
          <v:shape id="Caixa de texto 112" o:spid="_x0000_s1082" type="#_x0000_t202" style="position:absolute;left:0;text-align:left;margin-left:343.85pt;margin-top:17.75pt;width:48pt;height:23.2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" filled="f" stroked="f" strokeweight=".5pt">
            <v:path arrowok="t"/>
            <v:textbox>
              <w:txbxContent>
                <w:p w:rsidR="004A6914" w:rsidRPr="007D5006" w:rsidRDefault="004A6914" w:rsidP="00271F1F">
                  <w:pPr>
                    <w:rPr>
                      <w:rFonts w:ascii="Times New Roman" w:hAnsi="Times New Roman"/>
                      <w:b/>
                    </w:rPr>
                  </w:pPr>
                  <w:r w:rsidRPr="007D5006">
                    <w:rPr>
                      <w:rFonts w:ascii="Times New Roman" w:hAnsi="Times New Roman"/>
                      <w:b/>
                    </w:rPr>
                    <w:t>(K)</w:t>
                  </w:r>
                </w:p>
                <w:p w:rsidR="004A6914" w:rsidRDefault="004A6914" w:rsidP="00271F1F"/>
              </w:txbxContent>
            </v:textbox>
          </v:shape>
        </w:pict>
      </w:r>
      <w:r>
        <w:rPr>
          <w:noProof/>
          <w:lang w:eastAsia="pt-BR"/>
        </w:rPr>
        <w:pict>
          <v:line id="Conector reto 123" o:spid="_x0000_s1146" style="position:absolute;left:0;text-align:left;z-index:251649024;visibility:visible;mso-wrap-distance-top:-3e-5mm;mso-wrap-distance-bottom:-3e-5mm" from="108.35pt,18.25pt" to="332.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" strokecolor="#4579b8">
            <v:stroke dashstyle="3 1"/>
          </v:line>
        </w:pict>
      </w:r>
      <w:r>
        <w:rPr>
          <w:noProof/>
          <w:lang w:eastAsia="pt-BR"/>
        </w:rPr>
        <w:pict>
          <v:oval id="Elipse 110" o:spid="_x0000_s1083" style="position:absolute;left:0;text-align:left;margin-left:330.45pt;margin-top:8.8pt;width:13.5pt;height:15.75pt;z-index:251635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" strokecolor="#243f60" strokeweight="2pt">
            <v:textbox>
              <w:txbxContent>
                <w:p w:rsidR="004A6914" w:rsidRPr="00571405" w:rsidRDefault="004A6914" w:rsidP="00271F1F">
                  <w:pPr>
                    <w:rPr>
                      <w:sz w:val="16"/>
                      <w:szCs w:val="16"/>
                    </w:rPr>
                  </w:pPr>
                  <w:r>
                    <w:rPr>
                      <w:sz w:val="16"/>
                      <w:szCs w:val="16"/>
                    </w:rPr>
                    <w:t>TO</w:t>
                  </w:r>
                </w:p>
              </w:txbxContent>
            </v:textbox>
          </v:oval>
        </w:pict>
      </w:r>
      <w:r>
        <w:rPr>
          <w:noProof/>
          <w:lang w:eastAsia="pt-BR"/>
        </w:rPr>
        <w:pict>
          <v:oval id="Elipse 109" o:spid="_x0000_s1084" style="position:absolute;left:0;text-align:left;margin-left:93.45pt;margin-top:9.55pt;width:13.5pt;height:15.75pt;z-index:251634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" strokecolor="#243f60" strokeweight="2pt">
            <v:textbox>
              <w:txbxContent>
                <w:p w:rsidR="004A6914" w:rsidRPr="00571405" w:rsidRDefault="004A6914" w:rsidP="00271F1F">
                  <w:pPr>
                    <w:rPr>
                      <w:sz w:val="16"/>
                      <w:szCs w:val="16"/>
                    </w:rPr>
                  </w:pPr>
                  <w:r>
                    <w:rPr>
                      <w:sz w:val="16"/>
                      <w:szCs w:val="16"/>
                    </w:rPr>
                    <w:t>GTO</w:t>
                  </w: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line id="Conector reto 107" o:spid="_x0000_s1145" style="position:absolute;left:0;text-align:left;flip:y;z-index:251633664;visibility:visible;mso-wrap-distance-left:3.17497mm;mso-wrap-distance-right:3.17497mm" from="337.85pt,4.55pt" to="337.8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" strokecolor="#4579b8">
            <v:stroke dashstyle="3 1"/>
          </v:line>
        </w:pict>
      </w:r>
      <w:r>
        <w:rPr>
          <w:noProof/>
          <w:lang w:eastAsia="pt-BR"/>
        </w:rPr>
        <w:pict>
          <v:line id="Conector reto 106" o:spid="_x0000_s1144" style="position:absolute;left:0;text-align:left;flip:y;z-index:251632640;visibility:visible;mso-wrap-distance-left:3.17497mm;mso-wrap-distance-right:3.17497mm" from="99.35pt,4.55pt" to="99.3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" strokecolor="#4579b8">
            <v:stroke dashstyle="3 1"/>
          </v:lin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56" o:spid="_x0000_s1085" type="#_x0000_t202" style="position:absolute;left:0;text-align:left;margin-left:3.35pt;margin-top:7.25pt;width:103.5pt;height:23.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" filled="f" stroked="f" strokeweight=".5pt">
            <v:path arrowok="t"/>
            <v:textbox>
              <w:txbxContent>
                <w:p w:rsidR="004A6914" w:rsidRPr="008F3E4A" w:rsidRDefault="004A6914" w:rsidP="00644C7F">
                  <w:pPr>
                    <w:rPr>
                      <w:rFonts w:ascii="Times New Roman" w:hAnsi="Times New Roman"/>
                    </w:rPr>
                  </w:pPr>
                  <w:r w:rsidRPr="008F3E4A">
                    <w:rPr>
                      <w:rFonts w:ascii="Times New Roman" w:hAnsi="Times New Roman"/>
                    </w:rPr>
                    <w:t>(G não-integrado)</w:t>
                  </w:r>
                </w:p>
                <w:p w:rsidR="004A6914" w:rsidRDefault="004A6914" w:rsidP="00644C7F"/>
              </w:txbxContent>
            </v:textbox>
          </v:shape>
        </w:pict>
      </w:r>
      <w:r>
        <w:rPr>
          <w:noProof/>
          <w:lang w:eastAsia="pt-BR"/>
        </w:rPr>
        <w:pict>
          <v:shape id="Caixa de texto 155" o:spid="_x0000_s1086" type="#_x0000_t202" style="position:absolute;left:0;text-align:left;margin-left:343.85pt;margin-top:7.25pt;width:93pt;height:23.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" filled="f" stroked="f" strokeweight=".5pt">
            <v:path arrowok="t"/>
            <v:textbox>
              <w:txbxContent>
                <w:p w:rsidR="004A6914" w:rsidRPr="007D5006" w:rsidRDefault="004A6914" w:rsidP="00644C7F">
                  <w:pPr>
                    <w:rPr>
                      <w:rFonts w:ascii="Times New Roman" w:hAnsi="Times New Roman"/>
                      <w:b/>
                    </w:rPr>
                  </w:pPr>
                  <w:r w:rsidRPr="008F3E4A">
                    <w:rPr>
                      <w:rFonts w:ascii="Times New Roman" w:hAnsi="Times New Roman"/>
                    </w:rPr>
                    <w:t>(G integrado)</w:t>
                  </w:r>
                </w:p>
                <w:p w:rsidR="004A6914" w:rsidRDefault="004A6914" w:rsidP="00644C7F"/>
              </w:txbxContent>
            </v:textbox>
          </v:shape>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3" o:spid="_x0000_s1087" type="#_x0000_t202" style="position:absolute;left:0;text-align:left;margin-left:337.85pt;margin-top:10.15pt;width:78pt;height:23.2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" filled="f" stroked="f" strokeweight=".5pt">
            <v:path arrowok="t"/>
            <v:textbox>
              <w:txbxContent>
                <w:p w:rsidR="004A6914" w:rsidRPr="007D5006" w:rsidRDefault="004A6914" w:rsidP="00BE16EF">
                  <w:pPr>
                    <w:rPr>
                      <w:rFonts w:ascii="Times New Roman" w:hAnsi="Times New Roman"/>
                      <w:b/>
                    </w:rPr>
                  </w:pPr>
                  <w:r w:rsidRPr="007D5006">
                    <w:rPr>
                      <w:rFonts w:ascii="Times New Roman" w:hAnsi="Times New Roman"/>
                      <w:b/>
                    </w:rPr>
                    <w:t>(1 - K)</w:t>
                  </w:r>
                </w:p>
                <w:p w:rsidR="004A6914" w:rsidRDefault="004A6914" w:rsidP="00BE16EF"/>
              </w:txbxContent>
            </v:textbox>
          </v:shape>
        </w:pict>
      </w:r>
      <w:r>
        <w:rPr>
          <w:noProof/>
          <w:lang w:eastAsia="pt-BR"/>
        </w:rPr>
        <w:pict>
          <v:shape id="Caixa de texto 2" o:spid="_x0000_s1088" type="#_x0000_t202" style="position:absolute;left:0;text-align:left;margin-left:46.1pt;margin-top:12.8pt;width:60pt;height:23.25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" filled="f" stroked="f" strokeweight=".5pt">
            <v:path arrowok="t"/>
            <v:textbox>
              <w:txbxContent>
                <w:p w:rsidR="004A6914" w:rsidRPr="007D5006" w:rsidRDefault="004A6914" w:rsidP="00BE16EF">
                  <w:pPr>
                    <w:rPr>
                      <w:rFonts w:ascii="Times New Roman" w:hAnsi="Times New Roman"/>
                      <w:b/>
                    </w:rPr>
                  </w:pPr>
                  <w:r w:rsidRPr="007D5006">
                    <w:rPr>
                      <w:rFonts w:ascii="Times New Roman" w:hAnsi="Times New Roman"/>
                      <w:b/>
                    </w:rPr>
                    <w:t>(1- K)</w:t>
                  </w:r>
                </w:p>
                <w:p w:rsidR="004A6914" w:rsidRDefault="004A6914" w:rsidP="00BE16EF"/>
              </w:txbxContent>
            </v:textbox>
          </v:shape>
        </w:pict>
      </w:r>
    </w:p>
    <w:p w:rsidR="00F33738" w:rsidRDefault="00C2215B" w:rsidP="00556A6E">
      <w:pPr>
        <w:spacing w:after="0" w:line="360" w:lineRule="auto"/>
        <w:ind w:firstLine="709"/>
        <w:jc w:val="both"/>
        <w:rPr>
          <w:rFonts w:ascii="Arial" w:hAnsi="Arial" w:cs="Arial"/>
          <w:noProof/>
          <w:color w:val="000000"/>
          <w:sz w:val="24"/>
          <w:szCs w:val="24"/>
          <w:lang w:eastAsia="pt-BR"/>
        </w:rPr>
      </w:pPr>
      <w:r>
        <w:rPr>
          <w:noProof/>
          <w:lang w:eastAsia="pt-BR"/>
        </w:rPr>
        <w:pict>
          <v:shape id="Caixa de texto 139" o:spid="_x0000_s1089" type="#_x0000_t202" style="position:absolute;left:0;text-align:left;margin-left:325.85pt;margin-top:1.45pt;width:29.25pt;height:23.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" filled="f" stroked="f" strokeweight=".5pt">
            <v:path arrowok="t"/>
            <v:textbox>
              <w:txbxContent>
                <w:p w:rsidR="004A6914" w:rsidRDefault="004A6914" w:rsidP="00283595">
                  <w:r>
                    <w:t>G</w:t>
                  </w:r>
                </w:p>
                <w:p w:rsidR="004A6914" w:rsidRDefault="004A6914" w:rsidP="00283595"/>
              </w:txbxContent>
            </v:textbox>
          </v:shape>
        </w:pict>
      </w:r>
      <w:r>
        <w:rPr>
          <w:noProof/>
          <w:lang w:eastAsia="pt-BR"/>
        </w:rPr>
        <w:pict>
          <v:shape id="Caixa de texto 137" o:spid="_x0000_s1090" type="#_x0000_t202" style="position:absolute;left:0;text-align:left;margin-left:88.1pt;margin-top:1.45pt;width:29.25pt;height:23.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" filled="f" stroked="f" strokeweight=".5pt">
            <v:path arrowok="t"/>
            <v:textbox>
              <w:txbxContent>
                <w:p w:rsidR="004A6914" w:rsidRDefault="004A6914" w:rsidP="00283595">
                  <w:r>
                    <w:t>G</w:t>
                  </w:r>
                </w:p>
                <w:p w:rsidR="004A6914" w:rsidRDefault="004A6914" w:rsidP="00283595"/>
              </w:txbxContent>
            </v:textbox>
          </v:shape>
        </w:pict>
      </w:r>
      <w:r>
        <w:rPr>
          <w:noProof/>
          <w:lang w:eastAsia="pt-BR"/>
        </w:rPr>
        <w:pict>
          <v:shape id="Caixa de texto 48" o:spid="_x0000_s1091" type="#_x0000_t202" style="position:absolute;left:0;text-align:left;margin-left:118.2pt;margin-top:20.05pt;width:29.25pt;height:23.25pt;z-index:25160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" filled="f" stroked="f" strokeweight=".5pt">
            <v:path arrowok="t"/>
            <v:textbox>
              <w:txbxContent>
                <w:p w:rsidR="004A6914" w:rsidRPr="007D5006" w:rsidRDefault="004A6914" w:rsidP="00BE16EF">
                  <w:pPr>
                    <w:rPr>
                      <w:rFonts w:ascii="Times New Roman" w:hAnsi="Times New Roman"/>
                    </w:rPr>
                  </w:pPr>
                  <w:r w:rsidRPr="007D5006">
                    <w:rPr>
                      <w:rFonts w:ascii="Times New Roman" w:hAnsi="Times New Roman"/>
                    </w:rPr>
                    <w:t>np</w:t>
                  </w:r>
                </w:p>
              </w:txbxContent>
            </v:textbox>
          </v:shape>
        </w:pict>
      </w:r>
      <w:r>
        <w:rPr>
          <w:noProof/>
          <w:lang w:eastAsia="pt-BR"/>
        </w:rPr>
        <w:pict>
          <v:shape id="Conector de seta reta 5" o:spid="_x0000_s1143" type="#_x0000_t32" style="position:absolute;left:0;text-align:left;margin-left:347.6pt;margin-top:18.95pt;width:33pt;height:45.75pt;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" strokecolor="#4579b8">
            <v:stroke endarrow="open"/>
          </v:shape>
        </w:pict>
      </w:r>
      <w:r>
        <w:rPr>
          <w:noProof/>
          <w:lang w:eastAsia="pt-BR"/>
        </w:rPr>
        <w:pict>
          <v:oval id="Elipse 45" o:spid="_x0000_s1092" style="position:absolute;left:0;text-align:left;margin-left:330.45pt;margin-top:3.25pt;width:13.5pt;height:15.75pt;z-index:251616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" strokecolor="#243f60" strokeweight="2pt">
            <v:textbox>
              <w:txbxContent>
                <w:p w:rsidR="004A6914" w:rsidRPr="00571405" w:rsidRDefault="004A6914" w:rsidP="00BE16EF">
                  <w:pPr>
                    <w:rPr>
                      <w:sz w:val="16"/>
                      <w:szCs w:val="16"/>
                    </w:rPr>
                  </w:pPr>
                  <w:r>
                    <w:rPr>
                      <w:sz w:val="16"/>
                      <w:szCs w:val="16"/>
                    </w:rPr>
                    <w:t>TO</w:t>
                  </w:r>
                </w:p>
              </w:txbxContent>
            </v:textbox>
          </v:oval>
        </w:pict>
      </w:r>
      <w:r>
        <w:rPr>
          <w:noProof/>
          <w:lang w:eastAsia="pt-BR"/>
        </w:rPr>
        <w:pict>
          <v:line id="Conector reto 46" o:spid="_x0000_s1142" style="position:absolute;left:0;text-align:left;z-index:251615232;visibility:visible;mso-wrap-distance-top:-3e-5mm;mso-wrap-distance-bottom:-3e-5mm" from="106.1pt,12.7pt" to="330.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" strokecolor="#4579b8">
            <v:stroke dashstyle="3 1"/>
          </v:line>
        </w:pict>
      </w:r>
      <w:r>
        <w:rPr>
          <w:noProof/>
          <w:lang w:eastAsia="pt-BR"/>
        </w:rPr>
        <w:pict>
          <v:oval id="Elipse 49" o:spid="_x0000_s1093" style="position:absolute;left:0;text-align:left;margin-left:92.7pt;margin-top:4pt;width:13.5pt;height:15.75pt;z-index:251614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" strokecolor="#243f60" strokeweight="2pt">
            <v:textbox>
              <w:txbxContent>
                <w:p w:rsidR="004A6914" w:rsidRPr="00571405" w:rsidRDefault="004A6914" w:rsidP="00BE16EF">
                  <w:pPr>
                    <w:rPr>
                      <w:sz w:val="16"/>
                      <w:szCs w:val="16"/>
                    </w:rPr>
                  </w:pPr>
                  <w:r>
                    <w:rPr>
                      <w:sz w:val="16"/>
                      <w:szCs w:val="16"/>
                    </w:rPr>
                    <w:t>TO</w:t>
                  </w:r>
                </w:p>
              </w:txbxContent>
            </v:textbox>
          </v:oval>
        </w:pict>
      </w:r>
    </w:p>
    <w:p w:rsidR="00F33738" w:rsidRDefault="00C2215B" w:rsidP="00556A6E">
      <w:pPr>
        <w:tabs>
          <w:tab w:val="left" w:pos="1155"/>
        </w:tabs>
        <w:spacing w:after="0" w:line="360" w:lineRule="auto"/>
        <w:ind w:firstLine="709"/>
        <w:jc w:val="both"/>
        <w:rPr>
          <w:rFonts w:ascii="Arial" w:hAnsi="Arial" w:cs="Arial"/>
          <w:color w:val="000000"/>
          <w:sz w:val="24"/>
          <w:szCs w:val="24"/>
        </w:rPr>
      </w:pPr>
      <w:r>
        <w:rPr>
          <w:noProof/>
          <w:lang w:eastAsia="pt-BR"/>
        </w:rPr>
        <w:pict>
          <v:shape id="Caixa de texto 4" o:spid="_x0000_s1094" type="#_x0000_t202" style="position:absolute;left:0;text-align:left;margin-left:357.45pt;margin-top:3.85pt;width:29.25pt;height:23.25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" filled="f" stroked="f" strokeweight=".5pt">
            <v:path arrowok="t"/>
            <v:textbox>
              <w:txbxContent>
                <w:p w:rsidR="004A6914" w:rsidRPr="007D5006" w:rsidRDefault="004A6914" w:rsidP="00BE16EF">
                  <w:pPr>
                    <w:rPr>
                      <w:rFonts w:ascii="Times New Roman" w:hAnsi="Times New Roman"/>
                    </w:rPr>
                  </w:pPr>
                  <w:r w:rsidRPr="007D5006">
                    <w:rPr>
                      <w:rFonts w:ascii="Times New Roman" w:hAnsi="Times New Roman"/>
                    </w:rPr>
                    <w:t>p</w:t>
                  </w:r>
                </w:p>
              </w:txbxContent>
            </v:textbox>
          </v:shape>
        </w:pict>
      </w:r>
      <w:r>
        <w:rPr>
          <w:noProof/>
          <w:lang w:eastAsia="pt-BR"/>
        </w:rPr>
        <w:pict>
          <v:shape id="Caixa de texto 50" o:spid="_x0000_s1095" type="#_x0000_t202" style="position:absolute;left:0;text-align:left;margin-left:295.1pt;margin-top:4.75pt;width:29.25pt;height:23.25pt;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" filled="f" stroked="f" strokeweight=".5pt">
            <v:path arrowok="t"/>
            <v:textbox>
              <w:txbxContent>
                <w:p w:rsidR="004A6914" w:rsidRPr="007D5006" w:rsidRDefault="004A6914" w:rsidP="00BE16EF">
                  <w:pPr>
                    <w:rPr>
                      <w:rFonts w:ascii="Times New Roman" w:hAnsi="Times New Roman"/>
                    </w:rPr>
                  </w:pPr>
                  <w:r w:rsidRPr="007D5006">
                    <w:rPr>
                      <w:rFonts w:ascii="Times New Roman" w:hAnsi="Times New Roman"/>
                    </w:rPr>
                    <w:t>np</w:t>
                  </w:r>
                </w:p>
              </w:txbxContent>
            </v:textbox>
          </v:shape>
        </w:pict>
      </w:r>
      <w:r>
        <w:rPr>
          <w:noProof/>
          <w:lang w:eastAsia="pt-BR"/>
        </w:rPr>
        <w:pict>
          <v:shape id="Conector de seta reta 51" o:spid="_x0000_s1141" type="#_x0000_t32" style="position:absolute;left:0;text-align:left;margin-left:304.85pt;margin-top:.5pt;width:23.25pt;height:33.75pt;flip:x;z-index:25161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" strokecolor="#4579b8">
            <v:stroke endarrow="open"/>
          </v:shape>
        </w:pict>
      </w:r>
      <w:r>
        <w:rPr>
          <w:noProof/>
          <w:lang w:eastAsia="pt-BR"/>
        </w:rPr>
        <w:pict>
          <v:shape id="Conector de seta reta 53" o:spid="_x0000_s1140" type="#_x0000_t32" style="position:absolute;left:0;text-align:left;margin-left:106.1pt;margin-top:-.25pt;width:20.25pt;height:32.25pt;z-index:25160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" strokecolor="#4579b8">
            <v:stroke endarrow="open"/>
          </v:shape>
        </w:pict>
      </w:r>
      <w:r>
        <w:rPr>
          <w:noProof/>
          <w:lang w:eastAsia="pt-BR"/>
        </w:rPr>
        <w:pict>
          <v:shape id="Caixa de texto 52" o:spid="_x0000_s1096" type="#_x0000_t202" style="position:absolute;left:0;text-align:left;margin-left:55.85pt;margin-top:4pt;width:29.25pt;height:23.25pt;z-index:25160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" filled="f" stroked="f" strokeweight=".5pt">
            <v:path arrowok="t"/>
            <v:textbox>
              <w:txbxContent>
                <w:p w:rsidR="004A6914" w:rsidRPr="007D5006" w:rsidRDefault="004A6914" w:rsidP="00BE16EF">
                  <w:pPr>
                    <w:rPr>
                      <w:rFonts w:ascii="Times New Roman" w:hAnsi="Times New Roman"/>
                    </w:rPr>
                  </w:pPr>
                  <w:r w:rsidRPr="007D5006">
                    <w:rPr>
                      <w:rFonts w:ascii="Times New Roman" w:hAnsi="Times New Roman"/>
                    </w:rPr>
                    <w:t>p</w:t>
                  </w:r>
                </w:p>
                <w:p w:rsidR="004A6914" w:rsidRDefault="004A6914" w:rsidP="00BE16EF"/>
              </w:txbxContent>
            </v:textbox>
          </v:shape>
        </w:pict>
      </w:r>
      <w:r>
        <w:rPr>
          <w:noProof/>
          <w:lang w:eastAsia="pt-BR"/>
        </w:rPr>
        <w:pict>
          <v:shape id="Conector de seta reta 54" o:spid="_x0000_s1139" type="#_x0000_t32" style="position:absolute;left:0;text-align:left;margin-left:50.6pt;margin-top:.25pt;width:42pt;height:54.75pt;flip:x;z-index:251601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" strokecolor="#4579b8">
            <v:stroke endarrow="open"/>
          </v:shape>
        </w:pict>
      </w:r>
      <w:r w:rsidR="00F33738">
        <w:rPr>
          <w:rFonts w:ascii="Arial" w:hAnsi="Arial" w:cs="Arial"/>
          <w:color w:val="000000"/>
          <w:sz w:val="24"/>
          <w:szCs w:val="24"/>
        </w:rPr>
        <w:tab/>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59" o:spid="_x0000_s1097" type="#_x0000_t202" style="position:absolute;left:0;text-align:left;margin-left:131.6pt;margin-top:9.2pt;width:48.75pt;height:23.25pt;z-index:25161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" filled="f" stroked="f" strokeweight=".5pt">
            <v:path arrowok="t"/>
            <v:textbox>
              <w:txbxContent>
                <w:p w:rsidR="004A6914" w:rsidRPr="00ED3B72" w:rsidRDefault="004A6914" w:rsidP="00BE16EF">
                  <w:pPr>
                    <w:rPr>
                      <w:b/>
                    </w:rPr>
                  </w:pPr>
                  <w:r>
                    <w:rPr>
                      <w:b/>
                    </w:rPr>
                    <w:t>(1-w)</w:t>
                  </w:r>
                </w:p>
              </w:txbxContent>
            </v:textbox>
          </v:shape>
        </w:pict>
      </w:r>
      <w:r>
        <w:rPr>
          <w:noProof/>
          <w:lang w:eastAsia="pt-BR"/>
        </w:rPr>
        <w:pict>
          <v:shape id="Caixa de texto 143" o:spid="_x0000_s1098" type="#_x0000_t202" style="position:absolute;left:0;text-align:left;margin-left:292.85pt;margin-top:12.2pt;width:21.75pt;height:2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" filled="f" stroked="f" strokeweight=".5pt">
            <v:path arrowok="t"/>
            <v:textbox>
              <w:txbxContent>
                <w:p w:rsidR="004A6914" w:rsidRDefault="004A6914" w:rsidP="00283595">
                  <w:r>
                    <w:t>C</w:t>
                  </w:r>
                </w:p>
              </w:txbxContent>
            </v:textbox>
          </v:shape>
        </w:pict>
      </w:r>
      <w:r>
        <w:rPr>
          <w:noProof/>
          <w:lang w:eastAsia="pt-BR"/>
        </w:rPr>
        <w:pict>
          <v:shape id="Caixa de texto 141" o:spid="_x0000_s1099" type="#_x0000_t202" style="position:absolute;left:0;text-align:left;margin-left:118.85pt;margin-top:11.45pt;width:21.75pt;height:2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" filled="f" stroked="f" strokeweight=".5pt">
            <v:path arrowok="t"/>
            <v:textbox>
              <w:txbxContent>
                <w:p w:rsidR="004A6914" w:rsidRDefault="004A6914" w:rsidP="00283595">
                  <w:r>
                    <w:t>C</w:t>
                  </w:r>
                </w:p>
              </w:txbxContent>
            </v:textbox>
          </v:shape>
        </w:pict>
      </w:r>
      <w:r>
        <w:rPr>
          <w:noProof/>
          <w:lang w:eastAsia="pt-BR"/>
        </w:rPr>
        <w:pict>
          <v:shape id="Caixa de texto 55" o:spid="_x0000_s1100" type="#_x0000_t202" style="position:absolute;left:0;text-align:left;margin-left:273.45pt;margin-top:10.9pt;width:29.25pt;height:23.2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PBkwIAAIoFAAAOAAAAZHJzL2Uyb0RvYy54bWysVN9v2jAQfp+0/8Hy+whQKGv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" filled="f" stroked="f" strokeweight=".5pt">
            <v:path arrowok="t"/>
            <v:textbox>
              <w:txbxContent>
                <w:p w:rsidR="004A6914" w:rsidRPr="00ED3B72" w:rsidRDefault="004A6914" w:rsidP="00BE16EF">
                  <w:pPr>
                    <w:rPr>
                      <w:b/>
                    </w:rPr>
                  </w:pPr>
                  <w:r>
                    <w:rPr>
                      <w:b/>
                    </w:rPr>
                    <w:t>w</w:t>
                  </w:r>
                </w:p>
              </w:txbxContent>
            </v:textbox>
          </v:shape>
        </w:pict>
      </w:r>
      <w:r>
        <w:rPr>
          <w:noProof/>
          <w:lang w:eastAsia="pt-BR"/>
        </w:rPr>
        <w:pict>
          <v:oval id="Elipse 56" o:spid="_x0000_s1101" style="position:absolute;left:0;text-align:left;margin-left:295.95pt;margin-top:13.15pt;width:13.5pt;height:15.75pt;z-index:2516203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" fillcolor="#4f81bd" strokecolor="#243f60" strokeweight="2pt">
            <v:textbox>
              <w:txbxContent>
                <w:p w:rsidR="004A6914" w:rsidRDefault="004A6914" w:rsidP="00BE16EF">
                  <w:pPr>
                    <w:jc w:val="center"/>
                  </w:pPr>
                  <w:r>
                    <w:t>222222</w:t>
                  </w:r>
                </w:p>
              </w:txbxContent>
            </v:textbox>
          </v:oval>
        </w:pict>
      </w:r>
      <w:r>
        <w:rPr>
          <w:noProof/>
          <w:lang w:eastAsia="pt-BR"/>
        </w:rPr>
        <w:pict>
          <v:oval id="Elipse 80" o:spid="_x0000_s1102" style="position:absolute;left:0;text-align:left;margin-left:121.95pt;margin-top:13.15pt;width:13.5pt;height:15.75pt;z-index:251600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" fillcolor="#4f81bd" strokecolor="#243f60" strokeweight="2pt">
            <v:textbox>
              <w:txbxContent>
                <w:p w:rsidR="004A6914" w:rsidRDefault="004A6914" w:rsidP="00BE16EF">
                  <w:pPr>
                    <w:jc w:val="center"/>
                  </w:pPr>
                  <w:r>
                    <w:t>222222</w:t>
                  </w: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97" o:spid="_x0000_s1103" type="#_x0000_t202" style="position:absolute;left:0;text-align:left;margin-left:367.1pt;margin-top:10.9pt;width:69.75pt;height:44.25pt;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G</w:t>
                  </w:r>
                  <w:r w:rsidRPr="00C818B8">
                    <w:rPr>
                      <w:rFonts w:ascii="Times New Roman" w:hAnsi="Times New Roman"/>
                      <w:vertAlign w:val="subscript"/>
                    </w:rPr>
                    <w:t>C</w:t>
                  </w:r>
                </w:p>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C</w:t>
                  </w:r>
                </w:p>
              </w:txbxContent>
            </v:textbox>
          </v:shape>
        </w:pict>
      </w:r>
      <w:r>
        <w:rPr>
          <w:noProof/>
          <w:lang w:eastAsia="pt-BR"/>
        </w:rPr>
        <w:pict>
          <v:shape id="Caixa de texto 102" o:spid="_x0000_s1108" type="#_x0000_t202" style="position:absolute;left:0;text-align:left;margin-left:12.35pt;margin-top:16.9pt;width:67.5pt;height:44.25pt;z-index:25161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G</w:t>
                  </w:r>
                  <w:r w:rsidRPr="00C818B8">
                    <w:rPr>
                      <w:rFonts w:ascii="Times New Roman" w:hAnsi="Times New Roman"/>
                      <w:vertAlign w:val="subscript"/>
                    </w:rPr>
                    <w:t>C</w:t>
                  </w:r>
                </w:p>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C</w:t>
                  </w:r>
                </w:p>
              </w:txbxContent>
            </v:textbox>
          </v:shape>
        </w:pict>
      </w:r>
      <w:r>
        <w:rPr>
          <w:noProof/>
          <w:lang w:eastAsia="pt-BR"/>
        </w:rPr>
        <w:pict>
          <v:shape id="Caixa de texto 81" o:spid="_x0000_s1104" type="#_x0000_t202" style="position:absolute;left:0;text-align:left;margin-left:314.7pt;margin-top:8.2pt;width:29.25pt;height:23.25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" filled="f" stroked="f" strokeweight=".5pt">
            <v:path arrowok="t"/>
            <v:textbox>
              <w:txbxContent>
                <w:p w:rsidR="004A6914" w:rsidRDefault="004A6914" w:rsidP="00BE16EF">
                  <w:r>
                    <w:t>na</w:t>
                  </w:r>
                </w:p>
              </w:txbxContent>
            </v:textbox>
          </v:shape>
        </w:pict>
      </w:r>
      <w:r>
        <w:rPr>
          <w:noProof/>
          <w:lang w:eastAsia="pt-BR"/>
        </w:rPr>
        <w:pict>
          <v:shape id="Caixa de texto 82" o:spid="_x0000_s1105" type="#_x0000_t202" style="position:absolute;left:0;text-align:left;margin-left:266.7pt;margin-top:11.95pt;width:29.25pt;height:23.2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" filled="f" stroked="f" strokeweight=".5pt">
            <v:path arrowok="t"/>
            <v:textbox>
              <w:txbxContent>
                <w:p w:rsidR="004A6914" w:rsidRDefault="004A6914" w:rsidP="00BE16EF">
                  <w:r>
                    <w:t>a</w:t>
                  </w:r>
                </w:p>
              </w:txbxContent>
            </v:textbox>
          </v:shape>
        </w:pict>
      </w:r>
      <w:r>
        <w:rPr>
          <w:noProof/>
          <w:lang w:eastAsia="pt-BR"/>
        </w:rPr>
        <w:pict>
          <v:shape id="Conector de seta reta 95" o:spid="_x0000_s1138" type="#_x0000_t32" style="position:absolute;left:0;text-align:left;margin-left:311.6pt;margin-top:7.85pt;width:18.75pt;height:31.5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" strokecolor="#4579b8">
            <v:stroke endarrow="open"/>
          </v:shape>
        </w:pict>
      </w:r>
      <w:r>
        <w:rPr>
          <w:noProof/>
          <w:lang w:eastAsia="pt-BR"/>
        </w:rPr>
        <w:pict>
          <v:shape id="Conector de seta reta 94" o:spid="_x0000_s1137" type="#_x0000_t32" style="position:absolute;left:0;text-align:left;margin-left:275.6pt;margin-top:7.85pt;width:15.75pt;height:31.5pt;flip:x;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" strokecolor="#4579b8">
            <v:stroke endarrow="open"/>
          </v:shape>
        </w:pict>
      </w:r>
      <w:r>
        <w:rPr>
          <w:noProof/>
          <w:lang w:eastAsia="pt-BR"/>
        </w:rPr>
        <w:pict>
          <v:shape id="Caixa de texto 98" o:spid="_x0000_s1106" type="#_x0000_t202" style="position:absolute;left:0;text-align:left;margin-left:134.7pt;margin-top:3.7pt;width:29.25pt;height:23.25pt;z-index:25160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" filled="f" stroked="f" strokeweight=".5pt">
            <v:path arrowok="t"/>
            <v:textbox>
              <w:txbxContent>
                <w:p w:rsidR="004A6914" w:rsidRDefault="004A6914" w:rsidP="00BE16EF">
                  <w:r>
                    <w:t>na</w:t>
                  </w:r>
                </w:p>
              </w:txbxContent>
            </v:textbox>
          </v:shape>
        </w:pict>
      </w:r>
      <w:r>
        <w:rPr>
          <w:noProof/>
          <w:lang w:eastAsia="pt-BR"/>
        </w:rPr>
        <w:pict>
          <v:shape id="Caixa de texto 100" o:spid="_x0000_s1107" type="#_x0000_t202" style="position:absolute;left:0;text-align:left;margin-left:97.2pt;margin-top:3.7pt;width:29.25pt;height:23.25pt;z-index:25160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" filled="f" stroked="f" strokeweight=".5pt">
            <v:path arrowok="t"/>
            <v:textbox>
              <w:txbxContent>
                <w:p w:rsidR="004A6914" w:rsidRDefault="004A6914" w:rsidP="00BE16EF">
                  <w:r>
                    <w:t>a</w:t>
                  </w:r>
                </w:p>
              </w:txbxContent>
            </v:textbox>
          </v:shape>
        </w:pict>
      </w:r>
      <w:r>
        <w:rPr>
          <w:noProof/>
          <w:lang w:eastAsia="pt-BR"/>
        </w:rPr>
        <w:pict>
          <v:shape id="Conector de seta reta 99" o:spid="_x0000_s1136" type="#_x0000_t32" style="position:absolute;left:0;text-align:left;margin-left:135.35pt;margin-top:7.85pt;width:18pt;height:31.5pt;z-index:25160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" strokecolor="#4579b8">
            <v:stroke endarrow="open"/>
          </v:shape>
        </w:pict>
      </w:r>
      <w:r>
        <w:rPr>
          <w:noProof/>
          <w:lang w:eastAsia="pt-BR"/>
        </w:rPr>
        <w:pict>
          <v:shape id="Conector de seta reta 101" o:spid="_x0000_s1135" type="#_x0000_t32" style="position:absolute;left:0;text-align:left;margin-left:108.35pt;margin-top:7.85pt;width:13.5pt;height:33pt;flip:x;z-index:25160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" strokecolor="#4579b8">
            <v:stroke endarrow="open"/>
          </v:shape>
        </w:pict>
      </w:r>
    </w:p>
    <w:p w:rsidR="00F33738" w:rsidRDefault="00F33738" w:rsidP="00556A6E">
      <w:pPr>
        <w:spacing w:after="0" w:line="360" w:lineRule="auto"/>
        <w:ind w:firstLine="709"/>
        <w:jc w:val="both"/>
        <w:rPr>
          <w:rFonts w:ascii="Arial" w:hAnsi="Arial" w:cs="Arial"/>
          <w:color w:val="000000"/>
          <w:sz w:val="24"/>
          <w:szCs w:val="24"/>
        </w:rPr>
      </w:pP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05" o:spid="_x0000_s1109" type="#_x0000_t202" style="position:absolute;left:0;text-align:left;margin-left:308.6pt;margin-top:6.25pt;width:65.25pt;height:44.2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C818B8" w:rsidRDefault="004A6914" w:rsidP="00BE16EF">
                  <w:pPr>
                    <w:jc w:val="center"/>
                    <w:rPr>
                      <w:rFonts w:ascii="Times New Roman" w:hAnsi="Times New Roman"/>
                    </w:rPr>
                  </w:pPr>
                  <w:r w:rsidRPr="00C818B8">
                    <w:rPr>
                      <w:rFonts w:ascii="Times New Roman" w:hAnsi="Times New Roman"/>
                    </w:rPr>
                    <w:t>-j</w:t>
                  </w:r>
                </w:p>
              </w:txbxContent>
            </v:textbox>
          </v:shape>
        </w:pict>
      </w:r>
      <w:r>
        <w:rPr>
          <w:noProof/>
          <w:lang w:eastAsia="pt-BR"/>
        </w:rPr>
        <w:pict>
          <v:shape id="Caixa de texto 96" o:spid="_x0000_s1110" type="#_x0000_t202" style="position:absolute;left:0;text-align:left;margin-left:225.35pt;margin-top:3.25pt;width:75pt;height:44.2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C818B8" w:rsidRDefault="004A6914" w:rsidP="00BE16EF">
                  <w:pPr>
                    <w:jc w:val="center"/>
                    <w:rPr>
                      <w:rFonts w:ascii="Times New Roman" w:hAnsi="Times New Roman"/>
                    </w:rPr>
                  </w:pPr>
                  <w:r w:rsidRPr="00C818B8">
                    <w:rPr>
                      <w:rFonts w:ascii="Times New Roman" w:hAnsi="Times New Roman"/>
                    </w:rPr>
                    <w:t>P - i</w:t>
                  </w:r>
                </w:p>
              </w:txbxContent>
            </v:textbox>
          </v:shape>
        </w:pict>
      </w:r>
      <w:r>
        <w:rPr>
          <w:noProof/>
          <w:lang w:eastAsia="pt-BR"/>
        </w:rPr>
        <w:pict>
          <v:shape id="Caixa de texto 103" o:spid="_x0000_s1111" type="#_x0000_t202" style="position:absolute;left:0;text-align:left;margin-left:135.35pt;margin-top:8.5pt;width:67.5pt;height:44.25pt;z-index:25161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S</w:t>
                  </w:r>
                </w:p>
                <w:p w:rsidR="004A6914" w:rsidRPr="00C818B8" w:rsidRDefault="004A6914" w:rsidP="00BE16EF">
                  <w:pPr>
                    <w:jc w:val="center"/>
                    <w:rPr>
                      <w:rFonts w:ascii="Times New Roman" w:hAnsi="Times New Roman"/>
                    </w:rPr>
                  </w:pPr>
                  <w:r w:rsidRPr="00C818B8">
                    <w:rPr>
                      <w:rFonts w:ascii="Times New Roman" w:hAnsi="Times New Roman"/>
                    </w:rPr>
                    <w:t>-j</w:t>
                  </w:r>
                </w:p>
              </w:txbxContent>
            </v:textbox>
          </v:shape>
        </w:pict>
      </w:r>
      <w:r>
        <w:rPr>
          <w:noProof/>
          <w:lang w:eastAsia="pt-BR"/>
        </w:rPr>
        <w:pict>
          <v:shape id="Caixa de texto 104" o:spid="_x0000_s1112" type="#_x0000_t202" style="position:absolute;left:0;text-align:left;margin-left:68.6pt;margin-top:8.5pt;width:66.75pt;height:44.25pt;z-index:25161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" filled="f" stroked="f" strokeweight=".5pt">
            <v:path arrowok="t"/>
            <v:textbox>
              <w:txbxContent>
                <w:p w:rsidR="004A6914" w:rsidRPr="00C818B8" w:rsidRDefault="004A6914" w:rsidP="00BE16EF">
                  <w:pPr>
                    <w:jc w:val="center"/>
                    <w:rPr>
                      <w:rFonts w:ascii="Times New Roman" w:hAnsi="Times New Roman"/>
                    </w:rPr>
                  </w:pPr>
                  <w:r w:rsidRPr="00C818B8">
                    <w:rPr>
                      <w:rFonts w:ascii="Times New Roman" w:hAnsi="Times New Roman"/>
                    </w:rPr>
                    <w:t>G</w:t>
                  </w:r>
                  <w:r w:rsidRPr="00C818B8">
                    <w:rPr>
                      <w:rFonts w:ascii="Times New Roman" w:hAnsi="Times New Roman"/>
                      <w:vertAlign w:val="subscript"/>
                    </w:rPr>
                    <w:t>L</w:t>
                  </w:r>
                  <w:r w:rsidRPr="00C818B8">
                    <w:rPr>
                      <w:rFonts w:ascii="Times New Roman" w:hAnsi="Times New Roman"/>
                    </w:rPr>
                    <w:t xml:space="preserve"> – P - S</w:t>
                  </w:r>
                </w:p>
                <w:p w:rsidR="004A6914" w:rsidRPr="00C818B8" w:rsidRDefault="004A6914" w:rsidP="00BE16EF">
                  <w:pPr>
                    <w:jc w:val="center"/>
                    <w:rPr>
                      <w:rFonts w:ascii="Times New Roman" w:hAnsi="Times New Roman"/>
                    </w:rPr>
                  </w:pPr>
                  <w:r w:rsidRPr="00C818B8">
                    <w:rPr>
                      <w:rFonts w:ascii="Times New Roman" w:hAnsi="Times New Roman"/>
                    </w:rPr>
                    <w:t>P - i</w:t>
                  </w:r>
                </w:p>
              </w:txbxContent>
            </v:textbox>
          </v:shape>
        </w:pict>
      </w:r>
    </w:p>
    <w:p w:rsidR="00F33738" w:rsidRDefault="00F33738" w:rsidP="00556A6E">
      <w:pPr>
        <w:spacing w:after="0" w:line="360" w:lineRule="auto"/>
        <w:ind w:firstLine="709"/>
        <w:jc w:val="both"/>
        <w:rPr>
          <w:rFonts w:ascii="Arial" w:hAnsi="Arial" w:cs="Arial"/>
          <w:color w:val="000000"/>
          <w:sz w:val="24"/>
          <w:szCs w:val="24"/>
        </w:rPr>
      </w:pPr>
    </w:p>
    <w:p w:rsidR="00F33738" w:rsidRDefault="00F33738" w:rsidP="00556A6E">
      <w:pPr>
        <w:spacing w:after="0" w:line="360" w:lineRule="auto"/>
        <w:ind w:firstLine="709"/>
        <w:jc w:val="both"/>
        <w:rPr>
          <w:rFonts w:ascii="Arial" w:hAnsi="Arial" w:cs="Arial"/>
          <w:sz w:val="24"/>
          <w:szCs w:val="24"/>
        </w:rPr>
      </w:pPr>
    </w:p>
    <w:p w:rsidR="00F33738" w:rsidRPr="005842BD" w:rsidRDefault="00F33738" w:rsidP="00556A6E">
      <w:pPr>
        <w:spacing w:after="0" w:line="240" w:lineRule="auto"/>
        <w:jc w:val="both"/>
        <w:rPr>
          <w:rFonts w:ascii="Times New Roman" w:hAnsi="Times New Roman"/>
          <w:sz w:val="24"/>
          <w:szCs w:val="24"/>
        </w:rPr>
      </w:pPr>
      <w:r w:rsidRPr="005842BD">
        <w:rPr>
          <w:rFonts w:ascii="Times New Roman" w:hAnsi="Times New Roman"/>
          <w:sz w:val="24"/>
          <w:szCs w:val="24"/>
        </w:rPr>
        <w:t>Fonte: Elaboração própria</w:t>
      </w:r>
    </w:p>
    <w:p w:rsidR="00F33738" w:rsidRPr="005842BD" w:rsidRDefault="00F33738" w:rsidP="00556A6E">
      <w:pPr>
        <w:spacing w:after="0" w:line="240" w:lineRule="auto"/>
        <w:jc w:val="both"/>
        <w:rPr>
          <w:rFonts w:ascii="Times New Roman" w:hAnsi="Times New Roman"/>
          <w:sz w:val="24"/>
          <w:szCs w:val="24"/>
        </w:rPr>
      </w:pPr>
      <w:r w:rsidRPr="005842BD">
        <w:rPr>
          <w:rFonts w:ascii="Times New Roman" w:hAnsi="Times New Roman"/>
          <w:sz w:val="24"/>
          <w:szCs w:val="24"/>
        </w:rPr>
        <w:t>Figura 3 – Jogo com informação incompleta para ambos, na forma extensiva</w:t>
      </w:r>
    </w:p>
    <w:p w:rsidR="00F33738"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Com relação ao município não-integra</w:t>
      </w:r>
      <w:r w:rsidR="0099087A">
        <w:rPr>
          <w:rFonts w:ascii="Times New Roman" w:hAnsi="Times New Roman"/>
          <w:color w:val="000000"/>
          <w:sz w:val="24"/>
          <w:szCs w:val="24"/>
        </w:rPr>
        <w:t>do, as utilidades esperadas são dadas por (7) e (8):</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E76690" w:rsidRDefault="00F33738" w:rsidP="00556A6E">
      <w:pPr>
        <w:spacing w:after="0" w:line="240" w:lineRule="auto"/>
        <w:jc w:val="both"/>
        <w:rPr>
          <w:rFonts w:ascii="Times New Roman" w:hAnsi="Times New Roman"/>
          <w:color w:val="000000"/>
          <w:sz w:val="24"/>
          <w:szCs w:val="24"/>
        </w:rPr>
      </w:pPr>
      <w:r w:rsidRPr="00E76690">
        <w:rPr>
          <w:rFonts w:ascii="Times New Roman" w:hAnsi="Times New Roman"/>
          <w:color w:val="000000"/>
          <w:sz w:val="24"/>
          <w:szCs w:val="24"/>
        </w:rPr>
        <w:t>U (G não-integrado/p) = GL – GC</w:t>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r>
      <w:r w:rsidR="00A457BF">
        <w:rPr>
          <w:rFonts w:ascii="Times New Roman" w:hAnsi="Times New Roman"/>
          <w:color w:val="000000"/>
          <w:sz w:val="24"/>
          <w:szCs w:val="24"/>
        </w:rPr>
        <w:tab/>
      </w:r>
      <w:r w:rsidRPr="00E76690">
        <w:rPr>
          <w:rFonts w:ascii="Times New Roman" w:hAnsi="Times New Roman"/>
          <w:color w:val="000000"/>
          <w:sz w:val="24"/>
          <w:szCs w:val="24"/>
        </w:rPr>
        <w:tab/>
        <w:t>(</w:t>
      </w:r>
      <w:r w:rsidR="0099087A">
        <w:rPr>
          <w:rFonts w:ascii="Times New Roman" w:hAnsi="Times New Roman"/>
          <w:color w:val="000000"/>
          <w:sz w:val="24"/>
          <w:szCs w:val="24"/>
        </w:rPr>
        <w:t>7</w:t>
      </w:r>
      <w:r w:rsidRPr="00E76690">
        <w:rPr>
          <w:rFonts w:ascii="Times New Roman" w:hAnsi="Times New Roman"/>
          <w:color w:val="000000"/>
          <w:sz w:val="24"/>
          <w:szCs w:val="24"/>
        </w:rPr>
        <w:t>)</w:t>
      </w:r>
    </w:p>
    <w:p w:rsidR="00F33738" w:rsidRPr="00E76690" w:rsidRDefault="00F33738" w:rsidP="00556A6E">
      <w:pPr>
        <w:spacing w:after="0" w:line="240" w:lineRule="auto"/>
        <w:jc w:val="both"/>
        <w:rPr>
          <w:rFonts w:ascii="Times New Roman" w:hAnsi="Times New Roman"/>
          <w:color w:val="000000"/>
          <w:sz w:val="24"/>
          <w:szCs w:val="24"/>
        </w:rPr>
      </w:pPr>
      <w:r w:rsidRPr="00E76690">
        <w:rPr>
          <w:rFonts w:ascii="Times New Roman" w:hAnsi="Times New Roman"/>
          <w:color w:val="000000"/>
          <w:sz w:val="24"/>
          <w:szCs w:val="24"/>
        </w:rPr>
        <w:t>U (G não-integrado/np) = k(GL – P – S) + (1-k)(GL – S)</w:t>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t xml:space="preserve"> </w:t>
      </w:r>
      <w:r w:rsidR="00A457BF">
        <w:rPr>
          <w:rFonts w:ascii="Times New Roman" w:hAnsi="Times New Roman"/>
          <w:color w:val="000000"/>
          <w:sz w:val="24"/>
          <w:szCs w:val="24"/>
        </w:rPr>
        <w:tab/>
      </w:r>
      <w:r w:rsidRPr="00E76690">
        <w:rPr>
          <w:rFonts w:ascii="Times New Roman" w:hAnsi="Times New Roman"/>
          <w:color w:val="000000"/>
          <w:sz w:val="24"/>
          <w:szCs w:val="24"/>
        </w:rPr>
        <w:tab/>
        <w:t>(</w:t>
      </w:r>
      <w:r w:rsidR="0099087A">
        <w:rPr>
          <w:rFonts w:ascii="Times New Roman" w:hAnsi="Times New Roman"/>
          <w:color w:val="000000"/>
          <w:sz w:val="24"/>
          <w:szCs w:val="24"/>
        </w:rPr>
        <w:t>8</w:t>
      </w:r>
      <w:r w:rsidRPr="00E76690">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Observa-se que o município não- integrado possui estratégia dominante e não estará disposto a manter os gastos com o consórcio. Já o município integrado tomará sua decisão conforme seja sua crença a respeito do tipo de Consórcio. Novamente, isto ressalta a importância, para o consórcio, em construir uma reputação e disseminar as ideias e benefícios do consórcio, motivando os municípios do tipo não-integrado a manterem seus compromissos com o grupo</w:t>
      </w:r>
      <w:r w:rsidRPr="005842BD">
        <w:rPr>
          <w:rStyle w:val="FootnoteReference"/>
          <w:rFonts w:ascii="Times New Roman" w:hAnsi="Times New Roman"/>
          <w:color w:val="000000"/>
          <w:sz w:val="24"/>
          <w:szCs w:val="24"/>
        </w:rPr>
        <w:footnoteReference w:id="17"/>
      </w:r>
      <w:r w:rsidRPr="005842BD">
        <w:rPr>
          <w:rFonts w:ascii="Times New Roman" w:hAnsi="Times New Roman"/>
          <w:color w:val="000000"/>
          <w:sz w:val="24"/>
          <w:szCs w:val="24"/>
        </w:rPr>
        <w:t xml:space="preserve">. </w:t>
      </w:r>
    </w:p>
    <w:p w:rsidR="00F33738" w:rsidRPr="005842BD" w:rsidRDefault="00F33738" w:rsidP="00556A6E">
      <w:pPr>
        <w:pStyle w:val="ListParagraph"/>
        <w:autoSpaceDE w:val="0"/>
        <w:autoSpaceDN w:val="0"/>
        <w:adjustRightInd w:val="0"/>
        <w:spacing w:after="0" w:line="240" w:lineRule="auto"/>
        <w:ind w:left="1440"/>
        <w:jc w:val="both"/>
        <w:rPr>
          <w:rFonts w:ascii="Times New Roman" w:hAnsi="Times New Roman"/>
          <w:sz w:val="24"/>
          <w:szCs w:val="24"/>
        </w:rPr>
      </w:pPr>
    </w:p>
    <w:p w:rsidR="00F33738" w:rsidRPr="00E76690" w:rsidRDefault="00F33738" w:rsidP="00556A6E">
      <w:pPr>
        <w:autoSpaceDE w:val="0"/>
        <w:autoSpaceDN w:val="0"/>
        <w:adjustRightInd w:val="0"/>
        <w:spacing w:after="0" w:line="240" w:lineRule="auto"/>
        <w:ind w:firstLine="708"/>
        <w:jc w:val="both"/>
        <w:rPr>
          <w:rFonts w:ascii="Times New Roman" w:hAnsi="Times New Roman"/>
          <w:sz w:val="24"/>
          <w:szCs w:val="24"/>
        </w:rPr>
      </w:pPr>
      <w:r w:rsidRPr="00E76690">
        <w:rPr>
          <w:rFonts w:ascii="Times New Roman" w:hAnsi="Times New Roman"/>
          <w:sz w:val="24"/>
          <w:szCs w:val="24"/>
        </w:rPr>
        <w:t>3.1.4. O papel do Poder Legislativo: a manutenção dos consórcios públicos</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C90B46">
      <w:pPr>
        <w:spacing w:before="240"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A Lei 11.107 buscou incorporar elementos à legislação vigente que pudessem fortalecer </w:t>
      </w:r>
      <w:r w:rsidR="00015CCD">
        <w:rPr>
          <w:rFonts w:ascii="Times New Roman" w:hAnsi="Times New Roman"/>
          <w:color w:val="000000"/>
          <w:sz w:val="24"/>
          <w:szCs w:val="24"/>
        </w:rPr>
        <w:t>o ambiente institucional em que se insere os consórcios públicos intermunicipais</w:t>
      </w:r>
      <w:r w:rsidRPr="005842BD">
        <w:rPr>
          <w:rFonts w:ascii="Times New Roman" w:hAnsi="Times New Roman"/>
          <w:color w:val="000000"/>
          <w:sz w:val="24"/>
          <w:szCs w:val="24"/>
        </w:rPr>
        <w:t xml:space="preserve">. </w:t>
      </w:r>
      <w:r w:rsidRPr="005842BD">
        <w:rPr>
          <w:rFonts w:ascii="Times New Roman" w:hAnsi="Times New Roman"/>
          <w:color w:val="000000"/>
          <w:sz w:val="24"/>
          <w:szCs w:val="24"/>
        </w:rPr>
        <w:lastRenderedPageBreak/>
        <w:t xml:space="preserve">Nos jogos descritos em 3.1.1., 3.1.2 e 3.1.3, existiam apenas 2 jogadores, o município (representado pelo prefeito) e o Consórcio. Contudo, considerando a atual legislação, deve-se </w:t>
      </w:r>
      <w:r w:rsidR="00807488">
        <w:rPr>
          <w:rFonts w:ascii="Times New Roman" w:hAnsi="Times New Roman"/>
          <w:color w:val="000000"/>
          <w:sz w:val="24"/>
          <w:szCs w:val="24"/>
        </w:rPr>
        <w:t xml:space="preserve">incorporar </w:t>
      </w:r>
      <w:r w:rsidRPr="005842BD">
        <w:rPr>
          <w:rFonts w:ascii="Times New Roman" w:hAnsi="Times New Roman"/>
          <w:color w:val="000000"/>
          <w:sz w:val="24"/>
          <w:szCs w:val="24"/>
        </w:rPr>
        <w:t>um terceiro jogador nesta dinâmica entre os municípios e o consórcio: o Poder Legislativo Municipal</w:t>
      </w:r>
      <w:r w:rsidR="008B114F">
        <w:rPr>
          <w:rFonts w:ascii="Times New Roman" w:hAnsi="Times New Roman"/>
          <w:color w:val="000000"/>
          <w:sz w:val="24"/>
          <w:szCs w:val="24"/>
        </w:rPr>
        <w:t>.</w:t>
      </w:r>
      <w:r w:rsidR="005F39E9" w:rsidRPr="005F39E9">
        <w:t xml:space="preserve"> </w:t>
      </w:r>
      <w:r w:rsidR="009422BF">
        <w:rPr>
          <w:rFonts w:ascii="Times New Roman" w:hAnsi="Times New Roman"/>
          <w:sz w:val="24"/>
          <w:szCs w:val="24"/>
        </w:rPr>
        <w:t xml:space="preserve">Para Pietro (2005), </w:t>
      </w:r>
      <w:r w:rsidR="005F39E9" w:rsidRPr="005F39E9">
        <w:rPr>
          <w:rFonts w:ascii="Times New Roman" w:hAnsi="Times New Roman"/>
          <w:color w:val="000000"/>
          <w:sz w:val="24"/>
          <w:szCs w:val="24"/>
        </w:rPr>
        <w:t>a retirada</w:t>
      </w:r>
      <w:r w:rsidR="009422BF">
        <w:rPr>
          <w:rFonts w:ascii="Times New Roman" w:hAnsi="Times New Roman"/>
          <w:color w:val="000000"/>
          <w:sz w:val="24"/>
          <w:szCs w:val="24"/>
        </w:rPr>
        <w:t xml:space="preserve"> de ente consorciado</w:t>
      </w:r>
      <w:r w:rsidR="005F39E9" w:rsidRPr="005F39E9">
        <w:rPr>
          <w:rFonts w:ascii="Times New Roman" w:hAnsi="Times New Roman"/>
          <w:color w:val="000000"/>
          <w:sz w:val="24"/>
          <w:szCs w:val="24"/>
        </w:rPr>
        <w:t xml:space="preserve"> depende de ato formal de seu representante na assembléia geral, na forma previamente disciplinada por lei. </w:t>
      </w:r>
      <w:r w:rsidR="009422BF">
        <w:rPr>
          <w:rFonts w:ascii="Times New Roman" w:hAnsi="Times New Roman"/>
          <w:color w:val="000000"/>
          <w:sz w:val="24"/>
          <w:szCs w:val="24"/>
        </w:rPr>
        <w:t xml:space="preserve">Assim, julga-se que </w:t>
      </w:r>
      <w:r w:rsidR="005F39E9" w:rsidRPr="005F39E9">
        <w:rPr>
          <w:rFonts w:ascii="Times New Roman" w:hAnsi="Times New Roman"/>
          <w:color w:val="000000"/>
          <w:sz w:val="24"/>
          <w:szCs w:val="24"/>
        </w:rPr>
        <w:t xml:space="preserve">deve ser lei do próprio consorciado que pretende retirar-se. </w:t>
      </w:r>
      <w:r w:rsidR="009422BF">
        <w:rPr>
          <w:rFonts w:ascii="Times New Roman" w:hAnsi="Times New Roman"/>
          <w:color w:val="000000"/>
          <w:sz w:val="24"/>
          <w:szCs w:val="24"/>
        </w:rPr>
        <w:t>“</w:t>
      </w:r>
      <w:r w:rsidR="005F39E9" w:rsidRPr="009422BF">
        <w:rPr>
          <w:rFonts w:ascii="Times New Roman" w:hAnsi="Times New Roman"/>
          <w:color w:val="000000"/>
          <w:sz w:val="24"/>
          <w:szCs w:val="24"/>
        </w:rPr>
        <w:t xml:space="preserve">Além da retirada voluntária, a lei prevê a exclusão, após prévia suspensão, do </w:t>
      </w:r>
      <w:r w:rsidR="005F39E9" w:rsidRPr="00AF2542">
        <w:rPr>
          <w:rFonts w:ascii="Times New Roman" w:hAnsi="Times New Roman"/>
          <w:color w:val="000000"/>
          <w:sz w:val="24"/>
          <w:szCs w:val="24"/>
        </w:rPr>
        <w:t xml:space="preserve">consorciado que não </w:t>
      </w:r>
      <w:r w:rsidR="005F39E9" w:rsidRPr="009422BF">
        <w:rPr>
          <w:rFonts w:ascii="Times New Roman" w:hAnsi="Times New Roman"/>
          <w:color w:val="000000"/>
          <w:sz w:val="24"/>
          <w:szCs w:val="24"/>
        </w:rPr>
        <w:t xml:space="preserve">consignar, em sua lei orçamentária ou em créditos </w:t>
      </w:r>
      <w:r w:rsidR="005F39E9" w:rsidRPr="00AF2542">
        <w:rPr>
          <w:rFonts w:ascii="Times New Roman" w:hAnsi="Times New Roman"/>
          <w:color w:val="000000"/>
          <w:sz w:val="24"/>
          <w:szCs w:val="24"/>
        </w:rPr>
        <w:t>adicionais, as dotações suficientes para suportar as despesas as</w:t>
      </w:r>
      <w:r w:rsidR="005F39E9" w:rsidRPr="00C43C10">
        <w:rPr>
          <w:rFonts w:ascii="Times New Roman" w:hAnsi="Times New Roman"/>
          <w:color w:val="000000"/>
          <w:sz w:val="24"/>
          <w:szCs w:val="24"/>
        </w:rPr>
        <w:t>sumidas por meio de contrato de rateio</w:t>
      </w:r>
      <w:r w:rsidR="009422BF">
        <w:rPr>
          <w:rFonts w:ascii="Times New Roman" w:hAnsi="Times New Roman"/>
          <w:color w:val="000000"/>
          <w:sz w:val="24"/>
          <w:szCs w:val="24"/>
        </w:rPr>
        <w:t>”</w:t>
      </w:r>
      <w:r w:rsidR="00780FED">
        <w:rPr>
          <w:rFonts w:ascii="Times New Roman" w:hAnsi="Times New Roman"/>
          <w:color w:val="000000"/>
          <w:sz w:val="24"/>
          <w:szCs w:val="24"/>
        </w:rPr>
        <w:t xml:space="preserve"> (PIETRO, 2005, p. 9</w:t>
      </w:r>
      <w:r w:rsidR="00C90B46">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O Consórcio é a figura jurídica que gerencia os interesses do grupo como um todo, entretanto, as decisões que envolvem </w:t>
      </w:r>
      <w:r w:rsidR="005F39E9">
        <w:rPr>
          <w:rFonts w:ascii="Times New Roman" w:hAnsi="Times New Roman"/>
          <w:color w:val="000000"/>
          <w:sz w:val="24"/>
          <w:szCs w:val="24"/>
        </w:rPr>
        <w:t xml:space="preserve">a retirada e </w:t>
      </w:r>
      <w:r w:rsidRPr="005842BD">
        <w:rPr>
          <w:rFonts w:ascii="Times New Roman" w:hAnsi="Times New Roman"/>
          <w:color w:val="000000"/>
          <w:sz w:val="24"/>
          <w:szCs w:val="24"/>
        </w:rPr>
        <w:t xml:space="preserve">a penalização dos entes participantes, e consequentemente a possibilidade de exclusão de municípios do consórcio, devem ser validadas </w:t>
      </w:r>
      <w:r w:rsidR="009C724B" w:rsidRPr="005842BD">
        <w:rPr>
          <w:rFonts w:ascii="Times New Roman" w:hAnsi="Times New Roman"/>
          <w:color w:val="000000"/>
          <w:sz w:val="24"/>
          <w:szCs w:val="24"/>
        </w:rPr>
        <w:t>p</w:t>
      </w:r>
      <w:r w:rsidR="009C724B">
        <w:rPr>
          <w:rFonts w:ascii="Times New Roman" w:hAnsi="Times New Roman"/>
          <w:color w:val="000000"/>
          <w:sz w:val="24"/>
          <w:szCs w:val="24"/>
        </w:rPr>
        <w:t>or este</w:t>
      </w:r>
      <w:r w:rsidR="009C724B" w:rsidRPr="005842BD">
        <w:rPr>
          <w:rFonts w:ascii="Times New Roman" w:hAnsi="Times New Roman"/>
          <w:color w:val="000000"/>
          <w:sz w:val="24"/>
          <w:szCs w:val="24"/>
        </w:rPr>
        <w:t xml:space="preserve"> </w:t>
      </w:r>
      <w:r w:rsidRPr="005842BD">
        <w:rPr>
          <w:rFonts w:ascii="Times New Roman" w:hAnsi="Times New Roman"/>
          <w:color w:val="000000"/>
          <w:sz w:val="24"/>
          <w:szCs w:val="24"/>
        </w:rPr>
        <w:t>Poder Legislativo Municipal</w:t>
      </w:r>
      <w:r w:rsidR="009422BF">
        <w:rPr>
          <w:rFonts w:ascii="Times New Roman" w:hAnsi="Times New Roman"/>
          <w:color w:val="000000"/>
          <w:sz w:val="24"/>
          <w:szCs w:val="24"/>
        </w:rPr>
        <w:t xml:space="preserve"> em assembléia geral</w:t>
      </w:r>
      <w:r w:rsidR="009C724B">
        <w:rPr>
          <w:rFonts w:ascii="Times New Roman" w:hAnsi="Times New Roman"/>
          <w:color w:val="000000"/>
          <w:sz w:val="24"/>
          <w:szCs w:val="24"/>
        </w:rPr>
        <w:t>, o que torna o ambiente institucional relacionado a construção de consórcios públicos intermunicipais mais fortalecido</w:t>
      </w:r>
      <w:r w:rsidRPr="005842BD">
        <w:rPr>
          <w:rFonts w:ascii="Times New Roman" w:hAnsi="Times New Roman"/>
          <w:color w:val="000000"/>
          <w:sz w:val="24"/>
          <w:szCs w:val="24"/>
        </w:rPr>
        <w:t>. Assim, pode ser mais adequado modelar a disputa entre municípios e o consórcio, incluindo o jogador Legislativo (L). O Consórcio (C) continua correspondendo ao jogador que defende a manutenção do contrato e assume o papel de penalizador diante da situação de inadimplência dos entes participantes. Por seu lado, o Legislativo confirmaria ou não a decisão do Consórcio. Note que o Consórcio continua tendo duas opções: ou ele não aplica a ou ele aplica</w:t>
      </w:r>
      <w:r w:rsidR="00780FED">
        <w:rPr>
          <w:rFonts w:ascii="Times New Roman" w:hAnsi="Times New Roman"/>
          <w:color w:val="000000"/>
          <w:sz w:val="24"/>
          <w:szCs w:val="24"/>
        </w:rPr>
        <w:t xml:space="preserve"> a penalidade</w:t>
      </w:r>
      <w:r w:rsidRPr="005842BD">
        <w:rPr>
          <w:rFonts w:ascii="Times New Roman" w:hAnsi="Times New Roman"/>
          <w:color w:val="000000"/>
          <w:sz w:val="24"/>
          <w:szCs w:val="24"/>
        </w:rPr>
        <w:t>, neste caso, sua decisão deverá ser ou não ratificada pelo Legislativo.</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As decisões do Legislativo serão modeladas como um processo aleatório, em que as escolhas são aleatórias com probabilidades predeterminadas para cada município. Assim, o Legislativo é um jogador que apenas interfere nas ações dos outros participantes (sem </w:t>
      </w:r>
      <w:r w:rsidRPr="005842BD">
        <w:rPr>
          <w:rFonts w:ascii="Times New Roman" w:hAnsi="Times New Roman"/>
          <w:i/>
          <w:color w:val="000000"/>
          <w:sz w:val="24"/>
          <w:szCs w:val="24"/>
        </w:rPr>
        <w:t>pay-off</w:t>
      </w:r>
      <w:r w:rsidRPr="005842BD">
        <w:rPr>
          <w:rFonts w:ascii="Times New Roman" w:hAnsi="Times New Roman"/>
          <w:color w:val="000000"/>
          <w:sz w:val="24"/>
          <w:szCs w:val="24"/>
        </w:rPr>
        <w:t xml:space="preserve">), podendo concordar ou não com as medidas propostas pelo Consórcio (ou pelo Município). A estas duas opções atribuem-se probabilidades. O Legislativo confirma a aplicação da penalidade para o município com probabilidade </w:t>
      </w:r>
      <w:r w:rsidRPr="009C724B">
        <w:rPr>
          <w:rFonts w:ascii="Times New Roman" w:hAnsi="Times New Roman"/>
          <w:i/>
          <w:color w:val="000000"/>
          <w:sz w:val="24"/>
          <w:szCs w:val="24"/>
        </w:rPr>
        <w:t>y</w:t>
      </w:r>
      <w:r w:rsidRPr="005842BD">
        <w:rPr>
          <w:rFonts w:ascii="Times New Roman" w:hAnsi="Times New Roman"/>
          <w:color w:val="000000"/>
          <w:sz w:val="24"/>
          <w:szCs w:val="24"/>
        </w:rPr>
        <w:t>, ou não concorda com a sugestão do Consórcio</w:t>
      </w:r>
      <w:r w:rsidR="009C724B">
        <w:rPr>
          <w:rFonts w:ascii="Times New Roman" w:hAnsi="Times New Roman"/>
          <w:color w:val="000000"/>
          <w:sz w:val="24"/>
          <w:szCs w:val="24"/>
        </w:rPr>
        <w:t>,</w:t>
      </w:r>
      <w:r w:rsidRPr="005842BD">
        <w:rPr>
          <w:rFonts w:ascii="Times New Roman" w:hAnsi="Times New Roman"/>
          <w:color w:val="000000"/>
          <w:sz w:val="24"/>
          <w:szCs w:val="24"/>
        </w:rPr>
        <w:t xml:space="preserve"> com a probabilidade </w:t>
      </w:r>
      <w:r w:rsidRPr="009C724B">
        <w:rPr>
          <w:rFonts w:ascii="Times New Roman" w:hAnsi="Times New Roman"/>
          <w:i/>
          <w:color w:val="000000"/>
          <w:sz w:val="24"/>
          <w:szCs w:val="24"/>
        </w:rPr>
        <w:t>1- y</w:t>
      </w:r>
      <w:r w:rsidRPr="005842BD">
        <w:rPr>
          <w:rFonts w:ascii="Times New Roman" w:hAnsi="Times New Roman"/>
          <w:color w:val="000000"/>
          <w:sz w:val="24"/>
          <w:szCs w:val="24"/>
        </w:rPr>
        <w:t>. Caso o Consórcio aplique a penalidade e o Legislativo não a ratifique, ele terá que arcar com o custo político i, por ter agido por coação, mas não se beneficiará do valor da medida (P). O jogo na sua forma extensiva se apresenta conforme a Figura 4.</w:t>
      </w:r>
    </w:p>
    <w:p w:rsidR="00F33738" w:rsidRDefault="00F33738" w:rsidP="00CE2887">
      <w:pPr>
        <w:spacing w:after="0" w:line="240" w:lineRule="auto"/>
        <w:rPr>
          <w:rFonts w:ascii="Arial" w:hAnsi="Arial" w:cs="Arial"/>
          <w:color w:val="000000"/>
          <w:sz w:val="24"/>
          <w:szCs w:val="24"/>
        </w:rPr>
      </w:pP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60" o:spid="_x0000_s1113" type="#_x0000_t202" style="position:absolute;left:0;text-align:left;margin-left:164.6pt;margin-top:-2.55pt;width:29.25pt;height:23.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" filled="f" stroked="f" strokeweight=".5pt">
            <v:path arrowok="t"/>
            <v:textbox>
              <w:txbxContent>
                <w:p w:rsidR="004A6914" w:rsidRPr="008C2201" w:rsidRDefault="004A6914" w:rsidP="008602C3">
                  <w:pPr>
                    <w:rPr>
                      <w:rFonts w:ascii="Times New Roman" w:hAnsi="Times New Roman"/>
                    </w:rPr>
                  </w:pPr>
                  <w:r w:rsidRPr="008C2201">
                    <w:rPr>
                      <w:rFonts w:ascii="Times New Roman" w:hAnsi="Times New Roman"/>
                    </w:rPr>
                    <w:t>np</w:t>
                  </w:r>
                </w:p>
              </w:txbxContent>
            </v:textbox>
          </v:shape>
        </w:pict>
      </w:r>
      <w:r>
        <w:rPr>
          <w:noProof/>
          <w:lang w:eastAsia="pt-BR"/>
        </w:rPr>
        <w:pict>
          <v:shape id="Caixa de texto 163" o:spid="_x0000_s1114" type="#_x0000_t202" style="position:absolute;left:0;text-align:left;margin-left:205.25pt;margin-top:8.4pt;width:29.25pt;height:23.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" filled="f" stroked="f" strokeweight=".5pt">
            <v:path arrowok="t"/>
            <v:textbox>
              <w:txbxContent>
                <w:p w:rsidR="004A6914" w:rsidRPr="002D76B7" w:rsidRDefault="004A6914" w:rsidP="008602C3">
                  <w:pPr>
                    <w:rPr>
                      <w:b/>
                    </w:rPr>
                  </w:pPr>
                  <w:r w:rsidRPr="002D76B7">
                    <w:rPr>
                      <w:b/>
                    </w:rPr>
                    <w:t>C</w:t>
                  </w:r>
                </w:p>
                <w:p w:rsidR="004A6914" w:rsidRDefault="004A6914"/>
              </w:txbxContent>
            </v:textbox>
          </v:shape>
        </w:pict>
      </w:r>
      <w:r>
        <w:rPr>
          <w:noProof/>
          <w:lang w:eastAsia="pt-BR"/>
        </w:rPr>
        <w:pict>
          <v:shape id="Caixa de texto 157" o:spid="_x0000_s1115" type="#_x0000_t202" style="position:absolute;left:0;text-align:left;margin-left:124.45pt;margin-top:2.4pt;width:22.5pt;height:23.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" filled="f" stroked="f" strokeweight=".5pt">
            <v:path arrowok="t"/>
            <v:textbox>
              <w:txbxContent>
                <w:p w:rsidR="004A6914" w:rsidRPr="002D76B7" w:rsidRDefault="004A6914" w:rsidP="008602C3">
                  <w:pPr>
                    <w:rPr>
                      <w:b/>
                    </w:rPr>
                  </w:pPr>
                  <w:r w:rsidRPr="002D76B7">
                    <w:rPr>
                      <w:b/>
                    </w:rPr>
                    <w:t>G</w:t>
                  </w:r>
                </w:p>
              </w:txbxContent>
            </v:textbox>
          </v:shape>
        </w:pict>
      </w:r>
      <w:r>
        <w:rPr>
          <w:noProof/>
          <w:lang w:eastAsia="pt-BR"/>
        </w:rPr>
        <w:pict>
          <v:shape id="Conector de seta reta 161" o:spid="_x0000_s1134" type="#_x0000_t32" style="position:absolute;left:0;text-align:left;margin-left:148.1pt;margin-top:14.65pt;width:54.1pt;height:0;z-index:2516797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" strokecolor="#4579b8">
            <v:stroke endarrow="open"/>
          </v:shape>
        </w:pict>
      </w:r>
      <w:r>
        <w:rPr>
          <w:noProof/>
          <w:lang w:eastAsia="pt-BR"/>
        </w:rPr>
        <w:pict>
          <v:oval id="Elipse 164" o:spid="_x0000_s1116" style="position:absolute;left:0;text-align:left;margin-left:206.6pt;margin-top:10.95pt;width:17.25pt;height:15.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" fillcolor="#4f81bd" strokecolor="#243f60" strokeweight="2pt">
            <v:textbox>
              <w:txbxContent>
                <w:p w:rsidR="004A6914" w:rsidRDefault="004A6914" w:rsidP="008602C3">
                  <w:pPr>
                    <w:jc w:val="center"/>
                  </w:pPr>
                </w:p>
              </w:txbxContent>
            </v:textbox>
          </v:oval>
        </w:pict>
      </w:r>
      <w:r>
        <w:rPr>
          <w:noProof/>
          <w:lang w:eastAsia="pt-BR"/>
        </w:rPr>
        <w:pict>
          <v:oval id="Elipse 158" o:spid="_x0000_s1117" style="position:absolute;left:0;text-align:left;margin-left:128.7pt;margin-top:5.4pt;width:13.5pt;height:15.7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" strokecolor="#243f60" strokeweight="2pt">
            <v:textbox>
              <w:txbxContent>
                <w:p w:rsidR="004A6914" w:rsidRPr="00571405" w:rsidRDefault="004A6914" w:rsidP="008602C3">
                  <w:pPr>
                    <w:rPr>
                      <w:sz w:val="16"/>
                      <w:szCs w:val="16"/>
                    </w:rPr>
                  </w:pPr>
                </w:p>
              </w:txbxContent>
            </v:textbox>
          </v:oval>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65" o:spid="_x0000_s1118" type="#_x0000_t202" style="position:absolute;left:0;text-align:left;margin-left:182.7pt;margin-top:10.95pt;width:29.25pt;height:23.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L7lAIAAIwFAAAOAAAAZHJzL2Uyb0RvYy54bWysVN9v2jAQfp+0/8Hy+whQaEf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" filled="f" stroked="f" strokeweight=".5pt">
            <v:path arrowok="t"/>
            <v:textbox>
              <w:txbxContent>
                <w:p w:rsidR="004A6914" w:rsidRPr="008C2201" w:rsidRDefault="004A6914" w:rsidP="008602C3">
                  <w:pPr>
                    <w:rPr>
                      <w:rFonts w:ascii="Times New Roman" w:hAnsi="Times New Roman"/>
                    </w:rPr>
                  </w:pPr>
                  <w:r w:rsidRPr="008C2201">
                    <w:rPr>
                      <w:rFonts w:ascii="Times New Roman" w:hAnsi="Times New Roman"/>
                    </w:rPr>
                    <w:t>a</w:t>
                  </w:r>
                </w:p>
              </w:txbxContent>
            </v:textbox>
          </v:shape>
        </w:pict>
      </w:r>
      <w:r>
        <w:rPr>
          <w:noProof/>
          <w:lang w:eastAsia="pt-BR"/>
        </w:rPr>
        <w:pict>
          <v:shape id="Conector de seta reta 168" o:spid="_x0000_s1133" type="#_x0000_t32" style="position:absolute;left:0;text-align:left;margin-left:190.85pt;margin-top:10.95pt;width:18pt;height:28.5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" strokecolor="#4579b8">
            <v:stroke endarrow="open"/>
          </v:shape>
        </w:pict>
      </w:r>
      <w:r>
        <w:rPr>
          <w:noProof/>
          <w:lang w:eastAsia="pt-BR"/>
        </w:rPr>
        <w:pict>
          <v:shape id="Caixa de texto 166" o:spid="_x0000_s1119" type="#_x0000_t202" style="position:absolute;left:0;text-align:left;margin-left:261.35pt;margin-top:1.45pt;width:29.25pt;height:23.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" filled="f" stroked="f" strokeweight=".5pt">
            <v:path arrowok="t"/>
            <v:textbox>
              <w:txbxContent>
                <w:p w:rsidR="004A6914" w:rsidRPr="008C2201" w:rsidRDefault="004A6914" w:rsidP="008602C3">
                  <w:pPr>
                    <w:rPr>
                      <w:rFonts w:ascii="Times New Roman" w:hAnsi="Times New Roman"/>
                    </w:rPr>
                  </w:pPr>
                  <w:r w:rsidRPr="008C2201">
                    <w:rPr>
                      <w:rFonts w:ascii="Times New Roman" w:hAnsi="Times New Roman"/>
                    </w:rPr>
                    <w:t>na</w:t>
                  </w:r>
                </w:p>
              </w:txbxContent>
            </v:textbox>
          </v:shape>
        </w:pict>
      </w:r>
      <w:r>
        <w:rPr>
          <w:noProof/>
          <w:lang w:eastAsia="pt-BR"/>
        </w:rPr>
        <w:pict>
          <v:shape id="Conector de seta reta 167" o:spid="_x0000_s1132" type="#_x0000_t32" style="position:absolute;left:0;text-align:left;margin-left:228.35pt;margin-top:0;width:67.5pt;height:4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" strokecolor="#4579b8">
            <v:stroke endarrow="open"/>
          </v:shape>
        </w:pict>
      </w:r>
      <w:r>
        <w:rPr>
          <w:noProof/>
          <w:lang w:eastAsia="pt-BR"/>
        </w:rPr>
        <w:pict>
          <v:shape id="Caixa de texto 159" o:spid="_x0000_s1120" type="#_x0000_t202" style="position:absolute;left:0;text-align:left;margin-left:85.2pt;margin-top:6.75pt;width:29.25pt;height:23.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" filled="f" stroked="f" strokeweight=".5pt">
            <v:path arrowok="t"/>
            <v:textbox>
              <w:txbxContent>
                <w:p w:rsidR="004A6914" w:rsidRPr="008C2201" w:rsidRDefault="004A6914" w:rsidP="008602C3">
                  <w:pPr>
                    <w:rPr>
                      <w:rFonts w:ascii="Times New Roman" w:hAnsi="Times New Roman"/>
                    </w:rPr>
                  </w:pPr>
                  <w:r w:rsidRPr="008C2201">
                    <w:rPr>
                      <w:rFonts w:ascii="Times New Roman" w:hAnsi="Times New Roman"/>
                    </w:rPr>
                    <w:t>p</w:t>
                  </w:r>
                </w:p>
              </w:txbxContent>
            </v:textbox>
          </v:shape>
        </w:pict>
      </w:r>
      <w:r>
        <w:rPr>
          <w:noProof/>
          <w:lang w:eastAsia="pt-BR"/>
        </w:rPr>
        <w:pict>
          <v:shape id="Conector de seta reta 162" o:spid="_x0000_s1131" type="#_x0000_t32" style="position:absolute;left:0;text-align:left;margin-left:61.2pt;margin-top:0;width:67.5pt;height:58.5pt;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" strokecolor="#4579b8">
            <v:stroke endarrow="open"/>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70" o:spid="_x0000_s1122" type="#_x0000_t202" style="position:absolute;left:0;text-align:left;margin-left:290.6pt;margin-top:19.8pt;width:70.5pt;height:44.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" filled="f" stroked="f" strokeweight=".5pt">
            <v:path arrowok="t"/>
            <v:textbox>
              <w:txbxContent>
                <w:p w:rsidR="004A6914" w:rsidRPr="005F504C" w:rsidRDefault="004A6914" w:rsidP="008602C3">
                  <w:pPr>
                    <w:jc w:val="center"/>
                    <w:rPr>
                      <w:rFonts w:ascii="Times New Roman" w:hAnsi="Times New Roman"/>
                    </w:rPr>
                  </w:pPr>
                  <w:r w:rsidRPr="005F504C">
                    <w:rPr>
                      <w:rFonts w:ascii="Times New Roman" w:hAnsi="Times New Roman"/>
                    </w:rPr>
                    <w:t>G</w:t>
                  </w:r>
                  <w:r w:rsidRPr="005F504C">
                    <w:rPr>
                      <w:rFonts w:ascii="Times New Roman" w:hAnsi="Times New Roman"/>
                      <w:vertAlign w:val="subscript"/>
                    </w:rPr>
                    <w:t>L</w:t>
                  </w:r>
                  <w:r w:rsidRPr="005F504C">
                    <w:rPr>
                      <w:rFonts w:ascii="Times New Roman" w:hAnsi="Times New Roman"/>
                    </w:rPr>
                    <w:t xml:space="preserve"> - S</w:t>
                  </w:r>
                </w:p>
                <w:p w:rsidR="004A6914" w:rsidRPr="005F504C" w:rsidRDefault="004A6914" w:rsidP="008602C3">
                  <w:pPr>
                    <w:jc w:val="center"/>
                    <w:rPr>
                      <w:rFonts w:ascii="Times New Roman" w:hAnsi="Times New Roman"/>
                    </w:rPr>
                  </w:pPr>
                  <w:r w:rsidRPr="005F504C">
                    <w:rPr>
                      <w:rFonts w:ascii="Times New Roman" w:hAnsi="Times New Roman"/>
                    </w:rPr>
                    <w:t>-j</w:t>
                  </w:r>
                </w:p>
              </w:txbxContent>
            </v:textbox>
          </v:shape>
        </w:pict>
      </w:r>
      <w:r>
        <w:rPr>
          <w:noProof/>
          <w:lang w:eastAsia="pt-BR"/>
        </w:rPr>
        <w:pict>
          <v:shape id="Caixa de texto 175" o:spid="_x0000_s1121" type="#_x0000_t202" style="position:absolute;left:0;text-align:left;margin-left:174.2pt;margin-top:19.05pt;width:29.25pt;height:23.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" filled="f" stroked="f" strokeweight=".5pt">
            <v:path arrowok="t"/>
            <v:textbox>
              <w:txbxContent>
                <w:p w:rsidR="004A6914" w:rsidRPr="002D76B7" w:rsidRDefault="004A6914" w:rsidP="002D76B7">
                  <w:pPr>
                    <w:rPr>
                      <w:b/>
                    </w:rPr>
                  </w:pPr>
                  <w:r>
                    <w:rPr>
                      <w:b/>
                    </w:rPr>
                    <w:t>L</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77" o:spid="_x0000_s1123" type="#_x0000_t202" style="position:absolute;left:0;text-align:left;margin-left:187.85pt;margin-top:17.1pt;width:96.75pt;height:37.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" filled="f" stroked="f" strokeweight=".5pt">
            <v:path arrowok="t"/>
            <v:textbox>
              <w:txbxContent>
                <w:p w:rsidR="004A6914" w:rsidRPr="008C2201" w:rsidRDefault="004A6914" w:rsidP="002D76B7">
                  <w:pPr>
                    <w:spacing w:after="0" w:line="240" w:lineRule="auto"/>
                    <w:jc w:val="center"/>
                    <w:rPr>
                      <w:rFonts w:ascii="Times New Roman" w:hAnsi="Times New Roman"/>
                    </w:rPr>
                  </w:pPr>
                  <w:r w:rsidRPr="008C2201">
                    <w:rPr>
                      <w:rFonts w:ascii="Times New Roman" w:hAnsi="Times New Roman"/>
                    </w:rPr>
                    <w:t>Não confirma</w:t>
                  </w:r>
                </w:p>
                <w:p w:rsidR="004A6914" w:rsidRPr="008C2201" w:rsidRDefault="004A6914" w:rsidP="002D76B7">
                  <w:pPr>
                    <w:spacing w:after="0" w:line="240" w:lineRule="auto"/>
                    <w:jc w:val="center"/>
                    <w:rPr>
                      <w:rFonts w:ascii="Times New Roman" w:hAnsi="Times New Roman"/>
                    </w:rPr>
                  </w:pPr>
                  <w:r>
                    <w:rPr>
                      <w:rFonts w:ascii="Times New Roman" w:hAnsi="Times New Roman"/>
                    </w:rPr>
                    <w:t>(1-y)</w:t>
                  </w:r>
                </w:p>
              </w:txbxContent>
            </v:textbox>
          </v:shape>
        </w:pict>
      </w:r>
      <w:r>
        <w:rPr>
          <w:noProof/>
          <w:lang w:eastAsia="pt-BR"/>
        </w:rPr>
        <w:pict>
          <v:oval id="Elipse 172" o:spid="_x0000_s1124" style="position:absolute;left:0;text-align:left;margin-left:177.35pt;margin-top:1.75pt;width:13.5pt;height:1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" fillcolor="#f79646" strokecolor="#974706" strokeweight="2pt">
            <v:textbox>
              <w:txbxContent>
                <w:p w:rsidR="004A6914" w:rsidRDefault="004A6914" w:rsidP="008602C3">
                  <w:pPr>
                    <w:jc w:val="center"/>
                  </w:pPr>
                </w:p>
              </w:txbxContent>
            </v:textbox>
          </v:oval>
        </w:pict>
      </w:r>
      <w:r>
        <w:rPr>
          <w:noProof/>
          <w:lang w:eastAsia="pt-BR"/>
        </w:rPr>
        <w:pict>
          <v:shape id="Caixa de texto 169" o:spid="_x0000_s1125" type="#_x0000_t202" style="position:absolute;left:0;text-align:left;margin-left:29.6pt;margin-top:16.75pt;width:55.5pt;height:44.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" filled="f" stroked="f" strokeweight=".5pt">
            <v:path arrowok="t"/>
            <v:textbox>
              <w:txbxContent>
                <w:p w:rsidR="004A6914" w:rsidRPr="005F504C" w:rsidRDefault="004A6914" w:rsidP="008602C3">
                  <w:pPr>
                    <w:jc w:val="center"/>
                    <w:rPr>
                      <w:rFonts w:ascii="Times New Roman" w:hAnsi="Times New Roman"/>
                    </w:rPr>
                  </w:pPr>
                  <w:r w:rsidRPr="005F504C">
                    <w:rPr>
                      <w:rFonts w:ascii="Times New Roman" w:hAnsi="Times New Roman"/>
                    </w:rPr>
                    <w:t>G</w:t>
                  </w:r>
                  <w:r w:rsidRPr="005F504C">
                    <w:rPr>
                      <w:rFonts w:ascii="Times New Roman" w:hAnsi="Times New Roman"/>
                      <w:vertAlign w:val="subscript"/>
                    </w:rPr>
                    <w:t>L</w:t>
                  </w:r>
                  <w:r w:rsidRPr="005F504C">
                    <w:rPr>
                      <w:rFonts w:ascii="Times New Roman" w:hAnsi="Times New Roman"/>
                    </w:rPr>
                    <w:t xml:space="preserve"> – G</w:t>
                  </w:r>
                  <w:r w:rsidRPr="005F504C">
                    <w:rPr>
                      <w:rFonts w:ascii="Times New Roman" w:hAnsi="Times New Roman"/>
                      <w:vertAlign w:val="subscript"/>
                    </w:rPr>
                    <w:t>C</w:t>
                  </w:r>
                </w:p>
                <w:p w:rsidR="004A6914" w:rsidRPr="005F504C" w:rsidRDefault="004A6914" w:rsidP="008602C3">
                  <w:pPr>
                    <w:jc w:val="center"/>
                    <w:rPr>
                      <w:b/>
                    </w:rPr>
                  </w:pPr>
                  <w:r w:rsidRPr="005F504C">
                    <w:rPr>
                      <w:rFonts w:ascii="Times New Roman" w:hAnsi="Times New Roman"/>
                    </w:rPr>
                    <w:t>G</w:t>
                  </w:r>
                  <w:r w:rsidRPr="005F504C">
                    <w:rPr>
                      <w:rFonts w:ascii="Times New Roman" w:hAnsi="Times New Roman"/>
                      <w:vertAlign w:val="subscript"/>
                    </w:rPr>
                    <w:t>C</w:t>
                  </w:r>
                </w:p>
              </w:txbxContent>
            </v:textbox>
          </v:shape>
        </w:pict>
      </w:r>
    </w:p>
    <w:p w:rsidR="00F33738" w:rsidRDefault="00C2215B" w:rsidP="00556A6E">
      <w:pPr>
        <w:spacing w:after="0" w:line="360" w:lineRule="auto"/>
        <w:ind w:firstLine="709"/>
        <w:jc w:val="both"/>
        <w:rPr>
          <w:rFonts w:ascii="Arial" w:hAnsi="Arial" w:cs="Arial"/>
          <w:color w:val="000000"/>
          <w:sz w:val="24"/>
          <w:szCs w:val="24"/>
        </w:rPr>
      </w:pPr>
      <w:r>
        <w:rPr>
          <w:noProof/>
          <w:lang w:eastAsia="pt-BR"/>
        </w:rPr>
        <w:pict>
          <v:shape id="Caixa de texto 178" o:spid="_x0000_s1126" type="#_x0000_t202" style="position:absolute;left:0;text-align:left;margin-left:88.85pt;margin-top:2.8pt;width:105pt;height:37.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" filled="f" stroked="f" strokeweight=".5pt">
            <v:path arrowok="t"/>
            <v:textbox>
              <w:txbxContent>
                <w:p w:rsidR="004A6914" w:rsidRPr="008C2201" w:rsidRDefault="004A6914" w:rsidP="002D76B7">
                  <w:pPr>
                    <w:spacing w:after="0" w:line="240" w:lineRule="auto"/>
                    <w:jc w:val="center"/>
                    <w:rPr>
                      <w:rFonts w:ascii="Times New Roman" w:hAnsi="Times New Roman"/>
                    </w:rPr>
                  </w:pPr>
                  <w:r w:rsidRPr="008C2201">
                    <w:rPr>
                      <w:rFonts w:ascii="Times New Roman" w:hAnsi="Times New Roman"/>
                    </w:rPr>
                    <w:t>Confirma</w:t>
                  </w:r>
                </w:p>
                <w:p w:rsidR="004A6914" w:rsidRPr="008C2201" w:rsidRDefault="004A6914" w:rsidP="002D76B7">
                  <w:pPr>
                    <w:spacing w:after="0" w:line="240" w:lineRule="auto"/>
                    <w:jc w:val="center"/>
                    <w:rPr>
                      <w:rFonts w:ascii="Times New Roman" w:hAnsi="Times New Roman"/>
                    </w:rPr>
                  </w:pPr>
                  <w:r>
                    <w:rPr>
                      <w:rFonts w:ascii="Times New Roman" w:hAnsi="Times New Roman"/>
                    </w:rPr>
                    <w:t>(y)</w:t>
                  </w:r>
                </w:p>
              </w:txbxContent>
            </v:textbox>
          </v:shape>
        </w:pict>
      </w:r>
      <w:r>
        <w:rPr>
          <w:noProof/>
          <w:lang w:eastAsia="pt-BR"/>
        </w:rPr>
        <w:pict>
          <v:shape id="Conector de seta reta 173" o:spid="_x0000_s1130" type="#_x0000_t32" style="position:absolute;left:0;text-align:left;margin-left:163.1pt;margin-top:1.3pt;width:13.5pt;height:37.5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" strokecolor="#4579b8">
            <v:stroke endarrow="open"/>
          </v:shape>
        </w:pict>
      </w:r>
      <w:r>
        <w:rPr>
          <w:noProof/>
          <w:lang w:eastAsia="pt-BR"/>
        </w:rPr>
        <w:pict>
          <v:shape id="Conector de seta reta 174" o:spid="_x0000_s1129" type="#_x0000_t32" style="position:absolute;left:0;text-align:left;margin-left:191.6pt;margin-top:1.3pt;width:18.75pt;height:3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" strokecolor="#4579b8">
            <v:stroke endarrow="open"/>
          </v:shape>
        </w:pict>
      </w:r>
    </w:p>
    <w:p w:rsidR="00F33738" w:rsidRDefault="00C2215B" w:rsidP="00556A6E">
      <w:pPr>
        <w:spacing w:after="0" w:line="360" w:lineRule="auto"/>
        <w:ind w:firstLine="709"/>
        <w:jc w:val="both"/>
        <w:rPr>
          <w:rFonts w:ascii="Arial" w:hAnsi="Arial" w:cs="Arial"/>
          <w:sz w:val="24"/>
          <w:szCs w:val="24"/>
        </w:rPr>
      </w:pPr>
      <w:r>
        <w:rPr>
          <w:noProof/>
          <w:lang w:eastAsia="pt-BR"/>
        </w:rPr>
        <w:pict>
          <v:shape id="Caixa de texto 176" o:spid="_x0000_s1127" type="#_x0000_t202" style="position:absolute;left:0;text-align:left;margin-left:191.6pt;margin-top:16.6pt;width:69.75pt;height:44.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" filled="f" stroked="f" strokeweight=".5pt">
            <v:path arrowok="t"/>
            <v:textbox>
              <w:txbxContent>
                <w:p w:rsidR="004A6914" w:rsidRPr="005F504C" w:rsidRDefault="004A6914" w:rsidP="002D76B7">
                  <w:pPr>
                    <w:jc w:val="center"/>
                    <w:rPr>
                      <w:rFonts w:ascii="Times New Roman" w:hAnsi="Times New Roman"/>
                    </w:rPr>
                  </w:pPr>
                  <w:r w:rsidRPr="005F504C">
                    <w:rPr>
                      <w:rFonts w:ascii="Times New Roman" w:hAnsi="Times New Roman"/>
                    </w:rPr>
                    <w:t>G</w:t>
                  </w:r>
                  <w:r w:rsidRPr="005F504C">
                    <w:rPr>
                      <w:rFonts w:ascii="Times New Roman" w:hAnsi="Times New Roman"/>
                      <w:vertAlign w:val="subscript"/>
                    </w:rPr>
                    <w:t>L</w:t>
                  </w:r>
                  <w:r w:rsidRPr="005F504C">
                    <w:rPr>
                      <w:rFonts w:ascii="Times New Roman" w:hAnsi="Times New Roman"/>
                    </w:rPr>
                    <w:t xml:space="preserve"> - S</w:t>
                  </w:r>
                </w:p>
                <w:p w:rsidR="004A6914" w:rsidRPr="005F504C" w:rsidRDefault="004A6914" w:rsidP="002D76B7">
                  <w:pPr>
                    <w:jc w:val="center"/>
                    <w:rPr>
                      <w:rFonts w:ascii="Times New Roman" w:hAnsi="Times New Roman"/>
                    </w:rPr>
                  </w:pPr>
                  <w:r w:rsidRPr="005F504C">
                    <w:rPr>
                      <w:rFonts w:ascii="Times New Roman" w:hAnsi="Times New Roman"/>
                    </w:rPr>
                    <w:t>-i</w:t>
                  </w:r>
                </w:p>
              </w:txbxContent>
            </v:textbox>
          </v:shape>
        </w:pict>
      </w:r>
      <w:r>
        <w:rPr>
          <w:noProof/>
          <w:lang w:eastAsia="pt-BR"/>
        </w:rPr>
        <w:pict>
          <v:shape id="Caixa de texto 171" o:spid="_x0000_s1128" type="#_x0000_t202" style="position:absolute;left:0;text-align:left;margin-left:114.45pt;margin-top:18.1pt;width:67.5pt;height:44.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" filled="f" stroked="f" strokeweight=".5pt">
            <v:path arrowok="t"/>
            <v:textbox>
              <w:txbxContent>
                <w:p w:rsidR="004A6914" w:rsidRPr="005F504C" w:rsidRDefault="004A6914" w:rsidP="008602C3">
                  <w:pPr>
                    <w:jc w:val="center"/>
                    <w:rPr>
                      <w:rFonts w:ascii="Times New Roman" w:hAnsi="Times New Roman"/>
                    </w:rPr>
                  </w:pPr>
                  <w:r w:rsidRPr="005F504C">
                    <w:rPr>
                      <w:rFonts w:ascii="Times New Roman" w:hAnsi="Times New Roman"/>
                    </w:rPr>
                    <w:t>G</w:t>
                  </w:r>
                  <w:r w:rsidRPr="005F504C">
                    <w:rPr>
                      <w:rFonts w:ascii="Times New Roman" w:hAnsi="Times New Roman"/>
                      <w:vertAlign w:val="subscript"/>
                    </w:rPr>
                    <w:t>L</w:t>
                  </w:r>
                  <w:r w:rsidRPr="005F504C">
                    <w:rPr>
                      <w:rFonts w:ascii="Times New Roman" w:hAnsi="Times New Roman"/>
                    </w:rPr>
                    <w:t xml:space="preserve"> – P - S</w:t>
                  </w:r>
                </w:p>
                <w:p w:rsidR="004A6914" w:rsidRPr="005F504C" w:rsidRDefault="004A6914" w:rsidP="008602C3">
                  <w:pPr>
                    <w:jc w:val="center"/>
                    <w:rPr>
                      <w:rFonts w:ascii="Times New Roman" w:hAnsi="Times New Roman"/>
                    </w:rPr>
                  </w:pPr>
                  <w:r w:rsidRPr="005F504C">
                    <w:rPr>
                      <w:rFonts w:ascii="Times New Roman" w:hAnsi="Times New Roman"/>
                    </w:rPr>
                    <w:t>P - i</w:t>
                  </w:r>
                </w:p>
              </w:txbxContent>
            </v:textbox>
          </v:shape>
        </w:pict>
      </w:r>
    </w:p>
    <w:p w:rsidR="00F33738" w:rsidRDefault="00F33738" w:rsidP="00556A6E">
      <w:pPr>
        <w:spacing w:after="0" w:line="360" w:lineRule="auto"/>
        <w:jc w:val="both"/>
        <w:rPr>
          <w:rFonts w:ascii="Arial" w:hAnsi="Arial" w:cs="Arial"/>
          <w:sz w:val="24"/>
          <w:szCs w:val="24"/>
        </w:rPr>
      </w:pPr>
    </w:p>
    <w:p w:rsidR="00F33738" w:rsidRDefault="00F33738" w:rsidP="00556A6E">
      <w:pPr>
        <w:spacing w:after="0" w:line="360" w:lineRule="auto"/>
        <w:jc w:val="both"/>
        <w:rPr>
          <w:rFonts w:ascii="Arial" w:hAnsi="Arial" w:cs="Arial"/>
          <w:sz w:val="24"/>
          <w:szCs w:val="24"/>
        </w:rPr>
      </w:pPr>
    </w:p>
    <w:p w:rsidR="00F33738" w:rsidRPr="005842BD" w:rsidRDefault="00F33738" w:rsidP="00556A6E">
      <w:pPr>
        <w:spacing w:after="0" w:line="240" w:lineRule="auto"/>
        <w:jc w:val="both"/>
        <w:rPr>
          <w:rFonts w:ascii="Times New Roman" w:hAnsi="Times New Roman"/>
          <w:sz w:val="24"/>
          <w:szCs w:val="24"/>
        </w:rPr>
      </w:pPr>
      <w:r w:rsidRPr="005842BD">
        <w:rPr>
          <w:rFonts w:ascii="Times New Roman" w:hAnsi="Times New Roman"/>
          <w:sz w:val="24"/>
          <w:szCs w:val="24"/>
        </w:rPr>
        <w:t>Fonte: Elaboração própria.</w:t>
      </w:r>
    </w:p>
    <w:p w:rsidR="00F33738" w:rsidRPr="005842BD" w:rsidRDefault="00F33738" w:rsidP="00556A6E">
      <w:pPr>
        <w:autoSpaceDE w:val="0"/>
        <w:autoSpaceDN w:val="0"/>
        <w:adjustRightInd w:val="0"/>
        <w:spacing w:after="0" w:line="240" w:lineRule="auto"/>
        <w:rPr>
          <w:rFonts w:ascii="Times New Roman" w:hAnsi="Times New Roman"/>
          <w:bCs/>
          <w:sz w:val="24"/>
          <w:szCs w:val="24"/>
        </w:rPr>
      </w:pPr>
      <w:r w:rsidRPr="005842BD">
        <w:rPr>
          <w:rFonts w:ascii="Times New Roman" w:hAnsi="Times New Roman"/>
          <w:bCs/>
          <w:sz w:val="24"/>
          <w:szCs w:val="24"/>
        </w:rPr>
        <w:t>Figura 4 – O jogo com o Legislativo, na sua forma extensiva.</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Resolvendo o jogo por indução retroativa, determina-se primeiramente a decisão ótima do Consórcio. Se este sugerir penalidade (estratégia </w:t>
      </w:r>
      <w:r w:rsidRPr="00F16D06">
        <w:rPr>
          <w:rFonts w:ascii="Times New Roman" w:hAnsi="Times New Roman"/>
          <w:i/>
          <w:color w:val="000000"/>
          <w:sz w:val="24"/>
          <w:szCs w:val="24"/>
        </w:rPr>
        <w:t>a</w:t>
      </w:r>
      <w:r w:rsidRPr="005842BD">
        <w:rPr>
          <w:rFonts w:ascii="Times New Roman" w:hAnsi="Times New Roman"/>
          <w:color w:val="000000"/>
          <w:sz w:val="24"/>
          <w:szCs w:val="24"/>
        </w:rPr>
        <w:t>), seu pay-off esperado será</w:t>
      </w:r>
      <w:r w:rsidR="009C724B">
        <w:rPr>
          <w:rFonts w:ascii="Times New Roman" w:hAnsi="Times New Roman"/>
          <w:color w:val="000000"/>
          <w:sz w:val="24"/>
          <w:szCs w:val="24"/>
        </w:rPr>
        <w:t xml:space="preserve"> dado por (</w:t>
      </w:r>
      <w:r w:rsidR="0099087A">
        <w:rPr>
          <w:rFonts w:ascii="Times New Roman" w:hAnsi="Times New Roman"/>
          <w:color w:val="000000"/>
          <w:sz w:val="24"/>
          <w:szCs w:val="24"/>
        </w:rPr>
        <w:t>9</w:t>
      </w:r>
      <w:r w:rsidR="009C724B">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jc w:val="both"/>
        <w:rPr>
          <w:rFonts w:ascii="Times New Roman" w:hAnsi="Times New Roman"/>
          <w:i/>
          <w:color w:val="000000"/>
          <w:sz w:val="24"/>
          <w:szCs w:val="24"/>
        </w:rPr>
      </w:pPr>
      <w:r w:rsidRPr="00E76690">
        <w:rPr>
          <w:rFonts w:ascii="Times New Roman" w:hAnsi="Times New Roman"/>
          <w:color w:val="000000"/>
          <w:sz w:val="24"/>
          <w:szCs w:val="24"/>
        </w:rPr>
        <w:t>U (C/a) = y(P-i) + (1-y)(-i)</w:t>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E76690">
        <w:rPr>
          <w:rFonts w:ascii="Times New Roman" w:hAnsi="Times New Roman"/>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5842BD">
        <w:rPr>
          <w:rFonts w:ascii="Times New Roman" w:hAnsi="Times New Roman"/>
          <w:i/>
          <w:color w:val="000000"/>
          <w:sz w:val="24"/>
          <w:szCs w:val="24"/>
        </w:rPr>
        <w:tab/>
      </w:r>
      <w:r w:rsidRPr="00E76690">
        <w:rPr>
          <w:rFonts w:ascii="Times New Roman" w:hAnsi="Times New Roman"/>
          <w:color w:val="000000"/>
          <w:sz w:val="24"/>
          <w:szCs w:val="24"/>
        </w:rPr>
        <w:t>(</w:t>
      </w:r>
      <w:r w:rsidR="0099087A">
        <w:rPr>
          <w:rFonts w:ascii="Times New Roman" w:hAnsi="Times New Roman"/>
          <w:color w:val="000000"/>
          <w:sz w:val="24"/>
          <w:szCs w:val="24"/>
        </w:rPr>
        <w:t>9</w:t>
      </w:r>
      <w:r w:rsidRPr="00E76690">
        <w:rPr>
          <w:rFonts w:ascii="Times New Roman" w:hAnsi="Times New Roman"/>
          <w:color w:val="000000"/>
          <w:sz w:val="24"/>
          <w:szCs w:val="24"/>
        </w:rPr>
        <w:t>)</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Se optar por não aplicar a penalidade (estratégia </w:t>
      </w:r>
      <w:r w:rsidRPr="009C724B">
        <w:rPr>
          <w:rFonts w:ascii="Times New Roman" w:hAnsi="Times New Roman"/>
          <w:i/>
          <w:color w:val="000000"/>
          <w:sz w:val="24"/>
          <w:szCs w:val="24"/>
        </w:rPr>
        <w:t>na</w:t>
      </w:r>
      <w:r w:rsidRPr="005842BD">
        <w:rPr>
          <w:rFonts w:ascii="Times New Roman" w:hAnsi="Times New Roman"/>
          <w:color w:val="000000"/>
          <w:sz w:val="24"/>
          <w:szCs w:val="24"/>
        </w:rPr>
        <w:t>), seu pay-off será (–j). Aqui existem também dois tipos de casos possíveis:</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E76690" w:rsidRDefault="00F33738" w:rsidP="00556A6E">
      <w:pPr>
        <w:spacing w:after="0" w:line="240" w:lineRule="auto"/>
        <w:jc w:val="both"/>
        <w:rPr>
          <w:rFonts w:ascii="Times New Roman" w:hAnsi="Times New Roman"/>
          <w:color w:val="000000"/>
          <w:sz w:val="24"/>
          <w:szCs w:val="24"/>
        </w:rPr>
      </w:pPr>
      <w:r w:rsidRPr="00E76690">
        <w:rPr>
          <w:rFonts w:ascii="Times New Roman" w:hAnsi="Times New Roman"/>
          <w:color w:val="000000"/>
          <w:sz w:val="24"/>
          <w:szCs w:val="24"/>
        </w:rPr>
        <w:t xml:space="preserve">Caso 1: yP – i &gt; - j, implicando em </w:t>
      </w:r>
      <m:oMath>
        <m:r>
          <w:rPr>
            <w:rFonts w:ascii="Cambria Math" w:hAnsi="Cambria Math"/>
            <w:color w:val="000000"/>
            <w:sz w:val="24"/>
            <w:szCs w:val="24"/>
          </w:rPr>
          <m:t xml:space="preserve">P&gt; </m:t>
        </m:r>
        <m:f>
          <m:fPr>
            <m:type m:val="skw"/>
            <m:ctrlPr>
              <w:rPr>
                <w:rFonts w:ascii="Cambria Math" w:hAnsi="Cambria Math"/>
                <w:i/>
                <w:color w:val="000000"/>
                <w:sz w:val="24"/>
                <w:szCs w:val="24"/>
              </w:rPr>
            </m:ctrlPr>
          </m:fPr>
          <m:num>
            <m:r>
              <w:rPr>
                <w:rFonts w:ascii="Cambria Math" w:hAnsi="Cambria Math"/>
                <w:color w:val="000000"/>
                <w:sz w:val="24"/>
                <w:szCs w:val="24"/>
              </w:rPr>
              <m:t>i-j</m:t>
            </m:r>
          </m:num>
          <m:den>
            <m:r>
              <w:rPr>
                <w:rFonts w:ascii="Cambria Math" w:hAnsi="Cambria Math"/>
                <w:color w:val="000000"/>
                <w:sz w:val="24"/>
                <w:szCs w:val="24"/>
              </w:rPr>
              <m:t>y</m:t>
            </m:r>
          </m:den>
        </m:f>
      </m:oMath>
    </w:p>
    <w:p w:rsidR="00F33738" w:rsidRPr="00E76690" w:rsidRDefault="00F33738" w:rsidP="00556A6E">
      <w:pPr>
        <w:spacing w:after="0" w:line="240" w:lineRule="auto"/>
        <w:jc w:val="both"/>
        <w:rPr>
          <w:rFonts w:ascii="Times New Roman" w:hAnsi="Times New Roman"/>
          <w:color w:val="000000"/>
          <w:sz w:val="24"/>
          <w:szCs w:val="24"/>
        </w:rPr>
      </w:pPr>
      <w:r w:rsidRPr="00E76690">
        <w:rPr>
          <w:rFonts w:ascii="Times New Roman" w:hAnsi="Times New Roman"/>
          <w:color w:val="000000"/>
          <w:sz w:val="24"/>
          <w:szCs w:val="24"/>
        </w:rPr>
        <w:t xml:space="preserve">Caso 2: yP – i &lt; -j, implicando em </w:t>
      </w:r>
      <m:oMath>
        <m:r>
          <w:rPr>
            <w:rFonts w:ascii="Cambria Math" w:hAnsi="Cambria Math"/>
            <w:color w:val="000000"/>
            <w:sz w:val="24"/>
            <w:szCs w:val="24"/>
          </w:rPr>
          <m:t xml:space="preserve">P&lt; </m:t>
        </m:r>
        <m:f>
          <m:fPr>
            <m:type m:val="skw"/>
            <m:ctrlPr>
              <w:rPr>
                <w:rFonts w:ascii="Cambria Math" w:hAnsi="Cambria Math"/>
                <w:i/>
                <w:color w:val="000000"/>
                <w:sz w:val="24"/>
                <w:szCs w:val="24"/>
              </w:rPr>
            </m:ctrlPr>
          </m:fPr>
          <m:num>
            <m:r>
              <w:rPr>
                <w:rFonts w:ascii="Cambria Math" w:hAnsi="Cambria Math"/>
                <w:color w:val="000000"/>
                <w:sz w:val="24"/>
                <w:szCs w:val="24"/>
              </w:rPr>
              <m:t>i-j</m:t>
            </m:r>
          </m:num>
          <m:den>
            <m:r>
              <w:rPr>
                <w:rFonts w:ascii="Cambria Math" w:hAnsi="Cambria Math"/>
                <w:color w:val="000000"/>
                <w:sz w:val="24"/>
                <w:szCs w:val="24"/>
              </w:rPr>
              <m:t>y</m:t>
            </m:r>
          </m:den>
        </m:f>
      </m:oMath>
    </w:p>
    <w:p w:rsidR="00F33738" w:rsidRPr="005842BD" w:rsidRDefault="00F33738" w:rsidP="00556A6E">
      <w:pPr>
        <w:spacing w:after="0" w:line="240" w:lineRule="auto"/>
        <w:ind w:firstLine="709"/>
        <w:jc w:val="both"/>
        <w:rPr>
          <w:rFonts w:ascii="Times New Roman" w:hAnsi="Times New Roman"/>
          <w:color w:val="000000"/>
          <w:sz w:val="24"/>
          <w:szCs w:val="24"/>
        </w:rPr>
      </w:pPr>
    </w:p>
    <w:p w:rsidR="009C724B"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Pode-se constatar nos casos 1 e 2 que o lado esquerdo agrupa os efeitos econômicos, enquanto o lado direito reflete o custo político dividido pela probabilidade de o Legislativo concordar com o Consórcio. </w:t>
      </w:r>
    </w:p>
    <w:p w:rsidR="00F33738" w:rsidRPr="005842BD" w:rsidRDefault="00F33738" w:rsidP="00125D2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Esta probabilidade </w:t>
      </w:r>
      <w:r w:rsidRPr="00EF7302">
        <w:rPr>
          <w:rFonts w:ascii="Times New Roman" w:hAnsi="Times New Roman"/>
          <w:i/>
          <w:color w:val="000000"/>
          <w:sz w:val="24"/>
          <w:szCs w:val="24"/>
        </w:rPr>
        <w:t>y</w:t>
      </w:r>
      <w:r w:rsidRPr="005842BD">
        <w:rPr>
          <w:rFonts w:ascii="Times New Roman" w:hAnsi="Times New Roman"/>
          <w:color w:val="000000"/>
          <w:sz w:val="24"/>
          <w:szCs w:val="24"/>
        </w:rPr>
        <w:t xml:space="preserve"> é </w:t>
      </w:r>
      <w:r w:rsidR="00F16D06">
        <w:rPr>
          <w:rFonts w:ascii="Times New Roman" w:hAnsi="Times New Roman"/>
          <w:color w:val="000000"/>
          <w:sz w:val="24"/>
          <w:szCs w:val="24"/>
        </w:rPr>
        <w:t xml:space="preserve">o elemente que motiva a construção desse </w:t>
      </w:r>
      <w:r w:rsidR="00EF7302">
        <w:rPr>
          <w:rFonts w:ascii="Times New Roman" w:hAnsi="Times New Roman"/>
          <w:color w:val="000000"/>
          <w:sz w:val="24"/>
          <w:szCs w:val="24"/>
        </w:rPr>
        <w:t>jogo</w:t>
      </w:r>
      <w:r w:rsidR="00F16D06">
        <w:rPr>
          <w:rFonts w:ascii="Times New Roman" w:hAnsi="Times New Roman"/>
          <w:color w:val="000000"/>
          <w:sz w:val="24"/>
          <w:szCs w:val="24"/>
        </w:rPr>
        <w:t xml:space="preserve">, incorporando um novo jogador (o Legislativo), que pode revelar um ambiente institucional com diferentes resultados para a manutenção dos consórcios públicos. A </w:t>
      </w:r>
      <w:r w:rsidRPr="005842BD">
        <w:rPr>
          <w:rFonts w:ascii="Times New Roman" w:hAnsi="Times New Roman"/>
          <w:color w:val="000000"/>
          <w:sz w:val="24"/>
          <w:szCs w:val="24"/>
        </w:rPr>
        <w:t xml:space="preserve">presença </w:t>
      </w:r>
      <w:r w:rsidR="00EF7302">
        <w:rPr>
          <w:rFonts w:ascii="Times New Roman" w:hAnsi="Times New Roman"/>
          <w:color w:val="000000"/>
          <w:sz w:val="24"/>
          <w:szCs w:val="24"/>
        </w:rPr>
        <w:t>do</w:t>
      </w:r>
      <w:r w:rsidRPr="005842BD">
        <w:rPr>
          <w:rFonts w:ascii="Times New Roman" w:hAnsi="Times New Roman"/>
          <w:color w:val="000000"/>
          <w:sz w:val="24"/>
          <w:szCs w:val="24"/>
        </w:rPr>
        <w:t xml:space="preserve"> Poder Legislativo que pode desautorizar as decisões do Consórcio ou do Município, </w:t>
      </w:r>
      <w:r w:rsidR="00F16D06">
        <w:rPr>
          <w:rFonts w:ascii="Times New Roman" w:hAnsi="Times New Roman"/>
          <w:color w:val="000000"/>
          <w:sz w:val="24"/>
          <w:szCs w:val="24"/>
        </w:rPr>
        <w:t xml:space="preserve">implica em um arranjo institucional com suas próprias especificidades, o qual deve ser analisado caso a caso. Ou seja, entender </w:t>
      </w:r>
      <w:r w:rsidR="00EF7302">
        <w:rPr>
          <w:rFonts w:ascii="Times New Roman" w:hAnsi="Times New Roman"/>
          <w:color w:val="000000"/>
          <w:sz w:val="24"/>
          <w:szCs w:val="24"/>
        </w:rPr>
        <w:t>a rede de relações</w:t>
      </w:r>
      <w:r w:rsidR="00F16D06">
        <w:rPr>
          <w:rFonts w:ascii="Times New Roman" w:hAnsi="Times New Roman"/>
          <w:color w:val="000000"/>
          <w:sz w:val="24"/>
          <w:szCs w:val="24"/>
        </w:rPr>
        <w:t xml:space="preserve"> entre o gestor público municipal, o poder legislativo</w:t>
      </w:r>
      <w:r w:rsidR="00EF7302">
        <w:rPr>
          <w:rFonts w:ascii="Times New Roman" w:hAnsi="Times New Roman"/>
          <w:color w:val="000000"/>
          <w:sz w:val="24"/>
          <w:szCs w:val="24"/>
        </w:rPr>
        <w:t xml:space="preserve"> municipal</w:t>
      </w:r>
      <w:r w:rsidR="00F16D06">
        <w:rPr>
          <w:rFonts w:ascii="Times New Roman" w:hAnsi="Times New Roman"/>
          <w:color w:val="000000"/>
          <w:sz w:val="24"/>
          <w:szCs w:val="24"/>
        </w:rPr>
        <w:t xml:space="preserve"> e a administração do consórcio é determinante para se encontrar os equilíbrios des</w:t>
      </w:r>
      <w:r w:rsidR="00EF7302">
        <w:rPr>
          <w:rFonts w:ascii="Times New Roman" w:hAnsi="Times New Roman"/>
          <w:color w:val="000000"/>
          <w:sz w:val="24"/>
          <w:szCs w:val="24"/>
        </w:rPr>
        <w:t>s</w:t>
      </w:r>
      <w:r w:rsidR="00F16D06">
        <w:rPr>
          <w:rFonts w:ascii="Times New Roman" w:hAnsi="Times New Roman"/>
          <w:color w:val="000000"/>
          <w:sz w:val="24"/>
          <w:szCs w:val="24"/>
        </w:rPr>
        <w:t xml:space="preserve">e jogo. Não haver um caminho cooperativo entre estes jogadores e, consequentemente, as políticas públicas consorciadas não revelarem-se eficientes, pode </w:t>
      </w:r>
      <w:r w:rsidR="00EF7302">
        <w:rPr>
          <w:rFonts w:ascii="Times New Roman" w:hAnsi="Times New Roman"/>
          <w:color w:val="000000"/>
          <w:sz w:val="24"/>
          <w:szCs w:val="24"/>
        </w:rPr>
        <w:t xml:space="preserve">gerar </w:t>
      </w:r>
      <w:r w:rsidR="00F16D06">
        <w:rPr>
          <w:rFonts w:ascii="Times New Roman" w:hAnsi="Times New Roman"/>
          <w:color w:val="000000"/>
          <w:sz w:val="24"/>
          <w:szCs w:val="24"/>
        </w:rPr>
        <w:t>perdas sociais</w:t>
      </w:r>
      <w:r w:rsidR="00125D2E">
        <w:rPr>
          <w:rFonts w:ascii="Times New Roman" w:hAnsi="Times New Roman"/>
          <w:color w:val="000000"/>
          <w:sz w:val="24"/>
          <w:szCs w:val="24"/>
        </w:rPr>
        <w:t xml:space="preserve">. A figura do Legislativo faz com que os consorciados sejam </w:t>
      </w:r>
      <w:r w:rsidRPr="005842BD">
        <w:rPr>
          <w:rFonts w:ascii="Times New Roman" w:hAnsi="Times New Roman"/>
          <w:color w:val="000000"/>
          <w:sz w:val="24"/>
          <w:szCs w:val="24"/>
        </w:rPr>
        <w:t>mais comedido</w:t>
      </w:r>
      <w:r w:rsidR="00125D2E">
        <w:rPr>
          <w:rFonts w:ascii="Times New Roman" w:hAnsi="Times New Roman"/>
          <w:color w:val="000000"/>
          <w:sz w:val="24"/>
          <w:szCs w:val="24"/>
        </w:rPr>
        <w:t>s</w:t>
      </w:r>
      <w:r w:rsidRPr="005842BD">
        <w:rPr>
          <w:rFonts w:ascii="Times New Roman" w:hAnsi="Times New Roman"/>
          <w:color w:val="000000"/>
          <w:sz w:val="24"/>
          <w:szCs w:val="24"/>
        </w:rPr>
        <w:t xml:space="preserve"> ao propor</w:t>
      </w:r>
      <w:r w:rsidR="00125D2E">
        <w:rPr>
          <w:rFonts w:ascii="Times New Roman" w:hAnsi="Times New Roman"/>
          <w:color w:val="000000"/>
          <w:sz w:val="24"/>
          <w:szCs w:val="24"/>
        </w:rPr>
        <w:t>em</w:t>
      </w:r>
      <w:r w:rsidR="00EF7302">
        <w:rPr>
          <w:rFonts w:ascii="Times New Roman" w:hAnsi="Times New Roman"/>
          <w:color w:val="000000"/>
          <w:sz w:val="24"/>
          <w:szCs w:val="24"/>
        </w:rPr>
        <w:t xml:space="preserve"> </w:t>
      </w:r>
      <w:r w:rsidRPr="005842BD">
        <w:rPr>
          <w:rFonts w:ascii="Times New Roman" w:hAnsi="Times New Roman"/>
          <w:color w:val="000000"/>
          <w:sz w:val="24"/>
          <w:szCs w:val="24"/>
        </w:rPr>
        <w:t xml:space="preserve">uma penalidade (ou decisão do tipo permanece ou não no consórcio), tornando maior o incentivo dos municípios a cumprirem os acordos dos consórcios (ou pelo menos dificultando o seu comportamento </w:t>
      </w:r>
      <w:r w:rsidR="00125D2E">
        <w:rPr>
          <w:rFonts w:ascii="Times New Roman" w:hAnsi="Times New Roman"/>
          <w:color w:val="000000"/>
          <w:sz w:val="24"/>
          <w:szCs w:val="24"/>
        </w:rPr>
        <w:t>oportunista</w:t>
      </w:r>
      <w:r w:rsidRPr="005842BD">
        <w:rPr>
          <w:rFonts w:ascii="Times New Roman" w:hAnsi="Times New Roman"/>
          <w:color w:val="000000"/>
          <w:sz w:val="24"/>
          <w:szCs w:val="24"/>
        </w:rPr>
        <w:t xml:space="preserve">). </w:t>
      </w:r>
    </w:p>
    <w:p w:rsidR="00F33738" w:rsidRPr="005842BD" w:rsidRDefault="00F33738" w:rsidP="00556A6E">
      <w:pPr>
        <w:spacing w:after="0" w:line="240" w:lineRule="auto"/>
        <w:ind w:firstLine="709"/>
        <w:jc w:val="both"/>
        <w:rPr>
          <w:rFonts w:ascii="Times New Roman" w:hAnsi="Times New Roman"/>
        </w:rPr>
      </w:pPr>
    </w:p>
    <w:p w:rsidR="00F33738" w:rsidRPr="005842BD" w:rsidRDefault="00F33738" w:rsidP="00556A6E">
      <w:pPr>
        <w:pStyle w:val="ListParagraph"/>
        <w:numPr>
          <w:ilvl w:val="0"/>
          <w:numId w:val="17"/>
        </w:numPr>
        <w:spacing w:after="0" w:line="240" w:lineRule="auto"/>
        <w:ind w:left="567" w:hanging="567"/>
        <w:jc w:val="both"/>
        <w:rPr>
          <w:rFonts w:ascii="Times New Roman" w:hAnsi="Times New Roman"/>
          <w:b/>
          <w:sz w:val="24"/>
          <w:szCs w:val="24"/>
        </w:rPr>
      </w:pPr>
      <w:r w:rsidRPr="005842BD">
        <w:rPr>
          <w:rFonts w:ascii="Times New Roman" w:hAnsi="Times New Roman"/>
          <w:b/>
          <w:sz w:val="24"/>
          <w:szCs w:val="24"/>
        </w:rPr>
        <w:t>O CASO DO CODAP</w:t>
      </w:r>
    </w:p>
    <w:p w:rsidR="00F33738" w:rsidRPr="005842BD" w:rsidRDefault="00F33738" w:rsidP="00556A6E">
      <w:pPr>
        <w:spacing w:after="0" w:line="240" w:lineRule="auto"/>
        <w:ind w:firstLine="709"/>
        <w:jc w:val="both"/>
        <w:rPr>
          <w:rFonts w:ascii="Times New Roman" w:hAnsi="Times New Roman"/>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Uma das regiões do estado de Minas Gerais que vem apresentando grande dinamismo econômico é o Alto Paraopeba, que está localizada na parte central do estado, sendo composta por 23 municípios. Um importante arranjo institucional se deu a partir da interação entre sete destes: Congonhas, Conselheiro Lafaiete, Jeceaba, Ouro Branco, São Brás do Suaçuí, Belo Vale e Entre Rios de Minas, que formaram o primeiro consórcio público de Minas Gerais, o Codap. O consorcio foi oficialmente criado em 2006, sob a Lei n</w:t>
      </w:r>
      <w:r w:rsidRPr="005842BD">
        <w:rPr>
          <w:rFonts w:ascii="Times New Roman" w:hAnsi="Times New Roman"/>
          <w:color w:val="000000"/>
          <w:sz w:val="24"/>
          <w:szCs w:val="24"/>
          <w:vertAlign w:val="superscript"/>
        </w:rPr>
        <w:t>o</w:t>
      </w:r>
      <w:r w:rsidRPr="005842BD">
        <w:rPr>
          <w:rFonts w:ascii="Times New Roman" w:hAnsi="Times New Roman"/>
          <w:color w:val="000000"/>
          <w:sz w:val="24"/>
          <w:szCs w:val="24"/>
        </w:rPr>
        <w:t xml:space="preserve"> 11.107/2005 e tem procurado cobrir programas em que o caráter coletivo é predominante.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Por meio do Codap são desenvolvidos projetos direcionados ao desenvolvimento regional sustentável, ao aperfeiçoamento das gestões administrativas dos consorciados, além de políticas públicas como o Diagnóstico Rural Georeferenciado, que identificou a situação da zona rural dos municípios; o trabalho de identificação, mapeamento e nomenclatura das estradas rurais; a Agenda 21 Minero - Siderúrgica do Alto Paraopeba para discutir o futuro da região; e o Plano de Desenvolvimento Regional, responsável por identificar políticas e projetos que favoreçam os municípios a partir de um prognóstico dessas cidades (CODAP, 2010).</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Vale ainda destacar outros pontos importantes, no que tange à possível</w:t>
      </w:r>
      <w:r w:rsidR="00EF7302">
        <w:rPr>
          <w:rFonts w:ascii="Times New Roman" w:hAnsi="Times New Roman"/>
          <w:color w:val="000000"/>
          <w:sz w:val="24"/>
          <w:szCs w:val="24"/>
        </w:rPr>
        <w:t xml:space="preserve"> (mas não garantida)</w:t>
      </w:r>
      <w:r w:rsidRPr="005842BD">
        <w:rPr>
          <w:rFonts w:ascii="Times New Roman" w:hAnsi="Times New Roman"/>
          <w:color w:val="000000"/>
          <w:sz w:val="24"/>
          <w:szCs w:val="24"/>
        </w:rPr>
        <w:t xml:space="preserve"> sustentabilidade desse arranjo, como a criação da Defesa Civil Regional, a Fiscalização Tributária conjunta e unificada, e o projeto de financiamento consorciado junto ao Banco Nacional de Desenvolvimento Econômico e Social - BNDES.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lastRenderedPageBreak/>
        <w:t>O consórcio se mantem com recursos das prefeituras, por meio do Contrato Anual de Rateio e seus principais objetivos contemplam a gestão associada de serviços públicos; a prestação de serviços (inclusive de assistência técnica), execução de obras e fornecimento de bens à administração direta ou indireta dos entes consorciados; o compartilhamento ou o uso em comum de instrumentos e equipamentos, inclusive de gestão, de manutenção, de informática, de máquinas, de pessoal técnico, de procedimentos de licitação e de admissão de pessoal; a produção de informações, projetos e estudos técnicos; dentre outros estabelecidos no protocolo de intenções.</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Segundo CODAP (2012), antes da efetivação do consórcio, prevalecia o cenário da concorrência política entre os municípios limítrofes. A partir do momento que se intensificou a comunicação entre os prefeitos (principalmente por afinidades partidárias), percebeu-se a instalação de um </w:t>
      </w:r>
      <w:r w:rsidR="00EF7302" w:rsidRPr="005842BD">
        <w:rPr>
          <w:rFonts w:ascii="Times New Roman" w:hAnsi="Times New Roman"/>
          <w:color w:val="000000"/>
          <w:sz w:val="24"/>
          <w:szCs w:val="24"/>
        </w:rPr>
        <w:t>a</w:t>
      </w:r>
      <w:r w:rsidR="00EF7302">
        <w:rPr>
          <w:rFonts w:ascii="Times New Roman" w:hAnsi="Times New Roman"/>
          <w:color w:val="000000"/>
          <w:sz w:val="24"/>
          <w:szCs w:val="24"/>
        </w:rPr>
        <w:t>rranjo</w:t>
      </w:r>
      <w:r w:rsidR="00EF7302" w:rsidRPr="005842BD">
        <w:rPr>
          <w:rFonts w:ascii="Times New Roman" w:hAnsi="Times New Roman"/>
          <w:color w:val="000000"/>
          <w:sz w:val="24"/>
          <w:szCs w:val="24"/>
        </w:rPr>
        <w:t xml:space="preserve"> </w:t>
      </w:r>
      <w:r w:rsidRPr="005842BD">
        <w:rPr>
          <w:rFonts w:ascii="Times New Roman" w:hAnsi="Times New Roman"/>
          <w:color w:val="000000"/>
          <w:sz w:val="24"/>
          <w:szCs w:val="24"/>
        </w:rPr>
        <w:t>favorável para formação do consórci</w:t>
      </w:r>
      <w:r w:rsidR="00EF7302">
        <w:rPr>
          <w:rFonts w:ascii="Times New Roman" w:hAnsi="Times New Roman"/>
          <w:color w:val="000000"/>
          <w:sz w:val="24"/>
          <w:szCs w:val="24"/>
        </w:rPr>
        <w:t>o (importância da rede de relações supracitada)</w:t>
      </w:r>
      <w:r w:rsidRPr="005842BD">
        <w:rPr>
          <w:rFonts w:ascii="Times New Roman" w:hAnsi="Times New Roman"/>
          <w:color w:val="000000"/>
          <w:sz w:val="24"/>
          <w:szCs w:val="24"/>
        </w:rPr>
        <w:t xml:space="preserve"> O Codap foi um dos primeiros consórcios públicos criado no Brasil e sua atuação estende-se a praticamente todas as áreas, incluindo: obras públicas, trânsito e transporte; meio ambiente e saneamento; educação; saúde; esporte e lazer; comunicação; cultura, desenvolvimento rural, social e econômico; defesa social; serviço jurídico e gestão administrativa, dentre outras.</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Os desafios enfrentados são muitos, tais como: o ritmo diferenciado de aprovação dos protocolos de intenção; a própria compreensão das potencialidades dos consórcios tanto por parte dos gestores quanto da população</w:t>
      </w:r>
      <w:r w:rsidR="00EF7302">
        <w:rPr>
          <w:rFonts w:ascii="Times New Roman" w:hAnsi="Times New Roman"/>
          <w:color w:val="000000"/>
          <w:sz w:val="24"/>
          <w:szCs w:val="24"/>
        </w:rPr>
        <w:t xml:space="preserve"> (reputação)</w:t>
      </w:r>
      <w:r w:rsidRPr="005842BD">
        <w:rPr>
          <w:rFonts w:ascii="Times New Roman" w:hAnsi="Times New Roman"/>
          <w:color w:val="000000"/>
          <w:sz w:val="24"/>
          <w:szCs w:val="24"/>
        </w:rPr>
        <w:t xml:space="preserve">; a ausência de modelos como parâmetros; a cooperação entre prefeitos (principalmente considerando as diferenças partidárias); e a compreensão do papel da Assembleia Geral e das Câmaras Municipais.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Destaca-se ainda, que a iniciativa do processo está ligada ao interesse comum por parte de cinco prefeitos pertencentes ao mesmo partido, juntamente com outras lideranças políticas</w:t>
      </w:r>
      <w:r w:rsidR="00ED1DC6">
        <w:rPr>
          <w:rStyle w:val="FootnoteReference"/>
          <w:rFonts w:ascii="Times New Roman" w:hAnsi="Times New Roman"/>
          <w:color w:val="000000"/>
          <w:sz w:val="24"/>
          <w:szCs w:val="24"/>
        </w:rPr>
        <w:footnoteReference w:id="18"/>
      </w:r>
      <w:r w:rsidRPr="005842BD">
        <w:rPr>
          <w:rFonts w:ascii="Times New Roman" w:hAnsi="Times New Roman"/>
          <w:color w:val="000000"/>
          <w:sz w:val="24"/>
          <w:szCs w:val="24"/>
        </w:rPr>
        <w:t xml:space="preserve">. O contrato de consórcio foi firmado por tempo indeterminado, mas o contrato de rateio é renovado anualmente, com base no orçamento. Assim, em cada planejamento orçamentário para o ano seguinte, discute-se a distribuição percentual de cada município para o contrato de rateio, seguindo um consenso entre gestores. </w:t>
      </w:r>
    </w:p>
    <w:p w:rsidR="00F33738" w:rsidRPr="005842BD" w:rsidRDefault="00F33738" w:rsidP="00556A6E">
      <w:pPr>
        <w:spacing w:after="0" w:line="240" w:lineRule="auto"/>
        <w:ind w:firstLine="709"/>
        <w:jc w:val="both"/>
        <w:rPr>
          <w:rFonts w:ascii="Times New Roman" w:hAnsi="Times New Roman"/>
          <w:color w:val="000000"/>
          <w:sz w:val="24"/>
          <w:szCs w:val="24"/>
        </w:rPr>
      </w:pPr>
    </w:p>
    <w:p w:rsidR="00F33738" w:rsidRPr="005842BD" w:rsidRDefault="00F33738" w:rsidP="00556A6E">
      <w:pPr>
        <w:pStyle w:val="ListParagraph"/>
        <w:numPr>
          <w:ilvl w:val="1"/>
          <w:numId w:val="17"/>
        </w:numPr>
        <w:spacing w:after="0" w:line="240" w:lineRule="auto"/>
        <w:ind w:left="709" w:hanging="567"/>
        <w:jc w:val="both"/>
        <w:rPr>
          <w:rFonts w:ascii="Times New Roman" w:hAnsi="Times New Roman"/>
          <w:b/>
          <w:color w:val="000000"/>
          <w:sz w:val="24"/>
          <w:szCs w:val="24"/>
        </w:rPr>
      </w:pPr>
      <w:r w:rsidRPr="005842BD">
        <w:rPr>
          <w:rFonts w:ascii="Times New Roman" w:hAnsi="Times New Roman"/>
          <w:b/>
          <w:color w:val="000000"/>
          <w:sz w:val="24"/>
          <w:szCs w:val="24"/>
        </w:rPr>
        <w:t>Aplicação do modelo</w:t>
      </w:r>
    </w:p>
    <w:p w:rsidR="00F33738" w:rsidRPr="005842BD" w:rsidRDefault="00F33738" w:rsidP="00556A6E">
      <w:pPr>
        <w:pStyle w:val="ListParagraph"/>
        <w:spacing w:after="0" w:line="240" w:lineRule="auto"/>
        <w:ind w:left="1080"/>
        <w:jc w:val="both"/>
        <w:rPr>
          <w:rFonts w:ascii="Times New Roman" w:hAnsi="Times New Roman"/>
          <w:b/>
          <w:color w:val="000000"/>
          <w:sz w:val="24"/>
          <w:szCs w:val="24"/>
        </w:rPr>
      </w:pP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Considerando a modelagem apresentada, tanto para o jogo com informação completa quanto para os jogos com informação incompleta, a dinâmica do Codap está relacionada ao incentivo a desviar do pagamento por conta da ameaça não crível de punição por parte da gestão do consórcio, assumindo que o custo social para este jogador é alto, diante da situação de aplicação de penalidade.</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No primeiro jogo, com informação completa, o caso 2 faz-se mais ajustável à realidade do consórcio visto que o retorno econômico (P) considerado na modelagem, na prática, é menos considerado (ou nem é considerado) diante do custo político de se aplicar a penalidade. Fato este confirmado junto </w:t>
      </w:r>
      <w:r>
        <w:rPr>
          <w:rFonts w:ascii="Times New Roman" w:hAnsi="Times New Roman"/>
          <w:color w:val="000000"/>
          <w:sz w:val="24"/>
          <w:szCs w:val="24"/>
        </w:rPr>
        <w:t>à</w:t>
      </w:r>
      <w:r w:rsidRPr="005842BD">
        <w:rPr>
          <w:rFonts w:ascii="Times New Roman" w:hAnsi="Times New Roman"/>
          <w:color w:val="000000"/>
          <w:sz w:val="24"/>
          <w:szCs w:val="24"/>
        </w:rPr>
        <w:t xml:space="preserve"> gest</w:t>
      </w:r>
      <w:r>
        <w:rPr>
          <w:rFonts w:ascii="Times New Roman" w:hAnsi="Times New Roman"/>
          <w:color w:val="000000"/>
          <w:sz w:val="24"/>
          <w:szCs w:val="24"/>
        </w:rPr>
        <w:t>ão</w:t>
      </w:r>
      <w:r w:rsidRPr="005842BD">
        <w:rPr>
          <w:rFonts w:ascii="Times New Roman" w:hAnsi="Times New Roman"/>
          <w:color w:val="000000"/>
          <w:sz w:val="24"/>
          <w:szCs w:val="24"/>
        </w:rPr>
        <w:t xml:space="preserve"> do Codap,</w:t>
      </w:r>
      <w:r>
        <w:rPr>
          <w:rFonts w:ascii="Times New Roman" w:hAnsi="Times New Roman"/>
          <w:color w:val="000000"/>
          <w:sz w:val="24"/>
          <w:szCs w:val="24"/>
        </w:rPr>
        <w:t xml:space="preserve"> </w:t>
      </w:r>
      <w:r w:rsidRPr="005842BD">
        <w:rPr>
          <w:rFonts w:ascii="Times New Roman" w:hAnsi="Times New Roman"/>
          <w:color w:val="000000"/>
          <w:sz w:val="24"/>
          <w:szCs w:val="24"/>
        </w:rPr>
        <w:t>que assume a complexidade dessa ação frente a importância de se manter o grupo integrado, com o menor número de conflitos possível</w:t>
      </w:r>
      <w:r>
        <w:rPr>
          <w:rFonts w:ascii="Times New Roman" w:hAnsi="Times New Roman"/>
          <w:color w:val="000000"/>
          <w:sz w:val="24"/>
          <w:szCs w:val="24"/>
        </w:rPr>
        <w:t xml:space="preserve"> (LANDINI, 2013)</w:t>
      </w:r>
      <w:r w:rsidRPr="005842BD">
        <w:rPr>
          <w:rFonts w:ascii="Times New Roman" w:hAnsi="Times New Roman"/>
          <w:color w:val="000000"/>
          <w:sz w:val="24"/>
          <w:szCs w:val="24"/>
        </w:rPr>
        <w:t xml:space="preserve">. </w:t>
      </w:r>
      <w:r>
        <w:rPr>
          <w:rFonts w:ascii="Times New Roman" w:hAnsi="Times New Roman"/>
          <w:color w:val="000000"/>
          <w:sz w:val="24"/>
          <w:szCs w:val="24"/>
        </w:rPr>
        <w:t>Para a gestão é mais importante o</w:t>
      </w:r>
      <w:r w:rsidRPr="005842BD">
        <w:rPr>
          <w:rFonts w:ascii="Times New Roman" w:hAnsi="Times New Roman"/>
          <w:color w:val="000000"/>
          <w:sz w:val="24"/>
          <w:szCs w:val="24"/>
        </w:rPr>
        <w:t xml:space="preserve"> caráter político e não conflitante do grupo </w:t>
      </w:r>
      <w:r>
        <w:rPr>
          <w:rFonts w:ascii="Times New Roman" w:hAnsi="Times New Roman"/>
          <w:color w:val="000000"/>
          <w:sz w:val="24"/>
          <w:szCs w:val="24"/>
        </w:rPr>
        <w:t>do que as</w:t>
      </w:r>
      <w:r w:rsidRPr="005842BD">
        <w:rPr>
          <w:rFonts w:ascii="Times New Roman" w:hAnsi="Times New Roman"/>
          <w:color w:val="000000"/>
          <w:sz w:val="24"/>
          <w:szCs w:val="24"/>
        </w:rPr>
        <w:t xml:space="preserve"> inadimplências existentes. Sendo assim, os municípios (principalmente os menores) terão incentivos a não cumprir o pagamento do rateio.</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No segundo jogo, com informação incompleta (município não conhece o tipo de consórcio), observa-se que o Codap tem um custo político alto de aplicar penalidades, </w:t>
      </w:r>
      <w:r w:rsidRPr="005842BD">
        <w:rPr>
          <w:rFonts w:ascii="Times New Roman" w:hAnsi="Times New Roman"/>
          <w:color w:val="000000"/>
          <w:sz w:val="24"/>
          <w:szCs w:val="24"/>
        </w:rPr>
        <w:lastRenderedPageBreak/>
        <w:t>configurando-se como arranjo institucional do tipo “fraco”. Por se tratar de resultados de equilíbrio do tipo bayesiano perfeito, a probabilidade K de o consórcio ser do tipo “fraco” ou “forte” vai determinar os resultados dessa interação</w:t>
      </w:r>
      <w:r>
        <w:rPr>
          <w:rFonts w:ascii="Times New Roman" w:hAnsi="Times New Roman"/>
          <w:color w:val="000000"/>
          <w:sz w:val="24"/>
          <w:szCs w:val="24"/>
        </w:rPr>
        <w:t>.</w:t>
      </w:r>
      <w:r w:rsidRPr="005842BD">
        <w:rPr>
          <w:rFonts w:ascii="Times New Roman" w:hAnsi="Times New Roman"/>
          <w:color w:val="000000"/>
          <w:sz w:val="24"/>
          <w:szCs w:val="24"/>
        </w:rPr>
        <w:t xml:space="preserve"> </w:t>
      </w:r>
      <w:r>
        <w:rPr>
          <w:rFonts w:ascii="Times New Roman" w:hAnsi="Times New Roman"/>
          <w:color w:val="000000"/>
          <w:sz w:val="24"/>
          <w:szCs w:val="24"/>
        </w:rPr>
        <w:t>N</w:t>
      </w:r>
      <w:r w:rsidRPr="005842BD">
        <w:rPr>
          <w:rFonts w:ascii="Times New Roman" w:hAnsi="Times New Roman"/>
          <w:color w:val="000000"/>
          <w:sz w:val="24"/>
          <w:szCs w:val="24"/>
        </w:rPr>
        <w:t xml:space="preserve">o caso do Codap, baseando-se em </w:t>
      </w:r>
      <w:r>
        <w:rPr>
          <w:rFonts w:ascii="Times New Roman" w:hAnsi="Times New Roman"/>
          <w:color w:val="000000"/>
          <w:sz w:val="24"/>
          <w:szCs w:val="24"/>
        </w:rPr>
        <w:t>Landini (2013)</w:t>
      </w:r>
      <w:r w:rsidRPr="005842BD">
        <w:rPr>
          <w:rFonts w:ascii="Times New Roman" w:hAnsi="Times New Roman"/>
          <w:color w:val="000000"/>
          <w:sz w:val="24"/>
          <w:szCs w:val="24"/>
        </w:rPr>
        <w:t>, o valor de K se aproxima de zero (consórcio fraco), levando os prefeitos a adotarem a estratégia de não pagar o rateio. Mais uma vez a questão da ameaça não crível quanto à punição é determinante para este resultado não-cooperativo.</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 xml:space="preserve">No jogo de informação incompleta em que ambos não conhecem o tipo de jogador, revela-se que o município do tipo integrado (população dá valor ao consórcio) tem incentivo a pagar o rateio, e o contrário é válido. Contudo, o que se observa no Codap é que a maior parte dos municípios podem ser considerados do tipo não-integrado (população dá pouco valor ou conhece pouco), revelando que os gastos locais são preferíveis aos gastos com o consórcio, o que leva a uma estratégia não cooperativa. Essa situação pode ser capturada </w:t>
      </w:r>
      <w:r>
        <w:rPr>
          <w:rFonts w:ascii="Times New Roman" w:hAnsi="Times New Roman"/>
          <w:color w:val="000000"/>
          <w:sz w:val="24"/>
          <w:szCs w:val="24"/>
        </w:rPr>
        <w:t xml:space="preserve">em Landini (2013), </w:t>
      </w:r>
      <w:r w:rsidRPr="005842BD">
        <w:rPr>
          <w:rFonts w:ascii="Times New Roman" w:hAnsi="Times New Roman"/>
          <w:color w:val="000000"/>
          <w:sz w:val="24"/>
          <w:szCs w:val="24"/>
        </w:rPr>
        <w:t xml:space="preserve">ao assumir </w:t>
      </w:r>
      <w:r>
        <w:rPr>
          <w:rFonts w:ascii="Times New Roman" w:hAnsi="Times New Roman"/>
          <w:color w:val="000000"/>
          <w:sz w:val="24"/>
          <w:szCs w:val="24"/>
        </w:rPr>
        <w:t xml:space="preserve">a </w:t>
      </w:r>
      <w:r w:rsidRPr="005842BD">
        <w:rPr>
          <w:rFonts w:ascii="Times New Roman" w:hAnsi="Times New Roman"/>
          <w:color w:val="000000"/>
          <w:sz w:val="24"/>
          <w:szCs w:val="24"/>
        </w:rPr>
        <w:t>maior necessidade de disseminação de informação sobre os trabalhos</w:t>
      </w:r>
      <w:r w:rsidR="009543BB">
        <w:rPr>
          <w:rFonts w:ascii="Times New Roman" w:hAnsi="Times New Roman"/>
          <w:color w:val="000000"/>
          <w:sz w:val="24"/>
          <w:szCs w:val="24"/>
        </w:rPr>
        <w:t xml:space="preserve"> (reputação do consórcio)</w:t>
      </w:r>
      <w:r w:rsidRPr="005842BD">
        <w:rPr>
          <w:rFonts w:ascii="Times New Roman" w:hAnsi="Times New Roman"/>
          <w:color w:val="000000"/>
          <w:sz w:val="24"/>
          <w:szCs w:val="24"/>
        </w:rPr>
        <w:t>, sobre a relevância desse arranjo, e também dos tipos de resultados conquistados, como a defesa civil regional, planejamento regional, diagnósticos, os quais podem fortalecer a não-preferência pelo consórcio e sim pelos gastos locais isolados.</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Por fim, considerando a figura do Legislador para validar as decisões do grupo, a incorporação desse agente tornou mais difícil a entrada e saída de novos entes no consórcio. Antes da promulgação da Lei n</w:t>
      </w:r>
      <w:r w:rsidRPr="005842BD">
        <w:rPr>
          <w:rFonts w:ascii="Times New Roman" w:hAnsi="Times New Roman"/>
          <w:color w:val="000000"/>
          <w:sz w:val="24"/>
          <w:szCs w:val="24"/>
          <w:vertAlign w:val="superscript"/>
        </w:rPr>
        <w:t>o</w:t>
      </w:r>
      <w:r w:rsidRPr="005842BD">
        <w:rPr>
          <w:rFonts w:ascii="Times New Roman" w:hAnsi="Times New Roman"/>
          <w:color w:val="000000"/>
          <w:sz w:val="24"/>
          <w:szCs w:val="24"/>
        </w:rPr>
        <w:t xml:space="preserve"> 11.107/2005, o prefeito pode decidir pelo rompimento do contrato e suas obrigações sem precisar de um aval por parte da Câmara, o que tornava a figura dos consórcios mais frágil e suscetível às mudanças políticas e disposições pessoais. </w:t>
      </w:r>
    </w:p>
    <w:p w:rsidR="00F33738" w:rsidRPr="005842BD" w:rsidRDefault="00F33738" w:rsidP="00556A6E">
      <w:pPr>
        <w:spacing w:after="0" w:line="240" w:lineRule="auto"/>
        <w:ind w:firstLine="709"/>
        <w:jc w:val="both"/>
        <w:rPr>
          <w:rFonts w:ascii="Times New Roman" w:hAnsi="Times New Roman"/>
          <w:color w:val="000000"/>
          <w:sz w:val="24"/>
          <w:szCs w:val="24"/>
        </w:rPr>
      </w:pPr>
      <w:r w:rsidRPr="005842BD">
        <w:rPr>
          <w:rFonts w:ascii="Times New Roman" w:hAnsi="Times New Roman"/>
          <w:color w:val="000000"/>
          <w:sz w:val="24"/>
          <w:szCs w:val="24"/>
        </w:rPr>
        <w:t>A</w:t>
      </w:r>
      <w:r w:rsidR="00780FED">
        <w:rPr>
          <w:rFonts w:ascii="Times New Roman" w:hAnsi="Times New Roman"/>
          <w:color w:val="000000"/>
          <w:sz w:val="24"/>
          <w:szCs w:val="24"/>
        </w:rPr>
        <w:t>partir de 2005</w:t>
      </w:r>
      <w:r w:rsidRPr="005842BD">
        <w:rPr>
          <w:rFonts w:ascii="Times New Roman" w:hAnsi="Times New Roman"/>
          <w:color w:val="000000"/>
          <w:sz w:val="24"/>
          <w:szCs w:val="24"/>
        </w:rPr>
        <w:t xml:space="preserve">, como o legislativo deve interferir e validar a decisão, percebe-se uma durabilidade maior dos consórcios, tomando como base a própria forma de constituição enquanto pessoa jurídica de direito público, por tempo indeterminado, tendo que renovar por tempo determinado somente os contratos de rateio e os contratos de programa, no caso do Codap. Assim, o tipo de legislador e as regras de punição existentes também afetam o resultado dessa interação estratégica, tornando mais complexa a relação entre </w:t>
      </w:r>
      <w:r w:rsidR="009543BB">
        <w:rPr>
          <w:rFonts w:ascii="Times New Roman" w:hAnsi="Times New Roman"/>
          <w:color w:val="000000"/>
          <w:sz w:val="24"/>
          <w:szCs w:val="24"/>
        </w:rPr>
        <w:t xml:space="preserve">as prefeituras e a </w:t>
      </w:r>
      <w:r w:rsidRPr="005842BD">
        <w:rPr>
          <w:rFonts w:ascii="Times New Roman" w:hAnsi="Times New Roman"/>
          <w:color w:val="000000"/>
          <w:sz w:val="24"/>
          <w:szCs w:val="24"/>
        </w:rPr>
        <w:t>Gestão do Consórcio</w:t>
      </w:r>
      <w:r w:rsidR="009543BB">
        <w:rPr>
          <w:rFonts w:ascii="Times New Roman" w:hAnsi="Times New Roman"/>
          <w:color w:val="000000"/>
          <w:sz w:val="24"/>
          <w:szCs w:val="24"/>
        </w:rPr>
        <w:t>.</w:t>
      </w:r>
    </w:p>
    <w:p w:rsidR="00F33738" w:rsidRPr="005842BD" w:rsidRDefault="00F33738" w:rsidP="0093393F">
      <w:pPr>
        <w:spacing w:after="0" w:line="240" w:lineRule="auto"/>
        <w:rPr>
          <w:rFonts w:ascii="Times New Roman" w:hAnsi="Times New Roman"/>
          <w:b/>
          <w:sz w:val="24"/>
          <w:szCs w:val="24"/>
        </w:rPr>
      </w:pPr>
    </w:p>
    <w:p w:rsidR="00F33738" w:rsidRPr="005842BD" w:rsidRDefault="00F33738" w:rsidP="0093393F">
      <w:pPr>
        <w:pStyle w:val="ListParagraph"/>
        <w:numPr>
          <w:ilvl w:val="0"/>
          <w:numId w:val="13"/>
        </w:numPr>
        <w:spacing w:after="0" w:line="240" w:lineRule="auto"/>
        <w:rPr>
          <w:rFonts w:ascii="Times New Roman" w:hAnsi="Times New Roman"/>
          <w:b/>
          <w:sz w:val="24"/>
          <w:szCs w:val="24"/>
        </w:rPr>
      </w:pPr>
      <w:r w:rsidRPr="005842BD">
        <w:rPr>
          <w:rFonts w:ascii="Times New Roman" w:hAnsi="Times New Roman"/>
          <w:b/>
          <w:sz w:val="24"/>
          <w:szCs w:val="24"/>
        </w:rPr>
        <w:t>CONSIDERAÇÕES FINAIS</w:t>
      </w:r>
    </w:p>
    <w:p w:rsidR="00F33738" w:rsidRPr="005842BD" w:rsidRDefault="00F33738" w:rsidP="00556A6E">
      <w:pPr>
        <w:spacing w:after="0" w:line="240" w:lineRule="auto"/>
        <w:ind w:firstLine="709"/>
        <w:jc w:val="both"/>
        <w:rPr>
          <w:rFonts w:ascii="Times New Roman" w:hAnsi="Times New Roman"/>
          <w:sz w:val="24"/>
          <w:szCs w:val="24"/>
        </w:rPr>
      </w:pP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A importância de se compreender a dinâmica de formação e manutenção de consórcios públicos está atrelada à</w:t>
      </w:r>
      <w:r>
        <w:rPr>
          <w:rFonts w:ascii="Times New Roman" w:hAnsi="Times New Roman"/>
          <w:sz w:val="24"/>
          <w:szCs w:val="24"/>
        </w:rPr>
        <w:t xml:space="preserve">s vantagens que </w:t>
      </w:r>
      <w:r w:rsidRPr="005842BD">
        <w:rPr>
          <w:rFonts w:ascii="Times New Roman" w:hAnsi="Times New Roman"/>
          <w:sz w:val="24"/>
          <w:szCs w:val="24"/>
        </w:rPr>
        <w:t xml:space="preserve">este tipo de política </w:t>
      </w:r>
      <w:r>
        <w:rPr>
          <w:rFonts w:ascii="Times New Roman" w:hAnsi="Times New Roman"/>
          <w:sz w:val="24"/>
          <w:szCs w:val="24"/>
        </w:rPr>
        <w:t xml:space="preserve">tem assumido para os municípios consorciados face às </w:t>
      </w:r>
      <w:r w:rsidRPr="005842BD">
        <w:rPr>
          <w:rFonts w:ascii="Times New Roman" w:hAnsi="Times New Roman"/>
          <w:sz w:val="24"/>
          <w:szCs w:val="24"/>
        </w:rPr>
        <w:t xml:space="preserve">economias de escala e recursos. Apesar da aparente vantagem, muito se discute sobre o funcionamento desses consórcios, tendo em vista </w:t>
      </w:r>
      <w:r>
        <w:rPr>
          <w:rFonts w:ascii="Times New Roman" w:hAnsi="Times New Roman"/>
          <w:sz w:val="24"/>
          <w:szCs w:val="24"/>
        </w:rPr>
        <w:t xml:space="preserve">a possibilidade de </w:t>
      </w:r>
      <w:r w:rsidRPr="005842BD">
        <w:rPr>
          <w:rFonts w:ascii="Times New Roman" w:hAnsi="Times New Roman"/>
          <w:sz w:val="24"/>
          <w:szCs w:val="24"/>
        </w:rPr>
        <w:t xml:space="preserve"> inadimplência e extinção dos consórcios. </w:t>
      </w:r>
    </w:p>
    <w:p w:rsidR="00F33738" w:rsidRPr="005842BD" w:rsidRDefault="00F33738" w:rsidP="00556A6E">
      <w:pPr>
        <w:spacing w:after="0" w:line="240" w:lineRule="auto"/>
        <w:ind w:firstLine="709"/>
        <w:jc w:val="both"/>
        <w:rPr>
          <w:rFonts w:ascii="Times New Roman" w:hAnsi="Times New Roman"/>
          <w:sz w:val="24"/>
          <w:szCs w:val="24"/>
        </w:rPr>
      </w:pPr>
      <w:r>
        <w:rPr>
          <w:rFonts w:ascii="Times New Roman" w:hAnsi="Times New Roman"/>
          <w:sz w:val="24"/>
          <w:szCs w:val="24"/>
        </w:rPr>
        <w:t>A partir do</w:t>
      </w:r>
      <w:r w:rsidRPr="005842BD">
        <w:rPr>
          <w:rFonts w:ascii="Times New Roman" w:hAnsi="Times New Roman"/>
          <w:sz w:val="24"/>
          <w:szCs w:val="24"/>
        </w:rPr>
        <w:t xml:space="preserve"> comportamento estratégico que pode ser adotado pelos agentes envolvidos (Prefeitos, Gestor do consórcio e Poder Legislativo), a formalização </w:t>
      </w:r>
      <w:r>
        <w:rPr>
          <w:rFonts w:ascii="Times New Roman" w:hAnsi="Times New Roman"/>
          <w:sz w:val="24"/>
          <w:szCs w:val="24"/>
        </w:rPr>
        <w:t>das interações</w:t>
      </w:r>
      <w:r w:rsidRPr="005842BD">
        <w:rPr>
          <w:rFonts w:ascii="Times New Roman" w:hAnsi="Times New Roman"/>
          <w:sz w:val="24"/>
          <w:szCs w:val="24"/>
        </w:rPr>
        <w:t xml:space="preserve"> sob a ótica da Teoria dos Jogos </w:t>
      </w:r>
      <w:r>
        <w:rPr>
          <w:rFonts w:ascii="Times New Roman" w:hAnsi="Times New Roman"/>
          <w:sz w:val="24"/>
          <w:szCs w:val="24"/>
        </w:rPr>
        <w:t xml:space="preserve">é </w:t>
      </w:r>
      <w:r w:rsidRPr="005842BD">
        <w:rPr>
          <w:rFonts w:ascii="Times New Roman" w:hAnsi="Times New Roman"/>
          <w:sz w:val="24"/>
          <w:szCs w:val="24"/>
        </w:rPr>
        <w:t>uma ferramenta de análise para visualização dos possíveis resultados de equilíbrio. Além disso, incorporar o estudo de caso do Codap, aplicando o modelo em questão, elucidou alguns pontos importantes no que tange a robustez dos consórcios públicos.</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Mais importante que compreender o processo de interação entre os municípios do Codap foi tentar construir uma solução simples e geral que pôde captar as especificidades institucionais advindas da atual legislação de consórcios públicos, sob a Lei n</w:t>
      </w:r>
      <w:r w:rsidRPr="005842BD">
        <w:rPr>
          <w:rFonts w:ascii="Times New Roman" w:hAnsi="Times New Roman"/>
          <w:sz w:val="24"/>
          <w:szCs w:val="24"/>
          <w:vertAlign w:val="superscript"/>
        </w:rPr>
        <w:t>o</w:t>
      </w:r>
      <w:r w:rsidRPr="005842BD">
        <w:rPr>
          <w:rFonts w:ascii="Times New Roman" w:hAnsi="Times New Roman"/>
          <w:sz w:val="24"/>
          <w:szCs w:val="24"/>
        </w:rPr>
        <w:t xml:space="preserve"> 11.107/2005. Essa solução vai depender dos elementos e do tipo de estrutura de interação entre os municípios. Observou-se que, no caso do Codap, o fator </w:t>
      </w:r>
      <w:r w:rsidRPr="005842BD">
        <w:rPr>
          <w:rFonts w:ascii="Times New Roman" w:hAnsi="Times New Roman"/>
          <w:i/>
          <w:sz w:val="24"/>
          <w:szCs w:val="24"/>
        </w:rPr>
        <w:t xml:space="preserve">Custo Político para a Gestão do consórcio, </w:t>
      </w:r>
      <w:r w:rsidRPr="005842BD">
        <w:rPr>
          <w:rFonts w:ascii="Times New Roman" w:hAnsi="Times New Roman"/>
          <w:sz w:val="24"/>
          <w:szCs w:val="24"/>
        </w:rPr>
        <w:t xml:space="preserve">de se aplicar a penalidade, é alto o suficiente para que esta não seja efetivada. </w:t>
      </w:r>
      <w:r>
        <w:rPr>
          <w:rFonts w:ascii="Times New Roman" w:hAnsi="Times New Roman"/>
          <w:sz w:val="24"/>
          <w:szCs w:val="24"/>
        </w:rPr>
        <w:t>Assim, os</w:t>
      </w:r>
      <w:r w:rsidRPr="005842BD">
        <w:rPr>
          <w:rFonts w:ascii="Times New Roman" w:hAnsi="Times New Roman"/>
          <w:sz w:val="24"/>
          <w:szCs w:val="24"/>
        </w:rPr>
        <w:t xml:space="preserve"> resultados indicam um arranjo institucional instável, permitindo que alguns municípios não cumpram com o pagamento do contrato de rateio, o que é fortalecido pelo fato do consórcio ser do tipo </w:t>
      </w:r>
      <w:r w:rsidRPr="005842BD">
        <w:rPr>
          <w:rFonts w:ascii="Times New Roman" w:hAnsi="Times New Roman"/>
          <w:i/>
          <w:sz w:val="24"/>
          <w:szCs w:val="24"/>
        </w:rPr>
        <w:t xml:space="preserve">não-integrado, </w:t>
      </w:r>
      <w:r w:rsidRPr="005842BD">
        <w:rPr>
          <w:rFonts w:ascii="Times New Roman" w:hAnsi="Times New Roman"/>
          <w:sz w:val="24"/>
          <w:szCs w:val="24"/>
        </w:rPr>
        <w:t xml:space="preserve">ou seja, a população não tem conhecimento suficiente </w:t>
      </w:r>
      <w:r w:rsidRPr="005842BD">
        <w:rPr>
          <w:rFonts w:ascii="Times New Roman" w:hAnsi="Times New Roman"/>
          <w:sz w:val="24"/>
          <w:szCs w:val="24"/>
        </w:rPr>
        <w:lastRenderedPageBreak/>
        <w:t>sobre a importância desse arranjo, levando o gestor público municipal a preferir gastos locais do que gastos com o consórcio, ou simplesmente se tornar inadimplente por divergências políticas particulares.</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Apesar dessa fragilidade no que se refere ao compromisso financeiro com o consórcio, a legislação </w:t>
      </w:r>
      <w:r w:rsidR="00780FED">
        <w:rPr>
          <w:rFonts w:ascii="Times New Roman" w:hAnsi="Times New Roman"/>
          <w:sz w:val="24"/>
          <w:szCs w:val="24"/>
        </w:rPr>
        <w:t>de 2005</w:t>
      </w:r>
      <w:r w:rsidR="00780FED" w:rsidRPr="005842BD">
        <w:rPr>
          <w:rFonts w:ascii="Times New Roman" w:hAnsi="Times New Roman"/>
          <w:sz w:val="24"/>
          <w:szCs w:val="24"/>
        </w:rPr>
        <w:t xml:space="preserve"> </w:t>
      </w:r>
      <w:r w:rsidRPr="005842BD">
        <w:rPr>
          <w:rFonts w:ascii="Times New Roman" w:hAnsi="Times New Roman"/>
          <w:sz w:val="24"/>
          <w:szCs w:val="24"/>
        </w:rPr>
        <w:t xml:space="preserve">criou um novo ambiente institucional o qual dificulta a extinção do Codap, valendo também para os outros consórcios públicos. Especificamente sobre este consórcio, observou-se que estar apoiado sob esse instrumento legal faz com que sua manutenção e sustentação não sejam problemas de primeira ordem. Tem-se como prioridade a redução do comportamento oportunista por parte daqueles municípios que </w:t>
      </w:r>
      <w:r w:rsidR="00891D49">
        <w:rPr>
          <w:rFonts w:ascii="Times New Roman" w:hAnsi="Times New Roman"/>
          <w:sz w:val="24"/>
          <w:szCs w:val="24"/>
        </w:rPr>
        <w:t>participam do</w:t>
      </w:r>
      <w:r w:rsidRPr="005842BD">
        <w:rPr>
          <w:rFonts w:ascii="Times New Roman" w:hAnsi="Times New Roman"/>
          <w:sz w:val="24"/>
          <w:szCs w:val="24"/>
        </w:rPr>
        <w:t xml:space="preserve"> consórcio, mas não cumpr</w:t>
      </w:r>
      <w:r w:rsidR="00891D49">
        <w:rPr>
          <w:rFonts w:ascii="Times New Roman" w:hAnsi="Times New Roman"/>
          <w:sz w:val="24"/>
          <w:szCs w:val="24"/>
        </w:rPr>
        <w:t>em</w:t>
      </w:r>
      <w:r w:rsidRPr="005842BD">
        <w:rPr>
          <w:rFonts w:ascii="Times New Roman" w:hAnsi="Times New Roman"/>
          <w:sz w:val="24"/>
          <w:szCs w:val="24"/>
        </w:rPr>
        <w:t xml:space="preserve"> o contrato de rateio.</w:t>
      </w:r>
    </w:p>
    <w:p w:rsidR="00F33738" w:rsidRPr="005842BD"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Portanto, os possíveis resultados de equilíbrio são influenciados pelo grau de importância dos custos sociais advindos da aplicação de penalidade para a gestão do consórcio, e o grau dos custos sociais dos prefeitos por conta da inadimplência. Estes elementos determina</w:t>
      </w:r>
      <w:r>
        <w:rPr>
          <w:rFonts w:ascii="Times New Roman" w:hAnsi="Times New Roman"/>
          <w:sz w:val="24"/>
          <w:szCs w:val="24"/>
        </w:rPr>
        <w:t>m</w:t>
      </w:r>
      <w:r w:rsidRPr="005842BD">
        <w:rPr>
          <w:rFonts w:ascii="Times New Roman" w:hAnsi="Times New Roman"/>
          <w:sz w:val="24"/>
          <w:szCs w:val="24"/>
        </w:rPr>
        <w:t xml:space="preserve"> os </w:t>
      </w:r>
      <w:r w:rsidRPr="005842BD">
        <w:rPr>
          <w:rFonts w:ascii="Times New Roman" w:hAnsi="Times New Roman"/>
          <w:i/>
          <w:sz w:val="24"/>
          <w:szCs w:val="24"/>
        </w:rPr>
        <w:t>payoffs</w:t>
      </w:r>
      <w:r w:rsidRPr="005842BD">
        <w:rPr>
          <w:rFonts w:ascii="Times New Roman" w:hAnsi="Times New Roman"/>
          <w:sz w:val="24"/>
          <w:szCs w:val="24"/>
        </w:rPr>
        <w:t xml:space="preserve"> dos jogadores, direcionando-os para os devidos resultados de equilíbrio.</w:t>
      </w:r>
    </w:p>
    <w:p w:rsidR="00F33738" w:rsidRPr="005842BD" w:rsidRDefault="00F33738" w:rsidP="00556A6E">
      <w:pPr>
        <w:spacing w:after="0" w:line="240" w:lineRule="auto"/>
        <w:ind w:firstLine="709"/>
        <w:jc w:val="both"/>
        <w:rPr>
          <w:rFonts w:ascii="Times New Roman" w:hAnsi="Times New Roman"/>
          <w:sz w:val="24"/>
          <w:szCs w:val="24"/>
        </w:rPr>
      </w:pPr>
      <w:r>
        <w:rPr>
          <w:rFonts w:ascii="Times New Roman" w:hAnsi="Times New Roman"/>
          <w:sz w:val="24"/>
          <w:szCs w:val="24"/>
        </w:rPr>
        <w:t>Os</w:t>
      </w:r>
      <w:r w:rsidRPr="005842BD">
        <w:rPr>
          <w:rFonts w:ascii="Times New Roman" w:hAnsi="Times New Roman"/>
          <w:sz w:val="24"/>
          <w:szCs w:val="24"/>
        </w:rPr>
        <w:t xml:space="preserve"> resultados levanta</w:t>
      </w:r>
      <w:r>
        <w:rPr>
          <w:rFonts w:ascii="Times New Roman" w:hAnsi="Times New Roman"/>
          <w:sz w:val="24"/>
          <w:szCs w:val="24"/>
        </w:rPr>
        <w:t>m</w:t>
      </w:r>
      <w:r w:rsidRPr="005842BD">
        <w:rPr>
          <w:rFonts w:ascii="Times New Roman" w:hAnsi="Times New Roman"/>
          <w:sz w:val="24"/>
          <w:szCs w:val="24"/>
        </w:rPr>
        <w:t xml:space="preserve"> questões </w:t>
      </w:r>
      <w:r>
        <w:rPr>
          <w:rFonts w:ascii="Times New Roman" w:hAnsi="Times New Roman"/>
          <w:sz w:val="24"/>
          <w:szCs w:val="24"/>
        </w:rPr>
        <w:t>sobre a</w:t>
      </w:r>
      <w:r w:rsidRPr="005842BD">
        <w:rPr>
          <w:rFonts w:ascii="Times New Roman" w:hAnsi="Times New Roman"/>
          <w:sz w:val="24"/>
          <w:szCs w:val="24"/>
        </w:rPr>
        <w:t xml:space="preserve"> construção de laços de confiança </w:t>
      </w:r>
      <w:r>
        <w:rPr>
          <w:rFonts w:ascii="Times New Roman" w:hAnsi="Times New Roman"/>
          <w:sz w:val="24"/>
          <w:szCs w:val="24"/>
        </w:rPr>
        <w:t>que envolvem aspectos</w:t>
      </w:r>
      <w:r w:rsidRPr="005842BD">
        <w:rPr>
          <w:rFonts w:ascii="Times New Roman" w:hAnsi="Times New Roman"/>
          <w:sz w:val="24"/>
          <w:szCs w:val="24"/>
        </w:rPr>
        <w:t xml:space="preserve"> sociológic</w:t>
      </w:r>
      <w:r>
        <w:rPr>
          <w:rFonts w:ascii="Times New Roman" w:hAnsi="Times New Roman"/>
          <w:sz w:val="24"/>
          <w:szCs w:val="24"/>
        </w:rPr>
        <w:t>o</w:t>
      </w:r>
      <w:r w:rsidRPr="005842BD">
        <w:rPr>
          <w:rFonts w:ascii="Times New Roman" w:hAnsi="Times New Roman"/>
          <w:sz w:val="24"/>
          <w:szCs w:val="24"/>
        </w:rPr>
        <w:t xml:space="preserve">s </w:t>
      </w:r>
      <w:r>
        <w:rPr>
          <w:rFonts w:ascii="Times New Roman" w:hAnsi="Times New Roman"/>
          <w:sz w:val="24"/>
          <w:szCs w:val="24"/>
        </w:rPr>
        <w:t>relacionados</w:t>
      </w:r>
      <w:r w:rsidRPr="005842BD">
        <w:rPr>
          <w:rFonts w:ascii="Times New Roman" w:hAnsi="Times New Roman"/>
          <w:sz w:val="24"/>
          <w:szCs w:val="24"/>
        </w:rPr>
        <w:t xml:space="preserve"> </w:t>
      </w:r>
      <w:r>
        <w:rPr>
          <w:rFonts w:ascii="Times New Roman" w:hAnsi="Times New Roman"/>
          <w:sz w:val="24"/>
          <w:szCs w:val="24"/>
        </w:rPr>
        <w:t xml:space="preserve">à </w:t>
      </w:r>
      <w:r w:rsidRPr="005842BD">
        <w:rPr>
          <w:rFonts w:ascii="Times New Roman" w:hAnsi="Times New Roman"/>
          <w:sz w:val="24"/>
          <w:szCs w:val="24"/>
        </w:rPr>
        <w:t xml:space="preserve">cultura, tradições locais e capital social,  </w:t>
      </w:r>
      <w:r>
        <w:rPr>
          <w:rFonts w:ascii="Times New Roman" w:hAnsi="Times New Roman"/>
          <w:sz w:val="24"/>
          <w:szCs w:val="24"/>
        </w:rPr>
        <w:t xml:space="preserve">aspectos </w:t>
      </w:r>
      <w:r w:rsidRPr="005842BD">
        <w:rPr>
          <w:rFonts w:ascii="Times New Roman" w:hAnsi="Times New Roman"/>
          <w:sz w:val="24"/>
          <w:szCs w:val="24"/>
        </w:rPr>
        <w:t>histórico</w:t>
      </w:r>
      <w:r>
        <w:rPr>
          <w:rFonts w:ascii="Times New Roman" w:hAnsi="Times New Roman"/>
          <w:sz w:val="24"/>
          <w:szCs w:val="24"/>
        </w:rPr>
        <w:t>s associados à</w:t>
      </w:r>
      <w:r w:rsidRPr="005842BD">
        <w:rPr>
          <w:rFonts w:ascii="Times New Roman" w:hAnsi="Times New Roman"/>
          <w:sz w:val="24"/>
          <w:szCs w:val="24"/>
        </w:rPr>
        <w:t xml:space="preserve"> construção de redes de cooperação intermunicipais, e também </w:t>
      </w:r>
      <w:r>
        <w:rPr>
          <w:rFonts w:ascii="Times New Roman" w:hAnsi="Times New Roman"/>
          <w:sz w:val="24"/>
          <w:szCs w:val="24"/>
        </w:rPr>
        <w:t>da</w:t>
      </w:r>
      <w:r w:rsidRPr="005842BD">
        <w:rPr>
          <w:rFonts w:ascii="Times New Roman" w:hAnsi="Times New Roman"/>
          <w:sz w:val="24"/>
          <w:szCs w:val="24"/>
        </w:rPr>
        <w:t xml:space="preserve"> teoria da escolha racional, em que a ação coletiva pode surgir mesmo sem haver confiança, por meio da construção de mecanismos de punição e incentivos, ou seja, por regras formais bem definidas.</w:t>
      </w:r>
    </w:p>
    <w:p w:rsidR="00F33738" w:rsidRPr="00DE1863" w:rsidRDefault="00F33738" w:rsidP="00556A6E">
      <w:pPr>
        <w:spacing w:after="0" w:line="240" w:lineRule="auto"/>
        <w:ind w:firstLine="709"/>
        <w:jc w:val="both"/>
        <w:rPr>
          <w:rFonts w:ascii="Times New Roman" w:hAnsi="Times New Roman"/>
          <w:sz w:val="24"/>
          <w:szCs w:val="24"/>
        </w:rPr>
      </w:pPr>
      <w:r w:rsidRPr="005842BD">
        <w:rPr>
          <w:rFonts w:ascii="Times New Roman" w:hAnsi="Times New Roman"/>
          <w:sz w:val="24"/>
          <w:szCs w:val="24"/>
        </w:rPr>
        <w:t xml:space="preserve">Sob estes diferentes enfoques, deve-se repensar as estratégias de manutenção de consórcios públicos, revelando a importância de uma análise diferenciada para cada arranjo, respeitando as características histórico-culturais dos municípios e, não menos importante, </w:t>
      </w:r>
      <w:r w:rsidRPr="00DE1863">
        <w:rPr>
          <w:rFonts w:ascii="Times New Roman" w:hAnsi="Times New Roman"/>
          <w:sz w:val="24"/>
          <w:szCs w:val="24"/>
        </w:rPr>
        <w:t xml:space="preserve">deve-se compreender o funcionamento dos mecanismos de punição e incentivo induzidos pela promulgação de leis que orientam a formação de consórcios públicos. </w:t>
      </w:r>
    </w:p>
    <w:p w:rsidR="00F33738" w:rsidRPr="00DE1863" w:rsidRDefault="00F33738" w:rsidP="0093393F">
      <w:pPr>
        <w:spacing w:after="0" w:line="240" w:lineRule="auto"/>
        <w:rPr>
          <w:rFonts w:ascii="Times New Roman" w:hAnsi="Times New Roman"/>
          <w:b/>
          <w:sz w:val="24"/>
          <w:szCs w:val="24"/>
        </w:rPr>
      </w:pPr>
    </w:p>
    <w:p w:rsidR="00F33738" w:rsidRPr="00DE1863" w:rsidRDefault="00F33738" w:rsidP="00556A6E">
      <w:pPr>
        <w:spacing w:after="0" w:line="240" w:lineRule="auto"/>
        <w:rPr>
          <w:rFonts w:ascii="Times New Roman" w:hAnsi="Times New Roman"/>
          <w:b/>
          <w:sz w:val="24"/>
          <w:szCs w:val="24"/>
        </w:rPr>
      </w:pPr>
      <w:r w:rsidRPr="00DE1863">
        <w:rPr>
          <w:rFonts w:ascii="Times New Roman" w:hAnsi="Times New Roman"/>
          <w:b/>
          <w:sz w:val="24"/>
          <w:szCs w:val="24"/>
        </w:rPr>
        <w:t>REFERÊNCIAS</w:t>
      </w:r>
    </w:p>
    <w:p w:rsidR="00F33738" w:rsidRPr="00DE1863" w:rsidRDefault="00F33738" w:rsidP="00556A6E">
      <w:pPr>
        <w:autoSpaceDE w:val="0"/>
        <w:autoSpaceDN w:val="0"/>
        <w:adjustRightInd w:val="0"/>
        <w:spacing w:after="0" w:line="240" w:lineRule="auto"/>
        <w:rPr>
          <w:rFonts w:ascii="Times New Roman" w:hAnsi="Times New Roman"/>
          <w:b/>
          <w:bCs/>
          <w:color w:val="000000"/>
          <w:sz w:val="24"/>
          <w:szCs w:val="24"/>
          <w:lang w:eastAsia="pt-BR"/>
        </w:rPr>
      </w:pPr>
    </w:p>
    <w:p w:rsidR="00F33738" w:rsidRPr="00DE1863"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BASTOS, Caroline Ramos Antunes; GAMBATE, Dionathan Boiher - </w:t>
      </w:r>
      <w:r w:rsidRPr="0093393F">
        <w:rPr>
          <w:rFonts w:ascii="Times New Roman" w:hAnsi="Times New Roman"/>
          <w:b/>
          <w:sz w:val="24"/>
          <w:szCs w:val="24"/>
        </w:rPr>
        <w:t>A revolução do consórcio público e suas consequências para a região do Caparaó Capixaba</w:t>
      </w:r>
      <w:r w:rsidRPr="0093393F">
        <w:rPr>
          <w:rFonts w:ascii="Times New Roman" w:hAnsi="Times New Roman"/>
          <w:sz w:val="24"/>
          <w:szCs w:val="24"/>
        </w:rPr>
        <w:t xml:space="preserve">. </w:t>
      </w:r>
      <w:r w:rsidRPr="00DE1863">
        <w:rPr>
          <w:rFonts w:ascii="Times New Roman" w:hAnsi="Times New Roman"/>
          <w:sz w:val="24"/>
          <w:szCs w:val="24"/>
        </w:rPr>
        <w:t>–</w:t>
      </w:r>
      <w:r w:rsidRPr="0093393F">
        <w:rPr>
          <w:rFonts w:ascii="Times New Roman" w:hAnsi="Times New Roman"/>
          <w:sz w:val="24"/>
          <w:szCs w:val="24"/>
        </w:rPr>
        <w:t xml:space="preserve"> Prefeitura Municipal de Muniz Freire, 2010. </w:t>
      </w:r>
    </w:p>
    <w:p w:rsidR="00F33738" w:rsidRPr="007E4FDD" w:rsidRDefault="00F33738" w:rsidP="009A6E06">
      <w:pPr>
        <w:spacing w:after="80" w:line="240" w:lineRule="auto"/>
        <w:jc w:val="both"/>
        <w:rPr>
          <w:rFonts w:ascii="Times New Roman" w:hAnsi="Times New Roman"/>
          <w:sz w:val="24"/>
          <w:szCs w:val="24"/>
          <w:lang w:val="en-US"/>
        </w:rPr>
      </w:pPr>
      <w:r w:rsidRPr="0093393F">
        <w:rPr>
          <w:rFonts w:ascii="Times New Roman" w:hAnsi="Times New Roman"/>
          <w:sz w:val="24"/>
          <w:szCs w:val="24"/>
        </w:rPr>
        <w:t xml:space="preserve">BRASIL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Emenda Constitucional 19/1998</w:t>
      </w:r>
      <w:r w:rsidRPr="0093393F">
        <w:rPr>
          <w:rFonts w:ascii="Times New Roman" w:hAnsi="Times New Roman"/>
          <w:sz w:val="24"/>
          <w:szCs w:val="24"/>
        </w:rPr>
        <w:t xml:space="preserve"> - Disponível em http://www.planalto.gov.br/ccivil_03/constituicao/Emendas/Emc/emc19.htm. Acesso em fevereiro de 2013. </w:t>
      </w:r>
      <w:r w:rsidRPr="007E4FDD">
        <w:rPr>
          <w:rFonts w:ascii="Times New Roman" w:hAnsi="Times New Roman"/>
          <w:sz w:val="24"/>
          <w:szCs w:val="24"/>
          <w:lang w:val="en-US"/>
        </w:rPr>
        <w:t>1998</w:t>
      </w:r>
    </w:p>
    <w:p w:rsidR="001D6C4E" w:rsidRPr="0093393F" w:rsidRDefault="001D6C4E" w:rsidP="001D6C4E">
      <w:pPr>
        <w:spacing w:after="80" w:line="240" w:lineRule="auto"/>
        <w:jc w:val="both"/>
        <w:rPr>
          <w:rFonts w:ascii="Times New Roman" w:hAnsi="Times New Roman"/>
          <w:sz w:val="24"/>
          <w:szCs w:val="24"/>
        </w:rPr>
      </w:pPr>
      <w:r w:rsidRPr="007E4FDD">
        <w:rPr>
          <w:rFonts w:ascii="Times New Roman" w:hAnsi="Times New Roman"/>
          <w:sz w:val="24"/>
          <w:szCs w:val="24"/>
          <w:lang w:val="en-US"/>
        </w:rPr>
        <w:t xml:space="preserve">BUGARIN, </w:t>
      </w:r>
      <w:proofErr w:type="spellStart"/>
      <w:r w:rsidRPr="007E4FDD">
        <w:rPr>
          <w:rFonts w:ascii="Times New Roman" w:hAnsi="Times New Roman"/>
          <w:sz w:val="24"/>
          <w:szCs w:val="24"/>
          <w:lang w:val="en-US"/>
        </w:rPr>
        <w:t>Maurício</w:t>
      </w:r>
      <w:proofErr w:type="spellEnd"/>
      <w:r w:rsidRPr="007E4FDD">
        <w:rPr>
          <w:rFonts w:ascii="Times New Roman" w:hAnsi="Times New Roman"/>
          <w:sz w:val="24"/>
          <w:szCs w:val="24"/>
          <w:lang w:val="en-US"/>
        </w:rPr>
        <w:t xml:space="preserve"> S. - </w:t>
      </w:r>
      <w:r w:rsidRPr="007E4FDD">
        <w:rPr>
          <w:rFonts w:ascii="Times New Roman" w:hAnsi="Times New Roman"/>
          <w:b/>
          <w:sz w:val="24"/>
          <w:szCs w:val="24"/>
          <w:lang w:val="en-US"/>
        </w:rPr>
        <w:t>Subnational Debt Renegotiation and Elections: Experimentation and Reputation in the Brazilian Fiscal Federalism</w:t>
      </w:r>
      <w:r w:rsidRPr="007E4FDD">
        <w:rPr>
          <w:rFonts w:ascii="Times New Roman" w:hAnsi="Times New Roman"/>
          <w:sz w:val="24"/>
          <w:szCs w:val="24"/>
          <w:lang w:val="en-US"/>
        </w:rPr>
        <w:t xml:space="preserve">. </w:t>
      </w:r>
      <w:r w:rsidRPr="001D6C4E">
        <w:rPr>
          <w:rFonts w:ascii="Times New Roman" w:hAnsi="Times New Roman"/>
          <w:sz w:val="24"/>
          <w:szCs w:val="24"/>
        </w:rPr>
        <w:t>Brazilian Review of Econometrics v. 26, no 1, pp. 67–104 May, 2006</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CALDAS, Eduardo de Lima </w:t>
      </w:r>
      <w:r w:rsidRPr="0093393F">
        <w:rPr>
          <w:rFonts w:ascii="Times New Roman" w:hAnsi="Times New Roman"/>
          <w:b/>
          <w:sz w:val="24"/>
          <w:szCs w:val="24"/>
        </w:rPr>
        <w:t>- Formação de Agendas Governamentais Locais: o caso dos Consórcios Intermunicipais</w:t>
      </w:r>
      <w:r w:rsidRPr="0093393F">
        <w:rPr>
          <w:rFonts w:ascii="Times New Roman" w:hAnsi="Times New Roman"/>
          <w:sz w:val="24"/>
          <w:szCs w:val="24"/>
        </w:rPr>
        <w:t xml:space="preserve">. Tese (doutorado) </w:t>
      </w:r>
      <w:r w:rsidRPr="00DE1863">
        <w:rPr>
          <w:rFonts w:ascii="Times New Roman" w:hAnsi="Times New Roman"/>
          <w:sz w:val="24"/>
          <w:szCs w:val="24"/>
        </w:rPr>
        <w:t>–</w:t>
      </w:r>
      <w:r w:rsidRPr="0093393F">
        <w:rPr>
          <w:rFonts w:ascii="Times New Roman" w:hAnsi="Times New Roman"/>
          <w:sz w:val="24"/>
          <w:szCs w:val="24"/>
        </w:rPr>
        <w:t xml:space="preserve"> Faculdade de Filosofia, Letras e Ciências Humanas da Universidade de São Paulo (FFLCH-USP), 2007. Disponível em </w:t>
      </w:r>
      <w:hyperlink r:id="rId10" w:history="1">
        <w:r w:rsidRPr="0093393F">
          <w:rPr>
            <w:rFonts w:ascii="Times New Roman" w:hAnsi="Times New Roman"/>
            <w:sz w:val="24"/>
            <w:szCs w:val="24"/>
          </w:rPr>
          <w:t>www.teses.usp.br/teses/.../TESE_EDUARDO_LIMA_CALDAS.pdf</w:t>
        </w:r>
      </w:hyperlink>
      <w:r w:rsidRPr="0093393F">
        <w:rPr>
          <w:rFonts w:ascii="Times New Roman" w:hAnsi="Times New Roman"/>
          <w:sz w:val="24"/>
          <w:szCs w:val="24"/>
        </w:rPr>
        <w:t>. Acesso em setembro de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CODAP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Alto Paraopeba: um dos maiores polos de desenvolvimento do país</w:t>
      </w:r>
      <w:r w:rsidRPr="0093393F">
        <w:rPr>
          <w:rFonts w:ascii="Times New Roman" w:hAnsi="Times New Roman"/>
          <w:sz w:val="24"/>
          <w:szCs w:val="24"/>
        </w:rPr>
        <w:t>. Veículo informativo do Consórcio Público para desenvolvimento do Alto Paraopeba. Maio de 2010.</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CODAP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Alto Paraopeba: Finanças sem crise</w:t>
      </w:r>
      <w:r w:rsidRPr="0093393F">
        <w:rPr>
          <w:rFonts w:ascii="Times New Roman" w:hAnsi="Times New Roman"/>
          <w:sz w:val="24"/>
          <w:szCs w:val="24"/>
        </w:rPr>
        <w:t>. Veículo informativo do Consórcio Público para desenvolvimento do Alto Paraopeba. Jan/Jul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lastRenderedPageBreak/>
        <w:t xml:space="preserve">CEZAR, Paulo Sérgio Mendes César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Consórcios Públicos e o principio da eficiência na administração pública</w:t>
      </w:r>
      <w:r w:rsidRPr="0093393F">
        <w:rPr>
          <w:rFonts w:ascii="Times New Roman" w:hAnsi="Times New Roman"/>
          <w:sz w:val="24"/>
          <w:szCs w:val="24"/>
        </w:rPr>
        <w:t xml:space="preserve">. Monografia. Faculdade de Direito </w:t>
      </w:r>
      <w:r w:rsidRPr="00DE1863">
        <w:rPr>
          <w:rFonts w:ascii="Times New Roman" w:hAnsi="Times New Roman"/>
          <w:sz w:val="24"/>
          <w:szCs w:val="24"/>
        </w:rPr>
        <w:t>–</w:t>
      </w:r>
      <w:r w:rsidRPr="0093393F">
        <w:rPr>
          <w:rFonts w:ascii="Times New Roman" w:hAnsi="Times New Roman"/>
          <w:sz w:val="24"/>
          <w:szCs w:val="24"/>
        </w:rPr>
        <w:t xml:space="preserve"> UFMG. Belo Horizonte, 2008.</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CRUZ, Maria do Carmo Meirelles Toledo. </w:t>
      </w:r>
      <w:r w:rsidRPr="0093393F">
        <w:rPr>
          <w:rFonts w:ascii="Times New Roman" w:hAnsi="Times New Roman"/>
          <w:b/>
          <w:sz w:val="24"/>
          <w:szCs w:val="24"/>
        </w:rPr>
        <w:t>Consórcios intermunicipais: uma alternativa de integração regional ascendente.</w:t>
      </w:r>
      <w:r w:rsidRPr="0093393F">
        <w:rPr>
          <w:rFonts w:ascii="Times New Roman" w:hAnsi="Times New Roman"/>
          <w:sz w:val="24"/>
          <w:szCs w:val="24"/>
        </w:rPr>
        <w:t xml:space="preserve"> In: CACCIA-BAVA, Sílvio, PAULISC, Veronika e SPINK, Peter (organizadores). Novos contornos da gestão local: conceitos em construção. São Paulo: Instituto Pólis, Programa Gestão Pública e Cidadania/FGV-EAESP, 2002.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FUJIWARA, Luis e JÁBALI, Paulo. </w:t>
      </w:r>
      <w:r w:rsidRPr="0093393F">
        <w:rPr>
          <w:rFonts w:ascii="Times New Roman" w:hAnsi="Times New Roman"/>
          <w:b/>
          <w:sz w:val="24"/>
          <w:szCs w:val="24"/>
        </w:rPr>
        <w:t>Programa de Proteção aos Mananciais</w:t>
      </w:r>
      <w:r w:rsidRPr="0093393F">
        <w:rPr>
          <w:rFonts w:ascii="Times New Roman" w:hAnsi="Times New Roman"/>
          <w:sz w:val="24"/>
          <w:szCs w:val="24"/>
        </w:rPr>
        <w:t>. In: FARAH, Marta Ferreira Santos e BARBOZA, Hélio Batista (orgs.). 20 Experiências de Gestão Pública e Cidadania. São Paulo: Programa Gestão Pública e Cidadania, 2001.</w:t>
      </w:r>
    </w:p>
    <w:p w:rsidR="00F33738" w:rsidRPr="0093393F" w:rsidRDefault="00F33738" w:rsidP="009A6E06">
      <w:pPr>
        <w:spacing w:after="80" w:line="240" w:lineRule="auto"/>
        <w:jc w:val="both"/>
        <w:rPr>
          <w:rFonts w:ascii="Times New Roman" w:hAnsi="Times New Roman"/>
          <w:sz w:val="24"/>
          <w:szCs w:val="24"/>
          <w:lang w:val="en-US"/>
        </w:rPr>
      </w:pPr>
      <w:r w:rsidRPr="0093393F">
        <w:rPr>
          <w:rFonts w:ascii="Times New Roman" w:hAnsi="Times New Roman"/>
          <w:sz w:val="24"/>
          <w:szCs w:val="24"/>
          <w:lang w:val="en-US"/>
        </w:rPr>
        <w:t xml:space="preserve">GIBBONS, Robert - </w:t>
      </w:r>
      <w:r w:rsidRPr="0093393F">
        <w:rPr>
          <w:rFonts w:ascii="Times New Roman" w:hAnsi="Times New Roman"/>
          <w:b/>
          <w:sz w:val="24"/>
          <w:szCs w:val="24"/>
          <w:lang w:val="en-US"/>
        </w:rPr>
        <w:t>Game Theory for Applied Economists</w:t>
      </w:r>
      <w:r w:rsidRPr="0093393F">
        <w:rPr>
          <w:rFonts w:ascii="Times New Roman" w:hAnsi="Times New Roman"/>
          <w:sz w:val="24"/>
          <w:szCs w:val="24"/>
          <w:lang w:val="en-US"/>
        </w:rPr>
        <w:t>, Princeton University Press, 1992.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JACOBI, Pedro e TEIXEIRA, Marco Antonio Carvalho. </w:t>
      </w:r>
      <w:r w:rsidRPr="0093393F">
        <w:rPr>
          <w:rFonts w:ascii="Times New Roman" w:hAnsi="Times New Roman"/>
          <w:b/>
          <w:sz w:val="24"/>
          <w:szCs w:val="24"/>
        </w:rPr>
        <w:t>Consórcio Quiriri: programa Intermunicipal de Tratamento Participativo de Resíduos Sólidos da Região do Alto Rio Negro Catarinense</w:t>
      </w:r>
      <w:r w:rsidRPr="0093393F">
        <w:rPr>
          <w:rFonts w:ascii="Times New Roman" w:hAnsi="Times New Roman"/>
          <w:sz w:val="24"/>
          <w:szCs w:val="24"/>
        </w:rPr>
        <w:t>. In: FARAH, Marta Ferreira Santos e BARBOZA, Hélio Batista (orgs.). Novas Experiências de Gestão Pública e Cidadania. Rio de Janeiro: Editora FGV, 2000.</w:t>
      </w:r>
    </w:p>
    <w:p w:rsidR="00F33738"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LACZYNSKI, Patrícia. </w:t>
      </w:r>
      <w:r w:rsidRPr="0093393F">
        <w:rPr>
          <w:rFonts w:ascii="Times New Roman" w:hAnsi="Times New Roman"/>
          <w:b/>
          <w:sz w:val="24"/>
          <w:szCs w:val="24"/>
        </w:rPr>
        <w:t>Formação de consórcios públicos em regiões metropolitanas: o caso do projeto Novos Consórcios Públicos para Governança Metropolitana.</w:t>
      </w:r>
      <w:r w:rsidRPr="0093393F">
        <w:rPr>
          <w:rFonts w:ascii="Times New Roman" w:hAnsi="Times New Roman"/>
          <w:sz w:val="24"/>
          <w:szCs w:val="24"/>
        </w:rPr>
        <w:t xml:space="preserve"> 2010. Acesso em Julho de 2012. Disponível em </w:t>
      </w:r>
      <w:r w:rsidR="00E76690" w:rsidRPr="00E76690">
        <w:rPr>
          <w:rFonts w:ascii="Times New Roman" w:hAnsi="Times New Roman"/>
          <w:sz w:val="24"/>
          <w:szCs w:val="24"/>
        </w:rPr>
        <w:t>http://www.repositorio.seap.pr.gov.br</w:t>
      </w:r>
      <w:r w:rsidRPr="0093393F">
        <w:rPr>
          <w:rFonts w:ascii="Times New Roman" w:hAnsi="Times New Roman"/>
          <w:sz w:val="24"/>
          <w:szCs w:val="24"/>
        </w:rPr>
        <w:t>.</w:t>
      </w:r>
    </w:p>
    <w:p w:rsidR="00E76690" w:rsidRPr="0093393F" w:rsidRDefault="00E76690" w:rsidP="009A6E06">
      <w:pPr>
        <w:spacing w:after="80" w:line="240" w:lineRule="auto"/>
        <w:jc w:val="both"/>
        <w:rPr>
          <w:rFonts w:ascii="Times New Roman" w:hAnsi="Times New Roman"/>
          <w:sz w:val="24"/>
          <w:szCs w:val="24"/>
        </w:rPr>
      </w:pPr>
      <w:r>
        <w:rPr>
          <w:rFonts w:ascii="Times New Roman" w:hAnsi="Times New Roman"/>
          <w:sz w:val="24"/>
          <w:szCs w:val="24"/>
        </w:rPr>
        <w:t xml:space="preserve">LANDINI, Luiz – </w:t>
      </w:r>
      <w:r w:rsidRPr="009A6E06">
        <w:rPr>
          <w:rFonts w:ascii="Times New Roman" w:hAnsi="Times New Roman"/>
          <w:b/>
          <w:sz w:val="24"/>
          <w:szCs w:val="24"/>
        </w:rPr>
        <w:t>Entrevista com Gestor do CODAP</w:t>
      </w:r>
      <w:r>
        <w:rPr>
          <w:rFonts w:ascii="Times New Roman" w:hAnsi="Times New Roman"/>
          <w:sz w:val="24"/>
          <w:szCs w:val="24"/>
        </w:rPr>
        <w:t>. Relatório de Pesquisa, 2013.</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KIRSCHBAUM, Charles. e IWAI, Tatiana  </w:t>
      </w:r>
      <w:r w:rsidRPr="0093393F">
        <w:rPr>
          <w:rFonts w:ascii="Times New Roman" w:hAnsi="Times New Roman"/>
          <w:b/>
          <w:sz w:val="24"/>
          <w:szCs w:val="24"/>
        </w:rPr>
        <w:t>Teoria dos Jogos e Microssociologia 1</w:t>
      </w:r>
      <w:r w:rsidRPr="0093393F">
        <w:rPr>
          <w:rFonts w:ascii="Times New Roman" w:hAnsi="Times New Roman"/>
          <w:sz w:val="24"/>
          <w:szCs w:val="24"/>
        </w:rPr>
        <w:t>41 RAC, Curitiba, v. 15, n. 1, art. 8, pp. 138-157, Jan./Fev. 2011. Acesso em agosto de 2012. Disponível em http://www.scielo.br/pdf/rac/v15n1/v15n1a09.pdf</w:t>
      </w:r>
    </w:p>
    <w:p w:rsidR="00F33738" w:rsidRPr="0093393F" w:rsidRDefault="00F33738" w:rsidP="009A6E06">
      <w:pPr>
        <w:spacing w:after="80" w:line="240" w:lineRule="auto"/>
        <w:jc w:val="both"/>
        <w:rPr>
          <w:rFonts w:ascii="Times New Roman" w:hAnsi="Times New Roman"/>
          <w:sz w:val="24"/>
          <w:szCs w:val="24"/>
          <w:lang w:val="en-US"/>
        </w:rPr>
      </w:pPr>
      <w:proofErr w:type="gramStart"/>
      <w:r w:rsidRPr="0093393F">
        <w:rPr>
          <w:rFonts w:ascii="Times New Roman" w:hAnsi="Times New Roman"/>
          <w:sz w:val="24"/>
          <w:szCs w:val="24"/>
          <w:lang w:val="en-US"/>
        </w:rPr>
        <w:t xml:space="preserve">KREPS, David M. e WILSON, Robert - </w:t>
      </w:r>
      <w:r w:rsidRPr="0093393F">
        <w:rPr>
          <w:rFonts w:ascii="Times New Roman" w:hAnsi="Times New Roman"/>
          <w:b/>
          <w:sz w:val="24"/>
          <w:szCs w:val="24"/>
          <w:lang w:val="en-US"/>
        </w:rPr>
        <w:t>Reputation and Imperfect Information.</w:t>
      </w:r>
      <w:proofErr w:type="gramEnd"/>
      <w:r w:rsidRPr="0093393F">
        <w:rPr>
          <w:rFonts w:ascii="Times New Roman" w:hAnsi="Times New Roman"/>
          <w:sz w:val="24"/>
          <w:szCs w:val="24"/>
          <w:lang w:val="en-US"/>
        </w:rPr>
        <w:t xml:space="preserve"> </w:t>
      </w:r>
      <w:proofErr w:type="gramStart"/>
      <w:r w:rsidRPr="0093393F">
        <w:rPr>
          <w:rFonts w:ascii="Times New Roman" w:hAnsi="Times New Roman"/>
          <w:sz w:val="24"/>
          <w:szCs w:val="24"/>
          <w:lang w:val="en-US"/>
        </w:rPr>
        <w:t xml:space="preserve">Journal of </w:t>
      </w:r>
      <w:proofErr w:type="spellStart"/>
      <w:r w:rsidRPr="0093393F">
        <w:rPr>
          <w:rFonts w:ascii="Times New Roman" w:hAnsi="Times New Roman"/>
          <w:sz w:val="24"/>
          <w:szCs w:val="24"/>
          <w:lang w:val="en-US"/>
        </w:rPr>
        <w:t>Economia</w:t>
      </w:r>
      <w:proofErr w:type="spellEnd"/>
      <w:r w:rsidRPr="0093393F">
        <w:rPr>
          <w:rFonts w:ascii="Times New Roman" w:hAnsi="Times New Roman"/>
          <w:sz w:val="24"/>
          <w:szCs w:val="24"/>
          <w:lang w:val="en-US"/>
        </w:rPr>
        <w:t xml:space="preserve"> Theory, 27, 1982.</w:t>
      </w:r>
      <w:proofErr w:type="gramEnd"/>
    </w:p>
    <w:p w:rsidR="00F33738" w:rsidRPr="0093393F" w:rsidRDefault="00F33738" w:rsidP="009A6E06">
      <w:pPr>
        <w:spacing w:after="80" w:line="240" w:lineRule="auto"/>
        <w:jc w:val="both"/>
        <w:rPr>
          <w:rFonts w:ascii="Times New Roman" w:hAnsi="Times New Roman"/>
          <w:sz w:val="24"/>
          <w:szCs w:val="24"/>
        </w:rPr>
      </w:pPr>
      <w:proofErr w:type="gramStart"/>
      <w:r w:rsidRPr="0093393F">
        <w:rPr>
          <w:rFonts w:ascii="Times New Roman" w:hAnsi="Times New Roman"/>
          <w:sz w:val="24"/>
          <w:szCs w:val="24"/>
          <w:lang w:val="en-US"/>
        </w:rPr>
        <w:t xml:space="preserve">MAS-COLELL, A, WHINSTON, M.D. e GREEN, J.R. </w:t>
      </w:r>
      <w:r w:rsidRPr="0093393F">
        <w:rPr>
          <w:rFonts w:ascii="Times New Roman" w:hAnsi="Times New Roman"/>
          <w:b/>
          <w:sz w:val="24"/>
          <w:szCs w:val="24"/>
          <w:lang w:val="en-US"/>
        </w:rPr>
        <w:t>Microeconomic Theory</w:t>
      </w:r>
      <w:r w:rsidRPr="0093393F">
        <w:rPr>
          <w:rFonts w:ascii="Times New Roman" w:hAnsi="Times New Roman"/>
          <w:sz w:val="24"/>
          <w:szCs w:val="24"/>
          <w:lang w:val="en-US"/>
        </w:rPr>
        <w:t>.</w:t>
      </w:r>
      <w:proofErr w:type="gramEnd"/>
      <w:r w:rsidRPr="0093393F">
        <w:rPr>
          <w:rFonts w:ascii="Times New Roman" w:hAnsi="Times New Roman"/>
          <w:sz w:val="24"/>
          <w:szCs w:val="24"/>
          <w:lang w:val="en-US"/>
        </w:rPr>
        <w:t xml:space="preserve"> </w:t>
      </w:r>
      <w:r w:rsidRPr="0093393F">
        <w:rPr>
          <w:rFonts w:ascii="Times New Roman" w:hAnsi="Times New Roman"/>
          <w:sz w:val="24"/>
          <w:szCs w:val="24"/>
        </w:rPr>
        <w:t>New York, Oxford University Press, 1995.</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MENEGUIN, Fernando; BUGARIN, Maurício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Pacto de estabilidade da União Européia: há incentivos ao seu cumprimento?</w:t>
      </w:r>
      <w:r w:rsidRPr="0093393F">
        <w:rPr>
          <w:rFonts w:ascii="Times New Roman" w:hAnsi="Times New Roman"/>
          <w:sz w:val="24"/>
          <w:szCs w:val="24"/>
        </w:rPr>
        <w:t xml:space="preserve"> Economia Aplicada, São Paulo, V. 10, N. 3, P. 307-324, jul/set 2006. </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MINISTÉRIO DO PLANEJAMENTO ORÇAMENTO E GESTÃO. </w:t>
      </w:r>
      <w:r w:rsidRPr="0093393F">
        <w:rPr>
          <w:rFonts w:ascii="Times New Roman" w:hAnsi="Times New Roman"/>
          <w:b/>
          <w:sz w:val="24"/>
          <w:szCs w:val="24"/>
        </w:rPr>
        <w:t xml:space="preserve">Projeto Brasil Municípios. </w:t>
      </w:r>
      <w:r w:rsidRPr="0093393F">
        <w:rPr>
          <w:rFonts w:ascii="Times New Roman" w:hAnsi="Times New Roman"/>
          <w:sz w:val="24"/>
          <w:szCs w:val="24"/>
        </w:rPr>
        <w:t>2011. Acesso em Julho de 2012. Disponível em http://www.consorciopublico.ce.gov.br.</w:t>
      </w:r>
    </w:p>
    <w:p w:rsidR="00F33738" w:rsidRPr="0093393F" w:rsidRDefault="00F33738" w:rsidP="009A6E06">
      <w:pPr>
        <w:spacing w:after="80" w:line="240" w:lineRule="auto"/>
        <w:jc w:val="both"/>
        <w:rPr>
          <w:rFonts w:ascii="Times New Roman" w:hAnsi="Times New Roman"/>
          <w:sz w:val="24"/>
          <w:szCs w:val="24"/>
        </w:rPr>
      </w:pPr>
      <w:r w:rsidRPr="007E4FDD">
        <w:rPr>
          <w:rFonts w:ascii="Times New Roman" w:hAnsi="Times New Roman"/>
          <w:sz w:val="24"/>
          <w:szCs w:val="24"/>
        </w:rPr>
        <w:t xml:space="preserve">NORTH, Douglas. </w:t>
      </w:r>
      <w:proofErr w:type="gramStart"/>
      <w:r w:rsidRPr="0093393F">
        <w:rPr>
          <w:rFonts w:ascii="Times New Roman" w:hAnsi="Times New Roman"/>
          <w:b/>
          <w:szCs w:val="24"/>
          <w:lang w:val="en-US"/>
        </w:rPr>
        <w:t>Institutions, Institutional Change and Economic Performance</w:t>
      </w:r>
      <w:r w:rsidRPr="0093393F">
        <w:rPr>
          <w:rFonts w:ascii="Times New Roman" w:hAnsi="Times New Roman"/>
          <w:szCs w:val="24"/>
          <w:lang w:val="en-US"/>
        </w:rPr>
        <w:t xml:space="preserve"> </w:t>
      </w:r>
      <w:r w:rsidRPr="00DE1863">
        <w:rPr>
          <w:rFonts w:ascii="Times New Roman" w:hAnsi="Times New Roman"/>
          <w:sz w:val="24"/>
          <w:szCs w:val="24"/>
          <w:lang w:val="en-US"/>
        </w:rPr>
        <w:t>–</w:t>
      </w:r>
      <w:r w:rsidRPr="0093393F">
        <w:rPr>
          <w:rFonts w:ascii="Times New Roman" w:hAnsi="Times New Roman"/>
          <w:sz w:val="24"/>
          <w:szCs w:val="24"/>
          <w:lang w:val="en-US"/>
        </w:rPr>
        <w:t xml:space="preserve"> Cambridge University Press </w:t>
      </w:r>
      <w:r w:rsidRPr="00DE1863">
        <w:rPr>
          <w:rFonts w:ascii="Times New Roman" w:hAnsi="Times New Roman"/>
          <w:sz w:val="24"/>
          <w:szCs w:val="24"/>
          <w:lang w:val="en-US"/>
        </w:rPr>
        <w:t>–</w:t>
      </w:r>
      <w:r w:rsidRPr="0093393F">
        <w:rPr>
          <w:rFonts w:ascii="Times New Roman" w:hAnsi="Times New Roman"/>
          <w:sz w:val="24"/>
          <w:szCs w:val="24"/>
          <w:lang w:val="en-US"/>
        </w:rPr>
        <w:t xml:space="preserve"> Cambridge.</w:t>
      </w:r>
      <w:proofErr w:type="gramEnd"/>
      <w:r w:rsidRPr="0093393F">
        <w:rPr>
          <w:rFonts w:ascii="Times New Roman" w:hAnsi="Times New Roman"/>
          <w:sz w:val="24"/>
          <w:szCs w:val="24"/>
          <w:lang w:val="en-US"/>
        </w:rPr>
        <w:t xml:space="preserve"> </w:t>
      </w:r>
      <w:r w:rsidRPr="0093393F">
        <w:rPr>
          <w:rFonts w:ascii="Times New Roman" w:hAnsi="Times New Roman"/>
          <w:sz w:val="24"/>
          <w:szCs w:val="24"/>
        </w:rPr>
        <w:t>1990.</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NORTH, Douglass. </w:t>
      </w:r>
      <w:r w:rsidRPr="0093393F">
        <w:rPr>
          <w:rFonts w:ascii="Times New Roman" w:hAnsi="Times New Roman"/>
          <w:b/>
          <w:sz w:val="24"/>
          <w:szCs w:val="24"/>
        </w:rPr>
        <w:t>Instituciones, cambio institucional y esempeño econômico</w:t>
      </w:r>
      <w:r w:rsidRPr="0093393F">
        <w:rPr>
          <w:rFonts w:ascii="Times New Roman" w:hAnsi="Times New Roman"/>
          <w:sz w:val="24"/>
          <w:szCs w:val="24"/>
        </w:rPr>
        <w:t>. México: Fondo de Cultura Econômica, 2001.</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OLIVEIRA, Vanessa E. </w:t>
      </w:r>
      <w:r w:rsidRPr="0093393F">
        <w:rPr>
          <w:rFonts w:ascii="Times New Roman" w:hAnsi="Times New Roman"/>
          <w:b/>
          <w:sz w:val="24"/>
          <w:szCs w:val="24"/>
        </w:rPr>
        <w:t>Municípios cooperando com municípios - relações federativas e consórcios intermunicipais de saúde no Estado de São Paulo</w:t>
      </w:r>
      <w:r w:rsidRPr="0093393F">
        <w:rPr>
          <w:rFonts w:ascii="Times New Roman" w:hAnsi="Times New Roman"/>
          <w:sz w:val="24"/>
          <w:szCs w:val="24"/>
        </w:rPr>
        <w:t>. São Paulo em Perspectiva, v. 22, n. 1, p. 107-122, jan./jun. 2008</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PEYREFITTE, Alain. </w:t>
      </w:r>
      <w:r w:rsidRPr="0093393F">
        <w:rPr>
          <w:rFonts w:ascii="Times New Roman" w:hAnsi="Times New Roman"/>
          <w:b/>
          <w:sz w:val="24"/>
          <w:szCs w:val="24"/>
        </w:rPr>
        <w:t>Os milagres na economia</w:t>
      </w:r>
      <w:r w:rsidRPr="0093393F">
        <w:rPr>
          <w:rFonts w:ascii="Times New Roman" w:hAnsi="Times New Roman"/>
          <w:sz w:val="24"/>
          <w:szCs w:val="24"/>
        </w:rPr>
        <w:t>. Bauru: EDUSC, 2000.</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PIETRO, Maria Sylvia Zanella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O consórcio público na Lei no 11.107 de 6.4.2005.</w:t>
      </w:r>
      <w:r w:rsidRPr="0093393F">
        <w:rPr>
          <w:rFonts w:ascii="Times New Roman" w:hAnsi="Times New Roman"/>
          <w:sz w:val="24"/>
          <w:szCs w:val="24"/>
        </w:rPr>
        <w:t xml:space="preserve"> Revista Eletrônica de Direito do Estado. Número 3 </w:t>
      </w:r>
      <w:r w:rsidRPr="00DE1863">
        <w:rPr>
          <w:rFonts w:ascii="Times New Roman" w:hAnsi="Times New Roman"/>
          <w:sz w:val="24"/>
          <w:szCs w:val="24"/>
        </w:rPr>
        <w:t>–</w:t>
      </w:r>
      <w:r w:rsidRPr="0093393F">
        <w:rPr>
          <w:rFonts w:ascii="Times New Roman" w:hAnsi="Times New Roman"/>
          <w:sz w:val="24"/>
          <w:szCs w:val="24"/>
        </w:rPr>
        <w:t xml:space="preserve"> julho/agosto/setembro de 2005 </w:t>
      </w:r>
      <w:r w:rsidRPr="00DE1863">
        <w:rPr>
          <w:rFonts w:ascii="Times New Roman" w:hAnsi="Times New Roman"/>
          <w:sz w:val="24"/>
          <w:szCs w:val="24"/>
        </w:rPr>
        <w:t>–</w:t>
      </w:r>
      <w:r w:rsidRPr="0093393F">
        <w:rPr>
          <w:rFonts w:ascii="Times New Roman" w:hAnsi="Times New Roman"/>
          <w:sz w:val="24"/>
          <w:szCs w:val="24"/>
        </w:rPr>
        <w:t xml:space="preserve"> Salvador. Disponível em </w:t>
      </w:r>
      <w:hyperlink r:id="rId11" w:history="1">
        <w:r w:rsidRPr="0093393F">
          <w:rPr>
            <w:rFonts w:ascii="Times New Roman" w:hAnsi="Times New Roman"/>
            <w:sz w:val="24"/>
            <w:szCs w:val="24"/>
          </w:rPr>
          <w:t>http://www.direitodoestado.com/revista/REDE-3-JULHO-2005-MARIA%20SYLVIA.pdf</w:t>
        </w:r>
      </w:hyperlink>
      <w:r w:rsidRPr="0093393F">
        <w:rPr>
          <w:rFonts w:ascii="Times New Roman" w:hAnsi="Times New Roman"/>
          <w:sz w:val="24"/>
          <w:szCs w:val="24"/>
        </w:rPr>
        <w:t>. Acesso em outubro de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lastRenderedPageBreak/>
        <w:t xml:space="preserve">RIBEIRO, Hilton. M. D; FERNANDES, E.; RIBEIRO, Ivo. C. D. </w:t>
      </w:r>
      <w:r w:rsidRPr="0093393F">
        <w:rPr>
          <w:rFonts w:ascii="Times New Roman" w:hAnsi="Times New Roman"/>
          <w:b/>
          <w:sz w:val="24"/>
          <w:szCs w:val="24"/>
        </w:rPr>
        <w:t xml:space="preserve">Análise de Capital Social na Zona Rural dos Municípios pertencentes ao Consórcio de Desenvolvimento do Alto Paraopeba </w:t>
      </w:r>
      <w:r w:rsidRPr="00DE1863">
        <w:rPr>
          <w:rFonts w:ascii="Times New Roman" w:hAnsi="Times New Roman"/>
          <w:b/>
          <w:sz w:val="24"/>
          <w:szCs w:val="24"/>
        </w:rPr>
        <w:t>–</w:t>
      </w:r>
      <w:r w:rsidRPr="0093393F">
        <w:rPr>
          <w:rFonts w:ascii="Times New Roman" w:hAnsi="Times New Roman"/>
          <w:b/>
          <w:sz w:val="24"/>
          <w:szCs w:val="24"/>
        </w:rPr>
        <w:t xml:space="preserve"> CODAP </w:t>
      </w:r>
      <w:r w:rsidRPr="00DE1863">
        <w:rPr>
          <w:rFonts w:ascii="Times New Roman" w:hAnsi="Times New Roman"/>
          <w:b/>
          <w:sz w:val="24"/>
          <w:szCs w:val="24"/>
        </w:rPr>
        <w:t>–</w:t>
      </w:r>
      <w:r w:rsidRPr="0093393F">
        <w:rPr>
          <w:rFonts w:ascii="Times New Roman" w:hAnsi="Times New Roman"/>
          <w:b/>
          <w:sz w:val="24"/>
          <w:szCs w:val="24"/>
        </w:rPr>
        <w:t xml:space="preserve"> MG.</w:t>
      </w:r>
      <w:r w:rsidRPr="0093393F">
        <w:rPr>
          <w:rFonts w:ascii="Times New Roman" w:hAnsi="Times New Roman"/>
          <w:sz w:val="24"/>
          <w:szCs w:val="24"/>
        </w:rPr>
        <w:t xml:space="preserve"> Anais do 49º Congresso da SOBER </w:t>
      </w:r>
      <w:r w:rsidRPr="00DE1863">
        <w:rPr>
          <w:rFonts w:ascii="Times New Roman" w:hAnsi="Times New Roman"/>
          <w:sz w:val="24"/>
          <w:szCs w:val="24"/>
        </w:rPr>
        <w:t>–</w:t>
      </w:r>
      <w:r w:rsidRPr="0093393F">
        <w:rPr>
          <w:rFonts w:ascii="Times New Roman" w:hAnsi="Times New Roman"/>
          <w:sz w:val="24"/>
          <w:szCs w:val="24"/>
        </w:rPr>
        <w:t xml:space="preserve"> Belo Horizonte, 2011.</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RIBEIRO, José Mendes e COSTA, Nilson Rosário. </w:t>
      </w:r>
      <w:r w:rsidRPr="0093393F">
        <w:rPr>
          <w:rFonts w:ascii="Times New Roman" w:hAnsi="Times New Roman"/>
          <w:b/>
          <w:sz w:val="24"/>
          <w:szCs w:val="24"/>
        </w:rPr>
        <w:t>Consórcios Municipais no SUS</w:t>
      </w:r>
      <w:r w:rsidRPr="0093393F">
        <w:rPr>
          <w:rFonts w:ascii="Times New Roman" w:hAnsi="Times New Roman"/>
          <w:sz w:val="24"/>
          <w:szCs w:val="24"/>
        </w:rPr>
        <w:t>. Texto para Discussão 669. IPEA. Brasília, setembro de 1999.</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RUA, Maria das Graças. </w:t>
      </w:r>
      <w:r w:rsidRPr="0093393F">
        <w:rPr>
          <w:rFonts w:ascii="Times New Roman" w:hAnsi="Times New Roman"/>
          <w:b/>
          <w:sz w:val="24"/>
          <w:szCs w:val="24"/>
        </w:rPr>
        <w:t>Políticas públicas</w:t>
      </w:r>
      <w:r w:rsidRPr="0093393F">
        <w:rPr>
          <w:rFonts w:ascii="Times New Roman" w:hAnsi="Times New Roman"/>
          <w:sz w:val="24"/>
          <w:szCs w:val="24"/>
        </w:rPr>
        <w:t>. Florianópolis: Departamento de Ciências da Administração / UFSC; [Brasília]: CAPES: UAB, 2009. 130p. : il.</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SEDRU </w:t>
      </w:r>
      <w:r w:rsidRPr="00DE1863">
        <w:rPr>
          <w:rFonts w:ascii="Times New Roman" w:hAnsi="Times New Roman"/>
          <w:sz w:val="24"/>
          <w:szCs w:val="24"/>
        </w:rPr>
        <w:t>–</w:t>
      </w:r>
      <w:r w:rsidRPr="0093393F">
        <w:rPr>
          <w:rFonts w:ascii="Times New Roman" w:hAnsi="Times New Roman"/>
          <w:sz w:val="24"/>
          <w:szCs w:val="24"/>
        </w:rPr>
        <w:t xml:space="preserve"> Secretaria Estadual de Desenvolvimento Regional e Política Urbana. </w:t>
      </w:r>
      <w:r w:rsidRPr="0093393F">
        <w:rPr>
          <w:rFonts w:ascii="Times New Roman" w:hAnsi="Times New Roman"/>
          <w:b/>
          <w:sz w:val="24"/>
          <w:szCs w:val="24"/>
        </w:rPr>
        <w:t>Consórcios.</w:t>
      </w:r>
      <w:r w:rsidRPr="0093393F">
        <w:rPr>
          <w:rFonts w:ascii="Times New Roman" w:hAnsi="Times New Roman"/>
          <w:sz w:val="24"/>
          <w:szCs w:val="24"/>
        </w:rPr>
        <w:t xml:space="preserve"> Acesso em Julho de 2012. Disponível em http://www.urbano.mg.gov.br/municipios/consorcios</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SOARES, Weber. </w:t>
      </w:r>
      <w:r w:rsidRPr="0093393F">
        <w:rPr>
          <w:rFonts w:ascii="Times New Roman" w:hAnsi="Times New Roman"/>
          <w:b/>
          <w:sz w:val="24"/>
          <w:szCs w:val="24"/>
        </w:rPr>
        <w:t>Confiança, redes sociais, inovação e desenvolvimento local</w:t>
      </w:r>
      <w:r w:rsidRPr="0093393F">
        <w:rPr>
          <w:rFonts w:ascii="Times New Roman" w:hAnsi="Times New Roman"/>
          <w:sz w:val="24"/>
          <w:szCs w:val="24"/>
        </w:rPr>
        <w:t>. Belo Horizonte: Proex. UFMG. 2009.</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SPINK, Peter. </w:t>
      </w:r>
      <w:r w:rsidRPr="0093393F">
        <w:rPr>
          <w:rFonts w:ascii="Times New Roman" w:hAnsi="Times New Roman"/>
          <w:b/>
          <w:sz w:val="24"/>
          <w:szCs w:val="24"/>
        </w:rPr>
        <w:t>Parcerias e alianças com organizações não</w:t>
      </w:r>
      <w:r w:rsidRPr="00DE1863">
        <w:rPr>
          <w:rFonts w:ascii="Times New Roman" w:hAnsi="Times New Roman"/>
          <w:b/>
          <w:sz w:val="24"/>
          <w:szCs w:val="24"/>
        </w:rPr>
        <w:t>–</w:t>
      </w:r>
      <w:r w:rsidRPr="0093393F">
        <w:rPr>
          <w:rFonts w:ascii="Times New Roman" w:hAnsi="Times New Roman"/>
          <w:b/>
          <w:sz w:val="24"/>
          <w:szCs w:val="24"/>
        </w:rPr>
        <w:t>estatais</w:t>
      </w:r>
      <w:r w:rsidRPr="0093393F">
        <w:rPr>
          <w:rFonts w:ascii="Times New Roman" w:hAnsi="Times New Roman"/>
          <w:sz w:val="24"/>
          <w:szCs w:val="24"/>
        </w:rPr>
        <w:t>. In: CACCIA-BAVA, Sílvio, PAULICS, Veronika e SPINK, Peter (organizadores). Novos contornos da gestão local: conceitos em construção. São Paulo: Instituto Pólis, Programa Gestão Pública e Cidadania/FGV-EAESP, 2002.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TEIXEIRA, Luciana da Silva; DOWELL, Maria C. M.; BUGARIN, Maurício. </w:t>
      </w:r>
      <w:r w:rsidRPr="0093393F">
        <w:rPr>
          <w:rFonts w:ascii="Times New Roman" w:hAnsi="Times New Roman"/>
          <w:b/>
          <w:sz w:val="24"/>
          <w:szCs w:val="24"/>
        </w:rPr>
        <w:t>Consórcios Intermunicipais de Saúde: uma análise à luz da Teoria dos Jogos</w:t>
      </w:r>
      <w:r w:rsidRPr="0093393F">
        <w:rPr>
          <w:rFonts w:ascii="Times New Roman" w:hAnsi="Times New Roman"/>
          <w:sz w:val="24"/>
          <w:szCs w:val="24"/>
        </w:rPr>
        <w:t>. RBE, RJ, 2003. Disponível em http://www.scielo.br/pdf/rbe/v57n1/a11v57n1.pdf. Acesso em outubro de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TEIXEIRA, Luciana da Silva; MENEGUIN, Fernando </w:t>
      </w:r>
      <w:r w:rsidRPr="00DE1863">
        <w:rPr>
          <w:rFonts w:ascii="Times New Roman" w:hAnsi="Times New Roman"/>
          <w:sz w:val="24"/>
          <w:szCs w:val="24"/>
        </w:rPr>
        <w:t>–</w:t>
      </w:r>
      <w:r w:rsidRPr="0093393F">
        <w:rPr>
          <w:rFonts w:ascii="Times New Roman" w:hAnsi="Times New Roman"/>
          <w:sz w:val="24"/>
          <w:szCs w:val="24"/>
        </w:rPr>
        <w:t xml:space="preserve"> </w:t>
      </w:r>
      <w:r w:rsidRPr="0093393F">
        <w:rPr>
          <w:rFonts w:ascii="Times New Roman" w:hAnsi="Times New Roman"/>
          <w:b/>
          <w:sz w:val="24"/>
          <w:szCs w:val="24"/>
        </w:rPr>
        <w:t>Os consórcios intermunicipais aumentam a eficiência no setor público?</w:t>
      </w:r>
      <w:r w:rsidRPr="0093393F">
        <w:rPr>
          <w:rFonts w:ascii="Times New Roman" w:hAnsi="Times New Roman"/>
          <w:sz w:val="24"/>
          <w:szCs w:val="24"/>
        </w:rPr>
        <w:t xml:space="preserve"> 2006. Disponível em </w:t>
      </w:r>
      <w:hyperlink r:id="rId12" w:history="1">
        <w:r w:rsidRPr="0093393F">
          <w:rPr>
            <w:rFonts w:ascii="Times New Roman" w:hAnsi="Times New Roman"/>
            <w:sz w:val="24"/>
            <w:szCs w:val="24"/>
          </w:rPr>
          <w:t>http://www.brasil-economia-governo.org.br</w:t>
        </w:r>
      </w:hyperlink>
      <w:r w:rsidRPr="0093393F">
        <w:rPr>
          <w:rFonts w:ascii="Times New Roman" w:hAnsi="Times New Roman"/>
          <w:sz w:val="24"/>
          <w:szCs w:val="24"/>
        </w:rPr>
        <w:t>. Acesso em novembro de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TEIXEIRA, Luciana da Silva. </w:t>
      </w:r>
      <w:r w:rsidRPr="0093393F">
        <w:rPr>
          <w:rFonts w:ascii="Times New Roman" w:hAnsi="Times New Roman"/>
          <w:b/>
          <w:sz w:val="24"/>
          <w:szCs w:val="24"/>
        </w:rPr>
        <w:t>Consórcios intermunicipais: instrumento para aumentar a eficiência do gasto público.</w:t>
      </w:r>
      <w:r w:rsidRPr="0093393F">
        <w:rPr>
          <w:rFonts w:ascii="Times New Roman" w:hAnsi="Times New Roman"/>
          <w:sz w:val="24"/>
          <w:szCs w:val="24"/>
        </w:rPr>
        <w:t xml:space="preserve"> In: M. Mendes (Org.). Gasto Público Eficiente: 91 Propostas para o Desenvolvimento do Brasil. São Paulo: Instituto Fernand Braudel/Topbooks, 2006. </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TEIXEIRA, Luciana da Silva. - </w:t>
      </w:r>
      <w:r w:rsidRPr="0093393F">
        <w:rPr>
          <w:rFonts w:ascii="Times New Roman" w:hAnsi="Times New Roman"/>
          <w:b/>
          <w:sz w:val="24"/>
          <w:szCs w:val="24"/>
        </w:rPr>
        <w:t>Ensaios sobre consórcios intermunicipais de saúde : financiamento, comportamento estratégico, incentivos e economia política</w:t>
      </w:r>
      <w:r w:rsidRPr="0093393F">
        <w:rPr>
          <w:rFonts w:ascii="Times New Roman" w:hAnsi="Times New Roman"/>
          <w:sz w:val="24"/>
          <w:szCs w:val="24"/>
        </w:rPr>
        <w:t xml:space="preserve"> </w:t>
      </w:r>
      <w:r w:rsidRPr="00DE1863">
        <w:rPr>
          <w:rFonts w:ascii="Times New Roman" w:hAnsi="Times New Roman"/>
          <w:sz w:val="24"/>
          <w:szCs w:val="24"/>
        </w:rPr>
        <w:t>–</w:t>
      </w:r>
      <w:r w:rsidRPr="0093393F">
        <w:rPr>
          <w:rFonts w:ascii="Times New Roman" w:hAnsi="Times New Roman"/>
          <w:sz w:val="24"/>
          <w:szCs w:val="24"/>
        </w:rPr>
        <w:t xml:space="preserve"> Brasília : Câmara dos Deputados, Coordenação de Publicações, 2007. 128 p. </w:t>
      </w:r>
      <w:r w:rsidRPr="00DE1863">
        <w:rPr>
          <w:rFonts w:ascii="Times New Roman" w:hAnsi="Times New Roman"/>
          <w:sz w:val="24"/>
          <w:szCs w:val="24"/>
        </w:rPr>
        <w:t>–</w:t>
      </w:r>
      <w:r w:rsidRPr="0093393F">
        <w:rPr>
          <w:rFonts w:ascii="Times New Roman" w:hAnsi="Times New Roman"/>
          <w:sz w:val="24"/>
          <w:szCs w:val="24"/>
        </w:rPr>
        <w:t xml:space="preserve"> (Série temas de interesse do legislativo ; n. 11). Originalmente apresentada como tese da autora (doutorado </w:t>
      </w:r>
      <w:r w:rsidRPr="00DE1863">
        <w:rPr>
          <w:rFonts w:ascii="Times New Roman" w:hAnsi="Times New Roman"/>
          <w:sz w:val="24"/>
          <w:szCs w:val="24"/>
        </w:rPr>
        <w:t>–</w:t>
      </w:r>
      <w:r w:rsidRPr="0093393F">
        <w:rPr>
          <w:rFonts w:ascii="Times New Roman" w:hAnsi="Times New Roman"/>
          <w:sz w:val="24"/>
          <w:szCs w:val="24"/>
        </w:rPr>
        <w:t xml:space="preserve"> Universidade de Brasília, Departamento de Economia).</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VAZ, J. C. </w:t>
      </w:r>
      <w:r w:rsidRPr="0093393F">
        <w:rPr>
          <w:rFonts w:ascii="Times New Roman" w:hAnsi="Times New Roman"/>
          <w:b/>
          <w:sz w:val="24"/>
          <w:szCs w:val="24"/>
        </w:rPr>
        <w:t>Consórcios intermunicipais</w:t>
      </w:r>
      <w:r w:rsidRPr="0093393F">
        <w:rPr>
          <w:rFonts w:ascii="Times New Roman" w:hAnsi="Times New Roman"/>
          <w:sz w:val="24"/>
          <w:szCs w:val="24"/>
        </w:rPr>
        <w:t>. Revista DICAS: Idéias para a Ação Municipal, no 97. São Paulo, 1997.</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PRATES, Â. M. Q.- </w:t>
      </w:r>
      <w:r w:rsidRPr="0093393F">
        <w:rPr>
          <w:rFonts w:ascii="Times New Roman" w:hAnsi="Times New Roman"/>
          <w:b/>
          <w:sz w:val="24"/>
          <w:szCs w:val="24"/>
        </w:rPr>
        <w:t>Os consórcios públicos municipais no Brasil e a Experiência Européia: alguns apontamentos para o desenvolvimento local</w:t>
      </w:r>
      <w:r w:rsidRPr="0093393F">
        <w:rPr>
          <w:rFonts w:ascii="Times New Roman" w:hAnsi="Times New Roman"/>
          <w:sz w:val="24"/>
          <w:szCs w:val="24"/>
        </w:rPr>
        <w:t>. III Congresso Consad de Gestão Pública. Painel 01/004 Articulação de governos municipais: áreas metropolitanas e consórcios públicos, 2009. Disponível em http://www.consad.org.br/sites/1500/1504/00001831.pdf. Acesso em outubro de 2012.</w:t>
      </w:r>
    </w:p>
    <w:p w:rsidR="00F33738" w:rsidRPr="0093393F" w:rsidRDefault="00F33738" w:rsidP="009A6E06">
      <w:pPr>
        <w:spacing w:after="80" w:line="240" w:lineRule="auto"/>
        <w:jc w:val="both"/>
        <w:rPr>
          <w:rFonts w:ascii="Times New Roman" w:hAnsi="Times New Roman"/>
          <w:sz w:val="24"/>
          <w:szCs w:val="24"/>
        </w:rPr>
      </w:pPr>
      <w:r w:rsidRPr="0093393F">
        <w:rPr>
          <w:rFonts w:ascii="Times New Roman" w:hAnsi="Times New Roman"/>
          <w:sz w:val="24"/>
          <w:szCs w:val="24"/>
        </w:rPr>
        <w:t xml:space="preserve">VILLWOCK, L. H. M. - </w:t>
      </w:r>
      <w:r w:rsidRPr="0093393F">
        <w:rPr>
          <w:rFonts w:ascii="Times New Roman" w:hAnsi="Times New Roman"/>
          <w:b/>
          <w:sz w:val="24"/>
          <w:szCs w:val="24"/>
        </w:rPr>
        <w:t>Consórcios Agroexportadores Estratégia para o desenvolvimento competitivo da cadeia de produção de suínos no Rio Grande do Sul.</w:t>
      </w:r>
      <w:r w:rsidRPr="0093393F">
        <w:rPr>
          <w:rFonts w:ascii="Times New Roman" w:hAnsi="Times New Roman"/>
          <w:sz w:val="24"/>
          <w:szCs w:val="24"/>
        </w:rPr>
        <w:t xml:space="preserve"> Tese. Universidade Federal do Rio Grande do Sul </w:t>
      </w:r>
      <w:r w:rsidRPr="00DE1863">
        <w:rPr>
          <w:rFonts w:ascii="Times New Roman" w:hAnsi="Times New Roman"/>
          <w:sz w:val="24"/>
          <w:szCs w:val="24"/>
        </w:rPr>
        <w:t>–</w:t>
      </w:r>
      <w:r w:rsidRPr="0093393F">
        <w:rPr>
          <w:rFonts w:ascii="Times New Roman" w:hAnsi="Times New Roman"/>
          <w:sz w:val="24"/>
          <w:szCs w:val="24"/>
        </w:rPr>
        <w:t xml:space="preserve"> UFRGS, 2001. Acesso em agosto 2012. Disponível em </w:t>
      </w:r>
      <w:hyperlink r:id="rId13" w:history="1">
        <w:r w:rsidRPr="0093393F">
          <w:rPr>
            <w:rFonts w:ascii="Times New Roman" w:hAnsi="Times New Roman"/>
            <w:sz w:val="24"/>
            <w:szCs w:val="24"/>
          </w:rPr>
          <w:t>http://www.lume.ufrgs.br/</w:t>
        </w:r>
      </w:hyperlink>
      <w:r w:rsidRPr="0093393F">
        <w:rPr>
          <w:rFonts w:ascii="Times New Roman" w:hAnsi="Times New Roman"/>
          <w:sz w:val="24"/>
          <w:szCs w:val="24"/>
        </w:rPr>
        <w:t xml:space="preserve"> </w:t>
      </w:r>
    </w:p>
    <w:sectPr w:rsidR="00F33738" w:rsidRPr="0093393F" w:rsidSect="00F764B2">
      <w:foot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15B" w:rsidRDefault="00C2215B" w:rsidP="00826E5B">
      <w:pPr>
        <w:spacing w:after="0" w:line="240" w:lineRule="auto"/>
      </w:pPr>
      <w:r>
        <w:separator/>
      </w:r>
    </w:p>
  </w:endnote>
  <w:endnote w:type="continuationSeparator" w:id="0">
    <w:p w:rsidR="00C2215B" w:rsidRDefault="00C2215B" w:rsidP="0082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914" w:rsidRDefault="004A6914">
    <w:pPr>
      <w:pStyle w:val="Footer"/>
      <w:jc w:val="right"/>
    </w:pPr>
    <w:r>
      <w:fldChar w:fldCharType="begin"/>
    </w:r>
    <w:r>
      <w:instrText>PAGE   \* MERGEFORMAT</w:instrText>
    </w:r>
    <w:r>
      <w:fldChar w:fldCharType="separate"/>
    </w:r>
    <w:r w:rsidR="007B4CAA">
      <w:rPr>
        <w:noProof/>
      </w:rPr>
      <w:t>2</w:t>
    </w:r>
    <w:r>
      <w:rPr>
        <w:noProof/>
      </w:rPr>
      <w:fldChar w:fldCharType="end"/>
    </w:r>
  </w:p>
  <w:p w:rsidR="004A6914" w:rsidRDefault="004A6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15B" w:rsidRDefault="00C2215B" w:rsidP="00826E5B">
      <w:pPr>
        <w:spacing w:after="0" w:line="240" w:lineRule="auto"/>
      </w:pPr>
      <w:r>
        <w:separator/>
      </w:r>
    </w:p>
  </w:footnote>
  <w:footnote w:type="continuationSeparator" w:id="0">
    <w:p w:rsidR="00C2215B" w:rsidRDefault="00C2215B" w:rsidP="00826E5B">
      <w:pPr>
        <w:spacing w:after="0" w:line="240" w:lineRule="auto"/>
      </w:pPr>
      <w:r>
        <w:continuationSeparator/>
      </w:r>
    </w:p>
  </w:footnote>
  <w:footnote w:id="1">
    <w:p w:rsidR="004A6914" w:rsidRDefault="004A6914" w:rsidP="00422C3C">
      <w:pPr>
        <w:spacing w:after="0" w:line="240" w:lineRule="auto"/>
        <w:jc w:val="both"/>
      </w:pPr>
      <w:r>
        <w:rPr>
          <w:rStyle w:val="FootnoteReference"/>
          <w:rFonts w:ascii="Times New Roman" w:hAnsi="Times New Roman"/>
          <w:sz w:val="20"/>
          <w:szCs w:val="20"/>
        </w:rPr>
        <w:footnoteRef/>
      </w:r>
      <w:r w:rsidRPr="002B43BA">
        <w:rPr>
          <w:rFonts w:ascii="Times New Roman" w:hAnsi="Times New Roman"/>
          <w:sz w:val="20"/>
          <w:szCs w:val="20"/>
        </w:rPr>
        <w:t xml:space="preserve"> A Lei n. 8.080/90 (LOS) possibilita a utilização do FPM para esse fim (artigo 3º).</w:t>
      </w:r>
    </w:p>
  </w:footnote>
  <w:footnote w:id="2">
    <w:p w:rsidR="004A6914" w:rsidRDefault="004A6914" w:rsidP="00422C3C">
      <w:pPr>
        <w:spacing w:after="0" w:line="240" w:lineRule="auto"/>
        <w:jc w:val="both"/>
      </w:pPr>
      <w:r>
        <w:rPr>
          <w:rStyle w:val="FootnoteReference"/>
          <w:rFonts w:ascii="Times New Roman" w:hAnsi="Times New Roman"/>
          <w:sz w:val="20"/>
          <w:szCs w:val="20"/>
        </w:rPr>
        <w:footnoteRef/>
      </w:r>
      <w:r w:rsidRPr="002B43BA">
        <w:rPr>
          <w:rFonts w:ascii="Times New Roman" w:hAnsi="Times New Roman"/>
          <w:sz w:val="20"/>
          <w:szCs w:val="20"/>
        </w:rPr>
        <w:t xml:space="preserve"> Por exemp</w:t>
      </w:r>
      <w:r>
        <w:rPr>
          <w:rFonts w:ascii="Times New Roman" w:hAnsi="Times New Roman"/>
          <w:sz w:val="20"/>
          <w:szCs w:val="20"/>
        </w:rPr>
        <w:t>l</w:t>
      </w:r>
      <w:r w:rsidRPr="002B43BA">
        <w:rPr>
          <w:rFonts w:ascii="Times New Roman" w:hAnsi="Times New Roman"/>
          <w:sz w:val="20"/>
          <w:szCs w:val="20"/>
        </w:rPr>
        <w:t>o, o município</w:t>
      </w:r>
      <w:r>
        <w:rPr>
          <w:rFonts w:ascii="Times New Roman" w:hAnsi="Times New Roman"/>
          <w:sz w:val="20"/>
          <w:szCs w:val="20"/>
        </w:rPr>
        <w:t>-</w:t>
      </w:r>
      <w:r w:rsidRPr="002B43BA">
        <w:rPr>
          <w:rFonts w:ascii="Times New Roman" w:hAnsi="Times New Roman"/>
          <w:sz w:val="20"/>
          <w:szCs w:val="20"/>
        </w:rPr>
        <w:t>sede contribui com 2% do seu FPM e os demais com 1%, mas esses valores variam de consórcio para consórcio (OLIVEIRA, 2008).</w:t>
      </w:r>
    </w:p>
  </w:footnote>
  <w:footnote w:id="3">
    <w:p w:rsidR="004A6914" w:rsidRPr="00EF7EFB" w:rsidRDefault="004A6914" w:rsidP="00020DC0">
      <w:pPr>
        <w:pStyle w:val="FootnoteText"/>
        <w:spacing w:after="0" w:line="240" w:lineRule="auto"/>
        <w:jc w:val="both"/>
      </w:pPr>
      <w:r w:rsidRPr="00823175">
        <w:rPr>
          <w:rStyle w:val="FootnoteReference"/>
          <w:rFonts w:ascii="Times New Roman" w:hAnsi="Times New Roman"/>
          <w:vertAlign w:val="baseline"/>
        </w:rPr>
        <w:footnoteRef/>
      </w:r>
      <w:r w:rsidRPr="00823175">
        <w:rPr>
          <w:rStyle w:val="FootnoteReference"/>
          <w:rFonts w:ascii="Times New Roman" w:hAnsi="Times New Roman"/>
          <w:vertAlign w:val="baseline"/>
        </w:rPr>
        <w:t xml:space="preserve"> </w:t>
      </w:r>
      <w:r w:rsidRPr="00823175">
        <w:rPr>
          <w:rFonts w:ascii="Times New Roman" w:hAnsi="Times New Roman"/>
        </w:rPr>
        <w:t>A lógica deste raciocínio está em imaginar o excesso de capacidade caso o município optasse por oferecer serviços de saúde para cada especi</w:t>
      </w:r>
      <w:r w:rsidRPr="005475C5">
        <w:rPr>
          <w:rFonts w:ascii="Times New Roman" w:hAnsi="Times New Roman"/>
        </w:rPr>
        <w:t>alidade, ou de outra forma, caso o município entenda que seus equipamentos ficarão ociosos, pode decidir por não adquiri-los.</w:t>
      </w:r>
    </w:p>
  </w:footnote>
  <w:footnote w:id="4">
    <w:p w:rsidR="004A6914" w:rsidRPr="00823175" w:rsidRDefault="004A6914" w:rsidP="00422C3C">
      <w:pPr>
        <w:pStyle w:val="FootnoteText"/>
        <w:spacing w:after="0" w:line="240" w:lineRule="auto"/>
        <w:jc w:val="both"/>
      </w:pPr>
      <w:r w:rsidRPr="00823175">
        <w:rPr>
          <w:rStyle w:val="FootnoteReference"/>
          <w:rFonts w:ascii="Times New Roman" w:hAnsi="Times New Roman"/>
        </w:rPr>
        <w:footnoteRef/>
      </w:r>
      <w:r w:rsidRPr="005475C5">
        <w:rPr>
          <w:rFonts w:ascii="Times New Roman" w:hAnsi="Times New Roman"/>
        </w:rPr>
        <w:t xml:space="preserve"> Os diversos conceitos de consórcios e debates sobre cooperação entre municípios podem ser encontrados em </w:t>
      </w:r>
      <w:r w:rsidRPr="00823175">
        <w:rPr>
          <w:rFonts w:ascii="Times New Roman" w:hAnsi="Times New Roman"/>
        </w:rPr>
        <w:t>Spink (2006), Vaz (1997), Moreira (2001) e Cruz (2002).</w:t>
      </w:r>
    </w:p>
  </w:footnote>
  <w:footnote w:id="5">
    <w:p w:rsidR="004A6914" w:rsidRPr="00823175" w:rsidRDefault="004A6914" w:rsidP="000B1A59">
      <w:pPr>
        <w:pStyle w:val="NormalWeb"/>
        <w:shd w:val="clear" w:color="auto" w:fill="FFFFFF"/>
        <w:spacing w:before="0" w:beforeAutospacing="0" w:after="0" w:afterAutospacing="0"/>
        <w:jc w:val="both"/>
        <w:rPr>
          <w:sz w:val="20"/>
          <w:szCs w:val="20"/>
        </w:rPr>
      </w:pPr>
      <w:r w:rsidRPr="00823175">
        <w:rPr>
          <w:rStyle w:val="FootnoteReference"/>
          <w:sz w:val="20"/>
          <w:szCs w:val="20"/>
          <w:vertAlign w:val="baseline"/>
        </w:rPr>
        <w:footnoteRef/>
      </w:r>
      <w:r w:rsidRPr="00823175">
        <w:rPr>
          <w:sz w:val="20"/>
          <w:szCs w:val="20"/>
        </w:rPr>
        <w:t xml:space="preserve"> </w:t>
      </w:r>
      <w:r w:rsidRPr="00823175">
        <w:rPr>
          <w:rStyle w:val="FootnoteReference"/>
          <w:sz w:val="20"/>
          <w:szCs w:val="20"/>
          <w:vertAlign w:val="baseline"/>
        </w:rPr>
        <w:t>O art. 241 da Constituição Federal t</w:t>
      </w:r>
      <w:r w:rsidRPr="00823175">
        <w:rPr>
          <w:sz w:val="20"/>
          <w:szCs w:val="20"/>
        </w:rPr>
        <w:t>em</w:t>
      </w:r>
      <w:r w:rsidRPr="00823175">
        <w:rPr>
          <w:rStyle w:val="FootnoteReference"/>
          <w:sz w:val="20"/>
          <w:szCs w:val="20"/>
          <w:vertAlign w:val="baseline"/>
        </w:rPr>
        <w:t xml:space="preserve"> a seguinte redação</w:t>
      </w:r>
      <w:r w:rsidRPr="00036D26">
        <w:rPr>
          <w:rStyle w:val="FootnoteReference"/>
          <w:sz w:val="20"/>
          <w:szCs w:val="20"/>
          <w:vertAlign w:val="baseline"/>
        </w:rPr>
        <w:t>:</w:t>
      </w:r>
      <w:r w:rsidRPr="00036D26">
        <w:rPr>
          <w:sz w:val="20"/>
          <w:szCs w:val="20"/>
        </w:rPr>
        <w:t xml:space="preserve"> “</w:t>
      </w:r>
      <w:r w:rsidRPr="00036D26">
        <w:rPr>
          <w:rStyle w:val="FootnoteReference"/>
          <w:sz w:val="20"/>
          <w:szCs w:val="20"/>
          <w:vertAlign w:val="baseline"/>
        </w:rPr>
        <w:t>A União, os Estados, o Distrito Federal e os Municípios disciplinarão por meio d</w:t>
      </w:r>
      <w:r w:rsidRPr="00823175">
        <w:rPr>
          <w:rStyle w:val="FootnoteReference"/>
          <w:sz w:val="20"/>
          <w:szCs w:val="20"/>
          <w:vertAlign w:val="baseline"/>
        </w:rPr>
        <w:t>e lei os consórcios públicos e os convênios de cooperação entre os entes federados, autorizando a gestão associada de serviços públicos, bem como a transferência total ou parcial de encargos, serviços, pessoal e bens essenciais à continuidade dos serviços transferidos." (BRASIL, 1998).</w:t>
      </w:r>
    </w:p>
  </w:footnote>
  <w:footnote w:id="6">
    <w:p w:rsidR="004A6914" w:rsidRDefault="004A6914" w:rsidP="000B1A59">
      <w:pPr>
        <w:pStyle w:val="FootnoteText"/>
        <w:spacing w:after="0" w:line="240" w:lineRule="auto"/>
        <w:jc w:val="both"/>
      </w:pPr>
      <w:r w:rsidRPr="00823175">
        <w:rPr>
          <w:rStyle w:val="FootnoteReference"/>
          <w:rFonts w:ascii="Times New Roman" w:hAnsi="Times New Roman"/>
        </w:rPr>
        <w:footnoteRef/>
      </w:r>
      <w:r w:rsidRPr="00823175">
        <w:rPr>
          <w:rFonts w:ascii="Times New Roman" w:hAnsi="Times New Roman"/>
        </w:rPr>
        <w:t xml:space="preserve"> Discussões sobre diferentes consórcios públicos encontram-se em Gil de Lima (2000), Ribeiro e Costa (1999), Novaes (2002), Vargas (1999), Fujiwara e Jábali (2001), Jacobi e Teixeira (2000), e </w:t>
      </w:r>
      <w:r w:rsidRPr="005475C5">
        <w:rPr>
          <w:rFonts w:ascii="Times New Roman" w:hAnsi="Times New Roman"/>
          <w:color w:val="000000"/>
        </w:rPr>
        <w:t>Teixeira (2007).</w:t>
      </w:r>
    </w:p>
  </w:footnote>
  <w:footnote w:id="7">
    <w:p w:rsidR="004A6914" w:rsidRPr="00F225F6" w:rsidRDefault="004A6914" w:rsidP="00B92035">
      <w:pPr>
        <w:pStyle w:val="FootnoteText"/>
        <w:spacing w:after="0" w:line="240" w:lineRule="auto"/>
        <w:jc w:val="both"/>
        <w:rPr>
          <w:rFonts w:ascii="Times New Roman" w:hAnsi="Times New Roman"/>
        </w:rPr>
      </w:pPr>
      <w:r w:rsidRPr="00F225F6">
        <w:rPr>
          <w:rStyle w:val="FootnoteReference"/>
          <w:rFonts w:ascii="Times New Roman" w:hAnsi="Times New Roman"/>
        </w:rPr>
        <w:footnoteRef/>
      </w:r>
      <w:r w:rsidRPr="00F225F6">
        <w:rPr>
          <w:rFonts w:ascii="Times New Roman" w:hAnsi="Times New Roman"/>
        </w:rPr>
        <w:t xml:space="preserve"> Sobre reputação e predação em Teoria dos Jogos ver </w:t>
      </w:r>
      <w:r w:rsidRPr="00F225F6">
        <w:rPr>
          <w:rFonts w:ascii="Times New Roman" w:hAnsi="Times New Roman"/>
          <w:color w:val="000000"/>
        </w:rPr>
        <w:t>Kreps e Wilson (1982), Milgron e Roberts (1982).</w:t>
      </w:r>
    </w:p>
  </w:footnote>
  <w:footnote w:id="8">
    <w:p w:rsidR="004A6914" w:rsidRDefault="004A6914">
      <w:pPr>
        <w:pStyle w:val="FootnoteText"/>
      </w:pPr>
      <w:r w:rsidRPr="00F225F6">
        <w:rPr>
          <w:rStyle w:val="FootnoteReference"/>
          <w:rFonts w:ascii="Times New Roman" w:hAnsi="Times New Roman"/>
        </w:rPr>
        <w:footnoteRef/>
      </w:r>
      <w:r w:rsidRPr="00F225F6">
        <w:rPr>
          <w:rFonts w:ascii="Times New Roman" w:hAnsi="Times New Roman"/>
        </w:rPr>
        <w:t xml:space="preserve"> Ver Hardin (1968).</w:t>
      </w:r>
    </w:p>
  </w:footnote>
  <w:footnote w:id="9">
    <w:p w:rsidR="004A6914" w:rsidRDefault="004A6914" w:rsidP="004A55A3">
      <w:pPr>
        <w:pStyle w:val="FootnoteText"/>
        <w:spacing w:after="0" w:line="240" w:lineRule="auto"/>
        <w:jc w:val="both"/>
      </w:pPr>
      <w:r w:rsidRPr="00FC5687">
        <w:rPr>
          <w:rStyle w:val="FootnoteReference"/>
          <w:rFonts w:ascii="Times New Roman" w:hAnsi="Times New Roman"/>
        </w:rPr>
        <w:footnoteRef/>
      </w:r>
      <w:r w:rsidRPr="00145502">
        <w:rPr>
          <w:rFonts w:ascii="Times New Roman" w:hAnsi="Times New Roman"/>
          <w:vertAlign w:val="superscript"/>
        </w:rPr>
        <w:t xml:space="preserve"> </w:t>
      </w:r>
      <w:r w:rsidRPr="00C7667F">
        <w:rPr>
          <w:rFonts w:ascii="Times New Roman" w:hAnsi="Times New Roman"/>
        </w:rPr>
        <w:t>Considera-se aqui a possibilidade de reeleição dos prefeitos, o que afeta diretamente o fator reputação R.</w:t>
      </w:r>
    </w:p>
  </w:footnote>
  <w:footnote w:id="10">
    <w:p w:rsidR="004A6914" w:rsidRDefault="004A6914" w:rsidP="00BC3801">
      <w:pPr>
        <w:autoSpaceDE w:val="0"/>
        <w:autoSpaceDN w:val="0"/>
        <w:adjustRightInd w:val="0"/>
        <w:spacing w:after="0" w:line="240" w:lineRule="auto"/>
        <w:jc w:val="both"/>
      </w:pPr>
      <w:r w:rsidRPr="00CD6332">
        <w:rPr>
          <w:rStyle w:val="FootnoteReference"/>
          <w:rFonts w:ascii="Times New Roman" w:hAnsi="Times New Roman"/>
          <w:sz w:val="20"/>
          <w:szCs w:val="20"/>
        </w:rPr>
        <w:footnoteRef/>
      </w:r>
      <w:r w:rsidRPr="009D688C">
        <w:rPr>
          <w:rFonts w:ascii="Times New Roman" w:hAnsi="Times New Roman"/>
          <w:sz w:val="20"/>
          <w:szCs w:val="20"/>
        </w:rPr>
        <w:t xml:space="preserve"> </w:t>
      </w:r>
      <w:r w:rsidRPr="009D688C">
        <w:rPr>
          <w:rStyle w:val="FootnoteReference"/>
          <w:rFonts w:ascii="Times New Roman" w:hAnsi="Times New Roman"/>
          <w:sz w:val="20"/>
          <w:szCs w:val="20"/>
          <w:vertAlign w:val="baseline"/>
        </w:rPr>
        <w:t>Define-se que os gastos totais são formados pelo somatório de G</w:t>
      </w:r>
      <w:r w:rsidRPr="009D688C">
        <w:rPr>
          <w:rStyle w:val="FootnoteReference"/>
          <w:rFonts w:ascii="Times New Roman" w:hAnsi="Times New Roman"/>
          <w:sz w:val="20"/>
          <w:szCs w:val="20"/>
          <w:vertAlign w:val="subscript"/>
        </w:rPr>
        <w:t>L</w:t>
      </w:r>
      <w:r w:rsidRPr="009D688C">
        <w:rPr>
          <w:rStyle w:val="FootnoteReference"/>
          <w:rFonts w:ascii="Times New Roman" w:hAnsi="Times New Roman"/>
          <w:sz w:val="20"/>
          <w:szCs w:val="20"/>
          <w:vertAlign w:val="baseline"/>
        </w:rPr>
        <w:t xml:space="preserve"> e G</w:t>
      </w:r>
      <w:r w:rsidRPr="009D688C">
        <w:rPr>
          <w:rStyle w:val="FootnoteReference"/>
          <w:rFonts w:ascii="Times New Roman" w:hAnsi="Times New Roman"/>
          <w:sz w:val="20"/>
          <w:szCs w:val="20"/>
          <w:vertAlign w:val="subscript"/>
        </w:rPr>
        <w:t>C</w:t>
      </w:r>
      <w:r w:rsidRPr="009D688C">
        <w:rPr>
          <w:rStyle w:val="FootnoteReference"/>
          <w:rFonts w:ascii="Times New Roman" w:hAnsi="Times New Roman"/>
          <w:sz w:val="20"/>
          <w:szCs w:val="20"/>
          <w:vertAlign w:val="baseline"/>
        </w:rPr>
        <w:t>, assim, se G</w:t>
      </w:r>
      <w:r w:rsidRPr="009D688C">
        <w:rPr>
          <w:rStyle w:val="FootnoteReference"/>
          <w:rFonts w:ascii="Times New Roman" w:hAnsi="Times New Roman"/>
          <w:sz w:val="20"/>
          <w:szCs w:val="20"/>
          <w:vertAlign w:val="subscript"/>
        </w:rPr>
        <w:t>C</w:t>
      </w:r>
      <w:r w:rsidRPr="009D688C">
        <w:rPr>
          <w:rStyle w:val="FootnoteReference"/>
          <w:rFonts w:ascii="Times New Roman" w:hAnsi="Times New Roman"/>
          <w:sz w:val="20"/>
          <w:szCs w:val="20"/>
          <w:vertAlign w:val="baseline"/>
        </w:rPr>
        <w:t>=0, G</w:t>
      </w:r>
      <w:r w:rsidRPr="009D688C">
        <w:rPr>
          <w:rStyle w:val="FootnoteReference"/>
          <w:rFonts w:ascii="Times New Roman" w:hAnsi="Times New Roman"/>
          <w:sz w:val="20"/>
          <w:szCs w:val="20"/>
          <w:vertAlign w:val="subscript"/>
        </w:rPr>
        <w:t xml:space="preserve">L </w:t>
      </w:r>
      <w:r w:rsidRPr="009D688C">
        <w:rPr>
          <w:rFonts w:ascii="Times New Roman" w:hAnsi="Times New Roman"/>
          <w:sz w:val="20"/>
          <w:szCs w:val="20"/>
        </w:rPr>
        <w:t>é</w:t>
      </w:r>
      <w:r w:rsidRPr="009D688C">
        <w:rPr>
          <w:rStyle w:val="FootnoteReference"/>
          <w:rFonts w:ascii="Times New Roman" w:hAnsi="Times New Roman"/>
          <w:sz w:val="20"/>
          <w:szCs w:val="20"/>
          <w:vertAlign w:val="baseline"/>
        </w:rPr>
        <w:t xml:space="preserve"> igual ao gasto total; se G</w:t>
      </w:r>
      <w:r w:rsidRPr="009D688C">
        <w:rPr>
          <w:rStyle w:val="FootnoteReference"/>
          <w:rFonts w:ascii="Times New Roman" w:hAnsi="Times New Roman"/>
          <w:sz w:val="20"/>
          <w:szCs w:val="20"/>
          <w:vertAlign w:val="subscript"/>
        </w:rPr>
        <w:t>C</w:t>
      </w:r>
      <w:r w:rsidRPr="009D688C">
        <w:rPr>
          <w:rStyle w:val="FootnoteReference"/>
          <w:rFonts w:ascii="Times New Roman" w:hAnsi="Times New Roman"/>
          <w:sz w:val="20"/>
          <w:szCs w:val="20"/>
          <w:vertAlign w:val="baseline"/>
        </w:rPr>
        <w:t>&gt;0, GL assume valor menor que o gasto total. C</w:t>
      </w:r>
      <w:r w:rsidRPr="009D688C">
        <w:rPr>
          <w:rFonts w:ascii="Times New Roman" w:hAnsi="Times New Roman"/>
          <w:sz w:val="20"/>
          <w:szCs w:val="20"/>
        </w:rPr>
        <w:t>om relação à</w:t>
      </w:r>
      <w:r w:rsidRPr="009D688C">
        <w:rPr>
          <w:rStyle w:val="FootnoteReference"/>
          <w:rFonts w:ascii="Times New Roman" w:hAnsi="Times New Roman"/>
          <w:sz w:val="20"/>
          <w:szCs w:val="20"/>
          <w:vertAlign w:val="baseline"/>
        </w:rPr>
        <w:t xml:space="preserve"> preferência </w:t>
      </w:r>
      <w:r w:rsidRPr="009D688C">
        <w:rPr>
          <w:rFonts w:ascii="Times New Roman" w:hAnsi="Times New Roman"/>
          <w:sz w:val="20"/>
          <w:szCs w:val="20"/>
        </w:rPr>
        <w:t xml:space="preserve">da população </w:t>
      </w:r>
      <w:r w:rsidRPr="009D688C">
        <w:rPr>
          <w:rStyle w:val="FootnoteReference"/>
          <w:rFonts w:ascii="Times New Roman" w:hAnsi="Times New Roman"/>
          <w:sz w:val="20"/>
          <w:szCs w:val="20"/>
          <w:vertAlign w:val="baseline"/>
        </w:rPr>
        <w:t>entre G</w:t>
      </w:r>
      <w:r w:rsidRPr="009D688C">
        <w:rPr>
          <w:rStyle w:val="FootnoteReference"/>
          <w:rFonts w:ascii="Times New Roman" w:hAnsi="Times New Roman"/>
          <w:sz w:val="20"/>
          <w:szCs w:val="20"/>
          <w:vertAlign w:val="subscript"/>
        </w:rPr>
        <w:t>L</w:t>
      </w:r>
      <w:r w:rsidRPr="009D688C">
        <w:rPr>
          <w:rStyle w:val="FootnoteReference"/>
          <w:rFonts w:ascii="Times New Roman" w:hAnsi="Times New Roman"/>
          <w:sz w:val="20"/>
          <w:szCs w:val="20"/>
          <w:vertAlign w:val="baseline"/>
        </w:rPr>
        <w:t xml:space="preserve"> e G</w:t>
      </w:r>
      <w:r w:rsidRPr="009D688C">
        <w:rPr>
          <w:rStyle w:val="FootnoteReference"/>
          <w:rFonts w:ascii="Times New Roman" w:hAnsi="Times New Roman"/>
          <w:sz w:val="20"/>
          <w:szCs w:val="20"/>
          <w:vertAlign w:val="subscript"/>
        </w:rPr>
        <w:t>C</w:t>
      </w:r>
      <w:r w:rsidRPr="009D688C">
        <w:rPr>
          <w:rFonts w:ascii="Times New Roman" w:hAnsi="Times New Roman"/>
          <w:sz w:val="20"/>
          <w:szCs w:val="20"/>
        </w:rPr>
        <w:t xml:space="preserve">: </w:t>
      </w:r>
      <w:r w:rsidRPr="009D688C">
        <w:rPr>
          <w:rStyle w:val="FootnoteReference"/>
          <w:rFonts w:ascii="Times New Roman" w:hAnsi="Times New Roman"/>
          <w:sz w:val="20"/>
          <w:szCs w:val="20"/>
          <w:vertAlign w:val="baseline"/>
        </w:rPr>
        <w:t>Se G</w:t>
      </w:r>
      <w:r w:rsidRPr="009D688C">
        <w:rPr>
          <w:rStyle w:val="FootnoteReference"/>
          <w:rFonts w:ascii="Times New Roman" w:hAnsi="Times New Roman"/>
          <w:sz w:val="20"/>
          <w:szCs w:val="20"/>
          <w:vertAlign w:val="subscript"/>
        </w:rPr>
        <w:t xml:space="preserve">L </w:t>
      </w:r>
      <w:r w:rsidRPr="009D688C">
        <w:rPr>
          <w:rFonts w:ascii="Times New Roman" w:hAnsi="Times New Roman"/>
          <w:sz w:val="20"/>
          <w:szCs w:val="20"/>
        </w:rPr>
        <w:t>é</w:t>
      </w:r>
      <w:r w:rsidRPr="009D688C">
        <w:rPr>
          <w:rFonts w:ascii="Times New Roman" w:hAnsi="Times New Roman"/>
          <w:sz w:val="20"/>
          <w:szCs w:val="20"/>
          <w:vertAlign w:val="subscript"/>
        </w:rPr>
        <w:t xml:space="preserve"> </w:t>
      </w:r>
      <w:r w:rsidRPr="009D688C">
        <w:rPr>
          <w:rStyle w:val="FootnoteReference"/>
          <w:rFonts w:ascii="Times New Roman" w:hAnsi="Times New Roman"/>
          <w:sz w:val="20"/>
          <w:szCs w:val="20"/>
          <w:vertAlign w:val="baseline"/>
        </w:rPr>
        <w:t>preferível a G</w:t>
      </w:r>
      <w:r w:rsidRPr="009D688C">
        <w:rPr>
          <w:rStyle w:val="FootnoteReference"/>
          <w:rFonts w:ascii="Times New Roman" w:hAnsi="Times New Roman"/>
          <w:sz w:val="20"/>
          <w:szCs w:val="20"/>
          <w:vertAlign w:val="subscript"/>
        </w:rPr>
        <w:t>C</w:t>
      </w:r>
      <w:r w:rsidRPr="009D688C">
        <w:rPr>
          <w:rStyle w:val="FootnoteReference"/>
          <w:rFonts w:ascii="Times New Roman" w:hAnsi="Times New Roman"/>
          <w:sz w:val="20"/>
          <w:szCs w:val="20"/>
          <w:vertAlign w:val="baseline"/>
        </w:rPr>
        <w:t>, a população tem pouco apreço sobre o consórcio, o que não tem grande efeito sobre a reputação R do prefeito; se G</w:t>
      </w:r>
      <w:r w:rsidRPr="009D688C">
        <w:rPr>
          <w:rStyle w:val="FootnoteReference"/>
          <w:rFonts w:ascii="Times New Roman" w:hAnsi="Times New Roman"/>
          <w:sz w:val="20"/>
          <w:szCs w:val="20"/>
          <w:vertAlign w:val="subscript"/>
        </w:rPr>
        <w:t>L</w:t>
      </w:r>
      <w:r w:rsidRPr="009D688C">
        <w:rPr>
          <w:rStyle w:val="FootnoteReference"/>
          <w:rFonts w:ascii="Times New Roman" w:hAnsi="Times New Roman"/>
          <w:sz w:val="20"/>
          <w:szCs w:val="20"/>
          <w:vertAlign w:val="baseline"/>
        </w:rPr>
        <w:t xml:space="preserve"> é tão preferível quanto G</w:t>
      </w:r>
      <w:r w:rsidRPr="009D688C">
        <w:rPr>
          <w:rStyle w:val="FootnoteReference"/>
          <w:rFonts w:ascii="Times New Roman" w:hAnsi="Times New Roman"/>
          <w:sz w:val="20"/>
          <w:szCs w:val="20"/>
          <w:vertAlign w:val="subscript"/>
        </w:rPr>
        <w:t>C</w:t>
      </w:r>
      <w:r w:rsidRPr="009D688C">
        <w:rPr>
          <w:rStyle w:val="FootnoteReference"/>
          <w:rFonts w:ascii="Times New Roman" w:hAnsi="Times New Roman"/>
          <w:sz w:val="20"/>
          <w:szCs w:val="20"/>
          <w:vertAlign w:val="baseline"/>
        </w:rPr>
        <w:t>, a população tem muito apreço pelo consórcio, o que tem grande impacto na reputação.</w:t>
      </w:r>
    </w:p>
  </w:footnote>
  <w:footnote w:id="11">
    <w:p w:rsidR="004A6914" w:rsidRDefault="004A6914" w:rsidP="003D3318">
      <w:pPr>
        <w:pStyle w:val="FootnoteText"/>
        <w:spacing w:after="0" w:line="240" w:lineRule="auto"/>
        <w:jc w:val="both"/>
      </w:pPr>
      <w:r w:rsidRPr="00CD6332">
        <w:rPr>
          <w:rStyle w:val="FootnoteReference"/>
          <w:rFonts w:ascii="Times New Roman" w:hAnsi="Times New Roman"/>
        </w:rPr>
        <w:footnoteRef/>
      </w:r>
      <w:r w:rsidRPr="00CD6332">
        <w:rPr>
          <w:rFonts w:ascii="Times New Roman" w:hAnsi="Times New Roman"/>
        </w:rPr>
        <w:t xml:space="preserve"> No primeiro momento, os municípios são homogêneos.</w:t>
      </w:r>
    </w:p>
  </w:footnote>
  <w:footnote w:id="12">
    <w:p w:rsidR="004A6914" w:rsidRDefault="004A6914" w:rsidP="003D3318">
      <w:pPr>
        <w:pStyle w:val="FootnoteText"/>
        <w:spacing w:after="0" w:line="240" w:lineRule="auto"/>
        <w:jc w:val="both"/>
      </w:pPr>
      <w:r w:rsidRPr="00CD6332">
        <w:rPr>
          <w:rStyle w:val="FootnoteReference"/>
          <w:rFonts w:ascii="Times New Roman" w:hAnsi="Times New Roman"/>
        </w:rPr>
        <w:footnoteRef/>
      </w:r>
      <w:r w:rsidRPr="00CD6332">
        <w:rPr>
          <w:rFonts w:ascii="Times New Roman" w:hAnsi="Times New Roman"/>
        </w:rPr>
        <w:t xml:space="preserve"> Como simplificação, assume-se que o consórcio recebe o valor de P, referente à divida do rateio.</w:t>
      </w:r>
    </w:p>
  </w:footnote>
  <w:footnote w:id="13">
    <w:p w:rsidR="004A6914" w:rsidRDefault="004A6914" w:rsidP="003D3318">
      <w:pPr>
        <w:pStyle w:val="FootnoteText"/>
        <w:spacing w:after="0" w:line="240" w:lineRule="auto"/>
        <w:jc w:val="both"/>
      </w:pPr>
      <w:r w:rsidRPr="00CD6332">
        <w:rPr>
          <w:rStyle w:val="FootnoteReference"/>
          <w:rFonts w:ascii="Times New Roman" w:hAnsi="Times New Roman"/>
        </w:rPr>
        <w:footnoteRef/>
      </w:r>
      <w:r w:rsidRPr="00CD6332">
        <w:rPr>
          <w:rFonts w:ascii="Times New Roman" w:hAnsi="Times New Roman"/>
        </w:rPr>
        <w:t xml:space="preserve"> Considera-se que a população conhece os benefícios do consorciamento. Assim, G</w:t>
      </w:r>
      <w:r w:rsidRPr="00CD6332">
        <w:rPr>
          <w:rFonts w:ascii="Times New Roman" w:hAnsi="Times New Roman"/>
          <w:vertAlign w:val="subscript"/>
        </w:rPr>
        <w:t>L</w:t>
      </w:r>
      <w:r w:rsidRPr="00CD6332">
        <w:rPr>
          <w:rFonts w:ascii="Times New Roman" w:hAnsi="Times New Roman"/>
        </w:rPr>
        <w:t xml:space="preserve"> </w:t>
      </w:r>
      <w:r>
        <w:rPr>
          <w:rFonts w:ascii="Times New Roman" w:hAnsi="Times New Roman"/>
        </w:rPr>
        <w:t xml:space="preserve">é </w:t>
      </w:r>
      <w:r w:rsidRPr="00CD6332">
        <w:rPr>
          <w:rFonts w:ascii="Times New Roman" w:hAnsi="Times New Roman"/>
        </w:rPr>
        <w:t>tão preferível quanto G</w:t>
      </w:r>
      <w:r w:rsidRPr="00CD6332">
        <w:rPr>
          <w:rFonts w:ascii="Times New Roman" w:hAnsi="Times New Roman"/>
          <w:vertAlign w:val="subscript"/>
        </w:rPr>
        <w:t>C</w:t>
      </w:r>
      <w:r w:rsidRPr="00CD6332">
        <w:rPr>
          <w:rFonts w:ascii="Times New Roman" w:hAnsi="Times New Roman"/>
        </w:rPr>
        <w:t>.</w:t>
      </w:r>
    </w:p>
  </w:footnote>
  <w:footnote w:id="14">
    <w:p w:rsidR="004A6914" w:rsidRDefault="004A6914" w:rsidP="003D5B01">
      <w:pPr>
        <w:pStyle w:val="FootnoteText"/>
        <w:spacing w:after="0"/>
      </w:pPr>
      <w:r w:rsidRPr="004863DD">
        <w:rPr>
          <w:rStyle w:val="FootnoteReference"/>
          <w:rFonts w:ascii="Times New Roman" w:hAnsi="Times New Roman"/>
        </w:rPr>
        <w:footnoteRef/>
      </w:r>
      <w:r w:rsidRPr="004863DD">
        <w:rPr>
          <w:rFonts w:ascii="Times New Roman" w:hAnsi="Times New Roman"/>
        </w:rPr>
        <w:t xml:space="preserve"> Este tipo de observação pode ser encontrad</w:t>
      </w:r>
      <w:r>
        <w:rPr>
          <w:rFonts w:ascii="Times New Roman" w:hAnsi="Times New Roman"/>
        </w:rPr>
        <w:t>o</w:t>
      </w:r>
      <w:r w:rsidRPr="004863DD">
        <w:rPr>
          <w:rFonts w:ascii="Times New Roman" w:hAnsi="Times New Roman"/>
        </w:rPr>
        <w:t xml:space="preserve"> </w:t>
      </w:r>
      <w:r>
        <w:rPr>
          <w:rFonts w:ascii="Times New Roman" w:hAnsi="Times New Roman"/>
        </w:rPr>
        <w:t>em</w:t>
      </w:r>
      <w:r w:rsidRPr="004863DD">
        <w:rPr>
          <w:rFonts w:ascii="Times New Roman" w:hAnsi="Times New Roman"/>
        </w:rPr>
        <w:t xml:space="preserve"> Meneguin e Bugarin (2006) para o caso da União Europ</w:t>
      </w:r>
      <w:r>
        <w:rPr>
          <w:rFonts w:ascii="Times New Roman" w:hAnsi="Times New Roman"/>
        </w:rPr>
        <w:t>é</w:t>
      </w:r>
      <w:r w:rsidRPr="004863DD">
        <w:rPr>
          <w:rFonts w:ascii="Times New Roman" w:hAnsi="Times New Roman"/>
        </w:rPr>
        <w:t>ia.</w:t>
      </w:r>
    </w:p>
  </w:footnote>
  <w:footnote w:id="15">
    <w:p w:rsidR="004A6914" w:rsidRDefault="004A6914" w:rsidP="003D5B01">
      <w:pPr>
        <w:pStyle w:val="FootnoteText"/>
        <w:spacing w:after="0" w:line="240" w:lineRule="auto"/>
        <w:jc w:val="both"/>
      </w:pPr>
      <w:r w:rsidRPr="00422C3C">
        <w:rPr>
          <w:rStyle w:val="FootnoteReference"/>
          <w:rFonts w:ascii="Times New Roman" w:hAnsi="Times New Roman"/>
        </w:rPr>
        <w:footnoteRef/>
      </w:r>
      <w:r w:rsidRPr="00422C3C">
        <w:rPr>
          <w:rFonts w:ascii="Times New Roman" w:hAnsi="Times New Roman"/>
        </w:rPr>
        <w:t xml:space="preserve"> Para mais detalhes sobre equilíbrios bayesian</w:t>
      </w:r>
      <w:r>
        <w:rPr>
          <w:rFonts w:ascii="Times New Roman" w:hAnsi="Times New Roman"/>
        </w:rPr>
        <w:t>os, ver Gibbons (1992</w:t>
      </w:r>
      <w:r w:rsidRPr="00422C3C">
        <w:rPr>
          <w:rFonts w:ascii="Times New Roman" w:hAnsi="Times New Roman"/>
        </w:rPr>
        <w:t>), página 149.</w:t>
      </w:r>
    </w:p>
  </w:footnote>
  <w:footnote w:id="16">
    <w:p w:rsidR="004A6914" w:rsidRPr="00900126" w:rsidRDefault="004A6914">
      <w:pPr>
        <w:pStyle w:val="FootnoteText"/>
        <w:rPr>
          <w:rFonts w:ascii="Times New Roman" w:hAnsi="Times New Roman"/>
        </w:rPr>
      </w:pPr>
      <w:r w:rsidRPr="00900126">
        <w:rPr>
          <w:rStyle w:val="FootnoteReference"/>
          <w:rFonts w:ascii="Times New Roman" w:hAnsi="Times New Roman"/>
        </w:rPr>
        <w:footnoteRef/>
      </w:r>
      <w:r w:rsidRPr="00900126">
        <w:rPr>
          <w:rFonts w:ascii="Times New Roman" w:hAnsi="Times New Roman"/>
        </w:rPr>
        <w:t xml:space="preserve"> </w:t>
      </w:r>
      <w:r>
        <w:rPr>
          <w:rFonts w:ascii="Times New Roman" w:hAnsi="Times New Roman"/>
          <w:color w:val="000000" w:themeColor="text1"/>
        </w:rPr>
        <w:t xml:space="preserve">Mais detalhes sobre o valor da probabilidade </w:t>
      </w:r>
      <w:r w:rsidRPr="0099087A">
        <w:rPr>
          <w:rFonts w:ascii="Times New Roman" w:hAnsi="Times New Roman"/>
          <w:color w:val="000000" w:themeColor="text1"/>
        </w:rPr>
        <w:t>em Bugarin (2006).</w:t>
      </w:r>
    </w:p>
  </w:footnote>
  <w:footnote w:id="17">
    <w:p w:rsidR="004A6914" w:rsidRDefault="004A6914" w:rsidP="00FA52D6">
      <w:pPr>
        <w:pStyle w:val="FootnoteText"/>
        <w:spacing w:after="0" w:line="240" w:lineRule="auto"/>
        <w:jc w:val="both"/>
      </w:pPr>
      <w:r>
        <w:rPr>
          <w:rStyle w:val="FootnoteReference"/>
          <w:rFonts w:ascii="Times New Roman" w:hAnsi="Times New Roman"/>
        </w:rPr>
        <w:footnoteRef/>
      </w:r>
      <w:r w:rsidRPr="00FA52D6">
        <w:rPr>
          <w:rFonts w:ascii="Times New Roman" w:hAnsi="Times New Roman"/>
        </w:rPr>
        <w:t xml:space="preserve"> O argumento da reputação pode ser reforçado ao se tomar o jogo do tipo dinâmico, com atualização de crenças em períodos subsequentes. Aplicação similar em Meneguin e Bugarin (2006).</w:t>
      </w:r>
    </w:p>
  </w:footnote>
  <w:footnote w:id="18">
    <w:p w:rsidR="004A6914" w:rsidRPr="00AE3A79" w:rsidRDefault="004A6914" w:rsidP="00ED1DC6">
      <w:pPr>
        <w:autoSpaceDE w:val="0"/>
        <w:autoSpaceDN w:val="0"/>
        <w:adjustRightInd w:val="0"/>
        <w:spacing w:after="0" w:line="240" w:lineRule="auto"/>
        <w:jc w:val="both"/>
        <w:rPr>
          <w:rFonts w:ascii="Times New Roman" w:hAnsi="Times New Roman"/>
          <w:sz w:val="20"/>
          <w:szCs w:val="20"/>
        </w:rPr>
      </w:pPr>
      <w:r w:rsidRPr="00AE3A79">
        <w:rPr>
          <w:rStyle w:val="FootnoteReference"/>
          <w:rFonts w:ascii="Times New Roman" w:hAnsi="Times New Roman"/>
          <w:sz w:val="20"/>
          <w:szCs w:val="20"/>
        </w:rPr>
        <w:footnoteRef/>
      </w:r>
      <w:r w:rsidRPr="00AE3A79">
        <w:rPr>
          <w:rFonts w:ascii="Times New Roman" w:hAnsi="Times New Roman"/>
          <w:sz w:val="20"/>
          <w:szCs w:val="20"/>
        </w:rPr>
        <w:t xml:space="preserve"> Aliança feita em 2005 pela iniciativa do então deputado estadual Padre João Carlos Siqueira (PT-MG), os prefeitos Anderson Cabido, de Congonhas; Padre Rogério de Oliveira Pereira, de Ouro Branco; Júlio César Reis, de Jeceaba; Luiz Carlos F</w:t>
      </w:r>
      <w:r w:rsidR="004D533A">
        <w:rPr>
          <w:rFonts w:ascii="Times New Roman" w:hAnsi="Times New Roman"/>
          <w:sz w:val="20"/>
          <w:szCs w:val="20"/>
        </w:rPr>
        <w:t>ernandes, de São Brás do Suaçuí;</w:t>
      </w:r>
      <w:r w:rsidRPr="00AE3A79">
        <w:rPr>
          <w:rFonts w:ascii="Times New Roman" w:hAnsi="Times New Roman"/>
          <w:sz w:val="20"/>
          <w:szCs w:val="20"/>
        </w:rPr>
        <w:t xml:space="preserve"> e Júlio Barros de Conselheiro Lafaiete  (CODAP,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25pt;height:23.25pt;visibility:visible" o:bullet="t">
        <v:imagedata r:id="rId1" o:title=""/>
      </v:shape>
    </w:pict>
  </w:numPicBullet>
  <w:abstractNum w:abstractNumId="0">
    <w:nsid w:val="FFFFFF7C"/>
    <w:multiLevelType w:val="singleLevel"/>
    <w:tmpl w:val="73BA42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584F9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D0409C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FDCE0C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8DE04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A4F8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69CD9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E0E8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E8C8A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56A0C18"/>
    <w:lvl w:ilvl="0">
      <w:start w:val="1"/>
      <w:numFmt w:val="bullet"/>
      <w:lvlText w:val=""/>
      <w:lvlJc w:val="left"/>
      <w:pPr>
        <w:tabs>
          <w:tab w:val="num" w:pos="360"/>
        </w:tabs>
        <w:ind w:left="360" w:hanging="360"/>
      </w:pPr>
      <w:rPr>
        <w:rFonts w:ascii="Symbol" w:hAnsi="Symbol" w:hint="default"/>
      </w:rPr>
    </w:lvl>
  </w:abstractNum>
  <w:abstractNum w:abstractNumId="10">
    <w:nsid w:val="02966507"/>
    <w:multiLevelType w:val="hybridMultilevel"/>
    <w:tmpl w:val="23885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34059F4"/>
    <w:multiLevelType w:val="hybridMultilevel"/>
    <w:tmpl w:val="0BF4D3DE"/>
    <w:lvl w:ilvl="0" w:tplc="98BE60D4">
      <w:start w:val="1"/>
      <w:numFmt w:val="decimal"/>
      <w:lvlText w:val="%1."/>
      <w:lvlJc w:val="left"/>
      <w:pPr>
        <w:ind w:left="720" w:hanging="360"/>
      </w:pPr>
      <w:rPr>
        <w:rFonts w:cs="Times New Roman" w:hint="default"/>
        <w:b/>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nsid w:val="0853007F"/>
    <w:multiLevelType w:val="hybridMultilevel"/>
    <w:tmpl w:val="50FC3E5C"/>
    <w:lvl w:ilvl="0" w:tplc="04160009">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AB5701"/>
    <w:multiLevelType w:val="multilevel"/>
    <w:tmpl w:val="0558808A"/>
    <w:lvl w:ilvl="0">
      <w:start w:val="5"/>
      <w:numFmt w:val="decimal"/>
      <w:lvlText w:val="%1."/>
      <w:lvlJc w:val="left"/>
      <w:pPr>
        <w:ind w:left="390" w:hanging="390"/>
      </w:pPr>
      <w:rPr>
        <w:rFonts w:cs="Times New Roman" w:hint="default"/>
      </w:rPr>
    </w:lvl>
    <w:lvl w:ilvl="1">
      <w:start w:val="1"/>
      <w:numFmt w:val="decimal"/>
      <w:lvlText w:val="%1.%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4">
    <w:nsid w:val="21C83753"/>
    <w:multiLevelType w:val="hybridMultilevel"/>
    <w:tmpl w:val="730022B6"/>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2A60574"/>
    <w:multiLevelType w:val="hybridMultilevel"/>
    <w:tmpl w:val="0BF4D3DE"/>
    <w:lvl w:ilvl="0" w:tplc="98BE60D4">
      <w:start w:val="1"/>
      <w:numFmt w:val="decimal"/>
      <w:lvlText w:val="%1."/>
      <w:lvlJc w:val="left"/>
      <w:pPr>
        <w:ind w:left="720" w:hanging="360"/>
      </w:pPr>
      <w:rPr>
        <w:rFonts w:cs="Times New Roman" w:hint="default"/>
        <w:b/>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26750B10"/>
    <w:multiLevelType w:val="hybridMultilevel"/>
    <w:tmpl w:val="2DCC6E44"/>
    <w:lvl w:ilvl="0" w:tplc="0416000F">
      <w:start w:val="1"/>
      <w:numFmt w:val="decimal"/>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nsid w:val="31BF33E3"/>
    <w:multiLevelType w:val="hybridMultilevel"/>
    <w:tmpl w:val="98A6A260"/>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32925452"/>
    <w:multiLevelType w:val="multilevel"/>
    <w:tmpl w:val="2D22CFCC"/>
    <w:lvl w:ilvl="0">
      <w:start w:val="2"/>
      <w:numFmt w:val="decimal"/>
      <w:lvlText w:val="%1."/>
      <w:lvlJc w:val="left"/>
      <w:pPr>
        <w:tabs>
          <w:tab w:val="num" w:pos="390"/>
        </w:tabs>
        <w:ind w:left="390" w:hanging="390"/>
      </w:pPr>
      <w:rPr>
        <w:rFonts w:cs="Times New Roman" w:hint="default"/>
        <w:b/>
      </w:rPr>
    </w:lvl>
    <w:lvl w:ilvl="1">
      <w:start w:val="1"/>
      <w:numFmt w:val="decimal"/>
      <w:lvlText w:val="%1.%2."/>
      <w:lvlJc w:val="left"/>
      <w:pPr>
        <w:tabs>
          <w:tab w:val="num" w:pos="1080"/>
        </w:tabs>
        <w:ind w:left="1080" w:hanging="720"/>
      </w:pPr>
      <w:rPr>
        <w:rFonts w:cs="Times New Roman" w:hint="default"/>
        <w:b/>
      </w:rPr>
    </w:lvl>
    <w:lvl w:ilvl="2">
      <w:start w:val="1"/>
      <w:numFmt w:val="decimal"/>
      <w:lvlText w:val="%1.%2.%3."/>
      <w:lvlJc w:val="left"/>
      <w:pPr>
        <w:tabs>
          <w:tab w:val="num" w:pos="1440"/>
        </w:tabs>
        <w:ind w:left="1440" w:hanging="720"/>
      </w:pPr>
      <w:rPr>
        <w:rFonts w:cs="Times New Roman" w:hint="default"/>
        <w:b/>
      </w:rPr>
    </w:lvl>
    <w:lvl w:ilvl="3">
      <w:start w:val="1"/>
      <w:numFmt w:val="decimal"/>
      <w:lvlText w:val="%1.%2.%3.%4."/>
      <w:lvlJc w:val="left"/>
      <w:pPr>
        <w:tabs>
          <w:tab w:val="num" w:pos="2160"/>
        </w:tabs>
        <w:ind w:left="2160" w:hanging="1080"/>
      </w:pPr>
      <w:rPr>
        <w:rFonts w:cs="Times New Roman" w:hint="default"/>
        <w:b/>
      </w:rPr>
    </w:lvl>
    <w:lvl w:ilvl="4">
      <w:start w:val="1"/>
      <w:numFmt w:val="decimal"/>
      <w:lvlText w:val="%1.%2.%3.%4.%5."/>
      <w:lvlJc w:val="left"/>
      <w:pPr>
        <w:tabs>
          <w:tab w:val="num" w:pos="2520"/>
        </w:tabs>
        <w:ind w:left="2520" w:hanging="1080"/>
      </w:pPr>
      <w:rPr>
        <w:rFonts w:cs="Times New Roman" w:hint="default"/>
        <w:b/>
      </w:rPr>
    </w:lvl>
    <w:lvl w:ilvl="5">
      <w:start w:val="1"/>
      <w:numFmt w:val="decimal"/>
      <w:lvlText w:val="%1.%2.%3.%4.%5.%6."/>
      <w:lvlJc w:val="left"/>
      <w:pPr>
        <w:tabs>
          <w:tab w:val="num" w:pos="3240"/>
        </w:tabs>
        <w:ind w:left="3240" w:hanging="1440"/>
      </w:pPr>
      <w:rPr>
        <w:rFonts w:cs="Times New Roman" w:hint="default"/>
        <w:b/>
      </w:rPr>
    </w:lvl>
    <w:lvl w:ilvl="6">
      <w:start w:val="1"/>
      <w:numFmt w:val="decimal"/>
      <w:lvlText w:val="%1.%2.%3.%4.%5.%6.%7."/>
      <w:lvlJc w:val="left"/>
      <w:pPr>
        <w:tabs>
          <w:tab w:val="num" w:pos="3600"/>
        </w:tabs>
        <w:ind w:left="3600" w:hanging="1440"/>
      </w:pPr>
      <w:rPr>
        <w:rFonts w:cs="Times New Roman" w:hint="default"/>
        <w:b/>
      </w:rPr>
    </w:lvl>
    <w:lvl w:ilvl="7">
      <w:start w:val="1"/>
      <w:numFmt w:val="decimal"/>
      <w:lvlText w:val="%1.%2.%3.%4.%5.%6.%7.%8."/>
      <w:lvlJc w:val="left"/>
      <w:pPr>
        <w:tabs>
          <w:tab w:val="num" w:pos="4320"/>
        </w:tabs>
        <w:ind w:left="4320" w:hanging="1800"/>
      </w:pPr>
      <w:rPr>
        <w:rFonts w:cs="Times New Roman" w:hint="default"/>
        <w:b/>
      </w:rPr>
    </w:lvl>
    <w:lvl w:ilvl="8">
      <w:start w:val="1"/>
      <w:numFmt w:val="decimal"/>
      <w:lvlText w:val="%1.%2.%3.%4.%5.%6.%7.%8.%9."/>
      <w:lvlJc w:val="left"/>
      <w:pPr>
        <w:tabs>
          <w:tab w:val="num" w:pos="5040"/>
        </w:tabs>
        <w:ind w:left="5040" w:hanging="2160"/>
      </w:pPr>
      <w:rPr>
        <w:rFonts w:cs="Times New Roman" w:hint="default"/>
        <w:b/>
      </w:rPr>
    </w:lvl>
  </w:abstractNum>
  <w:abstractNum w:abstractNumId="19">
    <w:nsid w:val="3CA132AC"/>
    <w:multiLevelType w:val="hybridMultilevel"/>
    <w:tmpl w:val="7FEE41FC"/>
    <w:lvl w:ilvl="0" w:tplc="04160001">
      <w:start w:val="1"/>
      <w:numFmt w:val="bullet"/>
      <w:lvlText w:val=""/>
      <w:lvlJc w:val="left"/>
      <w:pPr>
        <w:ind w:left="1211" w:hanging="360"/>
      </w:pPr>
      <w:rPr>
        <w:rFonts w:ascii="Symbol" w:hAnsi="Symbol"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20">
    <w:nsid w:val="489B2A4E"/>
    <w:multiLevelType w:val="multilevel"/>
    <w:tmpl w:val="7FCE6134"/>
    <w:lvl w:ilvl="0">
      <w:start w:val="4"/>
      <w:numFmt w:val="decimal"/>
      <w:lvlText w:val="%1."/>
      <w:lvlJc w:val="left"/>
      <w:pPr>
        <w:ind w:left="510" w:hanging="51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21">
    <w:nsid w:val="4E7C2D2F"/>
    <w:multiLevelType w:val="multilevel"/>
    <w:tmpl w:val="3BF22F46"/>
    <w:lvl w:ilvl="0">
      <w:start w:val="4"/>
      <w:numFmt w:val="decimal"/>
      <w:lvlText w:val="%1"/>
      <w:lvlJc w:val="left"/>
      <w:pPr>
        <w:ind w:left="420" w:hanging="42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22">
    <w:nsid w:val="5BE82023"/>
    <w:multiLevelType w:val="multilevel"/>
    <w:tmpl w:val="9698D2F4"/>
    <w:lvl w:ilvl="0">
      <w:start w:val="4"/>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3">
    <w:nsid w:val="5DE85095"/>
    <w:multiLevelType w:val="hybridMultilevel"/>
    <w:tmpl w:val="66183C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44731D7"/>
    <w:multiLevelType w:val="multilevel"/>
    <w:tmpl w:val="A6246008"/>
    <w:lvl w:ilvl="0">
      <w:start w:val="2"/>
      <w:numFmt w:val="decimal"/>
      <w:lvlText w:val="%1"/>
      <w:lvlJc w:val="left"/>
      <w:pPr>
        <w:ind w:left="420" w:hanging="420"/>
      </w:pPr>
      <w:rPr>
        <w:rFonts w:cs="Times New Roman" w:hint="default"/>
      </w:rPr>
    </w:lvl>
    <w:lvl w:ilvl="1">
      <w:start w:val="1"/>
      <w:numFmt w:val="decimal"/>
      <w:lvlText w:val="%1.%2"/>
      <w:lvlJc w:val="left"/>
      <w:pPr>
        <w:ind w:left="1429" w:hanging="720"/>
      </w:pPr>
      <w:rPr>
        <w:rFonts w:cs="Times New Roman" w:hint="default"/>
      </w:rPr>
    </w:lvl>
    <w:lvl w:ilvl="2">
      <w:start w:val="1"/>
      <w:numFmt w:val="decimal"/>
      <w:lvlText w:val="%1.%2.%3"/>
      <w:lvlJc w:val="left"/>
      <w:pPr>
        <w:ind w:left="2498" w:hanging="1080"/>
      </w:pPr>
      <w:rPr>
        <w:rFonts w:cs="Times New Roman" w:hint="default"/>
      </w:rPr>
    </w:lvl>
    <w:lvl w:ilvl="3">
      <w:start w:val="1"/>
      <w:numFmt w:val="decimal"/>
      <w:lvlText w:val="%1.%2.%3.%4"/>
      <w:lvlJc w:val="left"/>
      <w:pPr>
        <w:ind w:left="3567" w:hanging="1440"/>
      </w:pPr>
      <w:rPr>
        <w:rFonts w:cs="Times New Roman" w:hint="default"/>
      </w:rPr>
    </w:lvl>
    <w:lvl w:ilvl="4">
      <w:start w:val="1"/>
      <w:numFmt w:val="decimal"/>
      <w:lvlText w:val="%1.%2.%3.%4.%5"/>
      <w:lvlJc w:val="left"/>
      <w:pPr>
        <w:ind w:left="4276" w:hanging="1440"/>
      </w:pPr>
      <w:rPr>
        <w:rFonts w:cs="Times New Roman" w:hint="default"/>
      </w:rPr>
    </w:lvl>
    <w:lvl w:ilvl="5">
      <w:start w:val="1"/>
      <w:numFmt w:val="decimal"/>
      <w:lvlText w:val="%1.%2.%3.%4.%5.%6"/>
      <w:lvlJc w:val="left"/>
      <w:pPr>
        <w:ind w:left="5345" w:hanging="1800"/>
      </w:pPr>
      <w:rPr>
        <w:rFonts w:cs="Times New Roman" w:hint="default"/>
      </w:rPr>
    </w:lvl>
    <w:lvl w:ilvl="6">
      <w:start w:val="1"/>
      <w:numFmt w:val="decimal"/>
      <w:lvlText w:val="%1.%2.%3.%4.%5.%6.%7"/>
      <w:lvlJc w:val="left"/>
      <w:pPr>
        <w:ind w:left="6414" w:hanging="2160"/>
      </w:pPr>
      <w:rPr>
        <w:rFonts w:cs="Times New Roman" w:hint="default"/>
      </w:rPr>
    </w:lvl>
    <w:lvl w:ilvl="7">
      <w:start w:val="1"/>
      <w:numFmt w:val="decimal"/>
      <w:lvlText w:val="%1.%2.%3.%4.%5.%6.%7.%8"/>
      <w:lvlJc w:val="left"/>
      <w:pPr>
        <w:ind w:left="7483" w:hanging="2520"/>
      </w:pPr>
      <w:rPr>
        <w:rFonts w:cs="Times New Roman" w:hint="default"/>
      </w:rPr>
    </w:lvl>
    <w:lvl w:ilvl="8">
      <w:start w:val="1"/>
      <w:numFmt w:val="decimal"/>
      <w:lvlText w:val="%1.%2.%3.%4.%5.%6.%7.%8.%9"/>
      <w:lvlJc w:val="left"/>
      <w:pPr>
        <w:ind w:left="8552" w:hanging="2880"/>
      </w:pPr>
      <w:rPr>
        <w:rFonts w:cs="Times New Roman" w:hint="default"/>
      </w:rPr>
    </w:lvl>
  </w:abstractNum>
  <w:abstractNum w:abstractNumId="25">
    <w:nsid w:val="69135817"/>
    <w:multiLevelType w:val="multilevel"/>
    <w:tmpl w:val="FB84A176"/>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6">
    <w:nsid w:val="69EB221E"/>
    <w:multiLevelType w:val="hybridMultilevel"/>
    <w:tmpl w:val="31EEF20A"/>
    <w:lvl w:ilvl="0" w:tplc="714A846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FB06D0"/>
    <w:multiLevelType w:val="hybridMultilevel"/>
    <w:tmpl w:val="16DC530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4"/>
  </w:num>
  <w:num w:numId="4">
    <w:abstractNumId w:val="20"/>
  </w:num>
  <w:num w:numId="5">
    <w:abstractNumId w:val="21"/>
  </w:num>
  <w:num w:numId="6">
    <w:abstractNumId w:val="10"/>
  </w:num>
  <w:num w:numId="7">
    <w:abstractNumId w:val="19"/>
  </w:num>
  <w:num w:numId="8">
    <w:abstractNumId w:val="27"/>
  </w:num>
  <w:num w:numId="9">
    <w:abstractNumId w:val="14"/>
  </w:num>
  <w:num w:numId="10">
    <w:abstractNumId w:val="12"/>
  </w:num>
  <w:num w:numId="11">
    <w:abstractNumId w:val="23"/>
  </w:num>
  <w:num w:numId="12">
    <w:abstractNumId w:val="15"/>
  </w:num>
  <w:num w:numId="13">
    <w:abstractNumId w:val="13"/>
  </w:num>
  <w:num w:numId="14">
    <w:abstractNumId w:val="11"/>
  </w:num>
  <w:num w:numId="15">
    <w:abstractNumId w:val="18"/>
  </w:num>
  <w:num w:numId="16">
    <w:abstractNumId w:val="17"/>
  </w:num>
  <w:num w:numId="17">
    <w:abstractNumId w:val="2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7B65"/>
    <w:rsid w:val="00001C54"/>
    <w:rsid w:val="0000381E"/>
    <w:rsid w:val="00006F9B"/>
    <w:rsid w:val="000079BE"/>
    <w:rsid w:val="00011834"/>
    <w:rsid w:val="00015CCD"/>
    <w:rsid w:val="00020DC0"/>
    <w:rsid w:val="000315FA"/>
    <w:rsid w:val="00032C49"/>
    <w:rsid w:val="00033B6C"/>
    <w:rsid w:val="00034C8A"/>
    <w:rsid w:val="000366E4"/>
    <w:rsid w:val="00036D26"/>
    <w:rsid w:val="00037258"/>
    <w:rsid w:val="00041912"/>
    <w:rsid w:val="00042805"/>
    <w:rsid w:val="0004659F"/>
    <w:rsid w:val="00051CA7"/>
    <w:rsid w:val="000561D8"/>
    <w:rsid w:val="000563A2"/>
    <w:rsid w:val="00057A08"/>
    <w:rsid w:val="00062D4E"/>
    <w:rsid w:val="00063AF3"/>
    <w:rsid w:val="000707E2"/>
    <w:rsid w:val="00071B5C"/>
    <w:rsid w:val="00072F8C"/>
    <w:rsid w:val="00073D49"/>
    <w:rsid w:val="000744E2"/>
    <w:rsid w:val="00076D0F"/>
    <w:rsid w:val="00084D4F"/>
    <w:rsid w:val="00086EB4"/>
    <w:rsid w:val="00086F15"/>
    <w:rsid w:val="00092188"/>
    <w:rsid w:val="0009458E"/>
    <w:rsid w:val="000A45C9"/>
    <w:rsid w:val="000B1A59"/>
    <w:rsid w:val="000B25AE"/>
    <w:rsid w:val="000B35B8"/>
    <w:rsid w:val="000B3E74"/>
    <w:rsid w:val="000C5000"/>
    <w:rsid w:val="000C7177"/>
    <w:rsid w:val="000C72B6"/>
    <w:rsid w:val="000C7D32"/>
    <w:rsid w:val="000D0822"/>
    <w:rsid w:val="000D4A26"/>
    <w:rsid w:val="000D5217"/>
    <w:rsid w:val="000D6792"/>
    <w:rsid w:val="000D779A"/>
    <w:rsid w:val="000E1224"/>
    <w:rsid w:val="000E181A"/>
    <w:rsid w:val="000E4B09"/>
    <w:rsid w:val="000E61CB"/>
    <w:rsid w:val="000E711C"/>
    <w:rsid w:val="000F072B"/>
    <w:rsid w:val="000F42A6"/>
    <w:rsid w:val="000F5C22"/>
    <w:rsid w:val="000F604A"/>
    <w:rsid w:val="000F7F65"/>
    <w:rsid w:val="00112661"/>
    <w:rsid w:val="001138BC"/>
    <w:rsid w:val="00123BF0"/>
    <w:rsid w:val="00125D2E"/>
    <w:rsid w:val="00127384"/>
    <w:rsid w:val="0013032C"/>
    <w:rsid w:val="00130F52"/>
    <w:rsid w:val="001313BA"/>
    <w:rsid w:val="00140230"/>
    <w:rsid w:val="00141024"/>
    <w:rsid w:val="00145024"/>
    <w:rsid w:val="00147126"/>
    <w:rsid w:val="001534B2"/>
    <w:rsid w:val="001536CB"/>
    <w:rsid w:val="0016235F"/>
    <w:rsid w:val="00162C35"/>
    <w:rsid w:val="0016329C"/>
    <w:rsid w:val="00165C27"/>
    <w:rsid w:val="00167011"/>
    <w:rsid w:val="001733D9"/>
    <w:rsid w:val="001735B4"/>
    <w:rsid w:val="001755B8"/>
    <w:rsid w:val="00181493"/>
    <w:rsid w:val="00185AEE"/>
    <w:rsid w:val="00190909"/>
    <w:rsid w:val="00190EA1"/>
    <w:rsid w:val="00191883"/>
    <w:rsid w:val="001920CC"/>
    <w:rsid w:val="00192D04"/>
    <w:rsid w:val="001978D8"/>
    <w:rsid w:val="001A0B3F"/>
    <w:rsid w:val="001A0F18"/>
    <w:rsid w:val="001B1580"/>
    <w:rsid w:val="001C0223"/>
    <w:rsid w:val="001C4437"/>
    <w:rsid w:val="001D2137"/>
    <w:rsid w:val="001D24E0"/>
    <w:rsid w:val="001D3A85"/>
    <w:rsid w:val="001D4700"/>
    <w:rsid w:val="001D6785"/>
    <w:rsid w:val="001D6B56"/>
    <w:rsid w:val="001D6C4E"/>
    <w:rsid w:val="001E0C51"/>
    <w:rsid w:val="001E45D7"/>
    <w:rsid w:val="001E474A"/>
    <w:rsid w:val="001F01E3"/>
    <w:rsid w:val="001F5B74"/>
    <w:rsid w:val="001F7A05"/>
    <w:rsid w:val="002014B7"/>
    <w:rsid w:val="00202D9A"/>
    <w:rsid w:val="002046C5"/>
    <w:rsid w:val="0021191F"/>
    <w:rsid w:val="0022268A"/>
    <w:rsid w:val="0022271F"/>
    <w:rsid w:val="002258CF"/>
    <w:rsid w:val="0022788F"/>
    <w:rsid w:val="002451C3"/>
    <w:rsid w:val="00247814"/>
    <w:rsid w:val="00247B3F"/>
    <w:rsid w:val="00247D46"/>
    <w:rsid w:val="0025035B"/>
    <w:rsid w:val="002537F8"/>
    <w:rsid w:val="0026088D"/>
    <w:rsid w:val="00262F54"/>
    <w:rsid w:val="00270167"/>
    <w:rsid w:val="00271F1F"/>
    <w:rsid w:val="00274BF2"/>
    <w:rsid w:val="0028015C"/>
    <w:rsid w:val="00282824"/>
    <w:rsid w:val="00283595"/>
    <w:rsid w:val="00284AED"/>
    <w:rsid w:val="00286AE6"/>
    <w:rsid w:val="00291F04"/>
    <w:rsid w:val="00294DE9"/>
    <w:rsid w:val="00295EEE"/>
    <w:rsid w:val="00297B65"/>
    <w:rsid w:val="002A6B14"/>
    <w:rsid w:val="002B24E9"/>
    <w:rsid w:val="002B43BA"/>
    <w:rsid w:val="002C13F6"/>
    <w:rsid w:val="002C5644"/>
    <w:rsid w:val="002C5ECA"/>
    <w:rsid w:val="002C6057"/>
    <w:rsid w:val="002D053D"/>
    <w:rsid w:val="002D1626"/>
    <w:rsid w:val="002D1E08"/>
    <w:rsid w:val="002D5C83"/>
    <w:rsid w:val="002D6E73"/>
    <w:rsid w:val="002D76B7"/>
    <w:rsid w:val="002D7D02"/>
    <w:rsid w:val="002D7E0F"/>
    <w:rsid w:val="002E2C26"/>
    <w:rsid w:val="002F4B90"/>
    <w:rsid w:val="003031E3"/>
    <w:rsid w:val="00303643"/>
    <w:rsid w:val="003041CC"/>
    <w:rsid w:val="00305748"/>
    <w:rsid w:val="0031112C"/>
    <w:rsid w:val="0031325A"/>
    <w:rsid w:val="00313C24"/>
    <w:rsid w:val="00320BD9"/>
    <w:rsid w:val="00326377"/>
    <w:rsid w:val="00326F71"/>
    <w:rsid w:val="00327F0E"/>
    <w:rsid w:val="003326B2"/>
    <w:rsid w:val="003330A3"/>
    <w:rsid w:val="00333661"/>
    <w:rsid w:val="003351AC"/>
    <w:rsid w:val="00335BB8"/>
    <w:rsid w:val="003361AA"/>
    <w:rsid w:val="00336648"/>
    <w:rsid w:val="00343789"/>
    <w:rsid w:val="0034439A"/>
    <w:rsid w:val="00346476"/>
    <w:rsid w:val="00353356"/>
    <w:rsid w:val="00354930"/>
    <w:rsid w:val="00354E6B"/>
    <w:rsid w:val="0035764C"/>
    <w:rsid w:val="00367BC2"/>
    <w:rsid w:val="00367BC7"/>
    <w:rsid w:val="00371F35"/>
    <w:rsid w:val="00385CCE"/>
    <w:rsid w:val="003860B0"/>
    <w:rsid w:val="003932F8"/>
    <w:rsid w:val="00393780"/>
    <w:rsid w:val="00396CE3"/>
    <w:rsid w:val="00397394"/>
    <w:rsid w:val="003A7980"/>
    <w:rsid w:val="003B033C"/>
    <w:rsid w:val="003B1D50"/>
    <w:rsid w:val="003C1099"/>
    <w:rsid w:val="003C256A"/>
    <w:rsid w:val="003C2713"/>
    <w:rsid w:val="003C2C9A"/>
    <w:rsid w:val="003C5B7F"/>
    <w:rsid w:val="003D0F2D"/>
    <w:rsid w:val="003D1201"/>
    <w:rsid w:val="003D3318"/>
    <w:rsid w:val="003D36AE"/>
    <w:rsid w:val="003D3E95"/>
    <w:rsid w:val="003D5B01"/>
    <w:rsid w:val="003E4783"/>
    <w:rsid w:val="003E47B7"/>
    <w:rsid w:val="003E496E"/>
    <w:rsid w:val="003E5514"/>
    <w:rsid w:val="003F044B"/>
    <w:rsid w:val="003F314C"/>
    <w:rsid w:val="003F5EC2"/>
    <w:rsid w:val="003F737B"/>
    <w:rsid w:val="0040235D"/>
    <w:rsid w:val="00407BC0"/>
    <w:rsid w:val="004126CC"/>
    <w:rsid w:val="00414C39"/>
    <w:rsid w:val="00420C2C"/>
    <w:rsid w:val="0042272B"/>
    <w:rsid w:val="00422C3C"/>
    <w:rsid w:val="00433BA5"/>
    <w:rsid w:val="004356D7"/>
    <w:rsid w:val="00437333"/>
    <w:rsid w:val="004429E2"/>
    <w:rsid w:val="00442D59"/>
    <w:rsid w:val="0044530B"/>
    <w:rsid w:val="00447C06"/>
    <w:rsid w:val="004543D2"/>
    <w:rsid w:val="00464F7D"/>
    <w:rsid w:val="004664F5"/>
    <w:rsid w:val="00466603"/>
    <w:rsid w:val="0046692A"/>
    <w:rsid w:val="00470AB8"/>
    <w:rsid w:val="00471863"/>
    <w:rsid w:val="00473094"/>
    <w:rsid w:val="004814F6"/>
    <w:rsid w:val="00484431"/>
    <w:rsid w:val="004863DD"/>
    <w:rsid w:val="00487696"/>
    <w:rsid w:val="004927F8"/>
    <w:rsid w:val="004966B2"/>
    <w:rsid w:val="004A25AB"/>
    <w:rsid w:val="004A55A3"/>
    <w:rsid w:val="004A639F"/>
    <w:rsid w:val="004A6914"/>
    <w:rsid w:val="004C0539"/>
    <w:rsid w:val="004C0A9A"/>
    <w:rsid w:val="004C1713"/>
    <w:rsid w:val="004D533A"/>
    <w:rsid w:val="004D67EF"/>
    <w:rsid w:val="004E1720"/>
    <w:rsid w:val="004E59DC"/>
    <w:rsid w:val="004F393C"/>
    <w:rsid w:val="00500D45"/>
    <w:rsid w:val="00503613"/>
    <w:rsid w:val="005077A3"/>
    <w:rsid w:val="00507970"/>
    <w:rsid w:val="005100FF"/>
    <w:rsid w:val="00510223"/>
    <w:rsid w:val="005117B5"/>
    <w:rsid w:val="00512678"/>
    <w:rsid w:val="0051373D"/>
    <w:rsid w:val="00513AE6"/>
    <w:rsid w:val="00513BD6"/>
    <w:rsid w:val="00524D15"/>
    <w:rsid w:val="00532C71"/>
    <w:rsid w:val="00533782"/>
    <w:rsid w:val="00540A24"/>
    <w:rsid w:val="00544BF4"/>
    <w:rsid w:val="005469FB"/>
    <w:rsid w:val="005475C5"/>
    <w:rsid w:val="0055430E"/>
    <w:rsid w:val="00556A6E"/>
    <w:rsid w:val="00560486"/>
    <w:rsid w:val="00561C0E"/>
    <w:rsid w:val="00564BB7"/>
    <w:rsid w:val="00571405"/>
    <w:rsid w:val="00576236"/>
    <w:rsid w:val="005833CE"/>
    <w:rsid w:val="005842BD"/>
    <w:rsid w:val="00587327"/>
    <w:rsid w:val="00587424"/>
    <w:rsid w:val="005919CC"/>
    <w:rsid w:val="00592D48"/>
    <w:rsid w:val="0059385B"/>
    <w:rsid w:val="0059726F"/>
    <w:rsid w:val="00597348"/>
    <w:rsid w:val="005A242E"/>
    <w:rsid w:val="005B0B0B"/>
    <w:rsid w:val="005C283D"/>
    <w:rsid w:val="005C7B21"/>
    <w:rsid w:val="005D52D4"/>
    <w:rsid w:val="005E2215"/>
    <w:rsid w:val="005E3490"/>
    <w:rsid w:val="005E5515"/>
    <w:rsid w:val="005F2B03"/>
    <w:rsid w:val="005F39E9"/>
    <w:rsid w:val="005F504C"/>
    <w:rsid w:val="005F65EF"/>
    <w:rsid w:val="00601B0E"/>
    <w:rsid w:val="0060465D"/>
    <w:rsid w:val="00605F3C"/>
    <w:rsid w:val="00612C4C"/>
    <w:rsid w:val="006137DE"/>
    <w:rsid w:val="0061519C"/>
    <w:rsid w:val="00624AFC"/>
    <w:rsid w:val="00624BD9"/>
    <w:rsid w:val="00625D10"/>
    <w:rsid w:val="00634B93"/>
    <w:rsid w:val="00635211"/>
    <w:rsid w:val="0063597F"/>
    <w:rsid w:val="00635BA4"/>
    <w:rsid w:val="0064016A"/>
    <w:rsid w:val="0064035F"/>
    <w:rsid w:val="00640B20"/>
    <w:rsid w:val="00643317"/>
    <w:rsid w:val="00644C7F"/>
    <w:rsid w:val="00646C55"/>
    <w:rsid w:val="006545CA"/>
    <w:rsid w:val="00654CF1"/>
    <w:rsid w:val="00655AAE"/>
    <w:rsid w:val="00656F86"/>
    <w:rsid w:val="00662122"/>
    <w:rsid w:val="00665D28"/>
    <w:rsid w:val="00665F50"/>
    <w:rsid w:val="0066738E"/>
    <w:rsid w:val="00670EF2"/>
    <w:rsid w:val="006823BE"/>
    <w:rsid w:val="0068537B"/>
    <w:rsid w:val="00686C6B"/>
    <w:rsid w:val="00686CD4"/>
    <w:rsid w:val="006908BB"/>
    <w:rsid w:val="0069096E"/>
    <w:rsid w:val="006A081E"/>
    <w:rsid w:val="006A58B3"/>
    <w:rsid w:val="006A766B"/>
    <w:rsid w:val="006B3458"/>
    <w:rsid w:val="006B746A"/>
    <w:rsid w:val="006C37A9"/>
    <w:rsid w:val="006C64D9"/>
    <w:rsid w:val="006C7070"/>
    <w:rsid w:val="006D352B"/>
    <w:rsid w:val="006E3A11"/>
    <w:rsid w:val="006E4071"/>
    <w:rsid w:val="006F39DD"/>
    <w:rsid w:val="006F52AC"/>
    <w:rsid w:val="00701BCB"/>
    <w:rsid w:val="00702383"/>
    <w:rsid w:val="00702BEF"/>
    <w:rsid w:val="007116A9"/>
    <w:rsid w:val="007129F3"/>
    <w:rsid w:val="0071338D"/>
    <w:rsid w:val="00715EAC"/>
    <w:rsid w:val="00716633"/>
    <w:rsid w:val="00723099"/>
    <w:rsid w:val="00724EAC"/>
    <w:rsid w:val="00725636"/>
    <w:rsid w:val="00725DF6"/>
    <w:rsid w:val="00727A7F"/>
    <w:rsid w:val="0073592D"/>
    <w:rsid w:val="00736DAB"/>
    <w:rsid w:val="007371E6"/>
    <w:rsid w:val="00741D21"/>
    <w:rsid w:val="00742015"/>
    <w:rsid w:val="007430C5"/>
    <w:rsid w:val="0074499B"/>
    <w:rsid w:val="00744D0B"/>
    <w:rsid w:val="007462D2"/>
    <w:rsid w:val="0074639E"/>
    <w:rsid w:val="00751AE2"/>
    <w:rsid w:val="00754209"/>
    <w:rsid w:val="00757E32"/>
    <w:rsid w:val="00764805"/>
    <w:rsid w:val="00772B38"/>
    <w:rsid w:val="007744A8"/>
    <w:rsid w:val="00780EA7"/>
    <w:rsid w:val="00780FED"/>
    <w:rsid w:val="0078216E"/>
    <w:rsid w:val="00792A83"/>
    <w:rsid w:val="007A13E7"/>
    <w:rsid w:val="007A168B"/>
    <w:rsid w:val="007A322C"/>
    <w:rsid w:val="007A7ACD"/>
    <w:rsid w:val="007B419A"/>
    <w:rsid w:val="007B4CAA"/>
    <w:rsid w:val="007B4E84"/>
    <w:rsid w:val="007C14C9"/>
    <w:rsid w:val="007C1CB8"/>
    <w:rsid w:val="007C5D9E"/>
    <w:rsid w:val="007C69BD"/>
    <w:rsid w:val="007D3BD2"/>
    <w:rsid w:val="007D4841"/>
    <w:rsid w:val="007D5006"/>
    <w:rsid w:val="007D54BF"/>
    <w:rsid w:val="007E4FDD"/>
    <w:rsid w:val="007E5435"/>
    <w:rsid w:val="007E5DE2"/>
    <w:rsid w:val="007E64C1"/>
    <w:rsid w:val="007F1F8A"/>
    <w:rsid w:val="007F2E4A"/>
    <w:rsid w:val="007F6EC5"/>
    <w:rsid w:val="00807488"/>
    <w:rsid w:val="008103F8"/>
    <w:rsid w:val="00817CE2"/>
    <w:rsid w:val="00817E4A"/>
    <w:rsid w:val="00820D87"/>
    <w:rsid w:val="00820E6C"/>
    <w:rsid w:val="00822F51"/>
    <w:rsid w:val="00823175"/>
    <w:rsid w:val="00826E5B"/>
    <w:rsid w:val="008351F1"/>
    <w:rsid w:val="008376D4"/>
    <w:rsid w:val="00842353"/>
    <w:rsid w:val="008439DC"/>
    <w:rsid w:val="008448BE"/>
    <w:rsid w:val="00846472"/>
    <w:rsid w:val="008505DA"/>
    <w:rsid w:val="00853EF3"/>
    <w:rsid w:val="00855BED"/>
    <w:rsid w:val="0085640F"/>
    <w:rsid w:val="0085726B"/>
    <w:rsid w:val="008602C3"/>
    <w:rsid w:val="00861BD5"/>
    <w:rsid w:val="00864EE3"/>
    <w:rsid w:val="00866743"/>
    <w:rsid w:val="00867264"/>
    <w:rsid w:val="0087434E"/>
    <w:rsid w:val="008766E4"/>
    <w:rsid w:val="00891A77"/>
    <w:rsid w:val="00891D49"/>
    <w:rsid w:val="00893274"/>
    <w:rsid w:val="00894544"/>
    <w:rsid w:val="008969AD"/>
    <w:rsid w:val="00897F09"/>
    <w:rsid w:val="008A76E9"/>
    <w:rsid w:val="008B0D1B"/>
    <w:rsid w:val="008B114F"/>
    <w:rsid w:val="008C0CAE"/>
    <w:rsid w:val="008C1119"/>
    <w:rsid w:val="008C2201"/>
    <w:rsid w:val="008C3BBE"/>
    <w:rsid w:val="008C5718"/>
    <w:rsid w:val="008C6BD6"/>
    <w:rsid w:val="008C7951"/>
    <w:rsid w:val="008D0499"/>
    <w:rsid w:val="008E0A39"/>
    <w:rsid w:val="008E53DF"/>
    <w:rsid w:val="008E6035"/>
    <w:rsid w:val="008E7C2D"/>
    <w:rsid w:val="008F1A98"/>
    <w:rsid w:val="008F3E4A"/>
    <w:rsid w:val="008F74B6"/>
    <w:rsid w:val="00900126"/>
    <w:rsid w:val="00901FE3"/>
    <w:rsid w:val="00915DA6"/>
    <w:rsid w:val="0092179C"/>
    <w:rsid w:val="00924C02"/>
    <w:rsid w:val="00927A4F"/>
    <w:rsid w:val="00932EFD"/>
    <w:rsid w:val="0093338D"/>
    <w:rsid w:val="0093393F"/>
    <w:rsid w:val="00934DC4"/>
    <w:rsid w:val="00935847"/>
    <w:rsid w:val="00936050"/>
    <w:rsid w:val="00936F8A"/>
    <w:rsid w:val="009422BF"/>
    <w:rsid w:val="00953AF1"/>
    <w:rsid w:val="009543BB"/>
    <w:rsid w:val="00956F59"/>
    <w:rsid w:val="00960162"/>
    <w:rsid w:val="009604DC"/>
    <w:rsid w:val="0096141D"/>
    <w:rsid w:val="00965360"/>
    <w:rsid w:val="0096675A"/>
    <w:rsid w:val="009701B8"/>
    <w:rsid w:val="009728D4"/>
    <w:rsid w:val="009735AE"/>
    <w:rsid w:val="0098606E"/>
    <w:rsid w:val="0098702A"/>
    <w:rsid w:val="0099087A"/>
    <w:rsid w:val="00991BF3"/>
    <w:rsid w:val="00992BAD"/>
    <w:rsid w:val="009A4B78"/>
    <w:rsid w:val="009A50AE"/>
    <w:rsid w:val="009A64D2"/>
    <w:rsid w:val="009A6E06"/>
    <w:rsid w:val="009A7C31"/>
    <w:rsid w:val="009A7CB5"/>
    <w:rsid w:val="009B51E9"/>
    <w:rsid w:val="009C3E81"/>
    <w:rsid w:val="009C4E4A"/>
    <w:rsid w:val="009C724B"/>
    <w:rsid w:val="009D61E0"/>
    <w:rsid w:val="009D688C"/>
    <w:rsid w:val="009E2375"/>
    <w:rsid w:val="009E4EB1"/>
    <w:rsid w:val="009F1599"/>
    <w:rsid w:val="009F26FE"/>
    <w:rsid w:val="00A00D54"/>
    <w:rsid w:val="00A02F28"/>
    <w:rsid w:val="00A03B8D"/>
    <w:rsid w:val="00A04B27"/>
    <w:rsid w:val="00A05451"/>
    <w:rsid w:val="00A07B93"/>
    <w:rsid w:val="00A1183A"/>
    <w:rsid w:val="00A36597"/>
    <w:rsid w:val="00A41019"/>
    <w:rsid w:val="00A457BF"/>
    <w:rsid w:val="00A45846"/>
    <w:rsid w:val="00A46503"/>
    <w:rsid w:val="00A50814"/>
    <w:rsid w:val="00A61FD1"/>
    <w:rsid w:val="00A70BF3"/>
    <w:rsid w:val="00A7223C"/>
    <w:rsid w:val="00A72D05"/>
    <w:rsid w:val="00A74299"/>
    <w:rsid w:val="00A74BF1"/>
    <w:rsid w:val="00A81BB9"/>
    <w:rsid w:val="00A848D5"/>
    <w:rsid w:val="00A87260"/>
    <w:rsid w:val="00A87965"/>
    <w:rsid w:val="00A90343"/>
    <w:rsid w:val="00A93769"/>
    <w:rsid w:val="00AA01D3"/>
    <w:rsid w:val="00AA19E2"/>
    <w:rsid w:val="00AB2AC6"/>
    <w:rsid w:val="00AC3AB3"/>
    <w:rsid w:val="00AD0E47"/>
    <w:rsid w:val="00AD1139"/>
    <w:rsid w:val="00AD2FAB"/>
    <w:rsid w:val="00AE298F"/>
    <w:rsid w:val="00AE3A79"/>
    <w:rsid w:val="00AE4B72"/>
    <w:rsid w:val="00AE7DD8"/>
    <w:rsid w:val="00AF2542"/>
    <w:rsid w:val="00B060CA"/>
    <w:rsid w:val="00B06379"/>
    <w:rsid w:val="00B17177"/>
    <w:rsid w:val="00B3010A"/>
    <w:rsid w:val="00B31240"/>
    <w:rsid w:val="00B4487E"/>
    <w:rsid w:val="00B5262D"/>
    <w:rsid w:val="00B532C2"/>
    <w:rsid w:val="00B62601"/>
    <w:rsid w:val="00B66D2E"/>
    <w:rsid w:val="00B723BC"/>
    <w:rsid w:val="00B729DB"/>
    <w:rsid w:val="00B74B8F"/>
    <w:rsid w:val="00B8338F"/>
    <w:rsid w:val="00B862F1"/>
    <w:rsid w:val="00B9134D"/>
    <w:rsid w:val="00B91E8F"/>
    <w:rsid w:val="00B92035"/>
    <w:rsid w:val="00B92208"/>
    <w:rsid w:val="00B94EE1"/>
    <w:rsid w:val="00B95ACC"/>
    <w:rsid w:val="00B95DA7"/>
    <w:rsid w:val="00B96CA9"/>
    <w:rsid w:val="00BA182A"/>
    <w:rsid w:val="00BA503C"/>
    <w:rsid w:val="00BB17FE"/>
    <w:rsid w:val="00BC15DC"/>
    <w:rsid w:val="00BC3801"/>
    <w:rsid w:val="00BC4819"/>
    <w:rsid w:val="00BC4EFA"/>
    <w:rsid w:val="00BC58DE"/>
    <w:rsid w:val="00BD5A5D"/>
    <w:rsid w:val="00BD5C71"/>
    <w:rsid w:val="00BE0991"/>
    <w:rsid w:val="00BE16EF"/>
    <w:rsid w:val="00BF014C"/>
    <w:rsid w:val="00BF70CC"/>
    <w:rsid w:val="00C034D0"/>
    <w:rsid w:val="00C10DEF"/>
    <w:rsid w:val="00C110AA"/>
    <w:rsid w:val="00C167CD"/>
    <w:rsid w:val="00C176FC"/>
    <w:rsid w:val="00C2215B"/>
    <w:rsid w:val="00C2217E"/>
    <w:rsid w:val="00C23DA1"/>
    <w:rsid w:val="00C24B54"/>
    <w:rsid w:val="00C352C7"/>
    <w:rsid w:val="00C37CAE"/>
    <w:rsid w:val="00C42F96"/>
    <w:rsid w:val="00C43C10"/>
    <w:rsid w:val="00C44BD9"/>
    <w:rsid w:val="00C6007E"/>
    <w:rsid w:val="00C61274"/>
    <w:rsid w:val="00C61303"/>
    <w:rsid w:val="00C625E5"/>
    <w:rsid w:val="00C71260"/>
    <w:rsid w:val="00C75E78"/>
    <w:rsid w:val="00C7667F"/>
    <w:rsid w:val="00C818B8"/>
    <w:rsid w:val="00C822A4"/>
    <w:rsid w:val="00C86116"/>
    <w:rsid w:val="00C8747D"/>
    <w:rsid w:val="00C90B46"/>
    <w:rsid w:val="00C90FF8"/>
    <w:rsid w:val="00C925F4"/>
    <w:rsid w:val="00C97483"/>
    <w:rsid w:val="00C97A88"/>
    <w:rsid w:val="00CA1D06"/>
    <w:rsid w:val="00CB01B1"/>
    <w:rsid w:val="00CB2FF5"/>
    <w:rsid w:val="00CB45BF"/>
    <w:rsid w:val="00CB4BFA"/>
    <w:rsid w:val="00CB70E4"/>
    <w:rsid w:val="00CC087F"/>
    <w:rsid w:val="00CC3EDA"/>
    <w:rsid w:val="00CD1124"/>
    <w:rsid w:val="00CD1354"/>
    <w:rsid w:val="00CD1CE9"/>
    <w:rsid w:val="00CD6332"/>
    <w:rsid w:val="00CE2887"/>
    <w:rsid w:val="00CE30CA"/>
    <w:rsid w:val="00CE5D6E"/>
    <w:rsid w:val="00CF4097"/>
    <w:rsid w:val="00D01E68"/>
    <w:rsid w:val="00D04692"/>
    <w:rsid w:val="00D1102E"/>
    <w:rsid w:val="00D1669B"/>
    <w:rsid w:val="00D16ECB"/>
    <w:rsid w:val="00D202EA"/>
    <w:rsid w:val="00D20BB1"/>
    <w:rsid w:val="00D27664"/>
    <w:rsid w:val="00D27F0C"/>
    <w:rsid w:val="00D306D2"/>
    <w:rsid w:val="00D3077B"/>
    <w:rsid w:val="00D307AA"/>
    <w:rsid w:val="00D318F4"/>
    <w:rsid w:val="00D32B9D"/>
    <w:rsid w:val="00D37CED"/>
    <w:rsid w:val="00D4090E"/>
    <w:rsid w:val="00D40E37"/>
    <w:rsid w:val="00D43803"/>
    <w:rsid w:val="00D5049F"/>
    <w:rsid w:val="00D539A7"/>
    <w:rsid w:val="00D54ADF"/>
    <w:rsid w:val="00D6413F"/>
    <w:rsid w:val="00D73A10"/>
    <w:rsid w:val="00D77C77"/>
    <w:rsid w:val="00D8343D"/>
    <w:rsid w:val="00D852F6"/>
    <w:rsid w:val="00D856F7"/>
    <w:rsid w:val="00D86474"/>
    <w:rsid w:val="00D8661B"/>
    <w:rsid w:val="00D9262F"/>
    <w:rsid w:val="00DB4081"/>
    <w:rsid w:val="00DB4094"/>
    <w:rsid w:val="00DB5D95"/>
    <w:rsid w:val="00DC271A"/>
    <w:rsid w:val="00DC4BBD"/>
    <w:rsid w:val="00DC5811"/>
    <w:rsid w:val="00DD3563"/>
    <w:rsid w:val="00DD751D"/>
    <w:rsid w:val="00DD7E7B"/>
    <w:rsid w:val="00DE1725"/>
    <w:rsid w:val="00DE1863"/>
    <w:rsid w:val="00DE56D1"/>
    <w:rsid w:val="00DE60B4"/>
    <w:rsid w:val="00DF369D"/>
    <w:rsid w:val="00DF6114"/>
    <w:rsid w:val="00E01B43"/>
    <w:rsid w:val="00E03726"/>
    <w:rsid w:val="00E05382"/>
    <w:rsid w:val="00E0604A"/>
    <w:rsid w:val="00E13852"/>
    <w:rsid w:val="00E30C1B"/>
    <w:rsid w:val="00E322E3"/>
    <w:rsid w:val="00E37B0A"/>
    <w:rsid w:val="00E4473D"/>
    <w:rsid w:val="00E44A0B"/>
    <w:rsid w:val="00E5065E"/>
    <w:rsid w:val="00E508E3"/>
    <w:rsid w:val="00E5146C"/>
    <w:rsid w:val="00E52732"/>
    <w:rsid w:val="00E565A9"/>
    <w:rsid w:val="00E56CC7"/>
    <w:rsid w:val="00E612F1"/>
    <w:rsid w:val="00E6228F"/>
    <w:rsid w:val="00E65C92"/>
    <w:rsid w:val="00E65E38"/>
    <w:rsid w:val="00E71497"/>
    <w:rsid w:val="00E71F7B"/>
    <w:rsid w:val="00E73C9A"/>
    <w:rsid w:val="00E76690"/>
    <w:rsid w:val="00E9668B"/>
    <w:rsid w:val="00E96D62"/>
    <w:rsid w:val="00EA1574"/>
    <w:rsid w:val="00EB21D1"/>
    <w:rsid w:val="00EB3158"/>
    <w:rsid w:val="00EC1978"/>
    <w:rsid w:val="00EC3711"/>
    <w:rsid w:val="00ED1DC6"/>
    <w:rsid w:val="00ED3B72"/>
    <w:rsid w:val="00ED424C"/>
    <w:rsid w:val="00ED505F"/>
    <w:rsid w:val="00ED694F"/>
    <w:rsid w:val="00EE0161"/>
    <w:rsid w:val="00EE6A1F"/>
    <w:rsid w:val="00EE6A9F"/>
    <w:rsid w:val="00EF0DB8"/>
    <w:rsid w:val="00EF7302"/>
    <w:rsid w:val="00EF7EFB"/>
    <w:rsid w:val="00F01B78"/>
    <w:rsid w:val="00F030D2"/>
    <w:rsid w:val="00F109E1"/>
    <w:rsid w:val="00F16D06"/>
    <w:rsid w:val="00F225F6"/>
    <w:rsid w:val="00F250AB"/>
    <w:rsid w:val="00F266BB"/>
    <w:rsid w:val="00F314E0"/>
    <w:rsid w:val="00F31E9E"/>
    <w:rsid w:val="00F33738"/>
    <w:rsid w:val="00F33802"/>
    <w:rsid w:val="00F34799"/>
    <w:rsid w:val="00F34E05"/>
    <w:rsid w:val="00F36573"/>
    <w:rsid w:val="00F40296"/>
    <w:rsid w:val="00F40F81"/>
    <w:rsid w:val="00F41E35"/>
    <w:rsid w:val="00F4260A"/>
    <w:rsid w:val="00F45BCC"/>
    <w:rsid w:val="00F5273D"/>
    <w:rsid w:val="00F60A8A"/>
    <w:rsid w:val="00F63B4D"/>
    <w:rsid w:val="00F7358E"/>
    <w:rsid w:val="00F764B2"/>
    <w:rsid w:val="00F77107"/>
    <w:rsid w:val="00F8330E"/>
    <w:rsid w:val="00F8442B"/>
    <w:rsid w:val="00F900D8"/>
    <w:rsid w:val="00F97B64"/>
    <w:rsid w:val="00FA2BAC"/>
    <w:rsid w:val="00FA52D6"/>
    <w:rsid w:val="00FA7168"/>
    <w:rsid w:val="00FB2973"/>
    <w:rsid w:val="00FB2D98"/>
    <w:rsid w:val="00FB2ECA"/>
    <w:rsid w:val="00FB3BF8"/>
    <w:rsid w:val="00FB5653"/>
    <w:rsid w:val="00FB7EB1"/>
    <w:rsid w:val="00FC41FD"/>
    <w:rsid w:val="00FC5687"/>
    <w:rsid w:val="00FC5D89"/>
    <w:rsid w:val="00FD25A2"/>
    <w:rsid w:val="00FD4C67"/>
    <w:rsid w:val="00FD5FCB"/>
    <w:rsid w:val="00FD6EBA"/>
    <w:rsid w:val="00FE1F5E"/>
    <w:rsid w:val="00FE7B7B"/>
    <w:rsid w:val="00FF0517"/>
    <w:rsid w:val="00FF21A0"/>
    <w:rsid w:val="00FF2EB0"/>
    <w:rsid w:val="00FF780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8"/>
    <o:shapelayout v:ext="edit">
      <o:idmap v:ext="edit" data="1"/>
      <o:rules v:ext="edit">
        <o:r id="V:Rule1" type="connector" idref="#Conector de seta reta 119"/>
        <o:r id="V:Rule2" type="connector" idref="#Conector de seta reta 54"/>
        <o:r id="V:Rule3" type="connector" idref="#Conector de seta reta 95"/>
        <o:r id="V:Rule4" type="connector" idref="#Conector de seta reta 69"/>
        <o:r id="V:Rule5" type="connector" idref="#Conector de seta reta 68"/>
        <o:r id="V:Rule6" type="connector" idref="#Conector de seta reta 113"/>
        <o:r id="V:Rule7" type="connector" idref="#Conector de seta reta 174"/>
        <o:r id="V:Rule8" type="connector" idref="#Conector de seta reta 118"/>
        <o:r id="V:Rule9" type="connector" idref="#Conector de seta reta 117"/>
        <o:r id="V:Rule10" type="connector" idref="#Conector de seta reta 19"/>
        <o:r id="V:Rule11" type="connector" idref="#Conector de seta reta 101"/>
        <o:r id="V:Rule12" type="connector" idref="#Conector de seta reta 122"/>
        <o:r id="V:Rule13" type="connector" idref="#Conector de seta reta 99"/>
        <o:r id="V:Rule14" type="connector" idref="#Conector de seta reta 84"/>
        <o:r id="V:Rule15" type="connector" idref="#Conector de seta reta 76"/>
        <o:r id="V:Rule16" type="connector" idref="#Conector de seta reta 53"/>
        <o:r id="V:Rule17" type="connector" idref="#Conector de seta reta 43"/>
        <o:r id="V:Rule18" type="connector" idref="#Conector de seta reta 18"/>
        <o:r id="V:Rule19" type="connector" idref="#Conector de seta reta 161"/>
        <o:r id="V:Rule20" type="connector" idref="#Conector de seta reta 120"/>
        <o:r id="V:Rule21" type="connector" idref="#Conector de seta reta 173"/>
        <o:r id="V:Rule22" type="connector" idref="#Conector de seta reta 51"/>
        <o:r id="V:Rule23" type="connector" idref="#Conector de seta reta 121"/>
        <o:r id="V:Rule24" type="connector" idref="#Conector de seta reta 44"/>
        <o:r id="V:Rule25" type="connector" idref="#Conector de seta reta 83"/>
        <o:r id="V:Rule26" type="connector" idref="#Conector de seta reta 77"/>
        <o:r id="V:Rule27" type="connector" idref="#Conector de seta reta 162"/>
        <o:r id="V:Rule28" type="connector" idref="#Conector de seta reta 167"/>
        <o:r id="V:Rule29" type="connector" idref="#Conector de seta reta 94"/>
        <o:r id="V:Rule30" type="connector" idref="#Conector de seta reta 114"/>
        <o:r id="V:Rule31" type="connector" idref="#Conector de seta reta 63"/>
        <o:r id="V:Rule32" type="connector" idref="#Conector de seta reta 62"/>
        <o:r id="V:Rule33" type="connector" idref="#Conector de seta reta 168"/>
        <o:r id="V:Rule34" type="connector" idref="#Conector de seta reta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B65"/>
    <w:pPr>
      <w:spacing w:after="200" w:line="276" w:lineRule="auto"/>
    </w:pPr>
    <w:rPr>
      <w:sz w:val="22"/>
      <w:szCs w:val="22"/>
      <w:lang w:val="pt-BR"/>
    </w:rPr>
  </w:style>
  <w:style w:type="paragraph" w:styleId="Heading1">
    <w:name w:val="heading 1"/>
    <w:basedOn w:val="Normal"/>
    <w:next w:val="Normal"/>
    <w:link w:val="Heading1Char"/>
    <w:uiPriority w:val="99"/>
    <w:qFormat/>
    <w:rsid w:val="00826E5B"/>
    <w:pPr>
      <w:keepNext/>
      <w:spacing w:after="0" w:line="240" w:lineRule="auto"/>
      <w:outlineLvl w:val="0"/>
    </w:pPr>
    <w:rPr>
      <w:rFonts w:ascii="Times New Roman" w:hAnsi="Times New Roman"/>
      <w:b/>
      <w:caps/>
      <w:kern w:val="28"/>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6E5B"/>
    <w:rPr>
      <w:rFonts w:ascii="Times New Roman" w:hAnsi="Times New Roman" w:cs="Times New Roman"/>
      <w:b/>
      <w:caps/>
      <w:kern w:val="28"/>
      <w:sz w:val="20"/>
      <w:lang w:eastAsia="pt-BR"/>
    </w:rPr>
  </w:style>
  <w:style w:type="paragraph" w:styleId="BodyText">
    <w:name w:val="Body Text"/>
    <w:basedOn w:val="Normal"/>
    <w:link w:val="BodyTextChar"/>
    <w:uiPriority w:val="99"/>
    <w:semiHidden/>
    <w:rsid w:val="00297B65"/>
    <w:pPr>
      <w:spacing w:after="120"/>
    </w:pPr>
    <w:rPr>
      <w:rFonts w:eastAsia="Times New Roman"/>
      <w:sz w:val="20"/>
      <w:szCs w:val="20"/>
      <w:lang w:eastAsia="pt-BR"/>
    </w:rPr>
  </w:style>
  <w:style w:type="character" w:customStyle="1" w:styleId="BodyTextChar">
    <w:name w:val="Body Text Char"/>
    <w:link w:val="BodyText"/>
    <w:uiPriority w:val="99"/>
    <w:semiHidden/>
    <w:locked/>
    <w:rsid w:val="00297B65"/>
    <w:rPr>
      <w:rFonts w:ascii="Calibri" w:hAnsi="Calibri" w:cs="Times New Roman"/>
    </w:rPr>
  </w:style>
  <w:style w:type="paragraph" w:styleId="ListParagraph">
    <w:name w:val="List Paragraph"/>
    <w:basedOn w:val="Normal"/>
    <w:uiPriority w:val="99"/>
    <w:qFormat/>
    <w:rsid w:val="00414C39"/>
    <w:pPr>
      <w:ind w:left="720"/>
      <w:contextualSpacing/>
    </w:pPr>
  </w:style>
  <w:style w:type="paragraph" w:styleId="FootnoteText">
    <w:name w:val="footnote text"/>
    <w:basedOn w:val="Normal"/>
    <w:link w:val="FootnoteTextChar"/>
    <w:uiPriority w:val="99"/>
    <w:rsid w:val="00826E5B"/>
    <w:rPr>
      <w:rFonts w:eastAsia="Times New Roman"/>
      <w:sz w:val="20"/>
      <w:szCs w:val="20"/>
      <w:lang w:eastAsia="pt-BR"/>
    </w:rPr>
  </w:style>
  <w:style w:type="character" w:customStyle="1" w:styleId="FootnoteTextChar">
    <w:name w:val="Footnote Text Char"/>
    <w:link w:val="FootnoteText"/>
    <w:uiPriority w:val="99"/>
    <w:locked/>
    <w:rsid w:val="00826E5B"/>
    <w:rPr>
      <w:rFonts w:ascii="Calibri" w:hAnsi="Calibri" w:cs="Times New Roman"/>
      <w:sz w:val="20"/>
    </w:rPr>
  </w:style>
  <w:style w:type="character" w:styleId="FootnoteReference">
    <w:name w:val="footnote reference"/>
    <w:uiPriority w:val="99"/>
    <w:rsid w:val="00826E5B"/>
    <w:rPr>
      <w:rFonts w:cs="Times New Roman"/>
      <w:vertAlign w:val="superscript"/>
    </w:rPr>
  </w:style>
  <w:style w:type="character" w:styleId="Emphasis">
    <w:name w:val="Emphasis"/>
    <w:uiPriority w:val="99"/>
    <w:qFormat/>
    <w:rsid w:val="00826E5B"/>
    <w:rPr>
      <w:rFonts w:cs="Times New Roman"/>
      <w:i/>
    </w:rPr>
  </w:style>
  <w:style w:type="paragraph" w:styleId="BalloonText">
    <w:name w:val="Balloon Text"/>
    <w:basedOn w:val="Normal"/>
    <w:link w:val="BalloonTextChar"/>
    <w:uiPriority w:val="99"/>
    <w:semiHidden/>
    <w:rsid w:val="00826E5B"/>
    <w:pPr>
      <w:spacing w:after="0" w:line="240" w:lineRule="auto"/>
    </w:pPr>
    <w:rPr>
      <w:rFonts w:ascii="Tahoma" w:eastAsia="Times New Roman" w:hAnsi="Tahoma"/>
      <w:sz w:val="16"/>
      <w:szCs w:val="16"/>
      <w:lang w:eastAsia="pt-BR"/>
    </w:rPr>
  </w:style>
  <w:style w:type="character" w:customStyle="1" w:styleId="BalloonTextChar">
    <w:name w:val="Balloon Text Char"/>
    <w:link w:val="BalloonText"/>
    <w:uiPriority w:val="99"/>
    <w:semiHidden/>
    <w:locked/>
    <w:rsid w:val="00826E5B"/>
    <w:rPr>
      <w:rFonts w:ascii="Tahoma" w:hAnsi="Tahoma" w:cs="Times New Roman"/>
      <w:sz w:val="16"/>
    </w:rPr>
  </w:style>
  <w:style w:type="paragraph" w:customStyle="1" w:styleId="Default">
    <w:name w:val="Default"/>
    <w:uiPriority w:val="99"/>
    <w:rsid w:val="00F01B78"/>
    <w:pPr>
      <w:autoSpaceDE w:val="0"/>
      <w:autoSpaceDN w:val="0"/>
      <w:adjustRightInd w:val="0"/>
    </w:pPr>
    <w:rPr>
      <w:rFonts w:ascii="Times New Roman" w:hAnsi="Times New Roman"/>
      <w:color w:val="000000"/>
      <w:sz w:val="24"/>
      <w:szCs w:val="24"/>
      <w:lang w:val="pt-BR"/>
    </w:rPr>
  </w:style>
  <w:style w:type="character" w:styleId="Hyperlink">
    <w:name w:val="Hyperlink"/>
    <w:uiPriority w:val="99"/>
    <w:rsid w:val="00F01B78"/>
    <w:rPr>
      <w:rFonts w:cs="Times New Roman"/>
      <w:color w:val="0000FF"/>
      <w:u w:val="single"/>
    </w:rPr>
  </w:style>
  <w:style w:type="table" w:styleId="TableGrid">
    <w:name w:val="Table Grid"/>
    <w:basedOn w:val="TableNormal"/>
    <w:uiPriority w:val="99"/>
    <w:rsid w:val="008C6B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81BB9"/>
    <w:rPr>
      <w:rFonts w:cs="Times New Roman"/>
      <w:color w:val="808080"/>
    </w:rPr>
  </w:style>
  <w:style w:type="character" w:styleId="CommentReference">
    <w:name w:val="annotation reference"/>
    <w:uiPriority w:val="99"/>
    <w:semiHidden/>
    <w:rsid w:val="004927F8"/>
    <w:rPr>
      <w:rFonts w:cs="Times New Roman"/>
      <w:sz w:val="16"/>
    </w:rPr>
  </w:style>
  <w:style w:type="paragraph" w:styleId="CommentText">
    <w:name w:val="annotation text"/>
    <w:basedOn w:val="Normal"/>
    <w:link w:val="CommentTextChar"/>
    <w:uiPriority w:val="99"/>
    <w:semiHidden/>
    <w:rsid w:val="004927F8"/>
    <w:rPr>
      <w:sz w:val="20"/>
      <w:szCs w:val="20"/>
    </w:rPr>
  </w:style>
  <w:style w:type="character" w:customStyle="1" w:styleId="CommentTextChar">
    <w:name w:val="Comment Text Char"/>
    <w:link w:val="CommentText"/>
    <w:uiPriority w:val="99"/>
    <w:semiHidden/>
    <w:locked/>
    <w:rsid w:val="0064016A"/>
    <w:rPr>
      <w:rFonts w:cs="Times New Roman"/>
      <w:sz w:val="20"/>
      <w:lang w:eastAsia="en-US"/>
    </w:rPr>
  </w:style>
  <w:style w:type="paragraph" w:styleId="CommentSubject">
    <w:name w:val="annotation subject"/>
    <w:basedOn w:val="CommentText"/>
    <w:next w:val="CommentText"/>
    <w:link w:val="CommentSubjectChar"/>
    <w:uiPriority w:val="99"/>
    <w:semiHidden/>
    <w:rsid w:val="004927F8"/>
    <w:rPr>
      <w:b/>
      <w:bCs/>
    </w:rPr>
  </w:style>
  <w:style w:type="character" w:customStyle="1" w:styleId="CommentSubjectChar">
    <w:name w:val="Comment Subject Char"/>
    <w:link w:val="CommentSubject"/>
    <w:uiPriority w:val="99"/>
    <w:semiHidden/>
    <w:locked/>
    <w:rsid w:val="0064016A"/>
    <w:rPr>
      <w:rFonts w:cs="Times New Roman"/>
      <w:b/>
      <w:sz w:val="20"/>
      <w:lang w:eastAsia="en-US"/>
    </w:rPr>
  </w:style>
  <w:style w:type="paragraph" w:styleId="NormalWeb">
    <w:name w:val="Normal (Web)"/>
    <w:basedOn w:val="Normal"/>
    <w:uiPriority w:val="99"/>
    <w:rsid w:val="000B1A59"/>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rsid w:val="000B1A59"/>
  </w:style>
  <w:style w:type="paragraph" w:styleId="Header">
    <w:name w:val="header"/>
    <w:basedOn w:val="Normal"/>
    <w:link w:val="HeaderChar"/>
    <w:uiPriority w:val="99"/>
    <w:rsid w:val="00F764B2"/>
    <w:pPr>
      <w:tabs>
        <w:tab w:val="center" w:pos="4252"/>
        <w:tab w:val="right" w:pos="8504"/>
      </w:tabs>
      <w:spacing w:after="0" w:line="240" w:lineRule="auto"/>
    </w:pPr>
  </w:style>
  <w:style w:type="character" w:customStyle="1" w:styleId="HeaderChar">
    <w:name w:val="Header Char"/>
    <w:link w:val="Header"/>
    <w:uiPriority w:val="99"/>
    <w:locked/>
    <w:rsid w:val="00F764B2"/>
    <w:rPr>
      <w:rFonts w:cs="Times New Roman"/>
      <w:sz w:val="22"/>
      <w:szCs w:val="22"/>
      <w:lang w:eastAsia="en-US"/>
    </w:rPr>
  </w:style>
  <w:style w:type="paragraph" w:styleId="Footer">
    <w:name w:val="footer"/>
    <w:basedOn w:val="Normal"/>
    <w:link w:val="FooterChar"/>
    <w:uiPriority w:val="99"/>
    <w:rsid w:val="00F764B2"/>
    <w:pPr>
      <w:tabs>
        <w:tab w:val="center" w:pos="4252"/>
        <w:tab w:val="right" w:pos="8504"/>
      </w:tabs>
      <w:spacing w:after="0" w:line="240" w:lineRule="auto"/>
    </w:pPr>
  </w:style>
  <w:style w:type="character" w:customStyle="1" w:styleId="FooterChar">
    <w:name w:val="Footer Char"/>
    <w:link w:val="Footer"/>
    <w:uiPriority w:val="99"/>
    <w:locked/>
    <w:rsid w:val="00F764B2"/>
    <w:rPr>
      <w:rFonts w:cs="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B65"/>
    <w:pPr>
      <w:spacing w:after="200" w:line="276" w:lineRule="auto"/>
    </w:pPr>
    <w:rPr>
      <w:sz w:val="22"/>
      <w:szCs w:val="22"/>
      <w:lang w:val="pt-BR"/>
    </w:rPr>
  </w:style>
  <w:style w:type="paragraph" w:styleId="Heading1">
    <w:name w:val="heading 1"/>
    <w:basedOn w:val="Normal"/>
    <w:next w:val="Normal"/>
    <w:link w:val="Heading1Char"/>
    <w:uiPriority w:val="99"/>
    <w:qFormat/>
    <w:rsid w:val="00826E5B"/>
    <w:pPr>
      <w:keepNext/>
      <w:spacing w:after="0" w:line="240" w:lineRule="auto"/>
      <w:outlineLvl w:val="0"/>
    </w:pPr>
    <w:rPr>
      <w:rFonts w:ascii="Times New Roman" w:hAnsi="Times New Roman"/>
      <w:b/>
      <w:caps/>
      <w:kern w:val="28"/>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6E5B"/>
    <w:rPr>
      <w:rFonts w:ascii="Times New Roman" w:hAnsi="Times New Roman" w:cs="Times New Roman"/>
      <w:b/>
      <w:caps/>
      <w:kern w:val="28"/>
      <w:sz w:val="20"/>
      <w:lang w:eastAsia="pt-BR"/>
    </w:rPr>
  </w:style>
  <w:style w:type="paragraph" w:styleId="BodyText">
    <w:name w:val="Body Text"/>
    <w:basedOn w:val="Normal"/>
    <w:link w:val="BodyTextChar"/>
    <w:uiPriority w:val="99"/>
    <w:semiHidden/>
    <w:rsid w:val="00297B65"/>
    <w:pPr>
      <w:spacing w:after="120"/>
    </w:pPr>
    <w:rPr>
      <w:rFonts w:eastAsia="Times New Roman"/>
      <w:sz w:val="20"/>
      <w:szCs w:val="20"/>
      <w:lang w:eastAsia="pt-BR"/>
    </w:rPr>
  </w:style>
  <w:style w:type="character" w:customStyle="1" w:styleId="BodyTextChar">
    <w:name w:val="Body Text Char"/>
    <w:link w:val="BodyText"/>
    <w:uiPriority w:val="99"/>
    <w:semiHidden/>
    <w:locked/>
    <w:rsid w:val="00297B65"/>
    <w:rPr>
      <w:rFonts w:ascii="Calibri" w:hAnsi="Calibri" w:cs="Times New Roman"/>
    </w:rPr>
  </w:style>
  <w:style w:type="paragraph" w:styleId="ListParagraph">
    <w:name w:val="List Paragraph"/>
    <w:basedOn w:val="Normal"/>
    <w:uiPriority w:val="99"/>
    <w:qFormat/>
    <w:rsid w:val="00414C39"/>
    <w:pPr>
      <w:ind w:left="720"/>
      <w:contextualSpacing/>
    </w:pPr>
  </w:style>
  <w:style w:type="paragraph" w:styleId="FootnoteText">
    <w:name w:val="footnote text"/>
    <w:basedOn w:val="Normal"/>
    <w:link w:val="FootnoteTextChar"/>
    <w:uiPriority w:val="99"/>
    <w:rsid w:val="00826E5B"/>
    <w:rPr>
      <w:rFonts w:eastAsia="Times New Roman"/>
      <w:sz w:val="20"/>
      <w:szCs w:val="20"/>
      <w:lang w:eastAsia="pt-BR"/>
    </w:rPr>
  </w:style>
  <w:style w:type="character" w:customStyle="1" w:styleId="FootnoteTextChar">
    <w:name w:val="Footnote Text Char"/>
    <w:link w:val="FootnoteText"/>
    <w:uiPriority w:val="99"/>
    <w:locked/>
    <w:rsid w:val="00826E5B"/>
    <w:rPr>
      <w:rFonts w:ascii="Calibri" w:hAnsi="Calibri" w:cs="Times New Roman"/>
      <w:sz w:val="20"/>
    </w:rPr>
  </w:style>
  <w:style w:type="character" w:styleId="FootnoteReference">
    <w:name w:val="footnote reference"/>
    <w:uiPriority w:val="99"/>
    <w:rsid w:val="00826E5B"/>
    <w:rPr>
      <w:rFonts w:cs="Times New Roman"/>
      <w:vertAlign w:val="superscript"/>
    </w:rPr>
  </w:style>
  <w:style w:type="character" w:styleId="Emphasis">
    <w:name w:val="Emphasis"/>
    <w:uiPriority w:val="99"/>
    <w:qFormat/>
    <w:rsid w:val="00826E5B"/>
    <w:rPr>
      <w:rFonts w:cs="Times New Roman"/>
      <w:i/>
    </w:rPr>
  </w:style>
  <w:style w:type="paragraph" w:styleId="BalloonText">
    <w:name w:val="Balloon Text"/>
    <w:basedOn w:val="Normal"/>
    <w:link w:val="BalloonTextChar"/>
    <w:uiPriority w:val="99"/>
    <w:semiHidden/>
    <w:rsid w:val="00826E5B"/>
    <w:pPr>
      <w:spacing w:after="0" w:line="240" w:lineRule="auto"/>
    </w:pPr>
    <w:rPr>
      <w:rFonts w:ascii="Tahoma" w:eastAsia="Times New Roman" w:hAnsi="Tahoma"/>
      <w:sz w:val="16"/>
      <w:szCs w:val="16"/>
      <w:lang w:eastAsia="pt-BR"/>
    </w:rPr>
  </w:style>
  <w:style w:type="character" w:customStyle="1" w:styleId="BalloonTextChar">
    <w:name w:val="Balloon Text Char"/>
    <w:link w:val="BalloonText"/>
    <w:uiPriority w:val="99"/>
    <w:semiHidden/>
    <w:locked/>
    <w:rsid w:val="00826E5B"/>
    <w:rPr>
      <w:rFonts w:ascii="Tahoma" w:hAnsi="Tahoma" w:cs="Times New Roman"/>
      <w:sz w:val="16"/>
    </w:rPr>
  </w:style>
  <w:style w:type="paragraph" w:customStyle="1" w:styleId="Default">
    <w:name w:val="Default"/>
    <w:uiPriority w:val="99"/>
    <w:rsid w:val="00F01B78"/>
    <w:pPr>
      <w:autoSpaceDE w:val="0"/>
      <w:autoSpaceDN w:val="0"/>
      <w:adjustRightInd w:val="0"/>
    </w:pPr>
    <w:rPr>
      <w:rFonts w:ascii="Times New Roman" w:hAnsi="Times New Roman"/>
      <w:color w:val="000000"/>
      <w:sz w:val="24"/>
      <w:szCs w:val="24"/>
      <w:lang w:val="pt-BR"/>
    </w:rPr>
  </w:style>
  <w:style w:type="character" w:styleId="Hyperlink">
    <w:name w:val="Hyperlink"/>
    <w:uiPriority w:val="99"/>
    <w:rsid w:val="00F01B78"/>
    <w:rPr>
      <w:rFonts w:cs="Times New Roman"/>
      <w:color w:val="0000FF"/>
      <w:u w:val="single"/>
    </w:rPr>
  </w:style>
  <w:style w:type="table" w:styleId="TableGrid">
    <w:name w:val="Table Grid"/>
    <w:basedOn w:val="TableNormal"/>
    <w:uiPriority w:val="99"/>
    <w:rsid w:val="008C6B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81BB9"/>
    <w:rPr>
      <w:rFonts w:cs="Times New Roman"/>
      <w:color w:val="808080"/>
    </w:rPr>
  </w:style>
  <w:style w:type="character" w:styleId="CommentReference">
    <w:name w:val="annotation reference"/>
    <w:uiPriority w:val="99"/>
    <w:semiHidden/>
    <w:rsid w:val="004927F8"/>
    <w:rPr>
      <w:rFonts w:cs="Times New Roman"/>
      <w:sz w:val="16"/>
    </w:rPr>
  </w:style>
  <w:style w:type="paragraph" w:styleId="CommentText">
    <w:name w:val="annotation text"/>
    <w:basedOn w:val="Normal"/>
    <w:link w:val="CommentTextChar"/>
    <w:uiPriority w:val="99"/>
    <w:semiHidden/>
    <w:rsid w:val="004927F8"/>
    <w:rPr>
      <w:sz w:val="20"/>
      <w:szCs w:val="20"/>
    </w:rPr>
  </w:style>
  <w:style w:type="character" w:customStyle="1" w:styleId="CommentTextChar">
    <w:name w:val="Comment Text Char"/>
    <w:link w:val="CommentText"/>
    <w:uiPriority w:val="99"/>
    <w:semiHidden/>
    <w:locked/>
    <w:rsid w:val="0064016A"/>
    <w:rPr>
      <w:rFonts w:cs="Times New Roman"/>
      <w:sz w:val="20"/>
      <w:lang w:eastAsia="en-US"/>
    </w:rPr>
  </w:style>
  <w:style w:type="paragraph" w:styleId="CommentSubject">
    <w:name w:val="annotation subject"/>
    <w:basedOn w:val="CommentText"/>
    <w:next w:val="CommentText"/>
    <w:link w:val="CommentSubjectChar"/>
    <w:uiPriority w:val="99"/>
    <w:semiHidden/>
    <w:rsid w:val="004927F8"/>
    <w:rPr>
      <w:b/>
      <w:bCs/>
    </w:rPr>
  </w:style>
  <w:style w:type="character" w:customStyle="1" w:styleId="CommentSubjectChar">
    <w:name w:val="Comment Subject Char"/>
    <w:link w:val="CommentSubject"/>
    <w:uiPriority w:val="99"/>
    <w:semiHidden/>
    <w:locked/>
    <w:rsid w:val="0064016A"/>
    <w:rPr>
      <w:rFonts w:cs="Times New Roman"/>
      <w:b/>
      <w:sz w:val="20"/>
      <w:lang w:eastAsia="en-US"/>
    </w:rPr>
  </w:style>
  <w:style w:type="paragraph" w:styleId="NormalWeb">
    <w:name w:val="Normal (Web)"/>
    <w:basedOn w:val="Normal"/>
    <w:uiPriority w:val="99"/>
    <w:rsid w:val="000B1A59"/>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rsid w:val="000B1A59"/>
  </w:style>
  <w:style w:type="paragraph" w:styleId="Header">
    <w:name w:val="header"/>
    <w:basedOn w:val="Normal"/>
    <w:link w:val="HeaderChar"/>
    <w:uiPriority w:val="99"/>
    <w:rsid w:val="00F764B2"/>
    <w:pPr>
      <w:tabs>
        <w:tab w:val="center" w:pos="4252"/>
        <w:tab w:val="right" w:pos="8504"/>
      </w:tabs>
      <w:spacing w:after="0" w:line="240" w:lineRule="auto"/>
    </w:pPr>
  </w:style>
  <w:style w:type="character" w:customStyle="1" w:styleId="HeaderChar">
    <w:name w:val="Header Char"/>
    <w:link w:val="Header"/>
    <w:uiPriority w:val="99"/>
    <w:locked/>
    <w:rsid w:val="00F764B2"/>
    <w:rPr>
      <w:rFonts w:cs="Times New Roman"/>
      <w:sz w:val="22"/>
      <w:szCs w:val="22"/>
      <w:lang w:eastAsia="en-US"/>
    </w:rPr>
  </w:style>
  <w:style w:type="paragraph" w:styleId="Footer">
    <w:name w:val="footer"/>
    <w:basedOn w:val="Normal"/>
    <w:link w:val="FooterChar"/>
    <w:uiPriority w:val="99"/>
    <w:rsid w:val="00F764B2"/>
    <w:pPr>
      <w:tabs>
        <w:tab w:val="center" w:pos="4252"/>
        <w:tab w:val="right" w:pos="8504"/>
      </w:tabs>
      <w:spacing w:after="0" w:line="240" w:lineRule="auto"/>
    </w:pPr>
  </w:style>
  <w:style w:type="character" w:customStyle="1" w:styleId="FooterChar">
    <w:name w:val="Footer Char"/>
    <w:link w:val="Footer"/>
    <w:uiPriority w:val="99"/>
    <w:locked/>
    <w:rsid w:val="00F764B2"/>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34106">
      <w:bodyDiv w:val="1"/>
      <w:marLeft w:val="0"/>
      <w:marRight w:val="0"/>
      <w:marTop w:val="0"/>
      <w:marBottom w:val="0"/>
      <w:divBdr>
        <w:top w:val="none" w:sz="0" w:space="0" w:color="auto"/>
        <w:left w:val="none" w:sz="0" w:space="0" w:color="auto"/>
        <w:bottom w:val="none" w:sz="0" w:space="0" w:color="auto"/>
        <w:right w:val="none" w:sz="0" w:space="0" w:color="auto"/>
      </w:divBdr>
    </w:div>
    <w:div w:id="466627935">
      <w:bodyDiv w:val="1"/>
      <w:marLeft w:val="0"/>
      <w:marRight w:val="0"/>
      <w:marTop w:val="0"/>
      <w:marBottom w:val="0"/>
      <w:divBdr>
        <w:top w:val="none" w:sz="0" w:space="0" w:color="auto"/>
        <w:left w:val="none" w:sz="0" w:space="0" w:color="auto"/>
        <w:bottom w:val="none" w:sz="0" w:space="0" w:color="auto"/>
        <w:right w:val="none" w:sz="0" w:space="0" w:color="auto"/>
      </w:divBdr>
    </w:div>
    <w:div w:id="836189444">
      <w:bodyDiv w:val="1"/>
      <w:marLeft w:val="0"/>
      <w:marRight w:val="0"/>
      <w:marTop w:val="0"/>
      <w:marBottom w:val="0"/>
      <w:divBdr>
        <w:top w:val="none" w:sz="0" w:space="0" w:color="auto"/>
        <w:left w:val="none" w:sz="0" w:space="0" w:color="auto"/>
        <w:bottom w:val="none" w:sz="0" w:space="0" w:color="auto"/>
        <w:right w:val="none" w:sz="0" w:space="0" w:color="auto"/>
      </w:divBdr>
    </w:div>
    <w:div w:id="1033381705">
      <w:bodyDiv w:val="1"/>
      <w:marLeft w:val="0"/>
      <w:marRight w:val="0"/>
      <w:marTop w:val="0"/>
      <w:marBottom w:val="0"/>
      <w:divBdr>
        <w:top w:val="none" w:sz="0" w:space="0" w:color="auto"/>
        <w:left w:val="none" w:sz="0" w:space="0" w:color="auto"/>
        <w:bottom w:val="none" w:sz="0" w:space="0" w:color="auto"/>
        <w:right w:val="none" w:sz="0" w:space="0" w:color="auto"/>
      </w:divBdr>
    </w:div>
    <w:div w:id="1509061242">
      <w:marLeft w:val="0"/>
      <w:marRight w:val="0"/>
      <w:marTop w:val="0"/>
      <w:marBottom w:val="0"/>
      <w:divBdr>
        <w:top w:val="none" w:sz="0" w:space="0" w:color="auto"/>
        <w:left w:val="none" w:sz="0" w:space="0" w:color="auto"/>
        <w:bottom w:val="none" w:sz="0" w:space="0" w:color="auto"/>
        <w:right w:val="none" w:sz="0" w:space="0" w:color="auto"/>
      </w:divBdr>
    </w:div>
    <w:div w:id="1509061243">
      <w:marLeft w:val="0"/>
      <w:marRight w:val="0"/>
      <w:marTop w:val="0"/>
      <w:marBottom w:val="0"/>
      <w:divBdr>
        <w:top w:val="none" w:sz="0" w:space="0" w:color="auto"/>
        <w:left w:val="none" w:sz="0" w:space="0" w:color="auto"/>
        <w:bottom w:val="none" w:sz="0" w:space="0" w:color="auto"/>
        <w:right w:val="none" w:sz="0" w:space="0" w:color="auto"/>
      </w:divBdr>
    </w:div>
    <w:div w:id="1509061244">
      <w:marLeft w:val="0"/>
      <w:marRight w:val="0"/>
      <w:marTop w:val="0"/>
      <w:marBottom w:val="0"/>
      <w:divBdr>
        <w:top w:val="none" w:sz="0" w:space="0" w:color="auto"/>
        <w:left w:val="none" w:sz="0" w:space="0" w:color="auto"/>
        <w:bottom w:val="none" w:sz="0" w:space="0" w:color="auto"/>
        <w:right w:val="none" w:sz="0" w:space="0" w:color="auto"/>
      </w:divBdr>
    </w:div>
    <w:div w:id="1509061245">
      <w:marLeft w:val="0"/>
      <w:marRight w:val="0"/>
      <w:marTop w:val="0"/>
      <w:marBottom w:val="0"/>
      <w:divBdr>
        <w:top w:val="none" w:sz="0" w:space="0" w:color="auto"/>
        <w:left w:val="none" w:sz="0" w:space="0" w:color="auto"/>
        <w:bottom w:val="none" w:sz="0" w:space="0" w:color="auto"/>
        <w:right w:val="none" w:sz="0" w:space="0" w:color="auto"/>
      </w:divBdr>
    </w:div>
    <w:div w:id="1509061246">
      <w:marLeft w:val="0"/>
      <w:marRight w:val="0"/>
      <w:marTop w:val="0"/>
      <w:marBottom w:val="0"/>
      <w:divBdr>
        <w:top w:val="none" w:sz="0" w:space="0" w:color="auto"/>
        <w:left w:val="none" w:sz="0" w:space="0" w:color="auto"/>
        <w:bottom w:val="none" w:sz="0" w:space="0" w:color="auto"/>
        <w:right w:val="none" w:sz="0" w:space="0" w:color="auto"/>
      </w:divBdr>
    </w:div>
    <w:div w:id="1509061247">
      <w:marLeft w:val="0"/>
      <w:marRight w:val="0"/>
      <w:marTop w:val="0"/>
      <w:marBottom w:val="0"/>
      <w:divBdr>
        <w:top w:val="none" w:sz="0" w:space="0" w:color="auto"/>
        <w:left w:val="none" w:sz="0" w:space="0" w:color="auto"/>
        <w:bottom w:val="none" w:sz="0" w:space="0" w:color="auto"/>
        <w:right w:val="none" w:sz="0" w:space="0" w:color="auto"/>
      </w:divBdr>
    </w:div>
    <w:div w:id="1509061248">
      <w:marLeft w:val="0"/>
      <w:marRight w:val="0"/>
      <w:marTop w:val="0"/>
      <w:marBottom w:val="0"/>
      <w:divBdr>
        <w:top w:val="none" w:sz="0" w:space="0" w:color="auto"/>
        <w:left w:val="none" w:sz="0" w:space="0" w:color="auto"/>
        <w:bottom w:val="none" w:sz="0" w:space="0" w:color="auto"/>
        <w:right w:val="none" w:sz="0" w:space="0" w:color="auto"/>
      </w:divBdr>
    </w:div>
    <w:div w:id="1509061249">
      <w:marLeft w:val="0"/>
      <w:marRight w:val="0"/>
      <w:marTop w:val="0"/>
      <w:marBottom w:val="0"/>
      <w:divBdr>
        <w:top w:val="none" w:sz="0" w:space="0" w:color="auto"/>
        <w:left w:val="none" w:sz="0" w:space="0" w:color="auto"/>
        <w:bottom w:val="none" w:sz="0" w:space="0" w:color="auto"/>
        <w:right w:val="none" w:sz="0" w:space="0" w:color="auto"/>
      </w:divBdr>
      <w:divsChild>
        <w:div w:id="1509061251">
          <w:marLeft w:val="720"/>
          <w:marRight w:val="720"/>
          <w:marTop w:val="100"/>
          <w:marBottom w:val="100"/>
          <w:divBdr>
            <w:top w:val="none" w:sz="0" w:space="0" w:color="auto"/>
            <w:left w:val="none" w:sz="0" w:space="0" w:color="auto"/>
            <w:bottom w:val="none" w:sz="0" w:space="0" w:color="auto"/>
            <w:right w:val="none" w:sz="0" w:space="0" w:color="auto"/>
          </w:divBdr>
          <w:divsChild>
            <w:div w:id="150906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47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ume.ufrgs.br/bitstream/handle/10183/2789/000326270.pdf?sequence=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rasil-economia-governo.org.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reitodoestado.com/revista/REDE-3-JULHO-2005-MARIA%20SYLVIA.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eses.usp.br/teses/.../TESE_EDUARDO_LIMA_CALDAS.pdf"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5B9F-E65E-4C43-A364-CBA4AE76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8629</Words>
  <Characters>46600</Characters>
  <Application>Microsoft Office Word</Application>
  <DocSecurity>0</DocSecurity>
  <Lines>388</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MANUTENÇÃO DE CONSÓRCIOS PÚBLICOS: INSTITUIÇÕES E ESTRATÉGIAS</vt:lpstr>
      <vt:lpstr>MANUTENÇÃO DE CONSÓRCIOS PÚBLICOS: INSTITUIÇÕES E ESTRATÉGIAS</vt:lpstr>
    </vt:vector>
  </TitlesOfParts>
  <Company/>
  <LinksUpToDate>false</LinksUpToDate>
  <CharactersWithSpaces>55119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MANUTENÇÃO DE CONSÓRCIOS PÚBLICOS: INSTITUIÇÕES E ESTRATÉGIAS</dc:title>
  <dc:creator>hiltonmanoel</dc:creator>
  <cp:lastModifiedBy>15z</cp:lastModifiedBy>
  <cp:revision>43</cp:revision>
  <cp:lastPrinted>2014-07-23T21:22:00Z</cp:lastPrinted>
  <dcterms:created xsi:type="dcterms:W3CDTF">2014-07-16T12:55:00Z</dcterms:created>
  <dcterms:modified xsi:type="dcterms:W3CDTF">2014-07-23T21:24:00Z</dcterms:modified>
</cp:coreProperties>
</file>