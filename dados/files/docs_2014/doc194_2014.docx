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D6" w:rsidRDefault="00E20448" w:rsidP="002E59D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EFEITO DA MUDANÇA</w:t>
      </w:r>
      <w:r w:rsidR="002E59D6">
        <w:rPr>
          <w:rFonts w:ascii="Times New Roman" w:hAnsi="Times New Roman" w:cs="Times New Roman"/>
          <w:b/>
          <w:sz w:val="24"/>
          <w:szCs w:val="24"/>
        </w:rPr>
        <w:t xml:space="preserve"> </w:t>
      </w:r>
      <w:r w:rsidR="002E59D6" w:rsidRPr="004C56D2">
        <w:rPr>
          <w:rFonts w:ascii="Times New Roman" w:hAnsi="Times New Roman" w:cs="Times New Roman"/>
          <w:b/>
          <w:sz w:val="24"/>
          <w:szCs w:val="24"/>
        </w:rPr>
        <w:t>DEMOGR</w:t>
      </w:r>
      <w:r w:rsidR="002E59D6">
        <w:rPr>
          <w:rFonts w:ascii="Times New Roman" w:hAnsi="Times New Roman" w:cs="Times New Roman"/>
          <w:b/>
          <w:sz w:val="24"/>
          <w:szCs w:val="24"/>
        </w:rPr>
        <w:t>Á</w:t>
      </w:r>
      <w:r w:rsidR="002E59D6" w:rsidRPr="004C56D2">
        <w:rPr>
          <w:rFonts w:ascii="Times New Roman" w:hAnsi="Times New Roman" w:cs="Times New Roman"/>
          <w:b/>
          <w:sz w:val="24"/>
          <w:szCs w:val="24"/>
        </w:rPr>
        <w:t>FI</w:t>
      </w:r>
      <w:r w:rsidR="002E59D6">
        <w:rPr>
          <w:rFonts w:ascii="Times New Roman" w:hAnsi="Times New Roman" w:cs="Times New Roman"/>
          <w:b/>
          <w:sz w:val="24"/>
          <w:szCs w:val="24"/>
        </w:rPr>
        <w:t>C</w:t>
      </w:r>
      <w:r w:rsidR="002E59D6" w:rsidRPr="004C56D2">
        <w:rPr>
          <w:rFonts w:ascii="Times New Roman" w:hAnsi="Times New Roman" w:cs="Times New Roman"/>
          <w:b/>
          <w:sz w:val="24"/>
          <w:szCs w:val="24"/>
        </w:rPr>
        <w:t xml:space="preserve">A </w:t>
      </w:r>
      <w:r>
        <w:rPr>
          <w:rFonts w:ascii="Times New Roman" w:hAnsi="Times New Roman" w:cs="Times New Roman"/>
          <w:b/>
          <w:sz w:val="24"/>
          <w:szCs w:val="24"/>
        </w:rPr>
        <w:t>SOBRE A TAXA DE</w:t>
      </w:r>
      <w:r w:rsidR="002E59D6" w:rsidRPr="004C56D2">
        <w:rPr>
          <w:rFonts w:ascii="Times New Roman" w:hAnsi="Times New Roman" w:cs="Times New Roman"/>
          <w:b/>
          <w:sz w:val="24"/>
          <w:szCs w:val="24"/>
        </w:rPr>
        <w:t xml:space="preserve"> HOMICÍDIOS NO BRASIL</w:t>
      </w:r>
      <w:r w:rsidR="002E59D6" w:rsidRPr="004C56D2">
        <w:rPr>
          <w:rStyle w:val="Refdenotaderodap"/>
          <w:rFonts w:ascii="Times New Roman" w:hAnsi="Times New Roman" w:cs="Times New Roman"/>
          <w:b/>
          <w:sz w:val="24"/>
          <w:szCs w:val="24"/>
        </w:rPr>
        <w:footnoteReference w:id="1"/>
      </w:r>
    </w:p>
    <w:p w:rsidR="002E59D6" w:rsidRDefault="002E59D6" w:rsidP="002E59D6">
      <w:pPr>
        <w:spacing w:line="240" w:lineRule="auto"/>
        <w:jc w:val="right"/>
        <w:rPr>
          <w:rFonts w:ascii="Times New Roman" w:hAnsi="Times New Roman" w:cs="Times New Roman"/>
          <w:b/>
          <w:sz w:val="24"/>
          <w:szCs w:val="24"/>
        </w:rPr>
      </w:pPr>
      <w:r w:rsidRPr="004C56D2">
        <w:rPr>
          <w:rFonts w:ascii="Times New Roman" w:hAnsi="Times New Roman" w:cs="Times New Roman"/>
          <w:b/>
          <w:sz w:val="24"/>
          <w:szCs w:val="24"/>
        </w:rPr>
        <w:t>Daniel Cerqueira</w:t>
      </w:r>
    </w:p>
    <w:p w:rsidR="002E59D6" w:rsidRPr="004C56D2" w:rsidRDefault="002E59D6" w:rsidP="002E59D6">
      <w:pPr>
        <w:spacing w:line="240" w:lineRule="auto"/>
        <w:jc w:val="right"/>
        <w:rPr>
          <w:rFonts w:ascii="Times New Roman" w:hAnsi="Times New Roman" w:cs="Times New Roman"/>
          <w:b/>
          <w:sz w:val="24"/>
          <w:szCs w:val="24"/>
        </w:rPr>
      </w:pPr>
      <w:r w:rsidRPr="00AD6BAF">
        <w:rPr>
          <w:rFonts w:ascii="Times New Roman" w:hAnsi="Times New Roman"/>
          <w:sz w:val="20"/>
          <w:szCs w:val="20"/>
        </w:rPr>
        <w:t>I</w:t>
      </w:r>
      <w:r>
        <w:rPr>
          <w:rFonts w:ascii="Times New Roman" w:hAnsi="Times New Roman"/>
          <w:sz w:val="20"/>
          <w:szCs w:val="20"/>
        </w:rPr>
        <w:t>PEA-RJ</w:t>
      </w:r>
    </w:p>
    <w:p w:rsidR="002E59D6" w:rsidRDefault="002E59D6" w:rsidP="002E59D6">
      <w:pPr>
        <w:spacing w:line="240" w:lineRule="auto"/>
        <w:jc w:val="right"/>
        <w:rPr>
          <w:rFonts w:ascii="Times New Roman" w:hAnsi="Times New Roman" w:cs="Times New Roman"/>
          <w:b/>
          <w:sz w:val="24"/>
          <w:szCs w:val="24"/>
        </w:rPr>
      </w:pPr>
      <w:r w:rsidRPr="004C56D2">
        <w:rPr>
          <w:rFonts w:ascii="Times New Roman" w:hAnsi="Times New Roman" w:cs="Times New Roman"/>
          <w:b/>
          <w:sz w:val="24"/>
          <w:szCs w:val="24"/>
        </w:rPr>
        <w:t>Rodrigo Leandro de Moura</w:t>
      </w:r>
    </w:p>
    <w:p w:rsidR="002E59D6" w:rsidRDefault="002E59D6" w:rsidP="002E59D6">
      <w:pPr>
        <w:spacing w:line="240" w:lineRule="auto"/>
        <w:jc w:val="right"/>
        <w:rPr>
          <w:rFonts w:ascii="Times New Roman" w:hAnsi="Times New Roman"/>
          <w:sz w:val="20"/>
          <w:szCs w:val="20"/>
        </w:rPr>
      </w:pPr>
      <w:r w:rsidRPr="00AD6BAF">
        <w:rPr>
          <w:rFonts w:ascii="Times New Roman" w:hAnsi="Times New Roman"/>
          <w:sz w:val="20"/>
          <w:szCs w:val="20"/>
        </w:rPr>
        <w:t>IBRE/FGV-RJ</w:t>
      </w:r>
      <w:r>
        <w:rPr>
          <w:rFonts w:ascii="Times New Roman" w:hAnsi="Times New Roman"/>
          <w:sz w:val="20"/>
          <w:szCs w:val="20"/>
        </w:rPr>
        <w:t xml:space="preserve"> e UERJ</w:t>
      </w:r>
    </w:p>
    <w:p w:rsidR="002E59D6" w:rsidRDefault="002E59D6" w:rsidP="002E59D6">
      <w:pPr>
        <w:spacing w:line="240" w:lineRule="auto"/>
        <w:jc w:val="right"/>
        <w:rPr>
          <w:rFonts w:ascii="Times New Roman" w:hAnsi="Times New Roman"/>
          <w:sz w:val="20"/>
          <w:szCs w:val="20"/>
        </w:rPr>
      </w:pPr>
    </w:p>
    <w:p w:rsidR="002E59D6" w:rsidRPr="00625C89" w:rsidRDefault="002E59D6" w:rsidP="002E59D6">
      <w:pPr>
        <w:spacing w:line="240" w:lineRule="auto"/>
        <w:jc w:val="center"/>
        <w:rPr>
          <w:rFonts w:ascii="Times New Roman" w:hAnsi="Times New Roman" w:cs="Times New Roman"/>
          <w:b/>
          <w:sz w:val="24"/>
          <w:szCs w:val="24"/>
        </w:rPr>
      </w:pPr>
      <w:r w:rsidRPr="00625C89">
        <w:rPr>
          <w:rFonts w:ascii="Times New Roman" w:hAnsi="Times New Roman" w:cs="Times New Roman"/>
          <w:b/>
          <w:sz w:val="24"/>
          <w:szCs w:val="24"/>
        </w:rPr>
        <w:t>Resumo</w:t>
      </w:r>
    </w:p>
    <w:p w:rsidR="000A7C10" w:rsidRPr="00625C89" w:rsidRDefault="000A7C10" w:rsidP="000A7C10">
      <w:pPr>
        <w:spacing w:line="240" w:lineRule="auto"/>
        <w:jc w:val="both"/>
        <w:rPr>
          <w:rFonts w:ascii="Times New Roman" w:hAnsi="Times New Roman" w:cs="Times New Roman"/>
          <w:sz w:val="24"/>
          <w:szCs w:val="24"/>
        </w:rPr>
      </w:pPr>
      <w:r w:rsidRPr="00625C89">
        <w:rPr>
          <w:rFonts w:ascii="Times New Roman" w:hAnsi="Times New Roman" w:cs="Times New Roman"/>
          <w:sz w:val="24"/>
          <w:szCs w:val="24"/>
        </w:rPr>
        <w:t>Existe</w:t>
      </w:r>
      <w:r w:rsidR="002E59D6" w:rsidRPr="00625C89">
        <w:rPr>
          <w:rFonts w:ascii="Times New Roman" w:hAnsi="Times New Roman" w:cs="Times New Roman"/>
          <w:sz w:val="24"/>
          <w:szCs w:val="24"/>
        </w:rPr>
        <w:t xml:space="preserve"> um consenso na literatura sobre o fato de que a criminalidade violenta esteja fortemente relacionada ao sexo masculino, num ciclo que se inicia na pré-adolescência e atinge seu auge entre 18 e 24 anos. Entretanto, em termos agregados, as consequências de mudanças na estrutura demográfica sobre a criminalidade violenta é objeto ainda de intensa discussão na literatura. Assim, este artigo estimou</w:t>
      </w:r>
      <w:r w:rsidR="004A7A0A" w:rsidRPr="00625C89">
        <w:rPr>
          <w:rFonts w:ascii="Times New Roman" w:hAnsi="Times New Roman" w:cs="Times New Roman"/>
          <w:sz w:val="24"/>
          <w:szCs w:val="24"/>
        </w:rPr>
        <w:t xml:space="preserve"> o</w:t>
      </w:r>
      <w:r w:rsidR="002E59D6" w:rsidRPr="00625C89">
        <w:rPr>
          <w:rFonts w:ascii="Times New Roman" w:hAnsi="Times New Roman" w:cs="Times New Roman"/>
          <w:sz w:val="24"/>
          <w:szCs w:val="24"/>
        </w:rPr>
        <w:t xml:space="preserve"> </w:t>
      </w:r>
      <w:r w:rsidRPr="00625C89">
        <w:rPr>
          <w:rFonts w:ascii="Times New Roman" w:hAnsi="Times New Roman" w:cs="Times New Roman"/>
          <w:sz w:val="24"/>
          <w:szCs w:val="24"/>
        </w:rPr>
        <w:t>efeito da proporção de homens jovens (15 a 29 anos) sobre a taxa de homicídios nos municípios brasileiros</w:t>
      </w:r>
      <w:r w:rsidR="002E59D6" w:rsidRPr="00625C89">
        <w:rPr>
          <w:rFonts w:ascii="Times New Roman" w:hAnsi="Times New Roman" w:cs="Times New Roman"/>
          <w:sz w:val="24"/>
          <w:szCs w:val="24"/>
        </w:rPr>
        <w:t xml:space="preserve">.  Utilizando um modelo de análise de dados em painel com efeito fixo, a partir dos Censos Demográficos de 1991 a 2010, concluímos que 1% de aumento na proporção de homens </w:t>
      </w:r>
      <w:r w:rsidR="00CF0C5E" w:rsidRPr="00625C89">
        <w:rPr>
          <w:rFonts w:ascii="Times New Roman" w:hAnsi="Times New Roman" w:cs="Times New Roman"/>
          <w:sz w:val="24"/>
          <w:szCs w:val="24"/>
        </w:rPr>
        <w:t>jovens</w:t>
      </w:r>
      <w:r w:rsidR="002E59D6" w:rsidRPr="00625C89">
        <w:rPr>
          <w:rFonts w:ascii="Times New Roman" w:hAnsi="Times New Roman" w:cs="Times New Roman"/>
          <w:sz w:val="24"/>
          <w:szCs w:val="24"/>
        </w:rPr>
        <w:t xml:space="preserve"> gera um aumento de 2% na taxa de homicídio</w:t>
      </w:r>
      <w:r w:rsidR="004A7A0A" w:rsidRPr="00625C89">
        <w:rPr>
          <w:rFonts w:ascii="Times New Roman" w:hAnsi="Times New Roman" w:cs="Times New Roman"/>
          <w:sz w:val="24"/>
          <w:szCs w:val="24"/>
        </w:rPr>
        <w:t>s</w:t>
      </w:r>
      <w:r w:rsidR="002E59D6" w:rsidRPr="00625C89">
        <w:rPr>
          <w:rFonts w:ascii="Times New Roman" w:hAnsi="Times New Roman" w:cs="Times New Roman"/>
          <w:sz w:val="24"/>
          <w:szCs w:val="24"/>
        </w:rPr>
        <w:t xml:space="preserve">. Adicionalmente, com base nessa estimativa e numa projeção populacional até 2050, </w:t>
      </w:r>
      <w:r w:rsidRPr="00625C89">
        <w:rPr>
          <w:rFonts w:ascii="Times New Roman" w:hAnsi="Times New Roman" w:cs="Times New Roman"/>
          <w:sz w:val="24"/>
          <w:szCs w:val="24"/>
        </w:rPr>
        <w:t>projetamos uma taxa de homicídios decrescente</w:t>
      </w:r>
      <w:r w:rsidR="00B20636" w:rsidRPr="00625C89">
        <w:rPr>
          <w:rFonts w:ascii="Times New Roman" w:hAnsi="Times New Roman" w:cs="Times New Roman"/>
          <w:sz w:val="24"/>
          <w:szCs w:val="24"/>
        </w:rPr>
        <w:t xml:space="preserve"> para as próximas décadas</w:t>
      </w:r>
      <w:r w:rsidRPr="00625C89">
        <w:rPr>
          <w:rFonts w:ascii="Times New Roman" w:hAnsi="Times New Roman" w:cs="Times New Roman"/>
          <w:sz w:val="24"/>
          <w:szCs w:val="24"/>
        </w:rPr>
        <w:t xml:space="preserve">, devido </w:t>
      </w:r>
      <w:proofErr w:type="gramStart"/>
      <w:r w:rsidR="00CF0C5E" w:rsidRPr="00625C89">
        <w:rPr>
          <w:rFonts w:ascii="Times New Roman" w:hAnsi="Times New Roman" w:cs="Times New Roman"/>
          <w:sz w:val="24"/>
          <w:szCs w:val="24"/>
        </w:rPr>
        <w:t>a</w:t>
      </w:r>
      <w:proofErr w:type="gramEnd"/>
      <w:r w:rsidR="00CF0C5E" w:rsidRPr="00625C89">
        <w:rPr>
          <w:rFonts w:ascii="Times New Roman" w:hAnsi="Times New Roman" w:cs="Times New Roman"/>
          <w:sz w:val="24"/>
          <w:szCs w:val="24"/>
        </w:rPr>
        <w:t xml:space="preserve"> mudança demográfica</w:t>
      </w:r>
      <w:r w:rsidRPr="00625C89">
        <w:rPr>
          <w:rFonts w:ascii="Times New Roman" w:hAnsi="Times New Roman" w:cs="Times New Roman"/>
          <w:sz w:val="24"/>
          <w:szCs w:val="24"/>
        </w:rPr>
        <w:t xml:space="preserve">. </w:t>
      </w:r>
    </w:p>
    <w:p w:rsidR="003A2187" w:rsidRPr="00625C89" w:rsidRDefault="003A2187" w:rsidP="000A7C10">
      <w:pPr>
        <w:spacing w:line="240" w:lineRule="auto"/>
        <w:jc w:val="both"/>
        <w:rPr>
          <w:rFonts w:ascii="Times New Roman" w:hAnsi="Times New Roman" w:cs="Times New Roman"/>
          <w:sz w:val="24"/>
          <w:szCs w:val="24"/>
        </w:rPr>
      </w:pPr>
      <w:r w:rsidRPr="00625C89">
        <w:rPr>
          <w:rFonts w:ascii="Times New Roman" w:hAnsi="Times New Roman" w:cs="Times New Roman"/>
          <w:sz w:val="24"/>
          <w:szCs w:val="24"/>
        </w:rPr>
        <w:t xml:space="preserve">Palavras-Chave: Mudança Demográfica, Homicídios, Jovem, Dados de Painel, Efeito </w:t>
      </w:r>
      <w:proofErr w:type="gramStart"/>
      <w:r w:rsidRPr="00625C89">
        <w:rPr>
          <w:rFonts w:ascii="Times New Roman" w:hAnsi="Times New Roman" w:cs="Times New Roman"/>
          <w:sz w:val="24"/>
          <w:szCs w:val="24"/>
        </w:rPr>
        <w:t>Fixo</w:t>
      </w:r>
      <w:proofErr w:type="gramEnd"/>
    </w:p>
    <w:p w:rsidR="000A7C10" w:rsidRPr="00625C89" w:rsidRDefault="000A7C10" w:rsidP="000A7C10">
      <w:pPr>
        <w:spacing w:line="240" w:lineRule="auto"/>
        <w:jc w:val="center"/>
        <w:rPr>
          <w:rFonts w:ascii="Times New Roman" w:hAnsi="Times New Roman" w:cs="Times New Roman"/>
          <w:b/>
          <w:sz w:val="24"/>
          <w:szCs w:val="24"/>
          <w:lang w:val="en-US"/>
        </w:rPr>
      </w:pPr>
      <w:r w:rsidRPr="00625C89">
        <w:rPr>
          <w:rFonts w:ascii="Times New Roman" w:hAnsi="Times New Roman" w:cs="Times New Roman"/>
          <w:b/>
          <w:sz w:val="24"/>
          <w:szCs w:val="24"/>
          <w:lang w:val="en-US"/>
        </w:rPr>
        <w:t>Abstract</w:t>
      </w:r>
    </w:p>
    <w:p w:rsidR="000A7C10" w:rsidRPr="00625C89" w:rsidRDefault="000A7C10" w:rsidP="000A7C10">
      <w:pPr>
        <w:spacing w:line="240" w:lineRule="auto"/>
        <w:jc w:val="both"/>
        <w:rPr>
          <w:rFonts w:ascii="Times New Roman" w:hAnsi="Times New Roman" w:cs="Times New Roman"/>
          <w:sz w:val="24"/>
          <w:szCs w:val="24"/>
          <w:lang w:val="en-US"/>
        </w:rPr>
      </w:pPr>
      <w:r w:rsidRPr="00625C89">
        <w:rPr>
          <w:rFonts w:ascii="Times New Roman" w:hAnsi="Times New Roman" w:cs="Times New Roman"/>
          <w:sz w:val="24"/>
          <w:szCs w:val="24"/>
          <w:lang w:val="en-US"/>
        </w:rPr>
        <w:t xml:space="preserve">There is a </w:t>
      </w:r>
      <w:r w:rsidR="0000665D" w:rsidRPr="00625C89">
        <w:rPr>
          <w:rFonts w:ascii="Times New Roman" w:hAnsi="Times New Roman" w:cs="Times New Roman"/>
          <w:sz w:val="24"/>
          <w:szCs w:val="24"/>
          <w:lang w:val="en-US"/>
        </w:rPr>
        <w:t>consensus</w:t>
      </w:r>
      <w:r w:rsidRPr="00625C89">
        <w:rPr>
          <w:rFonts w:ascii="Times New Roman" w:hAnsi="Times New Roman" w:cs="Times New Roman"/>
          <w:sz w:val="24"/>
          <w:szCs w:val="24"/>
          <w:lang w:val="en-US"/>
        </w:rPr>
        <w:t xml:space="preserve"> in the literature about the fact that violent criminality is strongly correlated with the male, over the young cycle, beginning in the adolescence and reaches the peak between 18 and 24 years old. However, in aggregate terms, the consequences of demographic changes on violent criminality </w:t>
      </w:r>
      <w:r w:rsidR="00CF0C5E" w:rsidRPr="00625C89">
        <w:rPr>
          <w:rFonts w:ascii="Times New Roman" w:hAnsi="Times New Roman" w:cs="Times New Roman"/>
          <w:sz w:val="24"/>
          <w:szCs w:val="24"/>
          <w:lang w:val="en-US"/>
        </w:rPr>
        <w:t>are</w:t>
      </w:r>
      <w:r w:rsidRPr="00625C89">
        <w:rPr>
          <w:rFonts w:ascii="Times New Roman" w:hAnsi="Times New Roman" w:cs="Times New Roman"/>
          <w:sz w:val="24"/>
          <w:szCs w:val="24"/>
          <w:lang w:val="en-US"/>
        </w:rPr>
        <w:t xml:space="preserve"> object of discussion in the literature. Therefore, in this paper we estimate the impact of male young (15 to 29 years old) share on murder rate in Brazilian municipalities. </w:t>
      </w:r>
      <w:r w:rsidR="00CF0C5E" w:rsidRPr="00625C89">
        <w:rPr>
          <w:rFonts w:ascii="Times New Roman" w:hAnsi="Times New Roman" w:cs="Times New Roman"/>
          <w:sz w:val="24"/>
          <w:szCs w:val="24"/>
          <w:lang w:val="en-US"/>
        </w:rPr>
        <w:t>By using</w:t>
      </w:r>
      <w:r w:rsidRPr="00625C89">
        <w:rPr>
          <w:rFonts w:ascii="Times New Roman" w:hAnsi="Times New Roman" w:cs="Times New Roman"/>
          <w:sz w:val="24"/>
          <w:szCs w:val="24"/>
          <w:lang w:val="en-US"/>
        </w:rPr>
        <w:t xml:space="preserve"> a fixed effect panel data model, </w:t>
      </w:r>
      <w:r w:rsidR="00CF0C5E" w:rsidRPr="00625C89">
        <w:rPr>
          <w:rFonts w:ascii="Times New Roman" w:hAnsi="Times New Roman" w:cs="Times New Roman"/>
          <w:sz w:val="24"/>
          <w:szCs w:val="24"/>
          <w:lang w:val="en-US"/>
        </w:rPr>
        <w:t xml:space="preserve">with 1991 to 2010 Census data, we conclude that an increase of 1% in the male young share causes an increase of 2% in murder rate. Furthermore, based on this estimate and in a population projection until 2050, we forecast a decreasing </w:t>
      </w:r>
      <w:proofErr w:type="spellStart"/>
      <w:r w:rsidR="00CF0C5E" w:rsidRPr="00625C89">
        <w:rPr>
          <w:rFonts w:ascii="Times New Roman" w:hAnsi="Times New Roman" w:cs="Times New Roman"/>
          <w:sz w:val="24"/>
          <w:szCs w:val="24"/>
          <w:lang w:val="en-US"/>
        </w:rPr>
        <w:t>muder</w:t>
      </w:r>
      <w:proofErr w:type="spellEnd"/>
      <w:r w:rsidR="00CF0C5E" w:rsidRPr="00625C89">
        <w:rPr>
          <w:rFonts w:ascii="Times New Roman" w:hAnsi="Times New Roman" w:cs="Times New Roman"/>
          <w:sz w:val="24"/>
          <w:szCs w:val="24"/>
          <w:lang w:val="en-US"/>
        </w:rPr>
        <w:t xml:space="preserve"> rate</w:t>
      </w:r>
      <w:r w:rsidR="00B20636" w:rsidRPr="00625C89">
        <w:rPr>
          <w:rFonts w:ascii="Times New Roman" w:hAnsi="Times New Roman" w:cs="Times New Roman"/>
          <w:sz w:val="24"/>
          <w:szCs w:val="24"/>
          <w:lang w:val="en-US"/>
        </w:rPr>
        <w:t xml:space="preserve"> I in the next decades</w:t>
      </w:r>
      <w:r w:rsidR="00CF0C5E" w:rsidRPr="00625C89">
        <w:rPr>
          <w:rFonts w:ascii="Times New Roman" w:hAnsi="Times New Roman" w:cs="Times New Roman"/>
          <w:sz w:val="24"/>
          <w:szCs w:val="24"/>
          <w:lang w:val="en-US"/>
        </w:rPr>
        <w:t>, due to demographic change.</w:t>
      </w:r>
    </w:p>
    <w:p w:rsidR="003A2187" w:rsidRPr="00625C89" w:rsidRDefault="003A2187" w:rsidP="00CF0C5E">
      <w:pPr>
        <w:spacing w:afterLines="200" w:after="480" w:line="360" w:lineRule="auto"/>
        <w:jc w:val="both"/>
        <w:rPr>
          <w:rFonts w:ascii="Times New Roman" w:hAnsi="Times New Roman" w:cs="Times New Roman"/>
          <w:sz w:val="24"/>
          <w:szCs w:val="24"/>
          <w:lang w:val="en-US"/>
        </w:rPr>
      </w:pPr>
      <w:r w:rsidRPr="00625C89">
        <w:rPr>
          <w:rFonts w:ascii="Times New Roman" w:hAnsi="Times New Roman" w:cs="Times New Roman"/>
          <w:sz w:val="24"/>
          <w:szCs w:val="24"/>
          <w:lang w:val="en-US"/>
        </w:rPr>
        <w:t>Key-Words: Demographic Change, Murder Rate, Young, Panel Data, Fixed Effect</w:t>
      </w:r>
    </w:p>
    <w:p w:rsidR="003A2187" w:rsidRPr="00625C89" w:rsidRDefault="0000665D" w:rsidP="00CF0C5E">
      <w:pPr>
        <w:spacing w:afterLines="200" w:after="480" w:line="360" w:lineRule="auto"/>
        <w:jc w:val="both"/>
        <w:rPr>
          <w:rFonts w:ascii="Times New Roman" w:hAnsi="Times New Roman" w:cs="Times New Roman"/>
          <w:color w:val="000000"/>
          <w:sz w:val="24"/>
          <w:szCs w:val="24"/>
          <w:shd w:val="clear" w:color="auto" w:fill="FFFFFF"/>
        </w:rPr>
      </w:pPr>
      <w:r w:rsidRPr="00625C89">
        <w:rPr>
          <w:rFonts w:ascii="Times New Roman" w:hAnsi="Times New Roman" w:cs="Times New Roman"/>
          <w:color w:val="000000"/>
          <w:sz w:val="24"/>
          <w:szCs w:val="24"/>
          <w:shd w:val="clear" w:color="auto" w:fill="FFFFFF"/>
        </w:rPr>
        <w:t xml:space="preserve">JEL: K42, </w:t>
      </w:r>
      <w:r w:rsidR="00D87264" w:rsidRPr="00625C89">
        <w:rPr>
          <w:rFonts w:ascii="Times New Roman" w:hAnsi="Times New Roman" w:cs="Times New Roman"/>
          <w:color w:val="000000"/>
          <w:sz w:val="24"/>
          <w:szCs w:val="24"/>
          <w:shd w:val="clear" w:color="auto" w:fill="FFFFFF"/>
        </w:rPr>
        <w:t>C23, J11, J18</w:t>
      </w:r>
    </w:p>
    <w:p w:rsidR="0000665D" w:rsidRPr="00625C89" w:rsidRDefault="0000665D" w:rsidP="003A2187">
      <w:pPr>
        <w:spacing w:afterLines="200" w:after="480" w:line="360" w:lineRule="auto"/>
        <w:jc w:val="both"/>
        <w:rPr>
          <w:rFonts w:ascii="Times New Roman" w:hAnsi="Times New Roman" w:cs="Times New Roman"/>
          <w:color w:val="000000"/>
          <w:sz w:val="24"/>
          <w:szCs w:val="24"/>
          <w:shd w:val="clear" w:color="auto" w:fill="FFFFFF"/>
        </w:rPr>
      </w:pPr>
      <w:r w:rsidRPr="00625C89">
        <w:rPr>
          <w:rFonts w:ascii="Times New Roman" w:hAnsi="Times New Roman" w:cs="Times New Roman"/>
          <w:color w:val="000000"/>
          <w:sz w:val="24"/>
          <w:szCs w:val="24"/>
          <w:shd w:val="clear" w:color="auto" w:fill="FFFFFF"/>
        </w:rPr>
        <w:t xml:space="preserve">Área </w:t>
      </w:r>
      <w:proofErr w:type="spellStart"/>
      <w:r w:rsidRPr="00625C89">
        <w:rPr>
          <w:rFonts w:ascii="Times New Roman" w:hAnsi="Times New Roman" w:cs="Times New Roman"/>
          <w:color w:val="000000"/>
          <w:sz w:val="24"/>
          <w:szCs w:val="24"/>
          <w:shd w:val="clear" w:color="auto" w:fill="FFFFFF"/>
        </w:rPr>
        <w:t>Anpec</w:t>
      </w:r>
      <w:proofErr w:type="spellEnd"/>
      <w:r w:rsidRPr="00625C89">
        <w:rPr>
          <w:rFonts w:ascii="Times New Roman" w:hAnsi="Times New Roman" w:cs="Times New Roman"/>
          <w:color w:val="000000"/>
          <w:sz w:val="24"/>
          <w:szCs w:val="24"/>
          <w:shd w:val="clear" w:color="auto" w:fill="FFFFFF"/>
        </w:rPr>
        <w:t xml:space="preserve">: </w:t>
      </w:r>
      <w:r w:rsidR="007471CA" w:rsidRPr="00625C89">
        <w:rPr>
          <w:rFonts w:ascii="Times New Roman" w:hAnsi="Times New Roman" w:cs="Times New Roman"/>
          <w:color w:val="000000"/>
          <w:sz w:val="24"/>
          <w:szCs w:val="24"/>
          <w:shd w:val="clear" w:color="auto" w:fill="FFFFFF"/>
        </w:rPr>
        <w:t>Área 12 - Economia Social e Demografia Econômica</w:t>
      </w:r>
    </w:p>
    <w:p w:rsidR="000E1B2D" w:rsidRPr="00E20448" w:rsidRDefault="001C0F16" w:rsidP="00E20448">
      <w:pPr>
        <w:pStyle w:val="PargrafodaLista"/>
        <w:numPr>
          <w:ilvl w:val="0"/>
          <w:numId w:val="2"/>
        </w:numPr>
        <w:rPr>
          <w:rFonts w:ascii="Times New Roman" w:hAnsi="Times New Roman" w:cs="Times New Roman"/>
          <w:b/>
          <w:sz w:val="24"/>
          <w:szCs w:val="24"/>
        </w:rPr>
      </w:pPr>
      <w:r w:rsidRPr="00E20448">
        <w:rPr>
          <w:rFonts w:ascii="Times New Roman" w:hAnsi="Times New Roman" w:cs="Times New Roman"/>
          <w:b/>
          <w:sz w:val="24"/>
          <w:szCs w:val="24"/>
        </w:rPr>
        <w:lastRenderedPageBreak/>
        <w:t>INTRO</w:t>
      </w:r>
      <w:bookmarkStart w:id="0" w:name="_GoBack"/>
      <w:bookmarkEnd w:id="0"/>
      <w:r w:rsidRPr="00E20448">
        <w:rPr>
          <w:rFonts w:ascii="Times New Roman" w:hAnsi="Times New Roman" w:cs="Times New Roman"/>
          <w:b/>
          <w:sz w:val="24"/>
          <w:szCs w:val="24"/>
        </w:rPr>
        <w:t>DUÇÃO</w:t>
      </w:r>
    </w:p>
    <w:p w:rsidR="0080777E" w:rsidRDefault="0080777E" w:rsidP="000528EA">
      <w:pPr>
        <w:spacing w:afterLines="200" w:after="480" w:line="360" w:lineRule="auto"/>
        <w:jc w:val="both"/>
        <w:rPr>
          <w:rFonts w:ascii="Times New Roman" w:hAnsi="Times New Roman" w:cs="Times New Roman"/>
          <w:sz w:val="24"/>
          <w:szCs w:val="24"/>
        </w:rPr>
      </w:pPr>
      <w:r w:rsidRPr="0080777E">
        <w:rPr>
          <w:rFonts w:ascii="Times New Roman" w:hAnsi="Times New Roman" w:cs="Times New Roman"/>
          <w:sz w:val="24"/>
          <w:szCs w:val="24"/>
        </w:rPr>
        <w:t>A criminalidade é um fenômeno com</w:t>
      </w:r>
      <w:r>
        <w:rPr>
          <w:rFonts w:ascii="Times New Roman" w:hAnsi="Times New Roman" w:cs="Times New Roman"/>
          <w:sz w:val="24"/>
          <w:szCs w:val="24"/>
        </w:rPr>
        <w:t xml:space="preserve">plexo e com causas multidimensionais, conforme </w:t>
      </w:r>
      <w:r w:rsidR="00E03066">
        <w:rPr>
          <w:rFonts w:ascii="Times New Roman" w:hAnsi="Times New Roman" w:cs="Times New Roman"/>
          <w:sz w:val="24"/>
          <w:szCs w:val="24"/>
        </w:rPr>
        <w:t xml:space="preserve">inúmeras teorias e abordagens, </w:t>
      </w:r>
      <w:r>
        <w:rPr>
          <w:rFonts w:ascii="Times New Roman" w:hAnsi="Times New Roman" w:cs="Times New Roman"/>
          <w:sz w:val="24"/>
          <w:szCs w:val="24"/>
        </w:rPr>
        <w:t xml:space="preserve">formuladas a partir do início do século XX, assentadas em diferentes campos do conhecimento, </w:t>
      </w:r>
      <w:r w:rsidR="00E03066">
        <w:rPr>
          <w:rFonts w:ascii="Times New Roman" w:hAnsi="Times New Roman" w:cs="Times New Roman"/>
          <w:sz w:val="24"/>
          <w:szCs w:val="24"/>
        </w:rPr>
        <w:t xml:space="preserve">têm enfatizado </w:t>
      </w:r>
      <w:r>
        <w:rPr>
          <w:rFonts w:ascii="Times New Roman" w:hAnsi="Times New Roman" w:cs="Times New Roman"/>
          <w:sz w:val="24"/>
          <w:szCs w:val="24"/>
        </w:rPr>
        <w:t xml:space="preserve">[Cerqueira, 2010]. Para além dos </w:t>
      </w:r>
      <w:r w:rsidR="000528EA">
        <w:rPr>
          <w:rFonts w:ascii="Times New Roman" w:hAnsi="Times New Roman" w:cs="Times New Roman"/>
          <w:sz w:val="24"/>
          <w:szCs w:val="24"/>
        </w:rPr>
        <w:t>determinantes</w:t>
      </w:r>
      <w:r>
        <w:rPr>
          <w:rFonts w:ascii="Times New Roman" w:hAnsi="Times New Roman" w:cs="Times New Roman"/>
          <w:sz w:val="24"/>
          <w:szCs w:val="24"/>
        </w:rPr>
        <w:t xml:space="preserve"> idiossincráticos, relacionais e familiares envolvendo potenciais vítimas e agressores</w:t>
      </w:r>
      <w:r w:rsidR="000528EA">
        <w:rPr>
          <w:rFonts w:ascii="Times New Roman" w:hAnsi="Times New Roman" w:cs="Times New Roman"/>
          <w:sz w:val="24"/>
          <w:szCs w:val="24"/>
        </w:rPr>
        <w:t>, existem alguns macrofatores que, em última instância, afetam o ambiente familiar e comunitário</w:t>
      </w:r>
      <w:r w:rsidR="00E03066">
        <w:rPr>
          <w:rFonts w:ascii="Times New Roman" w:hAnsi="Times New Roman" w:cs="Times New Roman"/>
          <w:sz w:val="24"/>
          <w:szCs w:val="24"/>
        </w:rPr>
        <w:t>;</w:t>
      </w:r>
      <w:r w:rsidR="000528EA">
        <w:rPr>
          <w:rFonts w:ascii="Times New Roman" w:hAnsi="Times New Roman" w:cs="Times New Roman"/>
          <w:sz w:val="24"/>
          <w:szCs w:val="24"/>
        </w:rPr>
        <w:t xml:space="preserve"> e condicionam, portanto, prevalência de crimes nas localidades. </w:t>
      </w:r>
    </w:p>
    <w:p w:rsidR="00A84BE0" w:rsidRDefault="00E871DB" w:rsidP="00732880">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Dentre esses elementos estruturais, </w:t>
      </w:r>
      <w:r w:rsidR="00E03066">
        <w:rPr>
          <w:rFonts w:ascii="Times New Roman" w:hAnsi="Times New Roman" w:cs="Times New Roman"/>
          <w:sz w:val="24"/>
          <w:szCs w:val="24"/>
        </w:rPr>
        <w:t xml:space="preserve">a </w:t>
      </w:r>
      <w:r w:rsidR="00BC7289">
        <w:rPr>
          <w:rFonts w:ascii="Times New Roman" w:hAnsi="Times New Roman" w:cs="Times New Roman"/>
          <w:sz w:val="24"/>
          <w:szCs w:val="24"/>
        </w:rPr>
        <w:t>demografia</w:t>
      </w:r>
      <w:r w:rsidR="00E03066">
        <w:rPr>
          <w:rFonts w:ascii="Times New Roman" w:hAnsi="Times New Roman" w:cs="Times New Roman"/>
          <w:sz w:val="24"/>
          <w:szCs w:val="24"/>
        </w:rPr>
        <w:t xml:space="preserve"> seja, talvez, aquel</w:t>
      </w:r>
      <w:r w:rsidR="00192D8D">
        <w:rPr>
          <w:rFonts w:ascii="Times New Roman" w:hAnsi="Times New Roman" w:cs="Times New Roman"/>
          <w:sz w:val="24"/>
          <w:szCs w:val="24"/>
        </w:rPr>
        <w:t>a</w:t>
      </w:r>
      <w:r w:rsidR="00E03066">
        <w:rPr>
          <w:rFonts w:ascii="Times New Roman" w:hAnsi="Times New Roman" w:cs="Times New Roman"/>
          <w:sz w:val="24"/>
          <w:szCs w:val="24"/>
        </w:rPr>
        <w:t xml:space="preserve"> que atinge o maior consenso entre os criminólogos. Duas dimensões têm sido exploradas, no que diz respeito ao efeito demográfico. Por um lado, conforme discutido por </w:t>
      </w:r>
      <w:r w:rsidR="004F02BA">
        <w:rPr>
          <w:rFonts w:ascii="Times New Roman" w:hAnsi="Times New Roman" w:cs="Times New Roman"/>
          <w:sz w:val="24"/>
          <w:szCs w:val="24"/>
        </w:rPr>
        <w:t xml:space="preserve">Glaeser e Sacerdote (1999), o crescimento e o adensamento populacional nas cidades possibilita maiores retornos pecuniários e menores probabilidades de </w:t>
      </w:r>
      <w:r w:rsidR="00AB6615">
        <w:rPr>
          <w:rFonts w:ascii="Times New Roman" w:hAnsi="Times New Roman" w:cs="Times New Roman"/>
          <w:sz w:val="24"/>
          <w:szCs w:val="24"/>
        </w:rPr>
        <w:t xml:space="preserve">detenção e </w:t>
      </w:r>
      <w:r w:rsidR="004F02BA">
        <w:rPr>
          <w:rFonts w:ascii="Times New Roman" w:hAnsi="Times New Roman" w:cs="Times New Roman"/>
          <w:sz w:val="24"/>
          <w:szCs w:val="24"/>
        </w:rPr>
        <w:t>aprisionamento</w:t>
      </w:r>
      <w:r w:rsidR="00121E2F">
        <w:rPr>
          <w:rFonts w:ascii="Times New Roman" w:hAnsi="Times New Roman" w:cs="Times New Roman"/>
          <w:sz w:val="24"/>
          <w:szCs w:val="24"/>
        </w:rPr>
        <w:t>, fazendo aumentar os incentivos a favor do crime</w:t>
      </w:r>
      <w:r w:rsidR="00AB6615">
        <w:rPr>
          <w:rFonts w:ascii="Times New Roman" w:hAnsi="Times New Roman" w:cs="Times New Roman"/>
          <w:sz w:val="24"/>
          <w:szCs w:val="24"/>
        </w:rPr>
        <w:t xml:space="preserve">. Por outro lado, o perfil demográfico da população, no que diz respeito à distribuição por sexo e idade, </w:t>
      </w:r>
      <w:r w:rsidR="00C04FF7">
        <w:rPr>
          <w:rFonts w:ascii="Times New Roman" w:hAnsi="Times New Roman" w:cs="Times New Roman"/>
          <w:sz w:val="24"/>
          <w:szCs w:val="24"/>
        </w:rPr>
        <w:t>tem sido reconhecido como uma dos elementos centrais não apenas nas abordagens teóricas, mas também em</w:t>
      </w:r>
      <w:r w:rsidR="00121E2F">
        <w:rPr>
          <w:rFonts w:ascii="Times New Roman" w:hAnsi="Times New Roman" w:cs="Times New Roman"/>
          <w:sz w:val="24"/>
          <w:szCs w:val="24"/>
        </w:rPr>
        <w:t xml:space="preserve"> inúmeras evidências empíricas. </w:t>
      </w:r>
    </w:p>
    <w:p w:rsidR="00127E72" w:rsidRDefault="00121E2F" w:rsidP="00060064">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Com efeito, segundo vários autores, entre os quais</w:t>
      </w:r>
      <w:r w:rsidR="00C04FF7" w:rsidRPr="004D4519">
        <w:rPr>
          <w:rFonts w:ascii="Garamond" w:hAnsi="Garamond"/>
          <w:bCs/>
        </w:rPr>
        <w:t xml:space="preserve"> </w:t>
      </w:r>
      <w:proofErr w:type="spellStart"/>
      <w:r w:rsidR="00C04FF7" w:rsidRPr="00121E2F">
        <w:rPr>
          <w:rFonts w:ascii="Times New Roman" w:hAnsi="Times New Roman" w:cs="Times New Roman"/>
          <w:sz w:val="24"/>
          <w:szCs w:val="24"/>
        </w:rPr>
        <w:t>Thorneberry</w:t>
      </w:r>
      <w:proofErr w:type="spellEnd"/>
      <w:r w:rsidR="00C04FF7" w:rsidRPr="00121E2F">
        <w:rPr>
          <w:rFonts w:ascii="Times New Roman" w:hAnsi="Times New Roman" w:cs="Times New Roman"/>
          <w:sz w:val="24"/>
          <w:szCs w:val="24"/>
        </w:rPr>
        <w:t xml:space="preserve"> (1996), </w:t>
      </w:r>
      <w:r w:rsidRPr="00121E2F">
        <w:rPr>
          <w:rFonts w:ascii="Times New Roman" w:hAnsi="Times New Roman" w:cs="Times New Roman"/>
          <w:sz w:val="24"/>
          <w:szCs w:val="24"/>
        </w:rPr>
        <w:t xml:space="preserve">o crime não é uma constante na vida do indivíduo, mas </w:t>
      </w:r>
      <w:r w:rsidR="00DF16B9">
        <w:rPr>
          <w:rFonts w:ascii="Times New Roman" w:hAnsi="Times New Roman" w:cs="Times New Roman"/>
          <w:sz w:val="24"/>
          <w:szCs w:val="24"/>
        </w:rPr>
        <w:t xml:space="preserve">está fortemente relacionado ao sexo masculino e </w:t>
      </w:r>
      <w:r w:rsidRPr="00121E2F">
        <w:rPr>
          <w:rFonts w:ascii="Times New Roman" w:hAnsi="Times New Roman" w:cs="Times New Roman"/>
          <w:sz w:val="24"/>
          <w:szCs w:val="24"/>
        </w:rPr>
        <w:t>segue um ciclo que</w:t>
      </w:r>
      <w:r w:rsidR="00C04FF7" w:rsidRPr="00121E2F">
        <w:rPr>
          <w:rFonts w:ascii="Times New Roman" w:hAnsi="Times New Roman" w:cs="Times New Roman"/>
          <w:sz w:val="24"/>
          <w:szCs w:val="24"/>
        </w:rPr>
        <w:t xml:space="preserve"> se inicia na pré-</w:t>
      </w:r>
      <w:r w:rsidR="00D52452" w:rsidRPr="00121E2F">
        <w:rPr>
          <w:rFonts w:ascii="Times New Roman" w:hAnsi="Times New Roman" w:cs="Times New Roman"/>
          <w:sz w:val="24"/>
          <w:szCs w:val="24"/>
        </w:rPr>
        <w:t>adolescência,</w:t>
      </w:r>
      <w:r w:rsidR="00D52452">
        <w:rPr>
          <w:rFonts w:ascii="Times New Roman" w:hAnsi="Times New Roman" w:cs="Times New Roman"/>
          <w:sz w:val="24"/>
          <w:szCs w:val="24"/>
        </w:rPr>
        <w:t xml:space="preserve"> </w:t>
      </w:r>
      <w:r w:rsidR="00D52452" w:rsidRPr="00121E2F">
        <w:rPr>
          <w:rFonts w:ascii="Times New Roman" w:hAnsi="Times New Roman" w:cs="Times New Roman"/>
          <w:sz w:val="24"/>
          <w:szCs w:val="24"/>
        </w:rPr>
        <w:t>aos</w:t>
      </w:r>
      <w:r w:rsidR="00C04FF7" w:rsidRPr="00121E2F">
        <w:rPr>
          <w:rFonts w:ascii="Times New Roman" w:hAnsi="Times New Roman" w:cs="Times New Roman"/>
          <w:sz w:val="24"/>
          <w:szCs w:val="24"/>
        </w:rPr>
        <w:t xml:space="preserve"> 12 ou 13 anos, </w:t>
      </w:r>
      <w:r w:rsidR="00DA3637">
        <w:rPr>
          <w:rFonts w:ascii="Times New Roman" w:hAnsi="Times New Roman" w:cs="Times New Roman"/>
          <w:sz w:val="24"/>
          <w:szCs w:val="24"/>
        </w:rPr>
        <w:t>atinge um ápice aos 18</w:t>
      </w:r>
      <w:r w:rsidRPr="00121E2F">
        <w:rPr>
          <w:rFonts w:ascii="Times New Roman" w:hAnsi="Times New Roman" w:cs="Times New Roman"/>
          <w:sz w:val="24"/>
          <w:szCs w:val="24"/>
        </w:rPr>
        <w:t xml:space="preserve"> anos e se esgota antes dos 30 anos.</w:t>
      </w:r>
      <w:r w:rsidR="00DF16B9">
        <w:rPr>
          <w:rFonts w:ascii="Times New Roman" w:hAnsi="Times New Roman" w:cs="Times New Roman"/>
          <w:sz w:val="24"/>
          <w:szCs w:val="24"/>
        </w:rPr>
        <w:t xml:space="preserve"> </w:t>
      </w:r>
      <w:r w:rsidR="00C16C60" w:rsidRPr="00DF16B9">
        <w:rPr>
          <w:rFonts w:ascii="Times New Roman" w:hAnsi="Times New Roman" w:cs="Times New Roman"/>
          <w:sz w:val="24"/>
          <w:szCs w:val="24"/>
        </w:rPr>
        <w:t xml:space="preserve">Esses padrões </w:t>
      </w:r>
      <w:r w:rsidR="00DF16B9" w:rsidRPr="00DF16B9">
        <w:rPr>
          <w:rFonts w:ascii="Times New Roman" w:hAnsi="Times New Roman" w:cs="Times New Roman"/>
          <w:sz w:val="24"/>
          <w:szCs w:val="24"/>
        </w:rPr>
        <w:t>empíricos</w:t>
      </w:r>
      <w:r w:rsidR="00C16C60" w:rsidRPr="00DF16B9">
        <w:rPr>
          <w:rFonts w:ascii="Times New Roman" w:hAnsi="Times New Roman" w:cs="Times New Roman"/>
          <w:sz w:val="24"/>
          <w:szCs w:val="24"/>
        </w:rPr>
        <w:t xml:space="preserve"> foram descritos em vários trabalhos</w:t>
      </w:r>
      <w:r w:rsidR="002E2CF1">
        <w:rPr>
          <w:rStyle w:val="Refdenotaderodap"/>
          <w:rFonts w:ascii="Times New Roman" w:hAnsi="Times New Roman" w:cs="Times New Roman"/>
          <w:sz w:val="24"/>
          <w:szCs w:val="24"/>
        </w:rPr>
        <w:footnoteReference w:id="2"/>
      </w:r>
      <w:r w:rsidR="00C16C60" w:rsidRPr="00DF16B9">
        <w:rPr>
          <w:rFonts w:ascii="Times New Roman" w:hAnsi="Times New Roman" w:cs="Times New Roman"/>
          <w:sz w:val="24"/>
          <w:szCs w:val="24"/>
        </w:rPr>
        <w:t xml:space="preserve">, como em Graham e </w:t>
      </w:r>
      <w:proofErr w:type="spellStart"/>
      <w:r w:rsidR="00C16C60" w:rsidRPr="00DF16B9">
        <w:rPr>
          <w:rFonts w:ascii="Times New Roman" w:hAnsi="Times New Roman" w:cs="Times New Roman"/>
          <w:sz w:val="24"/>
          <w:szCs w:val="24"/>
        </w:rPr>
        <w:t>Bowling</w:t>
      </w:r>
      <w:proofErr w:type="spellEnd"/>
      <w:r w:rsidR="00C16C60" w:rsidRPr="00DF16B9">
        <w:rPr>
          <w:rFonts w:ascii="Times New Roman" w:hAnsi="Times New Roman" w:cs="Times New Roman"/>
          <w:sz w:val="24"/>
          <w:szCs w:val="24"/>
        </w:rPr>
        <w:t xml:space="preserve"> (1995) e </w:t>
      </w:r>
      <w:proofErr w:type="spellStart"/>
      <w:r w:rsidR="00C16C60" w:rsidRPr="00DF16B9">
        <w:rPr>
          <w:rFonts w:ascii="Times New Roman" w:hAnsi="Times New Roman" w:cs="Times New Roman"/>
          <w:sz w:val="24"/>
          <w:szCs w:val="24"/>
        </w:rPr>
        <w:t>Flood</w:t>
      </w:r>
      <w:proofErr w:type="spellEnd"/>
      <w:r w:rsidR="00C16C60" w:rsidRPr="00DF16B9">
        <w:rPr>
          <w:rFonts w:ascii="Times New Roman" w:hAnsi="Times New Roman" w:cs="Times New Roman"/>
          <w:sz w:val="24"/>
          <w:szCs w:val="24"/>
        </w:rPr>
        <w:t xml:space="preserve">-Page </w:t>
      </w:r>
      <w:proofErr w:type="gramStart"/>
      <w:r w:rsidR="00C16C60" w:rsidRPr="00DF16B9">
        <w:rPr>
          <w:rFonts w:ascii="Times New Roman" w:hAnsi="Times New Roman" w:cs="Times New Roman"/>
          <w:sz w:val="24"/>
          <w:szCs w:val="24"/>
        </w:rPr>
        <w:t>et</w:t>
      </w:r>
      <w:proofErr w:type="gramEnd"/>
      <w:r w:rsidR="00C16C60" w:rsidRPr="00DF16B9">
        <w:rPr>
          <w:rFonts w:ascii="Times New Roman" w:hAnsi="Times New Roman" w:cs="Times New Roman"/>
          <w:sz w:val="24"/>
          <w:szCs w:val="24"/>
        </w:rPr>
        <w:t xml:space="preserve"> al.</w:t>
      </w:r>
      <w:r w:rsidR="00DF16B9" w:rsidRPr="00DF16B9">
        <w:rPr>
          <w:rFonts w:ascii="Times New Roman" w:hAnsi="Times New Roman" w:cs="Times New Roman"/>
          <w:sz w:val="24"/>
          <w:szCs w:val="24"/>
        </w:rPr>
        <w:t xml:space="preserve"> (2000), </w:t>
      </w:r>
      <w:proofErr w:type="spellStart"/>
      <w:r w:rsidR="00C16C60" w:rsidRPr="00DF16B9">
        <w:rPr>
          <w:rFonts w:ascii="Times New Roman" w:hAnsi="Times New Roman" w:cs="Times New Roman"/>
          <w:sz w:val="24"/>
          <w:szCs w:val="24"/>
        </w:rPr>
        <w:t>Legge</w:t>
      </w:r>
      <w:proofErr w:type="spellEnd"/>
      <w:r w:rsidR="00C16C60" w:rsidRPr="00DF16B9">
        <w:rPr>
          <w:rFonts w:ascii="Times New Roman" w:hAnsi="Times New Roman" w:cs="Times New Roman"/>
          <w:sz w:val="24"/>
          <w:szCs w:val="24"/>
        </w:rPr>
        <w:t xml:space="preserve"> (2008) e </w:t>
      </w:r>
      <w:proofErr w:type="spellStart"/>
      <w:r w:rsidR="00C16C60" w:rsidRPr="00DF16B9">
        <w:rPr>
          <w:rFonts w:ascii="Times New Roman" w:hAnsi="Times New Roman" w:cs="Times New Roman"/>
          <w:sz w:val="24"/>
          <w:szCs w:val="24"/>
        </w:rPr>
        <w:t>Hunnicutt</w:t>
      </w:r>
      <w:proofErr w:type="spellEnd"/>
      <w:r w:rsidR="00C16C60" w:rsidRPr="00DF16B9">
        <w:rPr>
          <w:rFonts w:ascii="Times New Roman" w:hAnsi="Times New Roman" w:cs="Times New Roman"/>
          <w:sz w:val="24"/>
          <w:szCs w:val="24"/>
        </w:rPr>
        <w:t xml:space="preserve"> (2004</w:t>
      </w:r>
      <w:r w:rsidR="00C16C60" w:rsidRPr="00A539AE">
        <w:rPr>
          <w:rFonts w:ascii="Times New Roman" w:hAnsi="Times New Roman" w:cs="Times New Roman"/>
          <w:sz w:val="24"/>
          <w:szCs w:val="24"/>
        </w:rPr>
        <w:t>).</w:t>
      </w:r>
      <w:r w:rsidR="00732880" w:rsidRPr="00A539AE">
        <w:rPr>
          <w:rFonts w:ascii="Times New Roman" w:hAnsi="Times New Roman" w:cs="Times New Roman"/>
          <w:sz w:val="24"/>
          <w:szCs w:val="24"/>
        </w:rPr>
        <w:t xml:space="preserve"> </w:t>
      </w:r>
    </w:p>
    <w:p w:rsidR="00DB2D6C" w:rsidRDefault="00A84BE0" w:rsidP="00060064">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Enquanto no plano individual há um consenso acerca da relação entre juventude masculina e criminalidade violent</w:t>
      </w:r>
      <w:r w:rsidR="00EC4EEA">
        <w:rPr>
          <w:rFonts w:ascii="Times New Roman" w:hAnsi="Times New Roman" w:cs="Times New Roman"/>
          <w:sz w:val="24"/>
          <w:szCs w:val="24"/>
        </w:rPr>
        <w:t>a, no que se refere aos efeitos</w:t>
      </w:r>
      <w:r>
        <w:rPr>
          <w:rFonts w:ascii="Times New Roman" w:hAnsi="Times New Roman" w:cs="Times New Roman"/>
          <w:sz w:val="24"/>
          <w:szCs w:val="24"/>
        </w:rPr>
        <w:t xml:space="preserve"> da estrutura demográfica</w:t>
      </w:r>
      <w:r w:rsidR="00060064">
        <w:rPr>
          <w:rFonts w:ascii="Times New Roman" w:hAnsi="Times New Roman" w:cs="Times New Roman"/>
          <w:sz w:val="24"/>
          <w:szCs w:val="24"/>
        </w:rPr>
        <w:t xml:space="preserve"> –</w:t>
      </w:r>
      <w:r w:rsidR="00192D8D">
        <w:rPr>
          <w:rFonts w:ascii="Times New Roman" w:hAnsi="Times New Roman" w:cs="Times New Roman"/>
          <w:sz w:val="24"/>
          <w:szCs w:val="24"/>
        </w:rPr>
        <w:t xml:space="preserve"> a </w:t>
      </w:r>
      <w:r w:rsidR="00060064">
        <w:rPr>
          <w:rFonts w:ascii="Times New Roman" w:hAnsi="Times New Roman" w:cs="Times New Roman"/>
          <w:sz w:val="24"/>
          <w:szCs w:val="24"/>
        </w:rPr>
        <w:t xml:space="preserve">proporção de jovens na população – </w:t>
      </w:r>
      <w:r w:rsidR="00EC4EEA">
        <w:rPr>
          <w:rFonts w:ascii="Times New Roman" w:hAnsi="Times New Roman" w:cs="Times New Roman"/>
          <w:sz w:val="24"/>
          <w:szCs w:val="24"/>
        </w:rPr>
        <w:t xml:space="preserve">sobre a taxa agregada de crimes, a </w:t>
      </w:r>
      <w:r w:rsidR="00EC4EEA">
        <w:rPr>
          <w:rFonts w:ascii="Times New Roman" w:hAnsi="Times New Roman" w:cs="Times New Roman"/>
          <w:sz w:val="24"/>
          <w:szCs w:val="24"/>
        </w:rPr>
        <w:lastRenderedPageBreak/>
        <w:t xml:space="preserve">questão não é tão clara, com resultados ambíguos </w:t>
      </w:r>
      <w:r w:rsidR="00B23671">
        <w:rPr>
          <w:rFonts w:ascii="Times New Roman" w:hAnsi="Times New Roman" w:cs="Times New Roman"/>
          <w:sz w:val="24"/>
          <w:szCs w:val="24"/>
        </w:rPr>
        <w:t xml:space="preserve">na literatura. Por exemplo, </w:t>
      </w:r>
      <w:proofErr w:type="spellStart"/>
      <w:r w:rsidR="00B23671">
        <w:rPr>
          <w:rFonts w:ascii="Times New Roman" w:hAnsi="Times New Roman" w:cs="Times New Roman"/>
          <w:sz w:val="24"/>
          <w:szCs w:val="24"/>
        </w:rPr>
        <w:t>Zim</w:t>
      </w:r>
      <w:r w:rsidR="00EC4EEA">
        <w:rPr>
          <w:rFonts w:ascii="Times New Roman" w:hAnsi="Times New Roman" w:cs="Times New Roman"/>
          <w:sz w:val="24"/>
          <w:szCs w:val="24"/>
        </w:rPr>
        <w:t>ring</w:t>
      </w:r>
      <w:proofErr w:type="spellEnd"/>
      <w:r w:rsidR="00B23671">
        <w:rPr>
          <w:rFonts w:ascii="Times New Roman" w:hAnsi="Times New Roman" w:cs="Times New Roman"/>
          <w:sz w:val="24"/>
          <w:szCs w:val="24"/>
        </w:rPr>
        <w:t xml:space="preserve"> (</w:t>
      </w:r>
      <w:r w:rsidR="00EF4B4E">
        <w:rPr>
          <w:rFonts w:ascii="Times New Roman" w:hAnsi="Times New Roman" w:cs="Times New Roman"/>
          <w:sz w:val="24"/>
          <w:szCs w:val="24"/>
        </w:rPr>
        <w:t>2007</w:t>
      </w:r>
      <w:r w:rsidR="00B23671">
        <w:rPr>
          <w:rFonts w:ascii="Times New Roman" w:hAnsi="Times New Roman" w:cs="Times New Roman"/>
          <w:sz w:val="24"/>
          <w:szCs w:val="24"/>
        </w:rPr>
        <w:t xml:space="preserve">), ao analisar a criminalidade violenta nos EUA nos anos </w:t>
      </w:r>
      <w:r w:rsidR="00192D8D">
        <w:rPr>
          <w:rFonts w:ascii="Times New Roman" w:hAnsi="Times New Roman" w:cs="Times New Roman"/>
          <w:sz w:val="24"/>
          <w:szCs w:val="24"/>
        </w:rPr>
        <w:t>19</w:t>
      </w:r>
      <w:r w:rsidR="00B23671">
        <w:rPr>
          <w:rFonts w:ascii="Times New Roman" w:hAnsi="Times New Roman" w:cs="Times New Roman"/>
          <w:sz w:val="24"/>
          <w:szCs w:val="24"/>
        </w:rPr>
        <w:t xml:space="preserve">80 e </w:t>
      </w:r>
      <w:r w:rsidR="00192D8D">
        <w:rPr>
          <w:rFonts w:ascii="Times New Roman" w:hAnsi="Times New Roman" w:cs="Times New Roman"/>
          <w:sz w:val="24"/>
          <w:szCs w:val="24"/>
        </w:rPr>
        <w:t>19</w:t>
      </w:r>
      <w:r w:rsidR="00B23671">
        <w:rPr>
          <w:rFonts w:ascii="Times New Roman" w:hAnsi="Times New Roman" w:cs="Times New Roman"/>
          <w:sz w:val="24"/>
          <w:szCs w:val="24"/>
        </w:rPr>
        <w:t xml:space="preserve">90, </w:t>
      </w:r>
      <w:r w:rsidR="00DB2D6C">
        <w:rPr>
          <w:rFonts w:ascii="Times New Roman" w:hAnsi="Times New Roman" w:cs="Times New Roman"/>
          <w:sz w:val="24"/>
          <w:szCs w:val="24"/>
        </w:rPr>
        <w:t xml:space="preserve">concluiu que </w:t>
      </w:r>
      <w:r w:rsidR="00B23671">
        <w:rPr>
          <w:rFonts w:ascii="Times New Roman" w:hAnsi="Times New Roman" w:cs="Times New Roman"/>
          <w:sz w:val="24"/>
          <w:szCs w:val="24"/>
        </w:rPr>
        <w:t>não há como fazer nenhuma generalização acerca do comportamento das coortes de jovens (</w:t>
      </w:r>
      <w:r w:rsidR="00192D8D">
        <w:rPr>
          <w:rFonts w:ascii="Times New Roman" w:hAnsi="Times New Roman" w:cs="Times New Roman"/>
          <w:sz w:val="24"/>
          <w:szCs w:val="24"/>
        </w:rPr>
        <w:t xml:space="preserve">com idades inferiores </w:t>
      </w:r>
      <w:proofErr w:type="gramStart"/>
      <w:r w:rsidR="00192D8D">
        <w:rPr>
          <w:rFonts w:ascii="Times New Roman" w:hAnsi="Times New Roman" w:cs="Times New Roman"/>
          <w:sz w:val="24"/>
          <w:szCs w:val="24"/>
        </w:rPr>
        <w:t>a</w:t>
      </w:r>
      <w:proofErr w:type="gramEnd"/>
      <w:r w:rsidR="00B23671">
        <w:rPr>
          <w:rFonts w:ascii="Times New Roman" w:hAnsi="Times New Roman" w:cs="Times New Roman"/>
          <w:sz w:val="24"/>
          <w:szCs w:val="24"/>
        </w:rPr>
        <w:t xml:space="preserve"> 18 anos) em relação à taxa de crimes agregada. Já</w:t>
      </w:r>
      <w:r>
        <w:rPr>
          <w:rFonts w:ascii="Times New Roman" w:hAnsi="Times New Roman" w:cs="Times New Roman"/>
          <w:sz w:val="24"/>
          <w:szCs w:val="24"/>
        </w:rPr>
        <w:t xml:space="preserve"> </w:t>
      </w:r>
      <w:r w:rsidR="00480C97">
        <w:rPr>
          <w:rFonts w:ascii="Times New Roman" w:hAnsi="Times New Roman" w:cs="Times New Roman"/>
          <w:sz w:val="24"/>
          <w:szCs w:val="24"/>
        </w:rPr>
        <w:t>Fox</w:t>
      </w:r>
      <w:r w:rsidR="00E257EF">
        <w:rPr>
          <w:rFonts w:ascii="Times New Roman" w:hAnsi="Times New Roman" w:cs="Times New Roman"/>
          <w:sz w:val="24"/>
          <w:szCs w:val="24"/>
        </w:rPr>
        <w:t xml:space="preserve"> (200</w:t>
      </w:r>
      <w:r w:rsidR="00480C97">
        <w:rPr>
          <w:rFonts w:ascii="Times New Roman" w:hAnsi="Times New Roman" w:cs="Times New Roman"/>
          <w:sz w:val="24"/>
          <w:szCs w:val="24"/>
        </w:rPr>
        <w:t>0</w:t>
      </w:r>
      <w:r w:rsidR="00E257EF">
        <w:rPr>
          <w:rFonts w:ascii="Times New Roman" w:hAnsi="Times New Roman" w:cs="Times New Roman"/>
          <w:sz w:val="24"/>
          <w:szCs w:val="24"/>
        </w:rPr>
        <w:t>) enfatiz</w:t>
      </w:r>
      <w:r w:rsidR="00480C97">
        <w:rPr>
          <w:rFonts w:ascii="Times New Roman" w:hAnsi="Times New Roman" w:cs="Times New Roman"/>
          <w:sz w:val="24"/>
          <w:szCs w:val="24"/>
        </w:rPr>
        <w:t>ou</w:t>
      </w:r>
      <w:r w:rsidR="00E257EF">
        <w:rPr>
          <w:rFonts w:ascii="Times New Roman" w:hAnsi="Times New Roman" w:cs="Times New Roman"/>
          <w:sz w:val="24"/>
          <w:szCs w:val="24"/>
        </w:rPr>
        <w:t xml:space="preserve"> o fator demográfico</w:t>
      </w:r>
      <w:r w:rsidR="00337FAA">
        <w:rPr>
          <w:rFonts w:ascii="Times New Roman" w:hAnsi="Times New Roman" w:cs="Times New Roman"/>
          <w:sz w:val="24"/>
          <w:szCs w:val="24"/>
        </w:rPr>
        <w:t xml:space="preserve"> para ajudar a explicar a evolução das taxas de homicídios nos EUA, na última me</w:t>
      </w:r>
      <w:r w:rsidR="00480C97">
        <w:rPr>
          <w:rFonts w:ascii="Times New Roman" w:hAnsi="Times New Roman" w:cs="Times New Roman"/>
          <w:sz w:val="24"/>
          <w:szCs w:val="24"/>
        </w:rPr>
        <w:t>tade do século XX. Segundo esse autor</w:t>
      </w:r>
      <w:r w:rsidR="00337FAA">
        <w:rPr>
          <w:rFonts w:ascii="Times New Roman" w:hAnsi="Times New Roman" w:cs="Times New Roman"/>
          <w:sz w:val="24"/>
          <w:szCs w:val="24"/>
        </w:rPr>
        <w:t xml:space="preserve">, a explosão de crimes durante os anos </w:t>
      </w:r>
      <w:r w:rsidR="00193E33">
        <w:rPr>
          <w:rFonts w:ascii="Times New Roman" w:hAnsi="Times New Roman" w:cs="Times New Roman"/>
          <w:sz w:val="24"/>
          <w:szCs w:val="24"/>
        </w:rPr>
        <w:t>19</w:t>
      </w:r>
      <w:r w:rsidR="00337FAA">
        <w:rPr>
          <w:rFonts w:ascii="Times New Roman" w:hAnsi="Times New Roman" w:cs="Times New Roman"/>
          <w:sz w:val="24"/>
          <w:szCs w:val="24"/>
        </w:rPr>
        <w:t xml:space="preserve">60 e </w:t>
      </w:r>
      <w:r w:rsidR="00193E33">
        <w:rPr>
          <w:rFonts w:ascii="Times New Roman" w:hAnsi="Times New Roman" w:cs="Times New Roman"/>
          <w:sz w:val="24"/>
          <w:szCs w:val="24"/>
        </w:rPr>
        <w:t>19</w:t>
      </w:r>
      <w:r w:rsidR="00337FAA">
        <w:rPr>
          <w:rFonts w:ascii="Times New Roman" w:hAnsi="Times New Roman" w:cs="Times New Roman"/>
          <w:sz w:val="24"/>
          <w:szCs w:val="24"/>
        </w:rPr>
        <w:t>70, poderia ser parcialmente explicad</w:t>
      </w:r>
      <w:r w:rsidR="00193E33">
        <w:rPr>
          <w:rFonts w:ascii="Times New Roman" w:hAnsi="Times New Roman" w:cs="Times New Roman"/>
          <w:sz w:val="24"/>
          <w:szCs w:val="24"/>
        </w:rPr>
        <w:t>a</w:t>
      </w:r>
      <w:r w:rsidR="00337FAA">
        <w:rPr>
          <w:rFonts w:ascii="Times New Roman" w:hAnsi="Times New Roman" w:cs="Times New Roman"/>
          <w:sz w:val="24"/>
          <w:szCs w:val="24"/>
        </w:rPr>
        <w:t xml:space="preserve"> por uma mudança demográfica nos EUA, ocasionada pelo </w:t>
      </w:r>
      <w:r w:rsidR="00337FAA" w:rsidRPr="00337FAA">
        <w:rPr>
          <w:rFonts w:ascii="Times New Roman" w:hAnsi="Times New Roman" w:cs="Times New Roman"/>
          <w:i/>
          <w:sz w:val="24"/>
          <w:szCs w:val="24"/>
        </w:rPr>
        <w:t>baby-boom</w:t>
      </w:r>
      <w:r w:rsidR="00337FAA">
        <w:rPr>
          <w:rFonts w:ascii="Times New Roman" w:hAnsi="Times New Roman" w:cs="Times New Roman"/>
          <w:sz w:val="24"/>
          <w:szCs w:val="24"/>
        </w:rPr>
        <w:t xml:space="preserve">, que se deu logo após a II Guerra Mundial. Do mesmo modo, </w:t>
      </w:r>
      <w:r w:rsidR="00480C97">
        <w:rPr>
          <w:rFonts w:ascii="Times New Roman" w:hAnsi="Times New Roman" w:cs="Times New Roman"/>
          <w:sz w:val="24"/>
          <w:szCs w:val="24"/>
        </w:rPr>
        <w:t>Fox acentuou</w:t>
      </w:r>
      <w:r w:rsidR="00337FAA">
        <w:rPr>
          <w:rFonts w:ascii="Times New Roman" w:hAnsi="Times New Roman" w:cs="Times New Roman"/>
          <w:sz w:val="24"/>
          <w:szCs w:val="24"/>
        </w:rPr>
        <w:t xml:space="preserve"> que a transição para a maturidade </w:t>
      </w:r>
      <w:proofErr w:type="gramStart"/>
      <w:r w:rsidR="00337FAA">
        <w:rPr>
          <w:rFonts w:ascii="Times New Roman" w:hAnsi="Times New Roman" w:cs="Times New Roman"/>
          <w:sz w:val="24"/>
          <w:szCs w:val="24"/>
        </w:rPr>
        <w:t xml:space="preserve">dos </w:t>
      </w:r>
      <w:r w:rsidR="00337FAA" w:rsidRPr="00337FAA">
        <w:rPr>
          <w:rFonts w:ascii="Times New Roman" w:hAnsi="Times New Roman" w:cs="Times New Roman"/>
          <w:i/>
          <w:sz w:val="24"/>
          <w:szCs w:val="24"/>
        </w:rPr>
        <w:t>baby-boomers</w:t>
      </w:r>
      <w:proofErr w:type="gramEnd"/>
      <w:r w:rsidR="00337FAA">
        <w:rPr>
          <w:rFonts w:ascii="Times New Roman" w:hAnsi="Times New Roman" w:cs="Times New Roman"/>
          <w:sz w:val="24"/>
          <w:szCs w:val="24"/>
        </w:rPr>
        <w:t xml:space="preserve"> ajudaria a explicar a diminuição </w:t>
      </w:r>
      <w:r w:rsidR="004670AA">
        <w:rPr>
          <w:rFonts w:ascii="Times New Roman" w:hAnsi="Times New Roman" w:cs="Times New Roman"/>
          <w:sz w:val="24"/>
          <w:szCs w:val="24"/>
        </w:rPr>
        <w:t>dos homicídios que se segui</w:t>
      </w:r>
      <w:r w:rsidR="002C66CE">
        <w:rPr>
          <w:rFonts w:ascii="Times New Roman" w:hAnsi="Times New Roman" w:cs="Times New Roman"/>
          <w:sz w:val="24"/>
          <w:szCs w:val="24"/>
        </w:rPr>
        <w:t>u</w:t>
      </w:r>
      <w:r w:rsidR="004670AA">
        <w:rPr>
          <w:rFonts w:ascii="Times New Roman" w:hAnsi="Times New Roman" w:cs="Times New Roman"/>
          <w:sz w:val="24"/>
          <w:szCs w:val="24"/>
        </w:rPr>
        <w:t xml:space="preserve"> nos anos </w:t>
      </w:r>
      <w:r w:rsidR="00193E33">
        <w:rPr>
          <w:rFonts w:ascii="Times New Roman" w:hAnsi="Times New Roman" w:cs="Times New Roman"/>
          <w:sz w:val="24"/>
          <w:szCs w:val="24"/>
        </w:rPr>
        <w:t>19</w:t>
      </w:r>
      <w:r w:rsidR="004670AA">
        <w:rPr>
          <w:rFonts w:ascii="Times New Roman" w:hAnsi="Times New Roman" w:cs="Times New Roman"/>
          <w:sz w:val="24"/>
          <w:szCs w:val="24"/>
        </w:rPr>
        <w:t xml:space="preserve">80. </w:t>
      </w:r>
    </w:p>
    <w:p w:rsidR="00060064" w:rsidRDefault="00970428" w:rsidP="00060064">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Pelo que sabemos, n</w:t>
      </w:r>
      <w:r w:rsidR="00060064">
        <w:rPr>
          <w:rFonts w:ascii="Times New Roman" w:hAnsi="Times New Roman" w:cs="Times New Roman"/>
          <w:sz w:val="24"/>
          <w:szCs w:val="24"/>
        </w:rPr>
        <w:t xml:space="preserve">o Brasil, De Mello e </w:t>
      </w:r>
      <w:r w:rsidR="00060064">
        <w:rPr>
          <w:rFonts w:ascii="TimesNewRomanPSMT" w:hAnsi="TimesNewRomanPSMT" w:cs="TimesNewRomanPSMT"/>
          <w:sz w:val="24"/>
          <w:szCs w:val="24"/>
        </w:rPr>
        <w:t>Schneider</w:t>
      </w:r>
      <w:r w:rsidR="00060064">
        <w:rPr>
          <w:rFonts w:ascii="Times New Roman" w:hAnsi="Times New Roman" w:cs="Times New Roman"/>
          <w:sz w:val="24"/>
          <w:szCs w:val="24"/>
        </w:rPr>
        <w:t xml:space="preserve"> (20</w:t>
      </w:r>
      <w:r w:rsidR="00084491">
        <w:rPr>
          <w:rFonts w:ascii="Times New Roman" w:hAnsi="Times New Roman" w:cs="Times New Roman"/>
          <w:sz w:val="24"/>
          <w:szCs w:val="24"/>
        </w:rPr>
        <w:t>10</w:t>
      </w:r>
      <w:r w:rsidR="00060064">
        <w:rPr>
          <w:rFonts w:ascii="Times New Roman" w:hAnsi="Times New Roman" w:cs="Times New Roman"/>
          <w:sz w:val="24"/>
          <w:szCs w:val="24"/>
        </w:rPr>
        <w:t xml:space="preserve">) foram os únicos que </w:t>
      </w:r>
      <w:r w:rsidR="00127E72">
        <w:rPr>
          <w:rFonts w:ascii="Times New Roman" w:hAnsi="Times New Roman" w:cs="Times New Roman"/>
          <w:sz w:val="24"/>
          <w:szCs w:val="24"/>
        </w:rPr>
        <w:t>analisaram</w:t>
      </w:r>
      <w:r w:rsidR="00060064">
        <w:rPr>
          <w:rFonts w:ascii="Times New Roman" w:hAnsi="Times New Roman" w:cs="Times New Roman"/>
          <w:sz w:val="24"/>
          <w:szCs w:val="24"/>
        </w:rPr>
        <w:t xml:space="preserve"> o efeito isolado da mudança da parcela etária juvenil sobre a taxa de homicídios. </w:t>
      </w:r>
      <w:r w:rsidR="00613A38">
        <w:rPr>
          <w:rFonts w:ascii="Times New Roman" w:hAnsi="Times New Roman" w:cs="Times New Roman"/>
          <w:sz w:val="24"/>
          <w:szCs w:val="24"/>
        </w:rPr>
        <w:t xml:space="preserve">Esses </w:t>
      </w:r>
      <w:r w:rsidR="00060064">
        <w:rPr>
          <w:rFonts w:ascii="Times New Roman" w:hAnsi="Times New Roman" w:cs="Times New Roman"/>
          <w:sz w:val="24"/>
          <w:szCs w:val="24"/>
        </w:rPr>
        <w:t xml:space="preserve">autores estimaram que o aumento de 1% da parcela de jovens de 15 a 24 anos na população, gera um crescimento de </w:t>
      </w:r>
      <w:r w:rsidR="00084491">
        <w:rPr>
          <w:rFonts w:ascii="Times New Roman" w:hAnsi="Times New Roman" w:cs="Times New Roman"/>
          <w:sz w:val="24"/>
          <w:szCs w:val="24"/>
        </w:rPr>
        <w:t>4,5</w:t>
      </w:r>
      <w:r w:rsidR="00060064">
        <w:rPr>
          <w:rFonts w:ascii="Times New Roman" w:hAnsi="Times New Roman" w:cs="Times New Roman"/>
          <w:sz w:val="24"/>
          <w:szCs w:val="24"/>
        </w:rPr>
        <w:t>% na taxa de homicídios em São Paulo.</w:t>
      </w:r>
    </w:p>
    <w:p w:rsidR="00B23671" w:rsidRDefault="00B23671" w:rsidP="000528EA">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A maior dificuldade em analisar o efeito da estrutura demográfica sobre crimes, no plano agregado</w:t>
      </w:r>
      <w:r w:rsidR="007D0B91">
        <w:rPr>
          <w:rFonts w:ascii="Times New Roman" w:hAnsi="Times New Roman" w:cs="Times New Roman"/>
          <w:sz w:val="24"/>
          <w:szCs w:val="24"/>
        </w:rPr>
        <w:t>,</w:t>
      </w:r>
      <w:r>
        <w:rPr>
          <w:rFonts w:ascii="Times New Roman" w:hAnsi="Times New Roman" w:cs="Times New Roman"/>
          <w:sz w:val="24"/>
          <w:szCs w:val="24"/>
        </w:rPr>
        <w:t xml:space="preserve"> consiste em conseguir separar inúmeros condicionantes </w:t>
      </w:r>
      <w:r w:rsidR="007D0B91">
        <w:rPr>
          <w:rFonts w:ascii="Times New Roman" w:hAnsi="Times New Roman" w:cs="Times New Roman"/>
          <w:sz w:val="24"/>
          <w:szCs w:val="24"/>
        </w:rPr>
        <w:t>desse fenômeno</w:t>
      </w:r>
      <w:r w:rsidR="00A071D7">
        <w:rPr>
          <w:rFonts w:ascii="Times New Roman" w:hAnsi="Times New Roman" w:cs="Times New Roman"/>
          <w:sz w:val="24"/>
          <w:szCs w:val="24"/>
        </w:rPr>
        <w:t>,</w:t>
      </w:r>
      <w:r>
        <w:rPr>
          <w:rFonts w:ascii="Times New Roman" w:hAnsi="Times New Roman" w:cs="Times New Roman"/>
          <w:sz w:val="24"/>
          <w:szCs w:val="24"/>
        </w:rPr>
        <w:t xml:space="preserve"> que afetam a dinâmica social e econômica das localidades.</w:t>
      </w:r>
    </w:p>
    <w:p w:rsidR="004C56D2" w:rsidRDefault="00314ECE" w:rsidP="00811593">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Por outro lado, a interação de alguns desses fatores </w:t>
      </w:r>
      <w:r w:rsidR="00364948">
        <w:rPr>
          <w:rFonts w:ascii="Times New Roman" w:hAnsi="Times New Roman" w:cs="Times New Roman"/>
          <w:sz w:val="24"/>
          <w:szCs w:val="24"/>
        </w:rPr>
        <w:t xml:space="preserve">com a juventude pode arrefecer ou potencializar a criminalidade juvenil. </w:t>
      </w:r>
      <w:r w:rsidR="00DB2D6C">
        <w:rPr>
          <w:rFonts w:ascii="Times New Roman" w:hAnsi="Times New Roman" w:cs="Times New Roman"/>
          <w:sz w:val="24"/>
          <w:szCs w:val="24"/>
        </w:rPr>
        <w:t xml:space="preserve">Um exemplo se refere às oportunidades no </w:t>
      </w:r>
      <w:r w:rsidR="00A41850" w:rsidRPr="00060064">
        <w:rPr>
          <w:rFonts w:ascii="Times New Roman" w:hAnsi="Times New Roman" w:cs="Times New Roman"/>
          <w:sz w:val="24"/>
          <w:szCs w:val="24"/>
        </w:rPr>
        <w:t>mercado de trabalho.</w:t>
      </w:r>
      <w:r w:rsidR="001F7A1D" w:rsidRPr="00060064">
        <w:rPr>
          <w:rFonts w:ascii="Times New Roman" w:hAnsi="Times New Roman" w:cs="Times New Roman"/>
          <w:sz w:val="24"/>
          <w:szCs w:val="24"/>
        </w:rPr>
        <w:t xml:space="preserve"> </w:t>
      </w:r>
      <w:r w:rsidR="00DB2D6C">
        <w:rPr>
          <w:rFonts w:ascii="Times New Roman" w:hAnsi="Times New Roman" w:cs="Times New Roman"/>
          <w:sz w:val="24"/>
          <w:szCs w:val="24"/>
        </w:rPr>
        <w:t>O aumento do</w:t>
      </w:r>
      <w:r w:rsidR="001F7A1D" w:rsidRPr="00060064">
        <w:rPr>
          <w:rFonts w:ascii="Times New Roman" w:hAnsi="Times New Roman" w:cs="Times New Roman"/>
          <w:sz w:val="24"/>
          <w:szCs w:val="24"/>
        </w:rPr>
        <w:t xml:space="preserve"> contingente de jovens</w:t>
      </w:r>
      <w:r w:rsidR="00DB2D6C">
        <w:rPr>
          <w:rFonts w:ascii="Times New Roman" w:hAnsi="Times New Roman" w:cs="Times New Roman"/>
          <w:sz w:val="24"/>
          <w:szCs w:val="24"/>
        </w:rPr>
        <w:t xml:space="preserve"> na população,</w:t>
      </w:r>
      <w:r w:rsidR="001B11C9" w:rsidRPr="00060064">
        <w:rPr>
          <w:rFonts w:ascii="Times New Roman" w:hAnsi="Times New Roman" w:cs="Times New Roman"/>
          <w:sz w:val="24"/>
          <w:szCs w:val="24"/>
        </w:rPr>
        <w:t xml:space="preserve"> </w:t>
      </w:r>
      <w:r w:rsidR="00DB2D6C">
        <w:rPr>
          <w:rFonts w:ascii="Times New Roman" w:hAnsi="Times New Roman" w:cs="Times New Roman"/>
          <w:sz w:val="24"/>
          <w:szCs w:val="24"/>
        </w:rPr>
        <w:t>ao elevar a competição pelos postos</w:t>
      </w:r>
      <w:r w:rsidR="001B11C9" w:rsidRPr="00060064">
        <w:rPr>
          <w:rFonts w:ascii="Times New Roman" w:hAnsi="Times New Roman" w:cs="Times New Roman"/>
          <w:sz w:val="24"/>
          <w:szCs w:val="24"/>
        </w:rPr>
        <w:t xml:space="preserve"> de trabalho </w:t>
      </w:r>
      <w:r w:rsidR="00DB2D6C">
        <w:rPr>
          <w:rFonts w:ascii="Times New Roman" w:hAnsi="Times New Roman" w:cs="Times New Roman"/>
          <w:sz w:val="24"/>
          <w:szCs w:val="24"/>
        </w:rPr>
        <w:t>em que se necessita de menos experiência</w:t>
      </w:r>
      <w:r w:rsidR="00811593">
        <w:rPr>
          <w:rFonts w:ascii="Times New Roman" w:hAnsi="Times New Roman" w:cs="Times New Roman"/>
          <w:sz w:val="24"/>
          <w:szCs w:val="24"/>
        </w:rPr>
        <w:t xml:space="preserve">, pode fazer aumentar a taxa de desemprego de jovens e diminuir o seu salário, o que poderia funcionar como um incentivo a favor do crime, conforme apontado por </w:t>
      </w:r>
      <w:r w:rsidR="00500539">
        <w:rPr>
          <w:rFonts w:ascii="Times New Roman" w:hAnsi="Times New Roman" w:cs="Times New Roman"/>
          <w:sz w:val="24"/>
          <w:szCs w:val="24"/>
        </w:rPr>
        <w:t xml:space="preserve">Gould, Weinberg e </w:t>
      </w:r>
      <w:proofErr w:type="spellStart"/>
      <w:r w:rsidR="00500539">
        <w:rPr>
          <w:rFonts w:ascii="Times New Roman" w:hAnsi="Times New Roman" w:cs="Times New Roman"/>
          <w:sz w:val="24"/>
          <w:szCs w:val="24"/>
        </w:rPr>
        <w:t>Mustard</w:t>
      </w:r>
      <w:proofErr w:type="spellEnd"/>
      <w:r w:rsidR="00500539">
        <w:rPr>
          <w:rFonts w:ascii="Times New Roman" w:hAnsi="Times New Roman" w:cs="Times New Roman"/>
          <w:sz w:val="24"/>
          <w:szCs w:val="24"/>
        </w:rPr>
        <w:t xml:space="preserve"> (</w:t>
      </w:r>
      <w:r w:rsidR="00A41850" w:rsidRPr="00060064">
        <w:rPr>
          <w:rFonts w:ascii="Times New Roman" w:hAnsi="Times New Roman" w:cs="Times New Roman"/>
          <w:sz w:val="24"/>
          <w:szCs w:val="24"/>
        </w:rPr>
        <w:t>2002</w:t>
      </w:r>
      <w:r w:rsidR="00500539">
        <w:rPr>
          <w:rFonts w:ascii="Times New Roman" w:hAnsi="Times New Roman" w:cs="Times New Roman"/>
          <w:sz w:val="24"/>
          <w:szCs w:val="24"/>
        </w:rPr>
        <w:t>)</w:t>
      </w:r>
      <w:r w:rsidR="00811593">
        <w:rPr>
          <w:rFonts w:ascii="Times New Roman" w:hAnsi="Times New Roman" w:cs="Times New Roman"/>
          <w:sz w:val="24"/>
          <w:szCs w:val="24"/>
        </w:rPr>
        <w:t xml:space="preserve"> e Cerqueira e Moura (2014). </w:t>
      </w:r>
    </w:p>
    <w:p w:rsidR="00811593" w:rsidRDefault="00811593" w:rsidP="00811593">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Neste </w:t>
      </w:r>
      <w:r w:rsidR="002E59D6">
        <w:rPr>
          <w:rFonts w:ascii="Times New Roman" w:hAnsi="Times New Roman" w:cs="Times New Roman"/>
          <w:sz w:val="24"/>
          <w:szCs w:val="24"/>
        </w:rPr>
        <w:t>estudo</w:t>
      </w:r>
      <w:r>
        <w:rPr>
          <w:rFonts w:ascii="Times New Roman" w:hAnsi="Times New Roman" w:cs="Times New Roman"/>
          <w:sz w:val="24"/>
          <w:szCs w:val="24"/>
        </w:rPr>
        <w:t xml:space="preserve"> objetivamos, em primeiro lugar, analisar o efeito da proporção de homens jovens (15 a 29 anos) na população</w:t>
      </w:r>
      <w:r w:rsidR="00341C7F">
        <w:rPr>
          <w:rFonts w:ascii="Times New Roman" w:hAnsi="Times New Roman" w:cs="Times New Roman"/>
          <w:sz w:val="24"/>
          <w:szCs w:val="24"/>
        </w:rPr>
        <w:t>,</w:t>
      </w:r>
      <w:r>
        <w:rPr>
          <w:rFonts w:ascii="Times New Roman" w:hAnsi="Times New Roman" w:cs="Times New Roman"/>
          <w:sz w:val="24"/>
          <w:szCs w:val="24"/>
        </w:rPr>
        <w:t xml:space="preserve"> sobre a taxa de homicídios nos municípios brasileiros. Adicionalmente, com base em nossas estimativas e numa previsão sobre a </w:t>
      </w:r>
      <w:r>
        <w:rPr>
          <w:rFonts w:ascii="Times New Roman" w:hAnsi="Times New Roman" w:cs="Times New Roman"/>
          <w:sz w:val="24"/>
          <w:szCs w:val="24"/>
        </w:rPr>
        <w:lastRenderedPageBreak/>
        <w:t xml:space="preserve">evolução da </w:t>
      </w:r>
      <w:r w:rsidR="00463545">
        <w:rPr>
          <w:rFonts w:ascii="Times New Roman" w:hAnsi="Times New Roman" w:cs="Times New Roman"/>
          <w:sz w:val="24"/>
          <w:szCs w:val="24"/>
        </w:rPr>
        <w:t xml:space="preserve">dinâmica </w:t>
      </w:r>
      <w:r>
        <w:rPr>
          <w:rFonts w:ascii="Times New Roman" w:hAnsi="Times New Roman" w:cs="Times New Roman"/>
          <w:sz w:val="24"/>
          <w:szCs w:val="24"/>
        </w:rPr>
        <w:t>demográfica, discutiremos o efeito do envelhecimento da população brasileira sobre a taxa de homicídios no Brasil até 2050.</w:t>
      </w:r>
      <w:r w:rsidR="00341C7F">
        <w:rPr>
          <w:rFonts w:ascii="Times New Roman" w:hAnsi="Times New Roman" w:cs="Times New Roman"/>
          <w:sz w:val="24"/>
          <w:szCs w:val="24"/>
        </w:rPr>
        <w:t xml:space="preserve"> Este </w:t>
      </w:r>
      <w:r w:rsidR="006C10EA">
        <w:rPr>
          <w:rFonts w:ascii="Times New Roman" w:hAnsi="Times New Roman" w:cs="Times New Roman"/>
          <w:sz w:val="24"/>
          <w:szCs w:val="24"/>
        </w:rPr>
        <w:t>artigo</w:t>
      </w:r>
      <w:r w:rsidR="00341C7F">
        <w:rPr>
          <w:rFonts w:ascii="Times New Roman" w:hAnsi="Times New Roman" w:cs="Times New Roman"/>
          <w:sz w:val="24"/>
          <w:szCs w:val="24"/>
        </w:rPr>
        <w:t xml:space="preserve"> está organizado em </w:t>
      </w:r>
      <w:r w:rsidR="00127E72">
        <w:rPr>
          <w:rFonts w:ascii="Times New Roman" w:hAnsi="Times New Roman" w:cs="Times New Roman"/>
          <w:sz w:val="24"/>
          <w:szCs w:val="24"/>
        </w:rPr>
        <w:t>cinco</w:t>
      </w:r>
      <w:r w:rsidR="00500539">
        <w:rPr>
          <w:rFonts w:ascii="Times New Roman" w:hAnsi="Times New Roman" w:cs="Times New Roman"/>
          <w:sz w:val="24"/>
          <w:szCs w:val="24"/>
        </w:rPr>
        <w:t xml:space="preserve"> seções. Além dest</w:t>
      </w:r>
      <w:r w:rsidR="00341C7F">
        <w:rPr>
          <w:rFonts w:ascii="Times New Roman" w:hAnsi="Times New Roman" w:cs="Times New Roman"/>
          <w:sz w:val="24"/>
          <w:szCs w:val="24"/>
        </w:rPr>
        <w:t xml:space="preserve">a introdução, faremos uma análise descritiva dos dados e apresentaremos alguns fatos estilizados sobre a relação entre </w:t>
      </w:r>
      <w:r w:rsidR="00463545">
        <w:rPr>
          <w:rFonts w:ascii="Times New Roman" w:hAnsi="Times New Roman" w:cs="Times New Roman"/>
          <w:sz w:val="24"/>
          <w:szCs w:val="24"/>
        </w:rPr>
        <w:t xml:space="preserve">dinâmica </w:t>
      </w:r>
      <w:r w:rsidR="00341C7F">
        <w:rPr>
          <w:rFonts w:ascii="Times New Roman" w:hAnsi="Times New Roman" w:cs="Times New Roman"/>
          <w:sz w:val="24"/>
          <w:szCs w:val="24"/>
        </w:rPr>
        <w:t>demogr</w:t>
      </w:r>
      <w:r w:rsidR="00463545">
        <w:rPr>
          <w:rFonts w:ascii="Times New Roman" w:hAnsi="Times New Roman" w:cs="Times New Roman"/>
          <w:sz w:val="24"/>
          <w:szCs w:val="24"/>
        </w:rPr>
        <w:t>á</w:t>
      </w:r>
      <w:r w:rsidR="00341C7F">
        <w:rPr>
          <w:rFonts w:ascii="Times New Roman" w:hAnsi="Times New Roman" w:cs="Times New Roman"/>
          <w:sz w:val="24"/>
          <w:szCs w:val="24"/>
        </w:rPr>
        <w:t>fi</w:t>
      </w:r>
      <w:r w:rsidR="00463545">
        <w:rPr>
          <w:rFonts w:ascii="Times New Roman" w:hAnsi="Times New Roman" w:cs="Times New Roman"/>
          <w:sz w:val="24"/>
          <w:szCs w:val="24"/>
        </w:rPr>
        <w:t>c</w:t>
      </w:r>
      <w:r w:rsidR="00341C7F">
        <w:rPr>
          <w:rFonts w:ascii="Times New Roman" w:hAnsi="Times New Roman" w:cs="Times New Roman"/>
          <w:sz w:val="24"/>
          <w:szCs w:val="24"/>
        </w:rPr>
        <w:t>a e homicídios no Brasil</w:t>
      </w:r>
      <w:r w:rsidR="007120CA">
        <w:rPr>
          <w:rFonts w:ascii="Times New Roman" w:hAnsi="Times New Roman" w:cs="Times New Roman"/>
          <w:sz w:val="24"/>
          <w:szCs w:val="24"/>
        </w:rPr>
        <w:t xml:space="preserve"> nas duas últimas décadas</w:t>
      </w:r>
      <w:r w:rsidR="00341C7F">
        <w:rPr>
          <w:rFonts w:ascii="Times New Roman" w:hAnsi="Times New Roman" w:cs="Times New Roman"/>
          <w:sz w:val="24"/>
          <w:szCs w:val="24"/>
        </w:rPr>
        <w:t xml:space="preserve">. Na terceira seção apresentaremos dois modelos econométricos relacionando os fenômenos. O primeiro modelo, mais simples, conhecido na literatura como </w:t>
      </w:r>
      <w:r w:rsidR="00341C7F" w:rsidRPr="004C56D2">
        <w:rPr>
          <w:rFonts w:ascii="Times New Roman" w:hAnsi="Times New Roman" w:cs="Times New Roman"/>
          <w:i/>
          <w:sz w:val="24"/>
          <w:szCs w:val="24"/>
        </w:rPr>
        <w:t>shift-</w:t>
      </w:r>
      <w:proofErr w:type="spellStart"/>
      <w:r w:rsidR="00341C7F" w:rsidRPr="004C56D2">
        <w:rPr>
          <w:rFonts w:ascii="Times New Roman" w:hAnsi="Times New Roman" w:cs="Times New Roman"/>
          <w:i/>
          <w:sz w:val="24"/>
          <w:szCs w:val="24"/>
        </w:rPr>
        <w:t>share</w:t>
      </w:r>
      <w:proofErr w:type="spellEnd"/>
      <w:r w:rsidR="00341C7F">
        <w:rPr>
          <w:rFonts w:ascii="Times New Roman" w:hAnsi="Times New Roman" w:cs="Times New Roman"/>
          <w:sz w:val="24"/>
          <w:szCs w:val="24"/>
        </w:rPr>
        <w:t xml:space="preserve">, </w:t>
      </w:r>
      <w:r w:rsidR="00127E72">
        <w:rPr>
          <w:rFonts w:ascii="Times New Roman" w:hAnsi="Times New Roman" w:cs="Times New Roman"/>
          <w:sz w:val="24"/>
          <w:szCs w:val="24"/>
        </w:rPr>
        <w:t>possibilita que calculemos</w:t>
      </w:r>
      <w:r w:rsidR="00341C7F">
        <w:rPr>
          <w:rFonts w:ascii="Times New Roman" w:hAnsi="Times New Roman" w:cs="Times New Roman"/>
          <w:sz w:val="24"/>
          <w:szCs w:val="24"/>
        </w:rPr>
        <w:t xml:space="preserve"> um</w:t>
      </w:r>
      <w:r w:rsidR="00127E72">
        <w:rPr>
          <w:rFonts w:ascii="Times New Roman" w:hAnsi="Times New Roman" w:cs="Times New Roman"/>
          <w:sz w:val="24"/>
          <w:szCs w:val="24"/>
        </w:rPr>
        <w:t>a taxa de h</w:t>
      </w:r>
      <w:r w:rsidR="00970428">
        <w:rPr>
          <w:rFonts w:ascii="Times New Roman" w:hAnsi="Times New Roman" w:cs="Times New Roman"/>
          <w:sz w:val="24"/>
          <w:szCs w:val="24"/>
        </w:rPr>
        <w:t xml:space="preserve">omicídio contrafactual entre 1991 e 2010, </w:t>
      </w:r>
      <w:r w:rsidR="00127E72">
        <w:rPr>
          <w:rFonts w:ascii="Times New Roman" w:hAnsi="Times New Roman" w:cs="Times New Roman"/>
          <w:sz w:val="24"/>
          <w:szCs w:val="24"/>
        </w:rPr>
        <w:t>no Brasil, supondo que a vitimização por cada idade não se alterasse. O segundo modelo envolve análise de dados em painel,</w:t>
      </w:r>
      <w:r w:rsidR="00970428">
        <w:rPr>
          <w:rFonts w:ascii="Times New Roman" w:hAnsi="Times New Roman" w:cs="Times New Roman"/>
          <w:sz w:val="24"/>
          <w:szCs w:val="24"/>
        </w:rPr>
        <w:t xml:space="preserve"> que se constitui em um importante instrumento para</w:t>
      </w:r>
      <w:r w:rsidR="00E921BA">
        <w:rPr>
          <w:rFonts w:ascii="Times New Roman" w:hAnsi="Times New Roman" w:cs="Times New Roman"/>
          <w:sz w:val="24"/>
          <w:szCs w:val="24"/>
        </w:rPr>
        <w:t xml:space="preserve"> se contornar o problema</w:t>
      </w:r>
      <w:r w:rsidR="00127E72">
        <w:rPr>
          <w:rFonts w:ascii="Times New Roman" w:hAnsi="Times New Roman" w:cs="Times New Roman"/>
          <w:sz w:val="24"/>
          <w:szCs w:val="24"/>
        </w:rPr>
        <w:t xml:space="preserve"> de variáveis omitidas</w:t>
      </w:r>
      <w:r w:rsidR="00970428">
        <w:rPr>
          <w:rFonts w:ascii="Times New Roman" w:hAnsi="Times New Roman" w:cs="Times New Roman"/>
          <w:sz w:val="24"/>
          <w:szCs w:val="24"/>
        </w:rPr>
        <w:t>.</w:t>
      </w:r>
      <w:r w:rsidR="00127E72">
        <w:rPr>
          <w:rFonts w:ascii="Times New Roman" w:hAnsi="Times New Roman" w:cs="Times New Roman"/>
          <w:sz w:val="24"/>
          <w:szCs w:val="24"/>
        </w:rPr>
        <w:t xml:space="preserve"> A quarta seção foi reservada para analisarmos a projeção da taxa de homicídio até 2050, considerando exclusivamente a </w:t>
      </w:r>
      <w:r w:rsidR="00500539">
        <w:rPr>
          <w:rFonts w:ascii="Times New Roman" w:hAnsi="Times New Roman" w:cs="Times New Roman"/>
          <w:sz w:val="24"/>
          <w:szCs w:val="24"/>
        </w:rPr>
        <w:t xml:space="preserve">predição da </w:t>
      </w:r>
      <w:r w:rsidR="00127E72">
        <w:rPr>
          <w:rFonts w:ascii="Times New Roman" w:hAnsi="Times New Roman" w:cs="Times New Roman"/>
          <w:sz w:val="24"/>
          <w:szCs w:val="24"/>
        </w:rPr>
        <w:t>evolução da estrutura demográfica brasileira. Por</w:t>
      </w:r>
      <w:r w:rsidR="00500539">
        <w:rPr>
          <w:rFonts w:ascii="Times New Roman" w:hAnsi="Times New Roman" w:cs="Times New Roman"/>
          <w:sz w:val="24"/>
          <w:szCs w:val="24"/>
        </w:rPr>
        <w:t xml:space="preserve"> último</w:t>
      </w:r>
      <w:r w:rsidR="00127E72">
        <w:rPr>
          <w:rFonts w:ascii="Times New Roman" w:hAnsi="Times New Roman" w:cs="Times New Roman"/>
          <w:sz w:val="24"/>
          <w:szCs w:val="24"/>
        </w:rPr>
        <w:t xml:space="preserve">, seguem as conclusões e </w:t>
      </w:r>
      <w:r w:rsidR="00463545">
        <w:rPr>
          <w:rFonts w:ascii="Times New Roman" w:hAnsi="Times New Roman" w:cs="Times New Roman"/>
          <w:sz w:val="24"/>
          <w:szCs w:val="24"/>
        </w:rPr>
        <w:t xml:space="preserve">uma </w:t>
      </w:r>
      <w:r w:rsidR="00127E72">
        <w:rPr>
          <w:rFonts w:ascii="Times New Roman" w:hAnsi="Times New Roman" w:cs="Times New Roman"/>
          <w:sz w:val="24"/>
          <w:szCs w:val="24"/>
        </w:rPr>
        <w:t xml:space="preserve">discussão </w:t>
      </w:r>
      <w:r w:rsidR="00463545">
        <w:rPr>
          <w:rFonts w:ascii="Times New Roman" w:hAnsi="Times New Roman" w:cs="Times New Roman"/>
          <w:sz w:val="24"/>
          <w:szCs w:val="24"/>
        </w:rPr>
        <w:t>sobre</w:t>
      </w:r>
      <w:r w:rsidR="00127E72">
        <w:rPr>
          <w:rFonts w:ascii="Times New Roman" w:hAnsi="Times New Roman" w:cs="Times New Roman"/>
          <w:sz w:val="24"/>
          <w:szCs w:val="24"/>
        </w:rPr>
        <w:t xml:space="preserve"> políticas públicas.</w:t>
      </w:r>
    </w:p>
    <w:p w:rsidR="009E5BF7" w:rsidRDefault="009E5BF7" w:rsidP="00811593">
      <w:pPr>
        <w:spacing w:afterLines="200" w:after="480" w:line="360" w:lineRule="auto"/>
        <w:jc w:val="both"/>
        <w:rPr>
          <w:rFonts w:ascii="Times New Roman" w:hAnsi="Times New Roman" w:cs="Times New Roman"/>
          <w:sz w:val="24"/>
          <w:szCs w:val="24"/>
        </w:rPr>
      </w:pPr>
    </w:p>
    <w:p w:rsidR="009E5BF7" w:rsidRDefault="009E5BF7" w:rsidP="00811593">
      <w:pPr>
        <w:spacing w:afterLines="200" w:after="480" w:line="360" w:lineRule="auto"/>
        <w:jc w:val="both"/>
        <w:rPr>
          <w:rFonts w:ascii="Times New Roman" w:hAnsi="Times New Roman" w:cs="Times New Roman"/>
          <w:sz w:val="24"/>
          <w:szCs w:val="24"/>
        </w:rPr>
      </w:pPr>
    </w:p>
    <w:p w:rsidR="00920A58" w:rsidRPr="00920A58" w:rsidRDefault="00920A58" w:rsidP="00811593">
      <w:pPr>
        <w:pStyle w:val="PargrafodaLista"/>
        <w:numPr>
          <w:ilvl w:val="0"/>
          <w:numId w:val="1"/>
        </w:numPr>
        <w:spacing w:afterLines="200" w:after="480" w:line="360" w:lineRule="auto"/>
        <w:jc w:val="both"/>
        <w:rPr>
          <w:rFonts w:ascii="Times New Roman" w:hAnsi="Times New Roman" w:cs="Times New Roman"/>
          <w:b/>
          <w:sz w:val="24"/>
          <w:szCs w:val="24"/>
        </w:rPr>
      </w:pPr>
      <w:r w:rsidRPr="00920A58">
        <w:rPr>
          <w:rFonts w:ascii="Times New Roman" w:hAnsi="Times New Roman" w:cs="Times New Roman"/>
          <w:b/>
          <w:sz w:val="24"/>
          <w:szCs w:val="24"/>
        </w:rPr>
        <w:t>D</w:t>
      </w:r>
      <w:r w:rsidR="00477A8F">
        <w:rPr>
          <w:rFonts w:ascii="Times New Roman" w:hAnsi="Times New Roman" w:cs="Times New Roman"/>
          <w:b/>
          <w:sz w:val="24"/>
          <w:szCs w:val="24"/>
        </w:rPr>
        <w:t>EMOGRAFIA E HOMICÍDIO NO BRASIL</w:t>
      </w:r>
      <w:r w:rsidRPr="00920A58">
        <w:rPr>
          <w:rFonts w:ascii="Times New Roman" w:hAnsi="Times New Roman" w:cs="Times New Roman"/>
          <w:b/>
          <w:sz w:val="24"/>
          <w:szCs w:val="24"/>
        </w:rPr>
        <w:t xml:space="preserve"> </w:t>
      </w:r>
      <w:r>
        <w:rPr>
          <w:rFonts w:ascii="Times New Roman" w:hAnsi="Times New Roman" w:cs="Times New Roman"/>
          <w:b/>
          <w:sz w:val="24"/>
          <w:szCs w:val="24"/>
        </w:rPr>
        <w:t>NAS DUAS ÚLTIMAS DÉCADAS</w:t>
      </w:r>
    </w:p>
    <w:p w:rsidR="00685758" w:rsidRPr="00920A58" w:rsidRDefault="008C55B9" w:rsidP="00920A58">
      <w:pPr>
        <w:spacing w:afterLines="200" w:after="480" w:line="360" w:lineRule="auto"/>
        <w:jc w:val="both"/>
        <w:rPr>
          <w:rFonts w:ascii="Times New Roman" w:hAnsi="Times New Roman" w:cs="Times New Roman"/>
          <w:sz w:val="24"/>
          <w:szCs w:val="24"/>
        </w:rPr>
      </w:pPr>
      <w:r w:rsidRPr="00920A58">
        <w:rPr>
          <w:rFonts w:ascii="Times New Roman" w:hAnsi="Times New Roman" w:cs="Times New Roman"/>
          <w:sz w:val="24"/>
          <w:szCs w:val="24"/>
        </w:rPr>
        <w:t xml:space="preserve">Conforme destacado por Neri </w:t>
      </w:r>
      <w:proofErr w:type="gramStart"/>
      <w:r w:rsidRPr="00A912BC">
        <w:rPr>
          <w:rFonts w:ascii="Times New Roman" w:hAnsi="Times New Roman" w:cs="Times New Roman"/>
          <w:i/>
          <w:sz w:val="24"/>
          <w:szCs w:val="24"/>
        </w:rPr>
        <w:t>et</w:t>
      </w:r>
      <w:proofErr w:type="gramEnd"/>
      <w:r w:rsidRPr="00A912BC">
        <w:rPr>
          <w:rFonts w:ascii="Times New Roman" w:hAnsi="Times New Roman" w:cs="Times New Roman"/>
          <w:i/>
          <w:sz w:val="24"/>
          <w:szCs w:val="24"/>
        </w:rPr>
        <w:t xml:space="preserve"> al.</w:t>
      </w:r>
      <w:r w:rsidRPr="00920A58">
        <w:rPr>
          <w:rFonts w:ascii="Times New Roman" w:hAnsi="Times New Roman" w:cs="Times New Roman"/>
          <w:sz w:val="24"/>
          <w:szCs w:val="24"/>
        </w:rPr>
        <w:t xml:space="preserve"> (2103), nunca na história do Brasil houve tantos jovens (15 a 29 anos)</w:t>
      </w:r>
      <w:r w:rsidR="00256367" w:rsidRPr="00920A58">
        <w:rPr>
          <w:rFonts w:ascii="Times New Roman" w:hAnsi="Times New Roman" w:cs="Times New Roman"/>
          <w:sz w:val="24"/>
          <w:szCs w:val="24"/>
        </w:rPr>
        <w:t xml:space="preserve"> – </w:t>
      </w:r>
      <w:r w:rsidRPr="00920A58">
        <w:rPr>
          <w:rFonts w:ascii="Times New Roman" w:hAnsi="Times New Roman" w:cs="Times New Roman"/>
          <w:sz w:val="24"/>
          <w:szCs w:val="24"/>
        </w:rPr>
        <w:t xml:space="preserve">nem em termos absolutos nem </w:t>
      </w:r>
      <w:r w:rsidR="00256367" w:rsidRPr="00920A58">
        <w:rPr>
          <w:rFonts w:ascii="Times New Roman" w:hAnsi="Times New Roman" w:cs="Times New Roman"/>
          <w:sz w:val="24"/>
          <w:szCs w:val="24"/>
        </w:rPr>
        <w:t xml:space="preserve">em termos </w:t>
      </w:r>
      <w:r w:rsidRPr="00920A58">
        <w:rPr>
          <w:rFonts w:ascii="Times New Roman" w:hAnsi="Times New Roman" w:cs="Times New Roman"/>
          <w:sz w:val="24"/>
          <w:szCs w:val="24"/>
        </w:rPr>
        <w:t>relativos</w:t>
      </w:r>
      <w:r w:rsidR="00256367" w:rsidRPr="00920A58">
        <w:rPr>
          <w:rFonts w:ascii="Times New Roman" w:hAnsi="Times New Roman" w:cs="Times New Roman"/>
          <w:sz w:val="24"/>
          <w:szCs w:val="24"/>
        </w:rPr>
        <w:t xml:space="preserve"> – </w:t>
      </w:r>
      <w:r w:rsidRPr="00920A58">
        <w:rPr>
          <w:rFonts w:ascii="Times New Roman" w:hAnsi="Times New Roman" w:cs="Times New Roman"/>
          <w:sz w:val="24"/>
          <w:szCs w:val="24"/>
        </w:rPr>
        <w:t xml:space="preserve">como verificado na primeira </w:t>
      </w:r>
      <w:proofErr w:type="spellStart"/>
      <w:r w:rsidRPr="00920A58">
        <w:rPr>
          <w:rFonts w:ascii="Times New Roman" w:hAnsi="Times New Roman" w:cs="Times New Roman"/>
          <w:sz w:val="24"/>
          <w:szCs w:val="24"/>
        </w:rPr>
        <w:t>décads</w:t>
      </w:r>
      <w:proofErr w:type="spellEnd"/>
      <w:r w:rsidRPr="00920A58">
        <w:rPr>
          <w:rFonts w:ascii="Times New Roman" w:hAnsi="Times New Roman" w:cs="Times New Roman"/>
          <w:sz w:val="24"/>
          <w:szCs w:val="24"/>
        </w:rPr>
        <w:t xml:space="preserve"> dos 2000. Segundo esses autores, “</w:t>
      </w:r>
      <w:r w:rsidRPr="00920A58">
        <w:rPr>
          <w:rFonts w:ascii="Times New Roman" w:hAnsi="Times New Roman" w:cs="Times New Roman"/>
          <w:i/>
          <w:sz w:val="24"/>
          <w:szCs w:val="24"/>
        </w:rPr>
        <w:t>A juventude se expandiu de maneira acentuada por 20 anos [(...) entre 1983 e 2002]. Permanecerá quase estagnada por outros 20 anos [2003-2022]</w:t>
      </w:r>
      <w:r w:rsidR="00685758" w:rsidRPr="00920A58">
        <w:rPr>
          <w:rFonts w:ascii="Times New Roman" w:hAnsi="Times New Roman" w:cs="Times New Roman"/>
          <w:i/>
          <w:sz w:val="24"/>
          <w:szCs w:val="24"/>
        </w:rPr>
        <w:t>, com pouco mais de 50 milhões, para então, nos 20 anos subsequentes, se contrair no mesmo ritmo com que se expandiu</w:t>
      </w:r>
      <w:r w:rsidR="00685758" w:rsidRPr="00920A58">
        <w:rPr>
          <w:rFonts w:ascii="Times New Roman" w:hAnsi="Times New Roman" w:cs="Times New Roman"/>
          <w:sz w:val="24"/>
          <w:szCs w:val="24"/>
        </w:rPr>
        <w:t xml:space="preserve">” [Neri </w:t>
      </w:r>
      <w:proofErr w:type="gramStart"/>
      <w:r w:rsidR="00685758" w:rsidRPr="00A912BC">
        <w:rPr>
          <w:rFonts w:ascii="Times New Roman" w:hAnsi="Times New Roman" w:cs="Times New Roman"/>
          <w:i/>
          <w:sz w:val="24"/>
          <w:szCs w:val="24"/>
        </w:rPr>
        <w:t>et</w:t>
      </w:r>
      <w:proofErr w:type="gramEnd"/>
      <w:r w:rsidR="00685758" w:rsidRPr="00A912BC">
        <w:rPr>
          <w:rFonts w:ascii="Times New Roman" w:hAnsi="Times New Roman" w:cs="Times New Roman"/>
          <w:i/>
          <w:sz w:val="24"/>
          <w:szCs w:val="24"/>
        </w:rPr>
        <w:t xml:space="preserve"> al</w:t>
      </w:r>
      <w:r w:rsidR="00685758" w:rsidRPr="00920A58">
        <w:rPr>
          <w:rFonts w:ascii="Times New Roman" w:hAnsi="Times New Roman" w:cs="Times New Roman"/>
          <w:sz w:val="24"/>
          <w:szCs w:val="24"/>
        </w:rPr>
        <w:t xml:space="preserve">., 2013, p. 3]. </w:t>
      </w:r>
    </w:p>
    <w:p w:rsidR="00500539" w:rsidRDefault="00685758" w:rsidP="00811593">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Nossa hipótese é que o aumento da proporção de jovens nos </w:t>
      </w:r>
      <w:r w:rsidR="001B4C73">
        <w:rPr>
          <w:rFonts w:ascii="Times New Roman" w:hAnsi="Times New Roman" w:cs="Times New Roman"/>
          <w:sz w:val="24"/>
          <w:szCs w:val="24"/>
        </w:rPr>
        <w:t xml:space="preserve">anos </w:t>
      </w:r>
      <w:r w:rsidR="00463545">
        <w:rPr>
          <w:rFonts w:ascii="Times New Roman" w:hAnsi="Times New Roman" w:cs="Times New Roman"/>
          <w:sz w:val="24"/>
          <w:szCs w:val="24"/>
        </w:rPr>
        <w:t>19</w:t>
      </w:r>
      <w:r>
        <w:rPr>
          <w:rFonts w:ascii="Times New Roman" w:hAnsi="Times New Roman" w:cs="Times New Roman"/>
          <w:sz w:val="24"/>
          <w:szCs w:val="24"/>
        </w:rPr>
        <w:t xml:space="preserve">80 e </w:t>
      </w:r>
      <w:r w:rsidR="00463545">
        <w:rPr>
          <w:rFonts w:ascii="Times New Roman" w:hAnsi="Times New Roman" w:cs="Times New Roman"/>
          <w:sz w:val="24"/>
          <w:szCs w:val="24"/>
        </w:rPr>
        <w:t>19</w:t>
      </w:r>
      <w:r>
        <w:rPr>
          <w:rFonts w:ascii="Times New Roman" w:hAnsi="Times New Roman" w:cs="Times New Roman"/>
          <w:sz w:val="24"/>
          <w:szCs w:val="24"/>
        </w:rPr>
        <w:t xml:space="preserve">90 e </w:t>
      </w:r>
      <w:r w:rsidR="00463545">
        <w:rPr>
          <w:rFonts w:ascii="Times New Roman" w:hAnsi="Times New Roman" w:cs="Times New Roman"/>
          <w:sz w:val="24"/>
          <w:szCs w:val="24"/>
        </w:rPr>
        <w:t xml:space="preserve">a </w:t>
      </w:r>
      <w:r>
        <w:rPr>
          <w:rFonts w:ascii="Times New Roman" w:hAnsi="Times New Roman" w:cs="Times New Roman"/>
          <w:sz w:val="24"/>
          <w:szCs w:val="24"/>
        </w:rPr>
        <w:t xml:space="preserve">sua queda a partir de 2023 constitui um dos elementos importantes para </w:t>
      </w:r>
      <w:r w:rsidR="001B4C73">
        <w:rPr>
          <w:rFonts w:ascii="Times New Roman" w:hAnsi="Times New Roman" w:cs="Times New Roman"/>
          <w:sz w:val="24"/>
          <w:szCs w:val="24"/>
        </w:rPr>
        <w:t xml:space="preserve">ajudar a </w:t>
      </w:r>
      <w:r w:rsidR="005B6F18">
        <w:rPr>
          <w:rFonts w:ascii="Times New Roman" w:hAnsi="Times New Roman" w:cs="Times New Roman"/>
          <w:sz w:val="24"/>
          <w:szCs w:val="24"/>
        </w:rPr>
        <w:t xml:space="preserve">explicar o </w:t>
      </w:r>
      <w:r w:rsidR="005B6F18">
        <w:rPr>
          <w:rFonts w:ascii="Times New Roman" w:hAnsi="Times New Roman" w:cs="Times New Roman"/>
          <w:sz w:val="24"/>
          <w:szCs w:val="24"/>
        </w:rPr>
        <w:lastRenderedPageBreak/>
        <w:t xml:space="preserve">aumento e, posteriormente, </w:t>
      </w:r>
      <w:r w:rsidR="00DA3637">
        <w:rPr>
          <w:rFonts w:ascii="Times New Roman" w:hAnsi="Times New Roman" w:cs="Times New Roman"/>
          <w:sz w:val="24"/>
          <w:szCs w:val="24"/>
        </w:rPr>
        <w:t>a queda</w:t>
      </w:r>
      <w:r w:rsidR="005B6F18">
        <w:rPr>
          <w:rFonts w:ascii="Times New Roman" w:hAnsi="Times New Roman" w:cs="Times New Roman"/>
          <w:sz w:val="24"/>
          <w:szCs w:val="24"/>
        </w:rPr>
        <w:t xml:space="preserve"> </w:t>
      </w:r>
      <w:r>
        <w:rPr>
          <w:rFonts w:ascii="Times New Roman" w:hAnsi="Times New Roman" w:cs="Times New Roman"/>
          <w:sz w:val="24"/>
          <w:szCs w:val="24"/>
        </w:rPr>
        <w:t>da taxa de homicídios nos mesmos períodos</w:t>
      </w:r>
      <w:r w:rsidR="00D52452">
        <w:rPr>
          <w:rFonts w:ascii="Times New Roman" w:hAnsi="Times New Roman" w:cs="Times New Roman"/>
          <w:sz w:val="24"/>
          <w:szCs w:val="24"/>
        </w:rPr>
        <w:t>, no Brasil</w:t>
      </w:r>
      <w:r>
        <w:rPr>
          <w:rFonts w:ascii="Times New Roman" w:hAnsi="Times New Roman" w:cs="Times New Roman"/>
          <w:sz w:val="24"/>
          <w:szCs w:val="24"/>
        </w:rPr>
        <w:t>.</w:t>
      </w:r>
    </w:p>
    <w:p w:rsidR="00984947" w:rsidRDefault="00A071D7" w:rsidP="00984947">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Tendo em vista o objetivo neste trabalho</w:t>
      </w:r>
      <w:r w:rsidR="00984947">
        <w:rPr>
          <w:rFonts w:ascii="Times New Roman" w:hAnsi="Times New Roman" w:cs="Times New Roman"/>
          <w:sz w:val="24"/>
          <w:szCs w:val="24"/>
        </w:rPr>
        <w:t xml:space="preserve">, de analisar a relação entre </w:t>
      </w:r>
      <w:r w:rsidR="00463545">
        <w:rPr>
          <w:rFonts w:ascii="Times New Roman" w:hAnsi="Times New Roman" w:cs="Times New Roman"/>
          <w:sz w:val="24"/>
          <w:szCs w:val="24"/>
        </w:rPr>
        <w:t xml:space="preserve">a dinâmica </w:t>
      </w:r>
      <w:r w:rsidR="00984947">
        <w:rPr>
          <w:rFonts w:ascii="Times New Roman" w:hAnsi="Times New Roman" w:cs="Times New Roman"/>
          <w:sz w:val="24"/>
          <w:szCs w:val="24"/>
        </w:rPr>
        <w:t>demogr</w:t>
      </w:r>
      <w:r w:rsidR="00463545">
        <w:rPr>
          <w:rFonts w:ascii="Times New Roman" w:hAnsi="Times New Roman" w:cs="Times New Roman"/>
          <w:sz w:val="24"/>
          <w:szCs w:val="24"/>
        </w:rPr>
        <w:t>á</w:t>
      </w:r>
      <w:r w:rsidR="00984947">
        <w:rPr>
          <w:rFonts w:ascii="Times New Roman" w:hAnsi="Times New Roman" w:cs="Times New Roman"/>
          <w:sz w:val="24"/>
          <w:szCs w:val="24"/>
        </w:rPr>
        <w:t>fi</w:t>
      </w:r>
      <w:r w:rsidR="00463545">
        <w:rPr>
          <w:rFonts w:ascii="Times New Roman" w:hAnsi="Times New Roman" w:cs="Times New Roman"/>
          <w:sz w:val="24"/>
          <w:szCs w:val="24"/>
        </w:rPr>
        <w:t>c</w:t>
      </w:r>
      <w:r w:rsidR="00984947">
        <w:rPr>
          <w:rFonts w:ascii="Times New Roman" w:hAnsi="Times New Roman" w:cs="Times New Roman"/>
          <w:sz w:val="24"/>
          <w:szCs w:val="24"/>
        </w:rPr>
        <w:t xml:space="preserve">a e homicídios nos municípios brasileiros, utilizaremos ao longo de todo o trabalho as informações provenientes de duas bases de dados: 1) os Censos Demográficos do IBGE de 1991, 2000 e 2010; 2) e o Sistema de Informações sobre Mortalidade do Ministério da </w:t>
      </w:r>
      <w:r w:rsidR="00515145">
        <w:rPr>
          <w:rFonts w:ascii="Times New Roman" w:hAnsi="Times New Roman" w:cs="Times New Roman"/>
          <w:sz w:val="24"/>
          <w:szCs w:val="24"/>
        </w:rPr>
        <w:t>S</w:t>
      </w:r>
      <w:r w:rsidR="00984947">
        <w:rPr>
          <w:rFonts w:ascii="Times New Roman" w:hAnsi="Times New Roman" w:cs="Times New Roman"/>
          <w:sz w:val="24"/>
          <w:szCs w:val="24"/>
        </w:rPr>
        <w:t>aúde (SIM/</w:t>
      </w:r>
      <w:proofErr w:type="spellStart"/>
      <w:r w:rsidR="00984947">
        <w:rPr>
          <w:rFonts w:ascii="Times New Roman" w:hAnsi="Times New Roman" w:cs="Times New Roman"/>
          <w:sz w:val="24"/>
          <w:szCs w:val="24"/>
        </w:rPr>
        <w:t>Dasis</w:t>
      </w:r>
      <w:proofErr w:type="spellEnd"/>
      <w:r w:rsidR="00984947">
        <w:rPr>
          <w:rFonts w:ascii="Times New Roman" w:hAnsi="Times New Roman" w:cs="Times New Roman"/>
          <w:sz w:val="24"/>
          <w:szCs w:val="24"/>
        </w:rPr>
        <w:t>/SVS/MS).</w:t>
      </w:r>
    </w:p>
    <w:p w:rsidR="00AC5D5B" w:rsidRDefault="0095593F" w:rsidP="00B33D33">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003E37A4" w:rsidRPr="004C56D2">
        <w:rPr>
          <w:rFonts w:ascii="Times New Roman" w:hAnsi="Times New Roman" w:cs="Times New Roman"/>
          <w:sz w:val="24"/>
          <w:szCs w:val="24"/>
        </w:rPr>
        <w:t>G</w:t>
      </w:r>
      <w:r w:rsidR="007465FA" w:rsidRPr="004C56D2">
        <w:rPr>
          <w:rFonts w:ascii="Times New Roman" w:hAnsi="Times New Roman" w:cs="Times New Roman"/>
          <w:sz w:val="24"/>
          <w:szCs w:val="24"/>
        </w:rPr>
        <w:t>ráfico 1</w:t>
      </w:r>
      <w:r w:rsidR="00685758">
        <w:rPr>
          <w:rFonts w:ascii="Times New Roman" w:hAnsi="Times New Roman" w:cs="Times New Roman"/>
          <w:sz w:val="24"/>
          <w:szCs w:val="24"/>
        </w:rPr>
        <w:t xml:space="preserve"> – que </w:t>
      </w:r>
      <w:r w:rsidR="00F37C95" w:rsidRPr="004C56D2">
        <w:rPr>
          <w:rFonts w:ascii="Times New Roman" w:hAnsi="Times New Roman" w:cs="Times New Roman"/>
          <w:sz w:val="24"/>
          <w:szCs w:val="24"/>
        </w:rPr>
        <w:t>mostra a distribuição</w:t>
      </w:r>
      <w:r w:rsidR="00F11E34">
        <w:rPr>
          <w:rFonts w:ascii="Times New Roman" w:hAnsi="Times New Roman" w:cs="Times New Roman"/>
          <w:sz w:val="24"/>
          <w:szCs w:val="24"/>
        </w:rPr>
        <w:t xml:space="preserve"> populacional por idade, segundo os Censos Demográficos</w:t>
      </w:r>
      <w:r w:rsidR="005A379B">
        <w:rPr>
          <w:rFonts w:ascii="Times New Roman" w:hAnsi="Times New Roman" w:cs="Times New Roman"/>
          <w:sz w:val="24"/>
          <w:szCs w:val="24"/>
        </w:rPr>
        <w:t xml:space="preserve"> </w:t>
      </w:r>
      <w:r w:rsidR="00685758">
        <w:rPr>
          <w:rFonts w:ascii="Times New Roman" w:hAnsi="Times New Roman" w:cs="Times New Roman"/>
          <w:sz w:val="24"/>
          <w:szCs w:val="24"/>
        </w:rPr>
        <w:t xml:space="preserve">– deixa claro </w:t>
      </w:r>
      <w:r w:rsidR="00984947">
        <w:rPr>
          <w:rFonts w:ascii="Times New Roman" w:hAnsi="Times New Roman" w:cs="Times New Roman"/>
          <w:sz w:val="24"/>
          <w:szCs w:val="24"/>
        </w:rPr>
        <w:t>o</w:t>
      </w:r>
      <w:r w:rsidR="00685758">
        <w:rPr>
          <w:rFonts w:ascii="Times New Roman" w:hAnsi="Times New Roman" w:cs="Times New Roman"/>
          <w:sz w:val="24"/>
          <w:szCs w:val="24"/>
        </w:rPr>
        <w:t xml:space="preserve"> processo de envelhecimento da população</w:t>
      </w:r>
      <w:r w:rsidR="006C10EA">
        <w:rPr>
          <w:rFonts w:ascii="Times New Roman" w:hAnsi="Times New Roman" w:cs="Times New Roman"/>
          <w:sz w:val="24"/>
          <w:szCs w:val="24"/>
        </w:rPr>
        <w:t xml:space="preserve"> já</w:t>
      </w:r>
      <w:r w:rsidR="00984947">
        <w:rPr>
          <w:rFonts w:ascii="Times New Roman" w:hAnsi="Times New Roman" w:cs="Times New Roman"/>
          <w:sz w:val="24"/>
          <w:szCs w:val="24"/>
        </w:rPr>
        <w:t xml:space="preserve"> descrito </w:t>
      </w:r>
      <w:r w:rsidR="00BC7289">
        <w:rPr>
          <w:rFonts w:ascii="Times New Roman" w:hAnsi="Times New Roman" w:cs="Times New Roman"/>
          <w:sz w:val="24"/>
          <w:szCs w:val="24"/>
        </w:rPr>
        <w:t>em vários</w:t>
      </w:r>
      <w:r w:rsidR="006C10EA">
        <w:rPr>
          <w:rFonts w:ascii="Times New Roman" w:hAnsi="Times New Roman" w:cs="Times New Roman"/>
          <w:sz w:val="24"/>
          <w:szCs w:val="24"/>
        </w:rPr>
        <w:t xml:space="preserve"> estudos da literatura (</w:t>
      </w:r>
      <w:r w:rsidR="00984947">
        <w:rPr>
          <w:rFonts w:ascii="Times New Roman" w:hAnsi="Times New Roman" w:cs="Times New Roman"/>
          <w:sz w:val="24"/>
          <w:szCs w:val="24"/>
        </w:rPr>
        <w:t>por</w:t>
      </w:r>
      <w:r w:rsidR="006C10EA">
        <w:rPr>
          <w:rFonts w:ascii="Times New Roman" w:hAnsi="Times New Roman" w:cs="Times New Roman"/>
          <w:sz w:val="24"/>
          <w:szCs w:val="24"/>
        </w:rPr>
        <w:t xml:space="preserve"> exemplo,</w:t>
      </w:r>
      <w:r w:rsidR="00984947">
        <w:rPr>
          <w:rFonts w:ascii="Times New Roman" w:hAnsi="Times New Roman" w:cs="Times New Roman"/>
          <w:sz w:val="24"/>
          <w:szCs w:val="24"/>
        </w:rPr>
        <w:t xml:space="preserve"> Neri </w:t>
      </w:r>
      <w:proofErr w:type="gramStart"/>
      <w:r w:rsidR="00984947" w:rsidRPr="00A912BC">
        <w:rPr>
          <w:rFonts w:ascii="Times New Roman" w:hAnsi="Times New Roman" w:cs="Times New Roman"/>
          <w:i/>
          <w:sz w:val="24"/>
          <w:szCs w:val="24"/>
        </w:rPr>
        <w:t>et</w:t>
      </w:r>
      <w:proofErr w:type="gramEnd"/>
      <w:r w:rsidR="00984947" w:rsidRPr="00A912BC">
        <w:rPr>
          <w:rFonts w:ascii="Times New Roman" w:hAnsi="Times New Roman" w:cs="Times New Roman"/>
          <w:i/>
          <w:sz w:val="24"/>
          <w:szCs w:val="24"/>
        </w:rPr>
        <w:t xml:space="preserve"> al</w:t>
      </w:r>
      <w:r w:rsidR="00984947">
        <w:rPr>
          <w:rFonts w:ascii="Times New Roman" w:hAnsi="Times New Roman" w:cs="Times New Roman"/>
          <w:sz w:val="24"/>
          <w:szCs w:val="24"/>
        </w:rPr>
        <w:t>.</w:t>
      </w:r>
      <w:r w:rsidR="006C10EA">
        <w:rPr>
          <w:rFonts w:ascii="Times New Roman" w:hAnsi="Times New Roman" w:cs="Times New Roman"/>
          <w:sz w:val="24"/>
          <w:szCs w:val="24"/>
        </w:rPr>
        <w:t>,</w:t>
      </w:r>
      <w:r w:rsidR="00984947">
        <w:rPr>
          <w:rFonts w:ascii="Times New Roman" w:hAnsi="Times New Roman" w:cs="Times New Roman"/>
          <w:sz w:val="24"/>
          <w:szCs w:val="24"/>
        </w:rPr>
        <w:t xml:space="preserve"> 2013)</w:t>
      </w:r>
      <w:r w:rsidR="00685758">
        <w:rPr>
          <w:rFonts w:ascii="Times New Roman" w:hAnsi="Times New Roman" w:cs="Times New Roman"/>
          <w:sz w:val="24"/>
          <w:szCs w:val="24"/>
        </w:rPr>
        <w:t xml:space="preserve">. De fato, </w:t>
      </w:r>
      <w:r w:rsidR="00256367">
        <w:rPr>
          <w:rFonts w:ascii="Times New Roman" w:hAnsi="Times New Roman" w:cs="Times New Roman"/>
          <w:sz w:val="24"/>
          <w:szCs w:val="24"/>
        </w:rPr>
        <w:t>pode-se observar que enquanto a proporção de crianças diminui</w:t>
      </w:r>
      <w:r w:rsidR="00B51BAE">
        <w:rPr>
          <w:rFonts w:ascii="Times New Roman" w:hAnsi="Times New Roman" w:cs="Times New Roman"/>
          <w:sz w:val="24"/>
          <w:szCs w:val="24"/>
        </w:rPr>
        <w:t>u</w:t>
      </w:r>
      <w:r w:rsidR="00256367">
        <w:rPr>
          <w:rFonts w:ascii="Times New Roman" w:hAnsi="Times New Roman" w:cs="Times New Roman"/>
          <w:sz w:val="24"/>
          <w:szCs w:val="24"/>
        </w:rPr>
        <w:t xml:space="preserve">, o percentual de indivíduos adultos aumentou paulatinamente. Analisando a evolução </w:t>
      </w:r>
      <w:r w:rsidR="00905FBB">
        <w:rPr>
          <w:rFonts w:ascii="Times New Roman" w:hAnsi="Times New Roman" w:cs="Times New Roman"/>
          <w:sz w:val="24"/>
          <w:szCs w:val="24"/>
        </w:rPr>
        <w:t>da proporção de jovens, entre aqueles com idade entre 15 e 23 anos; e entre 24 e 29 anos percebemos esse movimento de transiç</w:t>
      </w:r>
      <w:r w:rsidR="00B33D33">
        <w:rPr>
          <w:rFonts w:ascii="Times New Roman" w:hAnsi="Times New Roman" w:cs="Times New Roman"/>
          <w:sz w:val="24"/>
          <w:szCs w:val="24"/>
        </w:rPr>
        <w:t xml:space="preserve">ão. Enquanto o </w:t>
      </w:r>
      <w:r w:rsidR="00F37C95" w:rsidRPr="004C56D2">
        <w:rPr>
          <w:rFonts w:ascii="Times New Roman" w:hAnsi="Times New Roman" w:cs="Times New Roman"/>
          <w:sz w:val="24"/>
          <w:szCs w:val="24"/>
        </w:rPr>
        <w:t>percentual d</w:t>
      </w:r>
      <w:r w:rsidR="00B33D33">
        <w:rPr>
          <w:rFonts w:ascii="Times New Roman" w:hAnsi="Times New Roman" w:cs="Times New Roman"/>
          <w:sz w:val="24"/>
          <w:szCs w:val="24"/>
        </w:rPr>
        <w:t>e</w:t>
      </w:r>
      <w:r w:rsidR="00F37C95" w:rsidRPr="004C56D2">
        <w:rPr>
          <w:rFonts w:ascii="Times New Roman" w:hAnsi="Times New Roman" w:cs="Times New Roman"/>
          <w:sz w:val="24"/>
          <w:szCs w:val="24"/>
        </w:rPr>
        <w:t xml:space="preserve"> jovens </w:t>
      </w:r>
      <w:r w:rsidR="00B33D33">
        <w:rPr>
          <w:rFonts w:ascii="Times New Roman" w:hAnsi="Times New Roman" w:cs="Times New Roman"/>
          <w:sz w:val="24"/>
          <w:szCs w:val="24"/>
        </w:rPr>
        <w:t>do primeiro grupo reduziu</w:t>
      </w:r>
      <w:r w:rsidR="00B51BAE">
        <w:rPr>
          <w:rFonts w:ascii="Times New Roman" w:hAnsi="Times New Roman" w:cs="Times New Roman"/>
          <w:sz w:val="24"/>
          <w:szCs w:val="24"/>
        </w:rPr>
        <w:t>,</w:t>
      </w:r>
      <w:r w:rsidR="00B33D33">
        <w:rPr>
          <w:rFonts w:ascii="Times New Roman" w:hAnsi="Times New Roman" w:cs="Times New Roman"/>
          <w:sz w:val="24"/>
          <w:szCs w:val="24"/>
        </w:rPr>
        <w:t xml:space="preserve"> entre 1991 e 2010, o contrário ocorreu em relação aos jovens de mais idade. </w:t>
      </w:r>
      <w:r w:rsidR="00915589">
        <w:rPr>
          <w:rFonts w:ascii="Times New Roman" w:hAnsi="Times New Roman" w:cs="Times New Roman"/>
          <w:sz w:val="24"/>
          <w:szCs w:val="24"/>
        </w:rPr>
        <w:t>Por outro lado, est</w:t>
      </w:r>
      <w:r w:rsidR="00AC5D5B">
        <w:rPr>
          <w:rFonts w:ascii="Times New Roman" w:hAnsi="Times New Roman" w:cs="Times New Roman"/>
          <w:sz w:val="24"/>
          <w:szCs w:val="24"/>
        </w:rPr>
        <w:t>e gráfico evidencia a tendência de diminuição da proporção de jovens na população que deverá ocorrer nas próximas décadas.</w:t>
      </w:r>
    </w:p>
    <w:p w:rsidR="007465FA" w:rsidRPr="004C56D2" w:rsidRDefault="009E5BF7" w:rsidP="00920A58">
      <w:pPr>
        <w:spacing w:afterLines="200" w:after="48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r w:rsidR="00B51BAE">
        <w:rPr>
          <w:rFonts w:ascii="Times New Roman" w:hAnsi="Times New Roman" w:cs="Times New Roman"/>
          <w:b/>
          <w:sz w:val="24"/>
          <w:szCs w:val="24"/>
        </w:rPr>
        <w:lastRenderedPageBreak/>
        <w:t xml:space="preserve">Gráfico 1 – Distribuição da População por Idade – Brasil, 1991, 2000 e </w:t>
      </w:r>
      <w:proofErr w:type="gramStart"/>
      <w:r w:rsidR="00B51BAE">
        <w:rPr>
          <w:rFonts w:ascii="Times New Roman" w:hAnsi="Times New Roman" w:cs="Times New Roman"/>
          <w:b/>
          <w:sz w:val="24"/>
          <w:szCs w:val="24"/>
        </w:rPr>
        <w:t>2010</w:t>
      </w:r>
      <w:proofErr w:type="gramEnd"/>
      <w:r w:rsidR="007465FA" w:rsidRPr="004C56D2">
        <w:rPr>
          <w:rFonts w:ascii="Times New Roman" w:hAnsi="Times New Roman" w:cs="Times New Roman"/>
          <w:b/>
          <w:sz w:val="24"/>
          <w:szCs w:val="24"/>
        </w:rPr>
        <w:t xml:space="preserve"> </w:t>
      </w:r>
    </w:p>
    <w:p w:rsidR="0006213A" w:rsidRPr="004C56D2" w:rsidRDefault="006653EE" w:rsidP="00920A58">
      <w:pPr>
        <w:spacing w:afterLines="200" w:after="48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0F1FA1B9" wp14:editId="4B8BF9DE">
            <wp:extent cx="4272323" cy="374212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6516"/>
                    <a:stretch/>
                  </pic:blipFill>
                  <pic:spPr bwMode="auto">
                    <a:xfrm>
                      <a:off x="0" y="0"/>
                      <a:ext cx="4272244" cy="3742055"/>
                    </a:xfrm>
                    <a:prstGeom prst="rect">
                      <a:avLst/>
                    </a:prstGeom>
                    <a:noFill/>
                    <a:ln>
                      <a:noFill/>
                    </a:ln>
                    <a:extLst>
                      <a:ext uri="{53640926-AAD7-44D8-BBD7-CCE9431645EC}">
                        <a14:shadowObscured xmlns:a14="http://schemas.microsoft.com/office/drawing/2010/main"/>
                      </a:ext>
                    </a:extLst>
                  </pic:spPr>
                </pic:pic>
              </a:graphicData>
            </a:graphic>
          </wp:inline>
        </w:drawing>
      </w:r>
    </w:p>
    <w:p w:rsidR="00FE15EB" w:rsidRDefault="00500B87" w:rsidP="00FE15EB">
      <w:pPr>
        <w:spacing w:afterLines="200" w:after="480" w:line="360" w:lineRule="auto"/>
        <w:jc w:val="both"/>
        <w:rPr>
          <w:rFonts w:ascii="Times New Roman" w:hAnsi="Times New Roman" w:cs="Times New Roman"/>
          <w:sz w:val="24"/>
          <w:szCs w:val="24"/>
        </w:rPr>
      </w:pPr>
      <w:r w:rsidRPr="004C56D2">
        <w:rPr>
          <w:rFonts w:ascii="Times New Roman" w:hAnsi="Times New Roman" w:cs="Times New Roman"/>
          <w:sz w:val="24"/>
          <w:szCs w:val="24"/>
        </w:rPr>
        <w:t>Ao mesmo tempo em que</w:t>
      </w:r>
      <w:r w:rsidR="008B6096" w:rsidRPr="004C56D2">
        <w:rPr>
          <w:rFonts w:ascii="Times New Roman" w:hAnsi="Times New Roman" w:cs="Times New Roman"/>
          <w:sz w:val="24"/>
          <w:szCs w:val="24"/>
        </w:rPr>
        <w:t xml:space="preserve"> ocorr</w:t>
      </w:r>
      <w:r w:rsidR="008A3F8D">
        <w:rPr>
          <w:rFonts w:ascii="Times New Roman" w:hAnsi="Times New Roman" w:cs="Times New Roman"/>
          <w:sz w:val="24"/>
          <w:szCs w:val="24"/>
        </w:rPr>
        <w:t>ia</w:t>
      </w:r>
      <w:r w:rsidR="008B6096" w:rsidRPr="004C56D2">
        <w:rPr>
          <w:rFonts w:ascii="Times New Roman" w:hAnsi="Times New Roman" w:cs="Times New Roman"/>
          <w:sz w:val="24"/>
          <w:szCs w:val="24"/>
        </w:rPr>
        <w:t xml:space="preserve"> a </w:t>
      </w:r>
      <w:r w:rsidR="008B3BBD">
        <w:rPr>
          <w:rFonts w:ascii="Times New Roman" w:hAnsi="Times New Roman" w:cs="Times New Roman"/>
          <w:sz w:val="24"/>
          <w:szCs w:val="24"/>
        </w:rPr>
        <w:t>mudança</w:t>
      </w:r>
      <w:r w:rsidR="008B6096" w:rsidRPr="004C56D2">
        <w:rPr>
          <w:rFonts w:ascii="Times New Roman" w:hAnsi="Times New Roman" w:cs="Times New Roman"/>
          <w:sz w:val="24"/>
          <w:szCs w:val="24"/>
        </w:rPr>
        <w:t xml:space="preserve"> demográfica, </w:t>
      </w:r>
      <w:r w:rsidR="00915589">
        <w:rPr>
          <w:rFonts w:ascii="Times New Roman" w:hAnsi="Times New Roman" w:cs="Times New Roman"/>
          <w:sz w:val="24"/>
          <w:szCs w:val="24"/>
        </w:rPr>
        <w:t xml:space="preserve">descrita no </w:t>
      </w:r>
      <w:r w:rsidR="00CB6BD5">
        <w:rPr>
          <w:rFonts w:ascii="Times New Roman" w:hAnsi="Times New Roman" w:cs="Times New Roman"/>
          <w:sz w:val="24"/>
          <w:szCs w:val="24"/>
        </w:rPr>
        <w:t>G</w:t>
      </w:r>
      <w:r w:rsidR="00915589">
        <w:rPr>
          <w:rFonts w:ascii="Times New Roman" w:hAnsi="Times New Roman" w:cs="Times New Roman"/>
          <w:sz w:val="24"/>
          <w:szCs w:val="24"/>
        </w:rPr>
        <w:t>ráfico</w:t>
      </w:r>
      <w:r w:rsidR="008B3BBD">
        <w:rPr>
          <w:rFonts w:ascii="Times New Roman" w:hAnsi="Times New Roman" w:cs="Times New Roman"/>
          <w:sz w:val="24"/>
          <w:szCs w:val="24"/>
        </w:rPr>
        <w:t xml:space="preserve"> </w:t>
      </w:r>
      <w:proofErr w:type="gramStart"/>
      <w:r w:rsidR="008B3BBD">
        <w:rPr>
          <w:rFonts w:ascii="Times New Roman" w:hAnsi="Times New Roman" w:cs="Times New Roman"/>
          <w:sz w:val="24"/>
          <w:szCs w:val="24"/>
        </w:rPr>
        <w:t>1</w:t>
      </w:r>
      <w:proofErr w:type="gramEnd"/>
      <w:r w:rsidR="00915589">
        <w:rPr>
          <w:rFonts w:ascii="Times New Roman" w:hAnsi="Times New Roman" w:cs="Times New Roman"/>
          <w:sz w:val="24"/>
          <w:szCs w:val="24"/>
        </w:rPr>
        <w:t xml:space="preserve">, </w:t>
      </w:r>
      <w:r w:rsidR="003332AF">
        <w:rPr>
          <w:rFonts w:ascii="Times New Roman" w:hAnsi="Times New Roman" w:cs="Times New Roman"/>
          <w:sz w:val="24"/>
          <w:szCs w:val="24"/>
        </w:rPr>
        <w:t xml:space="preserve">cresceram </w:t>
      </w:r>
      <w:r w:rsidR="00020240">
        <w:rPr>
          <w:rFonts w:ascii="Times New Roman" w:hAnsi="Times New Roman" w:cs="Times New Roman"/>
          <w:sz w:val="24"/>
          <w:szCs w:val="24"/>
        </w:rPr>
        <w:t>as agressões letais</w:t>
      </w:r>
      <w:r w:rsidR="008B6096" w:rsidRPr="004C56D2">
        <w:rPr>
          <w:rFonts w:ascii="Times New Roman" w:hAnsi="Times New Roman" w:cs="Times New Roman"/>
          <w:sz w:val="24"/>
          <w:szCs w:val="24"/>
        </w:rPr>
        <w:t xml:space="preserve">. De 1991 a 2010, a taxa de homicídios </w:t>
      </w:r>
      <w:r w:rsidR="003332AF">
        <w:rPr>
          <w:rFonts w:ascii="Times New Roman" w:hAnsi="Times New Roman" w:cs="Times New Roman"/>
          <w:sz w:val="24"/>
          <w:szCs w:val="24"/>
        </w:rPr>
        <w:t>aumentou</w:t>
      </w:r>
      <w:r w:rsidR="008B6096" w:rsidRPr="004C56D2">
        <w:rPr>
          <w:rFonts w:ascii="Times New Roman" w:hAnsi="Times New Roman" w:cs="Times New Roman"/>
          <w:sz w:val="24"/>
          <w:szCs w:val="24"/>
        </w:rPr>
        <w:t xml:space="preserve"> de </w:t>
      </w:r>
      <w:r w:rsidR="001F5369">
        <w:rPr>
          <w:rFonts w:ascii="Times New Roman" w:hAnsi="Times New Roman" w:cs="Times New Roman"/>
          <w:sz w:val="24"/>
          <w:szCs w:val="24"/>
        </w:rPr>
        <w:t>20,9</w:t>
      </w:r>
      <w:r w:rsidR="008B6096" w:rsidRPr="004C56D2">
        <w:rPr>
          <w:rFonts w:ascii="Times New Roman" w:hAnsi="Times New Roman" w:cs="Times New Roman"/>
          <w:sz w:val="24"/>
          <w:szCs w:val="24"/>
        </w:rPr>
        <w:t xml:space="preserve"> para mais de 27,</w:t>
      </w:r>
      <w:r w:rsidR="00915589">
        <w:rPr>
          <w:rFonts w:ascii="Times New Roman" w:hAnsi="Times New Roman" w:cs="Times New Roman"/>
          <w:sz w:val="24"/>
          <w:szCs w:val="24"/>
        </w:rPr>
        <w:t>2 mortes por 100 mil habitantes</w:t>
      </w:r>
      <w:r w:rsidR="00915589">
        <w:rPr>
          <w:rStyle w:val="Refdenotaderodap"/>
          <w:rFonts w:ascii="Times New Roman" w:hAnsi="Times New Roman" w:cs="Times New Roman"/>
          <w:sz w:val="24"/>
          <w:szCs w:val="24"/>
        </w:rPr>
        <w:footnoteReference w:id="3"/>
      </w:r>
      <w:r w:rsidR="00020240">
        <w:rPr>
          <w:rFonts w:ascii="Times New Roman" w:hAnsi="Times New Roman" w:cs="Times New Roman"/>
          <w:sz w:val="24"/>
          <w:szCs w:val="24"/>
        </w:rPr>
        <w:t>.</w:t>
      </w:r>
    </w:p>
    <w:p w:rsidR="00FE15EB" w:rsidRDefault="00FE15EB" w:rsidP="00FE15EB">
      <w:pPr>
        <w:spacing w:afterLines="200" w:after="480" w:line="360" w:lineRule="auto"/>
        <w:jc w:val="both"/>
        <w:rPr>
          <w:rFonts w:ascii="Times New Roman" w:hAnsi="Times New Roman" w:cs="Times New Roman"/>
          <w:sz w:val="24"/>
          <w:szCs w:val="24"/>
        </w:rPr>
      </w:pPr>
      <w:r w:rsidRPr="004C56D2">
        <w:rPr>
          <w:rFonts w:ascii="Times New Roman" w:hAnsi="Times New Roman" w:cs="Times New Roman"/>
          <w:sz w:val="24"/>
          <w:szCs w:val="24"/>
        </w:rPr>
        <w:t xml:space="preserve">O Gráfico </w:t>
      </w:r>
      <w:proofErr w:type="gramStart"/>
      <w:r w:rsidRPr="004C56D2">
        <w:rPr>
          <w:rFonts w:ascii="Times New Roman" w:hAnsi="Times New Roman" w:cs="Times New Roman"/>
          <w:sz w:val="24"/>
          <w:szCs w:val="24"/>
        </w:rPr>
        <w:t>2</w:t>
      </w:r>
      <w:proofErr w:type="gramEnd"/>
      <w:r w:rsidRPr="004C56D2">
        <w:rPr>
          <w:rFonts w:ascii="Times New Roman" w:hAnsi="Times New Roman" w:cs="Times New Roman"/>
          <w:sz w:val="24"/>
          <w:szCs w:val="24"/>
        </w:rPr>
        <w:t xml:space="preserve"> </w:t>
      </w:r>
      <w:r w:rsidR="00020240">
        <w:rPr>
          <w:rFonts w:ascii="Times New Roman" w:hAnsi="Times New Roman" w:cs="Times New Roman"/>
          <w:sz w:val="24"/>
          <w:szCs w:val="24"/>
        </w:rPr>
        <w:t xml:space="preserve">indica a distribuição de homicídios no Brasil, por idade da vítima. Pode se notar </w:t>
      </w:r>
      <w:r w:rsidRPr="004C56D2">
        <w:rPr>
          <w:rFonts w:ascii="Times New Roman" w:hAnsi="Times New Roman" w:cs="Times New Roman"/>
          <w:sz w:val="24"/>
          <w:szCs w:val="24"/>
        </w:rPr>
        <w:t xml:space="preserve">que a </w:t>
      </w:r>
      <w:r w:rsidR="00020240">
        <w:rPr>
          <w:rFonts w:ascii="Times New Roman" w:hAnsi="Times New Roman" w:cs="Times New Roman"/>
          <w:sz w:val="24"/>
          <w:szCs w:val="24"/>
        </w:rPr>
        <w:t>letalidade</w:t>
      </w:r>
      <w:r w:rsidRPr="004C56D2">
        <w:rPr>
          <w:rFonts w:ascii="Times New Roman" w:hAnsi="Times New Roman" w:cs="Times New Roman"/>
          <w:sz w:val="24"/>
          <w:szCs w:val="24"/>
        </w:rPr>
        <w:t xml:space="preserve"> </w:t>
      </w:r>
      <w:r w:rsidR="001B4C73">
        <w:rPr>
          <w:rFonts w:ascii="Times New Roman" w:hAnsi="Times New Roman" w:cs="Times New Roman"/>
          <w:sz w:val="24"/>
          <w:szCs w:val="24"/>
        </w:rPr>
        <w:t>aumentou</w:t>
      </w:r>
      <w:r w:rsidRPr="004C56D2">
        <w:rPr>
          <w:rFonts w:ascii="Times New Roman" w:hAnsi="Times New Roman" w:cs="Times New Roman"/>
          <w:sz w:val="24"/>
          <w:szCs w:val="24"/>
        </w:rPr>
        <w:t xml:space="preserve"> para diversos grupos etários, mas principalmente </w:t>
      </w:r>
      <w:r w:rsidR="00F2762F">
        <w:rPr>
          <w:rFonts w:ascii="Times New Roman" w:hAnsi="Times New Roman" w:cs="Times New Roman"/>
          <w:sz w:val="24"/>
          <w:szCs w:val="24"/>
        </w:rPr>
        <w:t xml:space="preserve">para </w:t>
      </w:r>
      <w:r w:rsidRPr="004C56D2">
        <w:rPr>
          <w:rFonts w:ascii="Times New Roman" w:hAnsi="Times New Roman" w:cs="Times New Roman"/>
          <w:sz w:val="24"/>
          <w:szCs w:val="24"/>
        </w:rPr>
        <w:t xml:space="preserve">os mais jovens. </w:t>
      </w:r>
      <w:r w:rsidR="00F2762F">
        <w:rPr>
          <w:rFonts w:ascii="Times New Roman" w:hAnsi="Times New Roman" w:cs="Times New Roman"/>
          <w:sz w:val="24"/>
          <w:szCs w:val="24"/>
        </w:rPr>
        <w:t>Enquanto o aumento da taxa de homicídios na populaç</w:t>
      </w:r>
      <w:r w:rsidR="00920A58">
        <w:rPr>
          <w:rFonts w:ascii="Times New Roman" w:hAnsi="Times New Roman" w:cs="Times New Roman"/>
          <w:sz w:val="24"/>
          <w:szCs w:val="24"/>
        </w:rPr>
        <w:t xml:space="preserve">ão em geral </w:t>
      </w:r>
      <w:r w:rsidR="00F2762F">
        <w:rPr>
          <w:rFonts w:ascii="Times New Roman" w:hAnsi="Times New Roman" w:cs="Times New Roman"/>
          <w:sz w:val="24"/>
          <w:szCs w:val="24"/>
        </w:rPr>
        <w:t xml:space="preserve">foi de 29,8%, a vitimização de jovens cresceu </w:t>
      </w:r>
      <w:r w:rsidR="00920A58">
        <w:rPr>
          <w:rFonts w:ascii="Times New Roman" w:hAnsi="Times New Roman" w:cs="Times New Roman"/>
          <w:sz w:val="24"/>
          <w:szCs w:val="24"/>
        </w:rPr>
        <w:t>46,8%,</w:t>
      </w:r>
      <w:r w:rsidR="00920A58" w:rsidRPr="00920A58">
        <w:rPr>
          <w:rFonts w:ascii="Times New Roman" w:hAnsi="Times New Roman" w:cs="Times New Roman"/>
          <w:sz w:val="24"/>
          <w:szCs w:val="24"/>
        </w:rPr>
        <w:t xml:space="preserve"> </w:t>
      </w:r>
      <w:r w:rsidR="00920A58">
        <w:rPr>
          <w:rFonts w:ascii="Times New Roman" w:hAnsi="Times New Roman" w:cs="Times New Roman"/>
          <w:sz w:val="24"/>
          <w:szCs w:val="24"/>
        </w:rPr>
        <w:t>nesse período.</w:t>
      </w:r>
    </w:p>
    <w:p w:rsidR="00915589" w:rsidRDefault="00915589" w:rsidP="00FE15EB">
      <w:pPr>
        <w:spacing w:afterLines="200" w:after="480" w:line="360" w:lineRule="auto"/>
        <w:jc w:val="both"/>
        <w:rPr>
          <w:rFonts w:ascii="Times New Roman" w:hAnsi="Times New Roman" w:cs="Times New Roman"/>
          <w:sz w:val="24"/>
          <w:szCs w:val="24"/>
        </w:rPr>
      </w:pPr>
    </w:p>
    <w:p w:rsidR="00915589" w:rsidRDefault="00915589" w:rsidP="00FE15EB">
      <w:pPr>
        <w:spacing w:afterLines="200" w:after="480" w:line="360" w:lineRule="auto"/>
        <w:jc w:val="both"/>
        <w:rPr>
          <w:rFonts w:ascii="Times New Roman" w:hAnsi="Times New Roman" w:cs="Times New Roman"/>
          <w:sz w:val="24"/>
          <w:szCs w:val="24"/>
        </w:rPr>
      </w:pPr>
    </w:p>
    <w:p w:rsidR="008B6096" w:rsidRDefault="008B6096" w:rsidP="00D52452">
      <w:pPr>
        <w:spacing w:before="240" w:after="0" w:line="240" w:lineRule="auto"/>
        <w:rPr>
          <w:rFonts w:ascii="Times New Roman" w:hAnsi="Times New Roman" w:cs="Times New Roman"/>
          <w:noProof/>
          <w:sz w:val="24"/>
          <w:szCs w:val="24"/>
          <w:lang w:eastAsia="pt-BR"/>
        </w:rPr>
      </w:pPr>
      <w:r w:rsidRPr="004C56D2">
        <w:rPr>
          <w:rFonts w:ascii="Times New Roman" w:hAnsi="Times New Roman" w:cs="Times New Roman"/>
          <w:b/>
          <w:bCs/>
          <w:sz w:val="24"/>
          <w:szCs w:val="24"/>
        </w:rPr>
        <w:lastRenderedPageBreak/>
        <w:t xml:space="preserve">Gráfico </w:t>
      </w:r>
      <w:proofErr w:type="gramStart"/>
      <w:r w:rsidRPr="004C56D2">
        <w:rPr>
          <w:rFonts w:ascii="Times New Roman" w:hAnsi="Times New Roman" w:cs="Times New Roman"/>
          <w:b/>
          <w:bCs/>
          <w:sz w:val="24"/>
          <w:szCs w:val="24"/>
        </w:rPr>
        <w:t>2</w:t>
      </w:r>
      <w:proofErr w:type="gramEnd"/>
      <w:r w:rsidRPr="004C56D2">
        <w:rPr>
          <w:rFonts w:ascii="Times New Roman" w:hAnsi="Times New Roman" w:cs="Times New Roman"/>
          <w:b/>
          <w:bCs/>
          <w:sz w:val="24"/>
          <w:szCs w:val="24"/>
        </w:rPr>
        <w:t xml:space="preserve">. </w:t>
      </w:r>
      <w:r w:rsidR="00CE023D">
        <w:rPr>
          <w:rFonts w:ascii="Times New Roman" w:hAnsi="Times New Roman" w:cs="Times New Roman"/>
          <w:b/>
          <w:bCs/>
          <w:sz w:val="24"/>
          <w:szCs w:val="24"/>
        </w:rPr>
        <w:t>Distribuição dos</w:t>
      </w:r>
      <w:r w:rsidRPr="004C56D2">
        <w:rPr>
          <w:rFonts w:ascii="Times New Roman" w:hAnsi="Times New Roman" w:cs="Times New Roman"/>
          <w:b/>
          <w:bCs/>
          <w:sz w:val="24"/>
          <w:szCs w:val="24"/>
        </w:rPr>
        <w:t xml:space="preserve"> Homicídios</w:t>
      </w:r>
      <w:r w:rsidR="00500B87" w:rsidRPr="004C56D2">
        <w:rPr>
          <w:rFonts w:ascii="Times New Roman" w:hAnsi="Times New Roman" w:cs="Times New Roman"/>
          <w:b/>
          <w:bCs/>
          <w:sz w:val="24"/>
          <w:szCs w:val="24"/>
        </w:rPr>
        <w:t xml:space="preserve"> </w:t>
      </w:r>
      <w:r w:rsidRPr="004C56D2">
        <w:rPr>
          <w:rFonts w:ascii="Times New Roman" w:hAnsi="Times New Roman" w:cs="Times New Roman"/>
          <w:b/>
          <w:bCs/>
          <w:sz w:val="24"/>
          <w:szCs w:val="24"/>
        </w:rPr>
        <w:t xml:space="preserve">por Idade </w:t>
      </w:r>
      <w:r w:rsidR="00CE023D">
        <w:rPr>
          <w:rFonts w:ascii="Times New Roman" w:hAnsi="Times New Roman" w:cs="Times New Roman"/>
          <w:b/>
          <w:bCs/>
          <w:sz w:val="24"/>
          <w:szCs w:val="24"/>
        </w:rPr>
        <w:t xml:space="preserve">– Brasil, 1991, 2000 e </w:t>
      </w:r>
      <w:proofErr w:type="gramStart"/>
      <w:r w:rsidR="00CE023D">
        <w:rPr>
          <w:rFonts w:ascii="Times New Roman" w:hAnsi="Times New Roman" w:cs="Times New Roman"/>
          <w:b/>
          <w:bCs/>
          <w:sz w:val="24"/>
          <w:szCs w:val="24"/>
        </w:rPr>
        <w:t>2010</w:t>
      </w:r>
      <w:proofErr w:type="gramEnd"/>
    </w:p>
    <w:p w:rsidR="00CE023D" w:rsidRPr="004C56D2" w:rsidRDefault="00CE023D" w:rsidP="00317DEB">
      <w:pPr>
        <w:spacing w:before="240" w:after="0" w:line="240" w:lineRule="auto"/>
        <w:jc w:val="center"/>
        <w:rPr>
          <w:rFonts w:ascii="Times New Roman" w:hAnsi="Times New Roman" w:cs="Times New Roman"/>
          <w:sz w:val="24"/>
          <w:szCs w:val="24"/>
        </w:rPr>
      </w:pPr>
      <w:r w:rsidRPr="00CE023D">
        <w:rPr>
          <w:noProof/>
          <w:lang w:eastAsia="pt-BR"/>
        </w:rPr>
        <w:drawing>
          <wp:inline distT="0" distB="0" distL="0" distR="0" wp14:anchorId="53FD9450" wp14:editId="422F92A9">
            <wp:extent cx="4408848" cy="266636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1912" cy="2674261"/>
                    </a:xfrm>
                    <a:prstGeom prst="rect">
                      <a:avLst/>
                    </a:prstGeom>
                  </pic:spPr>
                </pic:pic>
              </a:graphicData>
            </a:graphic>
          </wp:inline>
        </w:drawing>
      </w:r>
    </w:p>
    <w:p w:rsidR="00441B1E" w:rsidRDefault="00441B1E" w:rsidP="00D52452">
      <w:pPr>
        <w:spacing w:afterLines="200" w:after="480" w:line="240" w:lineRule="auto"/>
        <w:jc w:val="both"/>
        <w:rPr>
          <w:rFonts w:ascii="Times New Roman" w:hAnsi="Times New Roman" w:cs="Times New Roman"/>
          <w:sz w:val="24"/>
          <w:szCs w:val="24"/>
        </w:rPr>
      </w:pPr>
    </w:p>
    <w:p w:rsidR="00D52452" w:rsidRPr="00D52452" w:rsidRDefault="00D52452" w:rsidP="00D52452">
      <w:pPr>
        <w:spacing w:afterLines="200" w:after="480" w:line="240" w:lineRule="auto"/>
        <w:jc w:val="both"/>
        <w:rPr>
          <w:rFonts w:ascii="Times New Roman" w:hAnsi="Times New Roman" w:cs="Times New Roman"/>
          <w:sz w:val="24"/>
          <w:szCs w:val="24"/>
        </w:rPr>
      </w:pPr>
      <w:r w:rsidRPr="00D52452">
        <w:rPr>
          <w:rFonts w:ascii="Times New Roman" w:hAnsi="Times New Roman" w:cs="Times New Roman"/>
          <w:sz w:val="24"/>
          <w:szCs w:val="24"/>
        </w:rPr>
        <w:t>O</w:t>
      </w:r>
      <w:r>
        <w:rPr>
          <w:rFonts w:ascii="Times New Roman" w:hAnsi="Times New Roman" w:cs="Times New Roman"/>
          <w:sz w:val="24"/>
          <w:szCs w:val="24"/>
        </w:rPr>
        <w:t xml:space="preserve"> Gráfico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revela a correla</w:t>
      </w:r>
      <w:r w:rsidR="00D90FC8">
        <w:rPr>
          <w:rFonts w:ascii="Times New Roman" w:hAnsi="Times New Roman" w:cs="Times New Roman"/>
          <w:sz w:val="24"/>
          <w:szCs w:val="24"/>
        </w:rPr>
        <w:t>ção temporal entre a taxa de homicídio e o percentual de homens jovens, entre 15 e 29 anos, na populaç</w:t>
      </w:r>
      <w:r w:rsidR="00915589">
        <w:rPr>
          <w:rFonts w:ascii="Times New Roman" w:hAnsi="Times New Roman" w:cs="Times New Roman"/>
          <w:sz w:val="24"/>
          <w:szCs w:val="24"/>
        </w:rPr>
        <w:t>ão brasileira, que torna-se mais fraca a partir de 2007.</w:t>
      </w:r>
      <w:r w:rsidR="00D90FC8">
        <w:rPr>
          <w:rFonts w:ascii="Times New Roman" w:hAnsi="Times New Roman" w:cs="Times New Roman"/>
          <w:sz w:val="24"/>
          <w:szCs w:val="24"/>
        </w:rPr>
        <w:t xml:space="preserve"> </w:t>
      </w:r>
    </w:p>
    <w:p w:rsidR="006653EE" w:rsidRDefault="00D52452" w:rsidP="006653EE">
      <w:pPr>
        <w:spacing w:afterLines="200" w:after="480" w:line="360" w:lineRule="auto"/>
        <w:rPr>
          <w:rFonts w:ascii="Times New Roman" w:hAnsi="Times New Roman" w:cs="Times New Roman"/>
          <w:b/>
          <w:bCs/>
          <w:sz w:val="24"/>
          <w:szCs w:val="24"/>
        </w:rPr>
      </w:pPr>
      <w:r w:rsidRPr="004C56D2">
        <w:rPr>
          <w:rFonts w:ascii="Times New Roman" w:hAnsi="Times New Roman" w:cs="Times New Roman"/>
          <w:b/>
          <w:bCs/>
          <w:sz w:val="24"/>
          <w:szCs w:val="24"/>
        </w:rPr>
        <w:t xml:space="preserve">Gráfico </w:t>
      </w:r>
      <w:proofErr w:type="gramStart"/>
      <w:r>
        <w:rPr>
          <w:rFonts w:ascii="Times New Roman" w:hAnsi="Times New Roman" w:cs="Times New Roman"/>
          <w:b/>
          <w:bCs/>
          <w:sz w:val="24"/>
          <w:szCs w:val="24"/>
        </w:rPr>
        <w:t>3</w:t>
      </w:r>
      <w:proofErr w:type="gramEnd"/>
      <w:r w:rsidRPr="004C56D2">
        <w:rPr>
          <w:rFonts w:ascii="Times New Roman" w:hAnsi="Times New Roman" w:cs="Times New Roman"/>
          <w:b/>
          <w:bCs/>
          <w:sz w:val="24"/>
          <w:szCs w:val="24"/>
        </w:rPr>
        <w:t xml:space="preserve">. </w:t>
      </w:r>
      <w:r w:rsidR="006653EE" w:rsidRPr="004C56D2">
        <w:rPr>
          <w:rFonts w:ascii="Times New Roman" w:hAnsi="Times New Roman" w:cs="Times New Roman"/>
          <w:b/>
          <w:bCs/>
          <w:sz w:val="24"/>
          <w:szCs w:val="24"/>
        </w:rPr>
        <w:t xml:space="preserve">Gráfico </w:t>
      </w:r>
      <w:proofErr w:type="gramStart"/>
      <w:r w:rsidR="006653EE">
        <w:rPr>
          <w:rFonts w:ascii="Times New Roman" w:hAnsi="Times New Roman" w:cs="Times New Roman"/>
          <w:b/>
          <w:bCs/>
          <w:sz w:val="24"/>
          <w:szCs w:val="24"/>
        </w:rPr>
        <w:t>3</w:t>
      </w:r>
      <w:proofErr w:type="gramEnd"/>
      <w:r w:rsidR="006653EE" w:rsidRPr="004C56D2">
        <w:rPr>
          <w:rFonts w:ascii="Times New Roman" w:hAnsi="Times New Roman" w:cs="Times New Roman"/>
          <w:b/>
          <w:bCs/>
          <w:sz w:val="24"/>
          <w:szCs w:val="24"/>
        </w:rPr>
        <w:t xml:space="preserve">. </w:t>
      </w:r>
      <w:r w:rsidR="006653EE">
        <w:rPr>
          <w:rFonts w:ascii="Times New Roman" w:hAnsi="Times New Roman" w:cs="Times New Roman"/>
          <w:b/>
          <w:bCs/>
          <w:sz w:val="24"/>
          <w:szCs w:val="24"/>
        </w:rPr>
        <w:t>Taxa de Homicídio e</w:t>
      </w:r>
      <w:r w:rsidR="006653EE" w:rsidRPr="008C2424">
        <w:rPr>
          <w:rFonts w:ascii="Times New Roman" w:hAnsi="Times New Roman" w:cs="Times New Roman"/>
          <w:b/>
          <w:bCs/>
          <w:sz w:val="24"/>
          <w:szCs w:val="24"/>
        </w:rPr>
        <w:t xml:space="preserve"> P</w:t>
      </w:r>
      <w:r w:rsidR="006653EE">
        <w:rPr>
          <w:rFonts w:ascii="Times New Roman" w:hAnsi="Times New Roman" w:cs="Times New Roman"/>
          <w:b/>
          <w:bCs/>
          <w:sz w:val="24"/>
          <w:szCs w:val="24"/>
        </w:rPr>
        <w:t xml:space="preserve">roporção </w:t>
      </w:r>
      <w:r w:rsidR="006653EE" w:rsidRPr="008C2424">
        <w:rPr>
          <w:rFonts w:ascii="Times New Roman" w:hAnsi="Times New Roman" w:cs="Times New Roman"/>
          <w:b/>
          <w:bCs/>
          <w:sz w:val="24"/>
          <w:szCs w:val="24"/>
        </w:rPr>
        <w:t xml:space="preserve">de Homens </w:t>
      </w:r>
      <w:r w:rsidR="006653EE">
        <w:rPr>
          <w:rFonts w:ascii="Times New Roman" w:hAnsi="Times New Roman" w:cs="Times New Roman"/>
          <w:b/>
          <w:bCs/>
          <w:sz w:val="24"/>
          <w:szCs w:val="24"/>
        </w:rPr>
        <w:t xml:space="preserve">Jovens </w:t>
      </w:r>
      <w:r w:rsidR="006653EE" w:rsidRPr="008C2424">
        <w:rPr>
          <w:rFonts w:ascii="Times New Roman" w:hAnsi="Times New Roman" w:cs="Times New Roman"/>
          <w:b/>
          <w:bCs/>
          <w:sz w:val="24"/>
          <w:szCs w:val="24"/>
        </w:rPr>
        <w:t>na População – Brasil, 19</w:t>
      </w:r>
      <w:r w:rsidR="006653EE">
        <w:rPr>
          <w:rFonts w:ascii="Times New Roman" w:hAnsi="Times New Roman" w:cs="Times New Roman"/>
          <w:b/>
          <w:bCs/>
          <w:sz w:val="24"/>
          <w:szCs w:val="24"/>
        </w:rPr>
        <w:t>91</w:t>
      </w:r>
      <w:r w:rsidR="006653EE" w:rsidRPr="008C2424">
        <w:rPr>
          <w:rFonts w:ascii="Times New Roman" w:hAnsi="Times New Roman" w:cs="Times New Roman"/>
          <w:b/>
          <w:bCs/>
          <w:sz w:val="24"/>
          <w:szCs w:val="24"/>
        </w:rPr>
        <w:t xml:space="preserve"> a </w:t>
      </w:r>
      <w:proofErr w:type="gramStart"/>
      <w:r w:rsidR="006653EE" w:rsidRPr="008C2424">
        <w:rPr>
          <w:rFonts w:ascii="Times New Roman" w:hAnsi="Times New Roman" w:cs="Times New Roman"/>
          <w:b/>
          <w:bCs/>
          <w:sz w:val="24"/>
          <w:szCs w:val="24"/>
        </w:rPr>
        <w:t>2010</w:t>
      </w:r>
      <w:proofErr w:type="gramEnd"/>
    </w:p>
    <w:p w:rsidR="00317DEB" w:rsidRDefault="00317DEB" w:rsidP="00317DEB">
      <w:pPr>
        <w:spacing w:afterLines="200" w:after="480" w:line="360" w:lineRule="auto"/>
        <w:jc w:val="center"/>
        <w:rPr>
          <w:rFonts w:ascii="Times New Roman" w:hAnsi="Times New Roman" w:cs="Times New Roman"/>
          <w:b/>
          <w:bCs/>
          <w:sz w:val="24"/>
          <w:szCs w:val="24"/>
        </w:rPr>
      </w:pPr>
      <w:r w:rsidRPr="00317DEB">
        <w:rPr>
          <w:noProof/>
          <w:lang w:eastAsia="pt-BR"/>
        </w:rPr>
        <w:drawing>
          <wp:inline distT="0" distB="0" distL="0" distR="0" wp14:anchorId="361A2FD1" wp14:editId="25A93746">
            <wp:extent cx="4421075" cy="28584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6996" cy="2862288"/>
                    </a:xfrm>
                    <a:prstGeom prst="rect">
                      <a:avLst/>
                    </a:prstGeom>
                    <a:noFill/>
                    <a:ln>
                      <a:noFill/>
                    </a:ln>
                  </pic:spPr>
                </pic:pic>
              </a:graphicData>
            </a:graphic>
          </wp:inline>
        </w:drawing>
      </w:r>
    </w:p>
    <w:p w:rsidR="00D52452" w:rsidRDefault="00D52452" w:rsidP="00920A58">
      <w:pPr>
        <w:spacing w:afterLines="200" w:after="480" w:line="360" w:lineRule="auto"/>
        <w:jc w:val="both"/>
        <w:rPr>
          <w:rFonts w:ascii="Times New Roman" w:hAnsi="Times New Roman" w:cs="Times New Roman"/>
          <w:sz w:val="24"/>
          <w:szCs w:val="24"/>
        </w:rPr>
      </w:pPr>
    </w:p>
    <w:p w:rsidR="00920A58" w:rsidRPr="00915589" w:rsidRDefault="00920A58" w:rsidP="00915589">
      <w:pPr>
        <w:pStyle w:val="PargrafodaLista"/>
        <w:numPr>
          <w:ilvl w:val="0"/>
          <w:numId w:val="1"/>
        </w:numPr>
        <w:spacing w:afterLines="200" w:after="480" w:line="360" w:lineRule="auto"/>
        <w:jc w:val="both"/>
        <w:rPr>
          <w:rFonts w:ascii="Times New Roman" w:hAnsi="Times New Roman" w:cs="Times New Roman"/>
          <w:b/>
          <w:sz w:val="24"/>
          <w:szCs w:val="24"/>
        </w:rPr>
      </w:pPr>
      <w:r w:rsidRPr="00915589">
        <w:rPr>
          <w:rFonts w:ascii="Times New Roman" w:hAnsi="Times New Roman"/>
          <w:b/>
          <w:sz w:val="24"/>
          <w:szCs w:val="24"/>
        </w:rPr>
        <w:lastRenderedPageBreak/>
        <w:t xml:space="preserve">A RELAÇÃO EMPÍRICA ENTRE </w:t>
      </w:r>
      <w:r w:rsidR="005B6F18">
        <w:rPr>
          <w:rFonts w:ascii="Times New Roman" w:hAnsi="Times New Roman"/>
          <w:b/>
          <w:sz w:val="24"/>
          <w:szCs w:val="24"/>
        </w:rPr>
        <w:t>DEMOGRAFIA</w:t>
      </w:r>
      <w:r w:rsidR="00654C85" w:rsidRPr="00915589">
        <w:rPr>
          <w:rFonts w:ascii="Times New Roman" w:hAnsi="Times New Roman"/>
          <w:b/>
          <w:sz w:val="24"/>
          <w:szCs w:val="24"/>
        </w:rPr>
        <w:t xml:space="preserve"> E</w:t>
      </w:r>
      <w:r w:rsidRPr="00915589">
        <w:rPr>
          <w:rFonts w:ascii="Times New Roman" w:hAnsi="Times New Roman"/>
          <w:b/>
          <w:sz w:val="24"/>
          <w:szCs w:val="24"/>
        </w:rPr>
        <w:t xml:space="preserve"> HOMICÍDIOS</w:t>
      </w:r>
      <w:r w:rsidR="00915589">
        <w:rPr>
          <w:rFonts w:ascii="Times New Roman" w:hAnsi="Times New Roman"/>
          <w:b/>
          <w:sz w:val="24"/>
          <w:szCs w:val="24"/>
        </w:rPr>
        <w:t>,</w:t>
      </w:r>
      <w:r w:rsidR="00654C85" w:rsidRPr="00915589">
        <w:rPr>
          <w:rFonts w:ascii="Times New Roman" w:hAnsi="Times New Roman"/>
          <w:b/>
          <w:sz w:val="24"/>
          <w:szCs w:val="24"/>
        </w:rPr>
        <w:t xml:space="preserve"> COM BASE EM DOIS MÉTODOS</w:t>
      </w:r>
      <w:r w:rsidR="00084491">
        <w:rPr>
          <w:rFonts w:ascii="Times New Roman" w:hAnsi="Times New Roman"/>
          <w:b/>
          <w:sz w:val="24"/>
          <w:szCs w:val="24"/>
        </w:rPr>
        <w:t xml:space="preserve"> </w:t>
      </w:r>
      <w:proofErr w:type="gramStart"/>
      <w:r w:rsidR="00084491">
        <w:rPr>
          <w:rFonts w:ascii="Times New Roman" w:hAnsi="Times New Roman"/>
          <w:b/>
          <w:sz w:val="24"/>
          <w:szCs w:val="24"/>
        </w:rPr>
        <w:t>ANALÍTICOS</w:t>
      </w:r>
      <w:proofErr w:type="gramEnd"/>
    </w:p>
    <w:p w:rsidR="00516374" w:rsidRDefault="00516374" w:rsidP="004C56D2">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Na seção anterior mostramos que nas décadas de </w:t>
      </w:r>
      <w:r w:rsidR="00653E71">
        <w:rPr>
          <w:rFonts w:ascii="Times New Roman" w:hAnsi="Times New Roman" w:cs="Times New Roman"/>
          <w:sz w:val="24"/>
          <w:szCs w:val="24"/>
        </w:rPr>
        <w:t>19</w:t>
      </w:r>
      <w:r>
        <w:rPr>
          <w:rFonts w:ascii="Times New Roman" w:hAnsi="Times New Roman" w:cs="Times New Roman"/>
          <w:sz w:val="24"/>
          <w:szCs w:val="24"/>
        </w:rPr>
        <w:t xml:space="preserve">90 e </w:t>
      </w:r>
      <w:r w:rsidR="00653E71">
        <w:rPr>
          <w:rFonts w:ascii="Times New Roman" w:hAnsi="Times New Roman" w:cs="Times New Roman"/>
          <w:sz w:val="24"/>
          <w:szCs w:val="24"/>
        </w:rPr>
        <w:t xml:space="preserve">na primeira de </w:t>
      </w:r>
      <w:r>
        <w:rPr>
          <w:rFonts w:ascii="Times New Roman" w:hAnsi="Times New Roman" w:cs="Times New Roman"/>
          <w:sz w:val="24"/>
          <w:szCs w:val="24"/>
        </w:rPr>
        <w:t xml:space="preserve">2000 houve um aumento na taxa de homicídio, ao mesmo tempo em que a proporção de homens jovens na população aumentou, pelo menos até 2006. </w:t>
      </w:r>
      <w:r w:rsidR="00984947">
        <w:rPr>
          <w:rFonts w:ascii="Times New Roman" w:hAnsi="Times New Roman" w:cs="Times New Roman"/>
          <w:sz w:val="24"/>
          <w:szCs w:val="24"/>
        </w:rPr>
        <w:t xml:space="preserve">Por outro lado, o Gráfico </w:t>
      </w:r>
      <w:proofErr w:type="gramStart"/>
      <w:r w:rsidR="00984947">
        <w:rPr>
          <w:rFonts w:ascii="Times New Roman" w:hAnsi="Times New Roman" w:cs="Times New Roman"/>
          <w:sz w:val="24"/>
          <w:szCs w:val="24"/>
        </w:rPr>
        <w:t>2</w:t>
      </w:r>
      <w:proofErr w:type="gramEnd"/>
      <w:r w:rsidR="00984947">
        <w:rPr>
          <w:rFonts w:ascii="Times New Roman" w:hAnsi="Times New Roman" w:cs="Times New Roman"/>
          <w:sz w:val="24"/>
          <w:szCs w:val="24"/>
        </w:rPr>
        <w:t xml:space="preserve"> deixou claro que tal crescimento dos homicídios não se deu de maneira proporcional em todas as idades, acometendo gradativamente mais os jovens. </w:t>
      </w:r>
    </w:p>
    <w:p w:rsidR="005B7DDF" w:rsidRDefault="00984947" w:rsidP="005B7DDF">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Assumindo uma hipótese bastante restritiva, que toma como ponto de partida a distribuição de vitimização por idade em 1991, </w:t>
      </w:r>
      <w:r w:rsidR="00915589">
        <w:rPr>
          <w:rFonts w:ascii="Times New Roman" w:hAnsi="Times New Roman" w:cs="Times New Roman"/>
          <w:sz w:val="24"/>
          <w:szCs w:val="24"/>
        </w:rPr>
        <w:t>estimamos, preliminarmente, uma taxa de homicídios contrafactual, considerando apenas o efeito</w:t>
      </w:r>
      <w:r w:rsidR="005B7DDF">
        <w:rPr>
          <w:rFonts w:ascii="Times New Roman" w:hAnsi="Times New Roman" w:cs="Times New Roman"/>
          <w:sz w:val="24"/>
          <w:szCs w:val="24"/>
        </w:rPr>
        <w:t xml:space="preserve"> potencial</w:t>
      </w:r>
      <w:r w:rsidR="00915589">
        <w:rPr>
          <w:rFonts w:ascii="Times New Roman" w:hAnsi="Times New Roman" w:cs="Times New Roman"/>
          <w:sz w:val="24"/>
          <w:szCs w:val="24"/>
        </w:rPr>
        <w:t xml:space="preserve"> de mudanças na estrutura etária, ao longo das décadas. </w:t>
      </w:r>
      <w:r w:rsidR="005B7DDF">
        <w:rPr>
          <w:rFonts w:ascii="Times New Roman" w:hAnsi="Times New Roman" w:cs="Times New Roman"/>
          <w:sz w:val="24"/>
          <w:szCs w:val="24"/>
        </w:rPr>
        <w:t xml:space="preserve"> Ou seja</w:t>
      </w:r>
      <w:r w:rsidR="005B7DDF" w:rsidRPr="004C56D2">
        <w:rPr>
          <w:rFonts w:ascii="Times New Roman" w:hAnsi="Times New Roman" w:cs="Times New Roman"/>
          <w:sz w:val="24"/>
          <w:szCs w:val="24"/>
        </w:rPr>
        <w:t xml:space="preserve">, calculamos qual seria a taxa de homicídios em 2000 e 2010 caso a taxa de homicídios por idade ficasse fixa no nível de 1991. </w:t>
      </w:r>
    </w:p>
    <w:p w:rsidR="00516374" w:rsidRPr="004C56D2" w:rsidRDefault="005B7DDF" w:rsidP="00516374">
      <w:pPr>
        <w:spacing w:line="360" w:lineRule="auto"/>
        <w:jc w:val="both"/>
        <w:rPr>
          <w:rFonts w:ascii="Times New Roman" w:hAnsi="Times New Roman" w:cs="Times New Roman"/>
          <w:sz w:val="24"/>
          <w:szCs w:val="24"/>
        </w:rPr>
      </w:pPr>
      <w:r>
        <w:rPr>
          <w:rFonts w:ascii="Times New Roman" w:hAnsi="Times New Roman" w:cs="Times New Roman"/>
          <w:sz w:val="24"/>
          <w:szCs w:val="24"/>
        </w:rPr>
        <w:t>Para tanto, empregamos a</w:t>
      </w:r>
      <w:r w:rsidR="00516374" w:rsidRPr="004C56D2">
        <w:rPr>
          <w:rFonts w:ascii="Times New Roman" w:hAnsi="Times New Roman" w:cs="Times New Roman"/>
          <w:sz w:val="24"/>
          <w:szCs w:val="24"/>
        </w:rPr>
        <w:t xml:space="preserve"> metodologia denominada </w:t>
      </w:r>
      <w:proofErr w:type="spellStart"/>
      <w:r w:rsidR="00516374" w:rsidRPr="004C56D2">
        <w:rPr>
          <w:rFonts w:ascii="Times New Roman" w:hAnsi="Times New Roman" w:cs="Times New Roman"/>
          <w:i/>
          <w:sz w:val="24"/>
          <w:szCs w:val="24"/>
        </w:rPr>
        <w:t>shif-share</w:t>
      </w:r>
      <w:proofErr w:type="spellEnd"/>
      <w:r w:rsidR="00516374" w:rsidRPr="004C56D2">
        <w:rPr>
          <w:rFonts w:ascii="Times New Roman" w:hAnsi="Times New Roman" w:cs="Times New Roman"/>
          <w:sz w:val="24"/>
          <w:szCs w:val="24"/>
        </w:rPr>
        <w:t>, que permite decompor a variação da taxa de homicídios em dois componentes</w:t>
      </w:r>
      <w:r w:rsidR="00B07D29">
        <w:rPr>
          <w:rFonts w:ascii="Times New Roman" w:hAnsi="Times New Roman" w:cs="Times New Roman"/>
          <w:sz w:val="24"/>
          <w:szCs w:val="24"/>
        </w:rPr>
        <w:t>, conhecido como efeitos nível e composição</w:t>
      </w:r>
      <w:r w:rsidR="00516374" w:rsidRPr="004C56D2">
        <w:rPr>
          <w:rFonts w:ascii="Times New Roman" w:hAnsi="Times New Roman" w:cs="Times New Roman"/>
          <w:sz w:val="24"/>
          <w:szCs w:val="24"/>
        </w:rPr>
        <w:t xml:space="preserve">. </w:t>
      </w:r>
      <w:r w:rsidR="00B07D29">
        <w:rPr>
          <w:rFonts w:ascii="Times New Roman" w:hAnsi="Times New Roman" w:cs="Times New Roman"/>
          <w:sz w:val="24"/>
          <w:szCs w:val="24"/>
        </w:rPr>
        <w:t xml:space="preserve">O cálculo subjacente se inicia com o reconhecimento que </w:t>
      </w:r>
      <w:r w:rsidR="00516374" w:rsidRPr="004C56D2">
        <w:rPr>
          <w:rFonts w:ascii="Times New Roman" w:hAnsi="Times New Roman" w:cs="Times New Roman"/>
          <w:sz w:val="24"/>
          <w:szCs w:val="24"/>
        </w:rPr>
        <w:t>a taxa de homicídios da população de um país</w:t>
      </w:r>
      <w:r w:rsidR="00AB48C2">
        <w:rPr>
          <w:rFonts w:ascii="Times New Roman" w:hAnsi="Times New Roman" w:cs="Times New Roman"/>
          <w:sz w:val="24"/>
          <w:szCs w:val="24"/>
        </w:rPr>
        <w:t>, em um dado ano,</w:t>
      </w:r>
      <w:r w:rsidR="00516374" w:rsidRPr="004C56D2">
        <w:rPr>
          <w:rFonts w:ascii="Times New Roman" w:hAnsi="Times New Roman" w:cs="Times New Roman"/>
          <w:sz w:val="24"/>
          <w:szCs w:val="24"/>
        </w:rPr>
        <w:t xml:space="preserve"> pode ser escrita como a média ponderada</w:t>
      </w:r>
      <w:r w:rsidR="00AB48C2">
        <w:rPr>
          <w:rFonts w:ascii="Times New Roman" w:hAnsi="Times New Roman" w:cs="Times New Roman"/>
          <w:sz w:val="24"/>
          <w:szCs w:val="24"/>
        </w:rPr>
        <w:t xml:space="preserve"> das taxas de homicídio para cada idade, onde o ponderador refere-se à parcela da população naquela idade, conforme descrito na equação (1), abaixo.</w:t>
      </w:r>
    </w:p>
    <w:p w:rsidR="00516374" w:rsidRPr="004C56D2" w:rsidRDefault="00625C89" w:rsidP="00516374">
      <w:pPr>
        <w:spacing w:line="360" w:lineRule="auto"/>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sz w:val="24"/>
                  <w:szCs w:val="24"/>
                </w:rPr>
              </m:ctrlPr>
            </m:sSubPr>
            <m:e>
              <m:d>
                <m:dPr>
                  <m:ctrlPr>
                    <w:rPr>
                      <w:rFonts w:ascii="Cambria Math" w:hAnsi="Cambria Math" w:cs="Times New Roman"/>
                      <w:sz w:val="24"/>
                      <w:szCs w:val="24"/>
                    </w:rPr>
                  </m:ctrlPr>
                </m:dPr>
                <m:e>
                  <m:r>
                    <m:rPr>
                      <m:sty m:val="p"/>
                    </m:rPr>
                    <w:rPr>
                      <w:rFonts w:ascii="Cambria Math" w:hAnsi="Cambria Math" w:cs="Times New Roman"/>
                      <w:sz w:val="24"/>
                      <w:szCs w:val="24"/>
                    </w:rPr>
                    <m:t>1</m:t>
                  </m:r>
                </m:e>
              </m:d>
              <m:r>
                <m:rPr>
                  <m:sty m:val="p"/>
                </m:rPr>
                <w:rPr>
                  <w:rFonts w:ascii="Cambria Math" w:hAnsi="Cambria Math" w:cs="Times New Roman"/>
                  <w:sz w:val="24"/>
                  <w:szCs w:val="24"/>
                </w:rPr>
                <m:t xml:space="preserve">        txhom</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nary>
            <m:naryPr>
              <m:chr m:val="∑"/>
              <m:ctrlPr>
                <w:rPr>
                  <w:rFonts w:ascii="Cambria Math" w:hAnsi="Cambria Math" w:cs="Times New Roman"/>
                  <w:sz w:val="24"/>
                  <w:szCs w:val="24"/>
                </w:rPr>
              </m:ctrlPr>
            </m:naryPr>
            <m:sub>
              <m:r>
                <m:rPr>
                  <m:sty m:val="p"/>
                </m:rPr>
                <w:rPr>
                  <w:rFonts w:ascii="Cambria Math" w:hAnsi="Cambria Math" w:cs="Times New Roman"/>
                  <w:sz w:val="24"/>
                  <w:szCs w:val="24"/>
                </w:rPr>
                <m:t>j=1</m:t>
              </m:r>
            </m:sub>
            <m:sup>
              <m:r>
                <m:rPr>
                  <m:sty m:val="p"/>
                </m:rP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txhom</m:t>
                  </m:r>
                </m:e>
                <m:sub>
                  <m:r>
                    <m:rPr>
                      <m:sty m:val="p"/>
                    </m:rPr>
                    <w:rPr>
                      <w:rFonts w:ascii="Cambria Math" w:hAnsi="Cambria Math" w:cs="Times New Roman"/>
                      <w:sz w:val="24"/>
                      <w:szCs w:val="24"/>
                    </w:rPr>
                    <m:t>jt</m:t>
                  </m:r>
                </m:sub>
              </m:sSub>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jt</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t</m:t>
                      </m:r>
                    </m:sub>
                  </m:sSub>
                </m:den>
              </m:f>
            </m:e>
          </m:nary>
          <m:r>
            <w:rPr>
              <w:rFonts w:ascii="Cambria Math" w:eastAsiaTheme="minorEastAsia" w:hAnsi="Cambria Math" w:cs="Times New Roman"/>
              <w:sz w:val="24"/>
              <w:szCs w:val="24"/>
            </w:rPr>
            <m:t>,</m:t>
          </m:r>
        </m:oMath>
      </m:oMathPara>
    </w:p>
    <w:p w:rsidR="00AB48C2" w:rsidRDefault="00AB48C2" w:rsidP="00516374">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Onde:</w:t>
      </w:r>
      <w:r w:rsidR="00516374" w:rsidRPr="004C56D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tx hom</m:t>
            </m:r>
          </m:e>
          <m:sub>
            <m:r>
              <m:rPr>
                <m:sty m:val="p"/>
              </m:rPr>
              <w:rPr>
                <w:rFonts w:ascii="Cambria Math" w:hAnsi="Cambria Math" w:cs="Times New Roman"/>
                <w:sz w:val="24"/>
                <w:szCs w:val="24"/>
              </w:rPr>
              <m:t>jt</m:t>
            </m:r>
          </m:sub>
        </m:sSub>
      </m:oMath>
      <w:r w:rsidR="00516374" w:rsidRPr="004C56D2">
        <w:rPr>
          <w:rFonts w:ascii="Times New Roman" w:hAnsi="Times New Roman" w:cs="Times New Roman"/>
          <w:sz w:val="24"/>
          <w:szCs w:val="24"/>
        </w:rPr>
        <w:t xml:space="preserve"> é a taxa de homicídios por 100 mil habita</w:t>
      </w:r>
      <w:r>
        <w:rPr>
          <w:rFonts w:ascii="Times New Roman" w:hAnsi="Times New Roman" w:cs="Times New Roman"/>
          <w:sz w:val="24"/>
          <w:szCs w:val="24"/>
        </w:rPr>
        <w:t>ntes do grupo etário j no ano t;</w:t>
      </w:r>
      <w:r w:rsidR="00516374" w:rsidRPr="004C56D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jt</m:t>
            </m:r>
          </m:sub>
        </m:sSub>
      </m:oMath>
      <w:r w:rsidR="00516374" w:rsidRPr="004C56D2">
        <w:rPr>
          <w:rFonts w:ascii="Times New Roman" w:eastAsiaTheme="minorEastAsia" w:hAnsi="Times New Roman" w:cs="Times New Roman"/>
          <w:sz w:val="24"/>
          <w:szCs w:val="24"/>
        </w:rPr>
        <w:t xml:space="preserve"> é a população do grupo etário j no ano t 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t</m:t>
            </m:r>
          </m:sub>
        </m:sSub>
      </m:oMath>
      <w:r w:rsidR="00516374" w:rsidRPr="004C56D2">
        <w:rPr>
          <w:rFonts w:ascii="Times New Roman" w:eastAsiaTheme="minorEastAsia" w:hAnsi="Times New Roman" w:cs="Times New Roman"/>
          <w:sz w:val="24"/>
          <w:szCs w:val="24"/>
        </w:rPr>
        <w:t xml:space="preserve"> é a população do país no ano t. </w:t>
      </w:r>
    </w:p>
    <w:p w:rsidR="00AB48C2" w:rsidRPr="004C56D2" w:rsidRDefault="00C172C0" w:rsidP="00AB48C2">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Com isso</w:t>
      </w:r>
      <w:r w:rsidR="00AB48C2">
        <w:rPr>
          <w:rFonts w:ascii="Times New Roman" w:eastAsiaTheme="minorEastAsia" w:hAnsi="Times New Roman" w:cs="Times New Roman"/>
          <w:sz w:val="24"/>
          <w:szCs w:val="24"/>
        </w:rPr>
        <w:t xml:space="preserve">, a variação da taxa de homicídio entre dois períodos pode ser expressa conforme a equação (2), </w:t>
      </w:r>
      <w:r w:rsidR="00AB48C2" w:rsidRPr="004C56D2">
        <w:rPr>
          <w:rFonts w:ascii="Times New Roman" w:hAnsi="Times New Roman" w:cs="Times New Roman"/>
          <w:sz w:val="24"/>
          <w:szCs w:val="24"/>
        </w:rPr>
        <w:t>em que, o primeiro termo da segunda linha é denominado efeito nível</w:t>
      </w:r>
      <w:r w:rsidR="00B07D29">
        <w:rPr>
          <w:rFonts w:ascii="Times New Roman" w:hAnsi="Times New Roman" w:cs="Times New Roman"/>
          <w:sz w:val="24"/>
          <w:szCs w:val="24"/>
        </w:rPr>
        <w:t>,</w:t>
      </w:r>
      <w:r w:rsidR="00AB48C2" w:rsidRPr="004C56D2">
        <w:rPr>
          <w:rFonts w:ascii="Times New Roman" w:hAnsi="Times New Roman" w:cs="Times New Roman"/>
          <w:sz w:val="24"/>
          <w:szCs w:val="24"/>
        </w:rPr>
        <w:t xml:space="preserve"> que mostra quanto varia</w:t>
      </w:r>
      <w:r w:rsidR="00C913AC">
        <w:rPr>
          <w:rFonts w:ascii="Times New Roman" w:hAnsi="Times New Roman" w:cs="Times New Roman"/>
          <w:sz w:val="24"/>
          <w:szCs w:val="24"/>
        </w:rPr>
        <w:t>ria</w:t>
      </w:r>
      <w:r w:rsidR="00AB48C2" w:rsidRPr="004C56D2">
        <w:rPr>
          <w:rFonts w:ascii="Times New Roman" w:hAnsi="Times New Roman" w:cs="Times New Roman"/>
          <w:sz w:val="24"/>
          <w:szCs w:val="24"/>
        </w:rPr>
        <w:t xml:space="preserve"> a taxa de homicídios da população se a taxa de homicídios de cada faixa etária </w:t>
      </w:r>
      <w:proofErr w:type="gramStart"/>
      <w:r w:rsidR="00AB48C2" w:rsidRPr="004C56D2">
        <w:rPr>
          <w:rFonts w:ascii="Times New Roman" w:hAnsi="Times New Roman" w:cs="Times New Roman"/>
          <w:sz w:val="24"/>
          <w:szCs w:val="24"/>
        </w:rPr>
        <w:t>variasse,</w:t>
      </w:r>
      <w:proofErr w:type="gramEnd"/>
      <w:r w:rsidR="00AB48C2" w:rsidRPr="004C56D2">
        <w:rPr>
          <w:rFonts w:ascii="Times New Roman" w:hAnsi="Times New Roman" w:cs="Times New Roman"/>
          <w:sz w:val="24"/>
          <w:szCs w:val="24"/>
        </w:rPr>
        <w:t xml:space="preserve"> mantido fixo o percentual de pessoas </w:t>
      </w:r>
      <w:r>
        <w:rPr>
          <w:rFonts w:ascii="Times New Roman" w:hAnsi="Times New Roman" w:cs="Times New Roman"/>
          <w:sz w:val="24"/>
          <w:szCs w:val="24"/>
        </w:rPr>
        <w:t xml:space="preserve">de </w:t>
      </w:r>
      <w:r w:rsidR="00AB48C2" w:rsidRPr="004C56D2">
        <w:rPr>
          <w:rFonts w:ascii="Times New Roman" w:hAnsi="Times New Roman" w:cs="Times New Roman"/>
          <w:sz w:val="24"/>
          <w:szCs w:val="24"/>
        </w:rPr>
        <w:t xml:space="preserve">cada idade no total da população. Ou seja, esse efeito mede o crescimento da taxa de </w:t>
      </w:r>
      <w:r w:rsidR="00AB48C2" w:rsidRPr="004C56D2">
        <w:rPr>
          <w:rFonts w:ascii="Times New Roman" w:hAnsi="Times New Roman" w:cs="Times New Roman"/>
          <w:sz w:val="24"/>
          <w:szCs w:val="24"/>
        </w:rPr>
        <w:lastRenderedPageBreak/>
        <w:t xml:space="preserve">homicídios devido </w:t>
      </w:r>
      <w:r w:rsidR="00385D7C">
        <w:rPr>
          <w:rFonts w:ascii="Times New Roman" w:hAnsi="Times New Roman" w:cs="Times New Roman"/>
          <w:sz w:val="24"/>
          <w:szCs w:val="24"/>
        </w:rPr>
        <w:t xml:space="preserve">a outros fatores que não </w:t>
      </w:r>
      <w:r w:rsidR="00020068">
        <w:rPr>
          <w:rFonts w:ascii="Times New Roman" w:hAnsi="Times New Roman" w:cs="Times New Roman"/>
          <w:sz w:val="24"/>
          <w:szCs w:val="24"/>
        </w:rPr>
        <w:t xml:space="preserve">o </w:t>
      </w:r>
      <w:r w:rsidR="00385D7C">
        <w:rPr>
          <w:rFonts w:ascii="Times New Roman" w:hAnsi="Times New Roman" w:cs="Times New Roman"/>
          <w:sz w:val="24"/>
          <w:szCs w:val="24"/>
        </w:rPr>
        <w:t>demográfico</w:t>
      </w:r>
      <w:r w:rsidR="00AB48C2" w:rsidRPr="004C56D2">
        <w:rPr>
          <w:rFonts w:ascii="Times New Roman" w:hAnsi="Times New Roman" w:cs="Times New Roman"/>
          <w:sz w:val="24"/>
          <w:szCs w:val="24"/>
        </w:rPr>
        <w:t>. O segundo componente mede o efeito composição, que estima quanto varia</w:t>
      </w:r>
      <w:r w:rsidR="00020068">
        <w:rPr>
          <w:rFonts w:ascii="Times New Roman" w:hAnsi="Times New Roman" w:cs="Times New Roman"/>
          <w:sz w:val="24"/>
          <w:szCs w:val="24"/>
        </w:rPr>
        <w:t>ria</w:t>
      </w:r>
      <w:r w:rsidR="00AB48C2" w:rsidRPr="004C56D2">
        <w:rPr>
          <w:rFonts w:ascii="Times New Roman" w:hAnsi="Times New Roman" w:cs="Times New Roman"/>
          <w:sz w:val="24"/>
          <w:szCs w:val="24"/>
        </w:rPr>
        <w:t xml:space="preserve"> a taxa de homicídios da população se o percentual de pessoas</w:t>
      </w:r>
      <w:r w:rsidR="00020068">
        <w:rPr>
          <w:rFonts w:ascii="Times New Roman" w:hAnsi="Times New Roman" w:cs="Times New Roman"/>
          <w:sz w:val="24"/>
          <w:szCs w:val="24"/>
        </w:rPr>
        <w:t xml:space="preserve"> de</w:t>
      </w:r>
      <w:r w:rsidR="00AB48C2" w:rsidRPr="004C56D2">
        <w:rPr>
          <w:rFonts w:ascii="Times New Roman" w:hAnsi="Times New Roman" w:cs="Times New Roman"/>
          <w:sz w:val="24"/>
          <w:szCs w:val="24"/>
        </w:rPr>
        <w:t xml:space="preserve"> cada idade no total da população </w:t>
      </w:r>
      <w:proofErr w:type="gramStart"/>
      <w:r w:rsidR="00AB48C2" w:rsidRPr="004C56D2">
        <w:rPr>
          <w:rFonts w:ascii="Times New Roman" w:hAnsi="Times New Roman" w:cs="Times New Roman"/>
          <w:sz w:val="24"/>
          <w:szCs w:val="24"/>
        </w:rPr>
        <w:t>variasse,</w:t>
      </w:r>
      <w:proofErr w:type="gramEnd"/>
      <w:r w:rsidR="00AB48C2" w:rsidRPr="004C56D2">
        <w:rPr>
          <w:rFonts w:ascii="Times New Roman" w:hAnsi="Times New Roman" w:cs="Times New Roman"/>
          <w:sz w:val="24"/>
          <w:szCs w:val="24"/>
        </w:rPr>
        <w:t xml:space="preserve"> mantid</w:t>
      </w:r>
      <w:r w:rsidR="00020068">
        <w:rPr>
          <w:rFonts w:ascii="Times New Roman" w:hAnsi="Times New Roman" w:cs="Times New Roman"/>
          <w:sz w:val="24"/>
          <w:szCs w:val="24"/>
        </w:rPr>
        <w:t>a</w:t>
      </w:r>
      <w:r w:rsidR="00AB48C2" w:rsidRPr="004C56D2">
        <w:rPr>
          <w:rFonts w:ascii="Times New Roman" w:hAnsi="Times New Roman" w:cs="Times New Roman"/>
          <w:sz w:val="24"/>
          <w:szCs w:val="24"/>
        </w:rPr>
        <w:t xml:space="preserve"> fix</w:t>
      </w:r>
      <w:r w:rsidR="00020068">
        <w:rPr>
          <w:rFonts w:ascii="Times New Roman" w:hAnsi="Times New Roman" w:cs="Times New Roman"/>
          <w:sz w:val="24"/>
          <w:szCs w:val="24"/>
        </w:rPr>
        <w:t>a</w:t>
      </w:r>
      <w:r w:rsidR="00AB48C2" w:rsidRPr="004C56D2">
        <w:rPr>
          <w:rFonts w:ascii="Times New Roman" w:hAnsi="Times New Roman" w:cs="Times New Roman"/>
          <w:sz w:val="24"/>
          <w:szCs w:val="24"/>
        </w:rPr>
        <w:t xml:space="preserve"> </w:t>
      </w:r>
      <w:r w:rsidR="00020068">
        <w:rPr>
          <w:rFonts w:ascii="Times New Roman" w:hAnsi="Times New Roman" w:cs="Times New Roman"/>
          <w:sz w:val="24"/>
          <w:szCs w:val="24"/>
        </w:rPr>
        <w:t xml:space="preserve">a </w:t>
      </w:r>
      <w:r w:rsidR="00AB48C2" w:rsidRPr="004C56D2">
        <w:rPr>
          <w:rFonts w:ascii="Times New Roman" w:hAnsi="Times New Roman" w:cs="Times New Roman"/>
          <w:sz w:val="24"/>
          <w:szCs w:val="24"/>
        </w:rPr>
        <w:t xml:space="preserve">taxa de homicídios de cada faixa etária. Ou seja, esse efeito mede o crescimento da taxa de homicídios devido </w:t>
      </w:r>
      <w:r>
        <w:rPr>
          <w:rFonts w:ascii="Times New Roman" w:hAnsi="Times New Roman" w:cs="Times New Roman"/>
          <w:sz w:val="24"/>
          <w:szCs w:val="24"/>
        </w:rPr>
        <w:t xml:space="preserve">somente </w:t>
      </w:r>
      <w:r w:rsidR="00AB48C2" w:rsidRPr="004C56D2">
        <w:rPr>
          <w:rFonts w:ascii="Times New Roman" w:hAnsi="Times New Roman" w:cs="Times New Roman"/>
          <w:sz w:val="24"/>
          <w:szCs w:val="24"/>
        </w:rPr>
        <w:t>à mudança demográfica.</w:t>
      </w:r>
    </w:p>
    <w:p w:rsidR="00AB48C2" w:rsidRPr="00AB48C2" w:rsidRDefault="00625C89" w:rsidP="00516374">
      <w:pPr>
        <w:spacing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d>
                <m:dPr>
                  <m:ctrlPr>
                    <w:rPr>
                      <w:rFonts w:ascii="Cambria Math" w:hAnsi="Cambria Math" w:cs="Times New Roman"/>
                      <w:sz w:val="24"/>
                      <w:szCs w:val="24"/>
                    </w:rPr>
                  </m:ctrlPr>
                </m:dPr>
                <m:e>
                  <m:r>
                    <m:rPr>
                      <m:sty m:val="p"/>
                    </m:rPr>
                    <w:rPr>
                      <w:rFonts w:ascii="Cambria Math" w:hAnsi="Cambria Math" w:cs="Times New Roman"/>
                      <w:sz w:val="24"/>
                      <w:szCs w:val="24"/>
                    </w:rPr>
                    <m:t>2</m:t>
                  </m:r>
                </m:e>
              </m:d>
              <m:r>
                <m:rPr>
                  <m:sty m:val="p"/>
                </m:rPr>
                <w:rPr>
                  <w:rFonts w:ascii="Cambria Math" w:hAnsi="Cambria Math" w:cs="Times New Roman"/>
                  <w:sz w:val="24"/>
                  <w:szCs w:val="24"/>
                </w:rPr>
                <m:t xml:space="preserve">         txhom</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txhom</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nary>
            <m:naryPr>
              <m:chr m:val="∑"/>
              <m:ctrlPr>
                <w:rPr>
                  <w:rFonts w:ascii="Cambria Math" w:hAnsi="Cambria Math" w:cs="Times New Roman"/>
                  <w:sz w:val="24"/>
                  <w:szCs w:val="24"/>
                </w:rPr>
              </m:ctrlPr>
            </m:naryPr>
            <m:sub>
              <m:r>
                <m:rPr>
                  <m:sty m:val="p"/>
                </m:rPr>
                <w:rPr>
                  <w:rFonts w:ascii="Cambria Math" w:hAnsi="Cambria Math" w:cs="Times New Roman"/>
                  <w:sz w:val="24"/>
                  <w:szCs w:val="24"/>
                </w:rPr>
                <m:t>j=1</m:t>
              </m:r>
            </m:sub>
            <m:sup>
              <m:r>
                <m:rPr>
                  <m:sty m:val="p"/>
                </m:rP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txhom</m:t>
                  </m:r>
                </m:e>
                <m:sub>
                  <m:r>
                    <m:rPr>
                      <m:sty m:val="p"/>
                    </m:rPr>
                    <w:rPr>
                      <w:rFonts w:ascii="Cambria Math" w:hAnsi="Cambria Math" w:cs="Times New Roman"/>
                      <w:sz w:val="24"/>
                      <w:szCs w:val="24"/>
                    </w:rPr>
                    <m:t>jt</m:t>
                  </m:r>
                </m:sub>
              </m:sSub>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jt</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t</m:t>
                      </m:r>
                    </m:sub>
                  </m:sSub>
                </m:den>
              </m:f>
            </m:e>
          </m:nary>
          <m:r>
            <w:rPr>
              <w:rFonts w:ascii="Cambria Math" w:hAnsi="Cambria Math" w:cs="Times New Roman"/>
              <w:sz w:val="24"/>
              <w:szCs w:val="24"/>
            </w:rPr>
            <m:t>-</m:t>
          </m:r>
          <m:nary>
            <m:naryPr>
              <m:chr m:val="∑"/>
              <m:ctrlPr>
                <w:rPr>
                  <w:rFonts w:ascii="Cambria Math" w:hAnsi="Cambria Math" w:cs="Times New Roman"/>
                  <w:sz w:val="24"/>
                  <w:szCs w:val="24"/>
                </w:rPr>
              </m:ctrlPr>
            </m:naryPr>
            <m:sub>
              <m:r>
                <m:rPr>
                  <m:sty m:val="p"/>
                </m:rPr>
                <w:rPr>
                  <w:rFonts w:ascii="Cambria Math" w:hAnsi="Cambria Math" w:cs="Times New Roman"/>
                  <w:sz w:val="24"/>
                  <w:szCs w:val="24"/>
                </w:rPr>
                <m:t>j=1</m:t>
              </m:r>
            </m:sub>
            <m:sup>
              <m:r>
                <m:rPr>
                  <m:sty m:val="p"/>
                </m:rP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txhom</m:t>
                  </m:r>
                </m:e>
                <m:sub>
                  <m:r>
                    <m:rPr>
                      <m:sty m:val="p"/>
                    </m:rPr>
                    <w:rPr>
                      <w:rFonts w:ascii="Cambria Math" w:hAnsi="Cambria Math" w:cs="Times New Roman"/>
                      <w:sz w:val="24"/>
                      <w:szCs w:val="24"/>
                    </w:rPr>
                    <m:t>jt-1</m:t>
                  </m:r>
                </m:sub>
              </m:sSub>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jt-1</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t-1</m:t>
                      </m:r>
                    </m:sub>
                  </m:sSub>
                </m:den>
              </m:f>
            </m:e>
          </m:nary>
          <m:r>
            <w:rPr>
              <w:rFonts w:ascii="Cambria Math" w:hAnsi="Cambria Math" w:cs="Times New Roman"/>
              <w:sz w:val="24"/>
              <w:szCs w:val="24"/>
            </w:rPr>
            <m:t>=</m:t>
          </m:r>
        </m:oMath>
      </m:oMathPara>
    </w:p>
    <w:p w:rsidR="00516374" w:rsidRPr="004C56D2" w:rsidRDefault="00AB48C2" w:rsidP="00516374">
      <w:pPr>
        <w:spacing w:line="360" w:lineRule="auto"/>
        <w:jc w:val="both"/>
        <w:rPr>
          <w:rFonts w:ascii="Times New Roman" w:hAnsi="Times New Roman" w:cs="Times New Roman"/>
          <w:sz w:val="24"/>
          <w:szCs w:val="24"/>
        </w:rPr>
      </w:pPr>
      <m:oMath>
        <m:r>
          <w:rPr>
            <w:rFonts w:ascii="Cambria Math" w:hAnsi="Cambria Math" w:cs="Times New Roman"/>
            <w:sz w:val="24"/>
            <w:szCs w:val="24"/>
          </w:rPr>
          <m:t xml:space="preserve">              </m:t>
        </m:r>
        <m:d>
          <m:dPr>
            <m:ctrlPr>
              <w:rPr>
                <w:rFonts w:ascii="Cambria Math" w:hAnsi="Cambria Math" w:cs="Times New Roman"/>
                <w:sz w:val="24"/>
                <w:szCs w:val="24"/>
              </w:rPr>
            </m:ctrlPr>
          </m:dPr>
          <m:e>
            <m:nary>
              <m:naryPr>
                <m:chr m:val="∑"/>
                <m:ctrlPr>
                  <w:rPr>
                    <w:rFonts w:ascii="Cambria Math" w:hAnsi="Cambria Math" w:cs="Times New Roman"/>
                    <w:sz w:val="24"/>
                    <w:szCs w:val="24"/>
                  </w:rPr>
                </m:ctrlPr>
              </m:naryPr>
              <m:sub>
                <m:r>
                  <m:rPr>
                    <m:sty m:val="p"/>
                  </m:rPr>
                  <w:rPr>
                    <w:rFonts w:ascii="Cambria Math" w:hAnsi="Cambria Math" w:cs="Times New Roman"/>
                    <w:sz w:val="24"/>
                    <w:szCs w:val="24"/>
                  </w:rPr>
                  <m:t>j=1</m:t>
                </m:r>
              </m:sub>
              <m:sup>
                <m:r>
                  <m:rPr>
                    <m:sty m:val="p"/>
                  </m:rPr>
                  <w:rPr>
                    <w:rFonts w:ascii="Cambria Math" w:hAnsi="Cambria Math" w:cs="Times New Roman"/>
                    <w:sz w:val="24"/>
                    <w:szCs w:val="24"/>
                  </w:rPr>
                  <m:t>n</m:t>
                </m:r>
              </m:sup>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txhom</m:t>
                        </m:r>
                      </m:e>
                      <m:sub>
                        <m:r>
                          <m:rPr>
                            <m:sty m:val="p"/>
                          </m:rPr>
                          <w:rPr>
                            <w:rFonts w:ascii="Cambria Math" w:hAnsi="Cambria Math" w:cs="Times New Roman"/>
                            <w:sz w:val="24"/>
                            <w:szCs w:val="24"/>
                          </w:rPr>
                          <m:t>jt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txhom</m:t>
                        </m:r>
                      </m:e>
                      <m:sub>
                        <m:r>
                          <m:rPr>
                            <m:sty m:val="p"/>
                          </m:rPr>
                          <w:rPr>
                            <w:rFonts w:ascii="Cambria Math" w:hAnsi="Cambria Math" w:cs="Times New Roman"/>
                            <w:sz w:val="24"/>
                            <w:szCs w:val="24"/>
                          </w:rPr>
                          <m:t>jt-1</m:t>
                        </m:r>
                      </m:sub>
                    </m:sSub>
                  </m:e>
                </m:d>
                <m:acc>
                  <m:accPr>
                    <m:chr m:val="̅"/>
                    <m:ctrlPr>
                      <w:rPr>
                        <w:rFonts w:ascii="Cambria Math" w:hAnsi="Cambria Math" w:cs="Times New Roman"/>
                        <w:sz w:val="24"/>
                        <w:szCs w:val="24"/>
                      </w:rPr>
                    </m:ctrlPr>
                  </m:accPr>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j</m:t>
                                </m:r>
                              </m:sub>
                            </m:sSub>
                          </m:num>
                          <m:den>
                            <m:r>
                              <w:rPr>
                                <w:rFonts w:ascii="Cambria Math" w:hAnsi="Cambria Math" w:cs="Times New Roman"/>
                                <w:sz w:val="24"/>
                                <w:szCs w:val="24"/>
                              </w:rPr>
                              <m:t>pop</m:t>
                            </m:r>
                          </m:den>
                        </m:f>
                      </m:e>
                    </m:d>
                  </m:e>
                </m:acc>
              </m:e>
            </m:nary>
          </m:e>
        </m:d>
        <m:r>
          <w:rPr>
            <w:rFonts w:ascii="Cambria Math" w:hAnsi="Cambria Math" w:cs="Times New Roman"/>
            <w:sz w:val="24"/>
            <w:szCs w:val="24"/>
          </w:rPr>
          <m:t>+</m:t>
        </m:r>
        <m:d>
          <m:dPr>
            <m:ctrlPr>
              <w:rPr>
                <w:rFonts w:ascii="Cambria Math" w:hAnsi="Cambria Math" w:cs="Times New Roman"/>
                <w:sz w:val="24"/>
                <w:szCs w:val="24"/>
              </w:rPr>
            </m:ctrlPr>
          </m:dPr>
          <m:e>
            <m:nary>
              <m:naryPr>
                <m:chr m:val="∑"/>
                <m:ctrlPr>
                  <w:rPr>
                    <w:rFonts w:ascii="Cambria Math" w:hAnsi="Cambria Math" w:cs="Times New Roman"/>
                    <w:sz w:val="24"/>
                    <w:szCs w:val="24"/>
                  </w:rPr>
                </m:ctrlPr>
              </m:naryPr>
              <m:sub>
                <m:r>
                  <m:rPr>
                    <m:sty m:val="p"/>
                  </m:rPr>
                  <w:rPr>
                    <w:rFonts w:ascii="Cambria Math" w:hAnsi="Cambria Math" w:cs="Times New Roman"/>
                    <w:sz w:val="24"/>
                    <w:szCs w:val="24"/>
                  </w:rPr>
                  <m:t>j=1</m:t>
                </m:r>
              </m:sub>
              <m:sup>
                <m:r>
                  <m:rPr>
                    <m:sty m:val="p"/>
                  </m:rPr>
                  <w:rPr>
                    <w:rFonts w:ascii="Cambria Math" w:hAnsi="Cambria Math" w:cs="Times New Roman"/>
                    <w:sz w:val="24"/>
                    <w:szCs w:val="24"/>
                  </w:rPr>
                  <m:t>n</m:t>
                </m:r>
              </m:sup>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jt</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t</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jt-1</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t</m:t>
                            </m:r>
                          </m:sub>
                        </m:sSub>
                      </m:den>
                    </m:f>
                  </m:e>
                </m:d>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txhom</m:t>
                        </m:r>
                      </m:e>
                    </m:acc>
                  </m:e>
                  <m:sub>
                    <m:r>
                      <m:rPr>
                        <m:sty m:val="p"/>
                      </m:rPr>
                      <w:rPr>
                        <w:rFonts w:ascii="Cambria Math" w:hAnsi="Cambria Math" w:cs="Times New Roman"/>
                        <w:sz w:val="24"/>
                        <w:szCs w:val="24"/>
                      </w:rPr>
                      <m:t>j</m:t>
                    </m:r>
                  </m:sub>
                </m:sSub>
              </m:e>
            </m:nary>
          </m:e>
        </m:d>
      </m:oMath>
      <w:r w:rsidR="00516374" w:rsidRPr="004C56D2">
        <w:rPr>
          <w:rFonts w:ascii="Times New Roman" w:hAnsi="Times New Roman" w:cs="Times New Roman"/>
          <w:sz w:val="24"/>
          <w:szCs w:val="24"/>
        </w:rPr>
        <w:t xml:space="preserve"> </w:t>
      </w:r>
    </w:p>
    <w:p w:rsidR="003064E3" w:rsidRPr="004C56D2" w:rsidRDefault="003064E3" w:rsidP="004C56D2">
      <w:pPr>
        <w:spacing w:afterLines="200" w:after="480" w:line="360" w:lineRule="auto"/>
        <w:jc w:val="both"/>
        <w:rPr>
          <w:rFonts w:ascii="Times New Roman" w:hAnsi="Times New Roman" w:cs="Times New Roman"/>
          <w:sz w:val="24"/>
          <w:szCs w:val="24"/>
        </w:rPr>
      </w:pPr>
      <w:r w:rsidRPr="004C56D2">
        <w:rPr>
          <w:rFonts w:ascii="Times New Roman" w:hAnsi="Times New Roman" w:cs="Times New Roman"/>
          <w:sz w:val="24"/>
          <w:szCs w:val="24"/>
        </w:rPr>
        <w:t>Os resultados dessa decomposição são reportados na Tabela 1. Observa-se que entre 1991 e 2010, a taxa de ho</w:t>
      </w:r>
      <w:r w:rsidR="00A766E2">
        <w:rPr>
          <w:rFonts w:ascii="Times New Roman" w:hAnsi="Times New Roman" w:cs="Times New Roman"/>
          <w:sz w:val="24"/>
          <w:szCs w:val="24"/>
        </w:rPr>
        <w:t xml:space="preserve">micídios cresceu em torno </w:t>
      </w:r>
      <w:r w:rsidR="00137E38">
        <w:rPr>
          <w:rFonts w:ascii="Times New Roman" w:hAnsi="Times New Roman" w:cs="Times New Roman"/>
          <w:sz w:val="24"/>
          <w:szCs w:val="24"/>
        </w:rPr>
        <w:t>de 6,3</w:t>
      </w:r>
      <w:r w:rsidRPr="004C56D2">
        <w:rPr>
          <w:rFonts w:ascii="Times New Roman" w:hAnsi="Times New Roman" w:cs="Times New Roman"/>
          <w:sz w:val="24"/>
          <w:szCs w:val="24"/>
        </w:rPr>
        <w:t xml:space="preserve"> mortes por 100 mil habitantes. Desse </w:t>
      </w:r>
      <w:r w:rsidR="00CC51E9">
        <w:rPr>
          <w:rFonts w:ascii="Times New Roman" w:hAnsi="Times New Roman" w:cs="Times New Roman"/>
          <w:sz w:val="24"/>
          <w:szCs w:val="24"/>
        </w:rPr>
        <w:t>aumento</w:t>
      </w:r>
      <w:r w:rsidR="00137E38">
        <w:rPr>
          <w:rFonts w:ascii="Times New Roman" w:hAnsi="Times New Roman" w:cs="Times New Roman"/>
          <w:sz w:val="24"/>
          <w:szCs w:val="24"/>
        </w:rPr>
        <w:t>, 4,7</w:t>
      </w:r>
      <w:r w:rsidRPr="004C56D2">
        <w:rPr>
          <w:rFonts w:ascii="Times New Roman" w:hAnsi="Times New Roman" w:cs="Times New Roman"/>
          <w:sz w:val="24"/>
          <w:szCs w:val="24"/>
        </w:rPr>
        <w:t xml:space="preserve"> foi devido ao efeito nível e 1,6 devido ao efeito composição. Esses números mostram que a taxa </w:t>
      </w:r>
      <w:r w:rsidR="00CC51E9">
        <w:rPr>
          <w:rFonts w:ascii="Times New Roman" w:hAnsi="Times New Roman" w:cs="Times New Roman"/>
          <w:sz w:val="24"/>
          <w:szCs w:val="24"/>
        </w:rPr>
        <w:t>de homicídios no Brasil cresceu</w:t>
      </w:r>
      <w:r w:rsidRPr="004C56D2">
        <w:rPr>
          <w:rFonts w:ascii="Times New Roman" w:hAnsi="Times New Roman" w:cs="Times New Roman"/>
          <w:sz w:val="24"/>
          <w:szCs w:val="24"/>
        </w:rPr>
        <w:t xml:space="preserve"> </w:t>
      </w:r>
      <w:r w:rsidR="00CC51E9">
        <w:rPr>
          <w:rFonts w:ascii="Times New Roman" w:hAnsi="Times New Roman" w:cs="Times New Roman"/>
          <w:sz w:val="24"/>
          <w:szCs w:val="24"/>
        </w:rPr>
        <w:t>fundamentalmente em face do</w:t>
      </w:r>
      <w:r w:rsidRPr="004C56D2">
        <w:rPr>
          <w:rFonts w:ascii="Times New Roman" w:hAnsi="Times New Roman" w:cs="Times New Roman"/>
          <w:sz w:val="24"/>
          <w:szCs w:val="24"/>
        </w:rPr>
        <w:t xml:space="preserve"> aumento dos homicídios pa</w:t>
      </w:r>
      <w:r w:rsidR="00385D7C">
        <w:rPr>
          <w:rFonts w:ascii="Times New Roman" w:hAnsi="Times New Roman" w:cs="Times New Roman"/>
          <w:sz w:val="24"/>
          <w:szCs w:val="24"/>
        </w:rPr>
        <w:t>ra as diferentes faixas etárias</w:t>
      </w:r>
      <w:r w:rsidR="00CC51E9">
        <w:rPr>
          <w:rFonts w:ascii="Times New Roman" w:hAnsi="Times New Roman" w:cs="Times New Roman"/>
          <w:sz w:val="24"/>
          <w:szCs w:val="24"/>
        </w:rPr>
        <w:t xml:space="preserve">, sendo que </w:t>
      </w:r>
      <w:r w:rsidRPr="004C56D2">
        <w:rPr>
          <w:rFonts w:ascii="Times New Roman" w:hAnsi="Times New Roman" w:cs="Times New Roman"/>
          <w:sz w:val="24"/>
          <w:szCs w:val="24"/>
        </w:rPr>
        <w:t>a mudança demográfica explic</w:t>
      </w:r>
      <w:r w:rsidR="00A766E2">
        <w:rPr>
          <w:rFonts w:ascii="Times New Roman" w:hAnsi="Times New Roman" w:cs="Times New Roman"/>
          <w:sz w:val="24"/>
          <w:szCs w:val="24"/>
        </w:rPr>
        <w:t>ou</w:t>
      </w:r>
      <w:r w:rsidRPr="004C56D2">
        <w:rPr>
          <w:rFonts w:ascii="Times New Roman" w:hAnsi="Times New Roman" w:cs="Times New Roman"/>
          <w:sz w:val="24"/>
          <w:szCs w:val="24"/>
        </w:rPr>
        <w:t xml:space="preserve"> 2</w:t>
      </w:r>
      <w:r w:rsidR="00A766E2">
        <w:rPr>
          <w:rFonts w:ascii="Times New Roman" w:hAnsi="Times New Roman" w:cs="Times New Roman"/>
          <w:sz w:val="24"/>
          <w:szCs w:val="24"/>
        </w:rPr>
        <w:t>5</w:t>
      </w:r>
      <w:r w:rsidRPr="004C56D2">
        <w:rPr>
          <w:rFonts w:ascii="Times New Roman" w:hAnsi="Times New Roman" w:cs="Times New Roman"/>
          <w:sz w:val="24"/>
          <w:szCs w:val="24"/>
        </w:rPr>
        <w:t xml:space="preserve">% do aumento. </w:t>
      </w:r>
      <w:r w:rsidR="00A766E2">
        <w:rPr>
          <w:rFonts w:ascii="Times New Roman" w:hAnsi="Times New Roman" w:cs="Times New Roman"/>
          <w:sz w:val="24"/>
          <w:szCs w:val="24"/>
        </w:rPr>
        <w:t>Analisando os dois subperíodos, é interessante notar que</w:t>
      </w:r>
      <w:r w:rsidR="00CC51E9">
        <w:rPr>
          <w:rFonts w:ascii="Times New Roman" w:hAnsi="Times New Roman" w:cs="Times New Roman"/>
          <w:sz w:val="24"/>
          <w:szCs w:val="24"/>
        </w:rPr>
        <w:t>,</w:t>
      </w:r>
      <w:r w:rsidR="00A766E2">
        <w:rPr>
          <w:rFonts w:ascii="Times New Roman" w:hAnsi="Times New Roman" w:cs="Times New Roman"/>
          <w:sz w:val="24"/>
          <w:szCs w:val="24"/>
        </w:rPr>
        <w:t xml:space="preserve"> ao mesmo tempo em que</w:t>
      </w:r>
      <w:r w:rsidR="00CC51E9">
        <w:rPr>
          <w:rFonts w:ascii="Times New Roman" w:hAnsi="Times New Roman" w:cs="Times New Roman"/>
          <w:sz w:val="24"/>
          <w:szCs w:val="24"/>
        </w:rPr>
        <w:t>,</w:t>
      </w:r>
      <w:r w:rsidR="00A766E2">
        <w:rPr>
          <w:rFonts w:ascii="Times New Roman" w:hAnsi="Times New Roman" w:cs="Times New Roman"/>
          <w:sz w:val="24"/>
          <w:szCs w:val="24"/>
        </w:rPr>
        <w:t xml:space="preserve"> em termos absolutos</w:t>
      </w:r>
      <w:r w:rsidR="001950C9">
        <w:rPr>
          <w:rFonts w:ascii="Times New Roman" w:hAnsi="Times New Roman" w:cs="Times New Roman"/>
          <w:sz w:val="24"/>
          <w:szCs w:val="24"/>
        </w:rPr>
        <w:t>,</w:t>
      </w:r>
      <w:r w:rsidR="00A766E2">
        <w:rPr>
          <w:rFonts w:ascii="Times New Roman" w:hAnsi="Times New Roman" w:cs="Times New Roman"/>
          <w:sz w:val="24"/>
          <w:szCs w:val="24"/>
        </w:rPr>
        <w:t xml:space="preserve"> a </w:t>
      </w:r>
      <w:r w:rsidR="00A55EC3">
        <w:rPr>
          <w:rFonts w:ascii="Times New Roman" w:hAnsi="Times New Roman" w:cs="Times New Roman"/>
          <w:sz w:val="24"/>
          <w:szCs w:val="24"/>
        </w:rPr>
        <w:t xml:space="preserve">dinâmica </w:t>
      </w:r>
      <w:r w:rsidR="00A766E2">
        <w:rPr>
          <w:rFonts w:ascii="Times New Roman" w:hAnsi="Times New Roman" w:cs="Times New Roman"/>
          <w:sz w:val="24"/>
          <w:szCs w:val="24"/>
        </w:rPr>
        <w:t>demogr</w:t>
      </w:r>
      <w:r w:rsidR="00A55EC3">
        <w:rPr>
          <w:rFonts w:ascii="Times New Roman" w:hAnsi="Times New Roman" w:cs="Times New Roman"/>
          <w:sz w:val="24"/>
          <w:szCs w:val="24"/>
        </w:rPr>
        <w:t>á</w:t>
      </w:r>
      <w:r w:rsidR="00A766E2">
        <w:rPr>
          <w:rFonts w:ascii="Times New Roman" w:hAnsi="Times New Roman" w:cs="Times New Roman"/>
          <w:sz w:val="24"/>
          <w:szCs w:val="24"/>
        </w:rPr>
        <w:t>fi</w:t>
      </w:r>
      <w:r w:rsidR="00A55EC3">
        <w:rPr>
          <w:rFonts w:ascii="Times New Roman" w:hAnsi="Times New Roman" w:cs="Times New Roman"/>
          <w:sz w:val="24"/>
          <w:szCs w:val="24"/>
        </w:rPr>
        <w:t>c</w:t>
      </w:r>
      <w:r w:rsidR="00A766E2">
        <w:rPr>
          <w:rFonts w:ascii="Times New Roman" w:hAnsi="Times New Roman" w:cs="Times New Roman"/>
          <w:sz w:val="24"/>
          <w:szCs w:val="24"/>
        </w:rPr>
        <w:t xml:space="preserve">a </w:t>
      </w:r>
      <w:r w:rsidR="00A55EC3">
        <w:rPr>
          <w:rFonts w:ascii="Times New Roman" w:hAnsi="Times New Roman" w:cs="Times New Roman"/>
          <w:sz w:val="24"/>
          <w:szCs w:val="24"/>
        </w:rPr>
        <w:t>d</w:t>
      </w:r>
      <w:r w:rsidR="00A766E2">
        <w:rPr>
          <w:rFonts w:ascii="Times New Roman" w:hAnsi="Times New Roman" w:cs="Times New Roman"/>
          <w:sz w:val="24"/>
          <w:szCs w:val="24"/>
        </w:rPr>
        <w:t xml:space="preserve">os anos </w:t>
      </w:r>
      <w:r w:rsidR="00A55EC3">
        <w:rPr>
          <w:rFonts w:ascii="Times New Roman" w:hAnsi="Times New Roman" w:cs="Times New Roman"/>
          <w:sz w:val="24"/>
          <w:szCs w:val="24"/>
        </w:rPr>
        <w:t>19</w:t>
      </w:r>
      <w:r w:rsidR="00A766E2">
        <w:rPr>
          <w:rFonts w:ascii="Times New Roman" w:hAnsi="Times New Roman" w:cs="Times New Roman"/>
          <w:sz w:val="24"/>
          <w:szCs w:val="24"/>
        </w:rPr>
        <w:t>90 contribuiu com um aumento</w:t>
      </w:r>
      <w:r w:rsidR="00CC51E9">
        <w:rPr>
          <w:rFonts w:ascii="Times New Roman" w:hAnsi="Times New Roman" w:cs="Times New Roman"/>
          <w:sz w:val="24"/>
          <w:szCs w:val="24"/>
        </w:rPr>
        <w:t xml:space="preserve"> maior na taxa de homicídio, do que na d</w:t>
      </w:r>
      <w:r w:rsidR="005B6F18">
        <w:rPr>
          <w:rFonts w:ascii="Times New Roman" w:hAnsi="Times New Roman" w:cs="Times New Roman"/>
          <w:sz w:val="24"/>
          <w:szCs w:val="24"/>
        </w:rPr>
        <w:t>écada subsequente;</w:t>
      </w:r>
      <w:r w:rsidR="00CC51E9">
        <w:rPr>
          <w:rFonts w:ascii="Times New Roman" w:hAnsi="Times New Roman" w:cs="Times New Roman"/>
          <w:sz w:val="24"/>
          <w:szCs w:val="24"/>
        </w:rPr>
        <w:t xml:space="preserve"> em termos relativos, o efeito demográfico respondeu por 45% do aumento da taxa de homicídios nos anos 2000</w:t>
      </w:r>
      <w:r w:rsidR="005B6F18">
        <w:rPr>
          <w:rFonts w:ascii="Times New Roman" w:hAnsi="Times New Roman" w:cs="Times New Roman"/>
          <w:sz w:val="24"/>
          <w:szCs w:val="24"/>
        </w:rPr>
        <w:t>, contra 20,7% na década anterior</w:t>
      </w:r>
      <w:r w:rsidR="00CC51E9">
        <w:rPr>
          <w:rFonts w:ascii="Times New Roman" w:hAnsi="Times New Roman" w:cs="Times New Roman"/>
          <w:sz w:val="24"/>
          <w:szCs w:val="24"/>
        </w:rPr>
        <w:t>.</w:t>
      </w:r>
    </w:p>
    <w:p w:rsidR="00FF3CD1" w:rsidRPr="004C56D2" w:rsidRDefault="002D319E" w:rsidP="00C172C0">
      <w:p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 surpresa com esse resultado poderia advir </w:t>
      </w:r>
      <w:r w:rsidR="00CC51E9">
        <w:rPr>
          <w:rFonts w:ascii="Times New Roman" w:hAnsi="Times New Roman" w:cs="Times New Roman"/>
          <w:sz w:val="24"/>
          <w:szCs w:val="24"/>
        </w:rPr>
        <w:t>em função</w:t>
      </w:r>
      <w:r>
        <w:rPr>
          <w:rFonts w:ascii="Times New Roman" w:hAnsi="Times New Roman" w:cs="Times New Roman"/>
          <w:sz w:val="24"/>
          <w:szCs w:val="24"/>
        </w:rPr>
        <w:t xml:space="preserve"> da </w:t>
      </w:r>
      <w:r w:rsidR="00834A4F" w:rsidRPr="004C56D2">
        <w:rPr>
          <w:rFonts w:ascii="Times New Roman" w:hAnsi="Times New Roman" w:cs="Times New Roman"/>
          <w:sz w:val="24"/>
          <w:szCs w:val="24"/>
        </w:rPr>
        <w:t>queda da participação de jovens de 15 a 2</w:t>
      </w:r>
      <w:r w:rsidR="00FF3CD1" w:rsidRPr="004C56D2">
        <w:rPr>
          <w:rFonts w:ascii="Times New Roman" w:hAnsi="Times New Roman" w:cs="Times New Roman"/>
          <w:sz w:val="24"/>
          <w:szCs w:val="24"/>
        </w:rPr>
        <w:t>3</w:t>
      </w:r>
      <w:r w:rsidR="00834A4F" w:rsidRPr="004C56D2">
        <w:rPr>
          <w:rFonts w:ascii="Times New Roman" w:hAnsi="Times New Roman" w:cs="Times New Roman"/>
          <w:sz w:val="24"/>
          <w:szCs w:val="24"/>
        </w:rPr>
        <w:t xml:space="preserve"> anos na população total</w:t>
      </w:r>
      <w:r w:rsidR="006F5040">
        <w:rPr>
          <w:rFonts w:ascii="Times New Roman" w:hAnsi="Times New Roman" w:cs="Times New Roman"/>
          <w:sz w:val="24"/>
          <w:szCs w:val="24"/>
        </w:rPr>
        <w:t xml:space="preserve">, </w:t>
      </w:r>
      <w:r>
        <w:rPr>
          <w:rFonts w:ascii="Times New Roman" w:hAnsi="Times New Roman" w:cs="Times New Roman"/>
          <w:sz w:val="24"/>
          <w:szCs w:val="24"/>
        </w:rPr>
        <w:t xml:space="preserve">conforme destacado no Gráfico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Contudo, deve-se notar que, nesse período, </w:t>
      </w:r>
      <w:r w:rsidR="00FF3CD1" w:rsidRPr="004C56D2">
        <w:rPr>
          <w:rFonts w:ascii="Times New Roman" w:hAnsi="Times New Roman" w:cs="Times New Roman"/>
          <w:sz w:val="24"/>
          <w:szCs w:val="24"/>
        </w:rPr>
        <w:t xml:space="preserve">as mudanças demográficas </w:t>
      </w:r>
      <w:r w:rsidR="007B0593">
        <w:rPr>
          <w:rFonts w:ascii="Times New Roman" w:hAnsi="Times New Roman" w:cs="Times New Roman"/>
          <w:sz w:val="24"/>
          <w:szCs w:val="24"/>
        </w:rPr>
        <w:t xml:space="preserve">do país </w:t>
      </w:r>
      <w:r w:rsidR="00FF3CD1" w:rsidRPr="004C56D2">
        <w:rPr>
          <w:rFonts w:ascii="Times New Roman" w:hAnsi="Times New Roman" w:cs="Times New Roman"/>
          <w:sz w:val="24"/>
          <w:szCs w:val="24"/>
        </w:rPr>
        <w:t xml:space="preserve">ainda </w:t>
      </w:r>
      <w:r w:rsidR="00332392" w:rsidRPr="004C56D2">
        <w:rPr>
          <w:rFonts w:ascii="Times New Roman" w:hAnsi="Times New Roman" w:cs="Times New Roman"/>
          <w:sz w:val="24"/>
          <w:szCs w:val="24"/>
        </w:rPr>
        <w:t>contribu</w:t>
      </w:r>
      <w:r w:rsidR="00332392">
        <w:rPr>
          <w:rFonts w:ascii="Times New Roman" w:hAnsi="Times New Roman" w:cs="Times New Roman"/>
          <w:sz w:val="24"/>
          <w:szCs w:val="24"/>
        </w:rPr>
        <w:t>íam</w:t>
      </w:r>
      <w:r w:rsidR="00FF3CD1" w:rsidRPr="004C56D2">
        <w:rPr>
          <w:rFonts w:ascii="Times New Roman" w:hAnsi="Times New Roman" w:cs="Times New Roman"/>
          <w:sz w:val="24"/>
          <w:szCs w:val="24"/>
        </w:rPr>
        <w:t xml:space="preserve"> para o aumento da violência, </w:t>
      </w:r>
      <w:r w:rsidR="00084491">
        <w:rPr>
          <w:rFonts w:ascii="Times New Roman" w:hAnsi="Times New Roman" w:cs="Times New Roman"/>
          <w:sz w:val="24"/>
          <w:szCs w:val="24"/>
        </w:rPr>
        <w:t xml:space="preserve">uma vez </w:t>
      </w:r>
      <w:r w:rsidR="00FF3CD1" w:rsidRPr="004C56D2">
        <w:rPr>
          <w:rFonts w:ascii="Times New Roman" w:hAnsi="Times New Roman" w:cs="Times New Roman"/>
          <w:sz w:val="24"/>
          <w:szCs w:val="24"/>
        </w:rPr>
        <w:t xml:space="preserve">que o percentual de jovens de 24 a 29 anos e de adultos de 30 a 39 anos </w:t>
      </w:r>
      <w:r w:rsidR="00332392">
        <w:rPr>
          <w:rFonts w:ascii="Times New Roman" w:hAnsi="Times New Roman" w:cs="Times New Roman"/>
          <w:sz w:val="24"/>
          <w:szCs w:val="24"/>
        </w:rPr>
        <w:t>continuavam crescendo,</w:t>
      </w:r>
      <w:r w:rsidR="00FF3CD1" w:rsidRPr="004C56D2">
        <w:rPr>
          <w:rFonts w:ascii="Times New Roman" w:hAnsi="Times New Roman" w:cs="Times New Roman"/>
          <w:sz w:val="24"/>
          <w:szCs w:val="24"/>
        </w:rPr>
        <w:t xml:space="preserve"> grupos etários</w:t>
      </w:r>
      <w:r w:rsidR="00332392">
        <w:rPr>
          <w:rFonts w:ascii="Times New Roman" w:hAnsi="Times New Roman" w:cs="Times New Roman"/>
          <w:sz w:val="24"/>
          <w:szCs w:val="24"/>
        </w:rPr>
        <w:t xml:space="preserve"> esses que também</w:t>
      </w:r>
      <w:r w:rsidR="00FF3CD1" w:rsidRPr="004C56D2">
        <w:rPr>
          <w:rFonts w:ascii="Times New Roman" w:hAnsi="Times New Roman" w:cs="Times New Roman"/>
          <w:sz w:val="24"/>
          <w:szCs w:val="24"/>
        </w:rPr>
        <w:t xml:space="preserve"> apresentam taxas de homicídios elevadas.</w:t>
      </w:r>
    </w:p>
    <w:p w:rsidR="007465FA" w:rsidRPr="004C56D2" w:rsidRDefault="00F33D1F" w:rsidP="00332392">
      <w:pPr>
        <w:spacing w:afterLines="200" w:after="480" w:line="360" w:lineRule="auto"/>
        <w:jc w:val="both"/>
        <w:rPr>
          <w:rFonts w:ascii="Times New Roman" w:hAnsi="Times New Roman" w:cs="Times New Roman"/>
          <w:b/>
          <w:sz w:val="24"/>
          <w:szCs w:val="24"/>
        </w:rPr>
      </w:pPr>
      <w:r>
        <w:rPr>
          <w:rFonts w:ascii="Times New Roman" w:hAnsi="Times New Roman" w:cs="Times New Roman"/>
          <w:sz w:val="24"/>
          <w:szCs w:val="24"/>
        </w:rPr>
        <w:t>Por fim, u</w:t>
      </w:r>
      <w:r w:rsidR="00332392">
        <w:rPr>
          <w:rFonts w:ascii="Times New Roman" w:hAnsi="Times New Roman" w:cs="Times New Roman"/>
          <w:sz w:val="24"/>
          <w:szCs w:val="24"/>
        </w:rPr>
        <w:t xml:space="preserve">m elemento importante a destacar diz respeito à </w:t>
      </w:r>
      <w:r w:rsidR="00CC51E9">
        <w:rPr>
          <w:rFonts w:ascii="Times New Roman" w:hAnsi="Times New Roman" w:cs="Times New Roman"/>
          <w:sz w:val="24"/>
          <w:szCs w:val="24"/>
        </w:rPr>
        <w:t>redução do</w:t>
      </w:r>
      <w:r w:rsidR="00CA0E5B" w:rsidRPr="004C56D2">
        <w:rPr>
          <w:rFonts w:ascii="Times New Roman" w:hAnsi="Times New Roman" w:cs="Times New Roman"/>
          <w:sz w:val="24"/>
          <w:szCs w:val="24"/>
        </w:rPr>
        <w:t xml:space="preserve"> efeito composição</w:t>
      </w:r>
      <w:r w:rsidR="00FF3CD1" w:rsidRPr="004C56D2">
        <w:rPr>
          <w:rFonts w:ascii="Times New Roman" w:hAnsi="Times New Roman" w:cs="Times New Roman"/>
          <w:sz w:val="24"/>
          <w:szCs w:val="24"/>
        </w:rPr>
        <w:t xml:space="preserve"> </w:t>
      </w:r>
      <w:r w:rsidR="00332392">
        <w:rPr>
          <w:rFonts w:ascii="Times New Roman" w:hAnsi="Times New Roman" w:cs="Times New Roman"/>
          <w:sz w:val="24"/>
          <w:szCs w:val="24"/>
        </w:rPr>
        <w:t>de</w:t>
      </w:r>
      <w:r w:rsidR="00E921BA">
        <w:rPr>
          <w:rFonts w:ascii="Times New Roman" w:hAnsi="Times New Roman" w:cs="Times New Roman"/>
          <w:sz w:val="24"/>
          <w:szCs w:val="24"/>
        </w:rPr>
        <w:t xml:space="preserve"> 1,1</w:t>
      </w:r>
      <w:r w:rsidR="00CA0E5B" w:rsidRPr="004C56D2">
        <w:rPr>
          <w:rFonts w:ascii="Times New Roman" w:hAnsi="Times New Roman" w:cs="Times New Roman"/>
          <w:sz w:val="24"/>
          <w:szCs w:val="24"/>
        </w:rPr>
        <w:t xml:space="preserve"> morte </w:t>
      </w:r>
      <w:r w:rsidR="00332392">
        <w:rPr>
          <w:rFonts w:ascii="Times New Roman" w:hAnsi="Times New Roman" w:cs="Times New Roman"/>
          <w:sz w:val="24"/>
          <w:szCs w:val="24"/>
        </w:rPr>
        <w:t xml:space="preserve">para cada </w:t>
      </w:r>
      <w:r w:rsidR="00CA0E5B" w:rsidRPr="004C56D2">
        <w:rPr>
          <w:rFonts w:ascii="Times New Roman" w:hAnsi="Times New Roman" w:cs="Times New Roman"/>
          <w:sz w:val="24"/>
          <w:szCs w:val="24"/>
        </w:rPr>
        <w:t xml:space="preserve">100 mil habitantes </w:t>
      </w:r>
      <w:r w:rsidR="00FF3CD1" w:rsidRPr="004C56D2">
        <w:rPr>
          <w:rFonts w:ascii="Times New Roman" w:hAnsi="Times New Roman" w:cs="Times New Roman"/>
          <w:sz w:val="24"/>
          <w:szCs w:val="24"/>
        </w:rPr>
        <w:t>entre 1991 e 2000</w:t>
      </w:r>
      <w:r w:rsidR="00CA0E5B" w:rsidRPr="004C56D2">
        <w:rPr>
          <w:rFonts w:ascii="Times New Roman" w:hAnsi="Times New Roman" w:cs="Times New Roman"/>
          <w:sz w:val="24"/>
          <w:szCs w:val="24"/>
        </w:rPr>
        <w:t xml:space="preserve">, </w:t>
      </w:r>
      <w:r w:rsidR="00332392">
        <w:rPr>
          <w:rFonts w:ascii="Times New Roman" w:hAnsi="Times New Roman" w:cs="Times New Roman"/>
          <w:sz w:val="24"/>
          <w:szCs w:val="24"/>
        </w:rPr>
        <w:t xml:space="preserve">caindo </w:t>
      </w:r>
      <w:r w:rsidR="00E921BA">
        <w:rPr>
          <w:rFonts w:ascii="Times New Roman" w:hAnsi="Times New Roman" w:cs="Times New Roman"/>
          <w:sz w:val="24"/>
          <w:szCs w:val="24"/>
        </w:rPr>
        <w:t>a menos da</w:t>
      </w:r>
      <w:r w:rsidR="00332392">
        <w:rPr>
          <w:rFonts w:ascii="Times New Roman" w:hAnsi="Times New Roman" w:cs="Times New Roman"/>
          <w:sz w:val="24"/>
          <w:szCs w:val="24"/>
        </w:rPr>
        <w:t xml:space="preserve"> metade na década seguinte.</w:t>
      </w:r>
      <w:r w:rsidR="00FF3CD1" w:rsidRPr="004C56D2">
        <w:rPr>
          <w:rFonts w:ascii="Times New Roman" w:hAnsi="Times New Roman" w:cs="Times New Roman"/>
          <w:sz w:val="24"/>
          <w:szCs w:val="24"/>
        </w:rPr>
        <w:t xml:space="preserve"> Essa redução do efeito composição mostra que </w:t>
      </w:r>
      <w:r w:rsidR="00332392">
        <w:rPr>
          <w:rFonts w:ascii="Times New Roman" w:hAnsi="Times New Roman" w:cs="Times New Roman"/>
          <w:sz w:val="24"/>
          <w:szCs w:val="24"/>
        </w:rPr>
        <w:t>doravante</w:t>
      </w:r>
      <w:r w:rsidR="00FF3CD1" w:rsidRPr="004C56D2">
        <w:rPr>
          <w:rFonts w:ascii="Times New Roman" w:hAnsi="Times New Roman" w:cs="Times New Roman"/>
          <w:sz w:val="24"/>
          <w:szCs w:val="24"/>
        </w:rPr>
        <w:t xml:space="preserve"> as </w:t>
      </w:r>
      <w:r w:rsidR="00FF3CD1" w:rsidRPr="004C56D2">
        <w:rPr>
          <w:rFonts w:ascii="Times New Roman" w:hAnsi="Times New Roman" w:cs="Times New Roman"/>
          <w:sz w:val="24"/>
          <w:szCs w:val="24"/>
        </w:rPr>
        <w:lastRenderedPageBreak/>
        <w:t xml:space="preserve">mudanças demográficas tendem a contribuir para a redução </w:t>
      </w:r>
      <w:r w:rsidR="00332392">
        <w:rPr>
          <w:rFonts w:ascii="Times New Roman" w:hAnsi="Times New Roman" w:cs="Times New Roman"/>
          <w:sz w:val="24"/>
          <w:szCs w:val="24"/>
        </w:rPr>
        <w:t>da taxa de homicídios no Brasil, refletindo o processo de envelhecimento da população.</w:t>
      </w:r>
    </w:p>
    <w:p w:rsidR="0006213A" w:rsidRPr="004C56D2" w:rsidRDefault="0006213A" w:rsidP="00E44B1F">
      <w:pPr>
        <w:spacing w:afterLines="200" w:after="480" w:line="240" w:lineRule="auto"/>
        <w:jc w:val="both"/>
        <w:rPr>
          <w:rFonts w:ascii="Times New Roman" w:hAnsi="Times New Roman" w:cs="Times New Roman"/>
          <w:b/>
          <w:sz w:val="24"/>
          <w:szCs w:val="24"/>
        </w:rPr>
      </w:pPr>
      <w:r w:rsidRPr="004C56D2">
        <w:rPr>
          <w:rFonts w:ascii="Times New Roman" w:hAnsi="Times New Roman" w:cs="Times New Roman"/>
          <w:b/>
          <w:sz w:val="24"/>
          <w:szCs w:val="24"/>
        </w:rPr>
        <w:t>Tabela 1. Decomposição do Aumento da Taxa de Hom</w:t>
      </w:r>
      <w:r w:rsidR="00385D7C">
        <w:rPr>
          <w:rFonts w:ascii="Times New Roman" w:hAnsi="Times New Roman" w:cs="Times New Roman"/>
          <w:b/>
          <w:sz w:val="24"/>
          <w:szCs w:val="24"/>
        </w:rPr>
        <w:t>icídios</w:t>
      </w:r>
      <w:r w:rsidR="00F33D1F">
        <w:rPr>
          <w:rFonts w:ascii="Times New Roman" w:hAnsi="Times New Roman" w:cs="Times New Roman"/>
          <w:b/>
          <w:sz w:val="24"/>
          <w:szCs w:val="24"/>
        </w:rPr>
        <w:t xml:space="preserve"> no Brasil</w:t>
      </w:r>
      <w:r w:rsidR="00385D7C">
        <w:rPr>
          <w:rFonts w:ascii="Times New Roman" w:hAnsi="Times New Roman" w:cs="Times New Roman"/>
          <w:b/>
          <w:sz w:val="24"/>
          <w:szCs w:val="24"/>
        </w:rPr>
        <w:t xml:space="preserve"> </w:t>
      </w:r>
      <w:r w:rsidR="00F33D1F">
        <w:rPr>
          <w:rFonts w:ascii="Times New Roman" w:hAnsi="Times New Roman" w:cs="Times New Roman"/>
          <w:b/>
          <w:sz w:val="24"/>
          <w:szCs w:val="24"/>
        </w:rPr>
        <w:t>Devido a</w:t>
      </w:r>
      <w:r w:rsidR="00385D7C">
        <w:rPr>
          <w:rFonts w:ascii="Times New Roman" w:hAnsi="Times New Roman" w:cs="Times New Roman"/>
          <w:b/>
          <w:sz w:val="24"/>
          <w:szCs w:val="24"/>
        </w:rPr>
        <w:t xml:space="preserve"> Outros </w:t>
      </w:r>
      <w:r w:rsidR="00F33D1F">
        <w:rPr>
          <w:rFonts w:ascii="Times New Roman" w:hAnsi="Times New Roman" w:cs="Times New Roman"/>
          <w:b/>
          <w:sz w:val="24"/>
          <w:szCs w:val="24"/>
        </w:rPr>
        <w:t xml:space="preserve">Fatores e </w:t>
      </w:r>
      <w:r w:rsidR="00385D7C">
        <w:rPr>
          <w:rFonts w:ascii="Times New Roman" w:hAnsi="Times New Roman" w:cs="Times New Roman"/>
          <w:b/>
          <w:sz w:val="24"/>
          <w:szCs w:val="24"/>
        </w:rPr>
        <w:t xml:space="preserve">à </w:t>
      </w:r>
      <w:r w:rsidRPr="004C56D2">
        <w:rPr>
          <w:rFonts w:ascii="Times New Roman" w:hAnsi="Times New Roman" w:cs="Times New Roman"/>
          <w:b/>
          <w:sz w:val="24"/>
          <w:szCs w:val="24"/>
        </w:rPr>
        <w:t>Mudança Demográfica</w:t>
      </w:r>
    </w:p>
    <w:tbl>
      <w:tblPr>
        <w:tblW w:w="10280" w:type="dxa"/>
        <w:tblInd w:w="-639" w:type="dxa"/>
        <w:tblCellMar>
          <w:left w:w="70" w:type="dxa"/>
          <w:right w:w="70" w:type="dxa"/>
        </w:tblCellMar>
        <w:tblLook w:val="04A0" w:firstRow="1" w:lastRow="0" w:firstColumn="1" w:lastColumn="0" w:noHBand="0" w:noVBand="1"/>
      </w:tblPr>
      <w:tblGrid>
        <w:gridCol w:w="1440"/>
        <w:gridCol w:w="2380"/>
        <w:gridCol w:w="1860"/>
        <w:gridCol w:w="1960"/>
        <w:gridCol w:w="280"/>
        <w:gridCol w:w="2360"/>
      </w:tblGrid>
      <w:tr w:rsidR="00F7175A" w:rsidRPr="004C56D2" w:rsidTr="00F7175A">
        <w:trPr>
          <w:trHeight w:val="60"/>
        </w:trPr>
        <w:tc>
          <w:tcPr>
            <w:tcW w:w="1440" w:type="dxa"/>
            <w:tcBorders>
              <w:top w:val="nil"/>
              <w:left w:val="nil"/>
              <w:bottom w:val="single" w:sz="8" w:space="0" w:color="auto"/>
              <w:right w:val="nil"/>
            </w:tcBorders>
            <w:shd w:val="clear" w:color="auto" w:fill="auto"/>
            <w:noWrap/>
            <w:vAlign w:val="bottom"/>
            <w:hideMark/>
          </w:tcPr>
          <w:p w:rsidR="00F7175A" w:rsidRPr="004C56D2" w:rsidRDefault="00F7175A" w:rsidP="00E44B1F">
            <w:pPr>
              <w:spacing w:afterLines="200" w:after="480" w:line="240" w:lineRule="auto"/>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 </w:t>
            </w:r>
          </w:p>
        </w:tc>
        <w:tc>
          <w:tcPr>
            <w:tcW w:w="2380" w:type="dxa"/>
            <w:tcBorders>
              <w:top w:val="nil"/>
              <w:left w:val="nil"/>
              <w:bottom w:val="single" w:sz="8" w:space="0" w:color="auto"/>
              <w:right w:val="nil"/>
            </w:tcBorders>
            <w:shd w:val="clear" w:color="auto" w:fill="auto"/>
            <w:noWrap/>
            <w:vAlign w:val="bottom"/>
            <w:hideMark/>
          </w:tcPr>
          <w:p w:rsidR="00F7175A" w:rsidRPr="004C56D2" w:rsidRDefault="00F7175A" w:rsidP="00E44B1F">
            <w:pPr>
              <w:spacing w:afterLines="200" w:after="480" w:line="240" w:lineRule="auto"/>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 </w:t>
            </w:r>
          </w:p>
        </w:tc>
        <w:tc>
          <w:tcPr>
            <w:tcW w:w="1860" w:type="dxa"/>
            <w:tcBorders>
              <w:top w:val="nil"/>
              <w:left w:val="nil"/>
              <w:bottom w:val="single" w:sz="8" w:space="0" w:color="auto"/>
              <w:right w:val="nil"/>
            </w:tcBorders>
            <w:shd w:val="clear" w:color="auto" w:fill="auto"/>
            <w:noWrap/>
            <w:vAlign w:val="bottom"/>
            <w:hideMark/>
          </w:tcPr>
          <w:p w:rsidR="00F7175A" w:rsidRPr="004C56D2" w:rsidRDefault="00F7175A" w:rsidP="00E44B1F">
            <w:pPr>
              <w:spacing w:afterLines="200" w:after="480" w:line="240" w:lineRule="auto"/>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 </w:t>
            </w:r>
          </w:p>
        </w:tc>
        <w:tc>
          <w:tcPr>
            <w:tcW w:w="1960" w:type="dxa"/>
            <w:tcBorders>
              <w:top w:val="nil"/>
              <w:left w:val="nil"/>
              <w:bottom w:val="single" w:sz="8" w:space="0" w:color="auto"/>
              <w:right w:val="nil"/>
            </w:tcBorders>
            <w:shd w:val="clear" w:color="auto" w:fill="auto"/>
            <w:noWrap/>
            <w:vAlign w:val="bottom"/>
            <w:hideMark/>
          </w:tcPr>
          <w:p w:rsidR="00F7175A" w:rsidRPr="004C56D2" w:rsidRDefault="00F7175A" w:rsidP="00E44B1F">
            <w:pPr>
              <w:spacing w:afterLines="200" w:after="480" w:line="240" w:lineRule="auto"/>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 </w:t>
            </w:r>
          </w:p>
        </w:tc>
        <w:tc>
          <w:tcPr>
            <w:tcW w:w="280" w:type="dxa"/>
            <w:tcBorders>
              <w:top w:val="nil"/>
              <w:left w:val="nil"/>
              <w:bottom w:val="single" w:sz="8" w:space="0" w:color="auto"/>
              <w:right w:val="nil"/>
            </w:tcBorders>
            <w:shd w:val="clear" w:color="auto" w:fill="auto"/>
            <w:noWrap/>
            <w:vAlign w:val="bottom"/>
            <w:hideMark/>
          </w:tcPr>
          <w:p w:rsidR="00F7175A" w:rsidRPr="004C56D2" w:rsidRDefault="00F7175A" w:rsidP="00E44B1F">
            <w:pPr>
              <w:spacing w:afterLines="200" w:after="480" w:line="240" w:lineRule="auto"/>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 </w:t>
            </w:r>
          </w:p>
        </w:tc>
        <w:tc>
          <w:tcPr>
            <w:tcW w:w="2360" w:type="dxa"/>
            <w:tcBorders>
              <w:top w:val="nil"/>
              <w:left w:val="nil"/>
              <w:bottom w:val="single" w:sz="8" w:space="0" w:color="auto"/>
              <w:right w:val="nil"/>
            </w:tcBorders>
            <w:shd w:val="clear" w:color="auto" w:fill="auto"/>
            <w:noWrap/>
            <w:vAlign w:val="bottom"/>
            <w:hideMark/>
          </w:tcPr>
          <w:p w:rsidR="00F7175A" w:rsidRPr="004C56D2" w:rsidRDefault="00F7175A" w:rsidP="00E44B1F">
            <w:pPr>
              <w:spacing w:afterLines="200" w:after="480" w:line="240" w:lineRule="auto"/>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 </w:t>
            </w:r>
          </w:p>
        </w:tc>
      </w:tr>
      <w:tr w:rsidR="00F7175A" w:rsidRPr="004C56D2" w:rsidTr="00F7175A">
        <w:trPr>
          <w:trHeight w:val="900"/>
        </w:trPr>
        <w:tc>
          <w:tcPr>
            <w:tcW w:w="1440" w:type="dxa"/>
            <w:tcBorders>
              <w:top w:val="nil"/>
              <w:left w:val="nil"/>
              <w:bottom w:val="nil"/>
              <w:right w:val="nil"/>
            </w:tcBorders>
            <w:shd w:val="clear" w:color="auto" w:fill="auto"/>
            <w:noWrap/>
            <w:vAlign w:val="bottom"/>
            <w:hideMark/>
          </w:tcPr>
          <w:p w:rsidR="00F7175A" w:rsidRPr="004C56D2" w:rsidRDefault="00F7175A" w:rsidP="00F7175A">
            <w:pPr>
              <w:spacing w:after="0" w:line="240" w:lineRule="auto"/>
              <w:rPr>
                <w:rFonts w:ascii="Times New Roman" w:eastAsia="Times New Roman" w:hAnsi="Times New Roman" w:cs="Times New Roman"/>
                <w:color w:val="000000"/>
                <w:sz w:val="24"/>
                <w:szCs w:val="24"/>
                <w:lang w:eastAsia="pt-BR"/>
              </w:rPr>
            </w:pPr>
          </w:p>
        </w:tc>
        <w:tc>
          <w:tcPr>
            <w:tcW w:w="2380" w:type="dxa"/>
            <w:tcBorders>
              <w:top w:val="nil"/>
              <w:left w:val="nil"/>
              <w:bottom w:val="nil"/>
              <w:right w:val="nil"/>
            </w:tcBorders>
            <w:shd w:val="clear" w:color="auto" w:fill="auto"/>
            <w:vAlign w:val="center"/>
            <w:hideMark/>
          </w:tcPr>
          <w:p w:rsidR="00F7175A" w:rsidRPr="004C56D2" w:rsidRDefault="00F7175A" w:rsidP="00F7175A">
            <w:pPr>
              <w:spacing w:after="0" w:line="240" w:lineRule="auto"/>
              <w:jc w:val="center"/>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Efeito Nível (Crescimento Violência)</w:t>
            </w:r>
          </w:p>
        </w:tc>
        <w:tc>
          <w:tcPr>
            <w:tcW w:w="1860" w:type="dxa"/>
            <w:tcBorders>
              <w:top w:val="nil"/>
              <w:left w:val="nil"/>
              <w:bottom w:val="nil"/>
              <w:right w:val="nil"/>
            </w:tcBorders>
            <w:shd w:val="clear" w:color="auto" w:fill="auto"/>
            <w:vAlign w:val="center"/>
            <w:hideMark/>
          </w:tcPr>
          <w:p w:rsidR="00F7175A" w:rsidRPr="004C56D2" w:rsidRDefault="00F7175A" w:rsidP="00F7175A">
            <w:pPr>
              <w:spacing w:after="0" w:line="240" w:lineRule="auto"/>
              <w:jc w:val="center"/>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Efeito Composição (Demográfico)</w:t>
            </w:r>
          </w:p>
        </w:tc>
        <w:tc>
          <w:tcPr>
            <w:tcW w:w="1960" w:type="dxa"/>
            <w:tcBorders>
              <w:top w:val="nil"/>
              <w:left w:val="nil"/>
              <w:bottom w:val="nil"/>
              <w:right w:val="nil"/>
            </w:tcBorders>
            <w:shd w:val="clear" w:color="auto" w:fill="auto"/>
            <w:vAlign w:val="center"/>
            <w:hideMark/>
          </w:tcPr>
          <w:p w:rsidR="00F7175A" w:rsidRPr="004C56D2" w:rsidRDefault="00F7175A" w:rsidP="00F7175A">
            <w:pPr>
              <w:spacing w:after="0" w:line="240" w:lineRule="auto"/>
              <w:jc w:val="center"/>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Variação da Taxa de Homicídios</w:t>
            </w:r>
          </w:p>
        </w:tc>
        <w:tc>
          <w:tcPr>
            <w:tcW w:w="280" w:type="dxa"/>
            <w:tcBorders>
              <w:top w:val="nil"/>
              <w:left w:val="nil"/>
              <w:bottom w:val="nil"/>
              <w:right w:val="nil"/>
            </w:tcBorders>
            <w:shd w:val="clear" w:color="auto" w:fill="auto"/>
            <w:noWrap/>
            <w:vAlign w:val="bottom"/>
            <w:hideMark/>
          </w:tcPr>
          <w:p w:rsidR="00F7175A" w:rsidRPr="004C56D2" w:rsidRDefault="00F7175A" w:rsidP="00F7175A">
            <w:pPr>
              <w:spacing w:after="0" w:line="240" w:lineRule="auto"/>
              <w:rPr>
                <w:rFonts w:ascii="Times New Roman" w:eastAsia="Times New Roman" w:hAnsi="Times New Roman" w:cs="Times New Roman"/>
                <w:color w:val="000000"/>
                <w:sz w:val="24"/>
                <w:szCs w:val="24"/>
                <w:lang w:eastAsia="pt-BR"/>
              </w:rPr>
            </w:pPr>
          </w:p>
        </w:tc>
        <w:tc>
          <w:tcPr>
            <w:tcW w:w="2360" w:type="dxa"/>
            <w:tcBorders>
              <w:top w:val="nil"/>
              <w:left w:val="nil"/>
              <w:bottom w:val="nil"/>
              <w:right w:val="nil"/>
            </w:tcBorders>
            <w:shd w:val="clear" w:color="auto" w:fill="auto"/>
            <w:vAlign w:val="center"/>
            <w:hideMark/>
          </w:tcPr>
          <w:p w:rsidR="00F7175A" w:rsidRPr="004C56D2" w:rsidRDefault="00F7175A" w:rsidP="00F7175A">
            <w:pPr>
              <w:spacing w:after="0" w:line="240" w:lineRule="auto"/>
              <w:jc w:val="center"/>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 xml:space="preserve">Razão </w:t>
            </w:r>
            <w:proofErr w:type="spellStart"/>
            <w:r w:rsidRPr="004C56D2">
              <w:rPr>
                <w:rFonts w:ascii="Times New Roman" w:eastAsia="Times New Roman" w:hAnsi="Times New Roman" w:cs="Times New Roman"/>
                <w:color w:val="000000"/>
                <w:sz w:val="24"/>
                <w:szCs w:val="24"/>
                <w:lang w:eastAsia="pt-BR"/>
              </w:rPr>
              <w:t>Ef</w:t>
            </w:r>
            <w:proofErr w:type="spellEnd"/>
            <w:r w:rsidRPr="004C56D2">
              <w:rPr>
                <w:rFonts w:ascii="Times New Roman" w:eastAsia="Times New Roman" w:hAnsi="Times New Roman" w:cs="Times New Roman"/>
                <w:color w:val="000000"/>
                <w:sz w:val="24"/>
                <w:szCs w:val="24"/>
                <w:lang w:eastAsia="pt-BR"/>
              </w:rPr>
              <w:t xml:space="preserve">. Composição / Variação </w:t>
            </w:r>
            <w:proofErr w:type="spellStart"/>
            <w:r w:rsidRPr="004C56D2">
              <w:rPr>
                <w:rFonts w:ascii="Times New Roman" w:eastAsia="Times New Roman" w:hAnsi="Times New Roman" w:cs="Times New Roman"/>
                <w:color w:val="000000"/>
                <w:sz w:val="24"/>
                <w:szCs w:val="24"/>
                <w:lang w:eastAsia="pt-BR"/>
              </w:rPr>
              <w:t>Tx</w:t>
            </w:r>
            <w:proofErr w:type="spellEnd"/>
            <w:r w:rsidRPr="004C56D2">
              <w:rPr>
                <w:rFonts w:ascii="Times New Roman" w:eastAsia="Times New Roman" w:hAnsi="Times New Roman" w:cs="Times New Roman"/>
                <w:color w:val="000000"/>
                <w:sz w:val="24"/>
                <w:szCs w:val="24"/>
                <w:lang w:eastAsia="pt-BR"/>
              </w:rPr>
              <w:t>. Homicídios em %</w:t>
            </w:r>
          </w:p>
        </w:tc>
      </w:tr>
      <w:tr w:rsidR="00137E38" w:rsidRPr="004C56D2" w:rsidTr="005A379B">
        <w:trPr>
          <w:trHeight w:val="300"/>
        </w:trPr>
        <w:tc>
          <w:tcPr>
            <w:tcW w:w="1440" w:type="dxa"/>
            <w:tcBorders>
              <w:top w:val="nil"/>
              <w:left w:val="nil"/>
              <w:bottom w:val="nil"/>
              <w:right w:val="nil"/>
            </w:tcBorders>
            <w:shd w:val="clear" w:color="auto" w:fill="auto"/>
            <w:noWrap/>
            <w:vAlign w:val="bottom"/>
            <w:hideMark/>
          </w:tcPr>
          <w:p w:rsidR="00137E38" w:rsidRPr="004C56D2" w:rsidRDefault="00137E38" w:rsidP="00137E38">
            <w:pPr>
              <w:spacing w:after="0" w:line="240" w:lineRule="auto"/>
              <w:rPr>
                <w:rFonts w:ascii="Times New Roman" w:eastAsia="Times New Roman" w:hAnsi="Times New Roman" w:cs="Times New Roman"/>
                <w:color w:val="000000"/>
                <w:sz w:val="24"/>
                <w:szCs w:val="24"/>
                <w:lang w:eastAsia="pt-BR"/>
              </w:rPr>
            </w:pPr>
            <w:r w:rsidRPr="004C56D2">
              <w:rPr>
                <w:rFonts w:ascii="Times New Roman" w:eastAsia="Times New Roman" w:hAnsi="Times New Roman" w:cs="Times New Roman"/>
                <w:color w:val="000000"/>
                <w:sz w:val="24"/>
                <w:szCs w:val="24"/>
                <w:lang w:eastAsia="pt-BR"/>
              </w:rPr>
              <w:t>1991-2010</w:t>
            </w:r>
          </w:p>
        </w:tc>
        <w:tc>
          <w:tcPr>
            <w:tcW w:w="2380" w:type="dxa"/>
            <w:tcBorders>
              <w:top w:val="nil"/>
              <w:left w:val="nil"/>
              <w:bottom w:val="nil"/>
              <w:right w:val="nil"/>
            </w:tcBorders>
            <w:shd w:val="clear" w:color="auto" w:fill="auto"/>
            <w:noWrap/>
            <w:vAlign w:val="center"/>
            <w:hideMark/>
          </w:tcPr>
          <w:p w:rsidR="00137E38" w:rsidRPr="00137E38" w:rsidRDefault="00137E38" w:rsidP="00137E38">
            <w:pPr>
              <w:jc w:val="center"/>
              <w:rPr>
                <w:color w:val="000000"/>
              </w:rPr>
            </w:pPr>
            <w:r w:rsidRPr="00137E38">
              <w:rPr>
                <w:color w:val="000000"/>
              </w:rPr>
              <w:t>4,7</w:t>
            </w:r>
          </w:p>
        </w:tc>
        <w:tc>
          <w:tcPr>
            <w:tcW w:w="1860" w:type="dxa"/>
            <w:tcBorders>
              <w:top w:val="nil"/>
              <w:left w:val="nil"/>
              <w:bottom w:val="nil"/>
              <w:right w:val="nil"/>
            </w:tcBorders>
            <w:shd w:val="clear" w:color="auto" w:fill="auto"/>
            <w:noWrap/>
            <w:vAlign w:val="center"/>
            <w:hideMark/>
          </w:tcPr>
          <w:p w:rsidR="00137E38" w:rsidRPr="00137E38" w:rsidRDefault="00137E38" w:rsidP="00137E38">
            <w:pPr>
              <w:jc w:val="center"/>
              <w:rPr>
                <w:color w:val="000000"/>
              </w:rPr>
            </w:pPr>
            <w:r w:rsidRPr="00137E38">
              <w:rPr>
                <w:color w:val="000000"/>
              </w:rPr>
              <w:t>1,6</w:t>
            </w:r>
          </w:p>
        </w:tc>
        <w:tc>
          <w:tcPr>
            <w:tcW w:w="1960" w:type="dxa"/>
            <w:tcBorders>
              <w:top w:val="nil"/>
              <w:left w:val="nil"/>
              <w:bottom w:val="nil"/>
              <w:right w:val="nil"/>
            </w:tcBorders>
            <w:shd w:val="clear" w:color="auto" w:fill="auto"/>
            <w:noWrap/>
            <w:vAlign w:val="center"/>
            <w:hideMark/>
          </w:tcPr>
          <w:p w:rsidR="00137E38" w:rsidRPr="00137E38" w:rsidRDefault="00137E38" w:rsidP="00137E38">
            <w:pPr>
              <w:jc w:val="center"/>
              <w:rPr>
                <w:color w:val="000000"/>
              </w:rPr>
            </w:pPr>
            <w:r w:rsidRPr="00137E38">
              <w:rPr>
                <w:color w:val="000000"/>
              </w:rPr>
              <w:t>6,3</w:t>
            </w:r>
          </w:p>
        </w:tc>
        <w:tc>
          <w:tcPr>
            <w:tcW w:w="280" w:type="dxa"/>
            <w:tcBorders>
              <w:top w:val="nil"/>
              <w:left w:val="nil"/>
              <w:bottom w:val="nil"/>
              <w:right w:val="nil"/>
            </w:tcBorders>
            <w:shd w:val="clear" w:color="auto" w:fill="auto"/>
            <w:noWrap/>
            <w:vAlign w:val="bottom"/>
            <w:hideMark/>
          </w:tcPr>
          <w:p w:rsidR="00137E38" w:rsidRPr="00137E38" w:rsidRDefault="00137E38" w:rsidP="00137E38">
            <w:pPr>
              <w:jc w:val="center"/>
              <w:rPr>
                <w:color w:val="000000"/>
              </w:rPr>
            </w:pPr>
          </w:p>
        </w:tc>
        <w:tc>
          <w:tcPr>
            <w:tcW w:w="2360" w:type="dxa"/>
            <w:tcBorders>
              <w:top w:val="nil"/>
              <w:left w:val="nil"/>
              <w:bottom w:val="nil"/>
              <w:right w:val="nil"/>
            </w:tcBorders>
            <w:shd w:val="clear" w:color="auto" w:fill="auto"/>
            <w:noWrap/>
            <w:vAlign w:val="center"/>
            <w:hideMark/>
          </w:tcPr>
          <w:p w:rsidR="00137E38" w:rsidRPr="00137E38" w:rsidRDefault="00137E38" w:rsidP="00137E38">
            <w:pPr>
              <w:jc w:val="center"/>
              <w:rPr>
                <w:color w:val="000000"/>
                <w:sz w:val="24"/>
                <w:szCs w:val="24"/>
              </w:rPr>
            </w:pPr>
            <w:r w:rsidRPr="00137E38">
              <w:rPr>
                <w:color w:val="000000"/>
              </w:rPr>
              <w:t>25,3</w:t>
            </w:r>
          </w:p>
        </w:tc>
      </w:tr>
      <w:tr w:rsidR="00137E38" w:rsidRPr="004C56D2" w:rsidTr="00F7175A">
        <w:trPr>
          <w:trHeight w:val="165"/>
        </w:trPr>
        <w:tc>
          <w:tcPr>
            <w:tcW w:w="1440" w:type="dxa"/>
            <w:tcBorders>
              <w:top w:val="nil"/>
              <w:left w:val="nil"/>
              <w:bottom w:val="nil"/>
              <w:right w:val="nil"/>
            </w:tcBorders>
            <w:shd w:val="clear" w:color="auto" w:fill="auto"/>
            <w:noWrap/>
            <w:vAlign w:val="bottom"/>
            <w:hideMark/>
          </w:tcPr>
          <w:p w:rsidR="00137E38" w:rsidRPr="004C56D2" w:rsidRDefault="00137E38" w:rsidP="00137E38">
            <w:pPr>
              <w:spacing w:after="0" w:line="240" w:lineRule="auto"/>
              <w:rPr>
                <w:rFonts w:ascii="Times New Roman" w:eastAsia="Times New Roman" w:hAnsi="Times New Roman" w:cs="Times New Roman"/>
                <w:color w:val="000000"/>
                <w:sz w:val="24"/>
                <w:szCs w:val="24"/>
                <w:lang w:eastAsia="pt-BR"/>
              </w:rPr>
            </w:pPr>
          </w:p>
        </w:tc>
        <w:tc>
          <w:tcPr>
            <w:tcW w:w="2380" w:type="dxa"/>
            <w:tcBorders>
              <w:top w:val="nil"/>
              <w:left w:val="nil"/>
              <w:bottom w:val="nil"/>
              <w:right w:val="nil"/>
            </w:tcBorders>
            <w:shd w:val="clear" w:color="auto" w:fill="auto"/>
            <w:noWrap/>
            <w:vAlign w:val="bottom"/>
            <w:hideMark/>
          </w:tcPr>
          <w:p w:rsidR="00137E38" w:rsidRPr="00137E38" w:rsidRDefault="00137E38" w:rsidP="00137E38">
            <w:pPr>
              <w:jc w:val="center"/>
              <w:rPr>
                <w:color w:val="000000"/>
              </w:rPr>
            </w:pPr>
          </w:p>
        </w:tc>
        <w:tc>
          <w:tcPr>
            <w:tcW w:w="1860" w:type="dxa"/>
            <w:tcBorders>
              <w:top w:val="nil"/>
              <w:left w:val="nil"/>
              <w:bottom w:val="nil"/>
              <w:right w:val="nil"/>
            </w:tcBorders>
            <w:shd w:val="clear" w:color="auto" w:fill="auto"/>
            <w:noWrap/>
            <w:vAlign w:val="bottom"/>
            <w:hideMark/>
          </w:tcPr>
          <w:p w:rsidR="00137E38" w:rsidRPr="00137E38" w:rsidRDefault="00137E38" w:rsidP="00137E38">
            <w:pPr>
              <w:rPr>
                <w:sz w:val="20"/>
                <w:szCs w:val="20"/>
              </w:rPr>
            </w:pPr>
          </w:p>
        </w:tc>
        <w:tc>
          <w:tcPr>
            <w:tcW w:w="1960" w:type="dxa"/>
            <w:tcBorders>
              <w:top w:val="nil"/>
              <w:left w:val="nil"/>
              <w:bottom w:val="nil"/>
              <w:right w:val="nil"/>
            </w:tcBorders>
            <w:shd w:val="clear" w:color="auto" w:fill="auto"/>
            <w:noWrap/>
            <w:vAlign w:val="bottom"/>
            <w:hideMark/>
          </w:tcPr>
          <w:p w:rsidR="00137E38" w:rsidRPr="00137E38" w:rsidRDefault="00137E38" w:rsidP="00137E38">
            <w:pPr>
              <w:rPr>
                <w:sz w:val="20"/>
                <w:szCs w:val="20"/>
              </w:rPr>
            </w:pPr>
          </w:p>
        </w:tc>
        <w:tc>
          <w:tcPr>
            <w:tcW w:w="280" w:type="dxa"/>
            <w:tcBorders>
              <w:top w:val="nil"/>
              <w:left w:val="nil"/>
              <w:bottom w:val="nil"/>
              <w:right w:val="nil"/>
            </w:tcBorders>
            <w:shd w:val="clear" w:color="auto" w:fill="auto"/>
            <w:noWrap/>
            <w:vAlign w:val="bottom"/>
            <w:hideMark/>
          </w:tcPr>
          <w:p w:rsidR="00137E38" w:rsidRPr="00137E38" w:rsidRDefault="00137E38" w:rsidP="00137E38">
            <w:pPr>
              <w:rPr>
                <w:sz w:val="20"/>
                <w:szCs w:val="20"/>
              </w:rPr>
            </w:pPr>
          </w:p>
        </w:tc>
        <w:tc>
          <w:tcPr>
            <w:tcW w:w="2360" w:type="dxa"/>
            <w:tcBorders>
              <w:top w:val="nil"/>
              <w:left w:val="nil"/>
              <w:bottom w:val="nil"/>
              <w:right w:val="nil"/>
            </w:tcBorders>
            <w:shd w:val="clear" w:color="auto" w:fill="auto"/>
            <w:noWrap/>
            <w:vAlign w:val="bottom"/>
            <w:hideMark/>
          </w:tcPr>
          <w:p w:rsidR="00137E38" w:rsidRPr="00137E38" w:rsidRDefault="00137E38" w:rsidP="00137E38">
            <w:pPr>
              <w:rPr>
                <w:sz w:val="20"/>
                <w:szCs w:val="20"/>
              </w:rPr>
            </w:pPr>
          </w:p>
        </w:tc>
      </w:tr>
      <w:tr w:rsidR="00137E38" w:rsidRPr="004C56D2" w:rsidTr="005A379B">
        <w:trPr>
          <w:trHeight w:val="300"/>
        </w:trPr>
        <w:tc>
          <w:tcPr>
            <w:tcW w:w="1440" w:type="dxa"/>
            <w:tcBorders>
              <w:top w:val="nil"/>
              <w:left w:val="nil"/>
              <w:bottom w:val="nil"/>
              <w:right w:val="nil"/>
            </w:tcBorders>
            <w:shd w:val="clear" w:color="auto" w:fill="auto"/>
            <w:noWrap/>
            <w:vAlign w:val="bottom"/>
            <w:hideMark/>
          </w:tcPr>
          <w:p w:rsidR="00137E38" w:rsidRPr="004C56D2" w:rsidRDefault="00137E38" w:rsidP="00137E38">
            <w:pPr>
              <w:spacing w:after="0" w:line="240" w:lineRule="auto"/>
              <w:ind w:firstLineChars="100" w:firstLine="240"/>
              <w:rPr>
                <w:rFonts w:ascii="Times New Roman" w:eastAsia="Times New Roman" w:hAnsi="Times New Roman" w:cs="Times New Roman"/>
                <w:i/>
                <w:iCs/>
                <w:color w:val="000000"/>
                <w:sz w:val="24"/>
                <w:szCs w:val="24"/>
                <w:lang w:eastAsia="pt-BR"/>
              </w:rPr>
            </w:pPr>
            <w:r w:rsidRPr="004C56D2">
              <w:rPr>
                <w:rFonts w:ascii="Times New Roman" w:eastAsia="Times New Roman" w:hAnsi="Times New Roman" w:cs="Times New Roman"/>
                <w:i/>
                <w:iCs/>
                <w:color w:val="000000"/>
                <w:sz w:val="24"/>
                <w:szCs w:val="24"/>
                <w:lang w:eastAsia="pt-BR"/>
              </w:rPr>
              <w:t>1991-2000</w:t>
            </w:r>
          </w:p>
        </w:tc>
        <w:tc>
          <w:tcPr>
            <w:tcW w:w="2380" w:type="dxa"/>
            <w:tcBorders>
              <w:top w:val="nil"/>
              <w:left w:val="nil"/>
              <w:bottom w:val="nil"/>
              <w:right w:val="nil"/>
            </w:tcBorders>
            <w:shd w:val="clear" w:color="auto" w:fill="auto"/>
            <w:noWrap/>
            <w:vAlign w:val="center"/>
            <w:hideMark/>
          </w:tcPr>
          <w:p w:rsidR="00137E38" w:rsidRPr="00137E38" w:rsidRDefault="00137E38" w:rsidP="00137E38">
            <w:pPr>
              <w:jc w:val="center"/>
              <w:rPr>
                <w:iCs/>
                <w:color w:val="000000"/>
                <w:sz w:val="24"/>
                <w:szCs w:val="24"/>
              </w:rPr>
            </w:pPr>
            <w:r w:rsidRPr="00137E38">
              <w:rPr>
                <w:iCs/>
                <w:color w:val="000000"/>
              </w:rPr>
              <w:t>4,2</w:t>
            </w:r>
          </w:p>
        </w:tc>
        <w:tc>
          <w:tcPr>
            <w:tcW w:w="1860" w:type="dxa"/>
            <w:tcBorders>
              <w:top w:val="nil"/>
              <w:left w:val="nil"/>
              <w:bottom w:val="nil"/>
              <w:right w:val="nil"/>
            </w:tcBorders>
            <w:shd w:val="clear" w:color="auto" w:fill="auto"/>
            <w:noWrap/>
            <w:vAlign w:val="center"/>
            <w:hideMark/>
          </w:tcPr>
          <w:p w:rsidR="00137E38" w:rsidRPr="00137E38" w:rsidRDefault="00137E38" w:rsidP="00137E38">
            <w:pPr>
              <w:jc w:val="center"/>
              <w:rPr>
                <w:iCs/>
                <w:color w:val="000000"/>
              </w:rPr>
            </w:pPr>
            <w:r w:rsidRPr="00137E38">
              <w:rPr>
                <w:iCs/>
                <w:color w:val="000000"/>
              </w:rPr>
              <w:t>1,1</w:t>
            </w:r>
          </w:p>
        </w:tc>
        <w:tc>
          <w:tcPr>
            <w:tcW w:w="1960" w:type="dxa"/>
            <w:tcBorders>
              <w:top w:val="nil"/>
              <w:left w:val="nil"/>
              <w:bottom w:val="nil"/>
              <w:right w:val="nil"/>
            </w:tcBorders>
            <w:shd w:val="clear" w:color="auto" w:fill="auto"/>
            <w:noWrap/>
            <w:vAlign w:val="center"/>
            <w:hideMark/>
          </w:tcPr>
          <w:p w:rsidR="00137E38" w:rsidRPr="00137E38" w:rsidRDefault="00137E38" w:rsidP="00137E38">
            <w:pPr>
              <w:jc w:val="center"/>
              <w:rPr>
                <w:iCs/>
                <w:color w:val="000000"/>
              </w:rPr>
            </w:pPr>
            <w:r w:rsidRPr="00137E38">
              <w:rPr>
                <w:iCs/>
                <w:color w:val="000000"/>
              </w:rPr>
              <w:t>5,3</w:t>
            </w:r>
          </w:p>
        </w:tc>
        <w:tc>
          <w:tcPr>
            <w:tcW w:w="280" w:type="dxa"/>
            <w:tcBorders>
              <w:top w:val="nil"/>
              <w:left w:val="nil"/>
              <w:bottom w:val="nil"/>
              <w:right w:val="nil"/>
            </w:tcBorders>
            <w:shd w:val="clear" w:color="auto" w:fill="auto"/>
            <w:noWrap/>
            <w:vAlign w:val="bottom"/>
            <w:hideMark/>
          </w:tcPr>
          <w:p w:rsidR="00137E38" w:rsidRPr="00137E38" w:rsidRDefault="00137E38" w:rsidP="00137E38">
            <w:pPr>
              <w:jc w:val="center"/>
              <w:rPr>
                <w:iCs/>
                <w:color w:val="000000"/>
              </w:rPr>
            </w:pPr>
          </w:p>
        </w:tc>
        <w:tc>
          <w:tcPr>
            <w:tcW w:w="2360" w:type="dxa"/>
            <w:tcBorders>
              <w:top w:val="nil"/>
              <w:left w:val="nil"/>
              <w:bottom w:val="nil"/>
              <w:right w:val="nil"/>
            </w:tcBorders>
            <w:shd w:val="clear" w:color="auto" w:fill="auto"/>
            <w:noWrap/>
            <w:vAlign w:val="center"/>
            <w:hideMark/>
          </w:tcPr>
          <w:p w:rsidR="00137E38" w:rsidRPr="00137E38" w:rsidRDefault="00137E38" w:rsidP="00137E38">
            <w:pPr>
              <w:jc w:val="center"/>
              <w:rPr>
                <w:iCs/>
                <w:color w:val="000000"/>
                <w:sz w:val="24"/>
                <w:szCs w:val="24"/>
              </w:rPr>
            </w:pPr>
            <w:r w:rsidRPr="00137E38">
              <w:rPr>
                <w:iCs/>
                <w:color w:val="000000"/>
              </w:rPr>
              <w:t>20,7</w:t>
            </w:r>
          </w:p>
        </w:tc>
      </w:tr>
      <w:tr w:rsidR="00137E38" w:rsidRPr="004C56D2" w:rsidTr="005A379B">
        <w:trPr>
          <w:trHeight w:val="315"/>
        </w:trPr>
        <w:tc>
          <w:tcPr>
            <w:tcW w:w="1440" w:type="dxa"/>
            <w:tcBorders>
              <w:top w:val="nil"/>
              <w:left w:val="nil"/>
              <w:bottom w:val="single" w:sz="8" w:space="0" w:color="auto"/>
              <w:right w:val="nil"/>
            </w:tcBorders>
            <w:shd w:val="clear" w:color="auto" w:fill="auto"/>
            <w:noWrap/>
            <w:vAlign w:val="bottom"/>
            <w:hideMark/>
          </w:tcPr>
          <w:p w:rsidR="00137E38" w:rsidRPr="004C56D2" w:rsidRDefault="00137E38" w:rsidP="00137E38">
            <w:pPr>
              <w:spacing w:after="0" w:line="240" w:lineRule="auto"/>
              <w:ind w:firstLineChars="100" w:firstLine="240"/>
              <w:rPr>
                <w:rFonts w:ascii="Times New Roman" w:eastAsia="Times New Roman" w:hAnsi="Times New Roman" w:cs="Times New Roman"/>
                <w:i/>
                <w:iCs/>
                <w:color w:val="000000"/>
                <w:sz w:val="24"/>
                <w:szCs w:val="24"/>
                <w:lang w:eastAsia="pt-BR"/>
              </w:rPr>
            </w:pPr>
            <w:r w:rsidRPr="004C56D2">
              <w:rPr>
                <w:rFonts w:ascii="Times New Roman" w:eastAsia="Times New Roman" w:hAnsi="Times New Roman" w:cs="Times New Roman"/>
                <w:i/>
                <w:iCs/>
                <w:color w:val="000000"/>
                <w:sz w:val="24"/>
                <w:szCs w:val="24"/>
                <w:lang w:eastAsia="pt-BR"/>
              </w:rPr>
              <w:t>2000-2010</w:t>
            </w:r>
          </w:p>
        </w:tc>
        <w:tc>
          <w:tcPr>
            <w:tcW w:w="2380" w:type="dxa"/>
            <w:tcBorders>
              <w:top w:val="nil"/>
              <w:left w:val="nil"/>
              <w:bottom w:val="single" w:sz="8" w:space="0" w:color="auto"/>
              <w:right w:val="nil"/>
            </w:tcBorders>
            <w:shd w:val="clear" w:color="auto" w:fill="auto"/>
            <w:noWrap/>
            <w:vAlign w:val="center"/>
            <w:hideMark/>
          </w:tcPr>
          <w:p w:rsidR="00137E38" w:rsidRPr="00137E38" w:rsidRDefault="00137E38" w:rsidP="00137E38">
            <w:pPr>
              <w:jc w:val="center"/>
              <w:rPr>
                <w:iCs/>
                <w:color w:val="000000"/>
              </w:rPr>
            </w:pPr>
            <w:r w:rsidRPr="00137E38">
              <w:rPr>
                <w:iCs/>
                <w:color w:val="000000"/>
              </w:rPr>
              <w:t>0,6</w:t>
            </w:r>
          </w:p>
        </w:tc>
        <w:tc>
          <w:tcPr>
            <w:tcW w:w="1860" w:type="dxa"/>
            <w:tcBorders>
              <w:top w:val="nil"/>
              <w:left w:val="nil"/>
              <w:bottom w:val="single" w:sz="8" w:space="0" w:color="auto"/>
              <w:right w:val="nil"/>
            </w:tcBorders>
            <w:shd w:val="clear" w:color="auto" w:fill="auto"/>
            <w:noWrap/>
            <w:vAlign w:val="center"/>
            <w:hideMark/>
          </w:tcPr>
          <w:p w:rsidR="00137E38" w:rsidRPr="00137E38" w:rsidRDefault="00137E38" w:rsidP="00137E38">
            <w:pPr>
              <w:jc w:val="center"/>
              <w:rPr>
                <w:iCs/>
                <w:color w:val="000000"/>
              </w:rPr>
            </w:pPr>
            <w:r w:rsidRPr="00137E38">
              <w:rPr>
                <w:iCs/>
                <w:color w:val="000000"/>
              </w:rPr>
              <w:t>0,5</w:t>
            </w:r>
          </w:p>
        </w:tc>
        <w:tc>
          <w:tcPr>
            <w:tcW w:w="1960" w:type="dxa"/>
            <w:tcBorders>
              <w:top w:val="nil"/>
              <w:left w:val="nil"/>
              <w:bottom w:val="single" w:sz="8" w:space="0" w:color="auto"/>
              <w:right w:val="nil"/>
            </w:tcBorders>
            <w:shd w:val="clear" w:color="auto" w:fill="auto"/>
            <w:noWrap/>
            <w:vAlign w:val="center"/>
            <w:hideMark/>
          </w:tcPr>
          <w:p w:rsidR="00137E38" w:rsidRPr="00137E38" w:rsidRDefault="00137E38" w:rsidP="00137E38">
            <w:pPr>
              <w:jc w:val="center"/>
              <w:rPr>
                <w:iCs/>
                <w:color w:val="000000"/>
              </w:rPr>
            </w:pPr>
            <w:r w:rsidRPr="00137E38">
              <w:rPr>
                <w:iCs/>
                <w:color w:val="000000"/>
              </w:rPr>
              <w:t>1,1</w:t>
            </w:r>
          </w:p>
        </w:tc>
        <w:tc>
          <w:tcPr>
            <w:tcW w:w="280" w:type="dxa"/>
            <w:tcBorders>
              <w:top w:val="nil"/>
              <w:left w:val="nil"/>
              <w:bottom w:val="single" w:sz="8" w:space="0" w:color="auto"/>
              <w:right w:val="nil"/>
            </w:tcBorders>
            <w:shd w:val="clear" w:color="auto" w:fill="auto"/>
            <w:noWrap/>
            <w:vAlign w:val="center"/>
            <w:hideMark/>
          </w:tcPr>
          <w:p w:rsidR="00137E38" w:rsidRPr="00137E38" w:rsidRDefault="00137E38" w:rsidP="00137E38">
            <w:pPr>
              <w:rPr>
                <w:color w:val="000000"/>
              </w:rPr>
            </w:pPr>
            <w:r w:rsidRPr="00137E38">
              <w:rPr>
                <w:color w:val="000000"/>
              </w:rPr>
              <w:t> </w:t>
            </w:r>
          </w:p>
        </w:tc>
        <w:tc>
          <w:tcPr>
            <w:tcW w:w="2360" w:type="dxa"/>
            <w:tcBorders>
              <w:top w:val="nil"/>
              <w:left w:val="nil"/>
              <w:bottom w:val="single" w:sz="8" w:space="0" w:color="auto"/>
              <w:right w:val="nil"/>
            </w:tcBorders>
            <w:shd w:val="clear" w:color="auto" w:fill="auto"/>
            <w:noWrap/>
            <w:vAlign w:val="center"/>
            <w:hideMark/>
          </w:tcPr>
          <w:p w:rsidR="00137E38" w:rsidRPr="00137E38" w:rsidRDefault="00137E38" w:rsidP="00137E38">
            <w:pPr>
              <w:jc w:val="center"/>
              <w:rPr>
                <w:iCs/>
                <w:color w:val="000000"/>
              </w:rPr>
            </w:pPr>
            <w:r w:rsidRPr="00137E38">
              <w:rPr>
                <w:iCs/>
                <w:color w:val="000000"/>
              </w:rPr>
              <w:t>45,4</w:t>
            </w:r>
          </w:p>
        </w:tc>
      </w:tr>
    </w:tbl>
    <w:p w:rsidR="002452D9" w:rsidRPr="004C56D2" w:rsidRDefault="002452D9" w:rsidP="002452D9">
      <w:pPr>
        <w:jc w:val="both"/>
        <w:rPr>
          <w:rFonts w:ascii="Times New Roman" w:hAnsi="Times New Roman" w:cs="Times New Roman"/>
          <w:sz w:val="24"/>
          <w:szCs w:val="24"/>
        </w:rPr>
      </w:pPr>
      <w:r w:rsidRPr="004C56D2">
        <w:rPr>
          <w:rFonts w:ascii="Times New Roman" w:hAnsi="Times New Roman" w:cs="Times New Roman"/>
          <w:sz w:val="24"/>
          <w:szCs w:val="24"/>
        </w:rPr>
        <w:t>Fonte: SIM</w:t>
      </w:r>
      <w:r w:rsidR="00332392">
        <w:rPr>
          <w:rFonts w:ascii="Times New Roman" w:hAnsi="Times New Roman" w:cs="Times New Roman"/>
          <w:sz w:val="24"/>
          <w:szCs w:val="24"/>
        </w:rPr>
        <w:t>/DASIS/SVS/MS e</w:t>
      </w:r>
      <w:r w:rsidRPr="004C56D2">
        <w:rPr>
          <w:rFonts w:ascii="Times New Roman" w:hAnsi="Times New Roman" w:cs="Times New Roman"/>
          <w:sz w:val="24"/>
          <w:szCs w:val="24"/>
        </w:rPr>
        <w:t xml:space="preserve"> Censos Demográficos/IBGE. Elaboração: Autores</w:t>
      </w:r>
    </w:p>
    <w:p w:rsidR="00E417A6" w:rsidRPr="004C56D2" w:rsidRDefault="00E417A6" w:rsidP="00E417A6">
      <w:pPr>
        <w:spacing w:line="360" w:lineRule="auto"/>
        <w:jc w:val="both"/>
        <w:rPr>
          <w:rFonts w:ascii="Times New Roman" w:hAnsi="Times New Roman" w:cs="Times New Roman"/>
          <w:sz w:val="24"/>
          <w:szCs w:val="24"/>
        </w:rPr>
      </w:pPr>
      <w:r w:rsidRPr="004C56D2">
        <w:rPr>
          <w:rFonts w:ascii="Times New Roman" w:hAnsi="Times New Roman" w:cs="Times New Roman"/>
          <w:sz w:val="24"/>
          <w:szCs w:val="24"/>
        </w:rPr>
        <w:t>Esse exercício nos fornece uma evidência preliminar do gr</w:t>
      </w:r>
      <w:r w:rsidR="00F33D1F">
        <w:rPr>
          <w:rFonts w:ascii="Times New Roman" w:hAnsi="Times New Roman" w:cs="Times New Roman"/>
          <w:sz w:val="24"/>
          <w:szCs w:val="24"/>
        </w:rPr>
        <w:t xml:space="preserve">au de importância da </w:t>
      </w:r>
      <w:r w:rsidR="007B0593">
        <w:rPr>
          <w:rFonts w:ascii="Times New Roman" w:hAnsi="Times New Roman" w:cs="Times New Roman"/>
          <w:sz w:val="24"/>
          <w:szCs w:val="24"/>
        </w:rPr>
        <w:t xml:space="preserve">dinâmica </w:t>
      </w:r>
      <w:r w:rsidR="00F33D1F">
        <w:rPr>
          <w:rFonts w:ascii="Times New Roman" w:hAnsi="Times New Roman" w:cs="Times New Roman"/>
          <w:sz w:val="24"/>
          <w:szCs w:val="24"/>
        </w:rPr>
        <w:t>demogr</w:t>
      </w:r>
      <w:r w:rsidR="007B0593">
        <w:rPr>
          <w:rFonts w:ascii="Times New Roman" w:hAnsi="Times New Roman" w:cs="Times New Roman"/>
          <w:sz w:val="24"/>
          <w:szCs w:val="24"/>
        </w:rPr>
        <w:t>á</w:t>
      </w:r>
      <w:r w:rsidR="00F33D1F">
        <w:rPr>
          <w:rFonts w:ascii="Times New Roman" w:hAnsi="Times New Roman" w:cs="Times New Roman"/>
          <w:sz w:val="24"/>
          <w:szCs w:val="24"/>
        </w:rPr>
        <w:t>fi</w:t>
      </w:r>
      <w:r w:rsidR="007B0593">
        <w:rPr>
          <w:rFonts w:ascii="Times New Roman" w:hAnsi="Times New Roman" w:cs="Times New Roman"/>
          <w:sz w:val="24"/>
          <w:szCs w:val="24"/>
        </w:rPr>
        <w:t>c</w:t>
      </w:r>
      <w:r w:rsidR="00F33D1F">
        <w:rPr>
          <w:rFonts w:ascii="Times New Roman" w:hAnsi="Times New Roman" w:cs="Times New Roman"/>
          <w:sz w:val="24"/>
          <w:szCs w:val="24"/>
        </w:rPr>
        <w:t>a</w:t>
      </w:r>
      <w:r w:rsidRPr="004C56D2">
        <w:rPr>
          <w:rFonts w:ascii="Times New Roman" w:hAnsi="Times New Roman" w:cs="Times New Roman"/>
          <w:sz w:val="24"/>
          <w:szCs w:val="24"/>
        </w:rPr>
        <w:t xml:space="preserve"> no crescimento da taxa de homicídios no período de 1991 a 2010. No entanto, essa metodologia não controla para diferentes características socioeconômicas dos municípios. </w:t>
      </w:r>
      <w:r w:rsidR="00F33D1F">
        <w:rPr>
          <w:rFonts w:ascii="Times New Roman" w:hAnsi="Times New Roman" w:cs="Times New Roman"/>
          <w:sz w:val="24"/>
          <w:szCs w:val="24"/>
        </w:rPr>
        <w:t>A fim de contornar essa limitação</w:t>
      </w:r>
      <w:r w:rsidRPr="004C56D2">
        <w:rPr>
          <w:rFonts w:ascii="Times New Roman" w:hAnsi="Times New Roman" w:cs="Times New Roman"/>
          <w:sz w:val="24"/>
          <w:szCs w:val="24"/>
        </w:rPr>
        <w:t xml:space="preserve">, </w:t>
      </w:r>
      <w:r w:rsidR="00F33D1F">
        <w:rPr>
          <w:rFonts w:ascii="Times New Roman" w:hAnsi="Times New Roman" w:cs="Times New Roman"/>
          <w:sz w:val="24"/>
          <w:szCs w:val="24"/>
        </w:rPr>
        <w:t>produzimos,</w:t>
      </w:r>
      <w:r w:rsidRPr="004C56D2">
        <w:rPr>
          <w:rFonts w:ascii="Times New Roman" w:hAnsi="Times New Roman" w:cs="Times New Roman"/>
          <w:sz w:val="24"/>
          <w:szCs w:val="24"/>
        </w:rPr>
        <w:t xml:space="preserve"> </w:t>
      </w:r>
      <w:r w:rsidR="00F33D1F">
        <w:rPr>
          <w:rFonts w:ascii="Times New Roman" w:hAnsi="Times New Roman" w:cs="Times New Roman"/>
          <w:sz w:val="24"/>
          <w:szCs w:val="24"/>
        </w:rPr>
        <w:t xml:space="preserve">alternativamente, </w:t>
      </w:r>
      <w:r w:rsidRPr="004C56D2">
        <w:rPr>
          <w:rFonts w:ascii="Times New Roman" w:hAnsi="Times New Roman" w:cs="Times New Roman"/>
          <w:sz w:val="24"/>
          <w:szCs w:val="24"/>
        </w:rPr>
        <w:t>um modelo econométrico</w:t>
      </w:r>
      <w:r w:rsidR="00F33D1F">
        <w:rPr>
          <w:rFonts w:ascii="Times New Roman" w:hAnsi="Times New Roman" w:cs="Times New Roman"/>
          <w:sz w:val="24"/>
          <w:szCs w:val="24"/>
        </w:rPr>
        <w:t>,</w:t>
      </w:r>
      <w:r w:rsidRPr="004C56D2">
        <w:rPr>
          <w:rFonts w:ascii="Times New Roman" w:hAnsi="Times New Roman" w:cs="Times New Roman"/>
          <w:sz w:val="24"/>
          <w:szCs w:val="24"/>
        </w:rPr>
        <w:t xml:space="preserve"> </w:t>
      </w:r>
      <w:r w:rsidR="00E44B1F">
        <w:rPr>
          <w:rFonts w:ascii="Times New Roman" w:hAnsi="Times New Roman" w:cs="Times New Roman"/>
          <w:sz w:val="24"/>
          <w:szCs w:val="24"/>
        </w:rPr>
        <w:t xml:space="preserve">para analisar exclusivamente o papel da </w:t>
      </w:r>
      <w:r w:rsidR="00196FCF">
        <w:rPr>
          <w:rFonts w:ascii="Times New Roman" w:hAnsi="Times New Roman" w:cs="Times New Roman"/>
          <w:sz w:val="24"/>
          <w:szCs w:val="24"/>
        </w:rPr>
        <w:t xml:space="preserve">variação da </w:t>
      </w:r>
      <w:r w:rsidR="00E44B1F">
        <w:rPr>
          <w:rFonts w:ascii="Times New Roman" w:hAnsi="Times New Roman" w:cs="Times New Roman"/>
          <w:sz w:val="24"/>
          <w:szCs w:val="24"/>
        </w:rPr>
        <w:t xml:space="preserve">população jovem masculina, </w:t>
      </w:r>
      <w:r w:rsidR="00196FCF">
        <w:rPr>
          <w:rFonts w:ascii="Times New Roman" w:hAnsi="Times New Roman" w:cs="Times New Roman"/>
          <w:sz w:val="24"/>
          <w:szCs w:val="24"/>
        </w:rPr>
        <w:t xml:space="preserve">o </w:t>
      </w:r>
      <w:r w:rsidR="00F33D1F">
        <w:rPr>
          <w:rFonts w:ascii="Times New Roman" w:hAnsi="Times New Roman" w:cs="Times New Roman"/>
          <w:sz w:val="24"/>
          <w:szCs w:val="24"/>
        </w:rPr>
        <w:t>que é apresentado na próxima subseção.</w:t>
      </w:r>
    </w:p>
    <w:p w:rsidR="00932686" w:rsidRPr="00932686" w:rsidRDefault="00361F10" w:rsidP="00932686">
      <w:pPr>
        <w:pStyle w:val="PargrafodaLista"/>
        <w:numPr>
          <w:ilvl w:val="1"/>
          <w:numId w:val="1"/>
        </w:numPr>
        <w:spacing w:line="360" w:lineRule="auto"/>
        <w:ind w:left="360"/>
        <w:jc w:val="both"/>
        <w:rPr>
          <w:rFonts w:ascii="Times New Roman" w:hAnsi="Times New Roman" w:cs="Times New Roman"/>
          <w:b/>
          <w:sz w:val="24"/>
          <w:szCs w:val="24"/>
        </w:rPr>
      </w:pPr>
      <w:r w:rsidRPr="00932686">
        <w:rPr>
          <w:rFonts w:ascii="Times New Roman" w:hAnsi="Times New Roman" w:cs="Times New Roman"/>
          <w:b/>
          <w:sz w:val="24"/>
          <w:szCs w:val="24"/>
        </w:rPr>
        <w:t>Mais Jovens, Mais Homicí</w:t>
      </w:r>
      <w:r w:rsidR="00932686" w:rsidRPr="00932686">
        <w:rPr>
          <w:rFonts w:ascii="Times New Roman" w:hAnsi="Times New Roman" w:cs="Times New Roman"/>
          <w:b/>
          <w:sz w:val="24"/>
          <w:szCs w:val="24"/>
        </w:rPr>
        <w:t>dios: An</w:t>
      </w:r>
      <w:r w:rsidR="00932686">
        <w:rPr>
          <w:rFonts w:ascii="Times New Roman" w:hAnsi="Times New Roman" w:cs="Times New Roman"/>
          <w:b/>
          <w:sz w:val="24"/>
          <w:szCs w:val="24"/>
        </w:rPr>
        <w:t xml:space="preserve">álise com Base em um </w:t>
      </w:r>
      <w:r w:rsidR="00932686" w:rsidRPr="00932686">
        <w:rPr>
          <w:rFonts w:ascii="Times New Roman" w:hAnsi="Times New Roman" w:cs="Times New Roman"/>
          <w:b/>
          <w:sz w:val="24"/>
          <w:szCs w:val="24"/>
        </w:rPr>
        <w:t>Modelo Econométrico de Dados de Painel com Efeito Fixo</w:t>
      </w:r>
    </w:p>
    <w:p w:rsidR="000231F1" w:rsidRPr="00932686" w:rsidRDefault="00932686" w:rsidP="00932686">
      <w:pPr>
        <w:spacing w:line="360" w:lineRule="auto"/>
        <w:jc w:val="both"/>
        <w:rPr>
          <w:rFonts w:ascii="Times New Roman" w:hAnsi="Times New Roman" w:cs="Times New Roman"/>
          <w:sz w:val="24"/>
          <w:szCs w:val="24"/>
        </w:rPr>
      </w:pPr>
      <w:r w:rsidRPr="00932686">
        <w:rPr>
          <w:rFonts w:ascii="Times New Roman" w:hAnsi="Times New Roman" w:cs="Times New Roman"/>
          <w:sz w:val="24"/>
          <w:szCs w:val="24"/>
        </w:rPr>
        <w:t xml:space="preserve">Para medir o efeito </w:t>
      </w:r>
      <w:r w:rsidR="00BB7735">
        <w:rPr>
          <w:rFonts w:ascii="Times New Roman" w:hAnsi="Times New Roman" w:cs="Times New Roman"/>
          <w:sz w:val="24"/>
          <w:szCs w:val="24"/>
        </w:rPr>
        <w:t xml:space="preserve">da </w:t>
      </w:r>
      <w:r w:rsidR="00D1117A">
        <w:rPr>
          <w:rFonts w:ascii="Times New Roman" w:hAnsi="Times New Roman" w:cs="Times New Roman"/>
          <w:sz w:val="24"/>
          <w:szCs w:val="24"/>
        </w:rPr>
        <w:t xml:space="preserve">juventude na estrutura demográfica </w:t>
      </w:r>
      <w:r w:rsidRPr="00932686">
        <w:rPr>
          <w:rFonts w:ascii="Times New Roman" w:hAnsi="Times New Roman" w:cs="Times New Roman"/>
          <w:sz w:val="24"/>
          <w:szCs w:val="24"/>
        </w:rPr>
        <w:t xml:space="preserve">sobre a taxa de homicídios, utilizamos </w:t>
      </w:r>
      <w:r>
        <w:rPr>
          <w:rFonts w:ascii="Times New Roman" w:hAnsi="Times New Roman" w:cs="Times New Roman"/>
          <w:sz w:val="24"/>
          <w:szCs w:val="24"/>
        </w:rPr>
        <w:t>um</w:t>
      </w:r>
      <w:r w:rsidRPr="00932686">
        <w:rPr>
          <w:rFonts w:ascii="Times New Roman" w:hAnsi="Times New Roman" w:cs="Times New Roman"/>
          <w:sz w:val="24"/>
          <w:szCs w:val="24"/>
        </w:rPr>
        <w:t xml:space="preserve"> modelo de </w:t>
      </w:r>
      <w:r>
        <w:rPr>
          <w:rFonts w:ascii="Times New Roman" w:hAnsi="Times New Roman" w:cs="Times New Roman"/>
          <w:sz w:val="24"/>
          <w:szCs w:val="24"/>
        </w:rPr>
        <w:t xml:space="preserve">análise de </w:t>
      </w:r>
      <w:r w:rsidRPr="00932686">
        <w:rPr>
          <w:rFonts w:ascii="Times New Roman" w:hAnsi="Times New Roman" w:cs="Times New Roman"/>
          <w:sz w:val="24"/>
          <w:szCs w:val="24"/>
        </w:rPr>
        <w:t xml:space="preserve">dados </w:t>
      </w:r>
      <w:r>
        <w:rPr>
          <w:rFonts w:ascii="Times New Roman" w:hAnsi="Times New Roman" w:cs="Times New Roman"/>
          <w:sz w:val="24"/>
          <w:szCs w:val="24"/>
        </w:rPr>
        <w:t>em</w:t>
      </w:r>
      <w:r w:rsidRPr="00932686">
        <w:rPr>
          <w:rFonts w:ascii="Times New Roman" w:hAnsi="Times New Roman" w:cs="Times New Roman"/>
          <w:sz w:val="24"/>
          <w:szCs w:val="24"/>
        </w:rPr>
        <w:t xml:space="preserve"> painel</w:t>
      </w:r>
      <w:r w:rsidR="00BB7735">
        <w:rPr>
          <w:rFonts w:ascii="Times New Roman" w:hAnsi="Times New Roman" w:cs="Times New Roman"/>
          <w:sz w:val="24"/>
          <w:szCs w:val="24"/>
        </w:rPr>
        <w:t>,</w:t>
      </w:r>
      <w:r w:rsidRPr="00932686">
        <w:rPr>
          <w:rFonts w:ascii="Times New Roman" w:hAnsi="Times New Roman" w:cs="Times New Roman"/>
          <w:sz w:val="24"/>
          <w:szCs w:val="24"/>
        </w:rPr>
        <w:t xml:space="preserve"> </w:t>
      </w:r>
      <w:r>
        <w:rPr>
          <w:rFonts w:ascii="Times New Roman" w:hAnsi="Times New Roman" w:cs="Times New Roman"/>
          <w:sz w:val="24"/>
          <w:szCs w:val="24"/>
        </w:rPr>
        <w:t>com</w:t>
      </w:r>
      <w:r w:rsidRPr="00932686">
        <w:rPr>
          <w:rFonts w:ascii="Times New Roman" w:hAnsi="Times New Roman" w:cs="Times New Roman"/>
          <w:sz w:val="24"/>
          <w:szCs w:val="24"/>
        </w:rPr>
        <w:t xml:space="preserve"> efeito fixo para municípios. </w:t>
      </w:r>
      <w:r>
        <w:rPr>
          <w:rFonts w:ascii="Times New Roman" w:hAnsi="Times New Roman" w:cs="Times New Roman"/>
          <w:sz w:val="24"/>
          <w:szCs w:val="24"/>
        </w:rPr>
        <w:t xml:space="preserve">Esta abordagem permite que se separe </w:t>
      </w:r>
      <w:r w:rsidR="000231F1">
        <w:rPr>
          <w:rFonts w:ascii="Times New Roman" w:hAnsi="Times New Roman" w:cs="Times New Roman"/>
          <w:sz w:val="24"/>
          <w:szCs w:val="24"/>
        </w:rPr>
        <w:t>a influência</w:t>
      </w:r>
      <w:r>
        <w:rPr>
          <w:rFonts w:ascii="Times New Roman" w:hAnsi="Times New Roman" w:cs="Times New Roman"/>
          <w:sz w:val="24"/>
          <w:szCs w:val="24"/>
        </w:rPr>
        <w:t xml:space="preserve"> de outras variáveis socioeconômicas</w:t>
      </w:r>
      <w:r w:rsidR="00BB7735">
        <w:rPr>
          <w:rFonts w:ascii="Times New Roman" w:hAnsi="Times New Roman" w:cs="Times New Roman"/>
          <w:sz w:val="24"/>
          <w:szCs w:val="24"/>
        </w:rPr>
        <w:t>, incluídas no modelo,</w:t>
      </w:r>
      <w:r>
        <w:rPr>
          <w:rFonts w:ascii="Times New Roman" w:hAnsi="Times New Roman" w:cs="Times New Roman"/>
          <w:sz w:val="24"/>
          <w:szCs w:val="24"/>
        </w:rPr>
        <w:t xml:space="preserve"> sobre a taxa de homicídio, bem como isola potenciais efeitos decorrentes de especificidades dos municípios, que poderiam viesar as estimativas </w:t>
      </w:r>
      <w:r w:rsidR="00D1117A">
        <w:rPr>
          <w:rFonts w:ascii="Times New Roman" w:hAnsi="Times New Roman" w:cs="Times New Roman"/>
          <w:sz w:val="24"/>
          <w:szCs w:val="24"/>
        </w:rPr>
        <w:t>acerca do</w:t>
      </w:r>
      <w:r>
        <w:rPr>
          <w:rFonts w:ascii="Times New Roman" w:hAnsi="Times New Roman" w:cs="Times New Roman"/>
          <w:sz w:val="24"/>
          <w:szCs w:val="24"/>
        </w:rPr>
        <w:t xml:space="preserve"> efeito demográfico. Outros trabalhos utilizaram </w:t>
      </w:r>
      <w:r w:rsidR="00D10EB9">
        <w:rPr>
          <w:rFonts w:ascii="Times New Roman" w:hAnsi="Times New Roman" w:cs="Times New Roman"/>
          <w:sz w:val="24"/>
          <w:szCs w:val="24"/>
        </w:rPr>
        <w:t>abordagens</w:t>
      </w:r>
      <w:r w:rsidR="00E33349">
        <w:rPr>
          <w:rFonts w:ascii="Times New Roman" w:hAnsi="Times New Roman" w:cs="Times New Roman"/>
          <w:sz w:val="24"/>
          <w:szCs w:val="24"/>
        </w:rPr>
        <w:t xml:space="preserve"> an</w:t>
      </w:r>
      <w:r w:rsidR="002A1BA1">
        <w:rPr>
          <w:rFonts w:ascii="Times New Roman" w:hAnsi="Times New Roman" w:cs="Times New Roman"/>
          <w:sz w:val="24"/>
          <w:szCs w:val="24"/>
        </w:rPr>
        <w:t xml:space="preserve">álogas </w:t>
      </w:r>
      <w:r>
        <w:rPr>
          <w:rFonts w:ascii="Times New Roman" w:hAnsi="Times New Roman" w:cs="Times New Roman"/>
          <w:sz w:val="24"/>
          <w:szCs w:val="24"/>
        </w:rPr>
        <w:t xml:space="preserve">para </w:t>
      </w:r>
      <w:r w:rsidR="002A1BA1">
        <w:rPr>
          <w:rFonts w:ascii="Times New Roman" w:hAnsi="Times New Roman" w:cs="Times New Roman"/>
          <w:sz w:val="24"/>
          <w:szCs w:val="24"/>
        </w:rPr>
        <w:t>esse fim</w:t>
      </w:r>
      <w:r>
        <w:rPr>
          <w:rFonts w:ascii="Times New Roman" w:hAnsi="Times New Roman" w:cs="Times New Roman"/>
          <w:sz w:val="24"/>
          <w:szCs w:val="24"/>
        </w:rPr>
        <w:t xml:space="preserve">, entre os quais </w:t>
      </w:r>
      <w:proofErr w:type="spellStart"/>
      <w:r w:rsidR="00084491">
        <w:rPr>
          <w:rFonts w:ascii="Times New Roman" w:hAnsi="Times New Roman" w:cs="Times New Roman"/>
          <w:sz w:val="24"/>
          <w:szCs w:val="24"/>
        </w:rPr>
        <w:t>Trussler</w:t>
      </w:r>
      <w:proofErr w:type="spellEnd"/>
      <w:r w:rsidR="00084491">
        <w:rPr>
          <w:rFonts w:ascii="Times New Roman" w:hAnsi="Times New Roman" w:cs="Times New Roman"/>
          <w:sz w:val="24"/>
          <w:szCs w:val="24"/>
        </w:rPr>
        <w:t xml:space="preserve"> </w:t>
      </w:r>
      <w:r w:rsidR="003B0B35">
        <w:rPr>
          <w:rFonts w:ascii="Times New Roman" w:hAnsi="Times New Roman" w:cs="Times New Roman"/>
          <w:sz w:val="24"/>
          <w:szCs w:val="24"/>
        </w:rPr>
        <w:t>(</w:t>
      </w:r>
      <w:r w:rsidR="00084491">
        <w:rPr>
          <w:rFonts w:ascii="Times New Roman" w:hAnsi="Times New Roman" w:cs="Times New Roman"/>
          <w:sz w:val="24"/>
          <w:szCs w:val="24"/>
        </w:rPr>
        <w:t>2012</w:t>
      </w:r>
      <w:r w:rsidR="003B0B35">
        <w:rPr>
          <w:rFonts w:ascii="Times New Roman" w:hAnsi="Times New Roman" w:cs="Times New Roman"/>
          <w:sz w:val="24"/>
          <w:szCs w:val="24"/>
        </w:rPr>
        <w:t>)</w:t>
      </w:r>
      <w:r>
        <w:rPr>
          <w:rFonts w:ascii="Times New Roman" w:hAnsi="Times New Roman" w:cs="Times New Roman"/>
          <w:sz w:val="24"/>
          <w:szCs w:val="24"/>
        </w:rPr>
        <w:t xml:space="preserve">, que </w:t>
      </w:r>
      <w:r w:rsidR="000231F1">
        <w:rPr>
          <w:rFonts w:ascii="Times New Roman" w:hAnsi="Times New Roman" w:cs="Times New Roman"/>
          <w:sz w:val="24"/>
          <w:szCs w:val="24"/>
        </w:rPr>
        <w:t xml:space="preserve">estudou o caso canadense; e De Mello e </w:t>
      </w:r>
      <w:r w:rsidR="000231F1">
        <w:rPr>
          <w:rFonts w:ascii="TimesNewRomanPSMT" w:hAnsi="TimesNewRomanPSMT" w:cs="TimesNewRomanPSMT"/>
          <w:sz w:val="24"/>
          <w:szCs w:val="24"/>
        </w:rPr>
        <w:t>Schneider</w:t>
      </w:r>
      <w:r w:rsidR="000231F1">
        <w:rPr>
          <w:rFonts w:ascii="Times New Roman" w:hAnsi="Times New Roman" w:cs="Times New Roman"/>
          <w:sz w:val="24"/>
          <w:szCs w:val="24"/>
        </w:rPr>
        <w:t xml:space="preserve"> (20</w:t>
      </w:r>
      <w:r w:rsidR="00084491">
        <w:rPr>
          <w:rFonts w:ascii="Times New Roman" w:hAnsi="Times New Roman" w:cs="Times New Roman"/>
          <w:sz w:val="24"/>
          <w:szCs w:val="24"/>
        </w:rPr>
        <w:t>10</w:t>
      </w:r>
      <w:r w:rsidR="000231F1">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0231F1">
        <w:rPr>
          <w:rFonts w:ascii="Times New Roman" w:hAnsi="Times New Roman" w:cs="Times New Roman"/>
          <w:sz w:val="24"/>
          <w:szCs w:val="24"/>
        </w:rPr>
        <w:t>analisaram a diminuição da taxa de homicídios no Estado de São Paulo. O modelo estimado segue descrito na equação abaixo.</w:t>
      </w:r>
    </w:p>
    <w:p w:rsidR="00932686" w:rsidRPr="000231F1" w:rsidRDefault="00625C89" w:rsidP="00932686">
      <w:pPr>
        <w:spacing w:line="360" w:lineRule="auto"/>
        <w:ind w:left="360"/>
        <w:jc w:val="both"/>
        <w:rPr>
          <w:rFonts w:ascii="Times New Roman" w:hAnsi="Times New Roman" w:cs="Times New Roman"/>
          <w:sz w:val="24"/>
          <w:szCs w:val="24"/>
        </w:rPr>
      </w:pPr>
      <m:oMathPara>
        <m:oMathParaPr>
          <m:jc m:val="left"/>
        </m:oMathParaPr>
        <m:oMath>
          <m:func>
            <m:funcPr>
              <m:ctrlPr>
                <w:rPr>
                  <w:rFonts w:ascii="Cambria Math" w:hAnsi="Cambria Math" w:cs="Times New Roman"/>
                  <w:sz w:val="24"/>
                  <w:szCs w:val="24"/>
                </w:rPr>
              </m:ctrlPr>
            </m:funcPr>
            <m:fName>
              <m:d>
                <m:dPr>
                  <m:ctrlPr>
                    <w:rPr>
                      <w:rFonts w:ascii="Cambria Math" w:hAnsi="Cambria Math" w:cs="Times New Roman"/>
                      <w:sz w:val="24"/>
                      <w:szCs w:val="24"/>
                    </w:rPr>
                  </m:ctrlPr>
                </m:dPr>
                <m:e>
                  <m:r>
                    <m:rPr>
                      <m:sty m:val="p"/>
                    </m:rPr>
                    <w:rPr>
                      <w:rFonts w:ascii="Cambria Math" w:hAnsi="Cambria Math" w:cs="Times New Roman"/>
                      <w:sz w:val="24"/>
                      <w:szCs w:val="24"/>
                    </w:rPr>
                    <m:t>3</m:t>
                  </m:r>
                </m:e>
              </m:d>
              <m:r>
                <m:rPr>
                  <m:sty m:val="p"/>
                </m:rPr>
                <w:rPr>
                  <w:rFonts w:ascii="Cambria Math" w:hAnsi="Cambria Math" w:cs="Times New Roman"/>
                  <w:sz w:val="24"/>
                  <w:szCs w:val="24"/>
                </w:rPr>
                <m:t xml:space="preserve">         ln</m:t>
              </m:r>
            </m:fName>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tx hom</m:t>
                      </m:r>
                    </m:e>
                    <m:sub>
                      <m:r>
                        <m:rPr>
                          <m:sty m:val="p"/>
                        </m:rPr>
                        <w:rPr>
                          <w:rFonts w:ascii="Cambria Math" w:hAnsi="Cambria Math" w:cs="Times New Roman"/>
                          <w:sz w:val="24"/>
                          <w:szCs w:val="24"/>
                        </w:rPr>
                        <m:t>it</m:t>
                      </m:r>
                    </m:sub>
                  </m:sSub>
                </m:e>
              </m:d>
            </m:e>
          </m:func>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%jovens</m:t>
                      </m:r>
                    </m:e>
                    <m:sub>
                      <m:r>
                        <m:rPr>
                          <m:sty m:val="p"/>
                        </m:rPr>
                        <w:rPr>
                          <w:rFonts w:ascii="Cambria Math" w:hAnsi="Cambria Math" w:cs="Times New Roman"/>
                          <w:sz w:val="24"/>
                          <w:szCs w:val="24"/>
                        </w:rPr>
                        <m:t>it</m:t>
                      </m:r>
                    </m:sub>
                  </m:sSub>
                </m:e>
              </m:d>
            </m:e>
          </m:func>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oMath>
      </m:oMathPara>
    </w:p>
    <w:p w:rsidR="00691AFB" w:rsidRDefault="00BB7735" w:rsidP="000231F1">
      <w:pPr>
        <w:spacing w:line="360" w:lineRule="auto"/>
        <w:jc w:val="both"/>
        <w:rPr>
          <w:rFonts w:ascii="Times New Roman" w:hAnsi="Times New Roman" w:cs="Times New Roman"/>
          <w:sz w:val="24"/>
          <w:szCs w:val="24"/>
        </w:rPr>
      </w:pPr>
      <w:r>
        <w:rPr>
          <w:rFonts w:ascii="Times New Roman" w:hAnsi="Times New Roman" w:cs="Times New Roman"/>
          <w:sz w:val="24"/>
          <w:szCs w:val="24"/>
        </w:rPr>
        <w:t>Onde:</w:t>
      </w:r>
      <w:r w:rsidR="00932686" w:rsidRPr="0093268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tx hom</m:t>
            </m:r>
          </m:e>
          <m:sub>
            <m:r>
              <m:rPr>
                <m:sty m:val="p"/>
              </m:rPr>
              <w:rPr>
                <w:rFonts w:ascii="Cambria Math" w:hAnsi="Cambria Math" w:cs="Times New Roman"/>
                <w:sz w:val="24"/>
                <w:szCs w:val="24"/>
              </w:rPr>
              <m:t>it</m:t>
            </m:r>
          </m:sub>
        </m:sSub>
      </m:oMath>
      <w:r w:rsidR="00932686" w:rsidRPr="00932686">
        <w:rPr>
          <w:rFonts w:ascii="Times New Roman" w:hAnsi="Times New Roman" w:cs="Times New Roman"/>
          <w:sz w:val="24"/>
          <w:szCs w:val="24"/>
        </w:rPr>
        <w:t xml:space="preserve"> é a taxa de homicídios por 100 mil habitantes do município i</w:t>
      </w:r>
      <w:r w:rsidR="000231F1">
        <w:rPr>
          <w:rFonts w:ascii="Times New Roman" w:hAnsi="Times New Roman" w:cs="Times New Roman"/>
          <w:sz w:val="24"/>
          <w:szCs w:val="24"/>
        </w:rPr>
        <w:t>,</w:t>
      </w:r>
      <w:r w:rsidR="00932686" w:rsidRPr="00932686">
        <w:rPr>
          <w:rFonts w:ascii="Times New Roman" w:hAnsi="Times New Roman" w:cs="Times New Roman"/>
          <w:sz w:val="24"/>
          <w:szCs w:val="24"/>
        </w:rPr>
        <w:t xml:space="preserve"> no ano 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%jovens</m:t>
            </m:r>
          </m:e>
          <m:sub>
            <m:r>
              <m:rPr>
                <m:sty m:val="p"/>
              </m:rPr>
              <w:rPr>
                <w:rFonts w:ascii="Cambria Math" w:hAnsi="Cambria Math" w:cs="Times New Roman"/>
                <w:sz w:val="24"/>
                <w:szCs w:val="24"/>
              </w:rPr>
              <m:t>it</m:t>
            </m:r>
          </m:sub>
        </m:sSub>
      </m:oMath>
      <w:r w:rsidR="00932686" w:rsidRPr="00932686">
        <w:rPr>
          <w:rFonts w:ascii="Times New Roman" w:hAnsi="Times New Roman" w:cs="Times New Roman"/>
          <w:sz w:val="24"/>
          <w:szCs w:val="24"/>
        </w:rPr>
        <w:t xml:space="preserve"> é o percentual de jovens homens de 15 a 29 anos na população do município i</w:t>
      </w:r>
      <w:r w:rsidR="000231F1">
        <w:rPr>
          <w:rFonts w:ascii="Times New Roman" w:hAnsi="Times New Roman" w:cs="Times New Roman"/>
          <w:sz w:val="24"/>
          <w:szCs w:val="24"/>
        </w:rPr>
        <w:t>,</w:t>
      </w:r>
      <w:r w:rsidR="000231F1" w:rsidRPr="000231F1">
        <w:rPr>
          <w:rFonts w:ascii="Times New Roman" w:hAnsi="Times New Roman" w:cs="Times New Roman"/>
          <w:sz w:val="24"/>
          <w:szCs w:val="24"/>
        </w:rPr>
        <w:t xml:space="preserve"> </w:t>
      </w:r>
      <w:r w:rsidR="000231F1" w:rsidRPr="00932686">
        <w:rPr>
          <w:rFonts w:ascii="Times New Roman" w:hAnsi="Times New Roman" w:cs="Times New Roman"/>
          <w:sz w:val="24"/>
          <w:szCs w:val="24"/>
        </w:rPr>
        <w:t>no ano t</w:t>
      </w:r>
      <w:proofErr w:type="gramStart"/>
      <w:r w:rsidR="000231F1" w:rsidRPr="00932686">
        <w:rPr>
          <w:rFonts w:ascii="Times New Roman" w:hAnsi="Times New Roman" w:cs="Times New Roman"/>
          <w:sz w:val="24"/>
          <w:szCs w:val="24"/>
        </w:rPr>
        <w:t>;</w:t>
      </w:r>
      <w:r w:rsidR="00932686" w:rsidRPr="00932686">
        <w:rPr>
          <w:rFonts w:ascii="Times New Roman" w:hAnsi="Times New Roman" w:cs="Times New Roman"/>
          <w:sz w:val="24"/>
          <w:szCs w:val="24"/>
        </w:rPr>
        <w:t>;</w:t>
      </w:r>
      <w:proofErr w:type="gramEnd"/>
      <w:r w:rsidR="00932686" w:rsidRPr="0093268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it</m:t>
            </m:r>
          </m:sub>
        </m:sSub>
      </m:oMath>
      <w:r w:rsidR="00932686" w:rsidRPr="00932686">
        <w:rPr>
          <w:rFonts w:ascii="Times New Roman" w:hAnsi="Times New Roman" w:cs="Times New Roman"/>
          <w:sz w:val="24"/>
          <w:szCs w:val="24"/>
        </w:rPr>
        <w:t xml:space="preserve"> é um conjunto de variáveis explicativas;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i</m:t>
            </m:r>
          </m:sub>
        </m:sSub>
      </m:oMath>
      <w:r w:rsidR="00932686" w:rsidRPr="00932686">
        <w:rPr>
          <w:rFonts w:ascii="Times New Roman" w:hAnsi="Times New Roman" w:cs="Times New Roman"/>
          <w:sz w:val="24"/>
          <w:szCs w:val="24"/>
        </w:rPr>
        <w:t xml:space="preserve"> é o efeito fixo de município;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t</m:t>
            </m:r>
          </m:sub>
        </m:sSub>
      </m:oMath>
      <w:r w:rsidR="000E7BC8">
        <w:rPr>
          <w:rFonts w:ascii="Times New Roman" w:hAnsi="Times New Roman" w:cs="Times New Roman"/>
          <w:sz w:val="24"/>
          <w:szCs w:val="24"/>
        </w:rPr>
        <w:t xml:space="preserve"> é o efeito fixo de tempo;</w:t>
      </w:r>
      <w:r w:rsidR="00932686" w:rsidRPr="00932686">
        <w:rPr>
          <w:rFonts w:ascii="Times New Roman" w:hAnsi="Times New Roman" w:cs="Times New Roman"/>
          <w:sz w:val="24"/>
          <w:szCs w:val="24"/>
        </w:rPr>
        <w:t xml:space="preserve"> 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it</m:t>
            </m:r>
          </m:sub>
        </m:sSub>
      </m:oMath>
      <w:r w:rsidR="00932686" w:rsidRPr="00932686">
        <w:rPr>
          <w:rFonts w:ascii="Times New Roman" w:hAnsi="Times New Roman" w:cs="Times New Roman"/>
          <w:sz w:val="24"/>
          <w:szCs w:val="24"/>
        </w:rPr>
        <w:t xml:space="preserve"> é o termo aleatório. Dentre as variáveis explicativas, todas em logaritmo neperiano, consideram</w:t>
      </w:r>
      <w:r w:rsidR="000E7BC8">
        <w:rPr>
          <w:rFonts w:ascii="Times New Roman" w:hAnsi="Times New Roman" w:cs="Times New Roman"/>
          <w:sz w:val="24"/>
          <w:szCs w:val="24"/>
        </w:rPr>
        <w:t xml:space="preserve">os: renda domiciliar </w:t>
      </w:r>
      <w:r w:rsidR="000E7BC8" w:rsidRPr="00A912BC">
        <w:rPr>
          <w:rFonts w:ascii="Times New Roman" w:hAnsi="Times New Roman" w:cs="Times New Roman"/>
          <w:i/>
          <w:sz w:val="24"/>
          <w:szCs w:val="24"/>
        </w:rPr>
        <w:t>per capita</w:t>
      </w:r>
      <w:r w:rsidR="000E7BC8">
        <w:rPr>
          <w:rFonts w:ascii="Times New Roman" w:hAnsi="Times New Roman" w:cs="Times New Roman"/>
          <w:sz w:val="24"/>
          <w:szCs w:val="24"/>
        </w:rPr>
        <w:t>;</w:t>
      </w:r>
      <w:r w:rsidR="00932686" w:rsidRPr="00932686">
        <w:rPr>
          <w:rFonts w:ascii="Times New Roman" w:hAnsi="Times New Roman" w:cs="Times New Roman"/>
          <w:sz w:val="24"/>
          <w:szCs w:val="24"/>
        </w:rPr>
        <w:t xml:space="preserve"> pe</w:t>
      </w:r>
      <w:r w:rsidR="000E7BC8">
        <w:rPr>
          <w:rFonts w:ascii="Times New Roman" w:hAnsi="Times New Roman" w:cs="Times New Roman"/>
          <w:sz w:val="24"/>
          <w:szCs w:val="24"/>
        </w:rPr>
        <w:t>rcentual de negros na população;</w:t>
      </w:r>
      <w:r w:rsidR="00932686" w:rsidRPr="00932686">
        <w:rPr>
          <w:rFonts w:ascii="Times New Roman" w:hAnsi="Times New Roman" w:cs="Times New Roman"/>
          <w:sz w:val="24"/>
          <w:szCs w:val="24"/>
        </w:rPr>
        <w:t xml:space="preserve"> taxa de atendimento escolar (de 1</w:t>
      </w:r>
      <w:r w:rsidR="000E7BC8">
        <w:rPr>
          <w:rFonts w:ascii="Times New Roman" w:hAnsi="Times New Roman" w:cs="Times New Roman"/>
          <w:sz w:val="24"/>
          <w:szCs w:val="24"/>
        </w:rPr>
        <w:t>5 a 17, 18 a 24 e 25 a 29 anos);</w:t>
      </w:r>
      <w:r w:rsidR="00932686" w:rsidRPr="00932686">
        <w:rPr>
          <w:rFonts w:ascii="Times New Roman" w:hAnsi="Times New Roman" w:cs="Times New Roman"/>
          <w:sz w:val="24"/>
          <w:szCs w:val="24"/>
        </w:rPr>
        <w:t xml:space="preserve"> população</w:t>
      </w:r>
      <w:r w:rsidR="000E7BC8">
        <w:rPr>
          <w:rFonts w:ascii="Times New Roman" w:hAnsi="Times New Roman" w:cs="Times New Roman"/>
          <w:sz w:val="24"/>
          <w:szCs w:val="24"/>
        </w:rPr>
        <w:t xml:space="preserve"> residente;</w:t>
      </w:r>
      <w:r w:rsidR="00932686" w:rsidRPr="00932686">
        <w:rPr>
          <w:rFonts w:ascii="Times New Roman" w:hAnsi="Times New Roman" w:cs="Times New Roman"/>
          <w:sz w:val="24"/>
          <w:szCs w:val="24"/>
        </w:rPr>
        <w:t xml:space="preserve"> taxa de desemprego dos homens e percentual de domicílios com alta densidade domiciliar (</w:t>
      </w:r>
      <w:r w:rsidR="00196FCF">
        <w:rPr>
          <w:rFonts w:ascii="Times New Roman" w:hAnsi="Times New Roman" w:cs="Times New Roman"/>
          <w:sz w:val="24"/>
          <w:szCs w:val="24"/>
        </w:rPr>
        <w:t>três</w:t>
      </w:r>
      <w:r w:rsidR="00932686" w:rsidRPr="00932686">
        <w:rPr>
          <w:rFonts w:ascii="Times New Roman" w:hAnsi="Times New Roman" w:cs="Times New Roman"/>
          <w:sz w:val="24"/>
          <w:szCs w:val="24"/>
        </w:rPr>
        <w:t xml:space="preserve"> ou mais moradores por dormitório). </w:t>
      </w:r>
    </w:p>
    <w:p w:rsidR="00932686" w:rsidRPr="00932686" w:rsidRDefault="000E7BC8" w:rsidP="000231F1">
      <w:pPr>
        <w:spacing w:line="360" w:lineRule="auto"/>
        <w:jc w:val="both"/>
        <w:rPr>
          <w:rFonts w:ascii="Times New Roman" w:hAnsi="Times New Roman" w:cs="Times New Roman"/>
          <w:sz w:val="24"/>
          <w:szCs w:val="24"/>
        </w:rPr>
      </w:pPr>
      <w:r>
        <w:rPr>
          <w:rFonts w:ascii="Times New Roman" w:hAnsi="Times New Roman" w:cs="Times New Roman"/>
          <w:sz w:val="24"/>
          <w:szCs w:val="24"/>
        </w:rPr>
        <w:t>Como dito anteriormente, o</w:t>
      </w:r>
      <w:r w:rsidR="00932686" w:rsidRPr="00932686">
        <w:rPr>
          <w:rFonts w:ascii="Times New Roman" w:hAnsi="Times New Roman" w:cs="Times New Roman"/>
          <w:sz w:val="24"/>
          <w:szCs w:val="24"/>
        </w:rPr>
        <w:t xml:space="preserve"> objetivo de incluir todos esses regressores </w:t>
      </w:r>
      <w:r w:rsidR="00691AFB">
        <w:rPr>
          <w:rFonts w:ascii="Times New Roman" w:hAnsi="Times New Roman" w:cs="Times New Roman"/>
          <w:sz w:val="24"/>
          <w:szCs w:val="24"/>
        </w:rPr>
        <w:t>decorre da necessidade de</w:t>
      </w:r>
      <w:r w:rsidR="00932686" w:rsidRPr="00932686">
        <w:rPr>
          <w:rFonts w:ascii="Times New Roman" w:hAnsi="Times New Roman" w:cs="Times New Roman"/>
          <w:sz w:val="24"/>
          <w:szCs w:val="24"/>
        </w:rPr>
        <w:t xml:space="preserve"> isolarmos o efeito da variável demográfica sobre a taxa de homicídios.  Como todas as variáveis explicativas estão em logaritmo, os parâmetros estimados são medidas da elasticidade </w:t>
      </w:r>
      <w:r w:rsidR="00F33D1F">
        <w:rPr>
          <w:rFonts w:ascii="Times New Roman" w:hAnsi="Times New Roman" w:cs="Times New Roman"/>
          <w:sz w:val="24"/>
          <w:szCs w:val="24"/>
        </w:rPr>
        <w:t xml:space="preserve">de </w:t>
      </w:r>
      <w:r w:rsidR="00932686" w:rsidRPr="00932686">
        <w:rPr>
          <w:rFonts w:ascii="Times New Roman" w:hAnsi="Times New Roman" w:cs="Times New Roman"/>
          <w:sz w:val="24"/>
          <w:szCs w:val="24"/>
        </w:rPr>
        <w:t xml:space="preserve">cada </w:t>
      </w:r>
      <w:r w:rsidR="00F33D1F">
        <w:rPr>
          <w:rFonts w:ascii="Times New Roman" w:hAnsi="Times New Roman" w:cs="Times New Roman"/>
          <w:sz w:val="24"/>
          <w:szCs w:val="24"/>
        </w:rPr>
        <w:t xml:space="preserve">uma dessas variáveis sobre </w:t>
      </w:r>
      <w:r w:rsidR="00F33D1F" w:rsidRPr="00932686">
        <w:rPr>
          <w:rFonts w:ascii="Times New Roman" w:hAnsi="Times New Roman" w:cs="Times New Roman"/>
          <w:sz w:val="24"/>
          <w:szCs w:val="24"/>
        </w:rPr>
        <w:t>a taxa de homicídios</w:t>
      </w:r>
      <w:r w:rsidR="00932686" w:rsidRPr="00932686">
        <w:rPr>
          <w:rFonts w:ascii="Times New Roman" w:hAnsi="Times New Roman" w:cs="Times New Roman"/>
          <w:sz w:val="24"/>
          <w:szCs w:val="24"/>
        </w:rPr>
        <w:t xml:space="preserve">. Ou seja, o coeficiente é interpretado em termos percentuais: por exemplo, um aumento de 1% na participação dos jovens na população altera a taxa de homicídios em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oMath>
      <w:r w:rsidR="00932686" w:rsidRPr="00932686">
        <w:rPr>
          <w:rFonts w:ascii="Times New Roman" w:hAnsi="Times New Roman" w:cs="Times New Roman"/>
          <w:sz w:val="24"/>
          <w:szCs w:val="24"/>
        </w:rPr>
        <w:t>. Vale ressaltar que</w:t>
      </w:r>
      <w:r w:rsidR="00691AFB">
        <w:rPr>
          <w:rFonts w:ascii="Times New Roman" w:hAnsi="Times New Roman" w:cs="Times New Roman"/>
          <w:sz w:val="24"/>
          <w:szCs w:val="24"/>
        </w:rPr>
        <w:t>,</w:t>
      </w:r>
      <w:r w:rsidR="00932686" w:rsidRPr="00932686">
        <w:rPr>
          <w:rFonts w:ascii="Times New Roman" w:hAnsi="Times New Roman" w:cs="Times New Roman"/>
          <w:sz w:val="24"/>
          <w:szCs w:val="24"/>
        </w:rPr>
        <w:t xml:space="preserve"> na estimação dos modelos</w:t>
      </w:r>
      <w:r w:rsidR="00691AFB">
        <w:rPr>
          <w:rFonts w:ascii="Times New Roman" w:hAnsi="Times New Roman" w:cs="Times New Roman"/>
          <w:sz w:val="24"/>
          <w:szCs w:val="24"/>
        </w:rPr>
        <w:t>,</w:t>
      </w:r>
      <w:r w:rsidR="00932686" w:rsidRPr="00932686">
        <w:rPr>
          <w:rFonts w:ascii="Times New Roman" w:hAnsi="Times New Roman" w:cs="Times New Roman"/>
          <w:sz w:val="24"/>
          <w:szCs w:val="24"/>
        </w:rPr>
        <w:t xml:space="preserve"> consideramos a população do município como peso, o que torna a elasticidade representativa da população do país.</w:t>
      </w:r>
    </w:p>
    <w:p w:rsidR="00932686" w:rsidRPr="00932686" w:rsidRDefault="000E7BC8" w:rsidP="000E7BC8">
      <w:pPr>
        <w:spacing w:line="360" w:lineRule="auto"/>
        <w:jc w:val="both"/>
        <w:rPr>
          <w:rFonts w:ascii="Times New Roman" w:hAnsi="Times New Roman" w:cs="Times New Roman"/>
          <w:sz w:val="24"/>
          <w:szCs w:val="24"/>
        </w:rPr>
      </w:pPr>
      <w:r w:rsidRPr="00932686">
        <w:rPr>
          <w:rFonts w:ascii="Times New Roman" w:hAnsi="Times New Roman" w:cs="Times New Roman"/>
          <w:sz w:val="24"/>
          <w:szCs w:val="24"/>
        </w:rPr>
        <w:t>As inclusões dos efeitos fixos de municípios captam</w:t>
      </w:r>
      <w:r w:rsidR="00932686" w:rsidRPr="00932686">
        <w:rPr>
          <w:rFonts w:ascii="Times New Roman" w:hAnsi="Times New Roman" w:cs="Times New Roman"/>
          <w:sz w:val="24"/>
          <w:szCs w:val="24"/>
        </w:rPr>
        <w:t xml:space="preserve"> características intrínsecas da</w:t>
      </w:r>
      <w:r w:rsidR="00E33349">
        <w:rPr>
          <w:rFonts w:ascii="Times New Roman" w:hAnsi="Times New Roman" w:cs="Times New Roman"/>
          <w:sz w:val="24"/>
          <w:szCs w:val="24"/>
        </w:rPr>
        <w:t>s</w:t>
      </w:r>
      <w:r w:rsidR="00932686" w:rsidRPr="00932686">
        <w:rPr>
          <w:rFonts w:ascii="Times New Roman" w:hAnsi="Times New Roman" w:cs="Times New Roman"/>
          <w:sz w:val="24"/>
          <w:szCs w:val="24"/>
        </w:rPr>
        <w:t xml:space="preserve"> localidades</w:t>
      </w:r>
      <w:r w:rsidR="00E33349">
        <w:rPr>
          <w:rFonts w:ascii="Times New Roman" w:hAnsi="Times New Roman" w:cs="Times New Roman"/>
          <w:sz w:val="24"/>
          <w:szCs w:val="24"/>
        </w:rPr>
        <w:t>, invariantes no tempo, que, de algum modo, podem ter influência tanto na taxa de homicídio, quanto na demografia local</w:t>
      </w:r>
      <w:r w:rsidR="00EE288A">
        <w:rPr>
          <w:rStyle w:val="Refdenotaderodap"/>
          <w:rFonts w:ascii="Times New Roman" w:hAnsi="Times New Roman" w:cs="Times New Roman"/>
          <w:sz w:val="24"/>
          <w:szCs w:val="24"/>
        </w:rPr>
        <w:footnoteReference w:id="4"/>
      </w:r>
      <w:r w:rsidR="00932686" w:rsidRPr="00932686">
        <w:rPr>
          <w:rFonts w:ascii="Times New Roman" w:hAnsi="Times New Roman" w:cs="Times New Roman"/>
          <w:sz w:val="24"/>
          <w:szCs w:val="24"/>
        </w:rPr>
        <w:t xml:space="preserve">. A inclusão de efeitos fixos </w:t>
      </w:r>
      <w:r w:rsidR="00691AFB">
        <w:rPr>
          <w:rFonts w:ascii="Times New Roman" w:hAnsi="Times New Roman" w:cs="Times New Roman"/>
          <w:sz w:val="24"/>
          <w:szCs w:val="24"/>
        </w:rPr>
        <w:t>temporais</w:t>
      </w:r>
      <w:r w:rsidR="00932686" w:rsidRPr="00932686">
        <w:rPr>
          <w:rFonts w:ascii="Times New Roman" w:hAnsi="Times New Roman" w:cs="Times New Roman"/>
          <w:sz w:val="24"/>
          <w:szCs w:val="24"/>
        </w:rPr>
        <w:t xml:space="preserve"> controla para choques agregados (por exemplo, macroeconômicos) que ocorreram no país e que tenham afetado igualmente todos os municípios</w:t>
      </w:r>
      <w:r w:rsidR="00691AFB">
        <w:rPr>
          <w:rFonts w:ascii="Times New Roman" w:hAnsi="Times New Roman" w:cs="Times New Roman"/>
          <w:sz w:val="24"/>
          <w:szCs w:val="24"/>
        </w:rPr>
        <w:t>, ao longo dos anos</w:t>
      </w:r>
      <w:r w:rsidR="00932686" w:rsidRPr="00932686">
        <w:rPr>
          <w:rFonts w:ascii="Times New Roman" w:hAnsi="Times New Roman" w:cs="Times New Roman"/>
          <w:sz w:val="24"/>
          <w:szCs w:val="24"/>
        </w:rPr>
        <w:t xml:space="preserve">. Assim, esses efeitos </w:t>
      </w:r>
      <w:r w:rsidR="00691AFB">
        <w:rPr>
          <w:rFonts w:ascii="Times New Roman" w:hAnsi="Times New Roman" w:cs="Times New Roman"/>
          <w:sz w:val="24"/>
          <w:szCs w:val="24"/>
        </w:rPr>
        <w:t xml:space="preserve">fixos </w:t>
      </w:r>
      <w:r w:rsidR="00932686" w:rsidRPr="00932686">
        <w:rPr>
          <w:rFonts w:ascii="Times New Roman" w:hAnsi="Times New Roman" w:cs="Times New Roman"/>
          <w:sz w:val="24"/>
          <w:szCs w:val="24"/>
        </w:rPr>
        <w:t>eliminam a possibilidad</w:t>
      </w:r>
      <w:r w:rsidR="00691AFB">
        <w:rPr>
          <w:rFonts w:ascii="Times New Roman" w:hAnsi="Times New Roman" w:cs="Times New Roman"/>
          <w:sz w:val="24"/>
          <w:szCs w:val="24"/>
        </w:rPr>
        <w:t>e de correlação espúria entre a</w:t>
      </w:r>
      <w:r w:rsidR="00932686" w:rsidRPr="00932686">
        <w:rPr>
          <w:rFonts w:ascii="Times New Roman" w:hAnsi="Times New Roman" w:cs="Times New Roman"/>
          <w:sz w:val="24"/>
          <w:szCs w:val="24"/>
        </w:rPr>
        <w:t xml:space="preserve"> variáve</w:t>
      </w:r>
      <w:r w:rsidR="00691AFB">
        <w:rPr>
          <w:rFonts w:ascii="Times New Roman" w:hAnsi="Times New Roman" w:cs="Times New Roman"/>
          <w:sz w:val="24"/>
          <w:szCs w:val="24"/>
        </w:rPr>
        <w:t>l demográfica de interesse</w:t>
      </w:r>
      <w:r w:rsidR="00932686" w:rsidRPr="00932686">
        <w:rPr>
          <w:rFonts w:ascii="Times New Roman" w:hAnsi="Times New Roman" w:cs="Times New Roman"/>
          <w:sz w:val="24"/>
          <w:szCs w:val="24"/>
        </w:rPr>
        <w:t xml:space="preserve"> e a taxa de homicídios</w:t>
      </w:r>
      <w:r w:rsidR="00691AFB">
        <w:rPr>
          <w:rFonts w:ascii="Times New Roman" w:hAnsi="Times New Roman" w:cs="Times New Roman"/>
          <w:sz w:val="24"/>
          <w:szCs w:val="24"/>
        </w:rPr>
        <w:t>, que tenha</w:t>
      </w:r>
      <w:r w:rsidR="00D10EB9">
        <w:rPr>
          <w:rFonts w:ascii="Times New Roman" w:hAnsi="Times New Roman" w:cs="Times New Roman"/>
          <w:sz w:val="24"/>
          <w:szCs w:val="24"/>
        </w:rPr>
        <w:t>m</w:t>
      </w:r>
      <w:r w:rsidR="00691AFB">
        <w:rPr>
          <w:rFonts w:ascii="Times New Roman" w:hAnsi="Times New Roman" w:cs="Times New Roman"/>
          <w:sz w:val="24"/>
          <w:szCs w:val="24"/>
        </w:rPr>
        <w:t xml:space="preserve"> sido condicionada</w:t>
      </w:r>
      <w:r w:rsidR="00D10EB9">
        <w:rPr>
          <w:rFonts w:ascii="Times New Roman" w:hAnsi="Times New Roman" w:cs="Times New Roman"/>
          <w:sz w:val="24"/>
          <w:szCs w:val="24"/>
        </w:rPr>
        <w:t>s</w:t>
      </w:r>
      <w:r w:rsidR="00691AFB">
        <w:rPr>
          <w:rFonts w:ascii="Times New Roman" w:hAnsi="Times New Roman" w:cs="Times New Roman"/>
          <w:sz w:val="24"/>
          <w:szCs w:val="24"/>
        </w:rPr>
        <w:t xml:space="preserve"> por tais especificidades</w:t>
      </w:r>
      <w:r w:rsidR="00932686" w:rsidRPr="00932686">
        <w:rPr>
          <w:rFonts w:ascii="Times New Roman" w:hAnsi="Times New Roman" w:cs="Times New Roman"/>
          <w:sz w:val="24"/>
          <w:szCs w:val="24"/>
        </w:rPr>
        <w:t>.</w:t>
      </w:r>
    </w:p>
    <w:p w:rsidR="00E41F6F" w:rsidRDefault="000A0BA2" w:rsidP="00932686">
      <w:pPr>
        <w:spacing w:line="360" w:lineRule="auto"/>
        <w:jc w:val="both"/>
        <w:rPr>
          <w:rFonts w:ascii="Times New Roman" w:hAnsi="Times New Roman" w:cs="Times New Roman"/>
          <w:sz w:val="24"/>
          <w:szCs w:val="24"/>
        </w:rPr>
      </w:pPr>
      <w:r>
        <w:rPr>
          <w:rFonts w:ascii="Times New Roman" w:hAnsi="Times New Roman" w:cs="Times New Roman"/>
          <w:sz w:val="24"/>
          <w:szCs w:val="24"/>
        </w:rPr>
        <w:t>Os resultados da</w:t>
      </w:r>
      <w:r w:rsidR="00E41F6F">
        <w:rPr>
          <w:rFonts w:ascii="Times New Roman" w:hAnsi="Times New Roman" w:cs="Times New Roman"/>
          <w:sz w:val="24"/>
          <w:szCs w:val="24"/>
        </w:rPr>
        <w:t>s</w:t>
      </w:r>
      <w:r>
        <w:rPr>
          <w:rFonts w:ascii="Times New Roman" w:hAnsi="Times New Roman" w:cs="Times New Roman"/>
          <w:sz w:val="24"/>
          <w:szCs w:val="24"/>
        </w:rPr>
        <w:t xml:space="preserve"> estimaç</w:t>
      </w:r>
      <w:r w:rsidR="00E41F6F">
        <w:rPr>
          <w:rFonts w:ascii="Times New Roman" w:hAnsi="Times New Roman" w:cs="Times New Roman"/>
          <w:sz w:val="24"/>
          <w:szCs w:val="24"/>
        </w:rPr>
        <w:t>ões</w:t>
      </w:r>
      <w:r>
        <w:rPr>
          <w:rFonts w:ascii="Times New Roman" w:hAnsi="Times New Roman" w:cs="Times New Roman"/>
          <w:sz w:val="24"/>
          <w:szCs w:val="24"/>
        </w:rPr>
        <w:t xml:space="preserve"> estão reproduzidos na Tabela 2.</w:t>
      </w:r>
      <w:r w:rsidR="00411F36" w:rsidRPr="004C56D2">
        <w:rPr>
          <w:rFonts w:ascii="Times New Roman" w:hAnsi="Times New Roman" w:cs="Times New Roman"/>
          <w:sz w:val="24"/>
          <w:szCs w:val="24"/>
        </w:rPr>
        <w:t xml:space="preserve"> </w:t>
      </w:r>
      <w:r>
        <w:rPr>
          <w:rFonts w:ascii="Times New Roman" w:hAnsi="Times New Roman" w:cs="Times New Roman"/>
          <w:sz w:val="24"/>
          <w:szCs w:val="24"/>
        </w:rPr>
        <w:t xml:space="preserve">Foram estimadas sete regressões. </w:t>
      </w:r>
      <w:r w:rsidR="00E41F6F">
        <w:rPr>
          <w:rFonts w:ascii="Times New Roman" w:hAnsi="Times New Roman" w:cs="Times New Roman"/>
          <w:sz w:val="24"/>
          <w:szCs w:val="24"/>
        </w:rPr>
        <w:t>Nas quatro</w:t>
      </w:r>
      <w:r>
        <w:rPr>
          <w:rFonts w:ascii="Times New Roman" w:hAnsi="Times New Roman" w:cs="Times New Roman"/>
          <w:sz w:val="24"/>
          <w:szCs w:val="24"/>
        </w:rPr>
        <w:t xml:space="preserve"> primeiras </w:t>
      </w:r>
      <w:r w:rsidR="00691AFB">
        <w:rPr>
          <w:rFonts w:ascii="Times New Roman" w:hAnsi="Times New Roman" w:cs="Times New Roman"/>
          <w:sz w:val="24"/>
          <w:szCs w:val="24"/>
        </w:rPr>
        <w:t>equações</w:t>
      </w:r>
      <w:r>
        <w:rPr>
          <w:rFonts w:ascii="Times New Roman" w:hAnsi="Times New Roman" w:cs="Times New Roman"/>
          <w:sz w:val="24"/>
          <w:szCs w:val="24"/>
        </w:rPr>
        <w:t xml:space="preserve"> não foram considerados </w:t>
      </w:r>
      <w:r w:rsidR="00691AFB">
        <w:rPr>
          <w:rFonts w:ascii="Times New Roman" w:hAnsi="Times New Roman" w:cs="Times New Roman"/>
          <w:sz w:val="24"/>
          <w:szCs w:val="24"/>
        </w:rPr>
        <w:t xml:space="preserve">os </w:t>
      </w:r>
      <w:r>
        <w:rPr>
          <w:rFonts w:ascii="Times New Roman" w:hAnsi="Times New Roman" w:cs="Times New Roman"/>
          <w:sz w:val="24"/>
          <w:szCs w:val="24"/>
        </w:rPr>
        <w:t xml:space="preserve">efeitos fixos </w:t>
      </w:r>
      <w:r w:rsidR="00D4624E">
        <w:rPr>
          <w:rFonts w:ascii="Times New Roman" w:hAnsi="Times New Roman" w:cs="Times New Roman"/>
          <w:sz w:val="24"/>
          <w:szCs w:val="24"/>
        </w:rPr>
        <w:t xml:space="preserve">locais </w:t>
      </w:r>
      <w:r>
        <w:rPr>
          <w:rFonts w:ascii="Times New Roman" w:hAnsi="Times New Roman" w:cs="Times New Roman"/>
          <w:sz w:val="24"/>
          <w:szCs w:val="24"/>
        </w:rPr>
        <w:t>ou temporais, sendo que as duas primeiras</w:t>
      </w:r>
      <w:r w:rsidR="00E41F6F">
        <w:rPr>
          <w:rFonts w:ascii="Times New Roman" w:hAnsi="Times New Roman" w:cs="Times New Roman"/>
          <w:sz w:val="24"/>
          <w:szCs w:val="24"/>
        </w:rPr>
        <w:t xml:space="preserve"> colunas apenas as variáveis demográficas foram incluídas nas análises. </w:t>
      </w:r>
      <w:r w:rsidR="00DD7E4A">
        <w:rPr>
          <w:rFonts w:ascii="Times New Roman" w:hAnsi="Times New Roman" w:cs="Times New Roman"/>
          <w:sz w:val="24"/>
          <w:szCs w:val="24"/>
        </w:rPr>
        <w:t xml:space="preserve">Em primeiro lugar, note que, independente </w:t>
      </w:r>
      <w:r w:rsidR="00DD7E4A">
        <w:rPr>
          <w:rFonts w:ascii="Times New Roman" w:hAnsi="Times New Roman" w:cs="Times New Roman"/>
          <w:sz w:val="24"/>
          <w:szCs w:val="24"/>
        </w:rPr>
        <w:lastRenderedPageBreak/>
        <w:t xml:space="preserve">da especificação considerada, o coeficiente da variável demográfica de interesse sempre resulta em </w:t>
      </w:r>
      <w:r w:rsidR="00E33349">
        <w:rPr>
          <w:rFonts w:ascii="Times New Roman" w:hAnsi="Times New Roman" w:cs="Times New Roman"/>
          <w:sz w:val="24"/>
          <w:szCs w:val="24"/>
        </w:rPr>
        <w:t xml:space="preserve">positivo e </w:t>
      </w:r>
      <w:r w:rsidR="00DD7E4A">
        <w:rPr>
          <w:rFonts w:ascii="Times New Roman" w:hAnsi="Times New Roman" w:cs="Times New Roman"/>
          <w:sz w:val="24"/>
          <w:szCs w:val="24"/>
        </w:rPr>
        <w:t>estatisticamente significativo. Em segundo lugar, c</w:t>
      </w:r>
      <w:r w:rsidR="00E41F6F">
        <w:rPr>
          <w:rFonts w:ascii="Times New Roman" w:hAnsi="Times New Roman" w:cs="Times New Roman"/>
          <w:sz w:val="24"/>
          <w:szCs w:val="24"/>
        </w:rPr>
        <w:t xml:space="preserve">omparando </w:t>
      </w:r>
      <w:r w:rsidR="00DD7E4A">
        <w:rPr>
          <w:rFonts w:ascii="Times New Roman" w:hAnsi="Times New Roman" w:cs="Times New Roman"/>
          <w:sz w:val="24"/>
          <w:szCs w:val="24"/>
        </w:rPr>
        <w:t xml:space="preserve">as </w:t>
      </w:r>
      <w:r w:rsidR="00E41F6F">
        <w:rPr>
          <w:rFonts w:ascii="Times New Roman" w:hAnsi="Times New Roman" w:cs="Times New Roman"/>
          <w:sz w:val="24"/>
          <w:szCs w:val="24"/>
        </w:rPr>
        <w:t xml:space="preserve">duas primeiras colunas com as duas subsequentes, </w:t>
      </w:r>
      <w:proofErr w:type="gramStart"/>
      <w:r w:rsidR="00E41F6F">
        <w:rPr>
          <w:rFonts w:ascii="Times New Roman" w:hAnsi="Times New Roman" w:cs="Times New Roman"/>
          <w:sz w:val="24"/>
          <w:szCs w:val="24"/>
        </w:rPr>
        <w:t>pode-se notar</w:t>
      </w:r>
      <w:proofErr w:type="gramEnd"/>
      <w:r w:rsidR="00E41F6F">
        <w:rPr>
          <w:rFonts w:ascii="Times New Roman" w:hAnsi="Times New Roman" w:cs="Times New Roman"/>
          <w:sz w:val="24"/>
          <w:szCs w:val="24"/>
        </w:rPr>
        <w:t xml:space="preserve"> que a elasticidade associada à demografia juvenil masculina não muda muito, girando ao redor de 1,6, o que implica dizer que as variáveis socioeconômicas consideradas no modelo interferem pouco na correlaç</w:t>
      </w:r>
      <w:r w:rsidR="009500C6">
        <w:rPr>
          <w:rFonts w:ascii="Times New Roman" w:hAnsi="Times New Roman" w:cs="Times New Roman"/>
          <w:sz w:val="24"/>
          <w:szCs w:val="24"/>
        </w:rPr>
        <w:t>ão entre essa medida demográfica e a prevalência de homicídios.</w:t>
      </w:r>
      <w:r w:rsidR="00DD7E4A">
        <w:rPr>
          <w:rFonts w:ascii="Times New Roman" w:hAnsi="Times New Roman" w:cs="Times New Roman"/>
          <w:sz w:val="24"/>
          <w:szCs w:val="24"/>
        </w:rPr>
        <w:t xml:space="preserve"> Por fim, quando considerados os efeitos fixos locais e temporais, percebe-se um aumento na elasticidade de interesse para </w:t>
      </w:r>
      <w:r w:rsidR="0009366B">
        <w:rPr>
          <w:rFonts w:ascii="Times New Roman" w:hAnsi="Times New Roman" w:cs="Times New Roman"/>
          <w:sz w:val="24"/>
          <w:szCs w:val="24"/>
        </w:rPr>
        <w:t xml:space="preserve">cerca </w:t>
      </w:r>
      <w:r w:rsidR="00DD7E4A">
        <w:rPr>
          <w:rFonts w:ascii="Times New Roman" w:hAnsi="Times New Roman" w:cs="Times New Roman"/>
          <w:sz w:val="24"/>
          <w:szCs w:val="24"/>
        </w:rPr>
        <w:t>de 2,0. Esse último ponto revela, sobretudo, que especificidades locais</w:t>
      </w:r>
      <w:r w:rsidR="00E33349">
        <w:rPr>
          <w:rFonts w:ascii="Times New Roman" w:hAnsi="Times New Roman" w:cs="Times New Roman"/>
          <w:sz w:val="24"/>
          <w:szCs w:val="24"/>
        </w:rPr>
        <w:t>,</w:t>
      </w:r>
      <w:r w:rsidR="00DD7E4A">
        <w:rPr>
          <w:rFonts w:ascii="Times New Roman" w:hAnsi="Times New Roman" w:cs="Times New Roman"/>
          <w:sz w:val="24"/>
          <w:szCs w:val="24"/>
        </w:rPr>
        <w:t xml:space="preserve"> invariantes no tempo</w:t>
      </w:r>
      <w:r w:rsidR="00501AB8">
        <w:rPr>
          <w:rFonts w:ascii="Times New Roman" w:hAnsi="Times New Roman" w:cs="Times New Roman"/>
          <w:sz w:val="24"/>
          <w:szCs w:val="24"/>
        </w:rPr>
        <w:t>,</w:t>
      </w:r>
      <w:r w:rsidR="00B80D33">
        <w:rPr>
          <w:rFonts w:ascii="Times New Roman" w:hAnsi="Times New Roman" w:cs="Times New Roman"/>
          <w:sz w:val="24"/>
          <w:szCs w:val="24"/>
        </w:rPr>
        <w:t xml:space="preserve"> </w:t>
      </w:r>
      <w:r w:rsidR="00501AB8">
        <w:rPr>
          <w:rFonts w:ascii="Times New Roman" w:hAnsi="Times New Roman" w:cs="Times New Roman"/>
          <w:sz w:val="24"/>
          <w:szCs w:val="24"/>
        </w:rPr>
        <w:t>possuem correlação com a proporção de jovens nas cidades e com a taxa de homicídio de modo a diminuir a elasticidade.</w:t>
      </w:r>
    </w:p>
    <w:p w:rsidR="006F0057" w:rsidRDefault="0016368E" w:rsidP="004C56D2">
      <w:pPr>
        <w:spacing w:line="360" w:lineRule="auto"/>
        <w:jc w:val="both"/>
        <w:rPr>
          <w:rFonts w:ascii="Times New Roman" w:hAnsi="Times New Roman" w:cs="Times New Roman"/>
          <w:sz w:val="24"/>
          <w:szCs w:val="24"/>
        </w:rPr>
      </w:pPr>
      <w:r w:rsidRPr="004C56D2">
        <w:rPr>
          <w:rFonts w:ascii="Times New Roman" w:hAnsi="Times New Roman" w:cs="Times New Roman"/>
          <w:sz w:val="24"/>
          <w:szCs w:val="24"/>
        </w:rPr>
        <w:t xml:space="preserve">Tomando como base o modelo mais completo (coluna (7)), </w:t>
      </w:r>
      <w:r w:rsidR="006701B2">
        <w:rPr>
          <w:rFonts w:ascii="Times New Roman" w:hAnsi="Times New Roman" w:cs="Times New Roman"/>
          <w:sz w:val="24"/>
          <w:szCs w:val="24"/>
        </w:rPr>
        <w:t>nota-se</w:t>
      </w:r>
      <w:r w:rsidR="00814A04">
        <w:rPr>
          <w:rFonts w:ascii="Times New Roman" w:hAnsi="Times New Roman" w:cs="Times New Roman"/>
          <w:sz w:val="24"/>
          <w:szCs w:val="24"/>
        </w:rPr>
        <w:t xml:space="preserve"> que além da proporção de homens jovens, apenas a taxa de desemprego e a renda </w:t>
      </w:r>
      <w:proofErr w:type="gramStart"/>
      <w:r w:rsidR="00814A04" w:rsidRPr="00A912BC">
        <w:rPr>
          <w:rFonts w:ascii="Times New Roman" w:hAnsi="Times New Roman" w:cs="Times New Roman"/>
          <w:i/>
          <w:sz w:val="24"/>
          <w:szCs w:val="24"/>
        </w:rPr>
        <w:t>domiciliar</w:t>
      </w:r>
      <w:proofErr w:type="gramEnd"/>
      <w:r w:rsidR="00814A04" w:rsidRPr="00A912BC">
        <w:rPr>
          <w:rFonts w:ascii="Times New Roman" w:hAnsi="Times New Roman" w:cs="Times New Roman"/>
          <w:i/>
          <w:sz w:val="24"/>
          <w:szCs w:val="24"/>
        </w:rPr>
        <w:t xml:space="preserve"> per-capita</w:t>
      </w:r>
      <w:r w:rsidR="00814A04">
        <w:rPr>
          <w:rFonts w:ascii="Times New Roman" w:hAnsi="Times New Roman" w:cs="Times New Roman"/>
          <w:sz w:val="24"/>
          <w:szCs w:val="24"/>
        </w:rPr>
        <w:t xml:space="preserve"> obtiveram significância estatística</w:t>
      </w:r>
      <w:r w:rsidR="0096781F">
        <w:rPr>
          <w:rFonts w:ascii="Times New Roman" w:hAnsi="Times New Roman" w:cs="Times New Roman"/>
          <w:sz w:val="24"/>
          <w:szCs w:val="24"/>
        </w:rPr>
        <w:t>. Segundo ess</w:t>
      </w:r>
      <w:r w:rsidR="00F56F80">
        <w:rPr>
          <w:rFonts w:ascii="Times New Roman" w:hAnsi="Times New Roman" w:cs="Times New Roman"/>
          <w:sz w:val="24"/>
          <w:szCs w:val="24"/>
        </w:rPr>
        <w:t>as estimativas</w:t>
      </w:r>
      <w:r w:rsidR="006701B2">
        <w:rPr>
          <w:rFonts w:ascii="Times New Roman" w:hAnsi="Times New Roman" w:cs="Times New Roman"/>
          <w:sz w:val="24"/>
          <w:szCs w:val="24"/>
        </w:rPr>
        <w:t>,</w:t>
      </w:r>
      <w:r w:rsidR="0096781F">
        <w:rPr>
          <w:rFonts w:ascii="Times New Roman" w:hAnsi="Times New Roman" w:cs="Times New Roman"/>
          <w:sz w:val="24"/>
          <w:szCs w:val="24"/>
        </w:rPr>
        <w:t xml:space="preserve"> o</w:t>
      </w:r>
      <w:r w:rsidR="000469CC" w:rsidRPr="004C56D2">
        <w:rPr>
          <w:rFonts w:ascii="Times New Roman" w:hAnsi="Times New Roman" w:cs="Times New Roman"/>
          <w:sz w:val="24"/>
          <w:szCs w:val="24"/>
        </w:rPr>
        <w:t xml:space="preserve"> aumento de 1% na taxa de desemprego dos homens eleva a taxa de homicídios em 0,1</w:t>
      </w:r>
      <w:r w:rsidR="00BE06E1">
        <w:rPr>
          <w:rFonts w:ascii="Times New Roman" w:hAnsi="Times New Roman" w:cs="Times New Roman"/>
          <w:sz w:val="24"/>
          <w:szCs w:val="24"/>
        </w:rPr>
        <w:t>5</w:t>
      </w:r>
      <w:r w:rsidR="000469CC" w:rsidRPr="004C56D2">
        <w:rPr>
          <w:rFonts w:ascii="Times New Roman" w:hAnsi="Times New Roman" w:cs="Times New Roman"/>
          <w:sz w:val="24"/>
          <w:szCs w:val="24"/>
        </w:rPr>
        <w:t xml:space="preserve">%. </w:t>
      </w:r>
      <w:r w:rsidR="00F56F80">
        <w:rPr>
          <w:rFonts w:ascii="Times New Roman" w:hAnsi="Times New Roman" w:cs="Times New Roman"/>
          <w:sz w:val="24"/>
          <w:szCs w:val="24"/>
        </w:rPr>
        <w:t>Tal resultado corrobora com os achados em Cerqueira e Moura (</w:t>
      </w:r>
      <w:r w:rsidR="000469CC" w:rsidRPr="004C56D2">
        <w:rPr>
          <w:rFonts w:ascii="Times New Roman" w:hAnsi="Times New Roman" w:cs="Times New Roman"/>
          <w:sz w:val="24"/>
          <w:szCs w:val="24"/>
        </w:rPr>
        <w:t>2014),</w:t>
      </w:r>
      <w:r w:rsidR="00F56F80">
        <w:rPr>
          <w:rFonts w:ascii="Times New Roman" w:hAnsi="Times New Roman" w:cs="Times New Roman"/>
          <w:sz w:val="24"/>
          <w:szCs w:val="24"/>
        </w:rPr>
        <w:t xml:space="preserve"> em que</w:t>
      </w:r>
      <w:r w:rsidR="000469CC" w:rsidRPr="004C56D2">
        <w:rPr>
          <w:rFonts w:ascii="Times New Roman" w:hAnsi="Times New Roman" w:cs="Times New Roman"/>
          <w:sz w:val="24"/>
          <w:szCs w:val="24"/>
        </w:rPr>
        <w:t xml:space="preserve"> uma piora das oportunidades no mercado de trabalho legal </w:t>
      </w:r>
      <w:r w:rsidR="00511B98" w:rsidRPr="004C56D2">
        <w:rPr>
          <w:rFonts w:ascii="Times New Roman" w:hAnsi="Times New Roman" w:cs="Times New Roman"/>
          <w:sz w:val="24"/>
          <w:szCs w:val="24"/>
        </w:rPr>
        <w:t>induz a entra</w:t>
      </w:r>
      <w:r w:rsidR="00F56F80">
        <w:rPr>
          <w:rFonts w:ascii="Times New Roman" w:hAnsi="Times New Roman" w:cs="Times New Roman"/>
          <w:sz w:val="24"/>
          <w:szCs w:val="24"/>
        </w:rPr>
        <w:t>da</w:t>
      </w:r>
      <w:r w:rsidR="00511B98" w:rsidRPr="004C56D2">
        <w:rPr>
          <w:rFonts w:ascii="Times New Roman" w:hAnsi="Times New Roman" w:cs="Times New Roman"/>
          <w:sz w:val="24"/>
          <w:szCs w:val="24"/>
        </w:rPr>
        <w:t xml:space="preserve"> ou </w:t>
      </w:r>
      <w:r w:rsidR="00F56F80">
        <w:rPr>
          <w:rFonts w:ascii="Times New Roman" w:hAnsi="Times New Roman" w:cs="Times New Roman"/>
          <w:sz w:val="24"/>
          <w:szCs w:val="24"/>
        </w:rPr>
        <w:t xml:space="preserve">a </w:t>
      </w:r>
      <w:r w:rsidR="00511B98" w:rsidRPr="004C56D2">
        <w:rPr>
          <w:rFonts w:ascii="Times New Roman" w:hAnsi="Times New Roman" w:cs="Times New Roman"/>
          <w:sz w:val="24"/>
          <w:szCs w:val="24"/>
        </w:rPr>
        <w:t>perma</w:t>
      </w:r>
      <w:r w:rsidR="00F56F80">
        <w:rPr>
          <w:rFonts w:ascii="Times New Roman" w:hAnsi="Times New Roman" w:cs="Times New Roman"/>
          <w:sz w:val="24"/>
          <w:szCs w:val="24"/>
        </w:rPr>
        <w:t>nê</w:t>
      </w:r>
      <w:r w:rsidR="00511B98" w:rsidRPr="004C56D2">
        <w:rPr>
          <w:rFonts w:ascii="Times New Roman" w:hAnsi="Times New Roman" w:cs="Times New Roman"/>
          <w:sz w:val="24"/>
          <w:szCs w:val="24"/>
        </w:rPr>
        <w:t>n</w:t>
      </w:r>
      <w:r w:rsidR="00F56F80">
        <w:rPr>
          <w:rFonts w:ascii="Times New Roman" w:hAnsi="Times New Roman" w:cs="Times New Roman"/>
          <w:sz w:val="24"/>
          <w:szCs w:val="24"/>
        </w:rPr>
        <w:t>cia</w:t>
      </w:r>
      <w:r w:rsidR="00511B98" w:rsidRPr="004C56D2">
        <w:rPr>
          <w:rFonts w:ascii="Times New Roman" w:hAnsi="Times New Roman" w:cs="Times New Roman"/>
          <w:sz w:val="24"/>
          <w:szCs w:val="24"/>
        </w:rPr>
        <w:t xml:space="preserve"> no crime. </w:t>
      </w:r>
      <w:r w:rsidR="0041001F" w:rsidRPr="004C56D2">
        <w:rPr>
          <w:rFonts w:ascii="Times New Roman" w:hAnsi="Times New Roman" w:cs="Times New Roman"/>
          <w:sz w:val="24"/>
          <w:szCs w:val="24"/>
        </w:rPr>
        <w:t xml:space="preserve">Por fim, </w:t>
      </w:r>
      <w:r w:rsidR="006F0057">
        <w:rPr>
          <w:rFonts w:ascii="Times New Roman" w:hAnsi="Times New Roman" w:cs="Times New Roman"/>
          <w:sz w:val="24"/>
          <w:szCs w:val="24"/>
        </w:rPr>
        <w:t>as estimativas indicam que o</w:t>
      </w:r>
      <w:r w:rsidR="0041001F" w:rsidRPr="004C56D2">
        <w:rPr>
          <w:rFonts w:ascii="Times New Roman" w:hAnsi="Times New Roman" w:cs="Times New Roman"/>
          <w:sz w:val="24"/>
          <w:szCs w:val="24"/>
        </w:rPr>
        <w:t xml:space="preserve"> aumento </w:t>
      </w:r>
      <w:r w:rsidR="006F0057">
        <w:rPr>
          <w:rFonts w:ascii="Times New Roman" w:hAnsi="Times New Roman" w:cs="Times New Roman"/>
          <w:sz w:val="24"/>
          <w:szCs w:val="24"/>
        </w:rPr>
        <w:t>d</w:t>
      </w:r>
      <w:r w:rsidR="0041001F" w:rsidRPr="004C56D2">
        <w:rPr>
          <w:rFonts w:ascii="Times New Roman" w:hAnsi="Times New Roman" w:cs="Times New Roman"/>
          <w:sz w:val="24"/>
          <w:szCs w:val="24"/>
        </w:rPr>
        <w:t>a r</w:t>
      </w:r>
      <w:r w:rsidR="006F0057">
        <w:rPr>
          <w:rFonts w:ascii="Times New Roman" w:hAnsi="Times New Roman" w:cs="Times New Roman"/>
          <w:sz w:val="24"/>
          <w:szCs w:val="24"/>
        </w:rPr>
        <w:t xml:space="preserve">enda </w:t>
      </w:r>
      <w:r w:rsidR="002A1BA1">
        <w:rPr>
          <w:rFonts w:ascii="Times New Roman" w:hAnsi="Times New Roman" w:cs="Times New Roman"/>
          <w:sz w:val="24"/>
          <w:szCs w:val="24"/>
        </w:rPr>
        <w:t>eleva a taxa de homicídios</w:t>
      </w:r>
      <w:r w:rsidR="006F0057">
        <w:rPr>
          <w:rFonts w:ascii="Times New Roman" w:hAnsi="Times New Roman" w:cs="Times New Roman"/>
          <w:sz w:val="24"/>
          <w:szCs w:val="24"/>
        </w:rPr>
        <w:t>, possivelmente porque a melhora</w:t>
      </w:r>
      <w:r w:rsidR="0041001F" w:rsidRPr="004C56D2">
        <w:rPr>
          <w:rFonts w:ascii="Times New Roman" w:hAnsi="Times New Roman" w:cs="Times New Roman"/>
          <w:sz w:val="24"/>
          <w:szCs w:val="24"/>
        </w:rPr>
        <w:t xml:space="preserve"> das condições econômicas locais aumenta a atratividade da atividade criminal</w:t>
      </w:r>
      <w:r w:rsidR="006F0057">
        <w:rPr>
          <w:rFonts w:ascii="Times New Roman" w:hAnsi="Times New Roman" w:cs="Times New Roman"/>
          <w:sz w:val="24"/>
          <w:szCs w:val="24"/>
        </w:rPr>
        <w:t>, seja pela exploração de mercados ilícitos – como drogas psicoativas – seja pelo aumento do incentivo à expropriação da renda alheia por métodos criminosos, o que pode resultar em mortes.</w:t>
      </w:r>
    </w:p>
    <w:p w:rsidR="00CD6E6F" w:rsidRDefault="008F67D9" w:rsidP="004C56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Analisando o papel da mudança na estrutura demográfica sobre a evolução dos homicídios entre 1991 e 2010, vimos que, nesse período, </w:t>
      </w:r>
      <w:r w:rsidR="00E83FF9" w:rsidRPr="004C56D2">
        <w:rPr>
          <w:rFonts w:ascii="Times New Roman" w:hAnsi="Times New Roman" w:cs="Times New Roman"/>
          <w:sz w:val="24"/>
          <w:szCs w:val="24"/>
        </w:rPr>
        <w:t xml:space="preserve">o percentual dos jovens de 15 a 29 anos </w:t>
      </w:r>
      <w:r w:rsidR="00A071D7">
        <w:rPr>
          <w:rFonts w:ascii="Times New Roman" w:hAnsi="Times New Roman" w:cs="Times New Roman"/>
          <w:sz w:val="24"/>
          <w:szCs w:val="24"/>
        </w:rPr>
        <w:t>diminuiu</w:t>
      </w:r>
      <w:r w:rsidR="00E83FF9" w:rsidRPr="004C56D2">
        <w:rPr>
          <w:rFonts w:ascii="Times New Roman" w:hAnsi="Times New Roman" w:cs="Times New Roman"/>
          <w:sz w:val="24"/>
          <w:szCs w:val="24"/>
        </w:rPr>
        <w:t xml:space="preserve"> de 28,1% para 26,9%, </w:t>
      </w:r>
      <w:r>
        <w:rPr>
          <w:rFonts w:ascii="Times New Roman" w:hAnsi="Times New Roman" w:cs="Times New Roman"/>
          <w:sz w:val="24"/>
          <w:szCs w:val="24"/>
        </w:rPr>
        <w:t xml:space="preserve">o que corresponde a </w:t>
      </w:r>
      <w:r w:rsidR="00E83FF9" w:rsidRPr="004C56D2">
        <w:rPr>
          <w:rFonts w:ascii="Times New Roman" w:hAnsi="Times New Roman" w:cs="Times New Roman"/>
          <w:sz w:val="24"/>
          <w:szCs w:val="24"/>
        </w:rPr>
        <w:t xml:space="preserve">uma queda 4%. Pelo modelo estimado, essa </w:t>
      </w:r>
      <w:r w:rsidR="00A071D7">
        <w:rPr>
          <w:rFonts w:ascii="Times New Roman" w:hAnsi="Times New Roman" w:cs="Times New Roman"/>
          <w:sz w:val="24"/>
          <w:szCs w:val="24"/>
        </w:rPr>
        <w:t>redução</w:t>
      </w:r>
      <w:r w:rsidR="00E83FF9" w:rsidRPr="004C56D2">
        <w:rPr>
          <w:rFonts w:ascii="Times New Roman" w:hAnsi="Times New Roman" w:cs="Times New Roman"/>
          <w:sz w:val="24"/>
          <w:szCs w:val="24"/>
        </w:rPr>
        <w:t xml:space="preserve"> deveria implicar em uma </w:t>
      </w:r>
      <w:r w:rsidR="00A071D7">
        <w:rPr>
          <w:rFonts w:ascii="Times New Roman" w:hAnsi="Times New Roman" w:cs="Times New Roman"/>
          <w:sz w:val="24"/>
          <w:szCs w:val="24"/>
        </w:rPr>
        <w:t>diminuição</w:t>
      </w:r>
      <w:r w:rsidR="00E83FF9" w:rsidRPr="004C56D2">
        <w:rPr>
          <w:rFonts w:ascii="Times New Roman" w:hAnsi="Times New Roman" w:cs="Times New Roman"/>
          <w:sz w:val="24"/>
          <w:szCs w:val="24"/>
        </w:rPr>
        <w:t xml:space="preserve"> da taxa de homicídios de 8%. No entanto, como a taxa de homicídios </w:t>
      </w:r>
      <w:r w:rsidR="00723D94">
        <w:rPr>
          <w:rFonts w:ascii="Times New Roman" w:hAnsi="Times New Roman" w:cs="Times New Roman"/>
          <w:sz w:val="24"/>
          <w:szCs w:val="24"/>
        </w:rPr>
        <w:t xml:space="preserve">aumentou cerca de </w:t>
      </w:r>
      <w:r w:rsidR="00E83FF9" w:rsidRPr="004C56D2">
        <w:rPr>
          <w:rFonts w:ascii="Times New Roman" w:hAnsi="Times New Roman" w:cs="Times New Roman"/>
          <w:sz w:val="24"/>
          <w:szCs w:val="24"/>
        </w:rPr>
        <w:t xml:space="preserve">30%, conclui-se que outros fatores </w:t>
      </w:r>
      <w:r w:rsidR="005F640F">
        <w:rPr>
          <w:rFonts w:ascii="Times New Roman" w:hAnsi="Times New Roman" w:cs="Times New Roman"/>
          <w:sz w:val="24"/>
          <w:szCs w:val="24"/>
        </w:rPr>
        <w:t>condicionantes da letalidade atuaram</w:t>
      </w:r>
      <w:r>
        <w:rPr>
          <w:rFonts w:ascii="Times New Roman" w:hAnsi="Times New Roman" w:cs="Times New Roman"/>
          <w:sz w:val="24"/>
          <w:szCs w:val="24"/>
        </w:rPr>
        <w:t xml:space="preserve"> </w:t>
      </w:r>
      <w:r w:rsidR="005F640F">
        <w:rPr>
          <w:rFonts w:ascii="Times New Roman" w:hAnsi="Times New Roman" w:cs="Times New Roman"/>
          <w:sz w:val="24"/>
          <w:szCs w:val="24"/>
        </w:rPr>
        <w:t>no sentido contrário</w:t>
      </w:r>
      <w:r w:rsidR="00E44B1F">
        <w:rPr>
          <w:rStyle w:val="Refdenotaderodap"/>
          <w:rFonts w:ascii="Times New Roman" w:hAnsi="Times New Roman" w:cs="Times New Roman"/>
          <w:sz w:val="24"/>
          <w:szCs w:val="24"/>
        </w:rPr>
        <w:footnoteReference w:id="5"/>
      </w:r>
      <w:r w:rsidR="00E83FF9" w:rsidRPr="004C56D2">
        <w:rPr>
          <w:rFonts w:ascii="Times New Roman" w:hAnsi="Times New Roman" w:cs="Times New Roman"/>
          <w:sz w:val="24"/>
          <w:szCs w:val="24"/>
        </w:rPr>
        <w:t>.</w:t>
      </w:r>
      <w:r w:rsidR="00955792">
        <w:rPr>
          <w:rFonts w:ascii="Times New Roman" w:hAnsi="Times New Roman" w:cs="Times New Roman"/>
          <w:sz w:val="24"/>
          <w:szCs w:val="24"/>
        </w:rPr>
        <w:t xml:space="preserve"> Uma hipótese plausível, discutida em Cerqueira </w:t>
      </w:r>
      <w:proofErr w:type="gramStart"/>
      <w:r w:rsidR="00955792" w:rsidRPr="00A912BC">
        <w:rPr>
          <w:rFonts w:ascii="Times New Roman" w:hAnsi="Times New Roman" w:cs="Times New Roman"/>
          <w:i/>
          <w:sz w:val="24"/>
          <w:szCs w:val="24"/>
        </w:rPr>
        <w:t>et</w:t>
      </w:r>
      <w:proofErr w:type="gramEnd"/>
      <w:r w:rsidR="00955792" w:rsidRPr="00A912BC">
        <w:rPr>
          <w:rFonts w:ascii="Times New Roman" w:hAnsi="Times New Roman" w:cs="Times New Roman"/>
          <w:i/>
          <w:sz w:val="24"/>
          <w:szCs w:val="24"/>
        </w:rPr>
        <w:t xml:space="preserve"> al</w:t>
      </w:r>
      <w:r w:rsidR="00955792">
        <w:rPr>
          <w:rFonts w:ascii="Times New Roman" w:hAnsi="Times New Roman" w:cs="Times New Roman"/>
          <w:sz w:val="24"/>
          <w:szCs w:val="24"/>
        </w:rPr>
        <w:t>. (201</w:t>
      </w:r>
      <w:r w:rsidR="005B6046">
        <w:rPr>
          <w:rFonts w:ascii="Times New Roman" w:hAnsi="Times New Roman" w:cs="Times New Roman"/>
          <w:sz w:val="24"/>
          <w:szCs w:val="24"/>
        </w:rPr>
        <w:t>3</w:t>
      </w:r>
      <w:r w:rsidR="00955792">
        <w:rPr>
          <w:rFonts w:ascii="Times New Roman" w:hAnsi="Times New Roman" w:cs="Times New Roman"/>
          <w:sz w:val="24"/>
          <w:szCs w:val="24"/>
        </w:rPr>
        <w:t xml:space="preserve">), diz respeito </w:t>
      </w:r>
      <w:r w:rsidR="00A1722F">
        <w:rPr>
          <w:rFonts w:ascii="Times New Roman" w:hAnsi="Times New Roman" w:cs="Times New Roman"/>
          <w:sz w:val="24"/>
          <w:szCs w:val="24"/>
        </w:rPr>
        <w:t>a</w:t>
      </w:r>
      <w:r w:rsidR="00955792">
        <w:rPr>
          <w:rFonts w:ascii="Times New Roman" w:hAnsi="Times New Roman" w:cs="Times New Roman"/>
          <w:sz w:val="24"/>
          <w:szCs w:val="24"/>
        </w:rPr>
        <w:t xml:space="preserve"> uma possível expansão dos mercados ilícitos, sobretudo de drogas psicoativas, para o interior do país, no rastro do crescimento da renda domiciliar </w:t>
      </w:r>
      <w:r w:rsidR="00955792" w:rsidRPr="00A912BC">
        <w:rPr>
          <w:rFonts w:ascii="Times New Roman" w:hAnsi="Times New Roman" w:cs="Times New Roman"/>
          <w:i/>
          <w:sz w:val="24"/>
          <w:szCs w:val="24"/>
        </w:rPr>
        <w:t>per-capita</w:t>
      </w:r>
      <w:r w:rsidR="00955792">
        <w:rPr>
          <w:rFonts w:ascii="Times New Roman" w:hAnsi="Times New Roman" w:cs="Times New Roman"/>
          <w:sz w:val="24"/>
          <w:szCs w:val="24"/>
        </w:rPr>
        <w:t xml:space="preserve"> observado, que foi de 75% no período.</w:t>
      </w:r>
    </w:p>
    <w:p w:rsidR="000A0BA2" w:rsidRPr="004C56D2" w:rsidRDefault="00977B23" w:rsidP="00955792">
      <w:pPr>
        <w:spacing w:line="360" w:lineRule="auto"/>
        <w:jc w:val="both"/>
        <w:rPr>
          <w:rFonts w:ascii="Times New Roman" w:hAnsi="Times New Roman" w:cs="Times New Roman"/>
          <w:sz w:val="24"/>
          <w:szCs w:val="24"/>
        </w:rPr>
      </w:pPr>
      <w:r w:rsidRPr="004C56D2">
        <w:rPr>
          <w:rFonts w:ascii="Times New Roman" w:hAnsi="Times New Roman" w:cs="Times New Roman"/>
          <w:sz w:val="24"/>
          <w:szCs w:val="24"/>
        </w:rPr>
        <w:lastRenderedPageBreak/>
        <w:t xml:space="preserve"> </w:t>
      </w:r>
      <w:r w:rsidR="00CE19C5">
        <w:rPr>
          <w:rFonts w:ascii="Times New Roman" w:hAnsi="Times New Roman" w:cs="Times New Roman"/>
          <w:b/>
          <w:sz w:val="24"/>
          <w:szCs w:val="24"/>
        </w:rPr>
        <w:t xml:space="preserve">Tabela </w:t>
      </w:r>
      <w:r w:rsidR="000A0BA2">
        <w:rPr>
          <w:rFonts w:ascii="Times New Roman" w:hAnsi="Times New Roman" w:cs="Times New Roman"/>
          <w:b/>
          <w:sz w:val="24"/>
          <w:szCs w:val="24"/>
        </w:rPr>
        <w:t>2</w:t>
      </w:r>
      <w:r w:rsidR="00CE19C5">
        <w:rPr>
          <w:rFonts w:ascii="Times New Roman" w:hAnsi="Times New Roman" w:cs="Times New Roman"/>
          <w:b/>
          <w:sz w:val="24"/>
          <w:szCs w:val="24"/>
        </w:rPr>
        <w:t>.</w:t>
      </w:r>
      <w:r w:rsidR="00CE19C5" w:rsidRPr="004C56D2">
        <w:rPr>
          <w:rFonts w:ascii="Times New Roman" w:hAnsi="Times New Roman" w:cs="Times New Roman"/>
          <w:b/>
          <w:sz w:val="24"/>
          <w:szCs w:val="24"/>
        </w:rPr>
        <w:t xml:space="preserve"> </w:t>
      </w:r>
      <w:r w:rsidR="00466D09">
        <w:rPr>
          <w:rFonts w:ascii="Times New Roman" w:hAnsi="Times New Roman" w:cs="Times New Roman"/>
          <w:b/>
          <w:sz w:val="24"/>
          <w:szCs w:val="24"/>
        </w:rPr>
        <w:t xml:space="preserve">Percentual da </w:t>
      </w:r>
      <w:r w:rsidR="00CE19C5">
        <w:rPr>
          <w:rFonts w:ascii="Times New Roman" w:hAnsi="Times New Roman" w:cs="Times New Roman"/>
          <w:b/>
          <w:sz w:val="24"/>
          <w:szCs w:val="24"/>
        </w:rPr>
        <w:t>População Jovem</w:t>
      </w:r>
      <w:r w:rsidR="00466D09">
        <w:rPr>
          <w:rFonts w:ascii="Times New Roman" w:hAnsi="Times New Roman" w:cs="Times New Roman"/>
          <w:b/>
          <w:sz w:val="24"/>
          <w:szCs w:val="24"/>
        </w:rPr>
        <w:t xml:space="preserve"> Masculina</w:t>
      </w:r>
      <w:r w:rsidR="00CE19C5">
        <w:rPr>
          <w:rFonts w:ascii="Times New Roman" w:hAnsi="Times New Roman" w:cs="Times New Roman"/>
          <w:b/>
          <w:sz w:val="24"/>
          <w:szCs w:val="24"/>
        </w:rPr>
        <w:t xml:space="preserve"> </w:t>
      </w:r>
      <w:r w:rsidR="00466D09">
        <w:rPr>
          <w:rFonts w:ascii="Times New Roman" w:hAnsi="Times New Roman" w:cs="Times New Roman"/>
          <w:b/>
          <w:sz w:val="24"/>
          <w:szCs w:val="24"/>
        </w:rPr>
        <w:t>e</w:t>
      </w:r>
      <w:r w:rsidR="00CE19C5" w:rsidRPr="004C56D2">
        <w:rPr>
          <w:rFonts w:ascii="Times New Roman" w:hAnsi="Times New Roman" w:cs="Times New Roman"/>
          <w:b/>
          <w:sz w:val="24"/>
          <w:szCs w:val="24"/>
        </w:rPr>
        <w:t xml:space="preserve"> Homicídios</w:t>
      </w:r>
      <w:r w:rsidR="00466D09">
        <w:rPr>
          <w:rFonts w:ascii="Times New Roman" w:hAnsi="Times New Roman" w:cs="Times New Roman"/>
          <w:b/>
          <w:sz w:val="24"/>
          <w:szCs w:val="24"/>
        </w:rPr>
        <w:t xml:space="preserve"> no Brasil</w:t>
      </w:r>
    </w:p>
    <w:tbl>
      <w:tblPr>
        <w:tblW w:w="10000" w:type="dxa"/>
        <w:tblInd w:w="70" w:type="dxa"/>
        <w:tblCellMar>
          <w:left w:w="70" w:type="dxa"/>
          <w:right w:w="70" w:type="dxa"/>
        </w:tblCellMar>
        <w:tblLook w:val="04A0" w:firstRow="1" w:lastRow="0" w:firstColumn="1" w:lastColumn="0" w:noHBand="0" w:noVBand="1"/>
      </w:tblPr>
      <w:tblGrid>
        <w:gridCol w:w="3280"/>
        <w:gridCol w:w="960"/>
        <w:gridCol w:w="960"/>
        <w:gridCol w:w="960"/>
        <w:gridCol w:w="960"/>
        <w:gridCol w:w="960"/>
        <w:gridCol w:w="960"/>
        <w:gridCol w:w="960"/>
      </w:tblGrid>
      <w:tr w:rsidR="000A0BA2" w:rsidRPr="000A0BA2" w:rsidTr="000A0BA2">
        <w:trPr>
          <w:trHeight w:val="300"/>
        </w:trPr>
        <w:tc>
          <w:tcPr>
            <w:tcW w:w="3280" w:type="dxa"/>
            <w:vMerge w:val="restart"/>
            <w:tcBorders>
              <w:top w:val="single" w:sz="8" w:space="0" w:color="auto"/>
              <w:left w:val="nil"/>
              <w:bottom w:val="single" w:sz="8" w:space="0" w:color="000000"/>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bookmarkStart w:id="3" w:name="OLE_LINK1"/>
            <w:r w:rsidRPr="000A0BA2">
              <w:rPr>
                <w:rFonts w:ascii="Arial" w:eastAsia="Times New Roman" w:hAnsi="Arial" w:cs="Arial"/>
                <w:color w:val="000000"/>
                <w:sz w:val="20"/>
                <w:szCs w:val="20"/>
                <w:lang w:eastAsia="pt-BR"/>
              </w:rPr>
              <w:t>Variáveis Explicativas (em log)</w:t>
            </w:r>
          </w:p>
        </w:tc>
        <w:tc>
          <w:tcPr>
            <w:tcW w:w="960" w:type="dxa"/>
            <w:vMerge w:val="restart"/>
            <w:tcBorders>
              <w:top w:val="single" w:sz="8" w:space="0" w:color="auto"/>
              <w:left w:val="nil"/>
              <w:bottom w:val="single" w:sz="8" w:space="0" w:color="000000"/>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w:t>
            </w:r>
          </w:p>
        </w:tc>
        <w:tc>
          <w:tcPr>
            <w:tcW w:w="960" w:type="dxa"/>
            <w:vMerge w:val="restart"/>
            <w:tcBorders>
              <w:top w:val="single" w:sz="8" w:space="0" w:color="auto"/>
              <w:left w:val="nil"/>
              <w:bottom w:val="single" w:sz="8" w:space="0" w:color="000000"/>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(2)</w:t>
            </w:r>
          </w:p>
        </w:tc>
        <w:tc>
          <w:tcPr>
            <w:tcW w:w="960" w:type="dxa"/>
            <w:vMerge w:val="restart"/>
            <w:tcBorders>
              <w:top w:val="single" w:sz="8" w:space="0" w:color="auto"/>
              <w:left w:val="nil"/>
              <w:bottom w:val="single" w:sz="8" w:space="0" w:color="000000"/>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(3)</w:t>
            </w:r>
          </w:p>
        </w:tc>
        <w:tc>
          <w:tcPr>
            <w:tcW w:w="960" w:type="dxa"/>
            <w:vMerge w:val="restart"/>
            <w:tcBorders>
              <w:top w:val="single" w:sz="8" w:space="0" w:color="auto"/>
              <w:left w:val="nil"/>
              <w:bottom w:val="single" w:sz="8" w:space="0" w:color="000000"/>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(4)</w:t>
            </w:r>
          </w:p>
        </w:tc>
        <w:tc>
          <w:tcPr>
            <w:tcW w:w="960" w:type="dxa"/>
            <w:vMerge w:val="restart"/>
            <w:tcBorders>
              <w:top w:val="single" w:sz="8" w:space="0" w:color="auto"/>
              <w:left w:val="nil"/>
              <w:bottom w:val="single" w:sz="8" w:space="0" w:color="000000"/>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(5)</w:t>
            </w:r>
          </w:p>
        </w:tc>
        <w:tc>
          <w:tcPr>
            <w:tcW w:w="960" w:type="dxa"/>
            <w:vMerge w:val="restart"/>
            <w:tcBorders>
              <w:top w:val="single" w:sz="8" w:space="0" w:color="auto"/>
              <w:left w:val="nil"/>
              <w:bottom w:val="single" w:sz="8" w:space="0" w:color="000000"/>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(6)</w:t>
            </w:r>
          </w:p>
        </w:tc>
        <w:tc>
          <w:tcPr>
            <w:tcW w:w="960" w:type="dxa"/>
            <w:vMerge w:val="restart"/>
            <w:tcBorders>
              <w:top w:val="single" w:sz="8" w:space="0" w:color="auto"/>
              <w:left w:val="nil"/>
              <w:bottom w:val="single" w:sz="8" w:space="0" w:color="000000"/>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(7)</w:t>
            </w:r>
          </w:p>
        </w:tc>
      </w:tr>
      <w:tr w:rsidR="000A0BA2" w:rsidRPr="000A0BA2" w:rsidTr="000A0BA2">
        <w:trPr>
          <w:trHeight w:val="315"/>
        </w:trPr>
        <w:tc>
          <w:tcPr>
            <w:tcW w:w="3280" w:type="dxa"/>
            <w:vMerge/>
            <w:tcBorders>
              <w:top w:val="single" w:sz="8" w:space="0" w:color="auto"/>
              <w:left w:val="nil"/>
              <w:bottom w:val="single" w:sz="8" w:space="0" w:color="000000"/>
              <w:right w:val="nil"/>
            </w:tcBorders>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vMerge/>
            <w:tcBorders>
              <w:top w:val="single" w:sz="8" w:space="0" w:color="auto"/>
              <w:left w:val="nil"/>
              <w:bottom w:val="single" w:sz="8" w:space="0" w:color="000000"/>
              <w:right w:val="nil"/>
            </w:tcBorders>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vMerge/>
            <w:tcBorders>
              <w:top w:val="single" w:sz="8" w:space="0" w:color="auto"/>
              <w:left w:val="nil"/>
              <w:bottom w:val="single" w:sz="8" w:space="0" w:color="000000"/>
              <w:right w:val="nil"/>
            </w:tcBorders>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vMerge/>
            <w:tcBorders>
              <w:top w:val="single" w:sz="8" w:space="0" w:color="auto"/>
              <w:left w:val="nil"/>
              <w:bottom w:val="single" w:sz="8" w:space="0" w:color="000000"/>
              <w:right w:val="nil"/>
            </w:tcBorders>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vMerge/>
            <w:tcBorders>
              <w:top w:val="single" w:sz="8" w:space="0" w:color="auto"/>
              <w:left w:val="nil"/>
              <w:bottom w:val="single" w:sz="8" w:space="0" w:color="000000"/>
              <w:right w:val="nil"/>
            </w:tcBorders>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vMerge/>
            <w:tcBorders>
              <w:top w:val="single" w:sz="8" w:space="0" w:color="auto"/>
              <w:left w:val="nil"/>
              <w:bottom w:val="single" w:sz="8" w:space="0" w:color="000000"/>
              <w:right w:val="nil"/>
            </w:tcBorders>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vMerge/>
            <w:tcBorders>
              <w:top w:val="single" w:sz="8" w:space="0" w:color="auto"/>
              <w:left w:val="nil"/>
              <w:bottom w:val="single" w:sz="8" w:space="0" w:color="000000"/>
              <w:right w:val="nil"/>
            </w:tcBorders>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vMerge/>
            <w:tcBorders>
              <w:top w:val="single" w:sz="8" w:space="0" w:color="auto"/>
              <w:left w:val="nil"/>
              <w:bottom w:val="single" w:sz="8" w:space="0" w:color="000000"/>
              <w:right w:val="nil"/>
            </w:tcBorders>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Times New Roman" w:eastAsia="Times New Roman" w:hAnsi="Times New Roman" w:cs="Times New Roman"/>
                <w:sz w:val="20"/>
                <w:szCs w:val="20"/>
                <w:lang w:eastAsia="pt-BR"/>
              </w:rPr>
            </w:pPr>
          </w:p>
        </w:tc>
      </w:tr>
      <w:tr w:rsidR="000A0BA2" w:rsidRPr="000A0BA2" w:rsidTr="000A0BA2">
        <w:trPr>
          <w:trHeight w:val="51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xml:space="preserve">População de Homens de 15 </w:t>
            </w:r>
            <w:proofErr w:type="gramStart"/>
            <w:r w:rsidRPr="000A0BA2">
              <w:rPr>
                <w:rFonts w:ascii="Arial" w:eastAsia="Times New Roman" w:hAnsi="Arial" w:cs="Arial"/>
                <w:color w:val="000000"/>
                <w:sz w:val="20"/>
                <w:szCs w:val="20"/>
                <w:lang w:eastAsia="pt-BR"/>
              </w:rPr>
              <w:t>à</w:t>
            </w:r>
            <w:proofErr w:type="gramEnd"/>
            <w:r w:rsidRPr="000A0BA2">
              <w:rPr>
                <w:rFonts w:ascii="Arial" w:eastAsia="Times New Roman" w:hAnsi="Arial" w:cs="Arial"/>
                <w:color w:val="000000"/>
                <w:sz w:val="20"/>
                <w:szCs w:val="20"/>
                <w:lang w:eastAsia="pt-BR"/>
              </w:rPr>
              <w:t xml:space="preserve"> 29 anos (em %)</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1.42***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1.68***</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1.70***</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1.65***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1.96***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2.26**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2.05**</w:t>
            </w:r>
          </w:p>
        </w:tc>
      </w:tr>
      <w:tr w:rsidR="000A0BA2" w:rsidRPr="000A0BA2" w:rsidTr="000A0BA2">
        <w:trPr>
          <w:trHeight w:val="300"/>
        </w:trPr>
        <w:tc>
          <w:tcPr>
            <w:tcW w:w="328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(0.17)</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(0.17)</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(0.18)</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(0.18)</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(1.10)</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(0.91)</w:t>
            </w: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xml:space="preserve">População </w:t>
            </w: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0.09***</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-0.03**</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0.25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0.07</w:t>
            </w:r>
          </w:p>
        </w:tc>
      </w:tr>
      <w:tr w:rsidR="000A0BA2" w:rsidRPr="000A0BA2" w:rsidTr="000A0BA2">
        <w:trPr>
          <w:trHeight w:val="300"/>
        </w:trPr>
        <w:tc>
          <w:tcPr>
            <w:tcW w:w="328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(0.23)</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(0.51)</w:t>
            </w: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População de Negros (em %)</w:t>
            </w: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0.07***</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0.28***</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0.08***</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-0.46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-0.47</w:t>
            </w:r>
          </w:p>
        </w:tc>
      </w:tr>
      <w:tr w:rsidR="000A0BA2" w:rsidRPr="000A0BA2" w:rsidTr="000A0BA2">
        <w:trPr>
          <w:trHeight w:val="300"/>
        </w:trPr>
        <w:tc>
          <w:tcPr>
            <w:tcW w:w="328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(0.03)</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(0.03)</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(0.61)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(0.45)</w:t>
            </w: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Taxa de Desemprego dos Homens</w:t>
            </w: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0.21***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0.32***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0.41***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0.35*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0.15**</w:t>
            </w:r>
          </w:p>
        </w:tc>
      </w:tr>
      <w:tr w:rsidR="000A0BA2" w:rsidRPr="000A0BA2" w:rsidTr="000A0BA2">
        <w:trPr>
          <w:trHeight w:val="300"/>
        </w:trPr>
        <w:tc>
          <w:tcPr>
            <w:tcW w:w="328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(0.03)</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(0.03)</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(0.18)</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(0.07)</w:t>
            </w:r>
          </w:p>
        </w:tc>
      </w:tr>
      <w:tr w:rsidR="000A0BA2" w:rsidRPr="000A0BA2" w:rsidTr="000A0BA2">
        <w:trPr>
          <w:trHeight w:val="51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xml:space="preserve">Taxa de atendimento escolar da População de 15 </w:t>
            </w:r>
            <w:proofErr w:type="gramStart"/>
            <w:r w:rsidRPr="000A0BA2">
              <w:rPr>
                <w:rFonts w:ascii="Arial" w:eastAsia="Times New Roman" w:hAnsi="Arial" w:cs="Arial"/>
                <w:color w:val="000000"/>
                <w:sz w:val="20"/>
                <w:szCs w:val="20"/>
                <w:lang w:eastAsia="pt-BR"/>
              </w:rPr>
              <w:t>à</w:t>
            </w:r>
            <w:proofErr w:type="gramEnd"/>
            <w:r w:rsidRPr="000A0BA2">
              <w:rPr>
                <w:rFonts w:ascii="Arial" w:eastAsia="Times New Roman" w:hAnsi="Arial" w:cs="Arial"/>
                <w:color w:val="000000"/>
                <w:sz w:val="20"/>
                <w:szCs w:val="20"/>
                <w:lang w:eastAsia="pt-BR"/>
              </w:rPr>
              <w:t xml:space="preserve"> 17 anos</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0.61***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-0.96***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-1.17</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-1.37</w:t>
            </w:r>
          </w:p>
        </w:tc>
      </w:tr>
      <w:tr w:rsidR="000A0BA2" w:rsidRPr="000A0BA2" w:rsidTr="000A0BA2">
        <w:trPr>
          <w:trHeight w:val="30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(0.10)</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(0.86)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(1.08)</w:t>
            </w:r>
          </w:p>
        </w:tc>
      </w:tr>
      <w:tr w:rsidR="000A0BA2" w:rsidRPr="000A0BA2" w:rsidTr="000A0BA2">
        <w:trPr>
          <w:trHeight w:val="51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xml:space="preserve">Taxa de atendimento escolar da População de 18 </w:t>
            </w:r>
            <w:proofErr w:type="gramStart"/>
            <w:r w:rsidRPr="000A0BA2">
              <w:rPr>
                <w:rFonts w:ascii="Arial" w:eastAsia="Times New Roman" w:hAnsi="Arial" w:cs="Arial"/>
                <w:color w:val="000000"/>
                <w:sz w:val="20"/>
                <w:szCs w:val="20"/>
                <w:lang w:eastAsia="pt-BR"/>
              </w:rPr>
              <w:t>à</w:t>
            </w:r>
            <w:proofErr w:type="gramEnd"/>
            <w:r w:rsidRPr="000A0BA2">
              <w:rPr>
                <w:rFonts w:ascii="Arial" w:eastAsia="Times New Roman" w:hAnsi="Arial" w:cs="Arial"/>
                <w:color w:val="000000"/>
                <w:sz w:val="20"/>
                <w:szCs w:val="20"/>
                <w:lang w:eastAsia="pt-BR"/>
              </w:rPr>
              <w:t xml:space="preserve"> 24 anos</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-0.85***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-0.74***</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-0.25***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0.13</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-0.06</w:t>
            </w:r>
          </w:p>
        </w:tc>
      </w:tr>
      <w:tr w:rsidR="000A0BA2" w:rsidRPr="000A0BA2" w:rsidTr="000A0BA2">
        <w:trPr>
          <w:trHeight w:val="30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(0.07)</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(0.07)</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(0.08)</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(0.31)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(0.28)</w:t>
            </w:r>
          </w:p>
        </w:tc>
      </w:tr>
      <w:tr w:rsidR="000A0BA2" w:rsidRPr="000A0BA2" w:rsidTr="000A0BA2">
        <w:trPr>
          <w:trHeight w:val="51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xml:space="preserve">Taxa de atendimento escolar da População de 25 </w:t>
            </w:r>
            <w:proofErr w:type="gramStart"/>
            <w:r w:rsidRPr="000A0BA2">
              <w:rPr>
                <w:rFonts w:ascii="Arial" w:eastAsia="Times New Roman" w:hAnsi="Arial" w:cs="Arial"/>
                <w:color w:val="000000"/>
                <w:sz w:val="20"/>
                <w:szCs w:val="20"/>
                <w:lang w:eastAsia="pt-BR"/>
              </w:rPr>
              <w:t>à</w:t>
            </w:r>
            <w:proofErr w:type="gramEnd"/>
            <w:r w:rsidRPr="000A0BA2">
              <w:rPr>
                <w:rFonts w:ascii="Arial" w:eastAsia="Times New Roman" w:hAnsi="Arial" w:cs="Arial"/>
                <w:color w:val="000000"/>
                <w:sz w:val="20"/>
                <w:szCs w:val="20"/>
                <w:lang w:eastAsia="pt-BR"/>
              </w:rPr>
              <w:t xml:space="preserve"> 29 anos</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0.48***</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0.42***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0.03</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-0.07</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-0.17</w:t>
            </w:r>
          </w:p>
        </w:tc>
      </w:tr>
      <w:tr w:rsidR="000A0BA2" w:rsidRPr="000A0BA2" w:rsidTr="000A0BA2">
        <w:trPr>
          <w:trHeight w:val="30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(0.04)</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(0.04)</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(0.04)</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(0.22)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(0.11)</w:t>
            </w:r>
          </w:p>
        </w:tc>
      </w:tr>
      <w:tr w:rsidR="000A0BA2" w:rsidRPr="000A0BA2" w:rsidTr="000A0BA2">
        <w:trPr>
          <w:trHeight w:val="30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xml:space="preserve">Renda Domiciliar </w:t>
            </w:r>
            <w:r w:rsidRPr="000A0BA2">
              <w:rPr>
                <w:rFonts w:ascii="Arial" w:eastAsia="Times New Roman" w:hAnsi="Arial" w:cs="Arial"/>
                <w:i/>
                <w:iCs/>
                <w:color w:val="000000"/>
                <w:sz w:val="20"/>
                <w:szCs w:val="20"/>
                <w:lang w:eastAsia="pt-BR"/>
              </w:rPr>
              <w:t>Per Capita</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0.59***</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0.58***</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2.17*</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1.84**</w:t>
            </w:r>
          </w:p>
        </w:tc>
      </w:tr>
      <w:tr w:rsidR="000A0BA2" w:rsidRPr="000A0BA2" w:rsidTr="000A0BA2">
        <w:trPr>
          <w:trHeight w:val="30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(0.04)</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(0.04)</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(1.26)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(0.73)</w:t>
            </w:r>
          </w:p>
        </w:tc>
      </w:tr>
      <w:tr w:rsidR="000A0BA2" w:rsidRPr="000A0BA2" w:rsidTr="000A0BA2">
        <w:trPr>
          <w:trHeight w:val="51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xml:space="preserve">% de domicílios com </w:t>
            </w:r>
            <w:proofErr w:type="gramStart"/>
            <w:r w:rsidRPr="000A0BA2">
              <w:rPr>
                <w:rFonts w:ascii="Arial" w:eastAsia="Times New Roman" w:hAnsi="Arial" w:cs="Arial"/>
                <w:color w:val="000000"/>
                <w:sz w:val="20"/>
                <w:szCs w:val="20"/>
                <w:lang w:eastAsia="pt-BR"/>
              </w:rPr>
              <w:t>3</w:t>
            </w:r>
            <w:proofErr w:type="gramEnd"/>
            <w:r w:rsidRPr="000A0BA2">
              <w:rPr>
                <w:rFonts w:ascii="Arial" w:eastAsia="Times New Roman" w:hAnsi="Arial" w:cs="Arial"/>
                <w:color w:val="000000"/>
                <w:sz w:val="20"/>
                <w:szCs w:val="20"/>
                <w:lang w:eastAsia="pt-BR"/>
              </w:rPr>
              <w:t xml:space="preserve"> ou mais moradores por dormitório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0.07</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0.41***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0.19</w:t>
            </w:r>
          </w:p>
        </w:tc>
      </w:tr>
      <w:tr w:rsidR="000A0BA2" w:rsidRPr="000A0BA2" w:rsidTr="000A0BA2">
        <w:trPr>
          <w:trHeight w:val="300"/>
        </w:trPr>
        <w:tc>
          <w:tcPr>
            <w:tcW w:w="328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(0.05)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(0.99)</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(1.33)</w:t>
            </w:r>
          </w:p>
        </w:tc>
      </w:tr>
      <w:tr w:rsidR="000A0BA2" w:rsidRPr="000A0BA2" w:rsidTr="000A0BA2">
        <w:trPr>
          <w:trHeight w:val="300"/>
        </w:trPr>
        <w:tc>
          <w:tcPr>
            <w:tcW w:w="328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Efeito Fixo de Ano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NÃO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NÃO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NÃO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NÃO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SIM</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NÃO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SIM</w:t>
            </w: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Efeito Fixo de Município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NÃO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NÃO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NÃO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NÃO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NÃO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SIM</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SIM</w:t>
            </w:r>
          </w:p>
        </w:tc>
      </w:tr>
      <w:tr w:rsidR="000A0BA2" w:rsidRPr="000A0BA2" w:rsidTr="000A0BA2">
        <w:trPr>
          <w:trHeight w:val="300"/>
        </w:trPr>
        <w:tc>
          <w:tcPr>
            <w:tcW w:w="328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Constant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-3.89***</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-3.94***</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-5.05***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-6.35***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-6.76***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-15.32*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-8.50</w:t>
            </w:r>
          </w:p>
        </w:tc>
      </w:tr>
      <w:tr w:rsidR="000A0BA2" w:rsidRPr="000A0BA2" w:rsidTr="000A0BA2">
        <w:trPr>
          <w:trHeight w:val="300"/>
        </w:trPr>
        <w:tc>
          <w:tcPr>
            <w:tcW w:w="328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(0.52)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(0.51)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(0.64)</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(0.65)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(0.65)</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(8.69)</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(7.77)</w:t>
            </w:r>
          </w:p>
        </w:tc>
      </w:tr>
      <w:tr w:rsidR="000A0BA2" w:rsidRPr="000A0BA2" w:rsidTr="000A0BA2">
        <w:trPr>
          <w:trHeight w:val="300"/>
        </w:trPr>
        <w:tc>
          <w:tcPr>
            <w:tcW w:w="328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Nº de Observações</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8,372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8,371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8,251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8,251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8,251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8,251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8,251</w:t>
            </w: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R2</w:t>
            </w: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rsidR="000A0BA2" w:rsidRPr="000A0BA2" w:rsidRDefault="000A0BA2" w:rsidP="000A0BA2">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0.16</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0.17</w:t>
            </w: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R2 ajustado</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0.162</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0.173</w:t>
            </w:r>
          </w:p>
        </w:tc>
      </w:tr>
      <w:tr w:rsidR="000A0BA2" w:rsidRPr="000A0BA2" w:rsidTr="000A0BA2">
        <w:trPr>
          <w:trHeight w:val="300"/>
        </w:trPr>
        <w:tc>
          <w:tcPr>
            <w:tcW w:w="328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Estatística F</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24.31</w:t>
            </w:r>
          </w:p>
        </w:tc>
        <w:tc>
          <w:tcPr>
            <w:tcW w:w="960" w:type="dxa"/>
            <w:tcBorders>
              <w:top w:val="nil"/>
              <w:left w:val="nil"/>
              <w:bottom w:val="nil"/>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29.98</w:t>
            </w:r>
          </w:p>
        </w:tc>
      </w:tr>
      <w:tr w:rsidR="000A0BA2" w:rsidRPr="000A0BA2" w:rsidTr="000A0BA2">
        <w:trPr>
          <w:trHeight w:val="315"/>
        </w:trPr>
        <w:tc>
          <w:tcPr>
            <w:tcW w:w="3280" w:type="dxa"/>
            <w:tcBorders>
              <w:top w:val="nil"/>
              <w:left w:val="nil"/>
              <w:bottom w:val="single" w:sz="8" w:space="0" w:color="auto"/>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w:t>
            </w:r>
          </w:p>
        </w:tc>
        <w:tc>
          <w:tcPr>
            <w:tcW w:w="960" w:type="dxa"/>
            <w:tcBorders>
              <w:top w:val="nil"/>
              <w:left w:val="nil"/>
              <w:bottom w:val="single" w:sz="8" w:space="0" w:color="auto"/>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w:t>
            </w:r>
          </w:p>
        </w:tc>
        <w:tc>
          <w:tcPr>
            <w:tcW w:w="960" w:type="dxa"/>
            <w:tcBorders>
              <w:top w:val="nil"/>
              <w:left w:val="nil"/>
              <w:bottom w:val="single" w:sz="8" w:space="0" w:color="auto"/>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w:t>
            </w:r>
          </w:p>
        </w:tc>
        <w:tc>
          <w:tcPr>
            <w:tcW w:w="960" w:type="dxa"/>
            <w:tcBorders>
              <w:top w:val="nil"/>
              <w:left w:val="nil"/>
              <w:bottom w:val="single" w:sz="8" w:space="0" w:color="auto"/>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w:t>
            </w:r>
          </w:p>
        </w:tc>
        <w:tc>
          <w:tcPr>
            <w:tcW w:w="960" w:type="dxa"/>
            <w:tcBorders>
              <w:top w:val="nil"/>
              <w:left w:val="nil"/>
              <w:bottom w:val="single" w:sz="8" w:space="0" w:color="auto"/>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w:t>
            </w:r>
          </w:p>
        </w:tc>
        <w:tc>
          <w:tcPr>
            <w:tcW w:w="960" w:type="dxa"/>
            <w:tcBorders>
              <w:top w:val="nil"/>
              <w:left w:val="nil"/>
              <w:bottom w:val="single" w:sz="8" w:space="0" w:color="auto"/>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w:t>
            </w:r>
          </w:p>
        </w:tc>
        <w:tc>
          <w:tcPr>
            <w:tcW w:w="960" w:type="dxa"/>
            <w:tcBorders>
              <w:top w:val="nil"/>
              <w:left w:val="nil"/>
              <w:bottom w:val="single" w:sz="8" w:space="0" w:color="auto"/>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w:t>
            </w:r>
          </w:p>
        </w:tc>
        <w:tc>
          <w:tcPr>
            <w:tcW w:w="960" w:type="dxa"/>
            <w:tcBorders>
              <w:top w:val="nil"/>
              <w:left w:val="nil"/>
              <w:bottom w:val="single" w:sz="8" w:space="0" w:color="auto"/>
              <w:right w:val="nil"/>
            </w:tcBorders>
            <w:shd w:val="clear" w:color="auto" w:fill="auto"/>
            <w:noWrap/>
            <w:vAlign w:val="center"/>
            <w:hideMark/>
          </w:tcPr>
          <w:p w:rsidR="000A0BA2" w:rsidRPr="000A0BA2" w:rsidRDefault="000A0BA2" w:rsidP="000A0BA2">
            <w:pPr>
              <w:spacing w:after="0" w:line="240" w:lineRule="auto"/>
              <w:jc w:val="center"/>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 </w:t>
            </w:r>
          </w:p>
        </w:tc>
      </w:tr>
      <w:tr w:rsidR="000A0BA2" w:rsidRPr="000A0BA2" w:rsidTr="000A0BA2">
        <w:trPr>
          <w:trHeight w:val="300"/>
        </w:trPr>
        <w:tc>
          <w:tcPr>
            <w:tcW w:w="9040" w:type="dxa"/>
            <w:gridSpan w:val="7"/>
            <w:tcBorders>
              <w:top w:val="single" w:sz="8" w:space="0" w:color="auto"/>
              <w:left w:val="nil"/>
              <w:bottom w:val="nil"/>
              <w:right w:val="nil"/>
            </w:tcBorders>
            <w:shd w:val="clear" w:color="auto" w:fill="auto"/>
            <w:noWrap/>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r w:rsidRPr="000A0BA2">
              <w:rPr>
                <w:rFonts w:ascii="Arial" w:eastAsia="Times New Roman" w:hAnsi="Arial" w:cs="Arial"/>
                <w:color w:val="000000"/>
                <w:sz w:val="20"/>
                <w:szCs w:val="20"/>
                <w:lang w:eastAsia="pt-BR"/>
              </w:rPr>
              <w:t>Erros Padrões em Parênteses. *** p&lt;0.01, ** p&lt;0.05, * p&lt;0.1</w:t>
            </w:r>
            <w:r w:rsidR="00723D94">
              <w:rPr>
                <w:rFonts w:ascii="Arial" w:eastAsia="Times New Roman" w:hAnsi="Arial" w:cs="Arial"/>
                <w:color w:val="000000"/>
                <w:sz w:val="20"/>
                <w:szCs w:val="20"/>
                <w:lang w:eastAsia="pt-BR"/>
              </w:rPr>
              <w:t xml:space="preserve">. Todas as variáveis estão expressas em logaritmo. </w:t>
            </w:r>
            <w:r w:rsidR="00D118EA">
              <w:rPr>
                <w:rFonts w:ascii="Arial" w:eastAsia="Times New Roman" w:hAnsi="Arial" w:cs="Arial"/>
                <w:color w:val="000000"/>
                <w:sz w:val="20"/>
                <w:szCs w:val="20"/>
                <w:lang w:eastAsia="pt-BR"/>
              </w:rPr>
              <w:t>A variável dependente é a taxa de homicídio por 100 mil habitantes.</w:t>
            </w:r>
          </w:p>
        </w:tc>
        <w:tc>
          <w:tcPr>
            <w:tcW w:w="960" w:type="dxa"/>
            <w:tcBorders>
              <w:top w:val="nil"/>
              <w:left w:val="nil"/>
              <w:bottom w:val="nil"/>
              <w:right w:val="nil"/>
            </w:tcBorders>
            <w:shd w:val="clear" w:color="auto" w:fill="auto"/>
            <w:vAlign w:val="center"/>
            <w:hideMark/>
          </w:tcPr>
          <w:p w:rsidR="000A0BA2" w:rsidRPr="000A0BA2" w:rsidRDefault="000A0BA2" w:rsidP="000A0BA2">
            <w:pPr>
              <w:spacing w:after="0" w:line="240" w:lineRule="auto"/>
              <w:rPr>
                <w:rFonts w:ascii="Arial" w:eastAsia="Times New Roman" w:hAnsi="Arial" w:cs="Arial"/>
                <w:color w:val="000000"/>
                <w:sz w:val="20"/>
                <w:szCs w:val="20"/>
                <w:lang w:eastAsia="pt-BR"/>
              </w:rPr>
            </w:pPr>
          </w:p>
        </w:tc>
        <w:bookmarkEnd w:id="3"/>
      </w:tr>
      <w:tr w:rsidR="000A0BA2" w:rsidRPr="000A0BA2" w:rsidTr="000A0BA2">
        <w:trPr>
          <w:trHeight w:val="315"/>
        </w:trPr>
        <w:tc>
          <w:tcPr>
            <w:tcW w:w="10000" w:type="dxa"/>
            <w:gridSpan w:val="8"/>
            <w:tcBorders>
              <w:top w:val="nil"/>
              <w:left w:val="nil"/>
              <w:bottom w:val="nil"/>
              <w:right w:val="nil"/>
            </w:tcBorders>
            <w:shd w:val="clear" w:color="auto" w:fill="auto"/>
            <w:noWrap/>
            <w:vAlign w:val="center"/>
            <w:hideMark/>
          </w:tcPr>
          <w:p w:rsidR="000A0BA2" w:rsidRPr="000A0BA2" w:rsidRDefault="000A0BA2" w:rsidP="000A0BA2">
            <w:pPr>
              <w:spacing w:after="0" w:line="240" w:lineRule="auto"/>
              <w:rPr>
                <w:rFonts w:ascii="Times New Roman" w:eastAsia="Times New Roman" w:hAnsi="Times New Roman" w:cs="Times New Roman"/>
                <w:color w:val="000000"/>
                <w:sz w:val="24"/>
                <w:szCs w:val="24"/>
                <w:lang w:eastAsia="pt-BR"/>
              </w:rPr>
            </w:pPr>
            <w:r w:rsidRPr="000A0BA2">
              <w:rPr>
                <w:rFonts w:ascii="Times New Roman" w:eastAsia="Times New Roman" w:hAnsi="Times New Roman" w:cs="Times New Roman"/>
                <w:color w:val="000000"/>
                <w:sz w:val="24"/>
                <w:szCs w:val="24"/>
                <w:lang w:eastAsia="pt-BR"/>
              </w:rPr>
              <w:t>Fonte: SIM/DASIS/SVS/MS e Censos Demográficos do IBGE. Elaboração: Autores</w:t>
            </w:r>
          </w:p>
        </w:tc>
      </w:tr>
    </w:tbl>
    <w:p w:rsidR="00B4180E" w:rsidRDefault="00B4180E" w:rsidP="000A0BA2">
      <w:pPr>
        <w:jc w:val="both"/>
        <w:rPr>
          <w:rFonts w:ascii="Times New Roman" w:hAnsi="Times New Roman" w:cs="Times New Roman"/>
          <w:sz w:val="24"/>
          <w:szCs w:val="24"/>
        </w:rPr>
      </w:pPr>
    </w:p>
    <w:p w:rsidR="00010CCD" w:rsidRDefault="00010CCD" w:rsidP="000A0BA2">
      <w:pPr>
        <w:jc w:val="both"/>
        <w:rPr>
          <w:rFonts w:ascii="Times New Roman" w:hAnsi="Times New Roman" w:cs="Times New Roman"/>
          <w:sz w:val="24"/>
          <w:szCs w:val="24"/>
        </w:rPr>
      </w:pPr>
    </w:p>
    <w:p w:rsidR="004D15BD" w:rsidRPr="00EA4D96" w:rsidRDefault="0052544A" w:rsidP="00EA4D96">
      <w:pPr>
        <w:pStyle w:val="PargrafodaLista"/>
        <w:numPr>
          <w:ilvl w:val="0"/>
          <w:numId w:val="1"/>
        </w:numPr>
        <w:spacing w:line="360" w:lineRule="auto"/>
        <w:jc w:val="both"/>
        <w:rPr>
          <w:rFonts w:ascii="Times New Roman" w:hAnsi="Times New Roman" w:cs="Times New Roman"/>
          <w:b/>
          <w:sz w:val="24"/>
          <w:szCs w:val="24"/>
        </w:rPr>
      </w:pPr>
      <w:r w:rsidRPr="00EA4D96">
        <w:rPr>
          <w:rFonts w:ascii="Times New Roman" w:hAnsi="Times New Roman" w:cs="Times New Roman"/>
          <w:b/>
          <w:sz w:val="24"/>
          <w:szCs w:val="24"/>
        </w:rPr>
        <w:lastRenderedPageBreak/>
        <w:t xml:space="preserve">O ENVELHECIMENTO DA POPULAÇÃO E HOMICÍDIOS NO BRASIL ATÉ 2050 </w:t>
      </w:r>
    </w:p>
    <w:p w:rsidR="006E303A" w:rsidRDefault="00010CCD" w:rsidP="006E303A">
      <w:pPr>
        <w:spacing w:line="360" w:lineRule="auto"/>
        <w:jc w:val="both"/>
        <w:rPr>
          <w:rFonts w:ascii="Times New Roman" w:hAnsi="Times New Roman" w:cs="Times New Roman"/>
          <w:sz w:val="24"/>
          <w:szCs w:val="24"/>
        </w:rPr>
      </w:pPr>
      <w:r>
        <w:rPr>
          <w:rFonts w:ascii="Times New Roman" w:hAnsi="Times New Roman" w:cs="Times New Roman"/>
          <w:sz w:val="24"/>
          <w:szCs w:val="24"/>
        </w:rPr>
        <w:t>A partir de 2020</w:t>
      </w:r>
      <w:r w:rsidR="006E303A">
        <w:rPr>
          <w:rFonts w:ascii="Times New Roman" w:hAnsi="Times New Roman" w:cs="Times New Roman"/>
          <w:sz w:val="24"/>
          <w:szCs w:val="24"/>
        </w:rPr>
        <w:t xml:space="preserve"> a proporção de </w:t>
      </w:r>
      <w:r w:rsidR="00B22357">
        <w:rPr>
          <w:rFonts w:ascii="Times New Roman" w:hAnsi="Times New Roman" w:cs="Times New Roman"/>
          <w:sz w:val="24"/>
          <w:szCs w:val="24"/>
        </w:rPr>
        <w:t>homens</w:t>
      </w:r>
      <w:r w:rsidR="006E303A">
        <w:rPr>
          <w:rFonts w:ascii="Times New Roman" w:hAnsi="Times New Roman" w:cs="Times New Roman"/>
          <w:sz w:val="24"/>
          <w:szCs w:val="24"/>
        </w:rPr>
        <w:t xml:space="preserve"> ente 15 e 29 anos se reduzirá substancialmente. </w:t>
      </w:r>
      <w:r w:rsidR="00477A8F">
        <w:rPr>
          <w:rFonts w:ascii="Times New Roman" w:hAnsi="Times New Roman" w:cs="Times New Roman"/>
          <w:sz w:val="24"/>
          <w:szCs w:val="24"/>
        </w:rPr>
        <w:t xml:space="preserve">Segundo </w:t>
      </w:r>
      <w:r w:rsidR="00D1117A" w:rsidRPr="00D1117A">
        <w:rPr>
          <w:rFonts w:ascii="Times New Roman" w:hAnsi="Times New Roman" w:cs="Times New Roman"/>
          <w:sz w:val="24"/>
          <w:szCs w:val="24"/>
        </w:rPr>
        <w:t xml:space="preserve">projeções preparadas para este livro, apresentadas </w:t>
      </w:r>
      <w:r w:rsidR="00D1117A" w:rsidRPr="00D1117A">
        <w:rPr>
          <w:rFonts w:ascii="Times New Roman" w:hAnsi="Times New Roman" w:cs="Times New Roman"/>
          <w:sz w:val="24"/>
          <w:szCs w:val="24"/>
          <w:highlight w:val="yellow"/>
        </w:rPr>
        <w:t xml:space="preserve">no </w:t>
      </w:r>
      <w:proofErr w:type="spellStart"/>
      <w:r w:rsidR="00D1117A" w:rsidRPr="00D1117A">
        <w:rPr>
          <w:rFonts w:ascii="Times New Roman" w:hAnsi="Times New Roman" w:cs="Times New Roman"/>
          <w:sz w:val="24"/>
          <w:szCs w:val="24"/>
          <w:highlight w:val="yellow"/>
        </w:rPr>
        <w:t>cap</w:t>
      </w:r>
      <w:proofErr w:type="spellEnd"/>
      <w:r w:rsidR="00D1117A" w:rsidRPr="00D1117A">
        <w:rPr>
          <w:rFonts w:ascii="Times New Roman" w:hAnsi="Times New Roman" w:cs="Times New Roman"/>
          <w:sz w:val="24"/>
          <w:szCs w:val="24"/>
          <w:highlight w:val="yellow"/>
        </w:rPr>
        <w:t xml:space="preserve"> </w:t>
      </w:r>
      <w:proofErr w:type="spellStart"/>
      <w:r w:rsidR="00D1117A" w:rsidRPr="00D1117A">
        <w:rPr>
          <w:rFonts w:ascii="Times New Roman" w:hAnsi="Times New Roman" w:cs="Times New Roman"/>
          <w:sz w:val="24"/>
          <w:szCs w:val="24"/>
          <w:highlight w:val="yellow"/>
        </w:rPr>
        <w:t>xxxx</w:t>
      </w:r>
      <w:proofErr w:type="spellEnd"/>
      <w:r w:rsidR="00477A8F">
        <w:rPr>
          <w:rFonts w:ascii="Times New Roman" w:hAnsi="Times New Roman" w:cs="Times New Roman"/>
          <w:sz w:val="24"/>
          <w:szCs w:val="24"/>
        </w:rPr>
        <w:t>, destacadas</w:t>
      </w:r>
      <w:r w:rsidR="006E303A">
        <w:rPr>
          <w:rFonts w:ascii="Times New Roman" w:hAnsi="Times New Roman" w:cs="Times New Roman"/>
          <w:sz w:val="24"/>
          <w:szCs w:val="24"/>
        </w:rPr>
        <w:t xml:space="preserve"> no Gráfico </w:t>
      </w:r>
      <w:proofErr w:type="gramStart"/>
      <w:r w:rsidR="006E303A">
        <w:rPr>
          <w:rFonts w:ascii="Times New Roman" w:hAnsi="Times New Roman" w:cs="Times New Roman"/>
          <w:sz w:val="24"/>
          <w:szCs w:val="24"/>
        </w:rPr>
        <w:t>4</w:t>
      </w:r>
      <w:proofErr w:type="gramEnd"/>
      <w:r w:rsidR="006E303A">
        <w:rPr>
          <w:rFonts w:ascii="Times New Roman" w:hAnsi="Times New Roman" w:cs="Times New Roman"/>
          <w:sz w:val="24"/>
          <w:szCs w:val="24"/>
        </w:rPr>
        <w:t xml:space="preserve">, esse percentual se reduzirá de </w:t>
      </w:r>
      <w:r w:rsidR="00B62F68" w:rsidRPr="004C56D2">
        <w:rPr>
          <w:rFonts w:ascii="Times New Roman" w:hAnsi="Times New Roman" w:cs="Times New Roman"/>
          <w:sz w:val="24"/>
          <w:szCs w:val="24"/>
        </w:rPr>
        <w:t xml:space="preserve">13,4% em 2010 para </w:t>
      </w:r>
      <w:r w:rsidR="00F8084C" w:rsidRPr="004C56D2">
        <w:rPr>
          <w:rFonts w:ascii="Times New Roman" w:hAnsi="Times New Roman" w:cs="Times New Roman"/>
          <w:sz w:val="24"/>
          <w:szCs w:val="24"/>
        </w:rPr>
        <w:t xml:space="preserve">7,9% em 2050, </w:t>
      </w:r>
      <w:r w:rsidR="006E303A">
        <w:rPr>
          <w:rFonts w:ascii="Times New Roman" w:hAnsi="Times New Roman" w:cs="Times New Roman"/>
          <w:sz w:val="24"/>
          <w:szCs w:val="24"/>
        </w:rPr>
        <w:t xml:space="preserve">o que representa uma queda de 5,5 pontos percentuais. O envelhecimento da população brasileira trará </w:t>
      </w:r>
      <w:r w:rsidR="007C09CA">
        <w:rPr>
          <w:rFonts w:ascii="Times New Roman" w:hAnsi="Times New Roman" w:cs="Times New Roman"/>
          <w:sz w:val="24"/>
          <w:szCs w:val="24"/>
        </w:rPr>
        <w:t>grandes consequências em termos de desenvolvimento socioeconômico e políticas públicas em vários setores, como educação, previdência social e segurança pública.</w:t>
      </w:r>
    </w:p>
    <w:p w:rsidR="007B61E2" w:rsidRPr="004C56D2" w:rsidRDefault="00B62F68" w:rsidP="0052544A">
      <w:pPr>
        <w:spacing w:line="360" w:lineRule="auto"/>
        <w:jc w:val="center"/>
        <w:rPr>
          <w:rFonts w:ascii="Times New Roman" w:hAnsi="Times New Roman" w:cs="Times New Roman"/>
          <w:b/>
          <w:bCs/>
          <w:sz w:val="24"/>
          <w:szCs w:val="24"/>
        </w:rPr>
      </w:pPr>
      <w:r w:rsidRPr="004C56D2">
        <w:rPr>
          <w:rFonts w:ascii="Times New Roman" w:hAnsi="Times New Roman" w:cs="Times New Roman"/>
          <w:b/>
          <w:sz w:val="24"/>
          <w:szCs w:val="24"/>
        </w:rPr>
        <w:t xml:space="preserve">Gráfico </w:t>
      </w:r>
      <w:proofErr w:type="gramStart"/>
      <w:r w:rsidRPr="004C56D2">
        <w:rPr>
          <w:rFonts w:ascii="Times New Roman" w:hAnsi="Times New Roman" w:cs="Times New Roman"/>
          <w:b/>
          <w:sz w:val="24"/>
          <w:szCs w:val="24"/>
        </w:rPr>
        <w:t>4</w:t>
      </w:r>
      <w:proofErr w:type="gramEnd"/>
      <w:r w:rsidRPr="004C56D2">
        <w:rPr>
          <w:rFonts w:ascii="Times New Roman" w:hAnsi="Times New Roman" w:cs="Times New Roman"/>
          <w:b/>
          <w:sz w:val="24"/>
          <w:szCs w:val="24"/>
        </w:rPr>
        <w:t>. Percentual dos Homens Jovens (15 a 29 anos) na População Total</w:t>
      </w:r>
      <w:r w:rsidR="00E97894" w:rsidRPr="004C56D2">
        <w:rPr>
          <w:rFonts w:ascii="Times New Roman" w:hAnsi="Times New Roman" w:cs="Times New Roman"/>
          <w:b/>
          <w:bCs/>
          <w:sz w:val="24"/>
          <w:szCs w:val="24"/>
        </w:rPr>
        <w:t xml:space="preserve"> </w:t>
      </w:r>
      <w:r w:rsidRPr="004C56D2">
        <w:rPr>
          <w:rFonts w:ascii="Times New Roman" w:hAnsi="Times New Roman" w:cs="Times New Roman"/>
          <w:noProof/>
          <w:sz w:val="24"/>
          <w:szCs w:val="24"/>
          <w:lang w:eastAsia="pt-BR"/>
        </w:rPr>
        <w:drawing>
          <wp:inline distT="0" distB="0" distL="0" distR="0" wp14:anchorId="67BA43CE" wp14:editId="6FC82BB2">
            <wp:extent cx="4686300" cy="2524125"/>
            <wp:effectExtent l="0" t="0" r="0"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04FC" w:rsidRPr="00D1117A" w:rsidRDefault="00CB04FC" w:rsidP="004C56D2">
      <w:pPr>
        <w:spacing w:line="360" w:lineRule="auto"/>
        <w:jc w:val="both"/>
        <w:rPr>
          <w:rFonts w:ascii="Times New Roman" w:hAnsi="Times New Roman" w:cs="Times New Roman"/>
          <w:sz w:val="24"/>
          <w:szCs w:val="24"/>
          <w:highlight w:val="yellow"/>
        </w:rPr>
      </w:pPr>
      <w:r w:rsidRPr="004C56D2">
        <w:rPr>
          <w:rFonts w:ascii="Times New Roman" w:hAnsi="Times New Roman" w:cs="Times New Roman"/>
          <w:sz w:val="24"/>
          <w:szCs w:val="24"/>
          <w:highlight w:val="yellow"/>
        </w:rPr>
        <w:t xml:space="preserve">Fonte: </w:t>
      </w:r>
      <w:r w:rsidR="00493FF2">
        <w:rPr>
          <w:rFonts w:ascii="Times New Roman" w:hAnsi="Times New Roman" w:cs="Times New Roman"/>
          <w:sz w:val="24"/>
          <w:szCs w:val="24"/>
          <w:highlight w:val="yellow"/>
        </w:rPr>
        <w:t>P</w:t>
      </w:r>
      <w:r w:rsidR="00D1117A" w:rsidRPr="00D1117A">
        <w:rPr>
          <w:rFonts w:ascii="Times New Roman" w:hAnsi="Times New Roman" w:cs="Times New Roman"/>
          <w:sz w:val="24"/>
          <w:szCs w:val="24"/>
          <w:highlight w:val="yellow"/>
        </w:rPr>
        <w:t xml:space="preserve">rojeções preparadas para este livro, apresentadas no </w:t>
      </w:r>
      <w:proofErr w:type="spellStart"/>
      <w:r w:rsidR="00D1117A" w:rsidRPr="00D1117A">
        <w:rPr>
          <w:rFonts w:ascii="Times New Roman" w:hAnsi="Times New Roman" w:cs="Times New Roman"/>
          <w:sz w:val="24"/>
          <w:szCs w:val="24"/>
          <w:highlight w:val="yellow"/>
        </w:rPr>
        <w:t>cap</w:t>
      </w:r>
      <w:proofErr w:type="spellEnd"/>
      <w:r w:rsidR="00D1117A" w:rsidRPr="00D1117A">
        <w:rPr>
          <w:rFonts w:ascii="Times New Roman" w:hAnsi="Times New Roman" w:cs="Times New Roman"/>
          <w:sz w:val="24"/>
          <w:szCs w:val="24"/>
          <w:highlight w:val="yellow"/>
        </w:rPr>
        <w:t xml:space="preserve"> </w:t>
      </w:r>
      <w:proofErr w:type="spellStart"/>
      <w:r w:rsidR="00D1117A" w:rsidRPr="00D1117A">
        <w:rPr>
          <w:rFonts w:ascii="Times New Roman" w:hAnsi="Times New Roman" w:cs="Times New Roman"/>
          <w:sz w:val="24"/>
          <w:szCs w:val="24"/>
          <w:highlight w:val="yellow"/>
        </w:rPr>
        <w:t>xxxx</w:t>
      </w:r>
      <w:proofErr w:type="spellEnd"/>
      <w:r w:rsidR="00A071D7">
        <w:rPr>
          <w:rFonts w:ascii="Times New Roman" w:hAnsi="Times New Roman" w:cs="Times New Roman"/>
          <w:sz w:val="24"/>
          <w:szCs w:val="24"/>
          <w:highlight w:val="yellow"/>
        </w:rPr>
        <w:t>. Elaboração: autores.</w:t>
      </w:r>
    </w:p>
    <w:p w:rsidR="0079575A" w:rsidRDefault="00477A8F" w:rsidP="00477A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DC5C4A">
        <w:rPr>
          <w:rFonts w:ascii="Times New Roman" w:hAnsi="Times New Roman" w:cs="Times New Roman"/>
          <w:sz w:val="24"/>
          <w:szCs w:val="24"/>
        </w:rPr>
        <w:t>os resultados</w:t>
      </w:r>
      <w:r>
        <w:rPr>
          <w:rFonts w:ascii="Times New Roman" w:hAnsi="Times New Roman" w:cs="Times New Roman"/>
          <w:sz w:val="24"/>
          <w:szCs w:val="24"/>
        </w:rPr>
        <w:t xml:space="preserve"> apresentadas na Seção 3.1</w:t>
      </w:r>
      <w:r w:rsidR="0079575A">
        <w:rPr>
          <w:rFonts w:ascii="Times New Roman" w:hAnsi="Times New Roman" w:cs="Times New Roman"/>
          <w:sz w:val="24"/>
          <w:szCs w:val="24"/>
        </w:rPr>
        <w:t>,</w:t>
      </w:r>
      <w:r w:rsidR="00B22357">
        <w:rPr>
          <w:rFonts w:ascii="Times New Roman" w:hAnsi="Times New Roman" w:cs="Times New Roman"/>
          <w:sz w:val="24"/>
          <w:szCs w:val="24"/>
        </w:rPr>
        <w:t xml:space="preserve"> a diminuição da população jovem masculina implicará em uma </w:t>
      </w:r>
      <w:r w:rsidR="00F8084C" w:rsidRPr="004C56D2">
        <w:rPr>
          <w:rFonts w:ascii="Times New Roman" w:hAnsi="Times New Roman" w:cs="Times New Roman"/>
          <w:sz w:val="24"/>
          <w:szCs w:val="24"/>
        </w:rPr>
        <w:t xml:space="preserve">redução </w:t>
      </w:r>
      <w:r w:rsidR="0079575A">
        <w:rPr>
          <w:rFonts w:ascii="Times New Roman" w:hAnsi="Times New Roman" w:cs="Times New Roman"/>
          <w:sz w:val="24"/>
          <w:szCs w:val="24"/>
        </w:rPr>
        <w:t>n</w:t>
      </w:r>
      <w:r w:rsidR="00F8084C" w:rsidRPr="004C56D2">
        <w:rPr>
          <w:rFonts w:ascii="Times New Roman" w:hAnsi="Times New Roman" w:cs="Times New Roman"/>
          <w:sz w:val="24"/>
          <w:szCs w:val="24"/>
        </w:rPr>
        <w:t>a taxa futura de homicídios.</w:t>
      </w:r>
      <w:r w:rsidR="00274283" w:rsidRPr="004C56D2">
        <w:rPr>
          <w:rFonts w:ascii="Times New Roman" w:hAnsi="Times New Roman" w:cs="Times New Roman"/>
          <w:sz w:val="24"/>
          <w:szCs w:val="24"/>
        </w:rPr>
        <w:t xml:space="preserve"> A partir </w:t>
      </w:r>
      <w:r w:rsidR="00B22357">
        <w:rPr>
          <w:rFonts w:ascii="Times New Roman" w:hAnsi="Times New Roman" w:cs="Times New Roman"/>
          <w:sz w:val="24"/>
          <w:szCs w:val="24"/>
        </w:rPr>
        <w:t xml:space="preserve">da </w:t>
      </w:r>
      <w:r w:rsidR="0010579A">
        <w:rPr>
          <w:rFonts w:ascii="Times New Roman" w:hAnsi="Times New Roman" w:cs="Times New Roman"/>
          <w:sz w:val="24"/>
          <w:szCs w:val="24"/>
        </w:rPr>
        <w:t>estimativa</w:t>
      </w:r>
      <w:r w:rsidR="00B22357">
        <w:rPr>
          <w:rFonts w:ascii="Times New Roman" w:hAnsi="Times New Roman" w:cs="Times New Roman"/>
          <w:sz w:val="24"/>
          <w:szCs w:val="24"/>
        </w:rPr>
        <w:t xml:space="preserve"> reportada</w:t>
      </w:r>
      <w:r w:rsidR="00274283" w:rsidRPr="004C56D2">
        <w:rPr>
          <w:rFonts w:ascii="Times New Roman" w:hAnsi="Times New Roman" w:cs="Times New Roman"/>
          <w:sz w:val="24"/>
          <w:szCs w:val="24"/>
        </w:rPr>
        <w:t xml:space="preserve"> na</w:t>
      </w:r>
      <w:r w:rsidR="00B6256A">
        <w:rPr>
          <w:rFonts w:ascii="Times New Roman" w:hAnsi="Times New Roman" w:cs="Times New Roman"/>
          <w:sz w:val="24"/>
          <w:szCs w:val="24"/>
        </w:rPr>
        <w:t xml:space="preserve"> coluna (7) da</w:t>
      </w:r>
      <w:r w:rsidR="00274283" w:rsidRPr="004C56D2">
        <w:rPr>
          <w:rFonts w:ascii="Times New Roman" w:hAnsi="Times New Roman" w:cs="Times New Roman"/>
          <w:sz w:val="24"/>
          <w:szCs w:val="24"/>
        </w:rPr>
        <w:t xml:space="preserve"> Tabela </w:t>
      </w:r>
      <w:r w:rsidR="00B22357">
        <w:rPr>
          <w:rFonts w:ascii="Times New Roman" w:hAnsi="Times New Roman" w:cs="Times New Roman"/>
          <w:sz w:val="24"/>
          <w:szCs w:val="24"/>
        </w:rPr>
        <w:t>2</w:t>
      </w:r>
      <w:r w:rsidR="00274283" w:rsidRPr="004C56D2">
        <w:rPr>
          <w:rFonts w:ascii="Times New Roman" w:hAnsi="Times New Roman" w:cs="Times New Roman"/>
          <w:sz w:val="24"/>
          <w:szCs w:val="24"/>
        </w:rPr>
        <w:t xml:space="preserve">, calculamos quanto será </w:t>
      </w:r>
      <w:r w:rsidR="00DC5C4A">
        <w:rPr>
          <w:rFonts w:ascii="Times New Roman" w:hAnsi="Times New Roman" w:cs="Times New Roman"/>
          <w:sz w:val="24"/>
          <w:szCs w:val="24"/>
        </w:rPr>
        <w:t>essa variação</w:t>
      </w:r>
      <w:r w:rsidR="00237E41">
        <w:rPr>
          <w:rFonts w:ascii="Times New Roman" w:hAnsi="Times New Roman" w:cs="Times New Roman"/>
          <w:sz w:val="24"/>
          <w:szCs w:val="24"/>
        </w:rPr>
        <w:t xml:space="preserve"> </w:t>
      </w:r>
      <w:r w:rsidR="00DC5C4A">
        <w:rPr>
          <w:rFonts w:ascii="Times New Roman" w:hAnsi="Times New Roman" w:cs="Times New Roman"/>
          <w:sz w:val="24"/>
          <w:szCs w:val="24"/>
        </w:rPr>
        <w:t>entre 2010 e</w:t>
      </w:r>
      <w:r w:rsidR="00274283" w:rsidRPr="004C56D2">
        <w:rPr>
          <w:rFonts w:ascii="Times New Roman" w:hAnsi="Times New Roman" w:cs="Times New Roman"/>
          <w:sz w:val="24"/>
          <w:szCs w:val="24"/>
        </w:rPr>
        <w:t xml:space="preserve"> 2050</w:t>
      </w:r>
      <w:r w:rsidR="0079575A">
        <w:rPr>
          <w:rFonts w:ascii="Times New Roman" w:hAnsi="Times New Roman" w:cs="Times New Roman"/>
          <w:sz w:val="24"/>
          <w:szCs w:val="24"/>
        </w:rPr>
        <w:t>,</w:t>
      </w:r>
      <w:r w:rsidR="00274283" w:rsidRPr="004C56D2">
        <w:rPr>
          <w:rFonts w:ascii="Times New Roman" w:hAnsi="Times New Roman" w:cs="Times New Roman"/>
          <w:sz w:val="24"/>
          <w:szCs w:val="24"/>
        </w:rPr>
        <w:t xml:space="preserve"> devido </w:t>
      </w:r>
      <w:r w:rsidR="00274283" w:rsidRPr="004C56D2">
        <w:rPr>
          <w:rFonts w:ascii="Times New Roman" w:hAnsi="Times New Roman" w:cs="Times New Roman"/>
          <w:b/>
          <w:sz w:val="24"/>
          <w:szCs w:val="24"/>
        </w:rPr>
        <w:t>apenas</w:t>
      </w:r>
      <w:r w:rsidR="00237E41">
        <w:rPr>
          <w:rFonts w:ascii="Times New Roman" w:hAnsi="Times New Roman" w:cs="Times New Roman"/>
          <w:sz w:val="24"/>
          <w:szCs w:val="24"/>
        </w:rPr>
        <w:t xml:space="preserve"> </w:t>
      </w:r>
      <w:r w:rsidR="00724254">
        <w:rPr>
          <w:rFonts w:ascii="Times New Roman" w:hAnsi="Times New Roman" w:cs="Times New Roman"/>
          <w:sz w:val="24"/>
          <w:szCs w:val="24"/>
        </w:rPr>
        <w:t>a</w:t>
      </w:r>
      <w:r w:rsidR="00274283" w:rsidRPr="004C56D2">
        <w:rPr>
          <w:rFonts w:ascii="Times New Roman" w:hAnsi="Times New Roman" w:cs="Times New Roman"/>
          <w:sz w:val="24"/>
          <w:szCs w:val="24"/>
        </w:rPr>
        <w:t xml:space="preserve"> </w:t>
      </w:r>
      <w:r w:rsidR="00362F87">
        <w:rPr>
          <w:rFonts w:ascii="Times New Roman" w:hAnsi="Times New Roman" w:cs="Times New Roman"/>
          <w:sz w:val="24"/>
          <w:szCs w:val="24"/>
        </w:rPr>
        <w:t xml:space="preserve">essa </w:t>
      </w:r>
      <w:r w:rsidR="00274283" w:rsidRPr="004C56D2">
        <w:rPr>
          <w:rFonts w:ascii="Times New Roman" w:hAnsi="Times New Roman" w:cs="Times New Roman"/>
          <w:sz w:val="24"/>
          <w:szCs w:val="24"/>
        </w:rPr>
        <w:t>mudança demográfica.</w:t>
      </w:r>
      <w:r w:rsidR="006C0D27" w:rsidRPr="004C56D2">
        <w:rPr>
          <w:rFonts w:ascii="Times New Roman" w:hAnsi="Times New Roman" w:cs="Times New Roman"/>
          <w:sz w:val="24"/>
          <w:szCs w:val="24"/>
        </w:rPr>
        <w:t xml:space="preserve"> </w:t>
      </w:r>
      <w:r w:rsidR="00066761">
        <w:rPr>
          <w:rFonts w:ascii="Times New Roman" w:hAnsi="Times New Roman" w:cs="Times New Roman"/>
          <w:sz w:val="24"/>
          <w:szCs w:val="24"/>
        </w:rPr>
        <w:t>Trata-se de uma conta aproximada, em que m</w:t>
      </w:r>
      <w:r w:rsidR="0079575A" w:rsidRPr="00C31BFE">
        <w:rPr>
          <w:rFonts w:ascii="Times New Roman" w:hAnsi="Times New Roman" w:cs="Times New Roman"/>
          <w:sz w:val="24"/>
          <w:szCs w:val="24"/>
        </w:rPr>
        <w:t xml:space="preserve">ultiplicamos </w:t>
      </w:r>
      <w:r w:rsidR="0010579A" w:rsidRPr="00C31BFE">
        <w:rPr>
          <w:rFonts w:ascii="Times New Roman" w:hAnsi="Times New Roman" w:cs="Times New Roman"/>
          <w:sz w:val="24"/>
          <w:szCs w:val="24"/>
        </w:rPr>
        <w:t>a elasticidade</w:t>
      </w:r>
      <w:r w:rsidR="00066761" w:rsidRPr="00C31BFE">
        <w:rPr>
          <w:rFonts w:ascii="Times New Roman" w:hAnsi="Times New Roman" w:cs="Times New Roman"/>
          <w:sz w:val="24"/>
          <w:szCs w:val="24"/>
        </w:rPr>
        <w:t xml:space="preserve"> de 2,05, </w:t>
      </w:r>
      <w:r w:rsidR="0079575A" w:rsidRPr="00C31BFE">
        <w:rPr>
          <w:rFonts w:ascii="Times New Roman" w:hAnsi="Times New Roman" w:cs="Times New Roman"/>
          <w:sz w:val="24"/>
          <w:szCs w:val="24"/>
        </w:rPr>
        <w:t xml:space="preserve">pela variação do percentual dos homens jovens </w:t>
      </w:r>
      <w:r w:rsidR="0010579A" w:rsidRPr="00C31BFE">
        <w:rPr>
          <w:rFonts w:ascii="Times New Roman" w:hAnsi="Times New Roman" w:cs="Times New Roman"/>
          <w:sz w:val="24"/>
          <w:szCs w:val="24"/>
        </w:rPr>
        <w:t xml:space="preserve">em cada </w:t>
      </w:r>
      <w:r w:rsidR="0079575A" w:rsidRPr="00C31BFE">
        <w:rPr>
          <w:rFonts w:ascii="Times New Roman" w:hAnsi="Times New Roman" w:cs="Times New Roman"/>
          <w:sz w:val="24"/>
          <w:szCs w:val="24"/>
        </w:rPr>
        <w:t>quinquênio</w:t>
      </w:r>
      <w:r w:rsidR="0010579A" w:rsidRPr="00C31BFE">
        <w:rPr>
          <w:rFonts w:ascii="Times New Roman" w:hAnsi="Times New Roman" w:cs="Times New Roman"/>
          <w:sz w:val="24"/>
          <w:szCs w:val="24"/>
        </w:rPr>
        <w:t>, a partir de 2010</w:t>
      </w:r>
      <w:r w:rsidR="00DC5C4A" w:rsidRPr="00C31BFE">
        <w:rPr>
          <w:rFonts w:ascii="Times New Roman" w:hAnsi="Times New Roman" w:cs="Times New Roman"/>
          <w:sz w:val="24"/>
          <w:szCs w:val="24"/>
        </w:rPr>
        <w:t xml:space="preserve">. </w:t>
      </w:r>
    </w:p>
    <w:p w:rsidR="00F8084C" w:rsidRPr="004C56D2" w:rsidRDefault="006C0D27" w:rsidP="00477A8F">
      <w:pPr>
        <w:spacing w:line="360" w:lineRule="auto"/>
        <w:jc w:val="both"/>
        <w:rPr>
          <w:rFonts w:ascii="Times New Roman" w:hAnsi="Times New Roman" w:cs="Times New Roman"/>
          <w:sz w:val="24"/>
          <w:szCs w:val="24"/>
        </w:rPr>
      </w:pPr>
      <w:r w:rsidRPr="004C56D2">
        <w:rPr>
          <w:rFonts w:ascii="Times New Roman" w:hAnsi="Times New Roman" w:cs="Times New Roman"/>
          <w:sz w:val="24"/>
          <w:szCs w:val="24"/>
        </w:rPr>
        <w:t>O</w:t>
      </w:r>
      <w:r w:rsidR="00274283" w:rsidRPr="004C56D2">
        <w:rPr>
          <w:rFonts w:ascii="Times New Roman" w:hAnsi="Times New Roman" w:cs="Times New Roman"/>
          <w:sz w:val="24"/>
          <w:szCs w:val="24"/>
        </w:rPr>
        <w:t xml:space="preserve"> </w:t>
      </w:r>
      <w:r w:rsidR="006721C2" w:rsidRPr="004C56D2">
        <w:rPr>
          <w:rFonts w:ascii="Times New Roman" w:hAnsi="Times New Roman" w:cs="Times New Roman"/>
          <w:sz w:val="24"/>
          <w:szCs w:val="24"/>
        </w:rPr>
        <w:t xml:space="preserve">Gráfico </w:t>
      </w:r>
      <w:proofErr w:type="gramStart"/>
      <w:r w:rsidR="006721C2" w:rsidRPr="004C56D2">
        <w:rPr>
          <w:rFonts w:ascii="Times New Roman" w:hAnsi="Times New Roman" w:cs="Times New Roman"/>
          <w:sz w:val="24"/>
          <w:szCs w:val="24"/>
        </w:rPr>
        <w:t>5</w:t>
      </w:r>
      <w:proofErr w:type="gramEnd"/>
      <w:r w:rsidR="006721C2" w:rsidRPr="004C56D2">
        <w:rPr>
          <w:rFonts w:ascii="Times New Roman" w:hAnsi="Times New Roman" w:cs="Times New Roman"/>
          <w:sz w:val="24"/>
          <w:szCs w:val="24"/>
        </w:rPr>
        <w:t xml:space="preserve"> </w:t>
      </w:r>
      <w:r w:rsidR="00237E41">
        <w:rPr>
          <w:rFonts w:ascii="Times New Roman" w:hAnsi="Times New Roman" w:cs="Times New Roman"/>
          <w:sz w:val="24"/>
          <w:szCs w:val="24"/>
        </w:rPr>
        <w:t>reproduz os cálculos descritos no par</w:t>
      </w:r>
      <w:r w:rsidR="00502C1C">
        <w:rPr>
          <w:rFonts w:ascii="Times New Roman" w:hAnsi="Times New Roman" w:cs="Times New Roman"/>
          <w:sz w:val="24"/>
          <w:szCs w:val="24"/>
        </w:rPr>
        <w:t xml:space="preserve">ágrafo anterior e </w:t>
      </w:r>
      <w:r w:rsidR="006721C2" w:rsidRPr="004C56D2">
        <w:rPr>
          <w:rFonts w:ascii="Times New Roman" w:hAnsi="Times New Roman" w:cs="Times New Roman"/>
          <w:sz w:val="24"/>
          <w:szCs w:val="24"/>
        </w:rPr>
        <w:t xml:space="preserve">mostra </w:t>
      </w:r>
      <w:r w:rsidR="00502C1C">
        <w:rPr>
          <w:rFonts w:ascii="Times New Roman" w:hAnsi="Times New Roman" w:cs="Times New Roman"/>
          <w:sz w:val="24"/>
          <w:szCs w:val="24"/>
        </w:rPr>
        <w:t xml:space="preserve">quatro fases distintas do efeito da </w:t>
      </w:r>
      <w:r w:rsidR="00362F87">
        <w:rPr>
          <w:rFonts w:ascii="Times New Roman" w:hAnsi="Times New Roman" w:cs="Times New Roman"/>
          <w:sz w:val="24"/>
          <w:szCs w:val="24"/>
        </w:rPr>
        <w:t>redução dos jovens</w:t>
      </w:r>
      <w:r w:rsidR="00502C1C">
        <w:rPr>
          <w:rFonts w:ascii="Times New Roman" w:hAnsi="Times New Roman" w:cs="Times New Roman"/>
          <w:sz w:val="24"/>
          <w:szCs w:val="24"/>
        </w:rPr>
        <w:t xml:space="preserve"> </w:t>
      </w:r>
      <w:r w:rsidR="00EA4D6B">
        <w:rPr>
          <w:rFonts w:ascii="Times New Roman" w:hAnsi="Times New Roman" w:cs="Times New Roman"/>
          <w:sz w:val="24"/>
          <w:szCs w:val="24"/>
        </w:rPr>
        <w:t>sobre</w:t>
      </w:r>
      <w:r w:rsidR="00502C1C">
        <w:rPr>
          <w:rFonts w:ascii="Times New Roman" w:hAnsi="Times New Roman" w:cs="Times New Roman"/>
          <w:sz w:val="24"/>
          <w:szCs w:val="24"/>
        </w:rPr>
        <w:t xml:space="preserve"> </w:t>
      </w:r>
      <w:r w:rsidR="006721C2" w:rsidRPr="004C56D2">
        <w:rPr>
          <w:rFonts w:ascii="Times New Roman" w:hAnsi="Times New Roman" w:cs="Times New Roman"/>
          <w:sz w:val="24"/>
          <w:szCs w:val="24"/>
        </w:rPr>
        <w:t>a taxa de homicídios.</w:t>
      </w:r>
      <w:r w:rsidR="007C0FD4" w:rsidRPr="004C56D2">
        <w:rPr>
          <w:rFonts w:ascii="Times New Roman" w:hAnsi="Times New Roman" w:cs="Times New Roman"/>
          <w:sz w:val="24"/>
          <w:szCs w:val="24"/>
        </w:rPr>
        <w:t xml:space="preserve"> No primeiro quinquênio, a taxa de homicídios </w:t>
      </w:r>
      <w:r w:rsidR="00502C1C">
        <w:rPr>
          <w:rFonts w:ascii="Times New Roman" w:hAnsi="Times New Roman" w:cs="Times New Roman"/>
          <w:sz w:val="24"/>
          <w:szCs w:val="24"/>
        </w:rPr>
        <w:t>apresenta</w:t>
      </w:r>
      <w:r w:rsidR="007C0FD4" w:rsidRPr="004C56D2">
        <w:rPr>
          <w:rFonts w:ascii="Times New Roman" w:hAnsi="Times New Roman" w:cs="Times New Roman"/>
          <w:sz w:val="24"/>
          <w:szCs w:val="24"/>
        </w:rPr>
        <w:t xml:space="preserve"> leve queda, variando de 27,2 para 25,1 </w:t>
      </w:r>
      <w:r w:rsidR="007C0FD4" w:rsidRPr="004C56D2">
        <w:rPr>
          <w:rFonts w:ascii="Times New Roman" w:hAnsi="Times New Roman" w:cs="Times New Roman"/>
          <w:sz w:val="24"/>
          <w:szCs w:val="24"/>
        </w:rPr>
        <w:lastRenderedPageBreak/>
        <w:t>homicídios por 100 mil habitantes.</w:t>
      </w:r>
      <w:r w:rsidR="004B773A" w:rsidRPr="004C56D2">
        <w:rPr>
          <w:rFonts w:ascii="Times New Roman" w:hAnsi="Times New Roman" w:cs="Times New Roman"/>
          <w:sz w:val="24"/>
          <w:szCs w:val="24"/>
        </w:rPr>
        <w:t xml:space="preserve"> Nos quinze anos seguintes, a </w:t>
      </w:r>
      <w:r w:rsidR="00EA4D6B">
        <w:rPr>
          <w:rFonts w:ascii="Times New Roman" w:hAnsi="Times New Roman" w:cs="Times New Roman"/>
          <w:sz w:val="24"/>
          <w:szCs w:val="24"/>
        </w:rPr>
        <w:t>diminuição</w:t>
      </w:r>
      <w:r w:rsidR="004B773A" w:rsidRPr="004C56D2">
        <w:rPr>
          <w:rFonts w:ascii="Times New Roman" w:hAnsi="Times New Roman" w:cs="Times New Roman"/>
          <w:sz w:val="24"/>
          <w:szCs w:val="24"/>
        </w:rPr>
        <w:t xml:space="preserve"> da taxa se acentua, atingindo 13,8</w:t>
      </w:r>
      <w:r w:rsidR="00502C1C">
        <w:rPr>
          <w:rFonts w:ascii="Times New Roman" w:hAnsi="Times New Roman" w:cs="Times New Roman"/>
          <w:sz w:val="24"/>
          <w:szCs w:val="24"/>
        </w:rPr>
        <w:t>,</w:t>
      </w:r>
      <w:r w:rsidR="004B773A" w:rsidRPr="004C56D2">
        <w:rPr>
          <w:rFonts w:ascii="Times New Roman" w:hAnsi="Times New Roman" w:cs="Times New Roman"/>
          <w:sz w:val="24"/>
          <w:szCs w:val="24"/>
        </w:rPr>
        <w:t xml:space="preserve"> em 2030, ou seja, uma </w:t>
      </w:r>
      <w:r w:rsidR="00EA4D6B">
        <w:rPr>
          <w:rFonts w:ascii="Times New Roman" w:hAnsi="Times New Roman" w:cs="Times New Roman"/>
          <w:sz w:val="24"/>
          <w:szCs w:val="24"/>
        </w:rPr>
        <w:t>redução</w:t>
      </w:r>
      <w:r w:rsidR="004B773A" w:rsidRPr="004C56D2">
        <w:rPr>
          <w:rFonts w:ascii="Times New Roman" w:hAnsi="Times New Roman" w:cs="Times New Roman"/>
          <w:sz w:val="24"/>
          <w:szCs w:val="24"/>
        </w:rPr>
        <w:t xml:space="preserve"> de 15% por quinquênio. Na década seguinte, há uma desaceleração, em que </w:t>
      </w:r>
      <w:r w:rsidR="00502C1C">
        <w:rPr>
          <w:rFonts w:ascii="Times New Roman" w:hAnsi="Times New Roman" w:cs="Times New Roman"/>
          <w:sz w:val="24"/>
          <w:szCs w:val="24"/>
        </w:rPr>
        <w:t>o indicador diminui</w:t>
      </w:r>
      <w:r w:rsidR="004B773A" w:rsidRPr="004C56D2">
        <w:rPr>
          <w:rFonts w:ascii="Times New Roman" w:hAnsi="Times New Roman" w:cs="Times New Roman"/>
          <w:sz w:val="24"/>
          <w:szCs w:val="24"/>
        </w:rPr>
        <w:t xml:space="preserve"> para 10,4</w:t>
      </w:r>
      <w:r w:rsidR="00502C1C">
        <w:rPr>
          <w:rFonts w:ascii="Times New Roman" w:hAnsi="Times New Roman" w:cs="Times New Roman"/>
          <w:sz w:val="24"/>
          <w:szCs w:val="24"/>
        </w:rPr>
        <w:t xml:space="preserve"> mortes por 100 mil habitantes,</w:t>
      </w:r>
      <w:r w:rsidR="004B773A" w:rsidRPr="004C56D2">
        <w:rPr>
          <w:rFonts w:ascii="Times New Roman" w:hAnsi="Times New Roman" w:cs="Times New Roman"/>
          <w:sz w:val="24"/>
          <w:szCs w:val="24"/>
        </w:rPr>
        <w:t xml:space="preserve"> em 2040, </w:t>
      </w:r>
      <w:r w:rsidR="00502C1C">
        <w:rPr>
          <w:rFonts w:ascii="Times New Roman" w:hAnsi="Times New Roman" w:cs="Times New Roman"/>
          <w:sz w:val="24"/>
          <w:szCs w:val="24"/>
        </w:rPr>
        <w:t xml:space="preserve">ou uma </w:t>
      </w:r>
      <w:r w:rsidR="004B773A" w:rsidRPr="004C56D2">
        <w:rPr>
          <w:rFonts w:ascii="Times New Roman" w:hAnsi="Times New Roman" w:cs="Times New Roman"/>
          <w:sz w:val="24"/>
          <w:szCs w:val="24"/>
        </w:rPr>
        <w:t>queda de 12% por quinquênio. Por fim, na última década projetada, a taxa alcança 4,3 homicídios por 100 mil habitantes, uma redução de quase 30% por quinquênio.</w:t>
      </w:r>
    </w:p>
    <w:p w:rsidR="00C31BFE" w:rsidRDefault="0055272E" w:rsidP="00C31BFE">
      <w:pPr>
        <w:spacing w:line="360" w:lineRule="auto"/>
        <w:jc w:val="both"/>
        <w:rPr>
          <w:rFonts w:ascii="Times New Roman" w:hAnsi="Times New Roman" w:cs="Times New Roman"/>
          <w:sz w:val="24"/>
          <w:szCs w:val="24"/>
        </w:rPr>
      </w:pPr>
      <w:r w:rsidRPr="004C56D2">
        <w:rPr>
          <w:rFonts w:ascii="Times New Roman" w:hAnsi="Times New Roman" w:cs="Times New Roman"/>
          <w:sz w:val="24"/>
          <w:szCs w:val="24"/>
        </w:rPr>
        <w:t xml:space="preserve">Esses resultados mostram que o processo de transição demográfica, que está em curso, </w:t>
      </w:r>
      <w:r w:rsidR="00C31BFE">
        <w:rPr>
          <w:rFonts w:ascii="Times New Roman" w:hAnsi="Times New Roman" w:cs="Times New Roman"/>
          <w:sz w:val="24"/>
          <w:szCs w:val="24"/>
        </w:rPr>
        <w:t>terá um papel de destaque</w:t>
      </w:r>
      <w:r w:rsidRPr="004C56D2">
        <w:rPr>
          <w:rFonts w:ascii="Times New Roman" w:hAnsi="Times New Roman" w:cs="Times New Roman"/>
          <w:sz w:val="24"/>
          <w:szCs w:val="24"/>
        </w:rPr>
        <w:t xml:space="preserve"> para a redução da taxa de homicídios</w:t>
      </w:r>
      <w:r w:rsidR="00C31BFE">
        <w:rPr>
          <w:rFonts w:ascii="Times New Roman" w:hAnsi="Times New Roman" w:cs="Times New Roman"/>
          <w:sz w:val="24"/>
          <w:szCs w:val="24"/>
        </w:rPr>
        <w:t xml:space="preserve"> nas próximas décadas</w:t>
      </w:r>
      <w:r w:rsidRPr="004C56D2">
        <w:rPr>
          <w:rFonts w:ascii="Times New Roman" w:hAnsi="Times New Roman" w:cs="Times New Roman"/>
          <w:sz w:val="24"/>
          <w:szCs w:val="24"/>
        </w:rPr>
        <w:t>. No entanto, vale ressaltar que existem fatores</w:t>
      </w:r>
      <w:r w:rsidR="00B6256A">
        <w:rPr>
          <w:rFonts w:ascii="Times New Roman" w:hAnsi="Times New Roman" w:cs="Times New Roman"/>
          <w:sz w:val="24"/>
          <w:szCs w:val="24"/>
        </w:rPr>
        <w:t xml:space="preserve"> que</w:t>
      </w:r>
      <w:r w:rsidRPr="004C56D2">
        <w:rPr>
          <w:rFonts w:ascii="Times New Roman" w:hAnsi="Times New Roman" w:cs="Times New Roman"/>
          <w:sz w:val="24"/>
          <w:szCs w:val="24"/>
        </w:rPr>
        <w:t xml:space="preserve"> podem contribuir para atenuar o efeito dessa queda ou até revertê-la. </w:t>
      </w:r>
      <w:r w:rsidR="00C31BFE">
        <w:rPr>
          <w:rFonts w:ascii="Times New Roman" w:hAnsi="Times New Roman" w:cs="Times New Roman"/>
          <w:sz w:val="24"/>
          <w:szCs w:val="24"/>
        </w:rPr>
        <w:t>Um desses fatores diz respeito à expansão e interiorização do mercado de drogas psicoativas, que envolve disputas por mercado e conflitos com os agentes da Lei, com potencialmente milhares de vítimas. Outros elementos importantes dizem respeito</w:t>
      </w:r>
      <w:r w:rsidR="00E8199A">
        <w:rPr>
          <w:rFonts w:ascii="Times New Roman" w:hAnsi="Times New Roman" w:cs="Times New Roman"/>
          <w:sz w:val="24"/>
          <w:szCs w:val="24"/>
        </w:rPr>
        <w:t xml:space="preserve"> ao descontrole das armas de fogo; </w:t>
      </w:r>
      <w:r w:rsidR="00EA37E0">
        <w:rPr>
          <w:rFonts w:ascii="Times New Roman" w:hAnsi="Times New Roman" w:cs="Times New Roman"/>
          <w:sz w:val="24"/>
          <w:szCs w:val="24"/>
        </w:rPr>
        <w:t xml:space="preserve">à impunidade; </w:t>
      </w:r>
      <w:proofErr w:type="gramStart"/>
      <w:r w:rsidR="00EA37E0">
        <w:rPr>
          <w:rFonts w:ascii="Times New Roman" w:hAnsi="Times New Roman" w:cs="Times New Roman"/>
          <w:sz w:val="24"/>
          <w:szCs w:val="24"/>
        </w:rPr>
        <w:t>à</w:t>
      </w:r>
      <w:proofErr w:type="gramEnd"/>
      <w:r w:rsidR="00EA37E0">
        <w:rPr>
          <w:rFonts w:ascii="Times New Roman" w:hAnsi="Times New Roman" w:cs="Times New Roman"/>
          <w:sz w:val="24"/>
          <w:szCs w:val="24"/>
        </w:rPr>
        <w:t xml:space="preserve"> não efetividade do sistema de justiça criminal e </w:t>
      </w:r>
      <w:r w:rsidR="00A1722F">
        <w:rPr>
          <w:rFonts w:ascii="Times New Roman" w:hAnsi="Times New Roman" w:cs="Times New Roman"/>
          <w:sz w:val="24"/>
          <w:szCs w:val="24"/>
        </w:rPr>
        <w:t>à</w:t>
      </w:r>
      <w:r w:rsidR="00EA37E0">
        <w:rPr>
          <w:rFonts w:ascii="Times New Roman" w:hAnsi="Times New Roman" w:cs="Times New Roman"/>
          <w:sz w:val="24"/>
          <w:szCs w:val="24"/>
        </w:rPr>
        <w:t xml:space="preserve"> política de encarceramento em massa que, ao não separar os detentos por grau de periculosidade, termina por disseminar </w:t>
      </w:r>
      <w:r w:rsidR="00D118EA">
        <w:rPr>
          <w:rFonts w:ascii="Times New Roman" w:hAnsi="Times New Roman" w:cs="Times New Roman"/>
          <w:sz w:val="24"/>
          <w:szCs w:val="24"/>
        </w:rPr>
        <w:t>uma sub</w:t>
      </w:r>
      <w:r w:rsidR="00EA37E0">
        <w:rPr>
          <w:rFonts w:ascii="Times New Roman" w:hAnsi="Times New Roman" w:cs="Times New Roman"/>
          <w:sz w:val="24"/>
          <w:szCs w:val="24"/>
        </w:rPr>
        <w:t xml:space="preserve">cultura e a tecnologia criminosa. De todo modo, menos do que problematizar os inúmeros desafios da segurança pública no Brasil, queremos apenas ressaltar que os cálculos </w:t>
      </w:r>
      <w:r w:rsidR="00E8199A">
        <w:rPr>
          <w:rFonts w:ascii="Times New Roman" w:hAnsi="Times New Roman" w:cs="Times New Roman"/>
          <w:sz w:val="24"/>
          <w:szCs w:val="24"/>
        </w:rPr>
        <w:t>aqui</w:t>
      </w:r>
      <w:r w:rsidR="00EA37E0">
        <w:rPr>
          <w:rFonts w:ascii="Times New Roman" w:hAnsi="Times New Roman" w:cs="Times New Roman"/>
          <w:sz w:val="24"/>
          <w:szCs w:val="24"/>
        </w:rPr>
        <w:t xml:space="preserve"> apontados</w:t>
      </w:r>
      <w:r w:rsidR="00644EC7">
        <w:rPr>
          <w:rFonts w:ascii="Times New Roman" w:hAnsi="Times New Roman" w:cs="Times New Roman"/>
          <w:sz w:val="24"/>
          <w:szCs w:val="24"/>
        </w:rPr>
        <w:t>,</w:t>
      </w:r>
      <w:r w:rsidR="00EA37E0">
        <w:rPr>
          <w:rFonts w:ascii="Times New Roman" w:hAnsi="Times New Roman" w:cs="Times New Roman"/>
          <w:sz w:val="24"/>
          <w:szCs w:val="24"/>
        </w:rPr>
        <w:t xml:space="preserve"> </w:t>
      </w:r>
      <w:r w:rsidR="00010CCD">
        <w:rPr>
          <w:rFonts w:ascii="Times New Roman" w:hAnsi="Times New Roman" w:cs="Times New Roman"/>
          <w:sz w:val="24"/>
          <w:szCs w:val="24"/>
        </w:rPr>
        <w:t>acerca da</w:t>
      </w:r>
      <w:r w:rsidR="00EA37E0">
        <w:rPr>
          <w:rFonts w:ascii="Times New Roman" w:hAnsi="Times New Roman" w:cs="Times New Roman"/>
          <w:sz w:val="24"/>
          <w:szCs w:val="24"/>
        </w:rPr>
        <w:t xml:space="preserve"> </w:t>
      </w:r>
      <w:r w:rsidR="00010CCD">
        <w:rPr>
          <w:rFonts w:ascii="Times New Roman" w:hAnsi="Times New Roman" w:cs="Times New Roman"/>
          <w:sz w:val="24"/>
          <w:szCs w:val="24"/>
        </w:rPr>
        <w:t>diminuição</w:t>
      </w:r>
      <w:r w:rsidR="00EA37E0">
        <w:rPr>
          <w:rFonts w:ascii="Times New Roman" w:hAnsi="Times New Roman" w:cs="Times New Roman"/>
          <w:sz w:val="24"/>
          <w:szCs w:val="24"/>
        </w:rPr>
        <w:t xml:space="preserve"> da taxa </w:t>
      </w:r>
      <w:r w:rsidR="00644EC7">
        <w:rPr>
          <w:rFonts w:ascii="Times New Roman" w:hAnsi="Times New Roman" w:cs="Times New Roman"/>
          <w:sz w:val="24"/>
          <w:szCs w:val="24"/>
        </w:rPr>
        <w:t xml:space="preserve">de homicídio até 2050, </w:t>
      </w:r>
      <w:proofErr w:type="gramStart"/>
      <w:r w:rsidR="00644EC7">
        <w:rPr>
          <w:rFonts w:ascii="Times New Roman" w:hAnsi="Times New Roman" w:cs="Times New Roman"/>
          <w:sz w:val="24"/>
          <w:szCs w:val="24"/>
        </w:rPr>
        <w:t>representa</w:t>
      </w:r>
      <w:proofErr w:type="gramEnd"/>
      <w:r w:rsidR="00644EC7">
        <w:rPr>
          <w:rFonts w:ascii="Times New Roman" w:hAnsi="Times New Roman" w:cs="Times New Roman"/>
          <w:sz w:val="24"/>
          <w:szCs w:val="24"/>
        </w:rPr>
        <w:t xml:space="preserve"> apenas um cenário extremamente positivo para a redução da letalidade extrema no Brasil.</w:t>
      </w:r>
    </w:p>
    <w:p w:rsidR="007B61E2" w:rsidRPr="004C56D2" w:rsidRDefault="007B61E2" w:rsidP="001C0F16">
      <w:pPr>
        <w:spacing w:line="360" w:lineRule="auto"/>
        <w:ind w:firstLine="360"/>
        <w:jc w:val="center"/>
        <w:rPr>
          <w:rFonts w:ascii="Times New Roman" w:hAnsi="Times New Roman" w:cs="Times New Roman"/>
          <w:sz w:val="24"/>
          <w:szCs w:val="24"/>
        </w:rPr>
      </w:pPr>
      <w:r w:rsidRPr="004C56D2">
        <w:rPr>
          <w:rFonts w:ascii="Times New Roman" w:hAnsi="Times New Roman" w:cs="Times New Roman"/>
          <w:b/>
          <w:sz w:val="24"/>
          <w:szCs w:val="24"/>
        </w:rPr>
        <w:t xml:space="preserve">Gráfico </w:t>
      </w:r>
      <w:proofErr w:type="gramStart"/>
      <w:r w:rsidR="006C0D27" w:rsidRPr="004C56D2">
        <w:rPr>
          <w:rFonts w:ascii="Times New Roman" w:hAnsi="Times New Roman" w:cs="Times New Roman"/>
          <w:b/>
          <w:sz w:val="24"/>
          <w:szCs w:val="24"/>
        </w:rPr>
        <w:t>5</w:t>
      </w:r>
      <w:proofErr w:type="gramEnd"/>
      <w:r w:rsidRPr="004C56D2">
        <w:rPr>
          <w:rFonts w:ascii="Times New Roman" w:hAnsi="Times New Roman" w:cs="Times New Roman"/>
          <w:b/>
          <w:sz w:val="24"/>
          <w:szCs w:val="24"/>
        </w:rPr>
        <w:t xml:space="preserve">. </w:t>
      </w:r>
      <w:r w:rsidR="001C0F16">
        <w:rPr>
          <w:rFonts w:ascii="Times New Roman" w:hAnsi="Times New Roman" w:cs="Times New Roman"/>
          <w:b/>
          <w:sz w:val="24"/>
          <w:szCs w:val="24"/>
        </w:rPr>
        <w:t xml:space="preserve">Efeito da </w:t>
      </w:r>
      <w:r w:rsidR="00A1722F">
        <w:rPr>
          <w:rFonts w:ascii="Times New Roman" w:hAnsi="Times New Roman" w:cs="Times New Roman"/>
          <w:b/>
          <w:sz w:val="24"/>
          <w:szCs w:val="24"/>
        </w:rPr>
        <w:t xml:space="preserve">Dinâmica </w:t>
      </w:r>
      <w:r w:rsidR="001C0F16">
        <w:rPr>
          <w:rFonts w:ascii="Times New Roman" w:hAnsi="Times New Roman" w:cs="Times New Roman"/>
          <w:b/>
          <w:sz w:val="24"/>
          <w:szCs w:val="24"/>
        </w:rPr>
        <w:t>Demogr</w:t>
      </w:r>
      <w:r w:rsidR="00A1722F">
        <w:rPr>
          <w:rFonts w:ascii="Times New Roman" w:hAnsi="Times New Roman" w:cs="Times New Roman"/>
          <w:b/>
          <w:sz w:val="24"/>
          <w:szCs w:val="24"/>
        </w:rPr>
        <w:t>á</w:t>
      </w:r>
      <w:r w:rsidR="001C0F16">
        <w:rPr>
          <w:rFonts w:ascii="Times New Roman" w:hAnsi="Times New Roman" w:cs="Times New Roman"/>
          <w:b/>
          <w:sz w:val="24"/>
          <w:szCs w:val="24"/>
        </w:rPr>
        <w:t>fi</w:t>
      </w:r>
      <w:r w:rsidR="00A1722F">
        <w:rPr>
          <w:rFonts w:ascii="Times New Roman" w:hAnsi="Times New Roman" w:cs="Times New Roman"/>
          <w:b/>
          <w:sz w:val="24"/>
          <w:szCs w:val="24"/>
        </w:rPr>
        <w:t>c</w:t>
      </w:r>
      <w:r w:rsidR="001C0F16">
        <w:rPr>
          <w:rFonts w:ascii="Times New Roman" w:hAnsi="Times New Roman" w:cs="Times New Roman"/>
          <w:b/>
          <w:sz w:val="24"/>
          <w:szCs w:val="24"/>
        </w:rPr>
        <w:t xml:space="preserve">a sobre </w:t>
      </w:r>
      <w:r w:rsidRPr="004C56D2">
        <w:rPr>
          <w:rFonts w:ascii="Times New Roman" w:hAnsi="Times New Roman" w:cs="Times New Roman"/>
          <w:b/>
          <w:sz w:val="24"/>
          <w:szCs w:val="24"/>
        </w:rPr>
        <w:t>a Taxa de Homicídios</w:t>
      </w:r>
      <w:r w:rsidR="001C0F16">
        <w:rPr>
          <w:rFonts w:ascii="Times New Roman" w:hAnsi="Times New Roman" w:cs="Times New Roman"/>
          <w:b/>
          <w:sz w:val="24"/>
          <w:szCs w:val="24"/>
        </w:rPr>
        <w:t xml:space="preserve"> no Brasil</w:t>
      </w:r>
      <w:r w:rsidR="007C0FD4" w:rsidRPr="004C56D2">
        <w:rPr>
          <w:rFonts w:ascii="Times New Roman" w:hAnsi="Times New Roman" w:cs="Times New Roman"/>
          <w:noProof/>
          <w:sz w:val="24"/>
          <w:szCs w:val="24"/>
          <w:lang w:eastAsia="pt-BR"/>
        </w:rPr>
        <w:drawing>
          <wp:inline distT="0" distB="0" distL="0" distR="0" wp14:anchorId="6D414126" wp14:editId="7B6D47D0">
            <wp:extent cx="3811281" cy="2289842"/>
            <wp:effectExtent l="0" t="0" r="17780"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180E" w:rsidRDefault="00B4180E" w:rsidP="004C56D2">
      <w:pPr>
        <w:spacing w:line="360" w:lineRule="auto"/>
        <w:jc w:val="both"/>
        <w:rPr>
          <w:rFonts w:ascii="Times New Roman" w:hAnsi="Times New Roman" w:cs="Times New Roman"/>
          <w:sz w:val="24"/>
          <w:szCs w:val="24"/>
        </w:rPr>
      </w:pPr>
      <w:r w:rsidRPr="004C56D2">
        <w:rPr>
          <w:rFonts w:ascii="Times New Roman" w:hAnsi="Times New Roman" w:cs="Times New Roman"/>
          <w:sz w:val="24"/>
          <w:szCs w:val="24"/>
          <w:highlight w:val="yellow"/>
        </w:rPr>
        <w:t>Fonte: MS/SVS/DASIS – SIM</w:t>
      </w:r>
      <w:r w:rsidR="00493FF2">
        <w:rPr>
          <w:rFonts w:ascii="Times New Roman" w:hAnsi="Times New Roman" w:cs="Times New Roman"/>
          <w:sz w:val="24"/>
          <w:szCs w:val="24"/>
          <w:highlight w:val="yellow"/>
        </w:rPr>
        <w:t xml:space="preserve"> e p</w:t>
      </w:r>
      <w:r w:rsidR="00493FF2" w:rsidRPr="00D1117A">
        <w:rPr>
          <w:rFonts w:ascii="Times New Roman" w:hAnsi="Times New Roman" w:cs="Times New Roman"/>
          <w:sz w:val="24"/>
          <w:szCs w:val="24"/>
          <w:highlight w:val="yellow"/>
        </w:rPr>
        <w:t xml:space="preserve">rojeções preparadas para este livro, apresentadas no </w:t>
      </w:r>
      <w:proofErr w:type="spellStart"/>
      <w:r w:rsidR="00493FF2" w:rsidRPr="00D1117A">
        <w:rPr>
          <w:rFonts w:ascii="Times New Roman" w:hAnsi="Times New Roman" w:cs="Times New Roman"/>
          <w:sz w:val="24"/>
          <w:szCs w:val="24"/>
          <w:highlight w:val="yellow"/>
        </w:rPr>
        <w:t>cap</w:t>
      </w:r>
      <w:proofErr w:type="spellEnd"/>
      <w:r w:rsidR="00493FF2" w:rsidRPr="00D1117A">
        <w:rPr>
          <w:rFonts w:ascii="Times New Roman" w:hAnsi="Times New Roman" w:cs="Times New Roman"/>
          <w:sz w:val="24"/>
          <w:szCs w:val="24"/>
          <w:highlight w:val="yellow"/>
        </w:rPr>
        <w:t xml:space="preserve"> </w:t>
      </w:r>
      <w:proofErr w:type="spellStart"/>
      <w:r w:rsidR="00493FF2" w:rsidRPr="00D1117A">
        <w:rPr>
          <w:rFonts w:ascii="Times New Roman" w:hAnsi="Times New Roman" w:cs="Times New Roman"/>
          <w:sz w:val="24"/>
          <w:szCs w:val="24"/>
          <w:highlight w:val="yellow"/>
        </w:rPr>
        <w:t>xxxx</w:t>
      </w:r>
      <w:proofErr w:type="spellEnd"/>
      <w:r w:rsidRPr="004C56D2">
        <w:rPr>
          <w:rFonts w:ascii="Times New Roman" w:hAnsi="Times New Roman" w:cs="Times New Roman"/>
          <w:sz w:val="24"/>
          <w:szCs w:val="24"/>
          <w:highlight w:val="yellow"/>
        </w:rPr>
        <w:t>. Elaboração: Autores</w:t>
      </w:r>
    </w:p>
    <w:p w:rsidR="00317DEB" w:rsidRDefault="00317DEB" w:rsidP="004C56D2">
      <w:pPr>
        <w:spacing w:line="360" w:lineRule="auto"/>
        <w:jc w:val="both"/>
        <w:rPr>
          <w:rFonts w:ascii="Times New Roman" w:hAnsi="Times New Roman" w:cs="Times New Roman"/>
          <w:sz w:val="24"/>
          <w:szCs w:val="24"/>
        </w:rPr>
      </w:pPr>
    </w:p>
    <w:p w:rsidR="00317DEB" w:rsidRDefault="00317DEB" w:rsidP="004C56D2">
      <w:pPr>
        <w:spacing w:line="360" w:lineRule="auto"/>
        <w:jc w:val="both"/>
        <w:rPr>
          <w:rFonts w:ascii="Times New Roman" w:hAnsi="Times New Roman" w:cs="Times New Roman"/>
          <w:sz w:val="24"/>
          <w:szCs w:val="24"/>
        </w:rPr>
      </w:pPr>
    </w:p>
    <w:p w:rsidR="00577E60" w:rsidRPr="004C56D2" w:rsidRDefault="0052544A" w:rsidP="004C56D2">
      <w:pPr>
        <w:pStyle w:val="PargrafodaLista"/>
        <w:numPr>
          <w:ilvl w:val="0"/>
          <w:numId w:val="1"/>
        </w:numPr>
        <w:spacing w:line="360" w:lineRule="auto"/>
        <w:rPr>
          <w:rFonts w:ascii="Times New Roman" w:hAnsi="Times New Roman" w:cs="Times New Roman"/>
          <w:b/>
          <w:sz w:val="24"/>
          <w:szCs w:val="24"/>
        </w:rPr>
      </w:pPr>
      <w:r w:rsidRPr="004C56D2">
        <w:rPr>
          <w:rFonts w:ascii="Times New Roman" w:hAnsi="Times New Roman" w:cs="Times New Roman"/>
          <w:b/>
          <w:sz w:val="24"/>
          <w:szCs w:val="24"/>
        </w:rPr>
        <w:t>CONCLUSÕES</w:t>
      </w:r>
      <w:r>
        <w:rPr>
          <w:rFonts w:ascii="Times New Roman" w:hAnsi="Times New Roman" w:cs="Times New Roman"/>
          <w:b/>
          <w:sz w:val="24"/>
          <w:szCs w:val="24"/>
        </w:rPr>
        <w:t xml:space="preserve"> E DISCUSSÃO DE POLÍTICAS PÚBLICAS</w:t>
      </w:r>
    </w:p>
    <w:p w:rsidR="0049182B" w:rsidRDefault="00D118EA" w:rsidP="00D118EA">
      <w:pPr>
        <w:spacing w:line="360" w:lineRule="auto"/>
        <w:jc w:val="both"/>
        <w:rPr>
          <w:rFonts w:ascii="Times New Roman" w:hAnsi="Times New Roman" w:cs="Times New Roman"/>
          <w:sz w:val="24"/>
          <w:szCs w:val="24"/>
        </w:rPr>
      </w:pPr>
      <w:r>
        <w:rPr>
          <w:rFonts w:ascii="Times New Roman" w:hAnsi="Times New Roman" w:cs="Times New Roman"/>
          <w:sz w:val="24"/>
          <w:szCs w:val="24"/>
        </w:rPr>
        <w:t>Estamos acostumados a pensar o Brasil como um país de jovens. Contudo, essa realidade está muda</w:t>
      </w:r>
      <w:r w:rsidR="005C7FAA">
        <w:rPr>
          <w:rFonts w:ascii="Times New Roman" w:hAnsi="Times New Roman" w:cs="Times New Roman"/>
          <w:sz w:val="24"/>
          <w:szCs w:val="24"/>
        </w:rPr>
        <w:t>ndo</w:t>
      </w:r>
      <w:r w:rsidR="0049182B">
        <w:rPr>
          <w:rFonts w:ascii="Times New Roman" w:hAnsi="Times New Roman" w:cs="Times New Roman"/>
          <w:sz w:val="24"/>
          <w:szCs w:val="24"/>
        </w:rPr>
        <w:t>. A</w:t>
      </w:r>
      <w:r>
        <w:rPr>
          <w:rFonts w:ascii="Times New Roman" w:hAnsi="Times New Roman" w:cs="Times New Roman"/>
          <w:sz w:val="24"/>
          <w:szCs w:val="24"/>
        </w:rPr>
        <w:t xml:space="preserve"> partir de 20</w:t>
      </w:r>
      <w:r w:rsidR="00317DEB">
        <w:rPr>
          <w:rFonts w:ascii="Times New Roman" w:hAnsi="Times New Roman" w:cs="Times New Roman"/>
          <w:sz w:val="24"/>
          <w:szCs w:val="24"/>
        </w:rPr>
        <w:t>20</w:t>
      </w:r>
      <w:r w:rsidR="0049182B">
        <w:rPr>
          <w:rFonts w:ascii="Times New Roman" w:hAnsi="Times New Roman" w:cs="Times New Roman"/>
          <w:sz w:val="24"/>
          <w:szCs w:val="24"/>
        </w:rPr>
        <w:t>,</w:t>
      </w:r>
      <w:r>
        <w:rPr>
          <w:rFonts w:ascii="Times New Roman" w:hAnsi="Times New Roman" w:cs="Times New Roman"/>
          <w:sz w:val="24"/>
          <w:szCs w:val="24"/>
        </w:rPr>
        <w:t xml:space="preserve"> até 2050</w:t>
      </w:r>
      <w:r w:rsidR="0049182B">
        <w:rPr>
          <w:rFonts w:ascii="Times New Roman" w:hAnsi="Times New Roman" w:cs="Times New Roman"/>
          <w:sz w:val="24"/>
          <w:szCs w:val="24"/>
        </w:rPr>
        <w:t>,</w:t>
      </w:r>
      <w:r>
        <w:rPr>
          <w:rFonts w:ascii="Times New Roman" w:hAnsi="Times New Roman" w:cs="Times New Roman"/>
          <w:sz w:val="24"/>
          <w:szCs w:val="24"/>
        </w:rPr>
        <w:t xml:space="preserve"> a proporção de</w:t>
      </w:r>
      <w:r w:rsidR="00B1286E">
        <w:rPr>
          <w:rFonts w:ascii="Times New Roman" w:hAnsi="Times New Roman" w:cs="Times New Roman"/>
          <w:sz w:val="24"/>
          <w:szCs w:val="24"/>
        </w:rPr>
        <w:t xml:space="preserve"> indivíduos entre 15 e 29 anos</w:t>
      </w:r>
      <w:r>
        <w:rPr>
          <w:rFonts w:ascii="Times New Roman" w:hAnsi="Times New Roman" w:cs="Times New Roman"/>
          <w:sz w:val="24"/>
          <w:szCs w:val="24"/>
        </w:rPr>
        <w:t xml:space="preserve"> diminuirá substancialmente. </w:t>
      </w:r>
      <w:r w:rsidR="0049182B">
        <w:rPr>
          <w:rFonts w:ascii="Times New Roman" w:hAnsi="Times New Roman" w:cs="Times New Roman"/>
          <w:sz w:val="24"/>
          <w:szCs w:val="24"/>
        </w:rPr>
        <w:t>Quais as implicações d</w:t>
      </w:r>
      <w:r>
        <w:rPr>
          <w:rFonts w:ascii="Times New Roman" w:hAnsi="Times New Roman" w:cs="Times New Roman"/>
          <w:sz w:val="24"/>
          <w:szCs w:val="24"/>
        </w:rPr>
        <w:t xml:space="preserve">esse movimento demográfico </w:t>
      </w:r>
      <w:r w:rsidR="0049182B">
        <w:rPr>
          <w:rFonts w:ascii="Times New Roman" w:hAnsi="Times New Roman" w:cs="Times New Roman"/>
          <w:sz w:val="24"/>
          <w:szCs w:val="24"/>
        </w:rPr>
        <w:t>nas políticas de segurança pública e na criminalidade violenta extrema que o país vem experimentando desde a década de 1980? Este artigo buscou analisar esta questão e estimar o impacto do envelhecimento populacional sobre a taxa de homicídio até a metade do século.</w:t>
      </w:r>
    </w:p>
    <w:p w:rsidR="0049182B" w:rsidRDefault="0049182B" w:rsidP="002D04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plano individual, </w:t>
      </w:r>
      <w:r w:rsidR="002D048A">
        <w:rPr>
          <w:rFonts w:ascii="Times New Roman" w:hAnsi="Times New Roman" w:cs="Times New Roman"/>
          <w:sz w:val="24"/>
          <w:szCs w:val="24"/>
        </w:rPr>
        <w:t xml:space="preserve">há um consenso </w:t>
      </w:r>
      <w:r>
        <w:rPr>
          <w:rFonts w:ascii="Times New Roman" w:hAnsi="Times New Roman" w:cs="Times New Roman"/>
          <w:sz w:val="24"/>
          <w:szCs w:val="24"/>
        </w:rPr>
        <w:t>na literatura sobre o fato de que a criminalidade violenta esteja fortemente relacionada ao sexo masculino, num ciclo que se inicia na pré-adolescência e ati</w:t>
      </w:r>
      <w:r w:rsidR="002D048A">
        <w:rPr>
          <w:rFonts w:ascii="Times New Roman" w:hAnsi="Times New Roman" w:cs="Times New Roman"/>
          <w:sz w:val="24"/>
          <w:szCs w:val="24"/>
        </w:rPr>
        <w:t>nge seu auge entre 18 e 24 anos. Entretanto, em termos agregados, as consequências</w:t>
      </w:r>
      <w:r w:rsidR="00A33668">
        <w:rPr>
          <w:rFonts w:ascii="Times New Roman" w:hAnsi="Times New Roman" w:cs="Times New Roman"/>
          <w:sz w:val="24"/>
          <w:szCs w:val="24"/>
        </w:rPr>
        <w:t xml:space="preserve"> </w:t>
      </w:r>
      <w:r w:rsidR="002D048A">
        <w:rPr>
          <w:rFonts w:ascii="Times New Roman" w:hAnsi="Times New Roman" w:cs="Times New Roman"/>
          <w:sz w:val="24"/>
          <w:szCs w:val="24"/>
        </w:rPr>
        <w:t>de mudanças na estrutura demográfica</w:t>
      </w:r>
      <w:r w:rsidR="00A33668" w:rsidRPr="00A33668">
        <w:rPr>
          <w:rFonts w:ascii="Times New Roman" w:hAnsi="Times New Roman" w:cs="Times New Roman"/>
          <w:sz w:val="24"/>
          <w:szCs w:val="24"/>
        </w:rPr>
        <w:t xml:space="preserve"> </w:t>
      </w:r>
      <w:r w:rsidR="00A33668">
        <w:rPr>
          <w:rFonts w:ascii="Times New Roman" w:hAnsi="Times New Roman" w:cs="Times New Roman"/>
          <w:sz w:val="24"/>
          <w:szCs w:val="24"/>
        </w:rPr>
        <w:t>sobre a criminalidade violenta</w:t>
      </w:r>
      <w:r w:rsidR="002D048A">
        <w:rPr>
          <w:rFonts w:ascii="Times New Roman" w:hAnsi="Times New Roman" w:cs="Times New Roman"/>
          <w:sz w:val="24"/>
          <w:szCs w:val="24"/>
        </w:rPr>
        <w:t xml:space="preserve"> é objeto ainda de intensa discussão na academia. Por exemplo, enquanto </w:t>
      </w:r>
      <w:proofErr w:type="spellStart"/>
      <w:r w:rsidR="002D048A">
        <w:rPr>
          <w:rFonts w:ascii="Times New Roman" w:hAnsi="Times New Roman" w:cs="Times New Roman"/>
          <w:sz w:val="24"/>
          <w:szCs w:val="24"/>
        </w:rPr>
        <w:t>Zimring</w:t>
      </w:r>
      <w:proofErr w:type="spellEnd"/>
      <w:r w:rsidR="002D048A">
        <w:rPr>
          <w:rFonts w:ascii="Times New Roman" w:hAnsi="Times New Roman" w:cs="Times New Roman"/>
          <w:sz w:val="24"/>
          <w:szCs w:val="24"/>
        </w:rPr>
        <w:t xml:space="preserve"> (</w:t>
      </w:r>
      <w:r w:rsidR="005B6046">
        <w:rPr>
          <w:rFonts w:ascii="Times New Roman" w:hAnsi="Times New Roman" w:cs="Times New Roman"/>
          <w:sz w:val="24"/>
          <w:szCs w:val="24"/>
        </w:rPr>
        <w:t>2007</w:t>
      </w:r>
      <w:r w:rsidR="002D048A">
        <w:rPr>
          <w:rFonts w:ascii="Times New Roman" w:hAnsi="Times New Roman" w:cs="Times New Roman"/>
          <w:sz w:val="24"/>
          <w:szCs w:val="24"/>
        </w:rPr>
        <w:t>) concluiu que não há como fazer nenhuma generalização acerca do comportamento das coortes de jovens (</w:t>
      </w:r>
      <w:r w:rsidR="005C7FAA">
        <w:rPr>
          <w:rFonts w:ascii="Times New Roman" w:hAnsi="Times New Roman" w:cs="Times New Roman"/>
          <w:sz w:val="24"/>
          <w:szCs w:val="24"/>
        </w:rPr>
        <w:t xml:space="preserve">com idade inferior a </w:t>
      </w:r>
      <w:r w:rsidR="002D048A">
        <w:rPr>
          <w:rFonts w:ascii="Times New Roman" w:hAnsi="Times New Roman" w:cs="Times New Roman"/>
          <w:sz w:val="24"/>
          <w:szCs w:val="24"/>
        </w:rPr>
        <w:t xml:space="preserve">18 anos) em relação à taxa de crimes agregada, </w:t>
      </w:r>
      <w:r w:rsidR="00480C97">
        <w:rPr>
          <w:rFonts w:ascii="Times New Roman" w:hAnsi="Times New Roman" w:cs="Times New Roman"/>
          <w:sz w:val="24"/>
          <w:szCs w:val="24"/>
        </w:rPr>
        <w:t>Fox (2000)</w:t>
      </w:r>
      <w:r w:rsidR="002D048A">
        <w:rPr>
          <w:rFonts w:ascii="Times New Roman" w:hAnsi="Times New Roman" w:cs="Times New Roman"/>
          <w:sz w:val="24"/>
          <w:szCs w:val="24"/>
        </w:rPr>
        <w:t xml:space="preserve"> imput</w:t>
      </w:r>
      <w:r w:rsidR="00480C97">
        <w:rPr>
          <w:rFonts w:ascii="Times New Roman" w:hAnsi="Times New Roman" w:cs="Times New Roman"/>
          <w:sz w:val="24"/>
          <w:szCs w:val="24"/>
        </w:rPr>
        <w:t>ou</w:t>
      </w:r>
      <w:r w:rsidR="002D048A">
        <w:rPr>
          <w:rFonts w:ascii="Times New Roman" w:hAnsi="Times New Roman" w:cs="Times New Roman"/>
          <w:sz w:val="24"/>
          <w:szCs w:val="24"/>
        </w:rPr>
        <w:t xml:space="preserve"> ao </w:t>
      </w:r>
      <w:r w:rsidR="002D048A" w:rsidRPr="00337FAA">
        <w:rPr>
          <w:rFonts w:ascii="Times New Roman" w:hAnsi="Times New Roman" w:cs="Times New Roman"/>
          <w:i/>
          <w:sz w:val="24"/>
          <w:szCs w:val="24"/>
        </w:rPr>
        <w:t>baby-boom</w:t>
      </w:r>
      <w:r w:rsidR="002D048A">
        <w:rPr>
          <w:rFonts w:ascii="Times New Roman" w:hAnsi="Times New Roman" w:cs="Times New Roman"/>
          <w:sz w:val="24"/>
          <w:szCs w:val="24"/>
        </w:rPr>
        <w:t xml:space="preserve">, que se deu logo após a II Guerra Mundial, a explosão de crimes durante os anos </w:t>
      </w:r>
      <w:r w:rsidR="005C7FAA">
        <w:rPr>
          <w:rFonts w:ascii="Times New Roman" w:hAnsi="Times New Roman" w:cs="Times New Roman"/>
          <w:sz w:val="24"/>
          <w:szCs w:val="24"/>
        </w:rPr>
        <w:t>19</w:t>
      </w:r>
      <w:r w:rsidR="002D048A">
        <w:rPr>
          <w:rFonts w:ascii="Times New Roman" w:hAnsi="Times New Roman" w:cs="Times New Roman"/>
          <w:sz w:val="24"/>
          <w:szCs w:val="24"/>
        </w:rPr>
        <w:t xml:space="preserve">60 e </w:t>
      </w:r>
      <w:r w:rsidR="005C7FAA">
        <w:rPr>
          <w:rFonts w:ascii="Times New Roman" w:hAnsi="Times New Roman" w:cs="Times New Roman"/>
          <w:sz w:val="24"/>
          <w:szCs w:val="24"/>
        </w:rPr>
        <w:t>19</w:t>
      </w:r>
      <w:r w:rsidR="002D048A">
        <w:rPr>
          <w:rFonts w:ascii="Times New Roman" w:hAnsi="Times New Roman" w:cs="Times New Roman"/>
          <w:sz w:val="24"/>
          <w:szCs w:val="24"/>
        </w:rPr>
        <w:t>70, nos EUA.</w:t>
      </w:r>
    </w:p>
    <w:p w:rsidR="002D048A" w:rsidRDefault="00B1286E" w:rsidP="002D04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Brasil, o único estudo que conhecemos em que se procurou analisar o efeito demográfico sobre crimes é </w:t>
      </w:r>
      <w:r w:rsidR="0081380E">
        <w:rPr>
          <w:rFonts w:ascii="Times New Roman" w:hAnsi="Times New Roman" w:cs="Times New Roman"/>
          <w:sz w:val="24"/>
          <w:szCs w:val="24"/>
        </w:rPr>
        <w:t>o de</w:t>
      </w:r>
      <w:r>
        <w:rPr>
          <w:rFonts w:ascii="Times New Roman" w:hAnsi="Times New Roman" w:cs="Times New Roman"/>
          <w:sz w:val="24"/>
          <w:szCs w:val="24"/>
        </w:rPr>
        <w:t xml:space="preserve">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Mello e </w:t>
      </w:r>
      <w:r>
        <w:rPr>
          <w:rFonts w:ascii="TimesNewRomanPSMT" w:hAnsi="TimesNewRomanPSMT" w:cs="TimesNewRomanPSMT"/>
          <w:sz w:val="24"/>
          <w:szCs w:val="24"/>
        </w:rPr>
        <w:t>Schneider</w:t>
      </w:r>
      <w:r>
        <w:rPr>
          <w:rFonts w:ascii="Times New Roman" w:hAnsi="Times New Roman" w:cs="Times New Roman"/>
          <w:sz w:val="24"/>
          <w:szCs w:val="24"/>
        </w:rPr>
        <w:t xml:space="preserve"> (20</w:t>
      </w:r>
      <w:r w:rsidR="00493FF2">
        <w:rPr>
          <w:rFonts w:ascii="Times New Roman" w:hAnsi="Times New Roman" w:cs="Times New Roman"/>
          <w:sz w:val="24"/>
          <w:szCs w:val="24"/>
        </w:rPr>
        <w:t>10</w:t>
      </w:r>
      <w:r>
        <w:rPr>
          <w:rFonts w:ascii="Times New Roman" w:hAnsi="Times New Roman" w:cs="Times New Roman"/>
          <w:sz w:val="24"/>
          <w:szCs w:val="24"/>
        </w:rPr>
        <w:t xml:space="preserve">), que </w:t>
      </w:r>
      <w:r w:rsidR="00137E38">
        <w:rPr>
          <w:rFonts w:ascii="Times New Roman" w:hAnsi="Times New Roman" w:cs="Times New Roman"/>
          <w:sz w:val="24"/>
          <w:szCs w:val="24"/>
        </w:rPr>
        <w:t xml:space="preserve">investigaram </w:t>
      </w:r>
      <w:r>
        <w:rPr>
          <w:rFonts w:ascii="Times New Roman" w:hAnsi="Times New Roman" w:cs="Times New Roman"/>
          <w:sz w:val="24"/>
          <w:szCs w:val="24"/>
        </w:rPr>
        <w:t xml:space="preserve">a diminuição da taxa de homicídios no Estado de São Paulo. </w:t>
      </w:r>
    </w:p>
    <w:p w:rsidR="00C51CA5" w:rsidRPr="004C56D2" w:rsidRDefault="00441B1E" w:rsidP="00C51CA5">
      <w:pPr>
        <w:spacing w:line="360" w:lineRule="auto"/>
        <w:jc w:val="both"/>
        <w:rPr>
          <w:rFonts w:ascii="Times New Roman" w:hAnsi="Times New Roman" w:cs="Times New Roman"/>
          <w:sz w:val="24"/>
          <w:szCs w:val="24"/>
        </w:rPr>
      </w:pPr>
      <w:r>
        <w:rPr>
          <w:rFonts w:ascii="Times New Roman" w:hAnsi="Times New Roman" w:cs="Times New Roman"/>
          <w:sz w:val="24"/>
          <w:szCs w:val="24"/>
        </w:rPr>
        <w:t>Para entender a questão proposta</w:t>
      </w:r>
      <w:r w:rsidR="00C51CA5">
        <w:rPr>
          <w:rFonts w:ascii="Times New Roman" w:hAnsi="Times New Roman" w:cs="Times New Roman"/>
          <w:sz w:val="24"/>
          <w:szCs w:val="24"/>
        </w:rPr>
        <w:t>,</w:t>
      </w:r>
      <w:r>
        <w:rPr>
          <w:rFonts w:ascii="Times New Roman" w:hAnsi="Times New Roman" w:cs="Times New Roman"/>
          <w:sz w:val="24"/>
          <w:szCs w:val="24"/>
        </w:rPr>
        <w:t xml:space="preserve"> </w:t>
      </w:r>
      <w:r w:rsidR="004E3AF2">
        <w:rPr>
          <w:rFonts w:ascii="Times New Roman" w:hAnsi="Times New Roman" w:cs="Times New Roman"/>
          <w:sz w:val="24"/>
          <w:szCs w:val="24"/>
        </w:rPr>
        <w:t>empregamos</w:t>
      </w:r>
      <w:r>
        <w:rPr>
          <w:rFonts w:ascii="Times New Roman" w:hAnsi="Times New Roman" w:cs="Times New Roman"/>
          <w:sz w:val="24"/>
          <w:szCs w:val="24"/>
        </w:rPr>
        <w:t xml:space="preserve"> do</w:t>
      </w:r>
      <w:r w:rsidR="00C51CA5">
        <w:rPr>
          <w:rFonts w:ascii="Times New Roman" w:hAnsi="Times New Roman" w:cs="Times New Roman"/>
          <w:sz w:val="24"/>
          <w:szCs w:val="24"/>
        </w:rPr>
        <w:t>i</w:t>
      </w:r>
      <w:r>
        <w:rPr>
          <w:rFonts w:ascii="Times New Roman" w:hAnsi="Times New Roman" w:cs="Times New Roman"/>
          <w:sz w:val="24"/>
          <w:szCs w:val="24"/>
        </w:rPr>
        <w:t xml:space="preserve">s métodos de análise. Na primeira abordagem, conhecida como </w:t>
      </w:r>
      <w:proofErr w:type="spellStart"/>
      <w:r w:rsidR="00C51CA5" w:rsidRPr="004C56D2">
        <w:rPr>
          <w:rFonts w:ascii="Times New Roman" w:hAnsi="Times New Roman" w:cs="Times New Roman"/>
          <w:i/>
          <w:sz w:val="24"/>
          <w:szCs w:val="24"/>
        </w:rPr>
        <w:t>shif-share</w:t>
      </w:r>
      <w:proofErr w:type="spellEnd"/>
      <w:r w:rsidR="00C51CA5" w:rsidRPr="004C56D2">
        <w:rPr>
          <w:rFonts w:ascii="Times New Roman" w:hAnsi="Times New Roman" w:cs="Times New Roman"/>
          <w:sz w:val="24"/>
          <w:szCs w:val="24"/>
        </w:rPr>
        <w:t xml:space="preserve">, </w:t>
      </w:r>
      <w:r w:rsidR="00C51CA5">
        <w:rPr>
          <w:rFonts w:ascii="Times New Roman" w:hAnsi="Times New Roman" w:cs="Times New Roman"/>
          <w:sz w:val="24"/>
          <w:szCs w:val="24"/>
        </w:rPr>
        <w:t xml:space="preserve">decompomos </w:t>
      </w:r>
      <w:r w:rsidR="00C51CA5" w:rsidRPr="004C56D2">
        <w:rPr>
          <w:rFonts w:ascii="Times New Roman" w:hAnsi="Times New Roman" w:cs="Times New Roman"/>
          <w:sz w:val="24"/>
          <w:szCs w:val="24"/>
        </w:rPr>
        <w:t xml:space="preserve">a variação da taxa de homicídios </w:t>
      </w:r>
      <w:r w:rsidR="00C51CA5">
        <w:rPr>
          <w:rFonts w:ascii="Times New Roman" w:hAnsi="Times New Roman" w:cs="Times New Roman"/>
          <w:sz w:val="24"/>
          <w:szCs w:val="24"/>
        </w:rPr>
        <w:t xml:space="preserve">entre 1991 e 2010 </w:t>
      </w:r>
      <w:r w:rsidR="00C51CA5" w:rsidRPr="004C56D2">
        <w:rPr>
          <w:rFonts w:ascii="Times New Roman" w:hAnsi="Times New Roman" w:cs="Times New Roman"/>
          <w:sz w:val="24"/>
          <w:szCs w:val="24"/>
        </w:rPr>
        <w:t>em dois componentes</w:t>
      </w:r>
      <w:r w:rsidR="00C51CA5">
        <w:rPr>
          <w:rFonts w:ascii="Times New Roman" w:hAnsi="Times New Roman" w:cs="Times New Roman"/>
          <w:sz w:val="24"/>
          <w:szCs w:val="24"/>
        </w:rPr>
        <w:t>, conhecido</w:t>
      </w:r>
      <w:r w:rsidR="0076654D">
        <w:rPr>
          <w:rFonts w:ascii="Times New Roman" w:hAnsi="Times New Roman" w:cs="Times New Roman"/>
          <w:sz w:val="24"/>
          <w:szCs w:val="24"/>
        </w:rPr>
        <w:t>s</w:t>
      </w:r>
      <w:r w:rsidR="00C51CA5">
        <w:rPr>
          <w:rFonts w:ascii="Times New Roman" w:hAnsi="Times New Roman" w:cs="Times New Roman"/>
          <w:sz w:val="24"/>
          <w:szCs w:val="24"/>
        </w:rPr>
        <w:t xml:space="preserve"> como efeitos nível e composição. </w:t>
      </w:r>
      <w:r w:rsidR="00C51CA5" w:rsidRPr="004C56D2">
        <w:rPr>
          <w:rFonts w:ascii="Times New Roman" w:hAnsi="Times New Roman" w:cs="Times New Roman"/>
          <w:sz w:val="24"/>
          <w:szCs w:val="24"/>
        </w:rPr>
        <w:t>O segundo componente</w:t>
      </w:r>
      <w:r w:rsidR="0076654D">
        <w:rPr>
          <w:rFonts w:ascii="Times New Roman" w:hAnsi="Times New Roman" w:cs="Times New Roman"/>
          <w:sz w:val="24"/>
          <w:szCs w:val="24"/>
        </w:rPr>
        <w:t xml:space="preserve"> capta </w:t>
      </w:r>
      <w:r w:rsidR="00137E38">
        <w:rPr>
          <w:rFonts w:ascii="Times New Roman" w:hAnsi="Times New Roman" w:cs="Times New Roman"/>
          <w:sz w:val="24"/>
          <w:szCs w:val="24"/>
        </w:rPr>
        <w:t xml:space="preserve">apenas </w:t>
      </w:r>
      <w:r w:rsidR="0076654D">
        <w:rPr>
          <w:rFonts w:ascii="Times New Roman" w:hAnsi="Times New Roman" w:cs="Times New Roman"/>
          <w:sz w:val="24"/>
          <w:szCs w:val="24"/>
        </w:rPr>
        <w:t>o impacto de mudanças demográficas, funcionando como uma medida contrafactual d</w:t>
      </w:r>
      <w:r w:rsidR="00C51CA5" w:rsidRPr="004C56D2">
        <w:rPr>
          <w:rFonts w:ascii="Times New Roman" w:hAnsi="Times New Roman" w:cs="Times New Roman"/>
          <w:sz w:val="24"/>
          <w:szCs w:val="24"/>
        </w:rPr>
        <w:t>a taxa de homicídios</w:t>
      </w:r>
      <w:r w:rsidR="0076654D">
        <w:rPr>
          <w:rFonts w:ascii="Times New Roman" w:hAnsi="Times New Roman" w:cs="Times New Roman"/>
          <w:sz w:val="24"/>
          <w:szCs w:val="24"/>
        </w:rPr>
        <w:t>,</w:t>
      </w:r>
      <w:r w:rsidR="00C51CA5" w:rsidRPr="004C56D2">
        <w:rPr>
          <w:rFonts w:ascii="Times New Roman" w:hAnsi="Times New Roman" w:cs="Times New Roman"/>
          <w:sz w:val="24"/>
          <w:szCs w:val="24"/>
        </w:rPr>
        <w:t xml:space="preserve"> </w:t>
      </w:r>
      <w:r w:rsidR="0076654D">
        <w:rPr>
          <w:rFonts w:ascii="Times New Roman" w:hAnsi="Times New Roman" w:cs="Times New Roman"/>
          <w:sz w:val="24"/>
          <w:szCs w:val="24"/>
        </w:rPr>
        <w:t xml:space="preserve">sob a hipótese de que </w:t>
      </w:r>
      <w:r w:rsidR="00A33668">
        <w:rPr>
          <w:rFonts w:ascii="Times New Roman" w:hAnsi="Times New Roman" w:cs="Times New Roman"/>
          <w:sz w:val="24"/>
          <w:szCs w:val="24"/>
        </w:rPr>
        <w:t>a distribuição dos</w:t>
      </w:r>
      <w:r w:rsidR="0076654D" w:rsidRPr="004C56D2">
        <w:rPr>
          <w:rFonts w:ascii="Times New Roman" w:hAnsi="Times New Roman" w:cs="Times New Roman"/>
          <w:sz w:val="24"/>
          <w:szCs w:val="24"/>
        </w:rPr>
        <w:t xml:space="preserve"> homicídios </w:t>
      </w:r>
      <w:r w:rsidR="0076654D">
        <w:rPr>
          <w:rFonts w:ascii="Times New Roman" w:hAnsi="Times New Roman" w:cs="Times New Roman"/>
          <w:sz w:val="24"/>
          <w:szCs w:val="24"/>
        </w:rPr>
        <w:t>para</w:t>
      </w:r>
      <w:r w:rsidR="0076654D" w:rsidRPr="004C56D2">
        <w:rPr>
          <w:rFonts w:ascii="Times New Roman" w:hAnsi="Times New Roman" w:cs="Times New Roman"/>
          <w:sz w:val="24"/>
          <w:szCs w:val="24"/>
        </w:rPr>
        <w:t xml:space="preserve"> cada faixa etária</w:t>
      </w:r>
      <w:r w:rsidR="0076654D">
        <w:rPr>
          <w:rFonts w:ascii="Times New Roman" w:hAnsi="Times New Roman" w:cs="Times New Roman"/>
          <w:sz w:val="24"/>
          <w:szCs w:val="24"/>
        </w:rPr>
        <w:t xml:space="preserve"> se mantivesse </w:t>
      </w:r>
      <w:r w:rsidR="0081380E">
        <w:rPr>
          <w:rFonts w:ascii="Times New Roman" w:hAnsi="Times New Roman" w:cs="Times New Roman"/>
          <w:sz w:val="24"/>
          <w:szCs w:val="24"/>
        </w:rPr>
        <w:t>con</w:t>
      </w:r>
      <w:r w:rsidR="00010CCD">
        <w:rPr>
          <w:rFonts w:ascii="Times New Roman" w:hAnsi="Times New Roman" w:cs="Times New Roman"/>
          <w:sz w:val="24"/>
          <w:szCs w:val="24"/>
        </w:rPr>
        <w:t>s</w:t>
      </w:r>
      <w:r w:rsidR="0081380E">
        <w:rPr>
          <w:rFonts w:ascii="Times New Roman" w:hAnsi="Times New Roman" w:cs="Times New Roman"/>
          <w:sz w:val="24"/>
          <w:szCs w:val="24"/>
        </w:rPr>
        <w:t xml:space="preserve">tante </w:t>
      </w:r>
      <w:r w:rsidR="0076654D">
        <w:rPr>
          <w:rFonts w:ascii="Times New Roman" w:hAnsi="Times New Roman" w:cs="Times New Roman"/>
          <w:sz w:val="24"/>
          <w:szCs w:val="24"/>
        </w:rPr>
        <w:t xml:space="preserve">no nível de 1991. </w:t>
      </w:r>
    </w:p>
    <w:p w:rsidR="00A72472" w:rsidRDefault="0076654D" w:rsidP="0049182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Este exercício revelou que </w:t>
      </w:r>
      <w:r w:rsidR="0081380E">
        <w:rPr>
          <w:rFonts w:ascii="Times New Roman" w:hAnsi="Times New Roman" w:cs="Times New Roman"/>
          <w:sz w:val="24"/>
          <w:szCs w:val="24"/>
        </w:rPr>
        <w:t xml:space="preserve">as mudanças </w:t>
      </w:r>
      <w:r>
        <w:rPr>
          <w:rFonts w:ascii="Times New Roman" w:hAnsi="Times New Roman" w:cs="Times New Roman"/>
          <w:sz w:val="24"/>
          <w:szCs w:val="24"/>
        </w:rPr>
        <w:t>demográfica</w:t>
      </w:r>
      <w:r w:rsidR="0081380E">
        <w:rPr>
          <w:rFonts w:ascii="Times New Roman" w:hAnsi="Times New Roman" w:cs="Times New Roman"/>
          <w:sz w:val="24"/>
          <w:szCs w:val="24"/>
        </w:rPr>
        <w:t>s</w:t>
      </w:r>
      <w:r>
        <w:rPr>
          <w:rFonts w:ascii="Times New Roman" w:hAnsi="Times New Roman" w:cs="Times New Roman"/>
          <w:sz w:val="24"/>
          <w:szCs w:val="24"/>
        </w:rPr>
        <w:t xml:space="preserve"> </w:t>
      </w:r>
      <w:r w:rsidR="00E92310">
        <w:rPr>
          <w:rFonts w:ascii="Times New Roman" w:hAnsi="Times New Roman" w:cs="Times New Roman"/>
          <w:sz w:val="24"/>
          <w:szCs w:val="24"/>
        </w:rPr>
        <w:t>responde</w:t>
      </w:r>
      <w:r w:rsidR="0081380E">
        <w:rPr>
          <w:rFonts w:ascii="Times New Roman" w:hAnsi="Times New Roman" w:cs="Times New Roman"/>
          <w:sz w:val="24"/>
          <w:szCs w:val="24"/>
        </w:rPr>
        <w:t>ram</w:t>
      </w:r>
      <w:r w:rsidR="00E92310">
        <w:rPr>
          <w:rFonts w:ascii="Times New Roman" w:hAnsi="Times New Roman" w:cs="Times New Roman"/>
          <w:sz w:val="24"/>
          <w:szCs w:val="24"/>
        </w:rPr>
        <w:t xml:space="preserve"> por 25% do aumento da taxa de homicídio no per</w:t>
      </w:r>
      <w:r w:rsidR="004B2B84">
        <w:rPr>
          <w:rFonts w:ascii="Times New Roman" w:hAnsi="Times New Roman" w:cs="Times New Roman"/>
          <w:sz w:val="24"/>
          <w:szCs w:val="24"/>
        </w:rPr>
        <w:t xml:space="preserve">íodo, que passou de </w:t>
      </w:r>
      <w:r w:rsidR="00137E38">
        <w:rPr>
          <w:rFonts w:ascii="Times New Roman" w:hAnsi="Times New Roman" w:cs="Times New Roman"/>
          <w:sz w:val="24"/>
          <w:szCs w:val="24"/>
        </w:rPr>
        <w:t xml:space="preserve">20,9 para 27,2 mortes por 100 mil habitantes. </w:t>
      </w:r>
      <w:r w:rsidR="009E5BF7">
        <w:rPr>
          <w:rFonts w:ascii="Times New Roman" w:hAnsi="Times New Roman" w:cs="Times New Roman"/>
          <w:sz w:val="24"/>
          <w:szCs w:val="24"/>
        </w:rPr>
        <w:t xml:space="preserve">Quando analisadas as variações em cada uma das duas décadas, </w:t>
      </w:r>
      <w:r w:rsidR="00CE0A8D">
        <w:rPr>
          <w:rFonts w:ascii="Times New Roman" w:hAnsi="Times New Roman" w:cs="Times New Roman"/>
          <w:sz w:val="24"/>
          <w:szCs w:val="24"/>
        </w:rPr>
        <w:t xml:space="preserve">três </w:t>
      </w:r>
      <w:r w:rsidR="00137E38">
        <w:rPr>
          <w:rFonts w:ascii="Times New Roman" w:hAnsi="Times New Roman" w:cs="Times New Roman"/>
          <w:sz w:val="24"/>
          <w:szCs w:val="24"/>
        </w:rPr>
        <w:t>pontos chamaram atenção</w:t>
      </w:r>
      <w:r w:rsidR="009E5BF7">
        <w:rPr>
          <w:rFonts w:ascii="Times New Roman" w:hAnsi="Times New Roman" w:cs="Times New Roman"/>
          <w:sz w:val="24"/>
          <w:szCs w:val="24"/>
        </w:rPr>
        <w:t>.</w:t>
      </w:r>
      <w:r w:rsidR="00137E38">
        <w:rPr>
          <w:rFonts w:ascii="Times New Roman" w:hAnsi="Times New Roman" w:cs="Times New Roman"/>
          <w:sz w:val="24"/>
          <w:szCs w:val="24"/>
        </w:rPr>
        <w:t xml:space="preserve"> </w:t>
      </w:r>
      <w:r w:rsidR="00A72472">
        <w:rPr>
          <w:rFonts w:ascii="Times New Roman" w:hAnsi="Times New Roman" w:cs="Times New Roman"/>
          <w:sz w:val="24"/>
          <w:szCs w:val="24"/>
        </w:rPr>
        <w:t xml:space="preserve">Em </w:t>
      </w:r>
      <w:r w:rsidR="00137E38">
        <w:rPr>
          <w:rFonts w:ascii="Times New Roman" w:hAnsi="Times New Roman" w:cs="Times New Roman"/>
          <w:sz w:val="24"/>
          <w:szCs w:val="24"/>
        </w:rPr>
        <w:t xml:space="preserve">termos absolutos, </w:t>
      </w:r>
      <w:r w:rsidR="00A72472">
        <w:rPr>
          <w:rFonts w:ascii="Times New Roman" w:hAnsi="Times New Roman" w:cs="Times New Roman"/>
          <w:sz w:val="24"/>
          <w:szCs w:val="24"/>
        </w:rPr>
        <w:t xml:space="preserve">o efeito demográfico foi mais forte na década de </w:t>
      </w:r>
      <w:r w:rsidR="0081380E">
        <w:rPr>
          <w:rFonts w:ascii="Times New Roman" w:hAnsi="Times New Roman" w:cs="Times New Roman"/>
          <w:sz w:val="24"/>
          <w:szCs w:val="24"/>
        </w:rPr>
        <w:t>19</w:t>
      </w:r>
      <w:r w:rsidR="00A72472">
        <w:rPr>
          <w:rFonts w:ascii="Times New Roman" w:hAnsi="Times New Roman" w:cs="Times New Roman"/>
          <w:sz w:val="24"/>
          <w:szCs w:val="24"/>
        </w:rPr>
        <w:t>90</w:t>
      </w:r>
      <w:r w:rsidR="0081380E">
        <w:rPr>
          <w:rFonts w:ascii="Times New Roman" w:hAnsi="Times New Roman" w:cs="Times New Roman"/>
          <w:sz w:val="24"/>
          <w:szCs w:val="24"/>
        </w:rPr>
        <w:t>,</w:t>
      </w:r>
      <w:r w:rsidR="00A912BC">
        <w:rPr>
          <w:rFonts w:ascii="Times New Roman" w:hAnsi="Times New Roman" w:cs="Times New Roman"/>
          <w:sz w:val="24"/>
          <w:szCs w:val="24"/>
        </w:rPr>
        <w:t xml:space="preserve"> </w:t>
      </w:r>
      <w:r w:rsidR="00A72472">
        <w:rPr>
          <w:rFonts w:ascii="Times New Roman" w:hAnsi="Times New Roman" w:cs="Times New Roman"/>
          <w:sz w:val="24"/>
          <w:szCs w:val="24"/>
        </w:rPr>
        <w:t>contribui</w:t>
      </w:r>
      <w:r w:rsidR="00CE0A8D">
        <w:rPr>
          <w:rFonts w:ascii="Times New Roman" w:hAnsi="Times New Roman" w:cs="Times New Roman"/>
          <w:sz w:val="24"/>
          <w:szCs w:val="24"/>
        </w:rPr>
        <w:t>ndo</w:t>
      </w:r>
      <w:r w:rsidR="00A72472">
        <w:rPr>
          <w:rFonts w:ascii="Times New Roman" w:hAnsi="Times New Roman" w:cs="Times New Roman"/>
          <w:sz w:val="24"/>
          <w:szCs w:val="24"/>
        </w:rPr>
        <w:t xml:space="preserve"> para o crescimento na taxa de homicídio de </w:t>
      </w:r>
      <w:proofErr w:type="gramStart"/>
      <w:r w:rsidR="00A72472">
        <w:rPr>
          <w:rFonts w:ascii="Times New Roman" w:hAnsi="Times New Roman" w:cs="Times New Roman"/>
          <w:sz w:val="24"/>
          <w:szCs w:val="24"/>
        </w:rPr>
        <w:t>1,1</w:t>
      </w:r>
      <w:r w:rsidR="009E5BF7">
        <w:rPr>
          <w:rFonts w:ascii="Times New Roman" w:hAnsi="Times New Roman" w:cs="Times New Roman"/>
          <w:sz w:val="24"/>
          <w:szCs w:val="24"/>
        </w:rPr>
        <w:t xml:space="preserve"> morte</w:t>
      </w:r>
      <w:proofErr w:type="gramEnd"/>
      <w:r w:rsidR="009E5BF7">
        <w:rPr>
          <w:rFonts w:ascii="Times New Roman" w:hAnsi="Times New Roman" w:cs="Times New Roman"/>
          <w:sz w:val="24"/>
          <w:szCs w:val="24"/>
        </w:rPr>
        <w:t xml:space="preserve"> por cem mil habitantes, </w:t>
      </w:r>
      <w:r w:rsidR="00A72472">
        <w:rPr>
          <w:rFonts w:ascii="Times New Roman" w:hAnsi="Times New Roman" w:cs="Times New Roman"/>
          <w:sz w:val="24"/>
          <w:szCs w:val="24"/>
        </w:rPr>
        <w:t xml:space="preserve">contra 0,5 nos anos 2000. Em termos relativos, contudo, na última década, o efeito demográfico respondeu por 45,4% do total da variação </w:t>
      </w:r>
      <w:r w:rsidR="00CE0A8D">
        <w:rPr>
          <w:rFonts w:ascii="Times New Roman" w:hAnsi="Times New Roman" w:cs="Times New Roman"/>
          <w:sz w:val="24"/>
          <w:szCs w:val="24"/>
        </w:rPr>
        <w:t>dos homicídios</w:t>
      </w:r>
      <w:r w:rsidR="00A72472">
        <w:rPr>
          <w:rFonts w:ascii="Times New Roman" w:hAnsi="Times New Roman" w:cs="Times New Roman"/>
          <w:sz w:val="24"/>
          <w:szCs w:val="24"/>
        </w:rPr>
        <w:t xml:space="preserve">, contra 20,7% </w:t>
      </w:r>
      <w:r w:rsidR="00CE0A8D">
        <w:rPr>
          <w:rFonts w:ascii="Times New Roman" w:hAnsi="Times New Roman" w:cs="Times New Roman"/>
          <w:sz w:val="24"/>
          <w:szCs w:val="24"/>
        </w:rPr>
        <w:t>no período anterior</w:t>
      </w:r>
      <w:r w:rsidR="00A72472">
        <w:rPr>
          <w:rFonts w:ascii="Times New Roman" w:hAnsi="Times New Roman" w:cs="Times New Roman"/>
          <w:sz w:val="24"/>
          <w:szCs w:val="24"/>
        </w:rPr>
        <w:t xml:space="preserve">. </w:t>
      </w:r>
      <w:r w:rsidR="003A2878">
        <w:rPr>
          <w:rFonts w:ascii="Times New Roman" w:hAnsi="Times New Roman" w:cs="Times New Roman"/>
          <w:sz w:val="24"/>
          <w:szCs w:val="24"/>
        </w:rPr>
        <w:t>Por fim, a</w:t>
      </w:r>
      <w:r w:rsidR="00A72472">
        <w:rPr>
          <w:rFonts w:ascii="Times New Roman" w:hAnsi="Times New Roman" w:cs="Times New Roman"/>
          <w:sz w:val="24"/>
          <w:szCs w:val="24"/>
        </w:rPr>
        <w:t xml:space="preserve"> redução absoluta do efeito composição, </w:t>
      </w:r>
      <w:r w:rsidR="003A2878">
        <w:rPr>
          <w:rFonts w:ascii="Times New Roman" w:hAnsi="Times New Roman" w:cs="Times New Roman"/>
          <w:sz w:val="24"/>
          <w:szCs w:val="24"/>
        </w:rPr>
        <w:t>em mais de 50% de uma década para a outra</w:t>
      </w:r>
      <w:r w:rsidR="008D1478">
        <w:rPr>
          <w:rFonts w:ascii="Times New Roman" w:hAnsi="Times New Roman" w:cs="Times New Roman"/>
          <w:sz w:val="24"/>
          <w:szCs w:val="24"/>
        </w:rPr>
        <w:t>,</w:t>
      </w:r>
      <w:r w:rsidR="003A2878">
        <w:rPr>
          <w:rFonts w:ascii="Times New Roman" w:hAnsi="Times New Roman" w:cs="Times New Roman"/>
          <w:sz w:val="24"/>
          <w:szCs w:val="24"/>
        </w:rPr>
        <w:t xml:space="preserve"> re</w:t>
      </w:r>
      <w:r w:rsidR="00CE0A8D">
        <w:rPr>
          <w:rFonts w:ascii="Times New Roman" w:hAnsi="Times New Roman" w:cs="Times New Roman"/>
          <w:sz w:val="24"/>
          <w:szCs w:val="24"/>
        </w:rPr>
        <w:t>flete</w:t>
      </w:r>
      <w:r w:rsidR="003A2878">
        <w:rPr>
          <w:rFonts w:ascii="Times New Roman" w:hAnsi="Times New Roman" w:cs="Times New Roman"/>
          <w:sz w:val="24"/>
          <w:szCs w:val="24"/>
        </w:rPr>
        <w:t xml:space="preserve"> o </w:t>
      </w:r>
      <w:r w:rsidR="00010CCD">
        <w:rPr>
          <w:rFonts w:ascii="Times New Roman" w:hAnsi="Times New Roman" w:cs="Times New Roman"/>
          <w:sz w:val="24"/>
          <w:szCs w:val="24"/>
        </w:rPr>
        <w:t>início</w:t>
      </w:r>
      <w:r w:rsidR="003A2878">
        <w:rPr>
          <w:rFonts w:ascii="Times New Roman" w:hAnsi="Times New Roman" w:cs="Times New Roman"/>
          <w:sz w:val="24"/>
          <w:szCs w:val="24"/>
        </w:rPr>
        <w:t xml:space="preserve"> d</w:t>
      </w:r>
      <w:r w:rsidR="00010CCD">
        <w:rPr>
          <w:rFonts w:ascii="Times New Roman" w:hAnsi="Times New Roman" w:cs="Times New Roman"/>
          <w:sz w:val="24"/>
          <w:szCs w:val="24"/>
        </w:rPr>
        <w:t>e um</w:t>
      </w:r>
      <w:r w:rsidR="003A2878">
        <w:rPr>
          <w:rFonts w:ascii="Times New Roman" w:hAnsi="Times New Roman" w:cs="Times New Roman"/>
          <w:sz w:val="24"/>
          <w:szCs w:val="24"/>
        </w:rPr>
        <w:t xml:space="preserve"> período de transição demográfica</w:t>
      </w:r>
      <w:r w:rsidR="00CE0A8D">
        <w:rPr>
          <w:rFonts w:ascii="Times New Roman" w:hAnsi="Times New Roman" w:cs="Times New Roman"/>
          <w:sz w:val="24"/>
          <w:szCs w:val="24"/>
        </w:rPr>
        <w:t>, que aponta para a</w:t>
      </w:r>
      <w:r w:rsidR="003A2878">
        <w:rPr>
          <w:rFonts w:ascii="Times New Roman" w:hAnsi="Times New Roman" w:cs="Times New Roman"/>
          <w:sz w:val="24"/>
          <w:szCs w:val="24"/>
        </w:rPr>
        <w:t xml:space="preserve"> diminuição da população jovem no Brasil, </w:t>
      </w:r>
      <w:r w:rsidR="008D1478">
        <w:rPr>
          <w:rFonts w:ascii="Times New Roman" w:hAnsi="Times New Roman" w:cs="Times New Roman"/>
          <w:sz w:val="24"/>
          <w:szCs w:val="24"/>
        </w:rPr>
        <w:t xml:space="preserve">o </w:t>
      </w:r>
      <w:r w:rsidR="003A2878">
        <w:rPr>
          <w:rFonts w:ascii="Times New Roman" w:hAnsi="Times New Roman" w:cs="Times New Roman"/>
          <w:sz w:val="24"/>
          <w:szCs w:val="24"/>
        </w:rPr>
        <w:t>que permite antever uma redução da vitimização letal violenta para as próximas décadas.</w:t>
      </w:r>
    </w:p>
    <w:p w:rsidR="00A72472" w:rsidRPr="006872D1" w:rsidRDefault="008D1478" w:rsidP="004918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entanto, </w:t>
      </w:r>
      <w:r w:rsidR="006872D1">
        <w:rPr>
          <w:rFonts w:ascii="Times New Roman" w:hAnsi="Times New Roman" w:cs="Times New Roman"/>
          <w:sz w:val="24"/>
          <w:szCs w:val="24"/>
        </w:rPr>
        <w:t xml:space="preserve">o </w:t>
      </w:r>
      <w:proofErr w:type="spellStart"/>
      <w:r w:rsidR="006872D1" w:rsidRPr="004C56D2">
        <w:rPr>
          <w:rFonts w:ascii="Times New Roman" w:hAnsi="Times New Roman" w:cs="Times New Roman"/>
          <w:i/>
          <w:sz w:val="24"/>
          <w:szCs w:val="24"/>
        </w:rPr>
        <w:t>shif-share</w:t>
      </w:r>
      <w:proofErr w:type="spellEnd"/>
      <w:r w:rsidR="006872D1">
        <w:rPr>
          <w:rFonts w:ascii="Times New Roman" w:hAnsi="Times New Roman" w:cs="Times New Roman"/>
          <w:sz w:val="24"/>
          <w:szCs w:val="24"/>
        </w:rPr>
        <w:t xml:space="preserve"> é bastante restritivo não apenas por assumir a constância da taxa de homicídio para cada idade, mas por não</w:t>
      </w:r>
      <w:r w:rsidR="006872D1" w:rsidRPr="004C56D2">
        <w:rPr>
          <w:rFonts w:ascii="Times New Roman" w:hAnsi="Times New Roman" w:cs="Times New Roman"/>
          <w:sz w:val="24"/>
          <w:szCs w:val="24"/>
        </w:rPr>
        <w:t xml:space="preserve"> controla</w:t>
      </w:r>
      <w:r w:rsidR="006872D1">
        <w:rPr>
          <w:rFonts w:ascii="Times New Roman" w:hAnsi="Times New Roman" w:cs="Times New Roman"/>
          <w:sz w:val="24"/>
          <w:szCs w:val="24"/>
        </w:rPr>
        <w:t>r</w:t>
      </w:r>
      <w:r w:rsidR="006872D1" w:rsidRPr="004C56D2">
        <w:rPr>
          <w:rFonts w:ascii="Times New Roman" w:hAnsi="Times New Roman" w:cs="Times New Roman"/>
          <w:sz w:val="24"/>
          <w:szCs w:val="24"/>
        </w:rPr>
        <w:t xml:space="preserve"> para diferentes características socioeconômicas </w:t>
      </w:r>
      <w:r w:rsidR="00320866">
        <w:rPr>
          <w:rFonts w:ascii="Times New Roman" w:hAnsi="Times New Roman" w:cs="Times New Roman"/>
          <w:sz w:val="24"/>
          <w:szCs w:val="24"/>
        </w:rPr>
        <w:t xml:space="preserve">e especificidades </w:t>
      </w:r>
      <w:r w:rsidR="006872D1" w:rsidRPr="004C56D2">
        <w:rPr>
          <w:rFonts w:ascii="Times New Roman" w:hAnsi="Times New Roman" w:cs="Times New Roman"/>
          <w:sz w:val="24"/>
          <w:szCs w:val="24"/>
        </w:rPr>
        <w:t>dos municípios</w:t>
      </w:r>
      <w:r w:rsidR="000F3CA1">
        <w:rPr>
          <w:rFonts w:ascii="Times New Roman" w:hAnsi="Times New Roman" w:cs="Times New Roman"/>
          <w:sz w:val="24"/>
          <w:szCs w:val="24"/>
        </w:rPr>
        <w:t xml:space="preserve"> não observadas econometricamente</w:t>
      </w:r>
      <w:r w:rsidR="006872D1">
        <w:rPr>
          <w:rFonts w:ascii="Times New Roman" w:hAnsi="Times New Roman" w:cs="Times New Roman"/>
          <w:sz w:val="24"/>
          <w:szCs w:val="24"/>
        </w:rPr>
        <w:t xml:space="preserve">. </w:t>
      </w:r>
      <w:r w:rsidR="001950C9">
        <w:rPr>
          <w:rFonts w:ascii="Times New Roman" w:hAnsi="Times New Roman" w:cs="Times New Roman"/>
          <w:sz w:val="24"/>
          <w:szCs w:val="24"/>
        </w:rPr>
        <w:t>A fim de contornar essas dificuldades</w:t>
      </w:r>
      <w:r w:rsidR="001950C9" w:rsidRPr="00932686">
        <w:rPr>
          <w:rFonts w:ascii="Times New Roman" w:hAnsi="Times New Roman" w:cs="Times New Roman"/>
          <w:sz w:val="24"/>
          <w:szCs w:val="24"/>
        </w:rPr>
        <w:t xml:space="preserve">, utilizamos </w:t>
      </w:r>
      <w:r w:rsidR="001950C9">
        <w:rPr>
          <w:rFonts w:ascii="Times New Roman" w:hAnsi="Times New Roman" w:cs="Times New Roman"/>
          <w:sz w:val="24"/>
          <w:szCs w:val="24"/>
        </w:rPr>
        <w:t>um</w:t>
      </w:r>
      <w:r w:rsidR="001950C9" w:rsidRPr="00932686">
        <w:rPr>
          <w:rFonts w:ascii="Times New Roman" w:hAnsi="Times New Roman" w:cs="Times New Roman"/>
          <w:sz w:val="24"/>
          <w:szCs w:val="24"/>
        </w:rPr>
        <w:t xml:space="preserve"> modelo de </w:t>
      </w:r>
      <w:r w:rsidR="001950C9">
        <w:rPr>
          <w:rFonts w:ascii="Times New Roman" w:hAnsi="Times New Roman" w:cs="Times New Roman"/>
          <w:sz w:val="24"/>
          <w:szCs w:val="24"/>
        </w:rPr>
        <w:t xml:space="preserve">análise de </w:t>
      </w:r>
      <w:r w:rsidR="001950C9" w:rsidRPr="00932686">
        <w:rPr>
          <w:rFonts w:ascii="Times New Roman" w:hAnsi="Times New Roman" w:cs="Times New Roman"/>
          <w:sz w:val="24"/>
          <w:szCs w:val="24"/>
        </w:rPr>
        <w:t xml:space="preserve">dados </w:t>
      </w:r>
      <w:r w:rsidR="001950C9">
        <w:rPr>
          <w:rFonts w:ascii="Times New Roman" w:hAnsi="Times New Roman" w:cs="Times New Roman"/>
          <w:sz w:val="24"/>
          <w:szCs w:val="24"/>
        </w:rPr>
        <w:t>em</w:t>
      </w:r>
      <w:r w:rsidR="001950C9" w:rsidRPr="00932686">
        <w:rPr>
          <w:rFonts w:ascii="Times New Roman" w:hAnsi="Times New Roman" w:cs="Times New Roman"/>
          <w:sz w:val="24"/>
          <w:szCs w:val="24"/>
        </w:rPr>
        <w:t xml:space="preserve"> painel</w:t>
      </w:r>
      <w:r w:rsidR="001950C9">
        <w:rPr>
          <w:rFonts w:ascii="Times New Roman" w:hAnsi="Times New Roman" w:cs="Times New Roman"/>
          <w:sz w:val="24"/>
          <w:szCs w:val="24"/>
        </w:rPr>
        <w:t>,</w:t>
      </w:r>
      <w:r w:rsidR="001950C9" w:rsidRPr="00932686">
        <w:rPr>
          <w:rFonts w:ascii="Times New Roman" w:hAnsi="Times New Roman" w:cs="Times New Roman"/>
          <w:sz w:val="24"/>
          <w:szCs w:val="24"/>
        </w:rPr>
        <w:t xml:space="preserve"> </w:t>
      </w:r>
      <w:r w:rsidR="001950C9">
        <w:rPr>
          <w:rFonts w:ascii="Times New Roman" w:hAnsi="Times New Roman" w:cs="Times New Roman"/>
          <w:sz w:val="24"/>
          <w:szCs w:val="24"/>
        </w:rPr>
        <w:t>com efeito fixo para municípios, seguindo uma estratégia de identificação já empregada por outros autores</w:t>
      </w:r>
      <w:r w:rsidR="000F3CA1">
        <w:rPr>
          <w:rFonts w:ascii="Times New Roman" w:hAnsi="Times New Roman" w:cs="Times New Roman"/>
          <w:sz w:val="24"/>
          <w:szCs w:val="24"/>
        </w:rPr>
        <w:t xml:space="preserve"> entre os quais </w:t>
      </w:r>
      <w:proofErr w:type="spellStart"/>
      <w:r w:rsidR="00493FF2">
        <w:rPr>
          <w:rFonts w:ascii="Times New Roman" w:hAnsi="Times New Roman" w:cs="Times New Roman"/>
          <w:sz w:val="24"/>
          <w:szCs w:val="24"/>
        </w:rPr>
        <w:t>Trussler</w:t>
      </w:r>
      <w:proofErr w:type="spellEnd"/>
      <w:r w:rsidR="00493FF2">
        <w:rPr>
          <w:rFonts w:ascii="Times New Roman" w:hAnsi="Times New Roman" w:cs="Times New Roman"/>
          <w:sz w:val="24"/>
          <w:szCs w:val="24"/>
        </w:rPr>
        <w:t xml:space="preserve"> (2012)</w:t>
      </w:r>
      <w:r w:rsidR="000F3CA1">
        <w:rPr>
          <w:rFonts w:ascii="Times New Roman" w:hAnsi="Times New Roman" w:cs="Times New Roman"/>
          <w:sz w:val="24"/>
          <w:szCs w:val="24"/>
        </w:rPr>
        <w:t xml:space="preserve">, que estimou o efeito da demografia na taxa de homicídios canadense. </w:t>
      </w:r>
    </w:p>
    <w:p w:rsidR="003C1B5A" w:rsidRDefault="000F3CA1" w:rsidP="004918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produzir o modelo com base em informações no nível dos municípios, provenientes dos Censos Demográficos do IBGE de 1991, 2000 e 2010, concluímos que 1% de aumento na proporção de homens entre 15 e 29 anos na população gera um aumento de 2% na taxa de homicídio. </w:t>
      </w:r>
      <w:r w:rsidR="00061F84">
        <w:rPr>
          <w:rFonts w:ascii="Times New Roman" w:hAnsi="Times New Roman" w:cs="Times New Roman"/>
          <w:sz w:val="24"/>
          <w:szCs w:val="24"/>
        </w:rPr>
        <w:t>Tal interpretação – de causalidade – deve ser vista com certa cautela, pois está sujeita à nossa hipótese de identificação, de que possíveis variáveis omitidas na análise, que poderiam afetar a estimativa, seriam apenas aquela</w:t>
      </w:r>
      <w:r w:rsidR="00CE0A8D">
        <w:rPr>
          <w:rFonts w:ascii="Times New Roman" w:hAnsi="Times New Roman" w:cs="Times New Roman"/>
          <w:sz w:val="24"/>
          <w:szCs w:val="24"/>
        </w:rPr>
        <w:t>s invariantes no tempo, que foram tratadas no modelo.</w:t>
      </w:r>
    </w:p>
    <w:p w:rsidR="000F3CA1" w:rsidRDefault="007C3D6D" w:rsidP="000F3CA1">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0F3CA1">
        <w:rPr>
          <w:rFonts w:ascii="Times New Roman" w:hAnsi="Times New Roman" w:cs="Times New Roman"/>
          <w:sz w:val="24"/>
          <w:szCs w:val="24"/>
        </w:rPr>
        <w:t xml:space="preserve">ntre 1991 e 2010, vimos que </w:t>
      </w:r>
      <w:r w:rsidR="000F3CA1" w:rsidRPr="004C56D2">
        <w:rPr>
          <w:rFonts w:ascii="Times New Roman" w:hAnsi="Times New Roman" w:cs="Times New Roman"/>
          <w:sz w:val="24"/>
          <w:szCs w:val="24"/>
        </w:rPr>
        <w:t xml:space="preserve">o percentual dos jovens de 15 a 29 anos </w:t>
      </w:r>
      <w:r w:rsidR="00061F84">
        <w:rPr>
          <w:rFonts w:ascii="Times New Roman" w:hAnsi="Times New Roman" w:cs="Times New Roman"/>
          <w:sz w:val="24"/>
          <w:szCs w:val="24"/>
        </w:rPr>
        <w:t>diminuiu</w:t>
      </w:r>
      <w:r w:rsidR="000F3CA1" w:rsidRPr="004C56D2">
        <w:rPr>
          <w:rFonts w:ascii="Times New Roman" w:hAnsi="Times New Roman" w:cs="Times New Roman"/>
          <w:sz w:val="24"/>
          <w:szCs w:val="24"/>
        </w:rPr>
        <w:t xml:space="preserve"> de 28,1% para 26,9%, </w:t>
      </w:r>
      <w:r w:rsidR="000F3CA1">
        <w:rPr>
          <w:rFonts w:ascii="Times New Roman" w:hAnsi="Times New Roman" w:cs="Times New Roman"/>
          <w:sz w:val="24"/>
          <w:szCs w:val="24"/>
        </w:rPr>
        <w:t xml:space="preserve">o que corresponde a </w:t>
      </w:r>
      <w:r w:rsidR="000F3CA1" w:rsidRPr="004C56D2">
        <w:rPr>
          <w:rFonts w:ascii="Times New Roman" w:hAnsi="Times New Roman" w:cs="Times New Roman"/>
          <w:sz w:val="24"/>
          <w:szCs w:val="24"/>
        </w:rPr>
        <w:t xml:space="preserve">uma queda 4%. Pelo modelo estimado, essa </w:t>
      </w:r>
      <w:r w:rsidR="00130ACD">
        <w:rPr>
          <w:rFonts w:ascii="Times New Roman" w:hAnsi="Times New Roman" w:cs="Times New Roman"/>
          <w:sz w:val="24"/>
          <w:szCs w:val="24"/>
        </w:rPr>
        <w:t>queda</w:t>
      </w:r>
      <w:r w:rsidR="000F3CA1" w:rsidRPr="004C56D2">
        <w:rPr>
          <w:rFonts w:ascii="Times New Roman" w:hAnsi="Times New Roman" w:cs="Times New Roman"/>
          <w:sz w:val="24"/>
          <w:szCs w:val="24"/>
        </w:rPr>
        <w:t xml:space="preserve"> deveria implicar em uma redução da taxa de homicídios de 8%. No entanto, como </w:t>
      </w:r>
      <w:r w:rsidR="00061F84">
        <w:rPr>
          <w:rFonts w:ascii="Times New Roman" w:hAnsi="Times New Roman" w:cs="Times New Roman"/>
          <w:sz w:val="24"/>
          <w:szCs w:val="24"/>
        </w:rPr>
        <w:t>esse indicador</w:t>
      </w:r>
      <w:r w:rsidR="000F3CA1" w:rsidRPr="004C56D2">
        <w:rPr>
          <w:rFonts w:ascii="Times New Roman" w:hAnsi="Times New Roman" w:cs="Times New Roman"/>
          <w:sz w:val="24"/>
          <w:szCs w:val="24"/>
        </w:rPr>
        <w:t xml:space="preserve"> </w:t>
      </w:r>
      <w:r w:rsidR="000F3CA1">
        <w:rPr>
          <w:rFonts w:ascii="Times New Roman" w:hAnsi="Times New Roman" w:cs="Times New Roman"/>
          <w:sz w:val="24"/>
          <w:szCs w:val="24"/>
        </w:rPr>
        <w:t xml:space="preserve">aumentou cerca de </w:t>
      </w:r>
      <w:r w:rsidR="000F3CA1" w:rsidRPr="004C56D2">
        <w:rPr>
          <w:rFonts w:ascii="Times New Roman" w:hAnsi="Times New Roman" w:cs="Times New Roman"/>
          <w:sz w:val="24"/>
          <w:szCs w:val="24"/>
        </w:rPr>
        <w:t xml:space="preserve">30%, conclui-se que outros fatores </w:t>
      </w:r>
      <w:r w:rsidR="000F3CA1">
        <w:rPr>
          <w:rFonts w:ascii="Times New Roman" w:hAnsi="Times New Roman" w:cs="Times New Roman"/>
          <w:sz w:val="24"/>
          <w:szCs w:val="24"/>
        </w:rPr>
        <w:t>condicionantes da letalidade atuaram no sentido contrário</w:t>
      </w:r>
      <w:r>
        <w:rPr>
          <w:rStyle w:val="Refdenotaderodap"/>
          <w:rFonts w:ascii="Times New Roman" w:hAnsi="Times New Roman" w:cs="Times New Roman"/>
          <w:sz w:val="24"/>
          <w:szCs w:val="24"/>
        </w:rPr>
        <w:footnoteReference w:id="6"/>
      </w:r>
      <w:r w:rsidR="000F3CA1" w:rsidRPr="004C56D2">
        <w:rPr>
          <w:rFonts w:ascii="Times New Roman" w:hAnsi="Times New Roman" w:cs="Times New Roman"/>
          <w:sz w:val="24"/>
          <w:szCs w:val="24"/>
        </w:rPr>
        <w:t>.</w:t>
      </w:r>
      <w:r w:rsidR="000F3CA1">
        <w:rPr>
          <w:rFonts w:ascii="Times New Roman" w:hAnsi="Times New Roman" w:cs="Times New Roman"/>
          <w:sz w:val="24"/>
          <w:szCs w:val="24"/>
        </w:rPr>
        <w:t xml:space="preserve"> Uma hipótese plausível, discutida em </w:t>
      </w:r>
      <w:r w:rsidR="000F3CA1">
        <w:rPr>
          <w:rFonts w:ascii="Times New Roman" w:hAnsi="Times New Roman" w:cs="Times New Roman"/>
          <w:sz w:val="24"/>
          <w:szCs w:val="24"/>
        </w:rPr>
        <w:lastRenderedPageBreak/>
        <w:t xml:space="preserve">Cerqueira </w:t>
      </w:r>
      <w:proofErr w:type="gramStart"/>
      <w:r w:rsidR="000F3CA1" w:rsidRPr="00A912BC">
        <w:rPr>
          <w:rFonts w:ascii="Times New Roman" w:hAnsi="Times New Roman" w:cs="Times New Roman"/>
          <w:i/>
          <w:sz w:val="24"/>
          <w:szCs w:val="24"/>
        </w:rPr>
        <w:t>et</w:t>
      </w:r>
      <w:proofErr w:type="gramEnd"/>
      <w:r w:rsidR="000F3CA1" w:rsidRPr="00A912BC">
        <w:rPr>
          <w:rFonts w:ascii="Times New Roman" w:hAnsi="Times New Roman" w:cs="Times New Roman"/>
          <w:i/>
          <w:sz w:val="24"/>
          <w:szCs w:val="24"/>
        </w:rPr>
        <w:t xml:space="preserve"> al</w:t>
      </w:r>
      <w:r w:rsidR="000F3CA1">
        <w:rPr>
          <w:rFonts w:ascii="Times New Roman" w:hAnsi="Times New Roman" w:cs="Times New Roman"/>
          <w:sz w:val="24"/>
          <w:szCs w:val="24"/>
        </w:rPr>
        <w:t>. (201</w:t>
      </w:r>
      <w:r w:rsidR="00010CCD">
        <w:rPr>
          <w:rFonts w:ascii="Times New Roman" w:hAnsi="Times New Roman" w:cs="Times New Roman"/>
          <w:sz w:val="24"/>
          <w:szCs w:val="24"/>
        </w:rPr>
        <w:t>3</w:t>
      </w:r>
      <w:r w:rsidR="000F3CA1">
        <w:rPr>
          <w:rFonts w:ascii="Times New Roman" w:hAnsi="Times New Roman" w:cs="Times New Roman"/>
          <w:sz w:val="24"/>
          <w:szCs w:val="24"/>
        </w:rPr>
        <w:t xml:space="preserve">), diz respeito à uma possível expansão dos mercados ilícitos, sobretudo de drogas psicoativas, para o interior do país, no rastro do crescimento da renda domiciliar </w:t>
      </w:r>
      <w:r w:rsidR="000F3CA1" w:rsidRPr="00A912BC">
        <w:rPr>
          <w:rFonts w:ascii="Times New Roman" w:hAnsi="Times New Roman" w:cs="Times New Roman"/>
          <w:i/>
          <w:sz w:val="24"/>
          <w:szCs w:val="24"/>
        </w:rPr>
        <w:t>per-capita</w:t>
      </w:r>
      <w:r w:rsidR="000F3CA1">
        <w:rPr>
          <w:rFonts w:ascii="Times New Roman" w:hAnsi="Times New Roman" w:cs="Times New Roman"/>
          <w:sz w:val="24"/>
          <w:szCs w:val="24"/>
        </w:rPr>
        <w:t xml:space="preserve"> observado, que foi de 75% no período.</w:t>
      </w:r>
    </w:p>
    <w:p w:rsidR="00061F84" w:rsidRDefault="00061F84" w:rsidP="000F3CA1">
      <w:pPr>
        <w:spacing w:line="360" w:lineRule="auto"/>
        <w:jc w:val="both"/>
        <w:rPr>
          <w:rFonts w:ascii="Times New Roman" w:hAnsi="Times New Roman" w:cs="Times New Roman"/>
          <w:sz w:val="24"/>
          <w:szCs w:val="24"/>
        </w:rPr>
      </w:pPr>
    </w:p>
    <w:p w:rsidR="007F5E47" w:rsidRDefault="003C1B5A" w:rsidP="00061F84">
      <w:pPr>
        <w:spacing w:line="360" w:lineRule="auto"/>
        <w:jc w:val="both"/>
        <w:rPr>
          <w:rFonts w:ascii="Times New Roman" w:hAnsi="Times New Roman" w:cs="Times New Roman"/>
          <w:sz w:val="24"/>
          <w:szCs w:val="24"/>
        </w:rPr>
      </w:pPr>
      <w:r w:rsidRPr="004C56D2">
        <w:rPr>
          <w:rFonts w:ascii="Times New Roman" w:hAnsi="Times New Roman" w:cs="Times New Roman"/>
          <w:sz w:val="24"/>
          <w:szCs w:val="24"/>
        </w:rPr>
        <w:t xml:space="preserve">Adicionalmente, </w:t>
      </w:r>
      <w:r w:rsidR="00061F84">
        <w:rPr>
          <w:rFonts w:ascii="Times New Roman" w:hAnsi="Times New Roman" w:cs="Times New Roman"/>
          <w:sz w:val="24"/>
          <w:szCs w:val="24"/>
        </w:rPr>
        <w:t>com base em nossa estimativa e n</w:t>
      </w:r>
      <w:r w:rsidR="00493FF2">
        <w:rPr>
          <w:rFonts w:ascii="Times New Roman" w:hAnsi="Times New Roman" w:cs="Times New Roman"/>
          <w:sz w:val="24"/>
          <w:szCs w:val="24"/>
        </w:rPr>
        <w:t>uma</w:t>
      </w:r>
      <w:r w:rsidR="00061F84">
        <w:rPr>
          <w:rFonts w:ascii="Times New Roman" w:hAnsi="Times New Roman" w:cs="Times New Roman"/>
          <w:sz w:val="24"/>
          <w:szCs w:val="24"/>
        </w:rPr>
        <w:t xml:space="preserve"> projeção populacional até 2050, </w:t>
      </w:r>
      <w:r w:rsidR="00362F87">
        <w:rPr>
          <w:rFonts w:ascii="Times New Roman" w:hAnsi="Times New Roman" w:cs="Times New Roman"/>
          <w:sz w:val="24"/>
          <w:szCs w:val="24"/>
        </w:rPr>
        <w:t>calculamos</w:t>
      </w:r>
      <w:r w:rsidR="00061F84">
        <w:rPr>
          <w:rFonts w:ascii="Times New Roman" w:hAnsi="Times New Roman" w:cs="Times New Roman"/>
          <w:sz w:val="24"/>
          <w:szCs w:val="24"/>
        </w:rPr>
        <w:t xml:space="preserve"> o potencial efeito </w:t>
      </w:r>
      <w:r w:rsidR="00362F87">
        <w:rPr>
          <w:rFonts w:ascii="Times New Roman" w:hAnsi="Times New Roman" w:cs="Times New Roman"/>
          <w:sz w:val="24"/>
          <w:szCs w:val="24"/>
        </w:rPr>
        <w:t>de redução da juventude</w:t>
      </w:r>
      <w:r w:rsidR="00061F84">
        <w:rPr>
          <w:rFonts w:ascii="Times New Roman" w:hAnsi="Times New Roman" w:cs="Times New Roman"/>
          <w:sz w:val="24"/>
          <w:szCs w:val="24"/>
        </w:rPr>
        <w:t xml:space="preserve"> sobre a taxa de homicídio. </w:t>
      </w:r>
      <w:r w:rsidR="002E27C5">
        <w:rPr>
          <w:rFonts w:ascii="Times New Roman" w:hAnsi="Times New Roman" w:cs="Times New Roman"/>
          <w:sz w:val="24"/>
          <w:szCs w:val="24"/>
        </w:rPr>
        <w:t xml:space="preserve">Nossos cálculos </w:t>
      </w:r>
      <w:r w:rsidR="00D25D7E">
        <w:rPr>
          <w:rFonts w:ascii="Times New Roman" w:hAnsi="Times New Roman" w:cs="Times New Roman"/>
          <w:sz w:val="24"/>
          <w:szCs w:val="24"/>
        </w:rPr>
        <w:t>apontam para</w:t>
      </w:r>
      <w:r w:rsidR="002E27C5">
        <w:rPr>
          <w:rFonts w:ascii="Times New Roman" w:hAnsi="Times New Roman" w:cs="Times New Roman"/>
          <w:sz w:val="24"/>
          <w:szCs w:val="24"/>
        </w:rPr>
        <w:t xml:space="preserve"> uma forte diminuição n</w:t>
      </w:r>
      <w:r w:rsidR="007F5E47">
        <w:rPr>
          <w:rFonts w:ascii="Times New Roman" w:hAnsi="Times New Roman" w:cs="Times New Roman"/>
          <w:sz w:val="24"/>
          <w:szCs w:val="24"/>
        </w:rPr>
        <w:t xml:space="preserve">essa </w:t>
      </w:r>
      <w:r w:rsidR="002E27C5">
        <w:rPr>
          <w:rFonts w:ascii="Times New Roman" w:hAnsi="Times New Roman" w:cs="Times New Roman"/>
          <w:sz w:val="24"/>
          <w:szCs w:val="24"/>
        </w:rPr>
        <w:t>taxa a partir de 20</w:t>
      </w:r>
      <w:r w:rsidR="00317DEB">
        <w:rPr>
          <w:rFonts w:ascii="Times New Roman" w:hAnsi="Times New Roman" w:cs="Times New Roman"/>
          <w:sz w:val="24"/>
          <w:szCs w:val="24"/>
        </w:rPr>
        <w:t>15</w:t>
      </w:r>
      <w:r w:rsidR="002E27C5">
        <w:rPr>
          <w:rFonts w:ascii="Times New Roman" w:hAnsi="Times New Roman" w:cs="Times New Roman"/>
          <w:sz w:val="24"/>
          <w:szCs w:val="24"/>
        </w:rPr>
        <w:t>, o que poderia levar o Brasil</w:t>
      </w:r>
      <w:r w:rsidR="00244149">
        <w:rPr>
          <w:rFonts w:ascii="Times New Roman" w:hAnsi="Times New Roman" w:cs="Times New Roman"/>
          <w:sz w:val="24"/>
          <w:szCs w:val="24"/>
        </w:rPr>
        <w:t>,</w:t>
      </w:r>
      <w:r w:rsidR="002E27C5">
        <w:rPr>
          <w:rFonts w:ascii="Times New Roman" w:hAnsi="Times New Roman" w:cs="Times New Roman"/>
          <w:sz w:val="24"/>
          <w:szCs w:val="24"/>
        </w:rPr>
        <w:t xml:space="preserve"> até meados do século</w:t>
      </w:r>
      <w:r w:rsidR="00244149">
        <w:rPr>
          <w:rFonts w:ascii="Times New Roman" w:hAnsi="Times New Roman" w:cs="Times New Roman"/>
          <w:sz w:val="24"/>
          <w:szCs w:val="24"/>
        </w:rPr>
        <w:t>,</w:t>
      </w:r>
      <w:r w:rsidR="002E27C5">
        <w:rPr>
          <w:rFonts w:ascii="Times New Roman" w:hAnsi="Times New Roman" w:cs="Times New Roman"/>
          <w:sz w:val="24"/>
          <w:szCs w:val="24"/>
        </w:rPr>
        <w:t xml:space="preserve"> a possuir </w:t>
      </w:r>
      <w:r w:rsidR="007F5E47">
        <w:rPr>
          <w:rFonts w:ascii="Times New Roman" w:hAnsi="Times New Roman" w:cs="Times New Roman"/>
          <w:sz w:val="24"/>
          <w:szCs w:val="24"/>
        </w:rPr>
        <w:t>um indicador</w:t>
      </w:r>
      <w:r w:rsidR="002E27C5">
        <w:rPr>
          <w:rFonts w:ascii="Times New Roman" w:hAnsi="Times New Roman" w:cs="Times New Roman"/>
          <w:sz w:val="24"/>
          <w:szCs w:val="24"/>
        </w:rPr>
        <w:t xml:space="preserve"> inferior a 10 por 100 mil habitantes. </w:t>
      </w:r>
      <w:r w:rsidR="007035D4">
        <w:rPr>
          <w:rFonts w:ascii="Times New Roman" w:hAnsi="Times New Roman" w:cs="Times New Roman"/>
          <w:sz w:val="24"/>
          <w:szCs w:val="24"/>
        </w:rPr>
        <w:t xml:space="preserve">Contudo, </w:t>
      </w:r>
      <w:r w:rsidR="00244149">
        <w:rPr>
          <w:rFonts w:ascii="Times New Roman" w:hAnsi="Times New Roman" w:cs="Times New Roman"/>
          <w:sz w:val="24"/>
          <w:szCs w:val="24"/>
        </w:rPr>
        <w:t xml:space="preserve">este </w:t>
      </w:r>
      <w:r w:rsidR="003275DF">
        <w:rPr>
          <w:rFonts w:ascii="Times New Roman" w:hAnsi="Times New Roman" w:cs="Times New Roman"/>
          <w:sz w:val="24"/>
          <w:szCs w:val="24"/>
        </w:rPr>
        <w:t>cálculo</w:t>
      </w:r>
      <w:r w:rsidR="00244149">
        <w:rPr>
          <w:rFonts w:ascii="Times New Roman" w:hAnsi="Times New Roman" w:cs="Times New Roman"/>
          <w:sz w:val="24"/>
          <w:szCs w:val="24"/>
        </w:rPr>
        <w:t xml:space="preserve"> </w:t>
      </w:r>
      <w:r w:rsidR="007F5E47">
        <w:rPr>
          <w:rFonts w:ascii="Times New Roman" w:hAnsi="Times New Roman" w:cs="Times New Roman"/>
          <w:sz w:val="24"/>
          <w:szCs w:val="24"/>
        </w:rPr>
        <w:t xml:space="preserve">representa apenas um exercício de previsão condicional parcial, que leva em conta exclusivamente o cenário demográfico. Ou seja, é possível que outras dinâmicas interfiram no fenômeno criminal, de modo a alterar o cenário, como </w:t>
      </w:r>
      <w:r w:rsidR="00B9124A">
        <w:rPr>
          <w:rFonts w:ascii="Times New Roman" w:hAnsi="Times New Roman" w:cs="Times New Roman"/>
          <w:sz w:val="24"/>
          <w:szCs w:val="24"/>
        </w:rPr>
        <w:t>as já citadas questões da expansão e interiorização do mercado de drogas psicoativas ilícitas e descontrole das armas de fogo.</w:t>
      </w:r>
    </w:p>
    <w:p w:rsidR="002121CC" w:rsidRPr="002121CC" w:rsidRDefault="002121CC" w:rsidP="002121CC">
      <w:pPr>
        <w:spacing w:line="360" w:lineRule="auto"/>
        <w:jc w:val="both"/>
        <w:rPr>
          <w:rFonts w:ascii="Times New Roman" w:hAnsi="Times New Roman" w:cs="Times New Roman"/>
          <w:sz w:val="24"/>
          <w:szCs w:val="24"/>
        </w:rPr>
      </w:pPr>
      <w:r w:rsidRPr="002121CC">
        <w:rPr>
          <w:rFonts w:ascii="Times New Roman" w:hAnsi="Times New Roman" w:cs="Times New Roman"/>
          <w:sz w:val="24"/>
          <w:szCs w:val="24"/>
        </w:rPr>
        <w:t>Os</w:t>
      </w:r>
      <w:r>
        <w:rPr>
          <w:rFonts w:ascii="Times New Roman" w:hAnsi="Times New Roman" w:cs="Times New Roman"/>
          <w:sz w:val="24"/>
          <w:szCs w:val="24"/>
        </w:rPr>
        <w:t xml:space="preserve"> resultados apresentados nesse artigo </w:t>
      </w:r>
      <w:r w:rsidR="00493FF2">
        <w:rPr>
          <w:rFonts w:ascii="Times New Roman" w:hAnsi="Times New Roman" w:cs="Times New Roman"/>
          <w:sz w:val="24"/>
          <w:szCs w:val="24"/>
        </w:rPr>
        <w:t>ao mesmo tempo em que</w:t>
      </w:r>
      <w:r>
        <w:rPr>
          <w:rFonts w:ascii="Times New Roman" w:hAnsi="Times New Roman" w:cs="Times New Roman"/>
          <w:sz w:val="24"/>
          <w:szCs w:val="24"/>
        </w:rPr>
        <w:t xml:space="preserve"> sinalizam para um futuro positivo, com menores níveis de criminalidade violenta no país, por outro lado, impõem uma necessidade de urgência para políticas efetivas a favor da juventude. Cerqueira e Moura (2014) apresentaram evid</w:t>
      </w:r>
      <w:r w:rsidR="00A16A52">
        <w:rPr>
          <w:rFonts w:ascii="Times New Roman" w:hAnsi="Times New Roman" w:cs="Times New Roman"/>
          <w:sz w:val="24"/>
          <w:szCs w:val="24"/>
        </w:rPr>
        <w:t xml:space="preserve">ências que </w:t>
      </w:r>
      <w:r>
        <w:rPr>
          <w:rFonts w:ascii="Times New Roman" w:hAnsi="Times New Roman" w:cs="Times New Roman"/>
          <w:sz w:val="24"/>
          <w:szCs w:val="24"/>
        </w:rPr>
        <w:t>o aumento de oportunidades no mercado de</w:t>
      </w:r>
      <w:r w:rsidR="00A16A52">
        <w:rPr>
          <w:rFonts w:ascii="Times New Roman" w:hAnsi="Times New Roman" w:cs="Times New Roman"/>
          <w:sz w:val="24"/>
          <w:szCs w:val="24"/>
        </w:rPr>
        <w:t xml:space="preserve"> trabalho para jovens, bem como a manutenção desses indivíduos na escola são eficazes instrumentos para diminuir a criminalidade violenta</w:t>
      </w:r>
      <w:r w:rsidR="00C742C1">
        <w:rPr>
          <w:rFonts w:ascii="Times New Roman" w:hAnsi="Times New Roman" w:cs="Times New Roman"/>
          <w:sz w:val="24"/>
          <w:szCs w:val="24"/>
        </w:rPr>
        <w:t>, o que ajudaria a reforçar o fator demográfico</w:t>
      </w:r>
      <w:r w:rsidR="00A16A52">
        <w:rPr>
          <w:rFonts w:ascii="Times New Roman" w:hAnsi="Times New Roman" w:cs="Times New Roman"/>
          <w:sz w:val="24"/>
          <w:szCs w:val="24"/>
        </w:rPr>
        <w:t>. Portanto, investir seriamente na juventude além de ser o caminho mais curto</w:t>
      </w:r>
      <w:r w:rsidR="002E48B9">
        <w:rPr>
          <w:rFonts w:ascii="Times New Roman" w:hAnsi="Times New Roman" w:cs="Times New Roman"/>
          <w:sz w:val="24"/>
          <w:szCs w:val="24"/>
        </w:rPr>
        <w:t xml:space="preserve"> e seguro</w:t>
      </w:r>
      <w:r w:rsidR="00A16A52">
        <w:rPr>
          <w:rFonts w:ascii="Times New Roman" w:hAnsi="Times New Roman" w:cs="Times New Roman"/>
          <w:sz w:val="24"/>
          <w:szCs w:val="24"/>
        </w:rPr>
        <w:t xml:space="preserve"> para a paz é o que garantirá o futuro da nação. </w:t>
      </w:r>
      <w:r>
        <w:rPr>
          <w:rFonts w:ascii="Times New Roman" w:hAnsi="Times New Roman" w:cs="Times New Roman"/>
          <w:sz w:val="24"/>
          <w:szCs w:val="24"/>
        </w:rPr>
        <w:t>A escolha tem que ser feita agora. Não resta mais tempo.</w:t>
      </w:r>
    </w:p>
    <w:p w:rsidR="0090518C" w:rsidRDefault="0090518C" w:rsidP="002121CC">
      <w:pPr>
        <w:spacing w:line="360" w:lineRule="auto"/>
        <w:jc w:val="both"/>
        <w:rPr>
          <w:rFonts w:ascii="Times New Roman" w:hAnsi="Times New Roman" w:cs="Times New Roman"/>
          <w:b/>
          <w:sz w:val="24"/>
          <w:szCs w:val="24"/>
        </w:rPr>
      </w:pPr>
    </w:p>
    <w:p w:rsidR="0090518C" w:rsidRDefault="0090518C" w:rsidP="004C56D2">
      <w:pPr>
        <w:spacing w:line="360" w:lineRule="auto"/>
        <w:rPr>
          <w:rFonts w:ascii="Times New Roman" w:hAnsi="Times New Roman" w:cs="Times New Roman"/>
          <w:b/>
          <w:sz w:val="24"/>
          <w:szCs w:val="24"/>
        </w:rPr>
      </w:pPr>
    </w:p>
    <w:p w:rsidR="0090518C" w:rsidRDefault="0090518C" w:rsidP="004C56D2">
      <w:pPr>
        <w:spacing w:line="360" w:lineRule="auto"/>
        <w:rPr>
          <w:rFonts w:ascii="Times New Roman" w:hAnsi="Times New Roman" w:cs="Times New Roman"/>
          <w:b/>
          <w:sz w:val="24"/>
          <w:szCs w:val="24"/>
        </w:rPr>
      </w:pPr>
    </w:p>
    <w:p w:rsidR="0090518C" w:rsidRDefault="0090518C" w:rsidP="004C56D2">
      <w:pPr>
        <w:spacing w:line="360" w:lineRule="auto"/>
        <w:rPr>
          <w:rFonts w:ascii="Times New Roman" w:hAnsi="Times New Roman" w:cs="Times New Roman"/>
          <w:b/>
          <w:sz w:val="24"/>
          <w:szCs w:val="24"/>
        </w:rPr>
      </w:pPr>
    </w:p>
    <w:p w:rsidR="0090518C" w:rsidRDefault="0090518C" w:rsidP="004C56D2">
      <w:pPr>
        <w:spacing w:line="360" w:lineRule="auto"/>
        <w:rPr>
          <w:rFonts w:ascii="Times New Roman" w:hAnsi="Times New Roman" w:cs="Times New Roman"/>
          <w:b/>
          <w:sz w:val="24"/>
          <w:szCs w:val="24"/>
        </w:rPr>
      </w:pPr>
    </w:p>
    <w:p w:rsidR="0090518C" w:rsidRDefault="0090518C" w:rsidP="004C56D2">
      <w:pPr>
        <w:spacing w:line="360" w:lineRule="auto"/>
        <w:rPr>
          <w:rFonts w:ascii="Times New Roman" w:hAnsi="Times New Roman" w:cs="Times New Roman"/>
          <w:b/>
          <w:sz w:val="24"/>
          <w:szCs w:val="24"/>
        </w:rPr>
      </w:pPr>
    </w:p>
    <w:p w:rsidR="0090518C" w:rsidRDefault="0090518C" w:rsidP="004C56D2">
      <w:pPr>
        <w:spacing w:line="360" w:lineRule="auto"/>
        <w:rPr>
          <w:rFonts w:ascii="Times New Roman" w:hAnsi="Times New Roman" w:cs="Times New Roman"/>
          <w:b/>
          <w:sz w:val="24"/>
          <w:szCs w:val="24"/>
        </w:rPr>
      </w:pPr>
    </w:p>
    <w:p w:rsidR="00AD225F" w:rsidRPr="0052544A" w:rsidRDefault="0052544A" w:rsidP="0052544A">
      <w:pPr>
        <w:pStyle w:val="PargrafodaLista"/>
        <w:numPr>
          <w:ilvl w:val="0"/>
          <w:numId w:val="1"/>
        </w:numPr>
        <w:spacing w:line="360" w:lineRule="auto"/>
        <w:rPr>
          <w:rFonts w:ascii="Times New Roman" w:hAnsi="Times New Roman" w:cs="Times New Roman"/>
          <w:b/>
          <w:sz w:val="24"/>
          <w:szCs w:val="24"/>
        </w:rPr>
      </w:pPr>
      <w:r w:rsidRPr="0052544A">
        <w:rPr>
          <w:rFonts w:ascii="Times New Roman" w:hAnsi="Times New Roman" w:cs="Times New Roman"/>
          <w:b/>
          <w:sz w:val="24"/>
          <w:szCs w:val="24"/>
        </w:rPr>
        <w:lastRenderedPageBreak/>
        <w:t>REFERÊNCIA BIBLIOGRÁFICA</w:t>
      </w:r>
    </w:p>
    <w:p w:rsidR="004C56D2" w:rsidRDefault="00A62C27" w:rsidP="004C56D2">
      <w:pPr>
        <w:spacing w:line="360" w:lineRule="auto"/>
        <w:jc w:val="both"/>
        <w:rPr>
          <w:rFonts w:ascii="Times New Roman" w:hAnsi="Times New Roman" w:cs="Times New Roman"/>
          <w:sz w:val="24"/>
          <w:szCs w:val="24"/>
        </w:rPr>
      </w:pPr>
      <w:r w:rsidRPr="004C56D2">
        <w:rPr>
          <w:rFonts w:ascii="Times New Roman" w:hAnsi="Times New Roman" w:cs="Times New Roman"/>
          <w:sz w:val="24"/>
          <w:szCs w:val="24"/>
        </w:rPr>
        <w:t>Cerqueira, D. Moura, R. L. de (2014b). Oportunidades para o Jovem no Mercado de Trabalho e Taxa de Homicídios.</w:t>
      </w:r>
    </w:p>
    <w:p w:rsidR="00277F40" w:rsidRPr="00277F40" w:rsidRDefault="00277F40" w:rsidP="00277F40">
      <w:pPr>
        <w:spacing w:line="360" w:lineRule="auto"/>
        <w:jc w:val="both"/>
        <w:rPr>
          <w:rFonts w:ascii="Times New Roman" w:hAnsi="Times New Roman" w:cs="Times New Roman"/>
          <w:sz w:val="24"/>
          <w:szCs w:val="24"/>
        </w:rPr>
      </w:pPr>
      <w:r w:rsidRPr="00277F40">
        <w:rPr>
          <w:rFonts w:ascii="Times New Roman" w:hAnsi="Times New Roman" w:cs="Times New Roman"/>
          <w:sz w:val="24"/>
          <w:szCs w:val="24"/>
        </w:rPr>
        <w:t xml:space="preserve">Cerqueira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w:t>
      </w:r>
      <w:r w:rsidRPr="00277F40">
        <w:rPr>
          <w:rFonts w:ascii="Times New Roman" w:hAnsi="Times New Roman" w:cs="Times New Roman"/>
          <w:sz w:val="24"/>
          <w:szCs w:val="24"/>
        </w:rPr>
        <w:t xml:space="preserve">Coelho </w:t>
      </w:r>
      <w:r>
        <w:rPr>
          <w:rFonts w:ascii="Times New Roman" w:hAnsi="Times New Roman" w:cs="Times New Roman"/>
          <w:sz w:val="24"/>
          <w:szCs w:val="24"/>
        </w:rPr>
        <w:t xml:space="preserve"> D., Morais, D., Matos, M., Pinto Junior, J.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sidRPr="00277F40">
        <w:rPr>
          <w:rFonts w:ascii="Times New Roman" w:hAnsi="Times New Roman" w:cs="Times New Roman"/>
          <w:sz w:val="24"/>
          <w:szCs w:val="24"/>
        </w:rPr>
        <w:t>Medeiros</w:t>
      </w:r>
      <w:r>
        <w:rPr>
          <w:rFonts w:ascii="Times New Roman" w:hAnsi="Times New Roman" w:cs="Times New Roman"/>
          <w:sz w:val="24"/>
          <w:szCs w:val="24"/>
        </w:rPr>
        <w:t xml:space="preserve">, M. (2013) </w:t>
      </w:r>
      <w:r w:rsidRPr="00277F40">
        <w:rPr>
          <w:rFonts w:ascii="Times New Roman" w:hAnsi="Times New Roman" w:cs="Times New Roman"/>
          <w:sz w:val="24"/>
          <w:szCs w:val="24"/>
        </w:rPr>
        <w:t xml:space="preserve">A Singular Dinâmica Territorial </w:t>
      </w:r>
      <w:r>
        <w:rPr>
          <w:rFonts w:ascii="Times New Roman" w:hAnsi="Times New Roman" w:cs="Times New Roman"/>
          <w:sz w:val="24"/>
          <w:szCs w:val="24"/>
        </w:rPr>
        <w:t>d</w:t>
      </w:r>
      <w:r w:rsidRPr="00277F40">
        <w:rPr>
          <w:rFonts w:ascii="Times New Roman" w:hAnsi="Times New Roman" w:cs="Times New Roman"/>
          <w:sz w:val="24"/>
          <w:szCs w:val="24"/>
        </w:rPr>
        <w:t xml:space="preserve">os Homicídios </w:t>
      </w:r>
      <w:r>
        <w:rPr>
          <w:rFonts w:ascii="Times New Roman" w:hAnsi="Times New Roman" w:cs="Times New Roman"/>
          <w:sz w:val="24"/>
          <w:szCs w:val="24"/>
        </w:rPr>
        <w:t>n</w:t>
      </w:r>
      <w:r w:rsidRPr="00277F40">
        <w:rPr>
          <w:rFonts w:ascii="Times New Roman" w:hAnsi="Times New Roman" w:cs="Times New Roman"/>
          <w:sz w:val="24"/>
          <w:szCs w:val="24"/>
        </w:rPr>
        <w:t xml:space="preserve">o Brasil </w:t>
      </w:r>
      <w:r>
        <w:rPr>
          <w:rFonts w:ascii="Times New Roman" w:hAnsi="Times New Roman" w:cs="Times New Roman"/>
          <w:sz w:val="24"/>
          <w:szCs w:val="24"/>
        </w:rPr>
        <w:t>n</w:t>
      </w:r>
      <w:r w:rsidRPr="00277F40">
        <w:rPr>
          <w:rFonts w:ascii="Times New Roman" w:hAnsi="Times New Roman" w:cs="Times New Roman"/>
          <w:sz w:val="24"/>
          <w:szCs w:val="24"/>
        </w:rPr>
        <w:t>os Anos 2000</w:t>
      </w:r>
      <w:r>
        <w:rPr>
          <w:rFonts w:ascii="Times New Roman" w:hAnsi="Times New Roman" w:cs="Times New Roman"/>
          <w:sz w:val="24"/>
          <w:szCs w:val="24"/>
        </w:rPr>
        <w:t>. In Brasil em Desenvolvimento 2013 – Estado, Planejamento e Políticas Públicas. IPEA. Brasília – DF.</w:t>
      </w:r>
    </w:p>
    <w:p w:rsidR="00277F40" w:rsidRPr="00277F40" w:rsidRDefault="00277F40" w:rsidP="00277F40">
      <w:pPr>
        <w:spacing w:after="0" w:line="360" w:lineRule="auto"/>
        <w:jc w:val="both"/>
        <w:rPr>
          <w:rFonts w:ascii="Times New Roman" w:hAnsi="Times New Roman" w:cs="Times New Roman"/>
          <w:sz w:val="24"/>
          <w:szCs w:val="24"/>
        </w:rPr>
      </w:pPr>
      <w:r w:rsidRPr="00277F40">
        <w:rPr>
          <w:rFonts w:ascii="Times New Roman" w:hAnsi="Times New Roman" w:cs="Times New Roman"/>
          <w:sz w:val="24"/>
          <w:szCs w:val="24"/>
        </w:rPr>
        <w:t>C</w:t>
      </w:r>
      <w:r>
        <w:rPr>
          <w:rFonts w:ascii="Times New Roman" w:hAnsi="Times New Roman" w:cs="Times New Roman"/>
          <w:sz w:val="24"/>
          <w:szCs w:val="24"/>
        </w:rPr>
        <w:t>erqueira</w:t>
      </w:r>
      <w:r w:rsidRPr="00277F40">
        <w:rPr>
          <w:rFonts w:ascii="Times New Roman" w:hAnsi="Times New Roman" w:cs="Times New Roman"/>
          <w:sz w:val="24"/>
          <w:szCs w:val="24"/>
        </w:rPr>
        <w:t xml:space="preserve">, </w:t>
      </w:r>
      <w:proofErr w:type="gramStart"/>
      <w:r w:rsidRPr="00277F40">
        <w:rPr>
          <w:rFonts w:ascii="Times New Roman" w:hAnsi="Times New Roman" w:cs="Times New Roman"/>
          <w:sz w:val="24"/>
          <w:szCs w:val="24"/>
        </w:rPr>
        <w:t>D.</w:t>
      </w:r>
      <w:proofErr w:type="gramEnd"/>
      <w:r>
        <w:rPr>
          <w:rFonts w:ascii="Times New Roman" w:hAnsi="Times New Roman" w:cs="Times New Roman"/>
          <w:sz w:val="24"/>
          <w:szCs w:val="24"/>
        </w:rPr>
        <w:t xml:space="preserve"> (2010)</w:t>
      </w:r>
      <w:r w:rsidRPr="00277F40">
        <w:rPr>
          <w:rFonts w:ascii="Times New Roman" w:hAnsi="Times New Roman" w:cs="Times New Roman"/>
          <w:sz w:val="24"/>
          <w:szCs w:val="24"/>
        </w:rPr>
        <w:t xml:space="preserve"> Causas e consequências do crime no Brasil. Tese (Doutorado) – </w:t>
      </w:r>
    </w:p>
    <w:p w:rsidR="00277F40" w:rsidRDefault="00277F40" w:rsidP="00277F40">
      <w:pPr>
        <w:spacing w:after="0" w:line="360" w:lineRule="auto"/>
        <w:jc w:val="both"/>
        <w:rPr>
          <w:rFonts w:ascii="Times New Roman" w:hAnsi="Times New Roman" w:cs="Times New Roman"/>
          <w:sz w:val="24"/>
          <w:szCs w:val="24"/>
        </w:rPr>
      </w:pPr>
      <w:r w:rsidRPr="00277F40">
        <w:rPr>
          <w:rFonts w:ascii="Times New Roman" w:hAnsi="Times New Roman" w:cs="Times New Roman"/>
          <w:sz w:val="24"/>
          <w:szCs w:val="24"/>
        </w:rPr>
        <w:t>Pontifícia Universidade Católica, Departamento de Economia, Rio de Janeiro, 2010</w:t>
      </w:r>
      <w:r>
        <w:rPr>
          <w:rFonts w:ascii="Times New Roman" w:hAnsi="Times New Roman" w:cs="Times New Roman"/>
          <w:sz w:val="24"/>
          <w:szCs w:val="24"/>
        </w:rPr>
        <w:t>.</w:t>
      </w:r>
    </w:p>
    <w:p w:rsidR="00EF4B4E" w:rsidRDefault="00EF4B4E" w:rsidP="00EF4B4E">
      <w:pPr>
        <w:spacing w:after="0" w:line="360" w:lineRule="auto"/>
        <w:jc w:val="both"/>
        <w:rPr>
          <w:rFonts w:ascii="Times New Roman" w:hAnsi="Times New Roman" w:cs="Times New Roman"/>
          <w:sz w:val="24"/>
          <w:szCs w:val="24"/>
        </w:rPr>
      </w:pPr>
    </w:p>
    <w:p w:rsidR="00EF4B4E" w:rsidRDefault="00EF4B4E" w:rsidP="00EF4B4E">
      <w:pPr>
        <w:spacing w:after="0" w:line="360" w:lineRule="auto"/>
        <w:jc w:val="both"/>
        <w:rPr>
          <w:rFonts w:ascii="Times New Roman" w:hAnsi="Times New Roman" w:cs="Times New Roman"/>
          <w:sz w:val="24"/>
          <w:szCs w:val="24"/>
          <w:lang w:val="en-US"/>
        </w:rPr>
      </w:pPr>
      <w:r w:rsidRPr="004C56D2">
        <w:rPr>
          <w:rFonts w:ascii="Times New Roman" w:hAnsi="Times New Roman" w:cs="Times New Roman"/>
          <w:sz w:val="24"/>
          <w:szCs w:val="24"/>
        </w:rPr>
        <w:t xml:space="preserve">De Mello, J.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Pr>
          <w:rFonts w:ascii="Times New Roman" w:hAnsi="Times New Roman" w:cs="Times New Roman"/>
          <w:sz w:val="26"/>
          <w:szCs w:val="26"/>
        </w:rPr>
        <w:t>Schneider, A.</w:t>
      </w:r>
      <w:r w:rsidRPr="004C56D2">
        <w:rPr>
          <w:rFonts w:ascii="Times New Roman" w:hAnsi="Times New Roman" w:cs="Times New Roman"/>
          <w:sz w:val="24"/>
          <w:szCs w:val="24"/>
        </w:rPr>
        <w:t xml:space="preserve"> (2010). </w:t>
      </w:r>
      <w:r w:rsidRPr="00EF4B4E">
        <w:rPr>
          <w:rFonts w:ascii="Times New Roman" w:hAnsi="Times New Roman" w:cs="Times New Roman"/>
          <w:sz w:val="24"/>
          <w:szCs w:val="24"/>
          <w:lang w:val="en-US"/>
        </w:rPr>
        <w:t xml:space="preserve">Age Structure Explaining a Large Shift in Homicides: The Case of the State of São Paulo, </w:t>
      </w:r>
      <w:hyperlink r:id="rId14" w:tgtFrame="_blank" w:history="1">
        <w:r>
          <w:rPr>
            <w:rFonts w:ascii="Times New Roman" w:hAnsi="Times New Roman" w:cs="Times New Roman"/>
            <w:sz w:val="24"/>
            <w:szCs w:val="24"/>
            <w:lang w:val="en-US"/>
          </w:rPr>
          <w:t>Working Paper Series No. 54</w:t>
        </w:r>
        <w:r w:rsidRPr="00EF4B4E">
          <w:rPr>
            <w:rFonts w:ascii="Times New Roman" w:hAnsi="Times New Roman" w:cs="Times New Roman"/>
            <w:sz w:val="24"/>
            <w:szCs w:val="24"/>
            <w:lang w:val="en-US"/>
          </w:rPr>
          <w:t>9</w:t>
        </w:r>
      </w:hyperlink>
      <w:r w:rsidRPr="00EF4B4E">
        <w:rPr>
          <w:rFonts w:ascii="Times New Roman" w:hAnsi="Times New Roman" w:cs="Times New Roman"/>
          <w:sz w:val="24"/>
          <w:szCs w:val="24"/>
          <w:lang w:val="en-US"/>
        </w:rPr>
        <w:t xml:space="preserve">, </w:t>
      </w:r>
      <w:proofErr w:type="spellStart"/>
      <w:r w:rsidRPr="00EF4B4E">
        <w:rPr>
          <w:rFonts w:ascii="Times New Roman" w:hAnsi="Times New Roman" w:cs="Times New Roman"/>
          <w:sz w:val="24"/>
          <w:szCs w:val="24"/>
          <w:lang w:val="en-US"/>
        </w:rPr>
        <w:t>Departamento</w:t>
      </w:r>
      <w:proofErr w:type="spellEnd"/>
      <w:r w:rsidRPr="00EF4B4E">
        <w:rPr>
          <w:rFonts w:ascii="Times New Roman" w:hAnsi="Times New Roman" w:cs="Times New Roman"/>
          <w:sz w:val="24"/>
          <w:szCs w:val="24"/>
          <w:lang w:val="en-US"/>
        </w:rPr>
        <w:t xml:space="preserve"> de Economia, PUC-Rio.</w:t>
      </w:r>
    </w:p>
    <w:p w:rsidR="00277F40" w:rsidRPr="00EF4B4E" w:rsidRDefault="00277F40" w:rsidP="00277F40">
      <w:pPr>
        <w:spacing w:after="0" w:line="360" w:lineRule="auto"/>
        <w:jc w:val="both"/>
        <w:rPr>
          <w:rFonts w:ascii="Times New Roman" w:hAnsi="Times New Roman" w:cs="Times New Roman"/>
          <w:sz w:val="24"/>
          <w:szCs w:val="24"/>
          <w:lang w:val="en-US"/>
        </w:rPr>
      </w:pPr>
    </w:p>
    <w:p w:rsidR="00277F40" w:rsidRDefault="00277F40" w:rsidP="00277F40">
      <w:pPr>
        <w:spacing w:after="0" w:line="360" w:lineRule="auto"/>
        <w:jc w:val="both"/>
        <w:rPr>
          <w:rFonts w:ascii="Times New Roman" w:hAnsi="Times New Roman"/>
          <w:bCs/>
          <w:sz w:val="24"/>
          <w:szCs w:val="24"/>
          <w:lang w:val="en-US"/>
        </w:rPr>
      </w:pPr>
      <w:proofErr w:type="gramStart"/>
      <w:r w:rsidRPr="00BB5F10">
        <w:rPr>
          <w:rFonts w:ascii="Times New Roman" w:hAnsi="Times New Roman"/>
          <w:bCs/>
          <w:sz w:val="24"/>
          <w:szCs w:val="24"/>
          <w:lang w:val="en-US"/>
        </w:rPr>
        <w:t>Flood-Page, C., Campbell, S. Harrington, V. &amp; Miller, J. (2000).</w:t>
      </w:r>
      <w:proofErr w:type="gramEnd"/>
      <w:r w:rsidRPr="00BB5F10">
        <w:rPr>
          <w:rFonts w:ascii="Times New Roman" w:hAnsi="Times New Roman"/>
          <w:bCs/>
          <w:sz w:val="24"/>
          <w:szCs w:val="24"/>
          <w:lang w:val="en-US"/>
        </w:rPr>
        <w:t xml:space="preserve"> Youth Crime: Findings from 1998/99 Youth Lifestyles Survey. Home </w:t>
      </w:r>
      <w:proofErr w:type="gramStart"/>
      <w:r w:rsidRPr="00BB5F10">
        <w:rPr>
          <w:rFonts w:ascii="Times New Roman" w:hAnsi="Times New Roman"/>
          <w:bCs/>
          <w:sz w:val="24"/>
          <w:szCs w:val="24"/>
          <w:lang w:val="en-US"/>
        </w:rPr>
        <w:t>Office  Research</w:t>
      </w:r>
      <w:proofErr w:type="gramEnd"/>
      <w:r w:rsidRPr="00BB5F10">
        <w:rPr>
          <w:rFonts w:ascii="Times New Roman" w:hAnsi="Times New Roman"/>
          <w:bCs/>
          <w:sz w:val="24"/>
          <w:szCs w:val="24"/>
          <w:lang w:val="en-US"/>
        </w:rPr>
        <w:t xml:space="preserve"> Study 209. </w:t>
      </w:r>
      <w:proofErr w:type="gramStart"/>
      <w:r w:rsidRPr="00BB5F10">
        <w:rPr>
          <w:rFonts w:ascii="Times New Roman" w:hAnsi="Times New Roman"/>
          <w:bCs/>
          <w:sz w:val="24"/>
          <w:szCs w:val="24"/>
          <w:lang w:val="en-US"/>
        </w:rPr>
        <w:t>Home Office Resea</w:t>
      </w:r>
      <w:r>
        <w:rPr>
          <w:rFonts w:ascii="Times New Roman" w:hAnsi="Times New Roman"/>
          <w:bCs/>
          <w:sz w:val="24"/>
          <w:szCs w:val="24"/>
          <w:lang w:val="en-US"/>
        </w:rPr>
        <w:t xml:space="preserve">rch, Development and Statistics </w:t>
      </w:r>
      <w:r w:rsidRPr="00BB5F10">
        <w:rPr>
          <w:rFonts w:ascii="Times New Roman" w:hAnsi="Times New Roman"/>
          <w:bCs/>
          <w:sz w:val="24"/>
          <w:szCs w:val="24"/>
          <w:lang w:val="en-US"/>
        </w:rPr>
        <w:t>Directorate Crime and Criminal Justice Unit.</w:t>
      </w:r>
      <w:proofErr w:type="gramEnd"/>
    </w:p>
    <w:p w:rsidR="00277F40" w:rsidRPr="00277F40" w:rsidRDefault="00277F40" w:rsidP="00277F40">
      <w:pPr>
        <w:spacing w:after="0" w:line="360" w:lineRule="auto"/>
        <w:jc w:val="both"/>
        <w:rPr>
          <w:rFonts w:ascii="Times New Roman" w:hAnsi="Times New Roman" w:cs="Times New Roman"/>
          <w:sz w:val="24"/>
          <w:szCs w:val="24"/>
          <w:lang w:val="en-US"/>
        </w:rPr>
      </w:pPr>
    </w:p>
    <w:p w:rsidR="00FD3E64" w:rsidRDefault="005E3FD8" w:rsidP="00FD3E64">
      <w:pPr>
        <w:spacing w:line="360" w:lineRule="auto"/>
        <w:jc w:val="both"/>
        <w:rPr>
          <w:rFonts w:ascii="Times New Roman" w:hAnsi="Times New Roman" w:cs="Times New Roman"/>
          <w:sz w:val="24"/>
          <w:szCs w:val="24"/>
          <w:lang w:val="en-US"/>
        </w:rPr>
      </w:pPr>
      <w:r w:rsidRPr="005E3FD8">
        <w:rPr>
          <w:rFonts w:ascii="Times New Roman" w:hAnsi="Times New Roman" w:cs="Times New Roman"/>
          <w:sz w:val="24"/>
          <w:szCs w:val="24"/>
          <w:lang w:val="en-US"/>
        </w:rPr>
        <w:t>Fox</w:t>
      </w:r>
      <w:r w:rsidR="00FD3E64" w:rsidRPr="005E3FD8">
        <w:rPr>
          <w:rFonts w:ascii="Times New Roman" w:hAnsi="Times New Roman" w:cs="Times New Roman"/>
          <w:sz w:val="24"/>
          <w:szCs w:val="24"/>
          <w:lang w:val="en-US"/>
        </w:rPr>
        <w:t xml:space="preserve">, J. </w:t>
      </w:r>
      <w:r w:rsidR="00D678CD">
        <w:rPr>
          <w:rFonts w:ascii="Times New Roman" w:hAnsi="Times New Roman" w:cs="Times New Roman"/>
          <w:sz w:val="24"/>
          <w:szCs w:val="24"/>
          <w:lang w:val="en-US"/>
        </w:rPr>
        <w:t xml:space="preserve">(2000). </w:t>
      </w:r>
      <w:r w:rsidR="00FD3E64" w:rsidRPr="005E3FD8">
        <w:rPr>
          <w:rFonts w:ascii="Times New Roman" w:hAnsi="Times New Roman" w:cs="Times New Roman"/>
          <w:sz w:val="24"/>
          <w:szCs w:val="24"/>
          <w:lang w:val="en-US"/>
        </w:rPr>
        <w:t>Demographics and U.S. Homicide,</w:t>
      </w:r>
      <w:r>
        <w:rPr>
          <w:rFonts w:ascii="Times New Roman" w:hAnsi="Times New Roman" w:cs="Times New Roman"/>
          <w:sz w:val="24"/>
          <w:szCs w:val="24"/>
          <w:lang w:val="en-US"/>
        </w:rPr>
        <w:t xml:space="preserve"> I</w:t>
      </w:r>
      <w:r w:rsidR="00FD3E64" w:rsidRPr="005E3FD8">
        <w:rPr>
          <w:rFonts w:ascii="Times New Roman" w:hAnsi="Times New Roman" w:cs="Times New Roman"/>
          <w:sz w:val="24"/>
          <w:szCs w:val="24"/>
          <w:lang w:val="en-US"/>
        </w:rPr>
        <w:t>n</w:t>
      </w:r>
      <w:r>
        <w:rPr>
          <w:rFonts w:ascii="Times New Roman" w:hAnsi="Times New Roman" w:cs="Times New Roman"/>
          <w:sz w:val="24"/>
          <w:szCs w:val="24"/>
          <w:lang w:val="en-US"/>
        </w:rPr>
        <w:t>:</w:t>
      </w:r>
      <w:r w:rsidR="00FD3E64" w:rsidRPr="005E3FD8">
        <w:rPr>
          <w:rFonts w:ascii="Times New Roman" w:hAnsi="Times New Roman" w:cs="Times New Roman"/>
          <w:sz w:val="24"/>
          <w:szCs w:val="24"/>
          <w:lang w:val="en-US"/>
        </w:rPr>
        <w:t xml:space="preserve"> </w:t>
      </w:r>
      <w:r w:rsidR="00FD3E64" w:rsidRPr="005E3FD8">
        <w:rPr>
          <w:rFonts w:ascii="Times New Roman" w:hAnsi="Times New Roman" w:cs="Times New Roman"/>
          <w:i/>
          <w:sz w:val="24"/>
          <w:szCs w:val="24"/>
          <w:lang w:val="en-US"/>
        </w:rPr>
        <w:t>The Crime Drop in America</w:t>
      </w:r>
      <w:r w:rsidR="00FD3E64" w:rsidRPr="005E3F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212F8" w:rsidRPr="00F212F8">
        <w:rPr>
          <w:rFonts w:ascii="Times New Roman" w:hAnsi="Times New Roman" w:cs="Times New Roman"/>
          <w:sz w:val="24"/>
          <w:szCs w:val="24"/>
          <w:lang w:val="en-US"/>
        </w:rPr>
        <w:t>Blu</w:t>
      </w:r>
      <w:r w:rsidR="00F212F8">
        <w:rPr>
          <w:rFonts w:ascii="Times New Roman" w:hAnsi="Times New Roman" w:cs="Times New Roman"/>
          <w:sz w:val="24"/>
          <w:szCs w:val="24"/>
          <w:lang w:val="en-US"/>
        </w:rPr>
        <w:t xml:space="preserve">mstein and </w:t>
      </w:r>
      <w:proofErr w:type="spellStart"/>
      <w:r w:rsidR="00F212F8">
        <w:rPr>
          <w:rFonts w:ascii="Times New Roman" w:hAnsi="Times New Roman" w:cs="Times New Roman"/>
          <w:sz w:val="24"/>
          <w:szCs w:val="24"/>
          <w:lang w:val="en-US"/>
        </w:rPr>
        <w:t>Wallman</w:t>
      </w:r>
      <w:proofErr w:type="spellEnd"/>
      <w:r w:rsidR="00FD3E64" w:rsidRPr="005E3FD8">
        <w:rPr>
          <w:rFonts w:ascii="Times New Roman" w:hAnsi="Times New Roman" w:cs="Times New Roman"/>
          <w:sz w:val="24"/>
          <w:szCs w:val="24"/>
          <w:lang w:val="en-US"/>
        </w:rPr>
        <w:t xml:space="preserve">, </w:t>
      </w:r>
      <w:proofErr w:type="spellStart"/>
      <w:proofErr w:type="gramStart"/>
      <w:r w:rsidR="00FD3E64" w:rsidRPr="005E3FD8">
        <w:rPr>
          <w:rFonts w:ascii="Times New Roman" w:hAnsi="Times New Roman" w:cs="Times New Roman"/>
          <w:sz w:val="24"/>
          <w:szCs w:val="24"/>
          <w:lang w:val="en-US"/>
        </w:rPr>
        <w:t>eds</w:t>
      </w:r>
      <w:proofErr w:type="spellEnd"/>
      <w:proofErr w:type="gramEnd"/>
      <w:r w:rsidR="00FD3E64" w:rsidRPr="005E3FD8">
        <w:rPr>
          <w:rFonts w:ascii="Times New Roman" w:hAnsi="Times New Roman" w:cs="Times New Roman"/>
          <w:sz w:val="24"/>
          <w:szCs w:val="24"/>
          <w:lang w:val="en-US"/>
        </w:rPr>
        <w:t>, Cambridge: Cambridge University Press, 2000.</w:t>
      </w:r>
    </w:p>
    <w:p w:rsidR="00D678CD" w:rsidRPr="00D678CD" w:rsidRDefault="00D678CD" w:rsidP="00FD3E64">
      <w:pPr>
        <w:spacing w:line="360" w:lineRule="auto"/>
        <w:jc w:val="both"/>
        <w:rPr>
          <w:rFonts w:ascii="Times New Roman" w:hAnsi="Times New Roman" w:cs="Times New Roman"/>
          <w:sz w:val="24"/>
          <w:szCs w:val="24"/>
          <w:lang w:val="en-US"/>
        </w:rPr>
      </w:pPr>
      <w:r w:rsidRPr="00D678CD">
        <w:rPr>
          <w:rFonts w:ascii="Times New Roman" w:hAnsi="Times New Roman" w:cs="Times New Roman"/>
          <w:sz w:val="24"/>
          <w:szCs w:val="24"/>
        </w:rPr>
        <w:t xml:space="preserve">Fox, J. </w:t>
      </w:r>
      <w:proofErr w:type="gramStart"/>
      <w:r w:rsidRPr="00D678CD">
        <w:rPr>
          <w:rFonts w:ascii="Times New Roman" w:hAnsi="Times New Roman" w:cs="Times New Roman"/>
          <w:sz w:val="24"/>
          <w:szCs w:val="24"/>
        </w:rPr>
        <w:t>e</w:t>
      </w:r>
      <w:proofErr w:type="gramEnd"/>
      <w:r w:rsidRPr="00D678CD">
        <w:rPr>
          <w:rFonts w:ascii="Times New Roman" w:hAnsi="Times New Roman" w:cs="Times New Roman"/>
          <w:sz w:val="24"/>
          <w:szCs w:val="24"/>
        </w:rPr>
        <w:t xml:space="preserve"> </w:t>
      </w:r>
      <w:proofErr w:type="spellStart"/>
      <w:r w:rsidRPr="00D678CD">
        <w:rPr>
          <w:rFonts w:ascii="Times New Roman" w:hAnsi="Times New Roman" w:cs="Times New Roman"/>
          <w:sz w:val="24"/>
          <w:szCs w:val="24"/>
        </w:rPr>
        <w:t>Zawitz</w:t>
      </w:r>
      <w:proofErr w:type="spellEnd"/>
      <w:r w:rsidRPr="00D678CD">
        <w:rPr>
          <w:rFonts w:ascii="Times New Roman" w:hAnsi="Times New Roman" w:cs="Times New Roman"/>
          <w:sz w:val="24"/>
          <w:szCs w:val="24"/>
        </w:rPr>
        <w:t>, M. (2010)</w:t>
      </w:r>
      <w:r>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Homicide Trends in t</w:t>
      </w:r>
      <w:r w:rsidRPr="00D678CD">
        <w:rPr>
          <w:rFonts w:ascii="Times New Roman" w:hAnsi="Times New Roman" w:cs="Times New Roman"/>
          <w:sz w:val="24"/>
          <w:szCs w:val="24"/>
          <w:lang w:val="en-US"/>
        </w:rPr>
        <w:t>he United States.</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Bureau of Justice Statistics (BJS).</w:t>
      </w:r>
      <w:proofErr w:type="gramEnd"/>
    </w:p>
    <w:p w:rsidR="00763B7D" w:rsidRDefault="00763B7D" w:rsidP="00763B7D">
      <w:pPr>
        <w:spacing w:line="360" w:lineRule="auto"/>
        <w:jc w:val="both"/>
        <w:rPr>
          <w:rFonts w:ascii="Times New Roman" w:hAnsi="Times New Roman" w:cs="Times New Roman"/>
          <w:sz w:val="24"/>
          <w:szCs w:val="24"/>
          <w:lang w:val="en-US"/>
        </w:rPr>
      </w:pPr>
      <w:proofErr w:type="gramStart"/>
      <w:r w:rsidRPr="00D678CD">
        <w:rPr>
          <w:rFonts w:ascii="Times New Roman" w:hAnsi="Times New Roman" w:cs="Times New Roman"/>
          <w:sz w:val="24"/>
          <w:szCs w:val="24"/>
          <w:lang w:val="en-US"/>
        </w:rPr>
        <w:t xml:space="preserve">Glaeser E. e </w:t>
      </w:r>
      <w:proofErr w:type="spellStart"/>
      <w:r w:rsidRPr="00D678CD">
        <w:rPr>
          <w:rFonts w:ascii="Times New Roman" w:hAnsi="Times New Roman" w:cs="Times New Roman"/>
          <w:sz w:val="24"/>
          <w:szCs w:val="24"/>
          <w:lang w:val="en-US"/>
        </w:rPr>
        <w:t>Sacerdote</w:t>
      </w:r>
      <w:proofErr w:type="spellEnd"/>
      <w:r w:rsidRPr="00D678CD">
        <w:rPr>
          <w:rFonts w:ascii="Times New Roman" w:hAnsi="Times New Roman" w:cs="Times New Roman"/>
          <w:sz w:val="24"/>
          <w:szCs w:val="24"/>
          <w:lang w:val="en-US"/>
        </w:rPr>
        <w:t>, B. (1999).</w:t>
      </w:r>
      <w:proofErr w:type="gramEnd"/>
      <w:r w:rsidRPr="00D678CD">
        <w:rPr>
          <w:rFonts w:ascii="Times New Roman" w:hAnsi="Times New Roman" w:cs="Times New Roman"/>
          <w:sz w:val="24"/>
          <w:szCs w:val="24"/>
          <w:lang w:val="en-US"/>
        </w:rPr>
        <w:t xml:space="preserve"> </w:t>
      </w:r>
      <w:r w:rsidRPr="00004F83">
        <w:rPr>
          <w:rFonts w:ascii="Times New Roman" w:hAnsi="Times New Roman" w:cs="Times New Roman"/>
          <w:sz w:val="24"/>
          <w:szCs w:val="24"/>
          <w:lang w:val="en-US"/>
        </w:rPr>
        <w:t>Why Is There More Crime in Cities?</w:t>
      </w:r>
      <w:r w:rsidR="00277F40">
        <w:rPr>
          <w:rFonts w:ascii="Times New Roman" w:hAnsi="Times New Roman" w:cs="Times New Roman"/>
          <w:sz w:val="24"/>
          <w:szCs w:val="24"/>
          <w:lang w:val="en-US"/>
        </w:rPr>
        <w:t xml:space="preserve"> </w:t>
      </w:r>
      <w:proofErr w:type="gramStart"/>
      <w:r w:rsidRPr="00004F83">
        <w:rPr>
          <w:rFonts w:ascii="Times New Roman" w:hAnsi="Times New Roman" w:cs="Times New Roman"/>
          <w:sz w:val="24"/>
          <w:szCs w:val="24"/>
          <w:lang w:val="en-US"/>
        </w:rPr>
        <w:t>Journal of Political Economy, 1999, vol. 107, no. 6, pt. 2.</w:t>
      </w:r>
      <w:proofErr w:type="gramEnd"/>
    </w:p>
    <w:p w:rsidR="005B6046" w:rsidRDefault="005B6046" w:rsidP="005B6046">
      <w:pPr>
        <w:spacing w:line="360" w:lineRule="auto"/>
        <w:jc w:val="both"/>
        <w:rPr>
          <w:rFonts w:ascii="Times New Roman" w:hAnsi="Times New Roman" w:cs="Times New Roman"/>
          <w:sz w:val="24"/>
          <w:szCs w:val="24"/>
          <w:lang w:val="en-US"/>
        </w:rPr>
      </w:pPr>
      <w:proofErr w:type="gramStart"/>
      <w:r w:rsidRPr="00EF7734">
        <w:rPr>
          <w:rFonts w:ascii="Times New Roman" w:hAnsi="Times New Roman" w:cs="Times New Roman"/>
          <w:sz w:val="24"/>
          <w:szCs w:val="24"/>
          <w:lang w:val="en-US"/>
        </w:rPr>
        <w:t>Gould, E. D.; Weinberg, B. A.; Mustard, D. B. (2002).</w:t>
      </w:r>
      <w:proofErr w:type="gramEnd"/>
      <w:r w:rsidRPr="00EF7734">
        <w:rPr>
          <w:rFonts w:ascii="Times New Roman" w:hAnsi="Times New Roman" w:cs="Times New Roman"/>
          <w:sz w:val="24"/>
          <w:szCs w:val="24"/>
          <w:lang w:val="en-US"/>
        </w:rPr>
        <w:t xml:space="preserve"> Crime Rates and Labor Market Opportunities in </w:t>
      </w:r>
      <w:proofErr w:type="gramStart"/>
      <w:r w:rsidRPr="00EF7734">
        <w:rPr>
          <w:rFonts w:ascii="Times New Roman" w:hAnsi="Times New Roman" w:cs="Times New Roman"/>
          <w:sz w:val="24"/>
          <w:szCs w:val="24"/>
          <w:lang w:val="en-US"/>
        </w:rPr>
        <w:t>The</w:t>
      </w:r>
      <w:proofErr w:type="gramEnd"/>
      <w:r w:rsidRPr="00EF7734">
        <w:rPr>
          <w:rFonts w:ascii="Times New Roman" w:hAnsi="Times New Roman" w:cs="Times New Roman"/>
          <w:sz w:val="24"/>
          <w:szCs w:val="24"/>
          <w:lang w:val="en-US"/>
        </w:rPr>
        <w:t xml:space="preserve"> United States: 1979 – 1997. </w:t>
      </w:r>
      <w:r w:rsidRPr="000E1B2D">
        <w:rPr>
          <w:rFonts w:ascii="Times New Roman" w:hAnsi="Times New Roman" w:cs="Times New Roman"/>
          <w:sz w:val="24"/>
          <w:szCs w:val="24"/>
          <w:lang w:val="en-US"/>
        </w:rPr>
        <w:t xml:space="preserve">The Review of Economics and Statistics, 84(1): 45-61. </w:t>
      </w:r>
    </w:p>
    <w:p w:rsidR="00277F40" w:rsidRPr="00004F83" w:rsidRDefault="00277F40" w:rsidP="00763B7D">
      <w:pPr>
        <w:spacing w:line="360" w:lineRule="auto"/>
        <w:jc w:val="both"/>
        <w:rPr>
          <w:rFonts w:ascii="Times New Roman" w:hAnsi="Times New Roman" w:cs="Times New Roman"/>
          <w:sz w:val="24"/>
          <w:szCs w:val="24"/>
          <w:lang w:val="en-US"/>
        </w:rPr>
      </w:pPr>
      <w:proofErr w:type="gramStart"/>
      <w:r w:rsidRPr="00BB5F10">
        <w:rPr>
          <w:rFonts w:ascii="Times New Roman" w:hAnsi="Times New Roman"/>
          <w:bCs/>
          <w:sz w:val="24"/>
          <w:szCs w:val="24"/>
        </w:rPr>
        <w:t>G</w:t>
      </w:r>
      <w:r>
        <w:rPr>
          <w:rFonts w:ascii="Times New Roman" w:hAnsi="Times New Roman"/>
          <w:bCs/>
          <w:sz w:val="24"/>
          <w:szCs w:val="24"/>
        </w:rPr>
        <w:t>raham</w:t>
      </w:r>
      <w:r w:rsidRPr="00BB5F10">
        <w:rPr>
          <w:rFonts w:ascii="Times New Roman" w:hAnsi="Times New Roman"/>
          <w:bCs/>
          <w:sz w:val="24"/>
          <w:szCs w:val="24"/>
        </w:rPr>
        <w:t xml:space="preserve"> ,</w:t>
      </w:r>
      <w:proofErr w:type="gramEnd"/>
      <w:r w:rsidRPr="00BB5F10">
        <w:rPr>
          <w:rFonts w:ascii="Times New Roman" w:hAnsi="Times New Roman"/>
          <w:bCs/>
          <w:sz w:val="24"/>
          <w:szCs w:val="24"/>
        </w:rPr>
        <w:t xml:space="preserve"> J. </w:t>
      </w:r>
      <w:proofErr w:type="gramStart"/>
      <w:r w:rsidRPr="00BB5F10">
        <w:rPr>
          <w:rFonts w:ascii="Times New Roman" w:hAnsi="Times New Roman"/>
          <w:bCs/>
          <w:sz w:val="24"/>
          <w:szCs w:val="24"/>
        </w:rPr>
        <w:t>e</w:t>
      </w:r>
      <w:proofErr w:type="gramEnd"/>
      <w:r w:rsidRPr="00BB5F10">
        <w:rPr>
          <w:rFonts w:ascii="Times New Roman" w:hAnsi="Times New Roman"/>
          <w:bCs/>
          <w:sz w:val="24"/>
          <w:szCs w:val="24"/>
        </w:rPr>
        <w:t xml:space="preserve"> </w:t>
      </w:r>
      <w:proofErr w:type="spellStart"/>
      <w:r w:rsidRPr="00BB5F10">
        <w:rPr>
          <w:rFonts w:ascii="Times New Roman" w:hAnsi="Times New Roman"/>
          <w:bCs/>
          <w:sz w:val="24"/>
          <w:szCs w:val="24"/>
        </w:rPr>
        <w:t>B</w:t>
      </w:r>
      <w:r>
        <w:rPr>
          <w:rFonts w:ascii="Times New Roman" w:hAnsi="Times New Roman"/>
          <w:bCs/>
          <w:sz w:val="24"/>
          <w:szCs w:val="24"/>
        </w:rPr>
        <w:t>owling</w:t>
      </w:r>
      <w:proofErr w:type="spellEnd"/>
      <w:r w:rsidRPr="00BB5F10">
        <w:rPr>
          <w:rFonts w:ascii="Times New Roman" w:hAnsi="Times New Roman"/>
          <w:bCs/>
          <w:sz w:val="24"/>
          <w:szCs w:val="24"/>
        </w:rPr>
        <w:t xml:space="preserve">, B. (1995). </w:t>
      </w:r>
      <w:proofErr w:type="gramStart"/>
      <w:r w:rsidRPr="00BB5F10">
        <w:rPr>
          <w:rFonts w:ascii="Times New Roman" w:hAnsi="Times New Roman"/>
          <w:bCs/>
          <w:sz w:val="24"/>
          <w:szCs w:val="24"/>
          <w:lang w:val="en-US"/>
        </w:rPr>
        <w:t>Young People and Crime.</w:t>
      </w:r>
      <w:proofErr w:type="gramEnd"/>
      <w:r w:rsidRPr="00BB5F10">
        <w:rPr>
          <w:rFonts w:ascii="Times New Roman" w:hAnsi="Times New Roman"/>
          <w:bCs/>
          <w:sz w:val="24"/>
          <w:szCs w:val="24"/>
          <w:lang w:val="en-US"/>
        </w:rPr>
        <w:t xml:space="preserve"> Great Britain</w:t>
      </w:r>
      <w:r>
        <w:rPr>
          <w:rFonts w:ascii="Times New Roman" w:hAnsi="Times New Roman"/>
          <w:bCs/>
          <w:sz w:val="24"/>
          <w:szCs w:val="24"/>
          <w:lang w:val="en-US"/>
        </w:rPr>
        <w:t>.</w:t>
      </w:r>
      <w:r w:rsidRPr="00BB5F10">
        <w:rPr>
          <w:rFonts w:ascii="Times New Roman" w:hAnsi="Times New Roman"/>
          <w:bCs/>
          <w:sz w:val="24"/>
          <w:szCs w:val="24"/>
          <w:lang w:val="en-US"/>
        </w:rPr>
        <w:t xml:space="preserve"> </w:t>
      </w:r>
      <w:proofErr w:type="gramStart"/>
      <w:r w:rsidRPr="00BB5F10">
        <w:rPr>
          <w:rFonts w:ascii="Times New Roman" w:hAnsi="Times New Roman"/>
          <w:bCs/>
          <w:sz w:val="24"/>
          <w:szCs w:val="24"/>
          <w:lang w:val="en-US"/>
        </w:rPr>
        <w:t>Home Office.</w:t>
      </w:r>
      <w:proofErr w:type="gramEnd"/>
      <w:r w:rsidRPr="00BB5F10">
        <w:rPr>
          <w:rFonts w:ascii="Times New Roman" w:hAnsi="Times New Roman"/>
          <w:bCs/>
          <w:sz w:val="24"/>
          <w:szCs w:val="24"/>
          <w:lang w:val="en-US"/>
        </w:rPr>
        <w:t xml:space="preserve"> Research and statistics Dept. United Kingdom</w:t>
      </w:r>
    </w:p>
    <w:p w:rsidR="00EF4B4E" w:rsidRPr="00EF4B4E" w:rsidRDefault="00EF4B4E" w:rsidP="00EF4B4E">
      <w:pPr>
        <w:spacing w:after="0" w:line="360" w:lineRule="auto"/>
        <w:jc w:val="both"/>
        <w:rPr>
          <w:rFonts w:ascii="Times New Roman" w:hAnsi="Times New Roman" w:cs="Times New Roman"/>
          <w:sz w:val="24"/>
          <w:szCs w:val="24"/>
          <w:lang w:val="en-US"/>
        </w:rPr>
      </w:pPr>
      <w:proofErr w:type="spellStart"/>
      <w:r w:rsidRPr="00EF4B4E">
        <w:rPr>
          <w:rFonts w:ascii="Times New Roman" w:hAnsi="Times New Roman" w:cs="Times New Roman"/>
          <w:sz w:val="24"/>
          <w:szCs w:val="24"/>
          <w:lang w:val="en-US"/>
        </w:rPr>
        <w:lastRenderedPageBreak/>
        <w:t>Hunnicutt</w:t>
      </w:r>
      <w:proofErr w:type="spellEnd"/>
      <w:r w:rsidRPr="00EF4B4E">
        <w:rPr>
          <w:rFonts w:ascii="Times New Roman" w:hAnsi="Times New Roman" w:cs="Times New Roman"/>
          <w:sz w:val="24"/>
          <w:szCs w:val="24"/>
          <w:lang w:val="en-US"/>
        </w:rPr>
        <w:t xml:space="preserve">, G. (2004). Dross-National Homicide Victimization: Age and </w:t>
      </w:r>
    </w:p>
    <w:p w:rsidR="00EF4B4E" w:rsidRPr="00EF4B4E" w:rsidRDefault="00EF4B4E" w:rsidP="00EF4B4E">
      <w:pPr>
        <w:spacing w:after="0" w:line="360" w:lineRule="auto"/>
        <w:jc w:val="both"/>
        <w:rPr>
          <w:rFonts w:ascii="Times New Roman" w:hAnsi="Times New Roman" w:cs="Times New Roman"/>
          <w:sz w:val="24"/>
          <w:szCs w:val="24"/>
          <w:lang w:val="en-US"/>
        </w:rPr>
      </w:pPr>
      <w:r w:rsidRPr="00EF4B4E">
        <w:rPr>
          <w:rFonts w:ascii="Times New Roman" w:hAnsi="Times New Roman" w:cs="Times New Roman"/>
          <w:sz w:val="24"/>
          <w:szCs w:val="24"/>
          <w:lang w:val="en-US"/>
        </w:rPr>
        <w:t xml:space="preserve">Gender Specific Risk Factors. University of North Carolina at Greensboro </w:t>
      </w:r>
    </w:p>
    <w:p w:rsidR="00EF4B4E" w:rsidRDefault="00EF4B4E" w:rsidP="00EF4B4E">
      <w:pPr>
        <w:spacing w:after="0" w:line="360" w:lineRule="auto"/>
        <w:jc w:val="both"/>
        <w:rPr>
          <w:rFonts w:ascii="Times New Roman" w:hAnsi="Times New Roman" w:cs="Times New Roman"/>
          <w:sz w:val="24"/>
          <w:szCs w:val="24"/>
          <w:lang w:val="en-US"/>
        </w:rPr>
      </w:pPr>
      <w:r w:rsidRPr="00EF4B4E">
        <w:rPr>
          <w:rFonts w:ascii="Times New Roman" w:hAnsi="Times New Roman" w:cs="Times New Roman"/>
          <w:sz w:val="24"/>
          <w:szCs w:val="24"/>
          <w:lang w:val="en-US"/>
        </w:rPr>
        <w:t>(</w:t>
      </w:r>
      <w:proofErr w:type="gramStart"/>
      <w:r w:rsidRPr="00EF4B4E">
        <w:rPr>
          <w:rFonts w:ascii="Times New Roman" w:hAnsi="Times New Roman" w:cs="Times New Roman"/>
          <w:sz w:val="24"/>
          <w:szCs w:val="24"/>
          <w:lang w:val="en-US"/>
        </w:rPr>
        <w:t>mimeo</w:t>
      </w:r>
      <w:proofErr w:type="gramEnd"/>
      <w:r w:rsidRPr="00EF4B4E">
        <w:rPr>
          <w:rFonts w:ascii="Times New Roman" w:hAnsi="Times New Roman" w:cs="Times New Roman"/>
          <w:sz w:val="24"/>
          <w:szCs w:val="24"/>
          <w:lang w:val="en-US"/>
        </w:rPr>
        <w:t>)</w:t>
      </w:r>
    </w:p>
    <w:p w:rsidR="00EF4B4E" w:rsidRDefault="00EF4B4E" w:rsidP="00EF4B4E">
      <w:pPr>
        <w:spacing w:after="0" w:line="360" w:lineRule="auto"/>
        <w:jc w:val="both"/>
        <w:rPr>
          <w:rFonts w:ascii="Times New Roman" w:hAnsi="Times New Roman" w:cs="Times New Roman"/>
          <w:sz w:val="24"/>
          <w:szCs w:val="24"/>
          <w:lang w:val="en-US"/>
        </w:rPr>
      </w:pPr>
    </w:p>
    <w:p w:rsidR="00EF4B4E" w:rsidRPr="00EF4B4E" w:rsidRDefault="00EF4B4E" w:rsidP="00EF4B4E">
      <w:pPr>
        <w:spacing w:after="0" w:line="360" w:lineRule="auto"/>
        <w:jc w:val="both"/>
        <w:rPr>
          <w:rFonts w:ascii="Times New Roman" w:hAnsi="Times New Roman" w:cs="Times New Roman"/>
          <w:sz w:val="24"/>
          <w:szCs w:val="24"/>
          <w:lang w:val="en-US"/>
        </w:rPr>
      </w:pPr>
      <w:proofErr w:type="spellStart"/>
      <w:r w:rsidRPr="00EF4B4E">
        <w:rPr>
          <w:rFonts w:ascii="Times New Roman" w:hAnsi="Times New Roman" w:cs="Times New Roman"/>
          <w:sz w:val="24"/>
          <w:szCs w:val="24"/>
          <w:lang w:val="en-US"/>
        </w:rPr>
        <w:t>Legge</w:t>
      </w:r>
      <w:proofErr w:type="spellEnd"/>
      <w:r w:rsidRPr="00EF4B4E">
        <w:rPr>
          <w:rFonts w:ascii="Times New Roman" w:hAnsi="Times New Roman" w:cs="Times New Roman"/>
          <w:sz w:val="24"/>
          <w:szCs w:val="24"/>
          <w:lang w:val="en-US"/>
        </w:rPr>
        <w:t>, S. (2008</w:t>
      </w:r>
      <w:proofErr w:type="gramStart"/>
      <w:r w:rsidRPr="00EF4B4E">
        <w:rPr>
          <w:rFonts w:ascii="Times New Roman" w:hAnsi="Times New Roman" w:cs="Times New Roman"/>
          <w:sz w:val="24"/>
          <w:szCs w:val="24"/>
          <w:lang w:val="en-US"/>
        </w:rPr>
        <w:t>) .</w:t>
      </w:r>
      <w:proofErr w:type="gramEnd"/>
      <w:r w:rsidRPr="00EF4B4E">
        <w:rPr>
          <w:rFonts w:ascii="Times New Roman" w:hAnsi="Times New Roman" w:cs="Times New Roman"/>
          <w:sz w:val="24"/>
          <w:szCs w:val="24"/>
          <w:lang w:val="en-US"/>
        </w:rPr>
        <w:t xml:space="preserve"> Youth and Violence: Phenomena and International Data. New </w:t>
      </w:r>
    </w:p>
    <w:p w:rsidR="00EF4B4E" w:rsidRPr="004A7A0A" w:rsidRDefault="00EF4B4E" w:rsidP="00EF4B4E">
      <w:pPr>
        <w:spacing w:after="0" w:line="360" w:lineRule="auto"/>
        <w:jc w:val="both"/>
        <w:rPr>
          <w:rFonts w:ascii="Times New Roman" w:hAnsi="Times New Roman" w:cs="Times New Roman"/>
          <w:sz w:val="24"/>
          <w:szCs w:val="24"/>
        </w:rPr>
      </w:pPr>
      <w:r w:rsidRPr="00EF4B4E">
        <w:rPr>
          <w:rFonts w:ascii="Times New Roman" w:hAnsi="Times New Roman" w:cs="Times New Roman"/>
          <w:sz w:val="24"/>
          <w:szCs w:val="24"/>
          <w:lang w:val="en-US"/>
        </w:rPr>
        <w:t xml:space="preserve">Directions for Youth Development, No 119, Fall 2008. </w:t>
      </w:r>
      <w:proofErr w:type="spellStart"/>
      <w:r w:rsidRPr="004A7A0A">
        <w:rPr>
          <w:rFonts w:ascii="Times New Roman" w:hAnsi="Times New Roman" w:cs="Times New Roman"/>
          <w:sz w:val="24"/>
          <w:szCs w:val="24"/>
        </w:rPr>
        <w:t>Wiley</w:t>
      </w:r>
      <w:proofErr w:type="spellEnd"/>
      <w:r w:rsidRPr="004A7A0A">
        <w:rPr>
          <w:rFonts w:ascii="Times New Roman" w:hAnsi="Times New Roman" w:cs="Times New Roman"/>
          <w:sz w:val="24"/>
          <w:szCs w:val="24"/>
        </w:rPr>
        <w:t xml:space="preserve"> </w:t>
      </w:r>
      <w:proofErr w:type="spellStart"/>
      <w:r w:rsidRPr="004A7A0A">
        <w:rPr>
          <w:rFonts w:ascii="Times New Roman" w:hAnsi="Times New Roman" w:cs="Times New Roman"/>
          <w:sz w:val="24"/>
          <w:szCs w:val="24"/>
        </w:rPr>
        <w:t>Periodicals</w:t>
      </w:r>
      <w:proofErr w:type="spellEnd"/>
      <w:r w:rsidRPr="004A7A0A">
        <w:rPr>
          <w:rFonts w:ascii="Times New Roman" w:hAnsi="Times New Roman" w:cs="Times New Roman"/>
          <w:sz w:val="24"/>
          <w:szCs w:val="24"/>
        </w:rPr>
        <w:t>, Inc.</w:t>
      </w:r>
    </w:p>
    <w:p w:rsidR="00D678CD" w:rsidRPr="004A7A0A" w:rsidRDefault="00D678CD" w:rsidP="00EF4B4E">
      <w:pPr>
        <w:spacing w:after="0" w:line="360" w:lineRule="auto"/>
        <w:jc w:val="both"/>
        <w:rPr>
          <w:rFonts w:ascii="Times New Roman" w:hAnsi="Times New Roman" w:cs="Times New Roman"/>
          <w:sz w:val="24"/>
          <w:szCs w:val="24"/>
        </w:rPr>
      </w:pPr>
    </w:p>
    <w:p w:rsidR="00EF4B4E" w:rsidRDefault="00EF4B4E" w:rsidP="00EF4B4E">
      <w:pPr>
        <w:spacing w:after="0" w:line="360" w:lineRule="auto"/>
        <w:jc w:val="both"/>
        <w:rPr>
          <w:rFonts w:ascii="Times New Roman" w:hAnsi="Times New Roman" w:cs="Times New Roman"/>
          <w:sz w:val="24"/>
          <w:szCs w:val="24"/>
        </w:rPr>
      </w:pPr>
      <w:r w:rsidRPr="00EF4B4E">
        <w:rPr>
          <w:rFonts w:ascii="Times New Roman" w:hAnsi="Times New Roman" w:cs="Times New Roman"/>
          <w:sz w:val="24"/>
          <w:szCs w:val="24"/>
        </w:rPr>
        <w:t xml:space="preserve">Neri, M., Barros, R., Grosner, </w:t>
      </w:r>
      <w:proofErr w:type="gramStart"/>
      <w:r w:rsidRPr="00EF4B4E">
        <w:rPr>
          <w:rFonts w:ascii="Times New Roman" w:hAnsi="Times New Roman" w:cs="Times New Roman"/>
          <w:sz w:val="24"/>
          <w:szCs w:val="24"/>
        </w:rPr>
        <w:t>D.</w:t>
      </w:r>
      <w:proofErr w:type="gramEnd"/>
      <w:r w:rsidRPr="00EF4B4E">
        <w:rPr>
          <w:rFonts w:ascii="Times New Roman" w:hAnsi="Times New Roman" w:cs="Times New Roman"/>
          <w:sz w:val="24"/>
          <w:szCs w:val="24"/>
        </w:rPr>
        <w:t>,</w:t>
      </w:r>
      <w:r>
        <w:rPr>
          <w:rFonts w:ascii="Times New Roman" w:hAnsi="Times New Roman" w:cs="Times New Roman"/>
          <w:sz w:val="24"/>
          <w:szCs w:val="24"/>
        </w:rPr>
        <w:t xml:space="preserve"> Mendonça, R., Mascarenhas, A. </w:t>
      </w:r>
      <w:proofErr w:type="spellStart"/>
      <w:r>
        <w:rPr>
          <w:rFonts w:ascii="Times New Roman" w:hAnsi="Times New Roman" w:cs="Times New Roman"/>
          <w:sz w:val="24"/>
          <w:szCs w:val="24"/>
        </w:rPr>
        <w:t>Rosalen</w:t>
      </w:r>
      <w:proofErr w:type="spellEnd"/>
      <w:r>
        <w:rPr>
          <w:rFonts w:ascii="Times New Roman" w:hAnsi="Times New Roman" w:cs="Times New Roman"/>
          <w:sz w:val="24"/>
          <w:szCs w:val="24"/>
        </w:rPr>
        <w:t>, A. e Franco, S. (2013)</w:t>
      </w:r>
      <w:r w:rsidR="00D678CD">
        <w:rPr>
          <w:rFonts w:ascii="Times New Roman" w:hAnsi="Times New Roman" w:cs="Times New Roman"/>
          <w:sz w:val="24"/>
          <w:szCs w:val="24"/>
        </w:rPr>
        <w:t xml:space="preserve">. Juventude Levada em Conta – Demografia. Secretaria de Assuntos Estratégicos. Brasília – DF. (disponível em </w:t>
      </w:r>
      <w:hyperlink r:id="rId15" w:history="1">
        <w:r w:rsidR="00D678CD" w:rsidRPr="001E3824">
          <w:rPr>
            <w:rStyle w:val="Hyperlink"/>
            <w:rFonts w:ascii="Times New Roman" w:hAnsi="Times New Roman" w:cs="Times New Roman"/>
            <w:sz w:val="24"/>
            <w:szCs w:val="24"/>
          </w:rPr>
          <w:t>http://www.sae.gov.br/site/wp-content/uploads/Juventude-Levada-em-Conta.pdf</w:t>
        </w:r>
      </w:hyperlink>
      <w:r w:rsidR="00D678CD">
        <w:rPr>
          <w:rFonts w:ascii="Times New Roman" w:hAnsi="Times New Roman" w:cs="Times New Roman"/>
          <w:sz w:val="24"/>
          <w:szCs w:val="24"/>
        </w:rPr>
        <w:t>).</w:t>
      </w:r>
    </w:p>
    <w:p w:rsidR="00D678CD" w:rsidRPr="00EF4B4E" w:rsidRDefault="00D678CD" w:rsidP="00EF4B4E">
      <w:pPr>
        <w:spacing w:after="0" w:line="360" w:lineRule="auto"/>
        <w:jc w:val="both"/>
        <w:rPr>
          <w:rFonts w:ascii="Times New Roman" w:hAnsi="Times New Roman" w:cs="Times New Roman"/>
          <w:sz w:val="24"/>
          <w:szCs w:val="24"/>
        </w:rPr>
      </w:pPr>
    </w:p>
    <w:p w:rsidR="005E3FD8" w:rsidRDefault="005E3FD8" w:rsidP="005E3FD8">
      <w:pPr>
        <w:spacing w:line="360" w:lineRule="auto"/>
        <w:jc w:val="both"/>
        <w:rPr>
          <w:rFonts w:ascii="Times New Roman" w:hAnsi="Times New Roman" w:cs="Times New Roman"/>
          <w:sz w:val="24"/>
          <w:szCs w:val="24"/>
          <w:lang w:val="en-US"/>
        </w:rPr>
      </w:pPr>
      <w:r w:rsidRPr="00192D8D">
        <w:rPr>
          <w:rFonts w:ascii="Times New Roman" w:hAnsi="Times New Roman" w:cs="Times New Roman"/>
          <w:sz w:val="24"/>
          <w:szCs w:val="24"/>
          <w:lang w:val="en-US"/>
        </w:rPr>
        <w:t xml:space="preserve">Rosenfeld, R., Patterns in Adult Homicides: 1980-1995, In: </w:t>
      </w:r>
      <w:r w:rsidRPr="00192D8D">
        <w:rPr>
          <w:rFonts w:ascii="Times New Roman" w:hAnsi="Times New Roman" w:cs="Times New Roman"/>
          <w:i/>
          <w:sz w:val="24"/>
          <w:szCs w:val="24"/>
          <w:lang w:val="en-US"/>
        </w:rPr>
        <w:t>The Crime Drop in</w:t>
      </w:r>
      <w:r w:rsidR="00450A6A" w:rsidRPr="00192D8D">
        <w:rPr>
          <w:rFonts w:ascii="Times New Roman" w:hAnsi="Times New Roman" w:cs="Times New Roman"/>
          <w:i/>
          <w:sz w:val="24"/>
          <w:szCs w:val="24"/>
          <w:lang w:val="en-US"/>
        </w:rPr>
        <w:t xml:space="preserve"> </w:t>
      </w:r>
      <w:r w:rsidRPr="00192D8D">
        <w:rPr>
          <w:rFonts w:ascii="Times New Roman" w:hAnsi="Times New Roman" w:cs="Times New Roman"/>
          <w:i/>
          <w:sz w:val="24"/>
          <w:szCs w:val="24"/>
          <w:lang w:val="en-US"/>
        </w:rPr>
        <w:t>America</w:t>
      </w:r>
      <w:r w:rsidRPr="00192D8D">
        <w:rPr>
          <w:rFonts w:ascii="Times New Roman" w:hAnsi="Times New Roman" w:cs="Times New Roman"/>
          <w:sz w:val="24"/>
          <w:szCs w:val="24"/>
          <w:lang w:val="en-US"/>
        </w:rPr>
        <w:t>, B</w:t>
      </w:r>
      <w:r w:rsidR="00F212F8" w:rsidRPr="00192D8D">
        <w:rPr>
          <w:rFonts w:ascii="Times New Roman" w:hAnsi="Times New Roman" w:cs="Times New Roman"/>
          <w:sz w:val="24"/>
          <w:szCs w:val="24"/>
          <w:lang w:val="en-US"/>
        </w:rPr>
        <w:t xml:space="preserve">lumstein and </w:t>
      </w:r>
      <w:proofErr w:type="spellStart"/>
      <w:r w:rsidR="00F212F8" w:rsidRPr="00192D8D">
        <w:rPr>
          <w:rFonts w:ascii="Times New Roman" w:hAnsi="Times New Roman" w:cs="Times New Roman"/>
          <w:sz w:val="24"/>
          <w:szCs w:val="24"/>
          <w:lang w:val="en-US"/>
        </w:rPr>
        <w:t>Wallman</w:t>
      </w:r>
      <w:proofErr w:type="spellEnd"/>
      <w:r w:rsidRPr="00192D8D">
        <w:rPr>
          <w:rFonts w:ascii="Times New Roman" w:hAnsi="Times New Roman" w:cs="Times New Roman"/>
          <w:sz w:val="24"/>
          <w:szCs w:val="24"/>
          <w:lang w:val="en-US"/>
        </w:rPr>
        <w:t xml:space="preserve">, eds., Cambridge: </w:t>
      </w:r>
      <w:r w:rsidRPr="00F212F8">
        <w:rPr>
          <w:rFonts w:ascii="Times New Roman" w:hAnsi="Times New Roman" w:cs="Times New Roman"/>
          <w:sz w:val="24"/>
          <w:szCs w:val="24"/>
          <w:lang w:val="en-US"/>
        </w:rPr>
        <w:t>Cambridge University</w:t>
      </w:r>
      <w:r w:rsidR="00F62DF6">
        <w:rPr>
          <w:rFonts w:ascii="Times New Roman" w:hAnsi="Times New Roman" w:cs="Times New Roman"/>
          <w:sz w:val="24"/>
          <w:szCs w:val="24"/>
          <w:lang w:val="en-US"/>
        </w:rPr>
        <w:t xml:space="preserve"> </w:t>
      </w:r>
      <w:r w:rsidRPr="00F62DF6">
        <w:rPr>
          <w:rFonts w:ascii="Times New Roman" w:hAnsi="Times New Roman" w:cs="Times New Roman"/>
          <w:sz w:val="24"/>
          <w:szCs w:val="24"/>
          <w:lang w:val="en-US"/>
        </w:rPr>
        <w:t>Press, 2000.</w:t>
      </w:r>
    </w:p>
    <w:p w:rsidR="00277F40" w:rsidRDefault="00277F40" w:rsidP="00277F40">
      <w:pPr>
        <w:pStyle w:val="NormalWeb"/>
        <w:spacing w:before="0" w:beforeAutospacing="0" w:after="0" w:afterAutospacing="0"/>
        <w:jc w:val="both"/>
        <w:rPr>
          <w:highlight w:val="yellow"/>
        </w:rPr>
      </w:pPr>
      <w:proofErr w:type="gramStart"/>
      <w:r>
        <w:t xml:space="preserve">Sutherland, E. H. (1973) [1942], “Development of the Theory”, </w:t>
      </w:r>
      <w:r>
        <w:rPr>
          <w:i/>
          <w:iCs/>
        </w:rPr>
        <w:t>in</w:t>
      </w:r>
      <w:r>
        <w:t xml:space="preserve"> K. </w:t>
      </w:r>
      <w:proofErr w:type="spellStart"/>
      <w:r>
        <w:t>Schuessler</w:t>
      </w:r>
      <w:proofErr w:type="spellEnd"/>
      <w:r>
        <w:t xml:space="preserve"> (ed.), </w:t>
      </w:r>
      <w:r>
        <w:rPr>
          <w:i/>
        </w:rPr>
        <w:t>Edwin Sutherland on Analyzing Crime</w:t>
      </w:r>
      <w:r>
        <w:t>.</w:t>
      </w:r>
      <w:proofErr w:type="gramEnd"/>
      <w:r>
        <w:t xml:space="preserve"> Chicago, IL: Chicago University Press, pp. 30-41.</w:t>
      </w:r>
    </w:p>
    <w:p w:rsidR="00277F40" w:rsidRDefault="00277F40" w:rsidP="00277F40">
      <w:pPr>
        <w:spacing w:after="0" w:line="240" w:lineRule="auto"/>
        <w:jc w:val="both"/>
        <w:rPr>
          <w:rFonts w:ascii="Times New Roman" w:hAnsi="Times New Roman"/>
          <w:bCs/>
          <w:sz w:val="24"/>
          <w:szCs w:val="24"/>
          <w:lang w:val="en-US"/>
        </w:rPr>
      </w:pPr>
    </w:p>
    <w:p w:rsidR="00277F40" w:rsidRPr="00E41C9B" w:rsidRDefault="00277F40" w:rsidP="00277F40">
      <w:pPr>
        <w:spacing w:after="0" w:line="240" w:lineRule="auto"/>
        <w:jc w:val="both"/>
        <w:rPr>
          <w:rFonts w:ascii="Times New Roman" w:hAnsi="Times New Roman"/>
          <w:sz w:val="24"/>
          <w:szCs w:val="24"/>
          <w:lang w:val="en-US"/>
        </w:rPr>
      </w:pPr>
      <w:proofErr w:type="spellStart"/>
      <w:r w:rsidRPr="00E41C9B">
        <w:rPr>
          <w:rFonts w:ascii="Times New Roman" w:hAnsi="Times New Roman"/>
          <w:bCs/>
          <w:sz w:val="24"/>
          <w:szCs w:val="24"/>
          <w:lang w:val="en-US"/>
        </w:rPr>
        <w:t>Thorneberry</w:t>
      </w:r>
      <w:proofErr w:type="spellEnd"/>
      <w:r w:rsidRPr="00E41C9B">
        <w:rPr>
          <w:rFonts w:ascii="Times New Roman" w:hAnsi="Times New Roman"/>
          <w:bCs/>
          <w:sz w:val="24"/>
          <w:szCs w:val="24"/>
          <w:lang w:val="en-US"/>
        </w:rPr>
        <w:t>, T. P. (1996), “Empirical Support for Interactional Theory: A Review of the Literature”, in J. D. Hawkins (ed.), Some Current Theories of Crime and Deviance. New York, Cambridge University Press, pp. 198-235.</w:t>
      </w:r>
    </w:p>
    <w:p w:rsidR="00277F40" w:rsidRDefault="00277F40" w:rsidP="005E3FD8">
      <w:pPr>
        <w:spacing w:line="360" w:lineRule="auto"/>
        <w:jc w:val="both"/>
        <w:rPr>
          <w:rFonts w:ascii="Times New Roman" w:hAnsi="Times New Roman" w:cs="Times New Roman"/>
          <w:sz w:val="24"/>
          <w:szCs w:val="24"/>
          <w:lang w:val="en-US"/>
        </w:rPr>
      </w:pPr>
    </w:p>
    <w:p w:rsidR="005B6046" w:rsidRDefault="005B6046" w:rsidP="005E3FD8">
      <w:pPr>
        <w:spacing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Trussler</w:t>
      </w:r>
      <w:proofErr w:type="spellEnd"/>
      <w:r>
        <w:rPr>
          <w:rFonts w:ascii="Times New Roman" w:hAnsi="Times New Roman" w:cs="Times New Roman"/>
          <w:sz w:val="24"/>
          <w:szCs w:val="24"/>
          <w:lang w:val="en-US"/>
        </w:rPr>
        <w:t>, T. (2012).</w:t>
      </w:r>
      <w:proofErr w:type="gramEnd"/>
      <w:r>
        <w:rPr>
          <w:rFonts w:ascii="Times New Roman" w:hAnsi="Times New Roman" w:cs="Times New Roman"/>
          <w:sz w:val="24"/>
          <w:szCs w:val="24"/>
          <w:lang w:val="en-US"/>
        </w:rPr>
        <w:t xml:space="preserve"> “Demographics and Homicide in Canada: A Fixed-Effects Analysis of the Role of Young Males on Changing Homicide Rates”. Western Criminology Review 13(1): 53-67.</w:t>
      </w:r>
    </w:p>
    <w:p w:rsidR="0052544A" w:rsidRDefault="00881188" w:rsidP="004C56D2">
      <w:pPr>
        <w:spacing w:line="360" w:lineRule="auto"/>
        <w:jc w:val="both"/>
        <w:rPr>
          <w:rFonts w:ascii="Times New Roman" w:hAnsi="Times New Roman" w:cs="Times New Roman"/>
          <w:sz w:val="24"/>
          <w:szCs w:val="24"/>
          <w:lang w:val="en-US"/>
        </w:rPr>
      </w:pPr>
      <w:proofErr w:type="spellStart"/>
      <w:proofErr w:type="gramStart"/>
      <w:r w:rsidRPr="004C56D2">
        <w:rPr>
          <w:rFonts w:ascii="Times New Roman" w:hAnsi="Times New Roman" w:cs="Times New Roman"/>
          <w:sz w:val="24"/>
          <w:szCs w:val="24"/>
          <w:lang w:val="en-US"/>
        </w:rPr>
        <w:t>Zimiring</w:t>
      </w:r>
      <w:proofErr w:type="spellEnd"/>
      <w:r w:rsidRPr="004C56D2">
        <w:rPr>
          <w:rFonts w:ascii="Times New Roman" w:hAnsi="Times New Roman" w:cs="Times New Roman"/>
          <w:sz w:val="24"/>
          <w:szCs w:val="24"/>
          <w:lang w:val="en-US"/>
        </w:rPr>
        <w:t xml:space="preserve">, F. </w:t>
      </w:r>
      <w:r w:rsidR="00EF4B4E">
        <w:rPr>
          <w:rFonts w:ascii="Times New Roman" w:hAnsi="Times New Roman" w:cs="Times New Roman"/>
          <w:sz w:val="24"/>
          <w:szCs w:val="24"/>
          <w:lang w:val="en-US"/>
        </w:rPr>
        <w:t>(2007).</w:t>
      </w:r>
      <w:proofErr w:type="gramEnd"/>
      <w:r w:rsidR="00EF4B4E">
        <w:rPr>
          <w:rFonts w:ascii="Times New Roman" w:hAnsi="Times New Roman" w:cs="Times New Roman"/>
          <w:sz w:val="24"/>
          <w:szCs w:val="24"/>
          <w:lang w:val="en-US"/>
        </w:rPr>
        <w:t xml:space="preserve"> </w:t>
      </w:r>
      <w:r w:rsidRPr="004C56D2">
        <w:rPr>
          <w:rFonts w:ascii="Times New Roman" w:hAnsi="Times New Roman" w:cs="Times New Roman"/>
          <w:sz w:val="24"/>
          <w:szCs w:val="24"/>
          <w:lang w:val="en-US"/>
        </w:rPr>
        <w:t>The Great American Crime Decline, Oxford: Oxford University Press, 2007.</w:t>
      </w:r>
    </w:p>
    <w:sectPr w:rsidR="0052544A">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9D6" w:rsidRDefault="002E59D6" w:rsidP="006C0D27">
      <w:pPr>
        <w:spacing w:after="0" w:line="240" w:lineRule="auto"/>
      </w:pPr>
      <w:r>
        <w:separator/>
      </w:r>
    </w:p>
  </w:endnote>
  <w:endnote w:type="continuationSeparator" w:id="0">
    <w:p w:rsidR="002E59D6" w:rsidRDefault="002E59D6" w:rsidP="006C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00349"/>
      <w:docPartObj>
        <w:docPartGallery w:val="Page Numbers (Bottom of Page)"/>
        <w:docPartUnique/>
      </w:docPartObj>
    </w:sdtPr>
    <w:sdtEndPr/>
    <w:sdtContent>
      <w:p w:rsidR="002E59D6" w:rsidRDefault="002E59D6">
        <w:pPr>
          <w:pStyle w:val="Rodap"/>
          <w:jc w:val="right"/>
        </w:pPr>
        <w:r>
          <w:fldChar w:fldCharType="begin"/>
        </w:r>
        <w:r>
          <w:instrText>PAGE   \* MERGEFORMAT</w:instrText>
        </w:r>
        <w:r>
          <w:fldChar w:fldCharType="separate"/>
        </w:r>
        <w:r w:rsidR="00625C89">
          <w:rPr>
            <w:noProof/>
          </w:rPr>
          <w:t>2</w:t>
        </w:r>
        <w:r>
          <w:fldChar w:fldCharType="end"/>
        </w:r>
      </w:p>
    </w:sdtContent>
  </w:sdt>
  <w:p w:rsidR="002E59D6" w:rsidRDefault="002E59D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9D6" w:rsidRDefault="002E59D6" w:rsidP="006C0D27">
      <w:pPr>
        <w:spacing w:after="0" w:line="240" w:lineRule="auto"/>
      </w:pPr>
      <w:r>
        <w:separator/>
      </w:r>
    </w:p>
  </w:footnote>
  <w:footnote w:type="continuationSeparator" w:id="0">
    <w:p w:rsidR="002E59D6" w:rsidRDefault="002E59D6" w:rsidP="006C0D27">
      <w:pPr>
        <w:spacing w:after="0" w:line="240" w:lineRule="auto"/>
      </w:pPr>
      <w:r>
        <w:continuationSeparator/>
      </w:r>
    </w:p>
  </w:footnote>
  <w:footnote w:id="1">
    <w:p w:rsidR="002E59D6" w:rsidRDefault="002E59D6" w:rsidP="002E59D6">
      <w:pPr>
        <w:pStyle w:val="Textodenotaderodap"/>
        <w:jc w:val="both"/>
      </w:pPr>
      <w:r>
        <w:rPr>
          <w:rStyle w:val="Refdenotaderodap"/>
        </w:rPr>
        <w:footnoteRef/>
      </w:r>
      <w:r>
        <w:t xml:space="preserve"> </w:t>
      </w:r>
      <w:r w:rsidRPr="00271F07">
        <w:rPr>
          <w:rFonts w:ascii="Times New Roman" w:hAnsi="Times New Roman"/>
        </w:rPr>
        <w:t>Gostaríamos de ag</w:t>
      </w:r>
      <w:r>
        <w:rPr>
          <w:rFonts w:ascii="Times New Roman" w:hAnsi="Times New Roman"/>
        </w:rPr>
        <w:t>radecer ao eficiente trabalho da</w:t>
      </w:r>
      <w:r w:rsidRPr="00271F07">
        <w:rPr>
          <w:rFonts w:ascii="Times New Roman" w:hAnsi="Times New Roman"/>
        </w:rPr>
        <w:t xml:space="preserve"> assistente de pesquisa</w:t>
      </w:r>
      <w:r>
        <w:rPr>
          <w:rFonts w:ascii="Times New Roman" w:hAnsi="Times New Roman"/>
        </w:rPr>
        <w:t xml:space="preserve"> do IPEA</w:t>
      </w:r>
      <w:r w:rsidRPr="00271F07">
        <w:rPr>
          <w:rFonts w:ascii="Times New Roman" w:hAnsi="Times New Roman"/>
        </w:rPr>
        <w:t xml:space="preserve"> Mariana Vieira Martins Matos</w:t>
      </w:r>
      <w:r>
        <w:rPr>
          <w:rFonts w:ascii="Times New Roman" w:hAnsi="Times New Roman"/>
        </w:rPr>
        <w:t xml:space="preserve">, bem como </w:t>
      </w:r>
      <w:r w:rsidRPr="00271F07">
        <w:rPr>
          <w:rFonts w:ascii="Times New Roman" w:hAnsi="Times New Roman"/>
        </w:rPr>
        <w:t>aos valiosos comentários de vários colegas do I</w:t>
      </w:r>
      <w:r>
        <w:rPr>
          <w:rFonts w:ascii="Times New Roman" w:hAnsi="Times New Roman"/>
        </w:rPr>
        <w:t>PEA</w:t>
      </w:r>
      <w:r w:rsidRPr="00271F07">
        <w:rPr>
          <w:rFonts w:ascii="Times New Roman" w:hAnsi="Times New Roman"/>
        </w:rPr>
        <w:t>.</w:t>
      </w:r>
    </w:p>
  </w:footnote>
  <w:footnote w:id="2">
    <w:p w:rsidR="002E59D6" w:rsidRPr="002E2CF1" w:rsidRDefault="002E59D6" w:rsidP="002E2CF1">
      <w:pPr>
        <w:pStyle w:val="Textodenotaderodap"/>
        <w:jc w:val="both"/>
        <w:rPr>
          <w:sz w:val="16"/>
        </w:rPr>
      </w:pPr>
      <w:r>
        <w:rPr>
          <w:rStyle w:val="Refdenotaderodap"/>
        </w:rPr>
        <w:footnoteRef/>
      </w:r>
      <w:r>
        <w:t xml:space="preserve"> </w:t>
      </w:r>
      <w:r w:rsidRPr="002E2CF1">
        <w:rPr>
          <w:rFonts w:ascii="Times New Roman" w:hAnsi="Times New Roman" w:cs="Times New Roman"/>
          <w:szCs w:val="24"/>
        </w:rPr>
        <w:t>Por exemplo, nos EUA, em 1998, a taxa de assassinatos cometidos por jovens de 18 a 24 anos era 140% maior que a registrada para jovens de 14 a 17 anos e para indivíduos de 25 a 34 anos, que por sua vez era quase 130% maior do que a dos adultos de 35 a 49 anos [Fox, 2000]. Ou seja, com base em informações do sistema de justiça criminal estadunidense, percebe-se que a distribuição dos homicídios, por idade do autor, atinge um pico entre 18 e 24 anos.</w:t>
      </w:r>
    </w:p>
  </w:footnote>
  <w:footnote w:id="3">
    <w:p w:rsidR="002E59D6" w:rsidRPr="00915589" w:rsidRDefault="002E59D6" w:rsidP="00915589">
      <w:pPr>
        <w:pStyle w:val="Textodenotaderodap"/>
        <w:jc w:val="both"/>
        <w:rPr>
          <w:sz w:val="16"/>
        </w:rPr>
      </w:pPr>
      <w:r>
        <w:rPr>
          <w:rStyle w:val="Refdenotaderodap"/>
        </w:rPr>
        <w:footnoteRef/>
      </w:r>
      <w:r>
        <w:t xml:space="preserve"> </w:t>
      </w:r>
      <w:r w:rsidRPr="00915589">
        <w:rPr>
          <w:rFonts w:ascii="Times New Roman" w:hAnsi="Times New Roman" w:cs="Times New Roman"/>
          <w:szCs w:val="24"/>
        </w:rPr>
        <w:t xml:space="preserve">Seria interessante se pudéssemos dispor de estatísticas sobre a distribuição por idade do perpetrador, o que infelizmente não é possível ante a inexistência dessa informação no país. Entretanto, com base na literatura internacional, sabe-se que há uma grande correlação entre a idade da vítima e do </w:t>
      </w:r>
      <w:r>
        <w:rPr>
          <w:rFonts w:ascii="Times New Roman" w:hAnsi="Times New Roman" w:cs="Times New Roman"/>
          <w:szCs w:val="24"/>
        </w:rPr>
        <w:t>autor</w:t>
      </w:r>
      <w:r w:rsidRPr="00915589">
        <w:rPr>
          <w:rFonts w:ascii="Times New Roman" w:hAnsi="Times New Roman" w:cs="Times New Roman"/>
          <w:szCs w:val="24"/>
        </w:rPr>
        <w:t xml:space="preserve">. Por exemplo, Fox e </w:t>
      </w:r>
      <w:proofErr w:type="spellStart"/>
      <w:r w:rsidRPr="00915589">
        <w:rPr>
          <w:rFonts w:ascii="Times New Roman" w:hAnsi="Times New Roman" w:cs="Times New Roman"/>
          <w:szCs w:val="24"/>
        </w:rPr>
        <w:t>Zawitz</w:t>
      </w:r>
      <w:proofErr w:type="spellEnd"/>
      <w:r w:rsidRPr="00915589">
        <w:rPr>
          <w:rFonts w:ascii="Times New Roman" w:hAnsi="Times New Roman" w:cs="Times New Roman"/>
          <w:szCs w:val="24"/>
        </w:rPr>
        <w:t xml:space="preserve"> (2010), analisando a incidência de homicídios nos EUA, entre 1976 e 2005, concluíram que 28,8% das vítimas possuíam entre 25 e 34 anos. Em relação à autoria, i</w:t>
      </w:r>
      <w:r>
        <w:rPr>
          <w:rFonts w:ascii="Times New Roman" w:hAnsi="Times New Roman" w:cs="Times New Roman"/>
          <w:szCs w:val="24"/>
        </w:rPr>
        <w:t xml:space="preserve">ndivíduos dessa </w:t>
      </w:r>
      <w:r w:rsidRPr="00915589">
        <w:rPr>
          <w:rFonts w:ascii="Times New Roman" w:hAnsi="Times New Roman" w:cs="Times New Roman"/>
          <w:szCs w:val="24"/>
        </w:rPr>
        <w:t>faixa etária foram responsáveis por 28,4% do total de mortes</w:t>
      </w:r>
      <w:ins w:id="1" w:author="Ana Amelia Camarano de Mello Moreira" w:date="2014-06-24T11:54:00Z">
        <w:r>
          <w:rPr>
            <w:rFonts w:ascii="Times New Roman" w:hAnsi="Times New Roman" w:cs="Times New Roman"/>
            <w:szCs w:val="24"/>
          </w:rPr>
          <w:t>.</w:t>
        </w:r>
      </w:ins>
    </w:p>
  </w:footnote>
  <w:footnote w:id="4">
    <w:p w:rsidR="002E59D6" w:rsidRPr="002A1BA1" w:rsidRDefault="002E59D6" w:rsidP="00EE288A">
      <w:pPr>
        <w:pStyle w:val="Textodenotaderodap"/>
        <w:jc w:val="both"/>
        <w:rPr>
          <w:rFonts w:ascii="Times New Roman" w:hAnsi="Times New Roman" w:cs="Times New Roman"/>
        </w:rPr>
      </w:pPr>
      <w:r>
        <w:rPr>
          <w:rStyle w:val="Refdenotaderodap"/>
        </w:rPr>
        <w:footnoteRef/>
      </w:r>
      <w:r>
        <w:t xml:space="preserve"> </w:t>
      </w:r>
      <w:r w:rsidRPr="002A1BA1">
        <w:rPr>
          <w:rFonts w:ascii="Times New Roman" w:hAnsi="Times New Roman" w:cs="Times New Roman"/>
        </w:rPr>
        <w:t>Por exemplo, suponha que uma cidade possua muitas universidades e, consequentemente, atraia muitos jovens e eventualmente um maior efetivo policial. Esta especificidade da cidade (omitida nos dados) poderia, portanto, afetar tanto o número de jovens</w:t>
      </w:r>
      <w:del w:id="2" w:author="Ana Amelia Camarano de Mello Moreira" w:date="2014-06-24T14:16:00Z">
        <w:r w:rsidRPr="002A1BA1" w:rsidDel="00381B0F">
          <w:rPr>
            <w:rFonts w:ascii="Times New Roman" w:hAnsi="Times New Roman" w:cs="Times New Roman"/>
          </w:rPr>
          <w:delText>,</w:delText>
        </w:r>
      </w:del>
      <w:r w:rsidRPr="002A1BA1">
        <w:rPr>
          <w:rFonts w:ascii="Times New Roman" w:hAnsi="Times New Roman" w:cs="Times New Roman"/>
        </w:rPr>
        <w:t xml:space="preserve"> quanto outros determinantes que afetam a taxa de homicídios local, viesando o coeficiente de interesse.</w:t>
      </w:r>
    </w:p>
  </w:footnote>
  <w:footnote w:id="5">
    <w:p w:rsidR="002E59D6" w:rsidRPr="00E44B1F" w:rsidRDefault="002E59D6">
      <w:pPr>
        <w:pStyle w:val="Textodenotaderodap"/>
        <w:rPr>
          <w:rFonts w:ascii="Times New Roman" w:hAnsi="Times New Roman" w:cs="Times New Roman"/>
        </w:rPr>
      </w:pPr>
      <w:r>
        <w:rPr>
          <w:rStyle w:val="Refdenotaderodap"/>
        </w:rPr>
        <w:footnoteRef/>
      </w:r>
      <w:r>
        <w:t xml:space="preserve"> </w:t>
      </w:r>
      <w:r w:rsidRPr="00E44B1F">
        <w:rPr>
          <w:rFonts w:ascii="Times New Roman" w:hAnsi="Times New Roman" w:cs="Times New Roman"/>
        </w:rPr>
        <w:t>É possível ainda que, conforme notado na seção anterior, o aumento na proporção de indivíduos entre 30 e 39 anos, tenha atuado no sentido de contrabalançar a redução dos homicídios por jovens.</w:t>
      </w:r>
    </w:p>
  </w:footnote>
  <w:footnote w:id="6">
    <w:p w:rsidR="002E59D6" w:rsidRPr="00B9124A" w:rsidRDefault="002E59D6" w:rsidP="00B9124A">
      <w:pPr>
        <w:pStyle w:val="Textodenotaderodap"/>
        <w:jc w:val="both"/>
        <w:rPr>
          <w:rFonts w:ascii="Times New Roman" w:hAnsi="Times New Roman" w:cs="Times New Roman"/>
        </w:rPr>
      </w:pPr>
      <w:r w:rsidRPr="00B9124A">
        <w:rPr>
          <w:rStyle w:val="Refdenotaderodap"/>
          <w:rFonts w:ascii="Times New Roman" w:hAnsi="Times New Roman" w:cs="Times New Roman"/>
        </w:rPr>
        <w:footnoteRef/>
      </w:r>
      <w:r w:rsidRPr="00B9124A">
        <w:rPr>
          <w:rFonts w:ascii="Times New Roman" w:hAnsi="Times New Roman" w:cs="Times New Roman"/>
        </w:rPr>
        <w:t xml:space="preserve"> É preciso notar, contudo, que nesse período houve </w:t>
      </w:r>
      <w:r>
        <w:rPr>
          <w:rFonts w:ascii="Times New Roman" w:hAnsi="Times New Roman" w:cs="Times New Roman"/>
        </w:rPr>
        <w:t xml:space="preserve">também </w:t>
      </w:r>
      <w:r w:rsidRPr="00B9124A">
        <w:rPr>
          <w:rFonts w:ascii="Times New Roman" w:hAnsi="Times New Roman" w:cs="Times New Roman"/>
        </w:rPr>
        <w:t>um aumento na proporção de indivíduos em 20 e 39 anos que, segundo os dados</w:t>
      </w:r>
      <w:r>
        <w:rPr>
          <w:rFonts w:ascii="Times New Roman" w:hAnsi="Times New Roman" w:cs="Times New Roman"/>
        </w:rPr>
        <w:t>,</w:t>
      </w:r>
      <w:r w:rsidRPr="00B9124A">
        <w:rPr>
          <w:rFonts w:ascii="Times New Roman" w:hAnsi="Times New Roman" w:cs="Times New Roman"/>
        </w:rPr>
        <w:t xml:space="preserve"> também tem contribuído para a vitimização violenta.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061E4"/>
    <w:multiLevelType w:val="multilevel"/>
    <w:tmpl w:val="9BAE08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6DE3621F"/>
    <w:multiLevelType w:val="hybridMultilevel"/>
    <w:tmpl w:val="AAF065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811"/>
    <w:rsid w:val="00004F83"/>
    <w:rsid w:val="0000665D"/>
    <w:rsid w:val="00010CCD"/>
    <w:rsid w:val="00012B5C"/>
    <w:rsid w:val="00013030"/>
    <w:rsid w:val="00020068"/>
    <w:rsid w:val="00020240"/>
    <w:rsid w:val="000231F1"/>
    <w:rsid w:val="00045C59"/>
    <w:rsid w:val="000469CC"/>
    <w:rsid w:val="000528EA"/>
    <w:rsid w:val="00060064"/>
    <w:rsid w:val="00061F84"/>
    <w:rsid w:val="0006213A"/>
    <w:rsid w:val="00066761"/>
    <w:rsid w:val="00071C51"/>
    <w:rsid w:val="00071FC1"/>
    <w:rsid w:val="00084491"/>
    <w:rsid w:val="00085A04"/>
    <w:rsid w:val="0009366B"/>
    <w:rsid w:val="00095F9E"/>
    <w:rsid w:val="000A0BA2"/>
    <w:rsid w:val="000A4B50"/>
    <w:rsid w:val="000A7C10"/>
    <w:rsid w:val="000E1B2D"/>
    <w:rsid w:val="000E4FC0"/>
    <w:rsid w:val="000E7BC8"/>
    <w:rsid w:val="000F3CA1"/>
    <w:rsid w:val="000F713D"/>
    <w:rsid w:val="0010579A"/>
    <w:rsid w:val="00121E2F"/>
    <w:rsid w:val="00127E72"/>
    <w:rsid w:val="001300BC"/>
    <w:rsid w:val="00130ACD"/>
    <w:rsid w:val="00137E38"/>
    <w:rsid w:val="001467B4"/>
    <w:rsid w:val="00147C10"/>
    <w:rsid w:val="00156C73"/>
    <w:rsid w:val="00162C29"/>
    <w:rsid w:val="001631AA"/>
    <w:rsid w:val="0016368E"/>
    <w:rsid w:val="0016627B"/>
    <w:rsid w:val="00167345"/>
    <w:rsid w:val="0016797A"/>
    <w:rsid w:val="00192D8D"/>
    <w:rsid w:val="00193E33"/>
    <w:rsid w:val="001950C9"/>
    <w:rsid w:val="00196FCF"/>
    <w:rsid w:val="001B11C9"/>
    <w:rsid w:val="001B4C73"/>
    <w:rsid w:val="001C0F16"/>
    <w:rsid w:val="001C3B8A"/>
    <w:rsid w:val="001D58F7"/>
    <w:rsid w:val="001D6609"/>
    <w:rsid w:val="001E4BDF"/>
    <w:rsid w:val="001F5369"/>
    <w:rsid w:val="001F7A1D"/>
    <w:rsid w:val="002121CC"/>
    <w:rsid w:val="0022597D"/>
    <w:rsid w:val="00232600"/>
    <w:rsid w:val="00233058"/>
    <w:rsid w:val="00237E41"/>
    <w:rsid w:val="002415C7"/>
    <w:rsid w:val="00244149"/>
    <w:rsid w:val="002452D9"/>
    <w:rsid w:val="00245FD6"/>
    <w:rsid w:val="00256367"/>
    <w:rsid w:val="002720BE"/>
    <w:rsid w:val="00274283"/>
    <w:rsid w:val="00277F40"/>
    <w:rsid w:val="0028268F"/>
    <w:rsid w:val="00282A11"/>
    <w:rsid w:val="002916B5"/>
    <w:rsid w:val="002A1BA1"/>
    <w:rsid w:val="002C115F"/>
    <w:rsid w:val="002C1752"/>
    <w:rsid w:val="002C344D"/>
    <w:rsid w:val="002C66CE"/>
    <w:rsid w:val="002D048A"/>
    <w:rsid w:val="002D280A"/>
    <w:rsid w:val="002D319E"/>
    <w:rsid w:val="002E27C5"/>
    <w:rsid w:val="002E2CF1"/>
    <w:rsid w:val="002E48B9"/>
    <w:rsid w:val="002E59D6"/>
    <w:rsid w:val="002F16B8"/>
    <w:rsid w:val="002F58DA"/>
    <w:rsid w:val="002F5C42"/>
    <w:rsid w:val="003064E3"/>
    <w:rsid w:val="00314ECE"/>
    <w:rsid w:val="00317DEB"/>
    <w:rsid w:val="00317F97"/>
    <w:rsid w:val="00320866"/>
    <w:rsid w:val="003275DF"/>
    <w:rsid w:val="00332392"/>
    <w:rsid w:val="00332742"/>
    <w:rsid w:val="003332AF"/>
    <w:rsid w:val="00337FAA"/>
    <w:rsid w:val="00341C7F"/>
    <w:rsid w:val="00347FB8"/>
    <w:rsid w:val="00361F10"/>
    <w:rsid w:val="00362F87"/>
    <w:rsid w:val="00364948"/>
    <w:rsid w:val="00370F3A"/>
    <w:rsid w:val="00381B0F"/>
    <w:rsid w:val="00385D7C"/>
    <w:rsid w:val="003A2187"/>
    <w:rsid w:val="003A2878"/>
    <w:rsid w:val="003B0B35"/>
    <w:rsid w:val="003C1B5A"/>
    <w:rsid w:val="003C6D1B"/>
    <w:rsid w:val="003E37A4"/>
    <w:rsid w:val="003F03C3"/>
    <w:rsid w:val="0041001F"/>
    <w:rsid w:val="00411F36"/>
    <w:rsid w:val="004166DD"/>
    <w:rsid w:val="00425746"/>
    <w:rsid w:val="004258F1"/>
    <w:rsid w:val="00432330"/>
    <w:rsid w:val="0043798A"/>
    <w:rsid w:val="00441B1E"/>
    <w:rsid w:val="004507E3"/>
    <w:rsid w:val="00450A6A"/>
    <w:rsid w:val="00460679"/>
    <w:rsid w:val="00463545"/>
    <w:rsid w:val="00466D09"/>
    <w:rsid w:val="004670AA"/>
    <w:rsid w:val="00472009"/>
    <w:rsid w:val="00473251"/>
    <w:rsid w:val="00477A8F"/>
    <w:rsid w:val="00480C97"/>
    <w:rsid w:val="004873E3"/>
    <w:rsid w:val="0049182B"/>
    <w:rsid w:val="00493FF2"/>
    <w:rsid w:val="004A7A0A"/>
    <w:rsid w:val="004B2B84"/>
    <w:rsid w:val="004B773A"/>
    <w:rsid w:val="004C280A"/>
    <w:rsid w:val="004C56D2"/>
    <w:rsid w:val="004D15BD"/>
    <w:rsid w:val="004E35F2"/>
    <w:rsid w:val="004E3AF2"/>
    <w:rsid w:val="004E40F0"/>
    <w:rsid w:val="004F02BA"/>
    <w:rsid w:val="004F58FF"/>
    <w:rsid w:val="00500539"/>
    <w:rsid w:val="00500B87"/>
    <w:rsid w:val="00501AB8"/>
    <w:rsid w:val="00502C1C"/>
    <w:rsid w:val="00504FD5"/>
    <w:rsid w:val="00505933"/>
    <w:rsid w:val="005073FA"/>
    <w:rsid w:val="00511B98"/>
    <w:rsid w:val="005132F9"/>
    <w:rsid w:val="00515145"/>
    <w:rsid w:val="00516374"/>
    <w:rsid w:val="0052544A"/>
    <w:rsid w:val="00527856"/>
    <w:rsid w:val="005312C9"/>
    <w:rsid w:val="0053762C"/>
    <w:rsid w:val="00543FCF"/>
    <w:rsid w:val="00546CE7"/>
    <w:rsid w:val="0055272E"/>
    <w:rsid w:val="00555F0E"/>
    <w:rsid w:val="00563284"/>
    <w:rsid w:val="00577E60"/>
    <w:rsid w:val="005A379B"/>
    <w:rsid w:val="005A3ABC"/>
    <w:rsid w:val="005A7753"/>
    <w:rsid w:val="005B310E"/>
    <w:rsid w:val="005B6046"/>
    <w:rsid w:val="005B6F18"/>
    <w:rsid w:val="005B7DDF"/>
    <w:rsid w:val="005C7FAA"/>
    <w:rsid w:val="005D78A4"/>
    <w:rsid w:val="005E3FD8"/>
    <w:rsid w:val="005E4269"/>
    <w:rsid w:val="005E7165"/>
    <w:rsid w:val="005F640F"/>
    <w:rsid w:val="00613A38"/>
    <w:rsid w:val="00625C89"/>
    <w:rsid w:val="006348B1"/>
    <w:rsid w:val="00636BC9"/>
    <w:rsid w:val="00644EC7"/>
    <w:rsid w:val="00653E71"/>
    <w:rsid w:val="00654C85"/>
    <w:rsid w:val="006653EE"/>
    <w:rsid w:val="006701B2"/>
    <w:rsid w:val="006721C2"/>
    <w:rsid w:val="0068041E"/>
    <w:rsid w:val="00685758"/>
    <w:rsid w:val="006872D1"/>
    <w:rsid w:val="00691AFB"/>
    <w:rsid w:val="006B2661"/>
    <w:rsid w:val="006C0D27"/>
    <w:rsid w:val="006C10EA"/>
    <w:rsid w:val="006E0F01"/>
    <w:rsid w:val="006E1E71"/>
    <w:rsid w:val="006E303A"/>
    <w:rsid w:val="006F0057"/>
    <w:rsid w:val="006F5040"/>
    <w:rsid w:val="00701EA0"/>
    <w:rsid w:val="007035D4"/>
    <w:rsid w:val="007120CA"/>
    <w:rsid w:val="00723D94"/>
    <w:rsid w:val="00724254"/>
    <w:rsid w:val="00732880"/>
    <w:rsid w:val="00733C10"/>
    <w:rsid w:val="00736B34"/>
    <w:rsid w:val="00740A2A"/>
    <w:rsid w:val="007465FA"/>
    <w:rsid w:val="007471CA"/>
    <w:rsid w:val="00763B7D"/>
    <w:rsid w:val="0076654D"/>
    <w:rsid w:val="00775344"/>
    <w:rsid w:val="00784499"/>
    <w:rsid w:val="00787E94"/>
    <w:rsid w:val="00791056"/>
    <w:rsid w:val="00793385"/>
    <w:rsid w:val="0079575A"/>
    <w:rsid w:val="007A00EC"/>
    <w:rsid w:val="007B0593"/>
    <w:rsid w:val="007B61E2"/>
    <w:rsid w:val="007C09CA"/>
    <w:rsid w:val="007C0FD4"/>
    <w:rsid w:val="007C3D6D"/>
    <w:rsid w:val="007D0B91"/>
    <w:rsid w:val="007F15DE"/>
    <w:rsid w:val="007F1F6E"/>
    <w:rsid w:val="007F5CEB"/>
    <w:rsid w:val="007F5E47"/>
    <w:rsid w:val="0080777E"/>
    <w:rsid w:val="00811593"/>
    <w:rsid w:val="00813254"/>
    <w:rsid w:val="0081380E"/>
    <w:rsid w:val="00814A04"/>
    <w:rsid w:val="00834A4F"/>
    <w:rsid w:val="00844911"/>
    <w:rsid w:val="00845B0A"/>
    <w:rsid w:val="00881188"/>
    <w:rsid w:val="008A3F8D"/>
    <w:rsid w:val="008B3BBD"/>
    <w:rsid w:val="008B6096"/>
    <w:rsid w:val="008C1DC3"/>
    <w:rsid w:val="008C4533"/>
    <w:rsid w:val="008C55B9"/>
    <w:rsid w:val="008C6D14"/>
    <w:rsid w:val="008D1478"/>
    <w:rsid w:val="008E283F"/>
    <w:rsid w:val="008F67D9"/>
    <w:rsid w:val="0090518C"/>
    <w:rsid w:val="00905FBB"/>
    <w:rsid w:val="0090779E"/>
    <w:rsid w:val="00915589"/>
    <w:rsid w:val="00920A58"/>
    <w:rsid w:val="009247DE"/>
    <w:rsid w:val="00932686"/>
    <w:rsid w:val="009500C6"/>
    <w:rsid w:val="00955792"/>
    <w:rsid w:val="0095593F"/>
    <w:rsid w:val="0096781F"/>
    <w:rsid w:val="00970428"/>
    <w:rsid w:val="00977B23"/>
    <w:rsid w:val="00981D11"/>
    <w:rsid w:val="00983B8F"/>
    <w:rsid w:val="00984947"/>
    <w:rsid w:val="009958DB"/>
    <w:rsid w:val="009B61CF"/>
    <w:rsid w:val="009D0091"/>
    <w:rsid w:val="009D2E04"/>
    <w:rsid w:val="009D7D11"/>
    <w:rsid w:val="009E04D9"/>
    <w:rsid w:val="009E5BF7"/>
    <w:rsid w:val="009F7A29"/>
    <w:rsid w:val="00A00201"/>
    <w:rsid w:val="00A071D7"/>
    <w:rsid w:val="00A16A52"/>
    <w:rsid w:val="00A1722F"/>
    <w:rsid w:val="00A21F9D"/>
    <w:rsid w:val="00A33668"/>
    <w:rsid w:val="00A41850"/>
    <w:rsid w:val="00A4369E"/>
    <w:rsid w:val="00A52E1B"/>
    <w:rsid w:val="00A539AE"/>
    <w:rsid w:val="00A54578"/>
    <w:rsid w:val="00A55EC3"/>
    <w:rsid w:val="00A62C27"/>
    <w:rsid w:val="00A72472"/>
    <w:rsid w:val="00A766E2"/>
    <w:rsid w:val="00A8043D"/>
    <w:rsid w:val="00A84BE0"/>
    <w:rsid w:val="00A912BC"/>
    <w:rsid w:val="00A97E7D"/>
    <w:rsid w:val="00AB48C2"/>
    <w:rsid w:val="00AB6615"/>
    <w:rsid w:val="00AC5D5B"/>
    <w:rsid w:val="00AD225F"/>
    <w:rsid w:val="00AF1134"/>
    <w:rsid w:val="00B07D29"/>
    <w:rsid w:val="00B117D6"/>
    <w:rsid w:val="00B1286E"/>
    <w:rsid w:val="00B14057"/>
    <w:rsid w:val="00B20636"/>
    <w:rsid w:val="00B22357"/>
    <w:rsid w:val="00B23671"/>
    <w:rsid w:val="00B335D4"/>
    <w:rsid w:val="00B33D33"/>
    <w:rsid w:val="00B4180E"/>
    <w:rsid w:val="00B42D3E"/>
    <w:rsid w:val="00B47E2C"/>
    <w:rsid w:val="00B50345"/>
    <w:rsid w:val="00B51BAE"/>
    <w:rsid w:val="00B6003F"/>
    <w:rsid w:val="00B6256A"/>
    <w:rsid w:val="00B62F68"/>
    <w:rsid w:val="00B65579"/>
    <w:rsid w:val="00B6584E"/>
    <w:rsid w:val="00B80D33"/>
    <w:rsid w:val="00B9124A"/>
    <w:rsid w:val="00B950FC"/>
    <w:rsid w:val="00BA2182"/>
    <w:rsid w:val="00BB7735"/>
    <w:rsid w:val="00BC1962"/>
    <w:rsid w:val="00BC4DF6"/>
    <w:rsid w:val="00BC52E3"/>
    <w:rsid w:val="00BC7289"/>
    <w:rsid w:val="00BD14DF"/>
    <w:rsid w:val="00BD3E57"/>
    <w:rsid w:val="00BE06E1"/>
    <w:rsid w:val="00BF3E0D"/>
    <w:rsid w:val="00BF60E6"/>
    <w:rsid w:val="00C04FF7"/>
    <w:rsid w:val="00C16C60"/>
    <w:rsid w:val="00C172C0"/>
    <w:rsid w:val="00C21C11"/>
    <w:rsid w:val="00C2774D"/>
    <w:rsid w:val="00C31BFE"/>
    <w:rsid w:val="00C40EC2"/>
    <w:rsid w:val="00C42DC1"/>
    <w:rsid w:val="00C51CA5"/>
    <w:rsid w:val="00C54313"/>
    <w:rsid w:val="00C55AA1"/>
    <w:rsid w:val="00C72A2D"/>
    <w:rsid w:val="00C742C1"/>
    <w:rsid w:val="00C828B1"/>
    <w:rsid w:val="00C913AC"/>
    <w:rsid w:val="00C969AE"/>
    <w:rsid w:val="00CA0E5B"/>
    <w:rsid w:val="00CB04FC"/>
    <w:rsid w:val="00CB6BD5"/>
    <w:rsid w:val="00CB7BE7"/>
    <w:rsid w:val="00CC51E9"/>
    <w:rsid w:val="00CD0A04"/>
    <w:rsid w:val="00CD4137"/>
    <w:rsid w:val="00CD6437"/>
    <w:rsid w:val="00CD69CD"/>
    <w:rsid w:val="00CD6E6F"/>
    <w:rsid w:val="00CE01BF"/>
    <w:rsid w:val="00CE023D"/>
    <w:rsid w:val="00CE0A8D"/>
    <w:rsid w:val="00CE19C5"/>
    <w:rsid w:val="00CF0C5E"/>
    <w:rsid w:val="00D02317"/>
    <w:rsid w:val="00D10EB9"/>
    <w:rsid w:val="00D1117A"/>
    <w:rsid w:val="00D118EA"/>
    <w:rsid w:val="00D15182"/>
    <w:rsid w:val="00D25D7E"/>
    <w:rsid w:val="00D324AB"/>
    <w:rsid w:val="00D43990"/>
    <w:rsid w:val="00D4624E"/>
    <w:rsid w:val="00D52452"/>
    <w:rsid w:val="00D65BA9"/>
    <w:rsid w:val="00D678CD"/>
    <w:rsid w:val="00D87264"/>
    <w:rsid w:val="00D90FC8"/>
    <w:rsid w:val="00DA3637"/>
    <w:rsid w:val="00DB2D6C"/>
    <w:rsid w:val="00DC0AC1"/>
    <w:rsid w:val="00DC5C4A"/>
    <w:rsid w:val="00DC5DF2"/>
    <w:rsid w:val="00DD2255"/>
    <w:rsid w:val="00DD39F6"/>
    <w:rsid w:val="00DD3B7F"/>
    <w:rsid w:val="00DD7E4A"/>
    <w:rsid w:val="00DF16B9"/>
    <w:rsid w:val="00DF769B"/>
    <w:rsid w:val="00E03066"/>
    <w:rsid w:val="00E11DF0"/>
    <w:rsid w:val="00E20448"/>
    <w:rsid w:val="00E257EF"/>
    <w:rsid w:val="00E33349"/>
    <w:rsid w:val="00E37E23"/>
    <w:rsid w:val="00E417A6"/>
    <w:rsid w:val="00E41F6F"/>
    <w:rsid w:val="00E44B1F"/>
    <w:rsid w:val="00E62C1E"/>
    <w:rsid w:val="00E726DC"/>
    <w:rsid w:val="00E8199A"/>
    <w:rsid w:val="00E83FF9"/>
    <w:rsid w:val="00E871DB"/>
    <w:rsid w:val="00E921BA"/>
    <w:rsid w:val="00E92310"/>
    <w:rsid w:val="00E97894"/>
    <w:rsid w:val="00EA37E0"/>
    <w:rsid w:val="00EA4D6B"/>
    <w:rsid w:val="00EA4D96"/>
    <w:rsid w:val="00EA794D"/>
    <w:rsid w:val="00EB01FD"/>
    <w:rsid w:val="00EC4EEA"/>
    <w:rsid w:val="00EE288A"/>
    <w:rsid w:val="00EF4B4E"/>
    <w:rsid w:val="00EF7734"/>
    <w:rsid w:val="00F11E34"/>
    <w:rsid w:val="00F212F8"/>
    <w:rsid w:val="00F22E49"/>
    <w:rsid w:val="00F2762F"/>
    <w:rsid w:val="00F31C17"/>
    <w:rsid w:val="00F33327"/>
    <w:rsid w:val="00F33D1F"/>
    <w:rsid w:val="00F37811"/>
    <w:rsid w:val="00F37C95"/>
    <w:rsid w:val="00F5454C"/>
    <w:rsid w:val="00F56B91"/>
    <w:rsid w:val="00F56F80"/>
    <w:rsid w:val="00F62DF6"/>
    <w:rsid w:val="00F7175A"/>
    <w:rsid w:val="00F778DB"/>
    <w:rsid w:val="00F8084C"/>
    <w:rsid w:val="00F848D8"/>
    <w:rsid w:val="00FD3692"/>
    <w:rsid w:val="00FD3E64"/>
    <w:rsid w:val="00FE15EB"/>
    <w:rsid w:val="00FF3C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6213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13A"/>
    <w:rPr>
      <w:rFonts w:ascii="Tahoma" w:hAnsi="Tahoma" w:cs="Tahoma"/>
      <w:sz w:val="16"/>
      <w:szCs w:val="16"/>
    </w:rPr>
  </w:style>
  <w:style w:type="paragraph" w:styleId="Textodenotaderodap">
    <w:name w:val="footnote text"/>
    <w:basedOn w:val="Normal"/>
    <w:link w:val="TextodenotaderodapChar"/>
    <w:semiHidden/>
    <w:unhideWhenUsed/>
    <w:rsid w:val="006C0D27"/>
    <w:pPr>
      <w:spacing w:after="0" w:line="240" w:lineRule="auto"/>
    </w:pPr>
    <w:rPr>
      <w:sz w:val="20"/>
      <w:szCs w:val="20"/>
    </w:rPr>
  </w:style>
  <w:style w:type="character" w:customStyle="1" w:styleId="TextodenotaderodapChar">
    <w:name w:val="Texto de nota de rodapé Char"/>
    <w:basedOn w:val="Fontepargpadro"/>
    <w:link w:val="Textodenotaderodap"/>
    <w:semiHidden/>
    <w:rsid w:val="006C0D27"/>
    <w:rPr>
      <w:sz w:val="20"/>
      <w:szCs w:val="20"/>
    </w:rPr>
  </w:style>
  <w:style w:type="character" w:styleId="Refdenotaderodap">
    <w:name w:val="footnote reference"/>
    <w:basedOn w:val="Fontepargpadro"/>
    <w:uiPriority w:val="99"/>
    <w:semiHidden/>
    <w:unhideWhenUsed/>
    <w:rsid w:val="006C0D27"/>
    <w:rPr>
      <w:vertAlign w:val="superscript"/>
    </w:rPr>
  </w:style>
  <w:style w:type="paragraph" w:styleId="PargrafodaLista">
    <w:name w:val="List Paragraph"/>
    <w:basedOn w:val="Normal"/>
    <w:uiPriority w:val="34"/>
    <w:qFormat/>
    <w:rsid w:val="00361F10"/>
    <w:pPr>
      <w:ind w:left="720"/>
      <w:contextualSpacing/>
    </w:pPr>
  </w:style>
  <w:style w:type="character" w:customStyle="1" w:styleId="apple-converted-space">
    <w:name w:val="apple-converted-space"/>
    <w:basedOn w:val="Fontepargpadro"/>
    <w:rsid w:val="00F5454C"/>
  </w:style>
  <w:style w:type="character" w:styleId="Hyperlink">
    <w:name w:val="Hyperlink"/>
    <w:basedOn w:val="Fontepargpadro"/>
    <w:uiPriority w:val="99"/>
    <w:unhideWhenUsed/>
    <w:rsid w:val="00F5454C"/>
    <w:rPr>
      <w:color w:val="0000FF"/>
      <w:u w:val="single"/>
    </w:rPr>
  </w:style>
  <w:style w:type="paragraph" w:styleId="Cabealho">
    <w:name w:val="header"/>
    <w:basedOn w:val="Normal"/>
    <w:link w:val="CabealhoChar"/>
    <w:uiPriority w:val="99"/>
    <w:unhideWhenUsed/>
    <w:rsid w:val="002F58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58DA"/>
  </w:style>
  <w:style w:type="paragraph" w:styleId="Rodap">
    <w:name w:val="footer"/>
    <w:basedOn w:val="Normal"/>
    <w:link w:val="RodapChar"/>
    <w:uiPriority w:val="99"/>
    <w:unhideWhenUsed/>
    <w:rsid w:val="002F58DA"/>
    <w:pPr>
      <w:tabs>
        <w:tab w:val="center" w:pos="4252"/>
        <w:tab w:val="right" w:pos="8504"/>
      </w:tabs>
      <w:spacing w:after="0" w:line="240" w:lineRule="auto"/>
    </w:pPr>
  </w:style>
  <w:style w:type="character" w:customStyle="1" w:styleId="RodapChar">
    <w:name w:val="Rodapé Char"/>
    <w:basedOn w:val="Fontepargpadro"/>
    <w:link w:val="Rodap"/>
    <w:uiPriority w:val="99"/>
    <w:rsid w:val="002F58DA"/>
  </w:style>
  <w:style w:type="paragraph" w:styleId="NormalWeb">
    <w:name w:val="Normal (Web)"/>
    <w:basedOn w:val="Normal"/>
    <w:semiHidden/>
    <w:rsid w:val="00277F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rio">
    <w:name w:val="annotation reference"/>
    <w:basedOn w:val="Fontepargpadro"/>
    <w:uiPriority w:val="99"/>
    <w:semiHidden/>
    <w:unhideWhenUsed/>
    <w:rsid w:val="008B3BBD"/>
    <w:rPr>
      <w:sz w:val="16"/>
      <w:szCs w:val="16"/>
    </w:rPr>
  </w:style>
  <w:style w:type="paragraph" w:styleId="Textodecomentrio">
    <w:name w:val="annotation text"/>
    <w:basedOn w:val="Normal"/>
    <w:link w:val="TextodecomentrioChar"/>
    <w:uiPriority w:val="99"/>
    <w:semiHidden/>
    <w:unhideWhenUsed/>
    <w:rsid w:val="008B3BB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B3BBD"/>
    <w:rPr>
      <w:sz w:val="20"/>
      <w:szCs w:val="20"/>
    </w:rPr>
  </w:style>
  <w:style w:type="paragraph" w:styleId="Assuntodocomentrio">
    <w:name w:val="annotation subject"/>
    <w:basedOn w:val="Textodecomentrio"/>
    <w:next w:val="Textodecomentrio"/>
    <w:link w:val="AssuntodocomentrioChar"/>
    <w:uiPriority w:val="99"/>
    <w:semiHidden/>
    <w:unhideWhenUsed/>
    <w:rsid w:val="008B3BBD"/>
    <w:rPr>
      <w:b/>
      <w:bCs/>
    </w:rPr>
  </w:style>
  <w:style w:type="character" w:customStyle="1" w:styleId="AssuntodocomentrioChar">
    <w:name w:val="Assunto do comentário Char"/>
    <w:basedOn w:val="TextodecomentrioChar"/>
    <w:link w:val="Assuntodocomentrio"/>
    <w:uiPriority w:val="99"/>
    <w:semiHidden/>
    <w:rsid w:val="008B3B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6213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13A"/>
    <w:rPr>
      <w:rFonts w:ascii="Tahoma" w:hAnsi="Tahoma" w:cs="Tahoma"/>
      <w:sz w:val="16"/>
      <w:szCs w:val="16"/>
    </w:rPr>
  </w:style>
  <w:style w:type="paragraph" w:styleId="Textodenotaderodap">
    <w:name w:val="footnote text"/>
    <w:basedOn w:val="Normal"/>
    <w:link w:val="TextodenotaderodapChar"/>
    <w:semiHidden/>
    <w:unhideWhenUsed/>
    <w:rsid w:val="006C0D27"/>
    <w:pPr>
      <w:spacing w:after="0" w:line="240" w:lineRule="auto"/>
    </w:pPr>
    <w:rPr>
      <w:sz w:val="20"/>
      <w:szCs w:val="20"/>
    </w:rPr>
  </w:style>
  <w:style w:type="character" w:customStyle="1" w:styleId="TextodenotaderodapChar">
    <w:name w:val="Texto de nota de rodapé Char"/>
    <w:basedOn w:val="Fontepargpadro"/>
    <w:link w:val="Textodenotaderodap"/>
    <w:semiHidden/>
    <w:rsid w:val="006C0D27"/>
    <w:rPr>
      <w:sz w:val="20"/>
      <w:szCs w:val="20"/>
    </w:rPr>
  </w:style>
  <w:style w:type="character" w:styleId="Refdenotaderodap">
    <w:name w:val="footnote reference"/>
    <w:basedOn w:val="Fontepargpadro"/>
    <w:uiPriority w:val="99"/>
    <w:semiHidden/>
    <w:unhideWhenUsed/>
    <w:rsid w:val="006C0D27"/>
    <w:rPr>
      <w:vertAlign w:val="superscript"/>
    </w:rPr>
  </w:style>
  <w:style w:type="paragraph" w:styleId="PargrafodaLista">
    <w:name w:val="List Paragraph"/>
    <w:basedOn w:val="Normal"/>
    <w:uiPriority w:val="34"/>
    <w:qFormat/>
    <w:rsid w:val="00361F10"/>
    <w:pPr>
      <w:ind w:left="720"/>
      <w:contextualSpacing/>
    </w:pPr>
  </w:style>
  <w:style w:type="character" w:customStyle="1" w:styleId="apple-converted-space">
    <w:name w:val="apple-converted-space"/>
    <w:basedOn w:val="Fontepargpadro"/>
    <w:rsid w:val="00F5454C"/>
  </w:style>
  <w:style w:type="character" w:styleId="Hyperlink">
    <w:name w:val="Hyperlink"/>
    <w:basedOn w:val="Fontepargpadro"/>
    <w:uiPriority w:val="99"/>
    <w:unhideWhenUsed/>
    <w:rsid w:val="00F5454C"/>
    <w:rPr>
      <w:color w:val="0000FF"/>
      <w:u w:val="single"/>
    </w:rPr>
  </w:style>
  <w:style w:type="paragraph" w:styleId="Cabealho">
    <w:name w:val="header"/>
    <w:basedOn w:val="Normal"/>
    <w:link w:val="CabealhoChar"/>
    <w:uiPriority w:val="99"/>
    <w:unhideWhenUsed/>
    <w:rsid w:val="002F58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58DA"/>
  </w:style>
  <w:style w:type="paragraph" w:styleId="Rodap">
    <w:name w:val="footer"/>
    <w:basedOn w:val="Normal"/>
    <w:link w:val="RodapChar"/>
    <w:uiPriority w:val="99"/>
    <w:unhideWhenUsed/>
    <w:rsid w:val="002F58DA"/>
    <w:pPr>
      <w:tabs>
        <w:tab w:val="center" w:pos="4252"/>
        <w:tab w:val="right" w:pos="8504"/>
      </w:tabs>
      <w:spacing w:after="0" w:line="240" w:lineRule="auto"/>
    </w:pPr>
  </w:style>
  <w:style w:type="character" w:customStyle="1" w:styleId="RodapChar">
    <w:name w:val="Rodapé Char"/>
    <w:basedOn w:val="Fontepargpadro"/>
    <w:link w:val="Rodap"/>
    <w:uiPriority w:val="99"/>
    <w:rsid w:val="002F58DA"/>
  </w:style>
  <w:style w:type="paragraph" w:styleId="NormalWeb">
    <w:name w:val="Normal (Web)"/>
    <w:basedOn w:val="Normal"/>
    <w:semiHidden/>
    <w:rsid w:val="00277F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rio">
    <w:name w:val="annotation reference"/>
    <w:basedOn w:val="Fontepargpadro"/>
    <w:uiPriority w:val="99"/>
    <w:semiHidden/>
    <w:unhideWhenUsed/>
    <w:rsid w:val="008B3BBD"/>
    <w:rPr>
      <w:sz w:val="16"/>
      <w:szCs w:val="16"/>
    </w:rPr>
  </w:style>
  <w:style w:type="paragraph" w:styleId="Textodecomentrio">
    <w:name w:val="annotation text"/>
    <w:basedOn w:val="Normal"/>
    <w:link w:val="TextodecomentrioChar"/>
    <w:uiPriority w:val="99"/>
    <w:semiHidden/>
    <w:unhideWhenUsed/>
    <w:rsid w:val="008B3BB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B3BBD"/>
    <w:rPr>
      <w:sz w:val="20"/>
      <w:szCs w:val="20"/>
    </w:rPr>
  </w:style>
  <w:style w:type="paragraph" w:styleId="Assuntodocomentrio">
    <w:name w:val="annotation subject"/>
    <w:basedOn w:val="Textodecomentrio"/>
    <w:next w:val="Textodecomentrio"/>
    <w:link w:val="AssuntodocomentrioChar"/>
    <w:uiPriority w:val="99"/>
    <w:semiHidden/>
    <w:unhideWhenUsed/>
    <w:rsid w:val="008B3BBD"/>
    <w:rPr>
      <w:b/>
      <w:bCs/>
    </w:rPr>
  </w:style>
  <w:style w:type="character" w:customStyle="1" w:styleId="AssuntodocomentrioChar">
    <w:name w:val="Assunto do comentário Char"/>
    <w:basedOn w:val="TextodecomentrioChar"/>
    <w:link w:val="Assuntodocomentrio"/>
    <w:uiPriority w:val="99"/>
    <w:semiHidden/>
    <w:rsid w:val="008B3B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0904">
      <w:bodyDiv w:val="1"/>
      <w:marLeft w:val="0"/>
      <w:marRight w:val="0"/>
      <w:marTop w:val="0"/>
      <w:marBottom w:val="0"/>
      <w:divBdr>
        <w:top w:val="none" w:sz="0" w:space="0" w:color="auto"/>
        <w:left w:val="none" w:sz="0" w:space="0" w:color="auto"/>
        <w:bottom w:val="none" w:sz="0" w:space="0" w:color="auto"/>
        <w:right w:val="none" w:sz="0" w:space="0" w:color="auto"/>
      </w:divBdr>
    </w:div>
    <w:div w:id="214200189">
      <w:bodyDiv w:val="1"/>
      <w:marLeft w:val="0"/>
      <w:marRight w:val="0"/>
      <w:marTop w:val="0"/>
      <w:marBottom w:val="0"/>
      <w:divBdr>
        <w:top w:val="none" w:sz="0" w:space="0" w:color="auto"/>
        <w:left w:val="none" w:sz="0" w:space="0" w:color="auto"/>
        <w:bottom w:val="none" w:sz="0" w:space="0" w:color="auto"/>
        <w:right w:val="none" w:sz="0" w:space="0" w:color="auto"/>
      </w:divBdr>
    </w:div>
    <w:div w:id="238100594">
      <w:bodyDiv w:val="1"/>
      <w:marLeft w:val="0"/>
      <w:marRight w:val="0"/>
      <w:marTop w:val="0"/>
      <w:marBottom w:val="0"/>
      <w:divBdr>
        <w:top w:val="none" w:sz="0" w:space="0" w:color="auto"/>
        <w:left w:val="none" w:sz="0" w:space="0" w:color="auto"/>
        <w:bottom w:val="none" w:sz="0" w:space="0" w:color="auto"/>
        <w:right w:val="none" w:sz="0" w:space="0" w:color="auto"/>
      </w:divBdr>
    </w:div>
    <w:div w:id="238708746">
      <w:bodyDiv w:val="1"/>
      <w:marLeft w:val="0"/>
      <w:marRight w:val="0"/>
      <w:marTop w:val="0"/>
      <w:marBottom w:val="0"/>
      <w:divBdr>
        <w:top w:val="none" w:sz="0" w:space="0" w:color="auto"/>
        <w:left w:val="none" w:sz="0" w:space="0" w:color="auto"/>
        <w:bottom w:val="none" w:sz="0" w:space="0" w:color="auto"/>
        <w:right w:val="none" w:sz="0" w:space="0" w:color="auto"/>
      </w:divBdr>
    </w:div>
    <w:div w:id="334456666">
      <w:bodyDiv w:val="1"/>
      <w:marLeft w:val="0"/>
      <w:marRight w:val="0"/>
      <w:marTop w:val="0"/>
      <w:marBottom w:val="0"/>
      <w:divBdr>
        <w:top w:val="none" w:sz="0" w:space="0" w:color="auto"/>
        <w:left w:val="none" w:sz="0" w:space="0" w:color="auto"/>
        <w:bottom w:val="none" w:sz="0" w:space="0" w:color="auto"/>
        <w:right w:val="none" w:sz="0" w:space="0" w:color="auto"/>
      </w:divBdr>
    </w:div>
    <w:div w:id="430584954">
      <w:bodyDiv w:val="1"/>
      <w:marLeft w:val="0"/>
      <w:marRight w:val="0"/>
      <w:marTop w:val="0"/>
      <w:marBottom w:val="0"/>
      <w:divBdr>
        <w:top w:val="none" w:sz="0" w:space="0" w:color="auto"/>
        <w:left w:val="none" w:sz="0" w:space="0" w:color="auto"/>
        <w:bottom w:val="none" w:sz="0" w:space="0" w:color="auto"/>
        <w:right w:val="none" w:sz="0" w:space="0" w:color="auto"/>
      </w:divBdr>
    </w:div>
    <w:div w:id="707416211">
      <w:bodyDiv w:val="1"/>
      <w:marLeft w:val="0"/>
      <w:marRight w:val="0"/>
      <w:marTop w:val="0"/>
      <w:marBottom w:val="0"/>
      <w:divBdr>
        <w:top w:val="none" w:sz="0" w:space="0" w:color="auto"/>
        <w:left w:val="none" w:sz="0" w:space="0" w:color="auto"/>
        <w:bottom w:val="none" w:sz="0" w:space="0" w:color="auto"/>
        <w:right w:val="none" w:sz="0" w:space="0" w:color="auto"/>
      </w:divBdr>
    </w:div>
    <w:div w:id="759912303">
      <w:bodyDiv w:val="1"/>
      <w:marLeft w:val="0"/>
      <w:marRight w:val="0"/>
      <w:marTop w:val="0"/>
      <w:marBottom w:val="0"/>
      <w:divBdr>
        <w:top w:val="none" w:sz="0" w:space="0" w:color="auto"/>
        <w:left w:val="none" w:sz="0" w:space="0" w:color="auto"/>
        <w:bottom w:val="none" w:sz="0" w:space="0" w:color="auto"/>
        <w:right w:val="none" w:sz="0" w:space="0" w:color="auto"/>
      </w:divBdr>
    </w:div>
    <w:div w:id="967704950">
      <w:bodyDiv w:val="1"/>
      <w:marLeft w:val="0"/>
      <w:marRight w:val="0"/>
      <w:marTop w:val="0"/>
      <w:marBottom w:val="0"/>
      <w:divBdr>
        <w:top w:val="none" w:sz="0" w:space="0" w:color="auto"/>
        <w:left w:val="none" w:sz="0" w:space="0" w:color="auto"/>
        <w:bottom w:val="none" w:sz="0" w:space="0" w:color="auto"/>
        <w:right w:val="none" w:sz="0" w:space="0" w:color="auto"/>
      </w:divBdr>
    </w:div>
    <w:div w:id="1087774536">
      <w:bodyDiv w:val="1"/>
      <w:marLeft w:val="0"/>
      <w:marRight w:val="0"/>
      <w:marTop w:val="0"/>
      <w:marBottom w:val="0"/>
      <w:divBdr>
        <w:top w:val="none" w:sz="0" w:space="0" w:color="auto"/>
        <w:left w:val="none" w:sz="0" w:space="0" w:color="auto"/>
        <w:bottom w:val="none" w:sz="0" w:space="0" w:color="auto"/>
        <w:right w:val="none" w:sz="0" w:space="0" w:color="auto"/>
      </w:divBdr>
    </w:div>
    <w:div w:id="1137991782">
      <w:bodyDiv w:val="1"/>
      <w:marLeft w:val="0"/>
      <w:marRight w:val="0"/>
      <w:marTop w:val="0"/>
      <w:marBottom w:val="0"/>
      <w:divBdr>
        <w:top w:val="none" w:sz="0" w:space="0" w:color="auto"/>
        <w:left w:val="none" w:sz="0" w:space="0" w:color="auto"/>
        <w:bottom w:val="none" w:sz="0" w:space="0" w:color="auto"/>
        <w:right w:val="none" w:sz="0" w:space="0" w:color="auto"/>
      </w:divBdr>
    </w:div>
    <w:div w:id="1224873595">
      <w:bodyDiv w:val="1"/>
      <w:marLeft w:val="0"/>
      <w:marRight w:val="0"/>
      <w:marTop w:val="0"/>
      <w:marBottom w:val="0"/>
      <w:divBdr>
        <w:top w:val="none" w:sz="0" w:space="0" w:color="auto"/>
        <w:left w:val="none" w:sz="0" w:space="0" w:color="auto"/>
        <w:bottom w:val="none" w:sz="0" w:space="0" w:color="auto"/>
        <w:right w:val="none" w:sz="0" w:space="0" w:color="auto"/>
      </w:divBdr>
    </w:div>
    <w:div w:id="1242911758">
      <w:bodyDiv w:val="1"/>
      <w:marLeft w:val="0"/>
      <w:marRight w:val="0"/>
      <w:marTop w:val="0"/>
      <w:marBottom w:val="0"/>
      <w:divBdr>
        <w:top w:val="none" w:sz="0" w:space="0" w:color="auto"/>
        <w:left w:val="none" w:sz="0" w:space="0" w:color="auto"/>
        <w:bottom w:val="none" w:sz="0" w:space="0" w:color="auto"/>
        <w:right w:val="none" w:sz="0" w:space="0" w:color="auto"/>
      </w:divBdr>
    </w:div>
    <w:div w:id="1619869793">
      <w:bodyDiv w:val="1"/>
      <w:marLeft w:val="0"/>
      <w:marRight w:val="0"/>
      <w:marTop w:val="0"/>
      <w:marBottom w:val="0"/>
      <w:divBdr>
        <w:top w:val="none" w:sz="0" w:space="0" w:color="auto"/>
        <w:left w:val="none" w:sz="0" w:space="0" w:color="auto"/>
        <w:bottom w:val="none" w:sz="0" w:space="0" w:color="auto"/>
        <w:right w:val="none" w:sz="0" w:space="0" w:color="auto"/>
      </w:divBdr>
    </w:div>
    <w:div w:id="1703701158">
      <w:bodyDiv w:val="1"/>
      <w:marLeft w:val="0"/>
      <w:marRight w:val="0"/>
      <w:marTop w:val="0"/>
      <w:marBottom w:val="0"/>
      <w:divBdr>
        <w:top w:val="none" w:sz="0" w:space="0" w:color="auto"/>
        <w:left w:val="none" w:sz="0" w:space="0" w:color="auto"/>
        <w:bottom w:val="none" w:sz="0" w:space="0" w:color="auto"/>
        <w:right w:val="none" w:sz="0" w:space="0" w:color="auto"/>
      </w:divBdr>
    </w:div>
    <w:div w:id="1727682974">
      <w:bodyDiv w:val="1"/>
      <w:marLeft w:val="0"/>
      <w:marRight w:val="0"/>
      <w:marTop w:val="0"/>
      <w:marBottom w:val="0"/>
      <w:divBdr>
        <w:top w:val="none" w:sz="0" w:space="0" w:color="auto"/>
        <w:left w:val="none" w:sz="0" w:space="0" w:color="auto"/>
        <w:bottom w:val="none" w:sz="0" w:space="0" w:color="auto"/>
        <w:right w:val="none" w:sz="0" w:space="0" w:color="auto"/>
      </w:divBdr>
    </w:div>
    <w:div w:id="1873765208">
      <w:bodyDiv w:val="1"/>
      <w:marLeft w:val="0"/>
      <w:marRight w:val="0"/>
      <w:marTop w:val="0"/>
      <w:marBottom w:val="0"/>
      <w:divBdr>
        <w:top w:val="none" w:sz="0" w:space="0" w:color="auto"/>
        <w:left w:val="none" w:sz="0" w:space="0" w:color="auto"/>
        <w:bottom w:val="none" w:sz="0" w:space="0" w:color="auto"/>
        <w:right w:val="none" w:sz="0" w:space="0" w:color="auto"/>
      </w:divBdr>
    </w:div>
    <w:div w:id="1898392400">
      <w:bodyDiv w:val="1"/>
      <w:marLeft w:val="0"/>
      <w:marRight w:val="0"/>
      <w:marTop w:val="0"/>
      <w:marBottom w:val="0"/>
      <w:divBdr>
        <w:top w:val="none" w:sz="0" w:space="0" w:color="auto"/>
        <w:left w:val="none" w:sz="0" w:space="0" w:color="auto"/>
        <w:bottom w:val="none" w:sz="0" w:space="0" w:color="auto"/>
        <w:right w:val="none" w:sz="0" w:space="0" w:color="auto"/>
      </w:divBdr>
    </w:div>
    <w:div w:id="1898466462">
      <w:bodyDiv w:val="1"/>
      <w:marLeft w:val="0"/>
      <w:marRight w:val="0"/>
      <w:marTop w:val="0"/>
      <w:marBottom w:val="0"/>
      <w:divBdr>
        <w:top w:val="none" w:sz="0" w:space="0" w:color="auto"/>
        <w:left w:val="none" w:sz="0" w:space="0" w:color="auto"/>
        <w:bottom w:val="none" w:sz="0" w:space="0" w:color="auto"/>
        <w:right w:val="none" w:sz="0" w:space="0" w:color="auto"/>
      </w:divBdr>
    </w:div>
    <w:div w:id="2091997144">
      <w:bodyDiv w:val="1"/>
      <w:marLeft w:val="0"/>
      <w:marRight w:val="0"/>
      <w:marTop w:val="0"/>
      <w:marBottom w:val="0"/>
      <w:divBdr>
        <w:top w:val="none" w:sz="0" w:space="0" w:color="auto"/>
        <w:left w:val="none" w:sz="0" w:space="0" w:color="auto"/>
        <w:bottom w:val="none" w:sz="0" w:space="0" w:color="auto"/>
        <w:right w:val="none" w:sz="0" w:space="0" w:color="auto"/>
      </w:divBdr>
    </w:div>
    <w:div w:id="2106680591">
      <w:bodyDiv w:val="1"/>
      <w:marLeft w:val="0"/>
      <w:marRight w:val="0"/>
      <w:marTop w:val="0"/>
      <w:marBottom w:val="0"/>
      <w:divBdr>
        <w:top w:val="none" w:sz="0" w:space="0" w:color="auto"/>
        <w:left w:val="none" w:sz="0" w:space="0" w:color="auto"/>
        <w:bottom w:val="none" w:sz="0" w:space="0" w:color="auto"/>
        <w:right w:val="none" w:sz="0" w:space="0" w:color="auto"/>
      </w:divBdr>
    </w:div>
    <w:div w:id="2113619790">
      <w:bodyDiv w:val="1"/>
      <w:marLeft w:val="0"/>
      <w:marRight w:val="0"/>
      <w:marTop w:val="0"/>
      <w:marBottom w:val="0"/>
      <w:divBdr>
        <w:top w:val="none" w:sz="0" w:space="0" w:color="auto"/>
        <w:left w:val="none" w:sz="0" w:space="0" w:color="auto"/>
        <w:bottom w:val="none" w:sz="0" w:space="0" w:color="auto"/>
        <w:right w:val="none" w:sz="0" w:space="0" w:color="auto"/>
      </w:divBdr>
    </w:div>
    <w:div w:id="21227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sae.gov.br/site/wp-content/uploads/Juventude-Levada-em-Conta.pdf"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econ.puc-rio.br/PDF/td579.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gvfsbi2\User\Users\rodrigo.leandro\IPEA\Jovem\Atlas\Custo_Violencia\Municipios\Demografia&amp;Crime\Proje&#231;&#227;o%20Taxa%20de%20Homicidi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gvfsbi2\User\Users\rodrigo.leandro\IPEA\Jovem\Atlas\Custo_Violencia\Municipios\Demografia&amp;Crime\C&#243;pia%20de%20Proje&#231;&#227;o%20Taxa%20de%20Homicid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Plan1!$A$35</c:f>
              <c:strCache>
                <c:ptCount val="1"/>
                <c:pt idx="0">
                  <c:v>15-19</c:v>
                </c:pt>
              </c:strCache>
            </c:strRef>
          </c:tx>
          <c:invertIfNegative val="0"/>
          <c:dLbls>
            <c:dLbl>
              <c:idx val="0"/>
              <c:showLegendKey val="0"/>
              <c:showVal val="1"/>
              <c:showCatName val="0"/>
              <c:showSerName val="0"/>
              <c:showPercent val="0"/>
              <c:showBubbleSize val="0"/>
              <c:extLst>
                <c:ext xmlns:c15="http://schemas.microsoft.com/office/drawing/2012/chart" uri="{CE6537A1-D6FC-4f65-9D91-7224C49458BB}"/>
              </c:extLst>
            </c:dLbl>
            <c:dLbl>
              <c:idx val="8"/>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b="1"/>
                </a:pPr>
                <a:endParaRPr lang="pt-BR"/>
              </a:p>
            </c:txPr>
            <c:showLegendKey val="0"/>
            <c:showVal val="0"/>
            <c:showCatName val="0"/>
            <c:showSerName val="0"/>
            <c:showPercent val="0"/>
            <c:showBubbleSize val="0"/>
            <c:extLst>
              <c:ext xmlns:c15="http://schemas.microsoft.com/office/drawing/2012/chart" uri="{CE6537A1-D6FC-4f65-9D91-7224C49458BB}">
                <c15:showLeaderLines val="0"/>
              </c:ext>
            </c:extLst>
          </c:dLbls>
          <c:cat>
            <c:numRef>
              <c:f>Plan1!$B$34:$J$34</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Plan1!$B$35:$J$35</c:f>
              <c:numCache>
                <c:formatCode>0.0</c:formatCode>
                <c:ptCount val="9"/>
                <c:pt idx="0">
                  <c:v>4.4706525975471072</c:v>
                </c:pt>
                <c:pt idx="1">
                  <c:v>4.356497771461747</c:v>
                </c:pt>
                <c:pt idx="2">
                  <c:v>3.6757003103196255</c:v>
                </c:pt>
                <c:pt idx="3">
                  <c:v>3.4572556631633855</c:v>
                </c:pt>
                <c:pt idx="4">
                  <c:v>3.3208165602448991</c:v>
                </c:pt>
                <c:pt idx="5">
                  <c:v>3.1263634787783441</c:v>
                </c:pt>
                <c:pt idx="6">
                  <c:v>2.8717026003812269</c:v>
                </c:pt>
                <c:pt idx="7">
                  <c:v>2.5673090450269367</c:v>
                </c:pt>
                <c:pt idx="8">
                  <c:v>2.2611800601813492</c:v>
                </c:pt>
              </c:numCache>
            </c:numRef>
          </c:val>
        </c:ser>
        <c:ser>
          <c:idx val="1"/>
          <c:order val="1"/>
          <c:tx>
            <c:strRef>
              <c:f>Plan1!$A$36</c:f>
              <c:strCache>
                <c:ptCount val="1"/>
                <c:pt idx="0">
                  <c:v>20-24</c:v>
                </c:pt>
              </c:strCache>
            </c:strRef>
          </c:tx>
          <c:invertIfNegative val="0"/>
          <c:dLbls>
            <c:dLbl>
              <c:idx val="0"/>
              <c:showLegendKey val="0"/>
              <c:showVal val="1"/>
              <c:showCatName val="0"/>
              <c:showSerName val="0"/>
              <c:showPercent val="0"/>
              <c:showBubbleSize val="0"/>
              <c:extLst>
                <c:ext xmlns:c15="http://schemas.microsoft.com/office/drawing/2012/chart" uri="{CE6537A1-D6FC-4f65-9D91-7224C49458BB}"/>
              </c:extLst>
            </c:dLbl>
            <c:dLbl>
              <c:idx val="8"/>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b="1"/>
                </a:pPr>
                <a:endParaRPr lang="pt-BR"/>
              </a:p>
            </c:txPr>
            <c:showLegendKey val="0"/>
            <c:showVal val="0"/>
            <c:showCatName val="0"/>
            <c:showSerName val="0"/>
            <c:showPercent val="0"/>
            <c:showBubbleSize val="0"/>
            <c:extLst>
              <c:ext xmlns:c15="http://schemas.microsoft.com/office/drawing/2012/chart" uri="{CE6537A1-D6FC-4f65-9D91-7224C49458BB}">
                <c15:showLeaderLines val="0"/>
              </c:ext>
            </c:extLst>
          </c:dLbls>
          <c:cat>
            <c:numRef>
              <c:f>Plan1!$B$34:$J$34</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Plan1!$B$36:$J$36</c:f>
              <c:numCache>
                <c:formatCode>0.0</c:formatCode>
                <c:ptCount val="9"/>
                <c:pt idx="0">
                  <c:v>4.507926370049308</c:v>
                </c:pt>
                <c:pt idx="1">
                  <c:v>4.2485513044559893</c:v>
                </c:pt>
                <c:pt idx="2">
                  <c:v>4.1697533681664591</c:v>
                </c:pt>
                <c:pt idx="3">
                  <c:v>3.5529883535454014</c:v>
                </c:pt>
                <c:pt idx="4">
                  <c:v>3.3803613241889527</c:v>
                </c:pt>
                <c:pt idx="5">
                  <c:v>3.2854305830256711</c:v>
                </c:pt>
                <c:pt idx="6">
                  <c:v>3.1661111724855342</c:v>
                </c:pt>
                <c:pt idx="7">
                  <c:v>2.9298112691111546</c:v>
                </c:pt>
                <c:pt idx="8">
                  <c:v>2.6305603004561839</c:v>
                </c:pt>
              </c:numCache>
            </c:numRef>
          </c:val>
        </c:ser>
        <c:ser>
          <c:idx val="2"/>
          <c:order val="2"/>
          <c:tx>
            <c:strRef>
              <c:f>Plan1!$A$37</c:f>
              <c:strCache>
                <c:ptCount val="1"/>
                <c:pt idx="0">
                  <c:v>25-29</c:v>
                </c:pt>
              </c:strCache>
            </c:strRef>
          </c:tx>
          <c:invertIfNegative val="0"/>
          <c:dLbls>
            <c:dLbl>
              <c:idx val="0"/>
              <c:showLegendKey val="0"/>
              <c:showVal val="1"/>
              <c:showCatName val="0"/>
              <c:showSerName val="0"/>
              <c:showPercent val="0"/>
              <c:showBubbleSize val="0"/>
              <c:extLst>
                <c:ext xmlns:c15="http://schemas.microsoft.com/office/drawing/2012/chart" uri="{CE6537A1-D6FC-4f65-9D91-7224C49458BB}"/>
              </c:extLst>
            </c:dLbl>
            <c:dLbl>
              <c:idx val="8"/>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b="1"/>
                </a:pPr>
                <a:endParaRPr lang="pt-BR"/>
              </a:p>
            </c:txPr>
            <c:showLegendKey val="0"/>
            <c:showVal val="0"/>
            <c:showCatName val="0"/>
            <c:showSerName val="0"/>
            <c:showPercent val="0"/>
            <c:showBubbleSize val="0"/>
            <c:extLst>
              <c:ext xmlns:c15="http://schemas.microsoft.com/office/drawing/2012/chart" uri="{CE6537A1-D6FC-4f65-9D91-7224C49458BB}">
                <c15:showLeaderLines val="0"/>
              </c:ext>
            </c:extLst>
          </c:dLbls>
          <c:cat>
            <c:numRef>
              <c:f>Plan1!$B$34:$J$34</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Plan1!$B$37:$J$37</c:f>
              <c:numCache>
                <c:formatCode>0.0</c:formatCode>
                <c:ptCount val="9"/>
                <c:pt idx="0">
                  <c:v>4.4195294605061193</c:v>
                </c:pt>
                <c:pt idx="1">
                  <c:v>4.2737571437985586</c:v>
                </c:pt>
                <c:pt idx="2">
                  <c:v>4.0578395693847087</c:v>
                </c:pt>
                <c:pt idx="3">
                  <c:v>4.0231191801123192</c:v>
                </c:pt>
                <c:pt idx="4">
                  <c:v>3.4684993464464742</c:v>
                </c:pt>
                <c:pt idx="5">
                  <c:v>3.3399792014441654</c:v>
                </c:pt>
                <c:pt idx="6">
                  <c:v>3.3246447347932779</c:v>
                </c:pt>
                <c:pt idx="7">
                  <c:v>3.2292400756531121</c:v>
                </c:pt>
                <c:pt idx="8">
                  <c:v>3.0013072778679653</c:v>
                </c:pt>
              </c:numCache>
            </c:numRef>
          </c:val>
        </c:ser>
        <c:dLbls>
          <c:showLegendKey val="0"/>
          <c:showVal val="0"/>
          <c:showCatName val="0"/>
          <c:showSerName val="0"/>
          <c:showPercent val="0"/>
          <c:showBubbleSize val="0"/>
        </c:dLbls>
        <c:gapWidth val="75"/>
        <c:overlap val="100"/>
        <c:axId val="176504320"/>
        <c:axId val="179205184"/>
      </c:barChart>
      <c:catAx>
        <c:axId val="176504320"/>
        <c:scaling>
          <c:orientation val="minMax"/>
        </c:scaling>
        <c:delete val="0"/>
        <c:axPos val="b"/>
        <c:numFmt formatCode="General" sourceLinked="1"/>
        <c:majorTickMark val="none"/>
        <c:minorTickMark val="none"/>
        <c:tickLblPos val="nextTo"/>
        <c:crossAx val="179205184"/>
        <c:crosses val="autoZero"/>
        <c:auto val="1"/>
        <c:lblAlgn val="ctr"/>
        <c:lblOffset val="100"/>
        <c:noMultiLvlLbl val="0"/>
      </c:catAx>
      <c:valAx>
        <c:axId val="179205184"/>
        <c:scaling>
          <c:orientation val="minMax"/>
          <c:max val="14"/>
        </c:scaling>
        <c:delete val="0"/>
        <c:axPos val="l"/>
        <c:majorGridlines/>
        <c:numFmt formatCode="0" sourceLinked="0"/>
        <c:majorTickMark val="none"/>
        <c:minorTickMark val="none"/>
        <c:tickLblPos val="nextTo"/>
        <c:spPr>
          <a:ln w="9525">
            <a:noFill/>
          </a:ln>
        </c:spPr>
        <c:crossAx val="176504320"/>
        <c:crosses val="autoZero"/>
        <c:crossBetween val="between"/>
        <c:majorUnit val="2"/>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a:prstDash val="dash"/>
            </a:ln>
          </c:spPr>
          <c:marker>
            <c:symbol val="none"/>
          </c:marker>
          <c:dPt>
            <c:idx val="1"/>
            <c:bubble3D val="0"/>
            <c:spPr>
              <a:ln>
                <a:prstDash val="solid"/>
              </a:ln>
            </c:spPr>
          </c:dPt>
          <c:dPt>
            <c:idx val="2"/>
            <c:bubble3D val="0"/>
            <c:spPr>
              <a:ln>
                <a:prstDash val="solid"/>
              </a:ln>
            </c:spPr>
          </c:dPt>
          <c:dLbls>
            <c:dLbl>
              <c:idx val="2"/>
              <c:layout>
                <c:manualLayout>
                  <c:x val="-1.1111111111111112E-2"/>
                  <c:y val="-3.1465093411996069E-2"/>
                </c:manualLayout>
              </c:layout>
              <c:showLegendKey val="0"/>
              <c:showVal val="1"/>
              <c:showCatName val="0"/>
              <c:showSerName val="0"/>
              <c:showPercent val="0"/>
              <c:showBubbleSize val="0"/>
              <c:extLst>
                <c:ext xmlns:c15="http://schemas.microsoft.com/office/drawing/2012/chart" uri="{CE6537A1-D6FC-4f65-9D91-7224C49458BB}"/>
              </c:extLst>
            </c:dLbl>
            <c:dLbl>
              <c:idx val="3"/>
              <c:showLegendKey val="0"/>
              <c:showVal val="1"/>
              <c:showCatName val="0"/>
              <c:showSerName val="0"/>
              <c:showPercent val="0"/>
              <c:showBubbleSize val="0"/>
              <c:extLst>
                <c:ext xmlns:c15="http://schemas.microsoft.com/office/drawing/2012/chart" uri="{CE6537A1-D6FC-4f65-9D91-7224C49458BB}"/>
              </c:extLst>
            </c:dLbl>
            <c:dLbl>
              <c:idx val="6"/>
              <c:showLegendKey val="0"/>
              <c:showVal val="1"/>
              <c:showCatName val="0"/>
              <c:showSerName val="0"/>
              <c:showPercent val="0"/>
              <c:showBubbleSize val="0"/>
              <c:extLst>
                <c:ext xmlns:c15="http://schemas.microsoft.com/office/drawing/2012/chart" uri="{CE6537A1-D6FC-4f65-9D91-7224C49458BB}"/>
              </c:extLst>
            </c:dLbl>
            <c:dLbl>
              <c:idx val="8"/>
              <c:showLegendKey val="0"/>
              <c:showVal val="1"/>
              <c:showCatName val="0"/>
              <c:showSerName val="0"/>
              <c:showPercent val="0"/>
              <c:showBubbleSize val="0"/>
              <c:extLst>
                <c:ext xmlns:c15="http://schemas.microsoft.com/office/drawing/2012/chart" uri="{CE6537A1-D6FC-4f65-9D91-7224C49458BB}"/>
              </c:extLst>
            </c:dLbl>
            <c:dLbl>
              <c:idx val="10"/>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b="1"/>
                </a:pPr>
                <a:endParaRPr lang="pt-BR"/>
              </a:p>
            </c:txPr>
            <c:showLegendKey val="0"/>
            <c:showVal val="0"/>
            <c:showCatName val="0"/>
            <c:showSerName val="0"/>
            <c:showPercent val="0"/>
            <c:showBubbleSize val="0"/>
            <c:extLst>
              <c:ext xmlns:c15="http://schemas.microsoft.com/office/drawing/2012/chart" uri="{CE6537A1-D6FC-4f65-9D91-7224C49458BB}">
                <c15:showLeaderLines val="0"/>
              </c:ext>
            </c:extLst>
          </c:dLbls>
          <c:cat>
            <c:numRef>
              <c:f>Projeções_finais!$C$2:$M$2</c:f>
              <c:numCache>
                <c:formatCode>General</c:formatCode>
                <c:ptCount val="11"/>
                <c:pt idx="0">
                  <c:v>1991</c:v>
                </c:pt>
                <c:pt idx="1">
                  <c:v>2000</c:v>
                </c:pt>
                <c:pt idx="2">
                  <c:v>2010</c:v>
                </c:pt>
                <c:pt idx="3">
                  <c:v>2015</c:v>
                </c:pt>
                <c:pt idx="4">
                  <c:v>2020</c:v>
                </c:pt>
                <c:pt idx="5">
                  <c:v>2025</c:v>
                </c:pt>
                <c:pt idx="6">
                  <c:v>2030</c:v>
                </c:pt>
                <c:pt idx="7">
                  <c:v>2035</c:v>
                </c:pt>
                <c:pt idx="8">
                  <c:v>2040</c:v>
                </c:pt>
                <c:pt idx="9">
                  <c:v>2045</c:v>
                </c:pt>
                <c:pt idx="10">
                  <c:v>2050</c:v>
                </c:pt>
              </c:numCache>
            </c:numRef>
          </c:cat>
          <c:val>
            <c:numRef>
              <c:f>Projeções_finais!$C$3:$M$3</c:f>
              <c:numCache>
                <c:formatCode>0.0</c:formatCode>
                <c:ptCount val="11"/>
                <c:pt idx="0">
                  <c:v>20.949739033355247</c:v>
                </c:pt>
                <c:pt idx="1">
                  <c:v>26.166480572408034</c:v>
                </c:pt>
                <c:pt idx="2">
                  <c:v>27.24269</c:v>
                </c:pt>
                <c:pt idx="3">
                  <c:v>25.078075661463878</c:v>
                </c:pt>
                <c:pt idx="4">
                  <c:v>21.011831897843621</c:v>
                </c:pt>
                <c:pt idx="5">
                  <c:v>17.3856908346709</c:v>
                </c:pt>
                <c:pt idx="6">
                  <c:v>13.785577074944049</c:v>
                </c:pt>
                <c:pt idx="7">
                  <c:v>12.043622379086361</c:v>
                </c:pt>
                <c:pt idx="8">
                  <c:v>10.420836478043169</c:v>
                </c:pt>
                <c:pt idx="9">
                  <c:v>7.7693801883933631</c:v>
                </c:pt>
                <c:pt idx="10">
                  <c:v>4.2958715054177263</c:v>
                </c:pt>
              </c:numCache>
            </c:numRef>
          </c:val>
          <c:smooth val="0"/>
        </c:ser>
        <c:dLbls>
          <c:showLegendKey val="0"/>
          <c:showVal val="0"/>
          <c:showCatName val="0"/>
          <c:showSerName val="0"/>
          <c:showPercent val="0"/>
          <c:showBubbleSize val="0"/>
        </c:dLbls>
        <c:marker val="1"/>
        <c:smooth val="0"/>
        <c:axId val="176503296"/>
        <c:axId val="179206336"/>
      </c:lineChart>
      <c:catAx>
        <c:axId val="176503296"/>
        <c:scaling>
          <c:orientation val="minMax"/>
        </c:scaling>
        <c:delete val="0"/>
        <c:axPos val="b"/>
        <c:numFmt formatCode="General" sourceLinked="1"/>
        <c:majorTickMark val="none"/>
        <c:minorTickMark val="none"/>
        <c:tickLblPos val="nextTo"/>
        <c:crossAx val="179206336"/>
        <c:crosses val="autoZero"/>
        <c:auto val="1"/>
        <c:lblAlgn val="ctr"/>
        <c:lblOffset val="100"/>
        <c:noMultiLvlLbl val="0"/>
      </c:catAx>
      <c:valAx>
        <c:axId val="179206336"/>
        <c:scaling>
          <c:orientation val="minMax"/>
        </c:scaling>
        <c:delete val="0"/>
        <c:axPos val="l"/>
        <c:majorGridlines/>
        <c:numFmt formatCode="0" sourceLinked="0"/>
        <c:majorTickMark val="none"/>
        <c:minorTickMark val="none"/>
        <c:tickLblPos val="nextTo"/>
        <c:spPr>
          <a:ln w="9525">
            <a:noFill/>
          </a:ln>
        </c:spPr>
        <c:crossAx val="1765032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EC5A0-D21D-4790-BBFD-A1FD2A66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20</Pages>
  <Words>5608</Words>
  <Characters>30287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Leandro de Moura</dc:creator>
  <cp:lastModifiedBy>Rodrigo Leandro de Moura</cp:lastModifiedBy>
  <cp:revision>14</cp:revision>
  <cp:lastPrinted>2014-04-15T20:50:00Z</cp:lastPrinted>
  <dcterms:created xsi:type="dcterms:W3CDTF">2014-07-18T18:21:00Z</dcterms:created>
  <dcterms:modified xsi:type="dcterms:W3CDTF">2014-07-18T21:05:00Z</dcterms:modified>
</cp:coreProperties>
</file>