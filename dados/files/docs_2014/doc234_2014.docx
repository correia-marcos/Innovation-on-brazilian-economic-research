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64221" w14:textId="77777777" w:rsidR="005A5BB3" w:rsidRDefault="005A5BB3" w:rsidP="005A5BB3">
      <w:pPr>
        <w:spacing w:after="0" w:line="240" w:lineRule="auto"/>
        <w:jc w:val="both"/>
        <w:rPr>
          <w:rFonts w:ascii="Times New Roman" w:hAnsi="Times New Roman"/>
          <w:b/>
          <w:sz w:val="28"/>
          <w:szCs w:val="28"/>
          <w:lang w:val="en-GB"/>
        </w:rPr>
      </w:pPr>
      <w:r w:rsidRPr="0043293E">
        <w:rPr>
          <w:rFonts w:ascii="Times New Roman" w:hAnsi="Times New Roman"/>
          <w:b/>
          <w:sz w:val="28"/>
          <w:szCs w:val="28"/>
          <w:lang w:val="en-GB"/>
        </w:rPr>
        <w:t xml:space="preserve">The Multi-Sectoral Thirlwall’s Law: evidence from 14 </w:t>
      </w:r>
      <w:r>
        <w:rPr>
          <w:rFonts w:ascii="Times New Roman" w:hAnsi="Times New Roman"/>
          <w:b/>
          <w:sz w:val="28"/>
          <w:szCs w:val="28"/>
          <w:lang w:val="en-GB"/>
        </w:rPr>
        <w:t>developed</w:t>
      </w:r>
      <w:r w:rsidRPr="0043293E">
        <w:rPr>
          <w:rFonts w:ascii="Times New Roman" w:hAnsi="Times New Roman"/>
          <w:b/>
          <w:sz w:val="28"/>
          <w:szCs w:val="28"/>
          <w:lang w:val="en-GB"/>
        </w:rPr>
        <w:t xml:space="preserve"> E</w:t>
      </w:r>
      <w:r>
        <w:rPr>
          <w:rFonts w:ascii="Times New Roman" w:hAnsi="Times New Roman"/>
          <w:b/>
          <w:sz w:val="28"/>
          <w:szCs w:val="28"/>
          <w:lang w:val="en-GB"/>
        </w:rPr>
        <w:t>uropean countries using product-</w:t>
      </w:r>
      <w:r w:rsidRPr="0043293E">
        <w:rPr>
          <w:rFonts w:ascii="Times New Roman" w:hAnsi="Times New Roman"/>
          <w:b/>
          <w:sz w:val="28"/>
          <w:szCs w:val="28"/>
          <w:lang w:val="en-GB"/>
        </w:rPr>
        <w:t>level data</w:t>
      </w:r>
    </w:p>
    <w:p w14:paraId="5A03E598" w14:textId="77777777" w:rsidR="005A5BB3" w:rsidRDefault="005A5BB3" w:rsidP="005A5BB3">
      <w:pPr>
        <w:spacing w:after="0" w:line="240" w:lineRule="auto"/>
        <w:jc w:val="both"/>
        <w:rPr>
          <w:rFonts w:ascii="Times New Roman" w:hAnsi="Times New Roman"/>
          <w:sz w:val="24"/>
          <w:szCs w:val="24"/>
          <w:lang w:val="en-GB"/>
        </w:rPr>
      </w:pPr>
    </w:p>
    <w:p w14:paraId="628BF0DA" w14:textId="77777777" w:rsidR="005A5BB3" w:rsidRPr="00491ABB" w:rsidRDefault="005A5BB3" w:rsidP="005A5BB3">
      <w:pPr>
        <w:spacing w:after="0" w:line="240" w:lineRule="auto"/>
        <w:rPr>
          <w:rFonts w:ascii="Times New Roman" w:hAnsi="Times New Roman"/>
          <w:i/>
          <w:sz w:val="24"/>
          <w:szCs w:val="24"/>
          <w:lang w:val="en-GB"/>
        </w:rPr>
      </w:pPr>
      <w:r w:rsidRPr="00CF11D6">
        <w:rPr>
          <w:rFonts w:ascii="Times New Roman" w:hAnsi="Times New Roman"/>
          <w:i/>
          <w:sz w:val="24"/>
          <w:szCs w:val="24"/>
          <w:lang w:val="en-GB"/>
        </w:rPr>
        <w:t>João P. Romero</w:t>
      </w:r>
      <w:r>
        <w:rPr>
          <w:rFonts w:ascii="Times New Roman" w:hAnsi="Times New Roman"/>
          <w:i/>
          <w:sz w:val="24"/>
          <w:szCs w:val="24"/>
          <w:lang w:val="en-GB"/>
        </w:rPr>
        <w:t xml:space="preserve"> – </w:t>
      </w:r>
      <w:r>
        <w:rPr>
          <w:rFonts w:ascii="Times New Roman" w:hAnsi="Times New Roman"/>
          <w:sz w:val="24"/>
          <w:szCs w:val="24"/>
          <w:lang w:val="en-GB"/>
        </w:rPr>
        <w:t>University of Cambridge – jpr49@cam.ac.uk.</w:t>
      </w:r>
    </w:p>
    <w:p w14:paraId="2DA3C5F8" w14:textId="77777777" w:rsidR="005A5BB3" w:rsidRDefault="005A5BB3" w:rsidP="005A5BB3">
      <w:pPr>
        <w:spacing w:after="0" w:line="240" w:lineRule="auto"/>
        <w:jc w:val="both"/>
        <w:rPr>
          <w:rFonts w:ascii="Times New Roman" w:hAnsi="Times New Roman"/>
          <w:sz w:val="24"/>
          <w:szCs w:val="24"/>
          <w:lang w:val="en-GB"/>
        </w:rPr>
      </w:pPr>
    </w:p>
    <w:p w14:paraId="7EEE8EB6" w14:textId="77777777" w:rsidR="005A5BB3" w:rsidRPr="00491ABB" w:rsidRDefault="005A5BB3" w:rsidP="005A5BB3">
      <w:pPr>
        <w:spacing w:after="0" w:line="240" w:lineRule="auto"/>
        <w:rPr>
          <w:rFonts w:ascii="Times New Roman" w:hAnsi="Times New Roman"/>
          <w:i/>
          <w:sz w:val="24"/>
          <w:szCs w:val="24"/>
          <w:lang w:val="en-GB"/>
        </w:rPr>
      </w:pPr>
      <w:r w:rsidRPr="00CF11D6">
        <w:rPr>
          <w:rFonts w:ascii="Times New Roman" w:hAnsi="Times New Roman"/>
          <w:i/>
          <w:sz w:val="24"/>
          <w:szCs w:val="24"/>
          <w:lang w:val="en-GB"/>
        </w:rPr>
        <w:t>John S. L. McCombie</w:t>
      </w:r>
      <w:r>
        <w:rPr>
          <w:rFonts w:ascii="Times New Roman" w:hAnsi="Times New Roman"/>
          <w:i/>
          <w:sz w:val="24"/>
          <w:szCs w:val="24"/>
          <w:lang w:val="en-GB"/>
        </w:rPr>
        <w:t xml:space="preserve"> – </w:t>
      </w:r>
      <w:r>
        <w:rPr>
          <w:rFonts w:ascii="Times New Roman" w:hAnsi="Times New Roman"/>
          <w:sz w:val="24"/>
          <w:szCs w:val="24"/>
          <w:lang w:val="en-GB"/>
        </w:rPr>
        <w:t>University of Cambridge – jslm2@cam.ac.uk.</w:t>
      </w:r>
    </w:p>
    <w:p w14:paraId="20E5D13B" w14:textId="77777777" w:rsidR="005A5BB3" w:rsidRPr="0043293E" w:rsidRDefault="005A5BB3" w:rsidP="005A5BB3">
      <w:pPr>
        <w:spacing w:after="0" w:line="240" w:lineRule="auto"/>
        <w:jc w:val="both"/>
        <w:rPr>
          <w:rFonts w:ascii="Times New Roman" w:hAnsi="Times New Roman"/>
          <w:sz w:val="24"/>
          <w:szCs w:val="24"/>
          <w:lang w:val="en-GB"/>
        </w:rPr>
      </w:pPr>
    </w:p>
    <w:p w14:paraId="2B989AAD" w14:textId="77777777" w:rsidR="005A5BB3" w:rsidRPr="0043293E" w:rsidRDefault="005A5BB3" w:rsidP="005A5BB3">
      <w:pPr>
        <w:spacing w:after="0" w:line="240" w:lineRule="auto"/>
        <w:jc w:val="both"/>
        <w:rPr>
          <w:rFonts w:ascii="Times New Roman" w:hAnsi="Times New Roman"/>
          <w:b/>
          <w:sz w:val="24"/>
          <w:szCs w:val="24"/>
          <w:lang w:val="en-GB"/>
        </w:rPr>
      </w:pPr>
      <w:r w:rsidRPr="0043293E">
        <w:rPr>
          <w:rFonts w:ascii="Times New Roman" w:hAnsi="Times New Roman"/>
          <w:b/>
          <w:sz w:val="24"/>
          <w:szCs w:val="24"/>
          <w:lang w:val="en-GB"/>
        </w:rPr>
        <w:t xml:space="preserve">Abstract: </w:t>
      </w:r>
      <w:r w:rsidRPr="0043293E">
        <w:rPr>
          <w:rFonts w:ascii="Times New Roman" w:hAnsi="Times New Roman"/>
          <w:sz w:val="24"/>
          <w:szCs w:val="24"/>
          <w:lang w:val="en-GB"/>
        </w:rPr>
        <w:t xml:space="preserve">This paper reports estimates of import and export functions for 5 technological sectors in 14 </w:t>
      </w:r>
      <w:r>
        <w:rPr>
          <w:rFonts w:ascii="Times New Roman" w:hAnsi="Times New Roman"/>
          <w:sz w:val="24"/>
          <w:szCs w:val="24"/>
          <w:lang w:val="en-GB"/>
        </w:rPr>
        <w:t>developed</w:t>
      </w:r>
      <w:r w:rsidRPr="0043293E">
        <w:rPr>
          <w:rFonts w:ascii="Times New Roman" w:hAnsi="Times New Roman"/>
          <w:sz w:val="24"/>
          <w:szCs w:val="24"/>
          <w:lang w:val="en-GB"/>
        </w:rPr>
        <w:t xml:space="preserve"> European countries. Thus far no previous work has estimated these functions for developed countries adopting a technological division of sectors. This paper also provides three contributions to improving the robustness of the empirical investigations associated with the balance-of-payments constrained growth framework. First, it presents estimates of income elasticities using Vector Error-Correction Models and cross-product panels. Second, it provides estimates of income elasticities using aggregate deflators and measures of relative prices, as well as using product-specific quality-adjusted price indexes recently calculated by Feenstra and Romalis (2014) to measure relative prices in each product category and to deflate the respective export and import values. Third, it reports an assessment of the validity of the Multi-Sectoral Thirlwall’s Law using technological sectors as reference by regressing the countries’ equilibrium growth rates on their actual growth rates. The results indicate that the income elasticities of imports and exports are higher for Medium- and High-Tech Manufactures, which suggests the importance of moving from the production of simple goods to the production of goods with high technological content. Furthermore, the tests indicate also that the Multi-Sectoral Thirlwall’s Law holds for the countries analysed, while comparing the estimates revealed that cross-product panels generate considerably more reliable and less volatile results.</w:t>
      </w:r>
    </w:p>
    <w:p w14:paraId="1872BB50" w14:textId="77777777" w:rsidR="005A5BB3" w:rsidRPr="0043293E" w:rsidRDefault="005A5BB3" w:rsidP="005A5BB3">
      <w:pPr>
        <w:spacing w:after="0" w:line="240" w:lineRule="auto"/>
        <w:jc w:val="both"/>
        <w:rPr>
          <w:rFonts w:ascii="Times New Roman" w:hAnsi="Times New Roman"/>
          <w:sz w:val="24"/>
          <w:szCs w:val="24"/>
          <w:lang w:val="en-GB"/>
        </w:rPr>
      </w:pPr>
    </w:p>
    <w:p w14:paraId="0488A516" w14:textId="77777777" w:rsidR="005A5BB3" w:rsidRDefault="005A5BB3" w:rsidP="005A5BB3">
      <w:pPr>
        <w:spacing w:after="0" w:line="240" w:lineRule="auto"/>
        <w:jc w:val="both"/>
        <w:rPr>
          <w:rFonts w:ascii="Times New Roman" w:hAnsi="Times New Roman"/>
          <w:sz w:val="24"/>
          <w:szCs w:val="24"/>
          <w:lang w:val="en-GB"/>
        </w:rPr>
      </w:pPr>
      <w:r w:rsidRPr="0043293E">
        <w:rPr>
          <w:rFonts w:ascii="Times New Roman" w:hAnsi="Times New Roman"/>
          <w:b/>
          <w:sz w:val="24"/>
          <w:szCs w:val="24"/>
          <w:lang w:val="en-GB"/>
        </w:rPr>
        <w:t xml:space="preserve">Keywords: </w:t>
      </w:r>
      <w:r w:rsidRPr="0043293E">
        <w:rPr>
          <w:rFonts w:ascii="Times New Roman" w:hAnsi="Times New Roman"/>
          <w:sz w:val="24"/>
          <w:szCs w:val="24"/>
          <w:lang w:val="en-GB"/>
        </w:rPr>
        <w:t xml:space="preserve">BOP Constrained Growth Theory, Multi-Sectoral Thirlwall’s Law, International Trade, Economic Growth. </w:t>
      </w:r>
    </w:p>
    <w:p w14:paraId="0931F93D" w14:textId="77777777" w:rsidR="005A5BB3" w:rsidRPr="00706C00" w:rsidRDefault="005A5BB3" w:rsidP="005A5BB3">
      <w:pPr>
        <w:spacing w:after="0" w:line="240" w:lineRule="auto"/>
        <w:jc w:val="both"/>
        <w:rPr>
          <w:rFonts w:ascii="Times New Roman" w:hAnsi="Times New Roman"/>
          <w:b/>
          <w:sz w:val="24"/>
          <w:szCs w:val="24"/>
        </w:rPr>
      </w:pPr>
      <w:r w:rsidRPr="00706C00">
        <w:rPr>
          <w:rFonts w:ascii="Times New Roman" w:hAnsi="Times New Roman"/>
          <w:b/>
          <w:sz w:val="24"/>
          <w:szCs w:val="24"/>
        </w:rPr>
        <w:t>JEL:</w:t>
      </w:r>
      <w:r w:rsidRPr="00706C00">
        <w:rPr>
          <w:rFonts w:ascii="Times New Roman" w:hAnsi="Times New Roman"/>
          <w:sz w:val="24"/>
          <w:szCs w:val="24"/>
        </w:rPr>
        <w:t xml:space="preserve"> O11, F43, E12. </w:t>
      </w:r>
    </w:p>
    <w:p w14:paraId="5D334E22" w14:textId="77777777" w:rsidR="005A5BB3" w:rsidRPr="00706C00" w:rsidRDefault="005A5BB3" w:rsidP="005A5BB3">
      <w:pPr>
        <w:spacing w:after="0" w:line="240" w:lineRule="auto"/>
        <w:jc w:val="both"/>
        <w:rPr>
          <w:rFonts w:ascii="Times New Roman" w:hAnsi="Times New Roman"/>
          <w:sz w:val="24"/>
          <w:szCs w:val="24"/>
        </w:rPr>
      </w:pPr>
    </w:p>
    <w:p w14:paraId="1449584E" w14:textId="77777777" w:rsidR="005A5BB3" w:rsidRPr="0043293E" w:rsidRDefault="005A5BB3" w:rsidP="005A5BB3">
      <w:pPr>
        <w:spacing w:after="0" w:line="240" w:lineRule="auto"/>
        <w:jc w:val="both"/>
        <w:rPr>
          <w:rFonts w:ascii="Times New Roman" w:hAnsi="Times New Roman"/>
          <w:sz w:val="24"/>
          <w:szCs w:val="24"/>
        </w:rPr>
      </w:pPr>
      <w:r w:rsidRPr="0043293E">
        <w:rPr>
          <w:rFonts w:ascii="Times New Roman" w:hAnsi="Times New Roman"/>
          <w:b/>
          <w:sz w:val="24"/>
          <w:szCs w:val="24"/>
        </w:rPr>
        <w:t>Resumo:</w:t>
      </w:r>
      <w:r w:rsidRPr="0043293E">
        <w:rPr>
          <w:rFonts w:ascii="Times New Roman" w:hAnsi="Times New Roman"/>
          <w:sz w:val="24"/>
          <w:szCs w:val="24"/>
        </w:rPr>
        <w:t xml:space="preserve"> O presente artigo reporta estimativas de funções de exportação e importação para 5 setores tecnológicos in 14 países </w:t>
      </w:r>
      <w:r>
        <w:rPr>
          <w:rFonts w:ascii="Times New Roman" w:hAnsi="Times New Roman"/>
          <w:sz w:val="24"/>
          <w:szCs w:val="24"/>
        </w:rPr>
        <w:t>Europeus desenvolvidos</w:t>
      </w:r>
      <w:r w:rsidRPr="0043293E">
        <w:rPr>
          <w:rFonts w:ascii="Times New Roman" w:hAnsi="Times New Roman"/>
          <w:sz w:val="24"/>
          <w:szCs w:val="24"/>
        </w:rPr>
        <w:t xml:space="preserve">. Até o presente momento estas função nunca haviam sido estimadas para países desenvolvidos adotando-se uma divisão setorial baseada na intensidade tecnológica dos produtos. Este artigo apresenta ainda três contribuições para o aprimoramento da robustez dos trabalhos empíricos relacionados aos modelos de crescimento com restrição do balanço de pagamentos. Primeiro, são apresentadas estimativas das elasticidades renda de comércio usando modelos de vetor de correção de erros e modelos de painel entre produtos. Segundo, são apresentadas estimativas das elasticidades usando tanto medidas de preços relativas e deflatores agregados, como índices de preço ajustados para qualidade recentemente calculados por Feenstra and Romalis (2014) para medir preços relativos em cada categoria de produto e para deflacionar os respectivos valores de exportações e importações. Terceiro, é reportada uma avaliação da validade Lei de Thirlwall Multi-Setorial usando setores tecnológicos como referência através da regressão da taxa de crescimento de equilíbrio sobre a taxa de crescimento efetiva. Os resultados indicam que as elasticidades renda das importações e exportações são mais elevadas para as manufaturas de média e alta tecnologia, o que indica a importância de uma mudança estrutural partindo da produção de bens simples para a produção de bens com elevado conteúdo tecnológico. Além disso, os testes indicam também que a Lei de Thirlwall Multi-Setorial é valida para os países analisados, enquanto a comparação das elasticidades releva que o uso de modelos de painel entre produtos gera resultados consideravelmente mais robustos e menos voláteis. </w:t>
      </w:r>
    </w:p>
    <w:p w14:paraId="5CCD55AB" w14:textId="77777777" w:rsidR="005A5BB3" w:rsidRPr="0043293E" w:rsidRDefault="005A5BB3" w:rsidP="005A5BB3">
      <w:pPr>
        <w:spacing w:after="0" w:line="240" w:lineRule="auto"/>
        <w:jc w:val="both"/>
        <w:rPr>
          <w:rFonts w:ascii="Times New Roman" w:hAnsi="Times New Roman"/>
          <w:sz w:val="24"/>
          <w:szCs w:val="24"/>
        </w:rPr>
      </w:pPr>
    </w:p>
    <w:p w14:paraId="4C5C56D7" w14:textId="77777777" w:rsidR="005A5BB3" w:rsidRPr="0043293E" w:rsidRDefault="005A5BB3" w:rsidP="005A5BB3">
      <w:pPr>
        <w:spacing w:after="0" w:line="240" w:lineRule="auto"/>
        <w:jc w:val="both"/>
        <w:rPr>
          <w:rFonts w:ascii="Times New Roman" w:hAnsi="Times New Roman"/>
          <w:b/>
          <w:sz w:val="24"/>
          <w:szCs w:val="24"/>
        </w:rPr>
      </w:pPr>
      <w:r w:rsidRPr="0043293E">
        <w:rPr>
          <w:rFonts w:ascii="Times New Roman" w:hAnsi="Times New Roman"/>
          <w:b/>
          <w:sz w:val="24"/>
          <w:szCs w:val="24"/>
        </w:rPr>
        <w:t xml:space="preserve">Palavras-Chave: </w:t>
      </w:r>
      <w:r w:rsidRPr="0043293E">
        <w:rPr>
          <w:rFonts w:ascii="Times New Roman" w:hAnsi="Times New Roman"/>
          <w:sz w:val="24"/>
          <w:szCs w:val="24"/>
        </w:rPr>
        <w:t xml:space="preserve">Modelos de crescimento com restrição no balanço de pagamentos, Lei de Thirlwall Multi-Setorial, Comércio Internacional, Crescimento econômico. </w:t>
      </w:r>
    </w:p>
    <w:p w14:paraId="0D7C4828" w14:textId="77777777" w:rsidR="005A5BB3" w:rsidRPr="00E51779" w:rsidRDefault="005A5BB3" w:rsidP="005A5BB3">
      <w:pPr>
        <w:spacing w:after="0" w:line="240" w:lineRule="auto"/>
        <w:jc w:val="both"/>
        <w:rPr>
          <w:rFonts w:ascii="Times New Roman" w:hAnsi="Times New Roman"/>
          <w:b/>
          <w:sz w:val="24"/>
          <w:szCs w:val="24"/>
        </w:rPr>
      </w:pPr>
      <w:r w:rsidRPr="00E51779">
        <w:rPr>
          <w:rFonts w:ascii="Times New Roman" w:hAnsi="Times New Roman"/>
          <w:b/>
          <w:sz w:val="24"/>
          <w:szCs w:val="24"/>
        </w:rPr>
        <w:t xml:space="preserve">JEL: </w:t>
      </w:r>
      <w:r w:rsidRPr="00706C00">
        <w:rPr>
          <w:rFonts w:ascii="Times New Roman" w:hAnsi="Times New Roman"/>
          <w:sz w:val="24"/>
          <w:szCs w:val="24"/>
        </w:rPr>
        <w:t>O11, F43, E12.</w:t>
      </w:r>
    </w:p>
    <w:p w14:paraId="73E8D608" w14:textId="77777777" w:rsidR="005A5BB3" w:rsidRDefault="005A5BB3" w:rsidP="005A5BB3">
      <w:pPr>
        <w:spacing w:after="0" w:line="240" w:lineRule="auto"/>
        <w:jc w:val="both"/>
        <w:rPr>
          <w:rFonts w:ascii="Times New Roman" w:hAnsi="Times New Roman"/>
          <w:sz w:val="24"/>
          <w:szCs w:val="24"/>
        </w:rPr>
      </w:pPr>
    </w:p>
    <w:p w14:paraId="4667F741" w14:textId="77777777" w:rsidR="005A5BB3" w:rsidRPr="00A12285" w:rsidRDefault="005A5BB3" w:rsidP="005A5BB3">
      <w:pPr>
        <w:spacing w:after="0" w:line="240" w:lineRule="auto"/>
        <w:jc w:val="both"/>
        <w:rPr>
          <w:rFonts w:ascii="Times New Roman" w:hAnsi="Times New Roman"/>
          <w:sz w:val="24"/>
          <w:szCs w:val="24"/>
        </w:rPr>
      </w:pPr>
      <w:r>
        <w:rPr>
          <w:rFonts w:ascii="Times New Roman" w:hAnsi="Times New Roman"/>
          <w:b/>
          <w:sz w:val="24"/>
          <w:szCs w:val="24"/>
        </w:rPr>
        <w:t>Á</w:t>
      </w:r>
      <w:r w:rsidRPr="00FA7677">
        <w:rPr>
          <w:rFonts w:ascii="Times New Roman" w:hAnsi="Times New Roman"/>
          <w:b/>
          <w:sz w:val="24"/>
          <w:szCs w:val="24"/>
        </w:rPr>
        <w:t xml:space="preserve">rea </w:t>
      </w:r>
      <w:r>
        <w:rPr>
          <w:rFonts w:ascii="Times New Roman" w:hAnsi="Times New Roman"/>
          <w:b/>
          <w:sz w:val="24"/>
          <w:szCs w:val="24"/>
        </w:rPr>
        <w:t>6</w:t>
      </w:r>
      <w:r>
        <w:rPr>
          <w:rFonts w:ascii="Times New Roman" w:hAnsi="Times New Roman"/>
          <w:sz w:val="24"/>
          <w:szCs w:val="24"/>
        </w:rPr>
        <w:t xml:space="preserve"> – Crescimento, Desenvolvimento Econômico, e Instituições.  </w:t>
      </w:r>
    </w:p>
    <w:p w14:paraId="1D854651" w14:textId="77777777" w:rsidR="005A5BB3" w:rsidRPr="0043293E" w:rsidRDefault="005A5BB3" w:rsidP="005A5BB3">
      <w:pPr>
        <w:spacing w:after="0" w:line="240" w:lineRule="auto"/>
        <w:jc w:val="both"/>
        <w:rPr>
          <w:rFonts w:ascii="Times New Roman" w:hAnsi="Times New Roman"/>
          <w:b/>
          <w:sz w:val="28"/>
          <w:szCs w:val="28"/>
          <w:lang w:val="en-GB"/>
        </w:rPr>
      </w:pPr>
      <w:r w:rsidRPr="005A5BB3">
        <w:rPr>
          <w:rFonts w:ascii="Times New Roman" w:hAnsi="Times New Roman"/>
          <w:b/>
          <w:sz w:val="28"/>
          <w:szCs w:val="28"/>
          <w:lang w:val="en-US"/>
        </w:rPr>
        <w:br w:type="page"/>
      </w:r>
      <w:r w:rsidRPr="0043293E">
        <w:rPr>
          <w:rFonts w:ascii="Times New Roman" w:hAnsi="Times New Roman"/>
          <w:b/>
          <w:sz w:val="28"/>
          <w:szCs w:val="28"/>
          <w:lang w:val="en-GB"/>
        </w:rPr>
        <w:lastRenderedPageBreak/>
        <w:t xml:space="preserve">The Multi-Sectoral Thirlwall’s Law: evidence from 14 </w:t>
      </w:r>
      <w:r>
        <w:rPr>
          <w:rFonts w:ascii="Times New Roman" w:hAnsi="Times New Roman"/>
          <w:b/>
          <w:sz w:val="28"/>
          <w:szCs w:val="28"/>
          <w:lang w:val="en-GB"/>
        </w:rPr>
        <w:t>developed</w:t>
      </w:r>
      <w:r w:rsidRPr="0043293E">
        <w:rPr>
          <w:rFonts w:ascii="Times New Roman" w:hAnsi="Times New Roman"/>
          <w:b/>
          <w:sz w:val="28"/>
          <w:szCs w:val="28"/>
          <w:lang w:val="en-GB"/>
        </w:rPr>
        <w:t xml:space="preserve"> E</w:t>
      </w:r>
      <w:r>
        <w:rPr>
          <w:rFonts w:ascii="Times New Roman" w:hAnsi="Times New Roman"/>
          <w:b/>
          <w:sz w:val="28"/>
          <w:szCs w:val="28"/>
          <w:lang w:val="en-GB"/>
        </w:rPr>
        <w:t>uropean countries using product-</w:t>
      </w:r>
      <w:r w:rsidRPr="0043293E">
        <w:rPr>
          <w:rFonts w:ascii="Times New Roman" w:hAnsi="Times New Roman"/>
          <w:b/>
          <w:sz w:val="28"/>
          <w:szCs w:val="28"/>
          <w:lang w:val="en-GB"/>
        </w:rPr>
        <w:t xml:space="preserve">level data </w:t>
      </w:r>
    </w:p>
    <w:p w14:paraId="1CE752C4" w14:textId="77777777" w:rsidR="005A5BB3" w:rsidRPr="0043293E" w:rsidRDefault="005A5BB3" w:rsidP="005A5BB3">
      <w:pPr>
        <w:spacing w:after="0" w:line="240" w:lineRule="auto"/>
        <w:jc w:val="both"/>
        <w:rPr>
          <w:rFonts w:ascii="Times New Roman" w:hAnsi="Times New Roman"/>
          <w:b/>
          <w:sz w:val="24"/>
          <w:szCs w:val="24"/>
          <w:lang w:val="en-GB"/>
        </w:rPr>
      </w:pPr>
    </w:p>
    <w:p w14:paraId="715EEBA9" w14:textId="77777777" w:rsidR="005A5BB3" w:rsidRPr="0043293E" w:rsidRDefault="005A5BB3" w:rsidP="005A5BB3">
      <w:pPr>
        <w:spacing w:after="0" w:line="240" w:lineRule="auto"/>
        <w:jc w:val="both"/>
        <w:rPr>
          <w:rFonts w:ascii="Times New Roman" w:hAnsi="Times New Roman"/>
          <w:b/>
          <w:sz w:val="24"/>
          <w:szCs w:val="24"/>
          <w:lang w:val="en-GB"/>
        </w:rPr>
      </w:pPr>
      <w:r w:rsidRPr="0043293E">
        <w:rPr>
          <w:rFonts w:ascii="Times New Roman" w:hAnsi="Times New Roman"/>
          <w:b/>
          <w:sz w:val="24"/>
          <w:szCs w:val="24"/>
          <w:lang w:val="en-GB"/>
        </w:rPr>
        <w:t>1. Introduction</w:t>
      </w:r>
    </w:p>
    <w:p w14:paraId="6183B704" w14:textId="77777777" w:rsidR="005A5BB3" w:rsidRPr="0043293E" w:rsidRDefault="005A5BB3" w:rsidP="005A5BB3">
      <w:pPr>
        <w:spacing w:after="0" w:line="240" w:lineRule="auto"/>
        <w:jc w:val="both"/>
        <w:rPr>
          <w:rFonts w:ascii="Times New Roman" w:hAnsi="Times New Roman"/>
          <w:sz w:val="24"/>
          <w:szCs w:val="24"/>
          <w:lang w:val="en-GB"/>
        </w:rPr>
      </w:pPr>
    </w:p>
    <w:p w14:paraId="151101C7" w14:textId="77777777" w:rsidR="005A5BB3" w:rsidRDefault="005A5BB3" w:rsidP="005A5BB3">
      <w:pPr>
        <w:spacing w:after="0" w:line="240" w:lineRule="auto"/>
        <w:jc w:val="both"/>
        <w:rPr>
          <w:rFonts w:ascii="Times New Roman" w:hAnsi="Times New Roman"/>
          <w:sz w:val="24"/>
          <w:szCs w:val="24"/>
          <w:lang w:val="en-GB"/>
        </w:rPr>
      </w:pPr>
      <w:r w:rsidRPr="0043293E">
        <w:rPr>
          <w:rFonts w:ascii="Times New Roman" w:hAnsi="Times New Roman"/>
          <w:sz w:val="24"/>
          <w:szCs w:val="24"/>
          <w:lang w:val="en-GB"/>
        </w:rPr>
        <w:t>From a Keynesian perspective, economic growth is led by the growth of demand. The Kaldorian tradition, in turn, emphasizes that balance-of-payments (BOP) equilibrium represents the most important constraint on the growth of demand. According to this approach, trade must be balanced in the long-term, given that debt cannot be financed indefinitely, and provided that terms of trade vary only negligibly in the long run. In this framework, therefore, each country’s equilibrium growth rate must correspond to the ratio between its income elasticity of demand for exports and its income elasticity of demand for imports, multiplied by the growth rate of ext</w:t>
      </w:r>
      <w:r>
        <w:rPr>
          <w:rFonts w:ascii="Times New Roman" w:hAnsi="Times New Roman"/>
          <w:sz w:val="24"/>
          <w:szCs w:val="24"/>
          <w:lang w:val="en-GB"/>
        </w:rPr>
        <w:t>ernal demand (or world income). This relationship,</w:t>
      </w:r>
      <w:r w:rsidRPr="0043293E">
        <w:rPr>
          <w:rFonts w:ascii="Times New Roman" w:hAnsi="Times New Roman"/>
          <w:sz w:val="24"/>
          <w:szCs w:val="24"/>
          <w:lang w:val="en-GB"/>
        </w:rPr>
        <w:t xml:space="preserve"> known as Thirlwall’s Law (TL)</w:t>
      </w:r>
      <w:r>
        <w:rPr>
          <w:rFonts w:ascii="Times New Roman" w:hAnsi="Times New Roman"/>
          <w:sz w:val="24"/>
          <w:szCs w:val="24"/>
          <w:lang w:val="en-GB"/>
        </w:rPr>
        <w:t>, has been</w:t>
      </w:r>
      <w:r w:rsidRPr="008C214F">
        <w:rPr>
          <w:rFonts w:ascii="Times New Roman" w:hAnsi="Times New Roman"/>
          <w:sz w:val="24"/>
          <w:szCs w:val="24"/>
          <w:lang w:val="en-GB"/>
        </w:rPr>
        <w:t xml:space="preserve"> tested by an extensive number of works, and most of the studies</w:t>
      </w:r>
      <w:r>
        <w:rPr>
          <w:rFonts w:ascii="Times New Roman" w:hAnsi="Times New Roman"/>
          <w:sz w:val="24"/>
          <w:szCs w:val="24"/>
          <w:lang w:val="en-GB"/>
        </w:rPr>
        <w:t xml:space="preserve"> have</w:t>
      </w:r>
      <w:r w:rsidRPr="008C214F">
        <w:rPr>
          <w:rFonts w:ascii="Times New Roman" w:hAnsi="Times New Roman"/>
          <w:sz w:val="24"/>
          <w:szCs w:val="24"/>
          <w:lang w:val="en-GB"/>
        </w:rPr>
        <w:t xml:space="preserve"> f</w:t>
      </w:r>
      <w:r>
        <w:rPr>
          <w:rFonts w:ascii="Times New Roman" w:hAnsi="Times New Roman"/>
          <w:sz w:val="24"/>
          <w:szCs w:val="24"/>
          <w:lang w:val="en-GB"/>
        </w:rPr>
        <w:t>ou</w:t>
      </w:r>
      <w:r w:rsidRPr="008C214F">
        <w:rPr>
          <w:rFonts w:ascii="Times New Roman" w:hAnsi="Times New Roman"/>
          <w:sz w:val="24"/>
          <w:szCs w:val="24"/>
          <w:lang w:val="en-GB"/>
        </w:rPr>
        <w:t>nd results that support the validity of the law (e.g. Thirlwall, 1979; Bairam, 1988; Bairam and Dempster, 1991; Andersen, 1993; McCombie and Thirlwall, 1994; Perraton, 2003).</w:t>
      </w:r>
      <w:r w:rsidRPr="0043293E">
        <w:rPr>
          <w:rFonts w:ascii="Times New Roman" w:hAnsi="Times New Roman"/>
          <w:sz w:val="24"/>
          <w:szCs w:val="24"/>
          <w:lang w:val="en-GB"/>
        </w:rPr>
        <w:t xml:space="preserve"> </w:t>
      </w:r>
    </w:p>
    <w:p w14:paraId="487DE34B" w14:textId="77777777" w:rsidR="005A5BB3" w:rsidRDefault="005A5BB3" w:rsidP="005A5BB3">
      <w:pPr>
        <w:spacing w:after="0" w:line="240" w:lineRule="auto"/>
        <w:ind w:firstLine="708"/>
        <w:jc w:val="both"/>
        <w:rPr>
          <w:rFonts w:ascii="Times New Roman" w:hAnsi="Times New Roman"/>
          <w:sz w:val="24"/>
          <w:szCs w:val="24"/>
          <w:lang w:val="en-GB"/>
        </w:rPr>
      </w:pPr>
      <w:r>
        <w:rPr>
          <w:rFonts w:ascii="Times New Roman" w:hAnsi="Times New Roman"/>
          <w:sz w:val="24"/>
          <w:szCs w:val="24"/>
          <w:lang w:val="en-GB"/>
        </w:rPr>
        <w:t xml:space="preserve">In spite of the importance of the income elasticities of demand in the BOP constrained growth framework, not much effort has been put into understanding the determinants of these elasticities. </w:t>
      </w:r>
      <w:r w:rsidRPr="0043293E">
        <w:rPr>
          <w:rFonts w:ascii="Times New Roman" w:hAnsi="Times New Roman"/>
          <w:sz w:val="24"/>
          <w:szCs w:val="24"/>
          <w:lang w:val="en-GB"/>
        </w:rPr>
        <w:t xml:space="preserve">Differences in the magnitudes of the income elasticities of trade across countries were initially associated with differences in productivity levels (Roberts, 2002; Setterfield, 2011). Nonetheless, this hypothesis </w:t>
      </w:r>
      <w:r>
        <w:rPr>
          <w:rFonts w:ascii="Times New Roman" w:hAnsi="Times New Roman"/>
          <w:sz w:val="24"/>
          <w:szCs w:val="24"/>
          <w:lang w:val="en-GB"/>
        </w:rPr>
        <w:t>has</w:t>
      </w:r>
      <w:r w:rsidRPr="0043293E">
        <w:rPr>
          <w:rFonts w:ascii="Times New Roman" w:hAnsi="Times New Roman"/>
          <w:sz w:val="24"/>
          <w:szCs w:val="24"/>
          <w:lang w:val="en-GB"/>
        </w:rPr>
        <w:t xml:space="preserve"> never </w:t>
      </w:r>
      <w:r>
        <w:rPr>
          <w:rFonts w:ascii="Times New Roman" w:hAnsi="Times New Roman"/>
          <w:sz w:val="24"/>
          <w:szCs w:val="24"/>
          <w:lang w:val="en-GB"/>
        </w:rPr>
        <w:t xml:space="preserve">been </w:t>
      </w:r>
      <w:r w:rsidRPr="0043293E">
        <w:rPr>
          <w:rFonts w:ascii="Times New Roman" w:hAnsi="Times New Roman"/>
          <w:sz w:val="24"/>
          <w:szCs w:val="24"/>
          <w:lang w:val="en-GB"/>
        </w:rPr>
        <w:t xml:space="preserve">formally tested. More recently, however, a number of studies have been exploring the connection between the sectoral composition of each country’s trade and the differences in income elasticities of demand across sectors (Gouvêa and Lima, 2010; Romero, Silveira, and Jayme Jr., 2011; </w:t>
      </w:r>
      <w:r>
        <w:rPr>
          <w:rFonts w:ascii="Times New Roman" w:hAnsi="Times New Roman"/>
          <w:sz w:val="24"/>
          <w:szCs w:val="24"/>
          <w:lang w:val="en-GB"/>
        </w:rPr>
        <w:t>Tharnpanich</w:t>
      </w:r>
      <w:r w:rsidRPr="0043293E">
        <w:rPr>
          <w:rFonts w:ascii="Times New Roman" w:hAnsi="Times New Roman"/>
          <w:sz w:val="24"/>
          <w:szCs w:val="24"/>
          <w:lang w:val="en-GB"/>
        </w:rPr>
        <w:t xml:space="preserve"> and McCombie, 2013; Gouvêa and Lima, 2013). In this approach, aggregate income elasticities are weighted averages of the income elasticities of exports and imports from each sector, where the weights are the sector’s shares in exports and imports, respectively. Araújo and Lima (2007) called this approach the Multi-Sectoral Thirlwall’s Law (MSTL), and stressed the fact that even if the sectoral elasticities and the growth rate of world income are constant, it is still possible for a country to raise its long-term growth rate by favourably changing the sectoral composition of the economy’s trade. </w:t>
      </w:r>
    </w:p>
    <w:p w14:paraId="20859056" w14:textId="77777777" w:rsidR="005A5BB3" w:rsidRDefault="005A5BB3" w:rsidP="005A5BB3">
      <w:pPr>
        <w:spacing w:after="0" w:line="240" w:lineRule="auto"/>
        <w:ind w:firstLine="708"/>
        <w:jc w:val="both"/>
        <w:rPr>
          <w:rFonts w:ascii="Times New Roman" w:hAnsi="Times New Roman"/>
          <w:sz w:val="24"/>
          <w:szCs w:val="24"/>
          <w:lang w:val="en-GB"/>
        </w:rPr>
      </w:pPr>
      <w:r>
        <w:rPr>
          <w:rFonts w:ascii="Times New Roman" w:hAnsi="Times New Roman"/>
          <w:sz w:val="24"/>
          <w:szCs w:val="24"/>
          <w:lang w:val="en-GB"/>
        </w:rPr>
        <w:t>The contributions of this paper to the existing literature are twofold. First and foremost, the paper reports</w:t>
      </w:r>
      <w:r w:rsidRPr="0043293E">
        <w:rPr>
          <w:rFonts w:ascii="Times New Roman" w:hAnsi="Times New Roman"/>
          <w:sz w:val="24"/>
          <w:szCs w:val="24"/>
          <w:lang w:val="en-GB"/>
        </w:rPr>
        <w:t xml:space="preserve"> </w:t>
      </w:r>
      <w:r>
        <w:rPr>
          <w:rFonts w:ascii="Times New Roman" w:hAnsi="Times New Roman"/>
          <w:sz w:val="24"/>
          <w:szCs w:val="24"/>
          <w:lang w:val="en-GB"/>
        </w:rPr>
        <w:t xml:space="preserve">estimates of </w:t>
      </w:r>
      <w:r w:rsidRPr="0043293E">
        <w:rPr>
          <w:rFonts w:ascii="Times New Roman" w:hAnsi="Times New Roman"/>
          <w:sz w:val="24"/>
          <w:szCs w:val="24"/>
          <w:lang w:val="en-GB"/>
        </w:rPr>
        <w:t xml:space="preserve">import and export functions </w:t>
      </w:r>
      <w:r>
        <w:rPr>
          <w:rFonts w:ascii="Times New Roman" w:hAnsi="Times New Roman"/>
          <w:sz w:val="24"/>
          <w:szCs w:val="24"/>
          <w:lang w:val="en-GB"/>
        </w:rPr>
        <w:t>by</w:t>
      </w:r>
      <w:r w:rsidRPr="0043293E">
        <w:rPr>
          <w:rFonts w:ascii="Times New Roman" w:hAnsi="Times New Roman"/>
          <w:sz w:val="24"/>
          <w:szCs w:val="24"/>
          <w:lang w:val="en-GB"/>
        </w:rPr>
        <w:t xml:space="preserve"> technological sectors in 14 developed countries.</w:t>
      </w:r>
      <w:r>
        <w:rPr>
          <w:rFonts w:ascii="Times New Roman" w:hAnsi="Times New Roman"/>
          <w:sz w:val="24"/>
          <w:szCs w:val="24"/>
          <w:lang w:val="en-GB"/>
        </w:rPr>
        <w:t xml:space="preserve"> </w:t>
      </w:r>
      <w:r w:rsidRPr="0043293E">
        <w:rPr>
          <w:rFonts w:ascii="Times New Roman" w:hAnsi="Times New Roman"/>
          <w:sz w:val="24"/>
          <w:szCs w:val="24"/>
          <w:lang w:val="en-GB"/>
        </w:rPr>
        <w:t xml:space="preserve">Only two studies have estimated import and export functions </w:t>
      </w:r>
      <w:r>
        <w:rPr>
          <w:rFonts w:ascii="Times New Roman" w:hAnsi="Times New Roman"/>
          <w:sz w:val="24"/>
          <w:szCs w:val="24"/>
          <w:lang w:val="en-GB"/>
        </w:rPr>
        <w:t>by</w:t>
      </w:r>
      <w:r w:rsidRPr="0043293E">
        <w:rPr>
          <w:rFonts w:ascii="Times New Roman" w:hAnsi="Times New Roman"/>
          <w:sz w:val="24"/>
          <w:szCs w:val="24"/>
          <w:lang w:val="en-GB"/>
        </w:rPr>
        <w:t xml:space="preserve"> technological </w:t>
      </w:r>
      <w:r>
        <w:rPr>
          <w:rFonts w:ascii="Times New Roman" w:hAnsi="Times New Roman"/>
          <w:sz w:val="24"/>
          <w:szCs w:val="24"/>
          <w:lang w:val="en-GB"/>
        </w:rPr>
        <w:t>sectors</w:t>
      </w:r>
      <w:r w:rsidRPr="0043293E">
        <w:rPr>
          <w:rFonts w:ascii="Times New Roman" w:hAnsi="Times New Roman"/>
          <w:sz w:val="24"/>
          <w:szCs w:val="24"/>
          <w:lang w:val="en-GB"/>
        </w:rPr>
        <w:t xml:space="preserve"> (Gouvêa and Lima, 2010; Romero, Silveira, and Jayme Jr., 2011), and both focus on developing countries. These studies found that the higher the technological content </w:t>
      </w:r>
      <w:r>
        <w:rPr>
          <w:rFonts w:ascii="Times New Roman" w:hAnsi="Times New Roman"/>
          <w:sz w:val="24"/>
          <w:szCs w:val="24"/>
          <w:lang w:val="en-GB"/>
        </w:rPr>
        <w:t>of the product is</w:t>
      </w:r>
      <w:r w:rsidRPr="0043293E">
        <w:rPr>
          <w:rFonts w:ascii="Times New Roman" w:hAnsi="Times New Roman"/>
          <w:sz w:val="24"/>
          <w:szCs w:val="24"/>
          <w:lang w:val="en-GB"/>
        </w:rPr>
        <w:t xml:space="preserve">, the higher </w:t>
      </w:r>
      <w:r>
        <w:rPr>
          <w:rFonts w:ascii="Times New Roman" w:hAnsi="Times New Roman"/>
          <w:sz w:val="24"/>
          <w:szCs w:val="24"/>
          <w:lang w:val="en-GB"/>
        </w:rPr>
        <w:t>its</w:t>
      </w:r>
      <w:r w:rsidRPr="0043293E">
        <w:rPr>
          <w:rFonts w:ascii="Times New Roman" w:hAnsi="Times New Roman"/>
          <w:sz w:val="24"/>
          <w:szCs w:val="24"/>
          <w:lang w:val="en-GB"/>
        </w:rPr>
        <w:t xml:space="preserve"> income elasticity of demand is. However, export and import functions </w:t>
      </w:r>
      <w:r>
        <w:rPr>
          <w:rFonts w:ascii="Times New Roman" w:hAnsi="Times New Roman"/>
          <w:sz w:val="24"/>
          <w:szCs w:val="24"/>
          <w:lang w:val="en-GB"/>
        </w:rPr>
        <w:t xml:space="preserve">have not yet been estimated </w:t>
      </w:r>
      <w:r w:rsidRPr="0043293E">
        <w:rPr>
          <w:rFonts w:ascii="Times New Roman" w:hAnsi="Times New Roman"/>
          <w:sz w:val="24"/>
          <w:szCs w:val="24"/>
          <w:lang w:val="en-GB"/>
        </w:rPr>
        <w:t>by technological sectors for developed countries.</w:t>
      </w:r>
      <w:r>
        <w:rPr>
          <w:rFonts w:ascii="Times New Roman" w:hAnsi="Times New Roman"/>
          <w:sz w:val="24"/>
          <w:szCs w:val="24"/>
          <w:lang w:val="en-GB"/>
        </w:rPr>
        <w:t xml:space="preserve"> Second, the paper introduces a new method of estimating the import and export functions, which contributes to improve the robustness of the results. It is common practice in the BOP constrained growth literature to estimate export and import functions using Vector Error Correction Models (VECMs), while aggregate price indexes are used to deflate value series and to measure relative prices. In this paper, the functions are estimated using cross-product panels, which generate a tremendous increase in the number of observations and allows using quality-adjusted price indexes (recently calculated by Feentra and Romalis (2014)) to deflate the value series and to calculate relative prices.  </w:t>
      </w:r>
    </w:p>
    <w:p w14:paraId="3EFEEFC9" w14:textId="77777777" w:rsidR="005A5BB3" w:rsidRDefault="005A5BB3" w:rsidP="005A5BB3">
      <w:pPr>
        <w:spacing w:after="0" w:line="240" w:lineRule="auto"/>
        <w:ind w:firstLine="708"/>
        <w:jc w:val="both"/>
        <w:rPr>
          <w:rFonts w:ascii="Times New Roman" w:hAnsi="Times New Roman"/>
          <w:sz w:val="24"/>
          <w:szCs w:val="24"/>
          <w:lang w:val="en-GB"/>
        </w:rPr>
      </w:pPr>
      <w:r>
        <w:rPr>
          <w:rFonts w:ascii="Times New Roman" w:hAnsi="Times New Roman"/>
          <w:sz w:val="24"/>
          <w:szCs w:val="24"/>
          <w:lang w:val="en-GB"/>
        </w:rPr>
        <w:t>The investigation presented in this paper confirms the results found in previous studies, indicating</w:t>
      </w:r>
      <w:r w:rsidRPr="0043293E">
        <w:rPr>
          <w:rFonts w:ascii="Times New Roman" w:hAnsi="Times New Roman"/>
          <w:sz w:val="24"/>
          <w:szCs w:val="24"/>
          <w:lang w:val="en-GB"/>
        </w:rPr>
        <w:t xml:space="preserve"> that the higher the technological content </w:t>
      </w:r>
      <w:r>
        <w:rPr>
          <w:rFonts w:ascii="Times New Roman" w:hAnsi="Times New Roman"/>
          <w:sz w:val="24"/>
          <w:szCs w:val="24"/>
          <w:lang w:val="en-GB"/>
        </w:rPr>
        <w:t>of the product is</w:t>
      </w:r>
      <w:r w:rsidRPr="0043293E">
        <w:rPr>
          <w:rFonts w:ascii="Times New Roman" w:hAnsi="Times New Roman"/>
          <w:sz w:val="24"/>
          <w:szCs w:val="24"/>
          <w:lang w:val="en-GB"/>
        </w:rPr>
        <w:t xml:space="preserve">, the higher </w:t>
      </w:r>
      <w:r>
        <w:rPr>
          <w:rFonts w:ascii="Times New Roman" w:hAnsi="Times New Roman"/>
          <w:sz w:val="24"/>
          <w:szCs w:val="24"/>
          <w:lang w:val="en-GB"/>
        </w:rPr>
        <w:t>its</w:t>
      </w:r>
      <w:r w:rsidRPr="0043293E">
        <w:rPr>
          <w:rFonts w:ascii="Times New Roman" w:hAnsi="Times New Roman"/>
          <w:sz w:val="24"/>
          <w:szCs w:val="24"/>
          <w:lang w:val="en-GB"/>
        </w:rPr>
        <w:t xml:space="preserve"> income elasticity of demand is.</w:t>
      </w:r>
      <w:r>
        <w:rPr>
          <w:rFonts w:ascii="Times New Roman" w:hAnsi="Times New Roman"/>
          <w:sz w:val="24"/>
          <w:szCs w:val="24"/>
          <w:lang w:val="en-GB"/>
        </w:rPr>
        <w:t xml:space="preserve"> Moreover, t</w:t>
      </w:r>
      <w:r w:rsidRPr="0043293E">
        <w:rPr>
          <w:rFonts w:ascii="Times New Roman" w:hAnsi="Times New Roman"/>
          <w:sz w:val="24"/>
          <w:szCs w:val="24"/>
          <w:lang w:val="en-GB"/>
        </w:rPr>
        <w:t xml:space="preserve">he MSTL </w:t>
      </w:r>
      <w:r>
        <w:rPr>
          <w:rFonts w:ascii="Times New Roman" w:hAnsi="Times New Roman"/>
          <w:sz w:val="24"/>
          <w:szCs w:val="24"/>
          <w:lang w:val="en-GB"/>
        </w:rPr>
        <w:t>is found to hold</w:t>
      </w:r>
      <w:r w:rsidRPr="0043293E">
        <w:rPr>
          <w:rFonts w:ascii="Times New Roman" w:hAnsi="Times New Roman"/>
          <w:sz w:val="24"/>
          <w:szCs w:val="24"/>
          <w:lang w:val="en-GB"/>
        </w:rPr>
        <w:t xml:space="preserve"> for the countries </w:t>
      </w:r>
      <w:r>
        <w:rPr>
          <w:rFonts w:ascii="Times New Roman" w:hAnsi="Times New Roman"/>
          <w:sz w:val="24"/>
          <w:szCs w:val="24"/>
          <w:lang w:val="en-GB"/>
        </w:rPr>
        <w:t>investigated.</w:t>
      </w:r>
      <w:r w:rsidRPr="0043293E">
        <w:rPr>
          <w:rFonts w:ascii="Times New Roman" w:hAnsi="Times New Roman"/>
          <w:sz w:val="24"/>
          <w:szCs w:val="24"/>
          <w:lang w:val="en-GB"/>
        </w:rPr>
        <w:t xml:space="preserve"> </w:t>
      </w:r>
      <w:r>
        <w:rPr>
          <w:rFonts w:ascii="Times New Roman" w:hAnsi="Times New Roman"/>
          <w:sz w:val="24"/>
          <w:szCs w:val="24"/>
          <w:lang w:val="en-GB"/>
        </w:rPr>
        <w:t xml:space="preserve">In addition, comparing the results found using VECMs with aggregate price indexes and cross-product panels with product-level price indexes revealed that the latter estimation strategy </w:t>
      </w:r>
      <w:r w:rsidRPr="0043293E">
        <w:rPr>
          <w:rFonts w:ascii="Times New Roman" w:hAnsi="Times New Roman"/>
          <w:sz w:val="24"/>
          <w:szCs w:val="24"/>
          <w:lang w:val="en-GB"/>
        </w:rPr>
        <w:t>generate</w:t>
      </w:r>
      <w:r>
        <w:rPr>
          <w:rFonts w:ascii="Times New Roman" w:hAnsi="Times New Roman"/>
          <w:sz w:val="24"/>
          <w:szCs w:val="24"/>
          <w:lang w:val="en-GB"/>
        </w:rPr>
        <w:t>s</w:t>
      </w:r>
      <w:r w:rsidRPr="0043293E">
        <w:rPr>
          <w:rFonts w:ascii="Times New Roman" w:hAnsi="Times New Roman"/>
          <w:sz w:val="24"/>
          <w:szCs w:val="24"/>
          <w:lang w:val="en-GB"/>
        </w:rPr>
        <w:t xml:space="preserve"> considerably more reliable and less volatile results. </w:t>
      </w:r>
    </w:p>
    <w:p w14:paraId="5541C2DE" w14:textId="77777777" w:rsidR="005A5BB3" w:rsidRPr="00834697" w:rsidRDefault="005A5BB3" w:rsidP="005A5BB3">
      <w:pPr>
        <w:spacing w:after="0" w:line="240" w:lineRule="auto"/>
        <w:ind w:firstLine="708"/>
        <w:jc w:val="both"/>
        <w:rPr>
          <w:rFonts w:ascii="Times New Roman" w:hAnsi="Times New Roman"/>
          <w:sz w:val="24"/>
          <w:szCs w:val="24"/>
          <w:lang w:val="en-GB"/>
        </w:rPr>
      </w:pPr>
      <w:r w:rsidRPr="00834697">
        <w:rPr>
          <w:rFonts w:ascii="Times New Roman" w:hAnsi="Times New Roman"/>
          <w:sz w:val="24"/>
          <w:szCs w:val="24"/>
          <w:lang w:val="en-GB"/>
        </w:rPr>
        <w:t xml:space="preserve">The remainder of the </w:t>
      </w:r>
      <w:r>
        <w:rPr>
          <w:rFonts w:ascii="Times New Roman" w:hAnsi="Times New Roman"/>
          <w:sz w:val="24"/>
          <w:szCs w:val="24"/>
          <w:lang w:val="en-GB"/>
        </w:rPr>
        <w:t>paper</w:t>
      </w:r>
      <w:r w:rsidRPr="00834697">
        <w:rPr>
          <w:rFonts w:ascii="Times New Roman" w:hAnsi="Times New Roman"/>
          <w:sz w:val="24"/>
          <w:szCs w:val="24"/>
          <w:lang w:val="en-GB"/>
        </w:rPr>
        <w:t xml:space="preserve"> is organized as follows.</w:t>
      </w:r>
      <w:r>
        <w:rPr>
          <w:rFonts w:ascii="Times New Roman" w:hAnsi="Times New Roman"/>
          <w:sz w:val="24"/>
          <w:szCs w:val="24"/>
          <w:lang w:val="en-GB"/>
        </w:rPr>
        <w:t xml:space="preserve"> Section 2 presents a theoreti</w:t>
      </w:r>
      <w:r w:rsidRPr="00834697">
        <w:rPr>
          <w:rFonts w:ascii="Times New Roman" w:hAnsi="Times New Roman"/>
          <w:sz w:val="24"/>
          <w:szCs w:val="24"/>
          <w:lang w:val="en-GB"/>
        </w:rPr>
        <w:t xml:space="preserve">cal framework that </w:t>
      </w:r>
      <w:r>
        <w:rPr>
          <w:rFonts w:ascii="Times New Roman" w:hAnsi="Times New Roman"/>
          <w:sz w:val="24"/>
          <w:szCs w:val="24"/>
          <w:lang w:val="en-GB"/>
        </w:rPr>
        <w:t>fundaments the empirical investigation to be carried out</w:t>
      </w:r>
      <w:r w:rsidRPr="00834697">
        <w:rPr>
          <w:rFonts w:ascii="Times New Roman" w:hAnsi="Times New Roman"/>
          <w:sz w:val="24"/>
          <w:szCs w:val="24"/>
          <w:lang w:val="en-GB"/>
        </w:rPr>
        <w:t xml:space="preserve">. Section </w:t>
      </w:r>
      <w:r>
        <w:rPr>
          <w:rFonts w:ascii="Times New Roman" w:hAnsi="Times New Roman"/>
          <w:sz w:val="24"/>
          <w:szCs w:val="24"/>
          <w:lang w:val="en-GB"/>
        </w:rPr>
        <w:t>3</w:t>
      </w:r>
      <w:r w:rsidRPr="00834697">
        <w:rPr>
          <w:rFonts w:ascii="Times New Roman" w:hAnsi="Times New Roman"/>
          <w:sz w:val="24"/>
          <w:szCs w:val="24"/>
          <w:lang w:val="en-GB"/>
        </w:rPr>
        <w:t xml:space="preserve"> </w:t>
      </w:r>
      <w:r>
        <w:rPr>
          <w:rFonts w:ascii="Times New Roman" w:hAnsi="Times New Roman"/>
          <w:sz w:val="24"/>
          <w:szCs w:val="24"/>
          <w:lang w:val="en-GB"/>
        </w:rPr>
        <w:t>discusses the few studies that have estimated export and import functions by technological sectors</w:t>
      </w:r>
      <w:r w:rsidRPr="00834697">
        <w:rPr>
          <w:rFonts w:ascii="Times New Roman" w:hAnsi="Times New Roman"/>
          <w:sz w:val="24"/>
          <w:szCs w:val="24"/>
          <w:lang w:val="en-GB"/>
        </w:rPr>
        <w:t xml:space="preserve">, and Section </w:t>
      </w:r>
      <w:r>
        <w:rPr>
          <w:rFonts w:ascii="Times New Roman" w:hAnsi="Times New Roman"/>
          <w:sz w:val="24"/>
          <w:szCs w:val="24"/>
          <w:lang w:val="en-GB"/>
        </w:rPr>
        <w:t>4 discusses the literature that seeks to separate quality changes from pure price changes using data on international trade. Section 5</w:t>
      </w:r>
      <w:r w:rsidRPr="00834697">
        <w:rPr>
          <w:rFonts w:ascii="Times New Roman" w:hAnsi="Times New Roman"/>
          <w:sz w:val="24"/>
          <w:szCs w:val="24"/>
          <w:lang w:val="en-GB"/>
        </w:rPr>
        <w:t xml:space="preserve"> </w:t>
      </w:r>
      <w:r>
        <w:rPr>
          <w:rFonts w:ascii="Times New Roman" w:hAnsi="Times New Roman"/>
          <w:sz w:val="24"/>
          <w:szCs w:val="24"/>
          <w:lang w:val="en-GB"/>
        </w:rPr>
        <w:lastRenderedPageBreak/>
        <w:t xml:space="preserve">reports the empirical investigation carried out in the paper. This section </w:t>
      </w:r>
      <w:r w:rsidRPr="00834697">
        <w:rPr>
          <w:rFonts w:ascii="Times New Roman" w:hAnsi="Times New Roman"/>
          <w:sz w:val="24"/>
          <w:szCs w:val="24"/>
          <w:lang w:val="en-GB"/>
        </w:rPr>
        <w:t>describ</w:t>
      </w:r>
      <w:r>
        <w:rPr>
          <w:rFonts w:ascii="Times New Roman" w:hAnsi="Times New Roman"/>
          <w:sz w:val="24"/>
          <w:szCs w:val="24"/>
          <w:lang w:val="en-GB"/>
        </w:rPr>
        <w:t>es</w:t>
      </w:r>
      <w:r w:rsidRPr="00834697">
        <w:rPr>
          <w:rFonts w:ascii="Times New Roman" w:hAnsi="Times New Roman"/>
          <w:sz w:val="24"/>
          <w:szCs w:val="24"/>
          <w:lang w:val="en-GB"/>
        </w:rPr>
        <w:t xml:space="preserve"> the </w:t>
      </w:r>
      <w:r>
        <w:rPr>
          <w:rFonts w:ascii="Times New Roman" w:hAnsi="Times New Roman"/>
          <w:sz w:val="24"/>
          <w:szCs w:val="24"/>
          <w:lang w:val="en-GB"/>
        </w:rPr>
        <w:t>estimation</w:t>
      </w:r>
      <w:r w:rsidRPr="00834697">
        <w:rPr>
          <w:rFonts w:ascii="Times New Roman" w:hAnsi="Times New Roman"/>
          <w:sz w:val="24"/>
          <w:szCs w:val="24"/>
          <w:lang w:val="en-GB"/>
        </w:rPr>
        <w:t xml:space="preserve"> strategy</w:t>
      </w:r>
      <w:r>
        <w:rPr>
          <w:rFonts w:ascii="Times New Roman" w:hAnsi="Times New Roman"/>
          <w:sz w:val="24"/>
          <w:szCs w:val="24"/>
          <w:lang w:val="en-GB"/>
        </w:rPr>
        <w:t xml:space="preserve"> adopted, discusses the data used, and presents the regression results</w:t>
      </w:r>
      <w:r w:rsidRPr="00834697">
        <w:rPr>
          <w:rFonts w:ascii="Times New Roman" w:hAnsi="Times New Roman"/>
          <w:sz w:val="24"/>
          <w:szCs w:val="24"/>
          <w:lang w:val="en-GB"/>
        </w:rPr>
        <w:t xml:space="preserve">. Section </w:t>
      </w:r>
      <w:r>
        <w:rPr>
          <w:rFonts w:ascii="Times New Roman" w:hAnsi="Times New Roman"/>
          <w:sz w:val="24"/>
          <w:szCs w:val="24"/>
          <w:lang w:val="en-GB"/>
        </w:rPr>
        <w:t>6</w:t>
      </w:r>
      <w:r w:rsidRPr="00834697">
        <w:rPr>
          <w:rFonts w:ascii="Times New Roman" w:hAnsi="Times New Roman"/>
          <w:sz w:val="24"/>
          <w:szCs w:val="24"/>
          <w:lang w:val="en-GB"/>
        </w:rPr>
        <w:t xml:space="preserve"> concludes the </w:t>
      </w:r>
      <w:r>
        <w:rPr>
          <w:rFonts w:ascii="Times New Roman" w:hAnsi="Times New Roman"/>
          <w:sz w:val="24"/>
          <w:szCs w:val="24"/>
          <w:lang w:val="en-GB"/>
        </w:rPr>
        <w:t>paper</w:t>
      </w:r>
      <w:r w:rsidRPr="00834697">
        <w:rPr>
          <w:rFonts w:ascii="Times New Roman" w:hAnsi="Times New Roman"/>
          <w:sz w:val="24"/>
          <w:szCs w:val="24"/>
          <w:lang w:val="en-GB"/>
        </w:rPr>
        <w:t xml:space="preserve">. </w:t>
      </w:r>
    </w:p>
    <w:p w14:paraId="56DD981D" w14:textId="77777777" w:rsidR="005A5BB3" w:rsidRPr="0043293E" w:rsidRDefault="005A5BB3" w:rsidP="005A5BB3">
      <w:pPr>
        <w:spacing w:after="0" w:line="240" w:lineRule="auto"/>
        <w:jc w:val="both"/>
        <w:rPr>
          <w:rFonts w:ascii="Times New Roman" w:hAnsi="Times New Roman"/>
          <w:sz w:val="24"/>
          <w:szCs w:val="24"/>
          <w:lang w:val="en-GB"/>
        </w:rPr>
      </w:pPr>
    </w:p>
    <w:p w14:paraId="0E2165BB" w14:textId="77777777" w:rsidR="005A5BB3" w:rsidRPr="0043293E" w:rsidRDefault="005A5BB3" w:rsidP="005A5BB3">
      <w:pPr>
        <w:spacing w:after="0" w:line="240" w:lineRule="auto"/>
        <w:jc w:val="both"/>
        <w:rPr>
          <w:rFonts w:ascii="Times New Roman" w:hAnsi="Times New Roman"/>
          <w:b/>
          <w:sz w:val="24"/>
          <w:szCs w:val="24"/>
          <w:lang w:val="en-GB"/>
        </w:rPr>
      </w:pPr>
      <w:r w:rsidRPr="0043293E">
        <w:rPr>
          <w:rFonts w:ascii="Times New Roman" w:hAnsi="Times New Roman"/>
          <w:b/>
          <w:sz w:val="24"/>
          <w:szCs w:val="24"/>
          <w:lang w:val="en-GB"/>
        </w:rPr>
        <w:t>2. Balance-of-payments constrained growth model</w:t>
      </w:r>
    </w:p>
    <w:p w14:paraId="32487E91" w14:textId="77777777" w:rsidR="005A5BB3" w:rsidRPr="0043293E" w:rsidRDefault="005A5BB3" w:rsidP="005A5BB3">
      <w:pPr>
        <w:spacing w:after="0" w:line="240" w:lineRule="auto"/>
        <w:jc w:val="both"/>
        <w:rPr>
          <w:rFonts w:ascii="Times New Roman" w:hAnsi="Times New Roman"/>
          <w:b/>
          <w:sz w:val="24"/>
          <w:szCs w:val="24"/>
          <w:lang w:val="en-GB"/>
        </w:rPr>
      </w:pPr>
    </w:p>
    <w:p w14:paraId="222C4D08" w14:textId="77777777" w:rsidR="005A5BB3" w:rsidRPr="0043293E" w:rsidRDefault="005A5BB3" w:rsidP="005A5BB3">
      <w:pPr>
        <w:spacing w:after="0" w:line="240" w:lineRule="auto"/>
        <w:jc w:val="both"/>
        <w:rPr>
          <w:rFonts w:ascii="Times New Roman" w:hAnsi="Times New Roman"/>
          <w:i/>
          <w:sz w:val="24"/>
          <w:szCs w:val="24"/>
          <w:lang w:val="en-GB"/>
        </w:rPr>
      </w:pPr>
      <w:r w:rsidRPr="0043293E">
        <w:rPr>
          <w:rFonts w:ascii="Times New Roman" w:hAnsi="Times New Roman"/>
          <w:i/>
          <w:sz w:val="24"/>
          <w:szCs w:val="24"/>
          <w:lang w:val="en-GB"/>
        </w:rPr>
        <w:t>2.1. Thirlwall’s Law</w:t>
      </w:r>
    </w:p>
    <w:p w14:paraId="1893E2E8"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7C749E31"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The original BOP constrained growth model developed by Thirlwall (1979) is composed of three equations. An export function, an import function, and a BOP equilibrium condition, respectively: </w:t>
      </w:r>
    </w:p>
    <w:p w14:paraId="20E5BBAF" w14:textId="77777777" w:rsidR="005A5BB3" w:rsidRPr="0043293E" w:rsidRDefault="005A5BB3" w:rsidP="005A5BB3">
      <w:pPr>
        <w:spacing w:after="0" w:line="240" w:lineRule="auto"/>
        <w:jc w:val="both"/>
        <w:rPr>
          <w:rFonts w:ascii="Times" w:hAnsi="Times"/>
          <w:sz w:val="24"/>
          <w:szCs w:val="24"/>
          <w:lang w:val="en-US"/>
        </w:rPr>
      </w:pPr>
    </w:p>
    <w:p w14:paraId="285DE20C" w14:textId="77777777" w:rsidR="005A5BB3" w:rsidRPr="0043293E" w:rsidRDefault="005A5BB3" w:rsidP="005A5BB3">
      <w:pPr>
        <w:spacing w:after="0" w:line="240" w:lineRule="auto"/>
        <w:jc w:val="both"/>
        <w:rPr>
          <w:rFonts w:ascii="Times" w:hAnsi="Times"/>
          <w:sz w:val="24"/>
          <w:szCs w:val="24"/>
          <w:lang w:val="en-US"/>
        </w:rPr>
      </w:pPr>
      <w:r w:rsidRPr="0043293E">
        <w:rPr>
          <w:position w:val="-14"/>
        </w:rPr>
        <w:object w:dxaOrig="2480" w:dyaOrig="360" w14:anchorId="3D119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8pt" o:ole="">
            <v:imagedata r:id="rId7" o:title=""/>
          </v:shape>
          <o:OLEObject Type="Embed" ProgID="Equation.3" ShapeID="_x0000_i1025" DrawAspect="Content" ObjectID="_1667129385" r:id="rId8"/>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(1)</w:t>
      </w:r>
    </w:p>
    <w:p w14:paraId="34B5A60D" w14:textId="77777777" w:rsidR="005A5BB3" w:rsidRPr="0043293E" w:rsidRDefault="005A5BB3" w:rsidP="005A5BB3">
      <w:pPr>
        <w:spacing w:after="0" w:line="240" w:lineRule="auto"/>
        <w:jc w:val="both"/>
        <w:rPr>
          <w:rFonts w:ascii="Times" w:hAnsi="Times"/>
          <w:sz w:val="24"/>
          <w:szCs w:val="24"/>
          <w:lang w:val="en-US"/>
        </w:rPr>
      </w:pPr>
      <w:r w:rsidRPr="0043293E">
        <w:rPr>
          <w:position w:val="-14"/>
        </w:rPr>
        <w:object w:dxaOrig="2640" w:dyaOrig="360" w14:anchorId="67C76983">
          <v:shape id="_x0000_i1026" type="#_x0000_t75" style="width:132pt;height:18pt" o:ole="">
            <v:imagedata r:id="rId9" o:title=""/>
          </v:shape>
          <o:OLEObject Type="Embed" ProgID="Equation.3" ShapeID="_x0000_i1026" DrawAspect="Content" ObjectID="_1667129386" r:id="rId10"/>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(2)</w:t>
      </w:r>
    </w:p>
    <w:p w14:paraId="37B00356" w14:textId="77777777" w:rsidR="005A5BB3" w:rsidRPr="0043293E" w:rsidRDefault="005A5BB3" w:rsidP="005A5BB3">
      <w:pPr>
        <w:spacing w:after="0" w:line="240" w:lineRule="auto"/>
        <w:jc w:val="both"/>
        <w:rPr>
          <w:rFonts w:ascii="Times" w:hAnsi="Times"/>
          <w:sz w:val="24"/>
          <w:szCs w:val="24"/>
          <w:lang w:val="en-US"/>
        </w:rPr>
      </w:pPr>
      <w:r w:rsidRPr="0043293E">
        <w:rPr>
          <w:position w:val="-14"/>
        </w:rPr>
        <w:object w:dxaOrig="2020" w:dyaOrig="360" w14:anchorId="6827C032">
          <v:shape id="_x0000_i1027" type="#_x0000_t75" style="width:101.25pt;height:18pt" o:ole="">
            <v:imagedata r:id="rId11" o:title=""/>
          </v:shape>
          <o:OLEObject Type="Embed" ProgID="Equation.3" ShapeID="_x0000_i1027" DrawAspect="Content" ObjectID="_1667129387" r:id="rId12"/>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(3)</w:t>
      </w:r>
    </w:p>
    <w:p w14:paraId="767CC013" w14:textId="77777777" w:rsidR="005A5BB3" w:rsidRPr="0043293E" w:rsidRDefault="005A5BB3" w:rsidP="005A5BB3">
      <w:pPr>
        <w:spacing w:after="0" w:line="240" w:lineRule="auto"/>
        <w:jc w:val="both"/>
        <w:rPr>
          <w:rFonts w:ascii="Times" w:hAnsi="Times"/>
          <w:sz w:val="24"/>
          <w:szCs w:val="24"/>
          <w:lang w:val="en-US"/>
        </w:rPr>
      </w:pPr>
    </w:p>
    <w:p w14:paraId="2AE17DD5" w14:textId="77777777" w:rsidR="005A5BB3" w:rsidRPr="0043293E" w:rsidRDefault="005A5BB3" w:rsidP="005A5BB3">
      <w:pPr>
        <w:spacing w:after="0" w:line="240" w:lineRule="auto"/>
        <w:jc w:val="both"/>
        <w:rPr>
          <w:rFonts w:ascii="Times" w:hAnsi="Times"/>
          <w:sz w:val="24"/>
          <w:szCs w:val="24"/>
          <w:lang w:val="en-US"/>
        </w:rPr>
      </w:pPr>
      <w:r w:rsidRPr="0043293E">
        <w:rPr>
          <w:rFonts w:ascii="Times" w:hAnsi="Times"/>
          <w:sz w:val="24"/>
          <w:szCs w:val="24"/>
          <w:lang w:val="en-US"/>
        </w:rPr>
        <w:t xml:space="preserve">where </w:t>
      </w:r>
      <w:r w:rsidRPr="0043293E">
        <w:rPr>
          <w:rFonts w:ascii="Times" w:hAnsi="Times"/>
          <w:i/>
          <w:sz w:val="24"/>
          <w:szCs w:val="24"/>
          <w:lang w:val="en-US"/>
        </w:rPr>
        <w:t>x</w:t>
      </w:r>
      <w:r w:rsidRPr="0043293E">
        <w:rPr>
          <w:rFonts w:ascii="Times" w:hAnsi="Times"/>
          <w:sz w:val="24"/>
          <w:szCs w:val="24"/>
          <w:lang w:val="en-US"/>
        </w:rPr>
        <w:t xml:space="preserve">, </w:t>
      </w:r>
      <w:r w:rsidRPr="0043293E">
        <w:rPr>
          <w:rFonts w:ascii="Times" w:hAnsi="Times"/>
          <w:i/>
          <w:sz w:val="24"/>
          <w:szCs w:val="24"/>
          <w:lang w:val="en-US"/>
        </w:rPr>
        <w:t>z</w:t>
      </w:r>
      <w:r w:rsidRPr="0043293E">
        <w:rPr>
          <w:rFonts w:ascii="Times" w:hAnsi="Times"/>
          <w:sz w:val="24"/>
          <w:szCs w:val="24"/>
          <w:lang w:val="en-US"/>
        </w:rPr>
        <w:t xml:space="preserve">, </w:t>
      </w:r>
      <w:r w:rsidRPr="0043293E">
        <w:rPr>
          <w:rFonts w:ascii="Times" w:hAnsi="Times"/>
          <w:i/>
          <w:sz w:val="24"/>
          <w:szCs w:val="24"/>
          <w:lang w:val="en-US"/>
        </w:rPr>
        <w:t>p</w:t>
      </w:r>
      <w:r w:rsidRPr="0043293E">
        <w:rPr>
          <w:rFonts w:ascii="Times" w:hAnsi="Times"/>
          <w:i/>
          <w:sz w:val="24"/>
          <w:szCs w:val="24"/>
          <w:vertAlign w:val="subscript"/>
          <w:lang w:val="en-US"/>
        </w:rPr>
        <w:t>d</w:t>
      </w:r>
      <w:r w:rsidRPr="0043293E">
        <w:rPr>
          <w:rFonts w:ascii="Times" w:hAnsi="Times"/>
          <w:sz w:val="24"/>
          <w:szCs w:val="24"/>
          <w:lang w:val="en-US"/>
        </w:rPr>
        <w:t xml:space="preserve">, </w:t>
      </w:r>
      <w:r w:rsidRPr="0043293E">
        <w:rPr>
          <w:rFonts w:ascii="Times" w:hAnsi="Times"/>
          <w:i/>
          <w:sz w:val="24"/>
          <w:szCs w:val="24"/>
          <w:lang w:val="en-US"/>
        </w:rPr>
        <w:t>p</w:t>
      </w:r>
      <w:r w:rsidRPr="0043293E">
        <w:rPr>
          <w:rFonts w:ascii="Times" w:hAnsi="Times"/>
          <w:i/>
          <w:sz w:val="24"/>
          <w:szCs w:val="24"/>
          <w:vertAlign w:val="subscript"/>
          <w:lang w:val="en-US"/>
        </w:rPr>
        <w:t>f</w:t>
      </w:r>
      <w:r w:rsidRPr="0043293E">
        <w:rPr>
          <w:rFonts w:ascii="Times" w:hAnsi="Times"/>
          <w:sz w:val="24"/>
          <w:szCs w:val="24"/>
          <w:lang w:val="en-US"/>
        </w:rPr>
        <w:t xml:space="preserve">, </w:t>
      </w:r>
      <w:r w:rsidRPr="0043293E">
        <w:rPr>
          <w:rFonts w:ascii="Times" w:hAnsi="Times"/>
          <w:i/>
          <w:sz w:val="24"/>
          <w:szCs w:val="24"/>
          <w:lang w:val="en-US"/>
        </w:rPr>
        <w:t>e</w:t>
      </w:r>
      <w:r w:rsidRPr="0043293E">
        <w:rPr>
          <w:rFonts w:ascii="Times" w:hAnsi="Times"/>
          <w:sz w:val="24"/>
          <w:szCs w:val="24"/>
          <w:lang w:val="en-US"/>
        </w:rPr>
        <w:t xml:space="preserve">, </w:t>
      </w:r>
      <w:r w:rsidRPr="0043293E">
        <w:rPr>
          <w:rFonts w:ascii="Times" w:hAnsi="Times"/>
          <w:i/>
          <w:sz w:val="24"/>
          <w:szCs w:val="24"/>
          <w:lang w:val="en-US"/>
        </w:rPr>
        <w:t>m</w:t>
      </w:r>
      <w:r w:rsidRPr="0043293E">
        <w:rPr>
          <w:rFonts w:ascii="Times" w:hAnsi="Times"/>
          <w:sz w:val="24"/>
          <w:szCs w:val="24"/>
          <w:lang w:val="en-US"/>
        </w:rPr>
        <w:t xml:space="preserve"> and </w:t>
      </w:r>
      <w:r w:rsidRPr="0043293E">
        <w:rPr>
          <w:rFonts w:ascii="Times" w:hAnsi="Times"/>
          <w:i/>
          <w:sz w:val="24"/>
          <w:szCs w:val="24"/>
          <w:lang w:val="en-US"/>
        </w:rPr>
        <w:t>y</w:t>
      </w:r>
      <w:r w:rsidRPr="0043293E">
        <w:rPr>
          <w:rFonts w:ascii="Times" w:hAnsi="Times"/>
          <w:sz w:val="24"/>
          <w:szCs w:val="24"/>
          <w:lang w:val="en-US"/>
        </w:rPr>
        <w:t xml:space="preserve"> are the growth rates of exports, world income, domestic prices, foreign prices, exchange rate, imports, and local income. Moreover, </w:t>
      </w:r>
      <w:r w:rsidRPr="0043293E">
        <w:rPr>
          <w:position w:val="-10"/>
        </w:rPr>
        <w:object w:dxaOrig="220" w:dyaOrig="260" w14:anchorId="580536CC">
          <v:shape id="_x0000_i1028" type="#_x0000_t75" style="width:11.25pt;height:12.75pt" o:ole="">
            <v:imagedata r:id="rId13" o:title=""/>
          </v:shape>
          <o:OLEObject Type="Embed" ProgID="Equation.3" ShapeID="_x0000_i1028" DrawAspect="Content" ObjectID="_1667129388" r:id="rId14"/>
        </w:object>
      </w:r>
      <w:r w:rsidRPr="0043293E">
        <w:rPr>
          <w:rFonts w:ascii="Times" w:hAnsi="Times"/>
          <w:sz w:val="24"/>
          <w:szCs w:val="24"/>
          <w:lang w:val="en-US"/>
        </w:rPr>
        <w:t xml:space="preserve"> and </w:t>
      </w:r>
      <w:r w:rsidRPr="0043293E">
        <w:rPr>
          <w:position w:val="-10"/>
        </w:rPr>
        <w:object w:dxaOrig="240" w:dyaOrig="280" w14:anchorId="5B141AE2">
          <v:shape id="_x0000_i1029" type="#_x0000_t75" style="width:12pt;height:14.25pt" o:ole="">
            <v:imagedata r:id="rId15" o:title=""/>
          </v:shape>
          <o:OLEObject Type="Embed" ProgID="Equation.3" ShapeID="_x0000_i1029" DrawAspect="Content" ObjectID="_1667129389" r:id="rId16"/>
        </w:object>
      </w:r>
      <w:r w:rsidRPr="0043293E">
        <w:rPr>
          <w:rFonts w:ascii="Times" w:hAnsi="Times"/>
          <w:sz w:val="24"/>
          <w:szCs w:val="24"/>
          <w:lang w:val="en-US"/>
        </w:rPr>
        <w:t xml:space="preserve"> are the price elasticities of demand for exports and imports, </w:t>
      </w:r>
      <w:r w:rsidRPr="0043293E">
        <w:rPr>
          <w:position w:val="-6"/>
        </w:rPr>
        <w:object w:dxaOrig="180" w:dyaOrig="220" w14:anchorId="2D5823B9">
          <v:shape id="_x0000_i1030" type="#_x0000_t75" style="width:9pt;height:11.25pt" o:ole="">
            <v:imagedata r:id="rId17" o:title=""/>
          </v:shape>
          <o:OLEObject Type="Embed" ProgID="Equation.3" ShapeID="_x0000_i1030" DrawAspect="Content" ObjectID="_1667129390" r:id="rId18"/>
        </w:object>
      </w:r>
      <w:r w:rsidRPr="0043293E">
        <w:rPr>
          <w:rFonts w:ascii="Times" w:hAnsi="Times"/>
          <w:sz w:val="24"/>
          <w:szCs w:val="24"/>
          <w:lang w:val="en-US"/>
        </w:rPr>
        <w:t xml:space="preserve"> and </w:t>
      </w:r>
      <w:r w:rsidRPr="0043293E">
        <w:rPr>
          <w:position w:val="-6"/>
        </w:rPr>
        <w:object w:dxaOrig="240" w:dyaOrig="220" w14:anchorId="295F3EF5">
          <v:shape id="_x0000_i1031" type="#_x0000_t75" style="width:12pt;height:11.25pt" o:ole="">
            <v:imagedata r:id="rId19" o:title=""/>
          </v:shape>
          <o:OLEObject Type="Embed" ProgID="Equation.3" ShapeID="_x0000_i1031" DrawAspect="Content" ObjectID="_1667129391" r:id="rId20"/>
        </w:object>
      </w:r>
      <w:r w:rsidRPr="0043293E">
        <w:rPr>
          <w:rFonts w:ascii="Times" w:hAnsi="Times"/>
          <w:sz w:val="24"/>
          <w:szCs w:val="24"/>
          <w:lang w:val="en-US"/>
        </w:rPr>
        <w:t xml:space="preserve"> are the income elasticities of demand</w:t>
      </w:r>
      <w:r>
        <w:rPr>
          <w:rFonts w:ascii="Times" w:hAnsi="Times"/>
          <w:sz w:val="24"/>
          <w:szCs w:val="24"/>
          <w:lang w:val="en-US"/>
        </w:rPr>
        <w:t xml:space="preserve"> for exports and imports</w:t>
      </w:r>
      <w:r w:rsidRPr="0043293E">
        <w:rPr>
          <w:rFonts w:ascii="Times" w:hAnsi="Times"/>
          <w:sz w:val="24"/>
          <w:szCs w:val="24"/>
          <w:lang w:val="en-US"/>
        </w:rPr>
        <w:t>,</w:t>
      </w:r>
      <w:r>
        <w:rPr>
          <w:rFonts w:ascii="Times" w:hAnsi="Times"/>
          <w:sz w:val="24"/>
          <w:szCs w:val="24"/>
          <w:lang w:val="en-US"/>
        </w:rPr>
        <w:t xml:space="preserve"> and</w:t>
      </w:r>
      <w:r w:rsidRPr="0043293E">
        <w:rPr>
          <w:rFonts w:ascii="Times" w:hAnsi="Times"/>
          <w:sz w:val="24"/>
          <w:szCs w:val="24"/>
          <w:lang w:val="en-US"/>
        </w:rPr>
        <w:t xml:space="preserve"> </w:t>
      </w:r>
      <w:r w:rsidRPr="0043293E">
        <w:rPr>
          <w:rFonts w:ascii="Times" w:hAnsi="Times"/>
          <w:i/>
          <w:sz w:val="24"/>
          <w:szCs w:val="24"/>
          <w:lang w:val="en-US"/>
        </w:rPr>
        <w:t>t</w:t>
      </w:r>
      <w:r w:rsidRPr="0043293E">
        <w:rPr>
          <w:rFonts w:ascii="Times" w:hAnsi="Times"/>
          <w:sz w:val="24"/>
          <w:szCs w:val="24"/>
          <w:lang w:val="en-US"/>
        </w:rPr>
        <w:t xml:space="preserve"> is time. </w:t>
      </w:r>
    </w:p>
    <w:p w14:paraId="27A521A2" w14:textId="77777777" w:rsidR="005A5BB3" w:rsidRPr="0043293E" w:rsidRDefault="005A5BB3" w:rsidP="005A5BB3">
      <w:pPr>
        <w:spacing w:after="0" w:line="240" w:lineRule="auto"/>
        <w:ind w:firstLine="709"/>
        <w:jc w:val="both"/>
        <w:rPr>
          <w:rFonts w:ascii="Times" w:hAnsi="Times"/>
          <w:sz w:val="24"/>
          <w:szCs w:val="24"/>
          <w:lang w:val="en-US"/>
        </w:rPr>
      </w:pPr>
      <w:r w:rsidRPr="0043293E">
        <w:rPr>
          <w:rFonts w:ascii="Times" w:hAnsi="Times"/>
          <w:sz w:val="24"/>
          <w:szCs w:val="24"/>
          <w:lang w:val="en-US"/>
        </w:rPr>
        <w:t>Thus, substituting equations (1) and (2) into equation (3) yields the long-term rate of growth of domestic income compatible with BOP equilibrium:</w:t>
      </w:r>
    </w:p>
    <w:p w14:paraId="050801BF" w14:textId="77777777" w:rsidR="005A5BB3" w:rsidRPr="0043293E" w:rsidRDefault="005A5BB3" w:rsidP="005A5BB3">
      <w:pPr>
        <w:spacing w:after="0" w:line="240" w:lineRule="auto"/>
        <w:rPr>
          <w:rFonts w:ascii="Times" w:hAnsi="Times"/>
          <w:sz w:val="24"/>
          <w:szCs w:val="24"/>
          <w:lang w:val="en-US"/>
        </w:rPr>
      </w:pPr>
    </w:p>
    <w:p w14:paraId="1F37B137" w14:textId="77777777" w:rsidR="005A5BB3" w:rsidRPr="0043293E" w:rsidRDefault="005A5BB3" w:rsidP="005A5BB3">
      <w:pPr>
        <w:spacing w:after="0" w:line="240" w:lineRule="auto"/>
        <w:rPr>
          <w:rFonts w:ascii="Times" w:hAnsi="Times"/>
          <w:sz w:val="24"/>
          <w:szCs w:val="24"/>
          <w:lang w:val="en-US"/>
        </w:rPr>
      </w:pPr>
      <w:r w:rsidRPr="0043293E">
        <w:rPr>
          <w:position w:val="-24"/>
        </w:rPr>
        <w:object w:dxaOrig="3440" w:dyaOrig="640" w14:anchorId="45FF132C">
          <v:shape id="_x0000_i1032" type="#_x0000_t75" style="width:171.75pt;height:32.25pt" o:ole="">
            <v:imagedata r:id="rId21" o:title=""/>
          </v:shape>
          <o:OLEObject Type="Embed" ProgID="Equation.3" ShapeID="_x0000_i1032" DrawAspect="Content" ObjectID="_1667129392" r:id="rId22"/>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(4)</w:t>
      </w:r>
    </w:p>
    <w:p w14:paraId="369640A1" w14:textId="77777777" w:rsidR="005A5BB3" w:rsidRPr="0043293E" w:rsidRDefault="005A5BB3" w:rsidP="005A5BB3">
      <w:pPr>
        <w:spacing w:after="0" w:line="240" w:lineRule="auto"/>
        <w:ind w:firstLine="709"/>
        <w:jc w:val="both"/>
        <w:rPr>
          <w:rFonts w:ascii="Times" w:hAnsi="Times"/>
          <w:sz w:val="24"/>
          <w:szCs w:val="24"/>
          <w:lang w:val="en-US"/>
        </w:rPr>
      </w:pPr>
    </w:p>
    <w:p w14:paraId="3D3A3C6D" w14:textId="77777777" w:rsidR="005A5BB3" w:rsidRPr="0043293E" w:rsidRDefault="005A5BB3" w:rsidP="005A5BB3">
      <w:pPr>
        <w:spacing w:after="0" w:line="240" w:lineRule="auto"/>
        <w:ind w:firstLine="709"/>
        <w:jc w:val="both"/>
        <w:rPr>
          <w:rFonts w:ascii="Times" w:hAnsi="Times"/>
          <w:sz w:val="24"/>
          <w:szCs w:val="24"/>
          <w:lang w:val="en-US"/>
        </w:rPr>
      </w:pPr>
      <w:r w:rsidRPr="0043293E">
        <w:rPr>
          <w:rFonts w:ascii="Times" w:hAnsi="Times"/>
          <w:sz w:val="24"/>
          <w:szCs w:val="24"/>
          <w:lang w:val="en-US"/>
        </w:rPr>
        <w:t xml:space="preserve">Finally, if terms of trade are assumed fixed in the long run, which means </w:t>
      </w:r>
      <w:r w:rsidRPr="0043293E">
        <w:rPr>
          <w:position w:val="-14"/>
        </w:rPr>
        <w:object w:dxaOrig="1420" w:dyaOrig="360" w14:anchorId="658F547A">
          <v:shape id="_x0000_i1033" type="#_x0000_t75" style="width:71.25pt;height:18pt" o:ole="">
            <v:imagedata r:id="rId23" o:title=""/>
          </v:shape>
          <o:OLEObject Type="Embed" ProgID="Equation.3" ShapeID="_x0000_i1033" DrawAspect="Content" ObjectID="_1667129393" r:id="rId24"/>
        </w:object>
      </w:r>
      <w:r w:rsidRPr="0043293E">
        <w:rPr>
          <w:rFonts w:ascii="Times" w:hAnsi="Times"/>
          <w:sz w:val="24"/>
          <w:szCs w:val="24"/>
          <w:lang w:val="en-US"/>
        </w:rPr>
        <w:t>, then equation (4) can be reduced to express what is known as Thirlwall’s Law:</w:t>
      </w:r>
      <w:r w:rsidRPr="0043293E">
        <w:rPr>
          <w:rStyle w:val="Refdenotaderodap"/>
          <w:rFonts w:ascii="Times" w:hAnsi="Times"/>
          <w:sz w:val="24"/>
          <w:szCs w:val="24"/>
          <w:lang w:val="en-US"/>
        </w:rPr>
        <w:footnoteReference w:id="1"/>
      </w:r>
      <w:r w:rsidRPr="0043293E">
        <w:rPr>
          <w:rFonts w:ascii="Times" w:hAnsi="Times"/>
          <w:sz w:val="24"/>
          <w:szCs w:val="24"/>
          <w:lang w:val="en-US"/>
        </w:rPr>
        <w:t xml:space="preserve"> </w:t>
      </w:r>
    </w:p>
    <w:p w14:paraId="7E2CF690" w14:textId="77777777" w:rsidR="005A5BB3" w:rsidRPr="0043293E" w:rsidRDefault="005A5BB3" w:rsidP="005A5BB3">
      <w:pPr>
        <w:spacing w:after="0" w:line="240" w:lineRule="auto"/>
        <w:rPr>
          <w:rFonts w:ascii="Times" w:hAnsi="Times"/>
          <w:sz w:val="24"/>
          <w:szCs w:val="24"/>
          <w:lang w:val="en-US"/>
        </w:rPr>
      </w:pPr>
    </w:p>
    <w:p w14:paraId="1DFBF1C5" w14:textId="77777777" w:rsidR="005A5BB3" w:rsidRPr="0043293E" w:rsidRDefault="005A5BB3" w:rsidP="005A5BB3">
      <w:pPr>
        <w:spacing w:after="0" w:line="240" w:lineRule="auto"/>
        <w:rPr>
          <w:rFonts w:ascii="Times" w:hAnsi="Times"/>
          <w:sz w:val="24"/>
          <w:szCs w:val="24"/>
          <w:lang w:val="en-US"/>
        </w:rPr>
      </w:pPr>
      <w:r w:rsidRPr="0043293E">
        <w:rPr>
          <w:position w:val="-24"/>
        </w:rPr>
        <w:object w:dxaOrig="1080" w:dyaOrig="620" w14:anchorId="46A8AFD3">
          <v:shape id="_x0000_i1034" type="#_x0000_t75" style="width:54pt;height:30.75pt" o:ole="">
            <v:imagedata r:id="rId25" o:title=""/>
          </v:shape>
          <o:OLEObject Type="Embed" ProgID="Equation.3" ShapeID="_x0000_i1034" DrawAspect="Content" ObjectID="_1667129394" r:id="rId26"/>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(5)</w:t>
      </w:r>
    </w:p>
    <w:p w14:paraId="6576C4FE" w14:textId="77777777" w:rsidR="005A5BB3" w:rsidRPr="0043293E" w:rsidRDefault="005A5BB3" w:rsidP="005A5BB3">
      <w:pPr>
        <w:spacing w:after="0" w:line="240" w:lineRule="auto"/>
        <w:jc w:val="both"/>
        <w:rPr>
          <w:rFonts w:ascii="Times" w:hAnsi="Times"/>
          <w:sz w:val="24"/>
          <w:szCs w:val="24"/>
          <w:lang w:val="en-US"/>
        </w:rPr>
      </w:pPr>
    </w:p>
    <w:p w14:paraId="1870277B" w14:textId="77777777" w:rsidR="005A5BB3" w:rsidRPr="0043293E" w:rsidRDefault="005A5BB3" w:rsidP="005A5BB3">
      <w:pPr>
        <w:spacing w:after="0" w:line="240" w:lineRule="auto"/>
        <w:ind w:firstLine="709"/>
        <w:jc w:val="both"/>
        <w:rPr>
          <w:rFonts w:ascii="Times" w:hAnsi="Times"/>
          <w:sz w:val="24"/>
          <w:szCs w:val="24"/>
          <w:lang w:val="en-US"/>
        </w:rPr>
      </w:pPr>
      <w:r w:rsidRPr="0043293E">
        <w:rPr>
          <w:rFonts w:ascii="Times" w:hAnsi="Times"/>
          <w:sz w:val="24"/>
          <w:szCs w:val="24"/>
          <w:lang w:val="en-US"/>
        </w:rPr>
        <w:t xml:space="preserve">Equation (5) is Thirlwall’s Law in its “strong form”, which highlights the importance of the income elasticities for long-term growth. More specifically, it indicates that the higher the income elasticity of demand for exports </w:t>
      </w:r>
      <w:r>
        <w:rPr>
          <w:rFonts w:ascii="Times" w:hAnsi="Times"/>
          <w:sz w:val="24"/>
          <w:szCs w:val="24"/>
          <w:lang w:val="en-US"/>
        </w:rPr>
        <w:t xml:space="preserve">is </w:t>
      </w:r>
      <w:r w:rsidRPr="0043293E">
        <w:rPr>
          <w:rFonts w:ascii="Times" w:hAnsi="Times"/>
          <w:sz w:val="24"/>
          <w:szCs w:val="24"/>
          <w:lang w:val="en-US"/>
        </w:rPr>
        <w:t xml:space="preserve">and the lower the income elasticity of demand for imports </w:t>
      </w:r>
      <w:r>
        <w:rPr>
          <w:rFonts w:ascii="Times" w:hAnsi="Times"/>
          <w:sz w:val="24"/>
          <w:szCs w:val="24"/>
          <w:lang w:val="en-US"/>
        </w:rPr>
        <w:t>is</w:t>
      </w:r>
      <w:r w:rsidRPr="0043293E">
        <w:rPr>
          <w:rFonts w:ascii="Times" w:hAnsi="Times"/>
          <w:sz w:val="24"/>
          <w:szCs w:val="24"/>
          <w:lang w:val="en-US"/>
        </w:rPr>
        <w:t>, the higher the long-term growth rate is.</w:t>
      </w:r>
      <w:r w:rsidRPr="0043293E">
        <w:rPr>
          <w:rStyle w:val="Refdenotaderodap"/>
          <w:rFonts w:ascii="Times" w:hAnsi="Times"/>
          <w:sz w:val="24"/>
          <w:szCs w:val="24"/>
          <w:lang w:val="en-US"/>
        </w:rPr>
        <w:footnoteReference w:id="2"/>
      </w:r>
      <w:r w:rsidRPr="0043293E">
        <w:rPr>
          <w:rFonts w:ascii="Times" w:hAnsi="Times"/>
          <w:sz w:val="24"/>
          <w:szCs w:val="24"/>
          <w:lang w:val="en-US"/>
        </w:rPr>
        <w:t xml:space="preserve"> </w:t>
      </w:r>
    </w:p>
    <w:p w14:paraId="21A7600B"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2D1C4EFA" w14:textId="77777777" w:rsidR="005A5BB3" w:rsidRPr="0043293E" w:rsidRDefault="005A5BB3" w:rsidP="005A5BB3">
      <w:pPr>
        <w:spacing w:after="0" w:line="240" w:lineRule="auto"/>
        <w:jc w:val="both"/>
        <w:rPr>
          <w:rFonts w:ascii="Times New Roman" w:hAnsi="Times New Roman"/>
          <w:i/>
          <w:sz w:val="24"/>
          <w:szCs w:val="24"/>
          <w:lang w:val="en-GB"/>
        </w:rPr>
      </w:pPr>
      <w:r w:rsidRPr="0043293E">
        <w:rPr>
          <w:rFonts w:ascii="Times New Roman" w:hAnsi="Times New Roman"/>
          <w:i/>
          <w:sz w:val="24"/>
          <w:szCs w:val="24"/>
          <w:lang w:val="en-GB"/>
        </w:rPr>
        <w:t xml:space="preserve">2.2. The Multi-Sectoral Thirlwall’s Law (MSTL) </w:t>
      </w:r>
    </w:p>
    <w:p w14:paraId="320EA383"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76A3B87F" w14:textId="77777777" w:rsidR="005A5BB3" w:rsidRPr="0043293E" w:rsidRDefault="005A5BB3" w:rsidP="005A5BB3">
      <w:pPr>
        <w:spacing w:after="0" w:line="240" w:lineRule="auto"/>
        <w:ind w:firstLine="709"/>
        <w:jc w:val="both"/>
        <w:rPr>
          <w:rFonts w:ascii="Times" w:hAnsi="Times"/>
          <w:sz w:val="24"/>
          <w:szCs w:val="24"/>
          <w:lang w:val="en-GB"/>
        </w:rPr>
      </w:pPr>
      <w:r w:rsidRPr="0043293E">
        <w:rPr>
          <w:rFonts w:ascii="Times" w:hAnsi="Times"/>
          <w:sz w:val="24"/>
          <w:szCs w:val="24"/>
          <w:lang w:val="en-GB"/>
        </w:rPr>
        <w:t>Several works have sought to extend Thirlwall’s (1979) model to incorporate capital flows, debt accumulation</w:t>
      </w:r>
      <w:r>
        <w:rPr>
          <w:rFonts w:ascii="Times" w:hAnsi="Times"/>
          <w:sz w:val="24"/>
          <w:szCs w:val="24"/>
          <w:lang w:val="en-GB"/>
        </w:rPr>
        <w:t>,</w:t>
      </w:r>
      <w:r w:rsidRPr="0043293E">
        <w:rPr>
          <w:rFonts w:ascii="Times" w:hAnsi="Times"/>
          <w:sz w:val="24"/>
          <w:szCs w:val="24"/>
          <w:lang w:val="en-GB"/>
        </w:rPr>
        <w:t xml:space="preserve"> and interest payments (e.g. Thirlwall and Hussain, 1982; Barbosa-Filho, 2001; Moreno-Brid, 2003). Nonetheless, it is also possible to expand Thirlwall’s (1979) model to take into account differences in the price and income elasticities of demand for imports and exports across different sectors. </w:t>
      </w:r>
    </w:p>
    <w:p w14:paraId="01E9CD29" w14:textId="77777777" w:rsidR="005A5BB3" w:rsidRPr="0043293E" w:rsidRDefault="005A5BB3" w:rsidP="005A5BB3">
      <w:pPr>
        <w:spacing w:after="0" w:line="240" w:lineRule="auto"/>
        <w:ind w:firstLine="709"/>
        <w:jc w:val="both"/>
        <w:rPr>
          <w:rFonts w:ascii="Times" w:hAnsi="Times"/>
          <w:sz w:val="24"/>
          <w:szCs w:val="24"/>
          <w:lang w:val="en-GB"/>
        </w:rPr>
      </w:pPr>
      <w:r w:rsidRPr="0043293E">
        <w:rPr>
          <w:rFonts w:ascii="Times" w:hAnsi="Times"/>
          <w:sz w:val="24"/>
          <w:szCs w:val="24"/>
          <w:lang w:val="en-GB"/>
        </w:rPr>
        <w:t xml:space="preserve">Although it is clear that the aggregate price and income elasticities of demand are weighted averages of the sectoral elasticities, Araújo and Lima (2007) were the first to develop a formal model that takes </w:t>
      </w:r>
      <w:r w:rsidRPr="0043293E">
        <w:rPr>
          <w:rFonts w:ascii="Times" w:hAnsi="Times"/>
          <w:sz w:val="24"/>
          <w:szCs w:val="24"/>
          <w:lang w:val="en-GB"/>
        </w:rPr>
        <w:lastRenderedPageBreak/>
        <w:t>differences in the elasticities between sectors into account.</w:t>
      </w:r>
      <w:r w:rsidRPr="0043293E">
        <w:rPr>
          <w:rStyle w:val="Refdenotaderodap"/>
          <w:rFonts w:ascii="Times" w:hAnsi="Times"/>
          <w:sz w:val="24"/>
          <w:szCs w:val="24"/>
          <w:lang w:val="en-GB"/>
        </w:rPr>
        <w:footnoteReference w:id="3"/>
      </w:r>
      <w:r w:rsidRPr="0043293E">
        <w:rPr>
          <w:rFonts w:ascii="Times" w:hAnsi="Times"/>
          <w:sz w:val="24"/>
          <w:szCs w:val="24"/>
          <w:lang w:val="en-GB"/>
        </w:rPr>
        <w:t xml:space="preserve"> Their model, however, is derived from a Pasinettian framework, which involves more restrictive assumptions than the BOP constrained growth models. Nevertheless, it is straightforward to get to a similar solution using the standard structure of Thirlwall’s model.  </w:t>
      </w:r>
    </w:p>
    <w:p w14:paraId="01705C77" w14:textId="77777777" w:rsidR="005A5BB3" w:rsidRPr="0043293E" w:rsidRDefault="005A5BB3" w:rsidP="005A5BB3">
      <w:pPr>
        <w:spacing w:after="0" w:line="240" w:lineRule="auto"/>
        <w:ind w:firstLine="709"/>
        <w:jc w:val="both"/>
        <w:rPr>
          <w:rFonts w:ascii="Times" w:hAnsi="Times"/>
          <w:sz w:val="24"/>
          <w:szCs w:val="24"/>
          <w:lang w:val="en-GB"/>
        </w:rPr>
      </w:pPr>
      <w:r w:rsidRPr="0043293E">
        <w:rPr>
          <w:rFonts w:ascii="Times" w:hAnsi="Times"/>
          <w:sz w:val="24"/>
          <w:szCs w:val="24"/>
          <w:lang w:val="en-GB"/>
        </w:rPr>
        <w:t xml:space="preserve">If an economy is composed of </w:t>
      </w:r>
      <w:r w:rsidRPr="0043293E">
        <w:rPr>
          <w:rFonts w:ascii="Times" w:hAnsi="Times"/>
          <w:i/>
          <w:sz w:val="24"/>
          <w:szCs w:val="24"/>
          <w:lang w:val="en-GB"/>
        </w:rPr>
        <w:t>i</w:t>
      </w:r>
      <w:r w:rsidRPr="0043293E">
        <w:rPr>
          <w:rFonts w:ascii="Times" w:hAnsi="Times"/>
          <w:sz w:val="24"/>
          <w:szCs w:val="24"/>
          <w:lang w:val="en-GB"/>
        </w:rPr>
        <w:t xml:space="preserve"> sectors, each one subject to different price and income elasticities of demand, then the export and import equations (1) and (2) become:</w:t>
      </w:r>
      <w:r w:rsidRPr="0043293E">
        <w:rPr>
          <w:rStyle w:val="Refdenotaderodap"/>
          <w:rFonts w:ascii="Times" w:hAnsi="Times"/>
          <w:sz w:val="24"/>
          <w:szCs w:val="24"/>
          <w:lang w:val="en-GB"/>
        </w:rPr>
        <w:footnoteReference w:id="4"/>
      </w:r>
      <w:r w:rsidRPr="0043293E">
        <w:rPr>
          <w:rFonts w:ascii="Times" w:hAnsi="Times"/>
          <w:sz w:val="24"/>
          <w:szCs w:val="24"/>
          <w:lang w:val="en-GB"/>
        </w:rPr>
        <w:t xml:space="preserve"> </w:t>
      </w:r>
    </w:p>
    <w:p w14:paraId="4E97E80C" w14:textId="77777777" w:rsidR="005A5BB3" w:rsidRPr="0043293E" w:rsidRDefault="005A5BB3" w:rsidP="005A5BB3">
      <w:pPr>
        <w:spacing w:after="0" w:line="240" w:lineRule="auto"/>
        <w:jc w:val="both"/>
        <w:rPr>
          <w:rFonts w:ascii="Times" w:hAnsi="Times"/>
          <w:sz w:val="24"/>
          <w:szCs w:val="24"/>
          <w:lang w:val="en-GB"/>
        </w:rPr>
      </w:pPr>
    </w:p>
    <w:p w14:paraId="34ADE248" w14:textId="77777777" w:rsidR="005A5BB3" w:rsidRPr="0043293E" w:rsidRDefault="005A5BB3" w:rsidP="005A5BB3">
      <w:pPr>
        <w:spacing w:after="0" w:line="240" w:lineRule="auto"/>
        <w:jc w:val="both"/>
        <w:rPr>
          <w:rFonts w:ascii="Times" w:hAnsi="Times"/>
          <w:sz w:val="24"/>
          <w:szCs w:val="24"/>
          <w:lang w:val="en-US"/>
        </w:rPr>
      </w:pPr>
      <w:r w:rsidRPr="0043293E">
        <w:rPr>
          <w:position w:val="-32"/>
        </w:rPr>
        <w:object w:dxaOrig="4100" w:dyaOrig="760" w14:anchorId="506E13E2">
          <v:shape id="_x0000_i1035" type="#_x0000_t75" style="width:204.75pt;height:38.25pt" o:ole="">
            <v:imagedata r:id="rId27" o:title=""/>
          </v:shape>
          <o:OLEObject Type="Embed" ProgID="Equation.3" ShapeID="_x0000_i1035" DrawAspect="Content" ObjectID="_1667129395" r:id="rId28"/>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Pr>
          <w:rFonts w:ascii="Times" w:hAnsi="Times"/>
          <w:sz w:val="24"/>
          <w:szCs w:val="24"/>
          <w:lang w:val="en-US"/>
        </w:rPr>
        <w:tab/>
      </w:r>
      <w:r w:rsidRPr="0043293E">
        <w:rPr>
          <w:rFonts w:ascii="Times" w:hAnsi="Times"/>
          <w:sz w:val="24"/>
          <w:szCs w:val="24"/>
          <w:lang w:val="en-US"/>
        </w:rPr>
        <w:tab/>
        <w:t>(6)</w:t>
      </w:r>
    </w:p>
    <w:p w14:paraId="0DCEA74C" w14:textId="77777777" w:rsidR="005A5BB3" w:rsidRPr="0043293E" w:rsidRDefault="005A5BB3" w:rsidP="005A5BB3">
      <w:pPr>
        <w:spacing w:after="0" w:line="240" w:lineRule="auto"/>
        <w:jc w:val="both"/>
        <w:rPr>
          <w:rFonts w:ascii="Times" w:hAnsi="Times"/>
          <w:sz w:val="24"/>
          <w:szCs w:val="24"/>
          <w:lang w:val="en-US"/>
        </w:rPr>
      </w:pPr>
      <w:r w:rsidRPr="0043293E">
        <w:rPr>
          <w:position w:val="-32"/>
        </w:rPr>
        <w:object w:dxaOrig="4240" w:dyaOrig="760" w14:anchorId="29FDA3F6">
          <v:shape id="_x0000_i1036" type="#_x0000_t75" style="width:212.25pt;height:38.25pt" o:ole="">
            <v:imagedata r:id="rId29" o:title=""/>
          </v:shape>
          <o:OLEObject Type="Embed" ProgID="Equation.3" ShapeID="_x0000_i1036" DrawAspect="Content" ObjectID="_1667129396" r:id="rId30"/>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(7)</w:t>
      </w:r>
    </w:p>
    <w:p w14:paraId="4BF4B87E" w14:textId="77777777" w:rsidR="005A5BB3" w:rsidRPr="0043293E" w:rsidRDefault="005A5BB3" w:rsidP="005A5BB3">
      <w:pPr>
        <w:spacing w:after="0" w:line="240" w:lineRule="auto"/>
        <w:jc w:val="both"/>
        <w:rPr>
          <w:rFonts w:ascii="Times" w:hAnsi="Times"/>
          <w:sz w:val="24"/>
          <w:szCs w:val="24"/>
          <w:lang w:val="en-GB"/>
        </w:rPr>
      </w:pPr>
    </w:p>
    <w:p w14:paraId="0656A839" w14:textId="042BD9EF" w:rsidR="005A5BB3" w:rsidRPr="0043293E" w:rsidRDefault="005A5BB3" w:rsidP="005A5BB3">
      <w:pPr>
        <w:spacing w:after="0" w:line="240" w:lineRule="auto"/>
        <w:jc w:val="both"/>
        <w:rPr>
          <w:rFonts w:ascii="Times" w:hAnsi="Times"/>
          <w:sz w:val="24"/>
          <w:szCs w:val="24"/>
          <w:lang w:val="en-GB"/>
        </w:rPr>
      </w:pPr>
      <w:r w:rsidRPr="0043293E">
        <w:rPr>
          <w:rFonts w:ascii="Times" w:hAnsi="Times"/>
          <w:sz w:val="24"/>
          <w:szCs w:val="24"/>
          <w:lang w:val="en-GB"/>
        </w:rPr>
        <w:t xml:space="preserve">where </w:t>
      </w:r>
      <m:oMath>
        <m:sSub>
          <m:sSubPr>
            <m:ctrlPr>
              <w:ins w:id="0" w:author="Joao" w:date="2011-05-11T15:34:00Z">
                <w:rPr>
                  <w:rFonts w:ascii="Cambria Math" w:hAnsi="Cambria Math"/>
                  <w:i/>
                </w:rPr>
              </w:ins>
            </m:ctrlPr>
          </m:sSubPr>
          <m:e>
            <m:r>
              <w:ins w:id="1" w:author="Joao" w:date="2011-05-11T15:34:00Z">
                <w:rPr>
                  <w:rFonts w:ascii="Cambria Math" w:hAnsi="Cambria Math"/>
                </w:rPr>
                <m:t>ϕ</m:t>
              </w:ins>
            </m:r>
          </m:e>
          <m:sub>
            <m:r>
              <w:ins w:id="2" w:author="Joao" w:date="2011-05-11T15:34:00Z">
                <w:rPr>
                  <w:rFonts w:ascii="Cambria Math" w:hAnsi="Cambria Math"/>
                </w:rPr>
                <m:t>i</m:t>
              </w:ins>
            </m:r>
          </m:sub>
        </m:sSub>
      </m:oMath>
      <w:r w:rsidRPr="0043293E">
        <w:rPr>
          <w:rFonts w:ascii="Times" w:hAnsi="Times"/>
          <w:sz w:val="24"/>
          <w:szCs w:val="24"/>
          <w:lang w:val="en-GB"/>
        </w:rPr>
        <w:t xml:space="preserve"> and </w:t>
      </w:r>
      <m:oMath>
        <m:sSub>
          <m:sSubPr>
            <m:ctrlPr>
              <w:ins w:id="3" w:author="Joao" w:date="2011-05-11T15:34:00Z">
                <w:rPr>
                  <w:rFonts w:ascii="Cambria Math" w:hAnsi="Cambria Math"/>
                  <w:i/>
                </w:rPr>
              </w:ins>
            </m:ctrlPr>
          </m:sSubPr>
          <m:e>
            <m:r>
              <w:ins w:id="4" w:author="Joao" w:date="2011-05-11T15:34:00Z">
                <w:rPr>
                  <w:rFonts w:ascii="Cambria Math" w:hAnsi="Cambria Math"/>
                </w:rPr>
                <m:t>θ</m:t>
              </w:ins>
            </m:r>
          </m:e>
          <m:sub>
            <m:r>
              <w:ins w:id="5" w:author="Joao" w:date="2011-05-11T15:34:00Z">
                <w:rPr>
                  <w:rFonts w:ascii="Cambria Math" w:hAnsi="Cambria Math"/>
                </w:rPr>
                <m:t>i</m:t>
              </w:ins>
            </m:r>
          </m:sub>
        </m:sSub>
      </m:oMath>
      <w:r w:rsidRPr="0043293E">
        <w:rPr>
          <w:rFonts w:ascii="Times" w:hAnsi="Times"/>
          <w:sz w:val="24"/>
          <w:szCs w:val="24"/>
          <w:lang w:val="en-GB"/>
        </w:rPr>
        <w:t xml:space="preserve"> are each sector’s share in total exports and imports, respectively, and </w:t>
      </w:r>
      <w:r w:rsidRPr="0043293E">
        <w:rPr>
          <w:position w:val="-12"/>
        </w:rPr>
        <w:object w:dxaOrig="280" w:dyaOrig="340" w14:anchorId="2CE51139">
          <v:shape id="_x0000_i1039" type="#_x0000_t75" style="width:14.25pt;height:17.25pt" o:ole="">
            <v:imagedata r:id="rId31" o:title=""/>
          </v:shape>
          <o:OLEObject Type="Embed" ProgID="Equation.3" ShapeID="_x0000_i1039" DrawAspect="Content" ObjectID="_1667129397" r:id="rId32"/>
        </w:object>
      </w:r>
      <w:r w:rsidRPr="0043293E">
        <w:rPr>
          <w:rFonts w:ascii="Times" w:hAnsi="Times"/>
          <w:sz w:val="24"/>
          <w:szCs w:val="24"/>
          <w:lang w:val="en-GB"/>
        </w:rPr>
        <w:t xml:space="preserve"> and </w:t>
      </w:r>
      <w:r w:rsidRPr="0043293E">
        <w:rPr>
          <w:position w:val="-12"/>
        </w:rPr>
        <w:object w:dxaOrig="280" w:dyaOrig="340" w14:anchorId="6AD2846E">
          <v:shape id="_x0000_i1040" type="#_x0000_t75" style="width:14.25pt;height:17.25pt" o:ole="">
            <v:imagedata r:id="rId33" o:title=""/>
          </v:shape>
          <o:OLEObject Type="Embed" ProgID="Equation.3" ShapeID="_x0000_i1040" DrawAspect="Content" ObjectID="_1667129398" r:id="rId34"/>
        </w:object>
      </w:r>
      <w:r w:rsidRPr="0043293E">
        <w:rPr>
          <w:rFonts w:ascii="Times" w:hAnsi="Times"/>
          <w:sz w:val="24"/>
          <w:szCs w:val="24"/>
          <w:lang w:val="en-GB"/>
        </w:rPr>
        <w:t xml:space="preserve"> are each sector’s share in total export and import prices, respectively (with </w:t>
      </w:r>
      <w:r w:rsidRPr="0043293E">
        <w:rPr>
          <w:rFonts w:ascii="Times" w:hAnsi="Times"/>
          <w:position w:val="-30"/>
          <w:sz w:val="24"/>
          <w:szCs w:val="24"/>
          <w:lang w:val="en-GB"/>
        </w:rPr>
        <w:object w:dxaOrig="860" w:dyaOrig="720" w14:anchorId="292F702A">
          <v:shape id="_x0000_i1041" type="#_x0000_t75" style="width:42.75pt;height:36pt" o:ole="">
            <v:imagedata r:id="rId35" o:title=""/>
          </v:shape>
          <o:OLEObject Type="Embed" ProgID="Equation.3" ShapeID="_x0000_i1041" DrawAspect="Content" ObjectID="_1667129399" r:id="rId36"/>
        </w:object>
      </w:r>
      <w:r w:rsidRPr="0043293E">
        <w:rPr>
          <w:rFonts w:ascii="Times" w:hAnsi="Times"/>
          <w:sz w:val="24"/>
          <w:szCs w:val="24"/>
          <w:lang w:val="en-GB"/>
        </w:rPr>
        <w:t>,</w:t>
      </w:r>
      <w:r w:rsidRPr="0043293E">
        <w:rPr>
          <w:rFonts w:ascii="Times" w:hAnsi="Times"/>
          <w:position w:val="-30"/>
          <w:sz w:val="24"/>
          <w:szCs w:val="24"/>
          <w:lang w:val="en-GB"/>
        </w:rPr>
        <w:object w:dxaOrig="860" w:dyaOrig="720" w14:anchorId="1BEECD02">
          <v:shape id="_x0000_i1042" type="#_x0000_t75" style="width:42.75pt;height:36pt" o:ole="">
            <v:imagedata r:id="rId37" o:title=""/>
          </v:shape>
          <o:OLEObject Type="Embed" ProgID="Equation.3" ShapeID="_x0000_i1042" DrawAspect="Content" ObjectID="_1667129400" r:id="rId38"/>
        </w:object>
      </w:r>
      <w:r w:rsidRPr="0043293E">
        <w:rPr>
          <w:rFonts w:ascii="Times" w:hAnsi="Times"/>
          <w:sz w:val="24"/>
          <w:szCs w:val="24"/>
          <w:lang w:val="en-GB"/>
        </w:rPr>
        <w:t xml:space="preserve">, </w:t>
      </w:r>
      <w:r w:rsidRPr="0043293E">
        <w:rPr>
          <w:position w:val="-30"/>
        </w:rPr>
        <w:object w:dxaOrig="900" w:dyaOrig="720" w14:anchorId="333B7FB9">
          <v:shape id="_x0000_i1043" type="#_x0000_t75" style="width:45pt;height:36pt" o:ole="">
            <v:imagedata r:id="rId39" o:title=""/>
          </v:shape>
          <o:OLEObject Type="Embed" ProgID="Equation.3" ShapeID="_x0000_i1043" DrawAspect="Content" ObjectID="_1667129401" r:id="rId40"/>
        </w:object>
      </w:r>
      <w:r w:rsidRPr="0043293E">
        <w:rPr>
          <w:rFonts w:ascii="Times" w:hAnsi="Times"/>
          <w:sz w:val="24"/>
          <w:szCs w:val="24"/>
          <w:lang w:val="en-GB"/>
        </w:rPr>
        <w:t xml:space="preserve">, </w:t>
      </w:r>
      <w:r w:rsidRPr="0043293E">
        <w:rPr>
          <w:position w:val="-30"/>
        </w:rPr>
        <w:object w:dxaOrig="900" w:dyaOrig="720" w14:anchorId="0C9FA651">
          <v:shape id="_x0000_i1044" type="#_x0000_t75" style="width:45pt;height:36pt" o:ole="">
            <v:imagedata r:id="rId41" o:title=""/>
          </v:shape>
          <o:OLEObject Type="Embed" ProgID="Equation.3" ShapeID="_x0000_i1044" DrawAspect="Content" ObjectID="_1667129402" r:id="rId42"/>
        </w:object>
      </w:r>
      <w:r w:rsidRPr="0043293E">
        <w:rPr>
          <w:rFonts w:ascii="Times" w:hAnsi="Times"/>
          <w:sz w:val="24"/>
          <w:szCs w:val="24"/>
          <w:lang w:val="en-GB"/>
        </w:rPr>
        <w:t xml:space="preserve">). From equations (6) and (7), therefore, once </w:t>
      </w:r>
      <w:r w:rsidRPr="0043293E">
        <w:rPr>
          <w:rFonts w:ascii="Times" w:hAnsi="Times"/>
          <w:position w:val="-30"/>
          <w:sz w:val="24"/>
          <w:szCs w:val="24"/>
          <w:lang w:val="en-GB"/>
        </w:rPr>
        <w:object w:dxaOrig="1040" w:dyaOrig="720" w14:anchorId="63BC1730">
          <v:shape id="_x0000_i1045" type="#_x0000_t75" style="width:51.75pt;height:36pt" o:ole="">
            <v:imagedata r:id="rId43" o:title=""/>
          </v:shape>
          <o:OLEObject Type="Embed" ProgID="Equation.3" ShapeID="_x0000_i1045" DrawAspect="Content" ObjectID="_1667129403" r:id="rId44"/>
        </w:object>
      </w:r>
      <w:r w:rsidRPr="0043293E">
        <w:rPr>
          <w:rFonts w:ascii="Times" w:hAnsi="Times"/>
          <w:sz w:val="24"/>
          <w:szCs w:val="24"/>
          <w:lang w:val="en-GB"/>
        </w:rPr>
        <w:t xml:space="preserve">, </w:t>
      </w:r>
      <w:r w:rsidRPr="0043293E">
        <w:rPr>
          <w:rFonts w:ascii="Times" w:hAnsi="Times"/>
          <w:position w:val="-30"/>
          <w:sz w:val="24"/>
          <w:szCs w:val="24"/>
          <w:lang w:val="en-GB"/>
        </w:rPr>
        <w:object w:dxaOrig="1140" w:dyaOrig="720" w14:anchorId="41D27B42">
          <v:shape id="_x0000_i1046" type="#_x0000_t75" style="width:57pt;height:36pt" o:ole="">
            <v:imagedata r:id="rId45" o:title=""/>
          </v:shape>
          <o:OLEObject Type="Embed" ProgID="Equation.3" ShapeID="_x0000_i1046" DrawAspect="Content" ObjectID="_1667129404" r:id="rId46"/>
        </w:object>
      </w:r>
      <w:r w:rsidRPr="0043293E">
        <w:rPr>
          <w:rFonts w:ascii="Times" w:hAnsi="Times"/>
          <w:sz w:val="24"/>
          <w:szCs w:val="24"/>
          <w:lang w:val="en-GB"/>
        </w:rPr>
        <w:t xml:space="preserve">, </w:t>
      </w:r>
      <w:r w:rsidRPr="0043293E">
        <w:rPr>
          <w:rFonts w:ascii="Times" w:hAnsi="Times"/>
          <w:position w:val="-30"/>
          <w:sz w:val="24"/>
          <w:szCs w:val="24"/>
          <w:lang w:val="en-GB"/>
        </w:rPr>
        <w:object w:dxaOrig="1140" w:dyaOrig="720" w14:anchorId="42CF5F41">
          <v:shape id="_x0000_i1047" type="#_x0000_t75" style="width:57pt;height:36pt" o:ole="">
            <v:imagedata r:id="rId47" o:title=""/>
          </v:shape>
          <o:OLEObject Type="Embed" ProgID="Equation.3" ShapeID="_x0000_i1047" DrawAspect="Content" ObjectID="_1667129405" r:id="rId48"/>
        </w:object>
      </w:r>
      <w:r w:rsidRPr="0043293E">
        <w:rPr>
          <w:rFonts w:ascii="Times" w:hAnsi="Times"/>
          <w:sz w:val="24"/>
          <w:szCs w:val="24"/>
          <w:lang w:val="en-GB"/>
        </w:rPr>
        <w:t xml:space="preserve">, and </w:t>
      </w:r>
      <w:r w:rsidRPr="0043293E">
        <w:rPr>
          <w:rFonts w:ascii="Times" w:hAnsi="Times"/>
          <w:position w:val="-30"/>
          <w:sz w:val="24"/>
          <w:szCs w:val="24"/>
          <w:lang w:val="en-GB"/>
        </w:rPr>
        <w:object w:dxaOrig="1200" w:dyaOrig="720" w14:anchorId="28861702">
          <v:shape id="_x0000_i1048" type="#_x0000_t75" style="width:60pt;height:36pt" o:ole="">
            <v:imagedata r:id="rId49" o:title=""/>
          </v:shape>
          <o:OLEObject Type="Embed" ProgID="Equation.3" ShapeID="_x0000_i1048" DrawAspect="Content" ObjectID="_1667129406" r:id="rId50"/>
        </w:object>
      </w:r>
      <w:r w:rsidRPr="0043293E">
        <w:rPr>
          <w:rFonts w:ascii="Times" w:hAnsi="Times"/>
          <w:sz w:val="24"/>
          <w:szCs w:val="24"/>
          <w:lang w:val="en-GB"/>
        </w:rPr>
        <w:t xml:space="preserve">, it follows that the overall elasticities are altered by changes in the sectoral composition of the economy. </w:t>
      </w:r>
    </w:p>
    <w:p w14:paraId="45803C24" w14:textId="77777777" w:rsidR="005A5BB3" w:rsidRPr="0043293E" w:rsidRDefault="005A5BB3" w:rsidP="005A5BB3">
      <w:pPr>
        <w:spacing w:after="0" w:line="240" w:lineRule="auto"/>
        <w:ind w:firstLine="708"/>
        <w:jc w:val="both"/>
        <w:rPr>
          <w:rFonts w:ascii="Times" w:hAnsi="Times"/>
          <w:sz w:val="24"/>
          <w:szCs w:val="24"/>
          <w:lang w:val="en-GB"/>
        </w:rPr>
      </w:pPr>
      <w:r w:rsidRPr="0043293E">
        <w:rPr>
          <w:rFonts w:ascii="Times" w:hAnsi="Times"/>
          <w:sz w:val="24"/>
          <w:szCs w:val="24"/>
          <w:lang w:val="en-GB"/>
        </w:rPr>
        <w:t xml:space="preserve">Hence, substituting (6) and (7) in the BOP equilibrium equation (3) one finds that: </w:t>
      </w:r>
    </w:p>
    <w:p w14:paraId="63901C13" w14:textId="77777777" w:rsidR="005A5BB3" w:rsidRPr="0043293E" w:rsidRDefault="005A5BB3" w:rsidP="005A5BB3">
      <w:pPr>
        <w:spacing w:after="0" w:line="240" w:lineRule="auto"/>
        <w:jc w:val="both"/>
        <w:rPr>
          <w:rFonts w:ascii="Times" w:hAnsi="Times"/>
          <w:sz w:val="24"/>
          <w:szCs w:val="24"/>
          <w:lang w:val="en-GB"/>
        </w:rPr>
      </w:pPr>
    </w:p>
    <w:p w14:paraId="2A91ED6E" w14:textId="77777777" w:rsidR="005A5BB3" w:rsidRPr="0043293E" w:rsidRDefault="005A5BB3" w:rsidP="005A5BB3">
      <w:pPr>
        <w:spacing w:after="0" w:line="240" w:lineRule="auto"/>
        <w:jc w:val="both"/>
        <w:rPr>
          <w:rFonts w:ascii="Times" w:hAnsi="Times"/>
          <w:sz w:val="24"/>
          <w:szCs w:val="24"/>
          <w:lang w:val="en-GB"/>
        </w:rPr>
      </w:pPr>
      <w:r w:rsidRPr="0014400B">
        <w:rPr>
          <w:position w:val="-32"/>
        </w:rPr>
        <w:object w:dxaOrig="6700" w:dyaOrig="760" w14:anchorId="3B2D6BC3">
          <v:shape id="_x0000_i1049" type="#_x0000_t75" style="width:335.25pt;height:38.25pt" o:ole="">
            <v:imagedata r:id="rId51" o:title=""/>
          </v:shape>
          <o:OLEObject Type="Embed" ProgID="Equation.3" ShapeID="_x0000_i1049" DrawAspect="Content" ObjectID="_1667129407" r:id="rId52"/>
        </w:object>
      </w:r>
      <w:r w:rsidRPr="0043293E">
        <w:rPr>
          <w:rFonts w:ascii="Times" w:hAnsi="Times"/>
          <w:sz w:val="24"/>
          <w:szCs w:val="24"/>
          <w:lang w:val="en-GB"/>
        </w:rPr>
        <w:t xml:space="preserve"> </w:t>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t>(8)</w:t>
      </w:r>
    </w:p>
    <w:p w14:paraId="3B4E5759" w14:textId="77777777" w:rsidR="005A5BB3" w:rsidRPr="0043293E" w:rsidRDefault="005A5BB3" w:rsidP="005A5BB3">
      <w:pPr>
        <w:spacing w:after="0" w:line="240" w:lineRule="auto"/>
        <w:jc w:val="both"/>
        <w:rPr>
          <w:rFonts w:ascii="Times" w:hAnsi="Times"/>
          <w:sz w:val="24"/>
          <w:szCs w:val="24"/>
          <w:lang w:val="en-GB"/>
        </w:rPr>
      </w:pPr>
    </w:p>
    <w:p w14:paraId="4779C8A0" w14:textId="77777777" w:rsidR="005A5BB3" w:rsidRPr="0043293E" w:rsidRDefault="005A5BB3" w:rsidP="005A5BB3">
      <w:pPr>
        <w:spacing w:after="0" w:line="240" w:lineRule="auto"/>
        <w:ind w:firstLine="709"/>
        <w:jc w:val="both"/>
        <w:rPr>
          <w:rFonts w:ascii="Times" w:hAnsi="Times"/>
          <w:sz w:val="24"/>
          <w:szCs w:val="24"/>
          <w:lang w:val="en-GB"/>
        </w:rPr>
      </w:pPr>
      <w:r w:rsidRPr="0043293E">
        <w:rPr>
          <w:rFonts w:ascii="Times" w:hAnsi="Times"/>
          <w:sz w:val="24"/>
          <w:szCs w:val="24"/>
          <w:lang w:val="en-GB"/>
        </w:rPr>
        <w:t xml:space="preserve">Equation (8) is the Multi-Sectoral version of equation (4). Thus, assuming that the terms of trade are fixed in the long-term, equation (8) becomes: </w:t>
      </w:r>
    </w:p>
    <w:p w14:paraId="26126D0E" w14:textId="77777777" w:rsidR="005A5BB3" w:rsidRPr="0043293E" w:rsidRDefault="005A5BB3" w:rsidP="005A5BB3">
      <w:pPr>
        <w:spacing w:after="0" w:line="240" w:lineRule="auto"/>
        <w:jc w:val="both"/>
        <w:rPr>
          <w:rFonts w:ascii="Times" w:hAnsi="Times"/>
          <w:sz w:val="24"/>
          <w:szCs w:val="24"/>
          <w:lang w:val="en-GB"/>
        </w:rPr>
      </w:pPr>
    </w:p>
    <w:p w14:paraId="2BEE7E24" w14:textId="77777777" w:rsidR="005A5BB3" w:rsidRPr="0043293E" w:rsidRDefault="005A5BB3" w:rsidP="005A5BB3">
      <w:pPr>
        <w:spacing w:after="0" w:line="240" w:lineRule="auto"/>
        <w:jc w:val="both"/>
        <w:rPr>
          <w:rFonts w:ascii="Times" w:hAnsi="Times"/>
          <w:sz w:val="24"/>
          <w:szCs w:val="24"/>
          <w:lang w:val="en-GB"/>
        </w:rPr>
      </w:pPr>
      <w:r w:rsidRPr="0014400B">
        <w:rPr>
          <w:position w:val="-32"/>
        </w:rPr>
        <w:object w:dxaOrig="3020" w:dyaOrig="760" w14:anchorId="588BEEFB">
          <v:shape id="_x0000_i1050" type="#_x0000_t75" style="width:150.75pt;height:38.25pt" o:ole="">
            <v:imagedata r:id="rId53" o:title=""/>
          </v:shape>
          <o:OLEObject Type="Embed" ProgID="Equation.3" ShapeID="_x0000_i1050" DrawAspect="Content" ObjectID="_1667129408" r:id="rId54"/>
        </w:object>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r>
      <w:r w:rsidRPr="0043293E">
        <w:rPr>
          <w:rFonts w:ascii="Times" w:hAnsi="Times"/>
          <w:sz w:val="24"/>
          <w:szCs w:val="24"/>
          <w:lang w:val="en-GB"/>
        </w:rPr>
        <w:tab/>
        <w:t>(9)</w:t>
      </w:r>
    </w:p>
    <w:p w14:paraId="7769EC90" w14:textId="77777777" w:rsidR="005A5BB3" w:rsidRPr="0043293E" w:rsidRDefault="005A5BB3" w:rsidP="005A5BB3">
      <w:pPr>
        <w:spacing w:after="0" w:line="240" w:lineRule="auto"/>
        <w:ind w:firstLine="709"/>
        <w:jc w:val="both"/>
        <w:rPr>
          <w:rFonts w:ascii="Times" w:hAnsi="Times"/>
          <w:sz w:val="24"/>
          <w:szCs w:val="24"/>
          <w:lang w:val="en-GB"/>
        </w:rPr>
      </w:pPr>
    </w:p>
    <w:p w14:paraId="35A54713" w14:textId="77777777" w:rsidR="005A5BB3" w:rsidRPr="0043293E" w:rsidRDefault="005A5BB3" w:rsidP="005A5BB3">
      <w:pPr>
        <w:spacing w:after="0" w:line="240" w:lineRule="auto"/>
        <w:ind w:firstLine="709"/>
        <w:jc w:val="both"/>
        <w:rPr>
          <w:rFonts w:ascii="Times" w:hAnsi="Times"/>
          <w:sz w:val="24"/>
          <w:szCs w:val="24"/>
          <w:lang w:val="en-GB"/>
        </w:rPr>
      </w:pPr>
      <w:r w:rsidRPr="0043293E">
        <w:rPr>
          <w:rFonts w:ascii="Times" w:hAnsi="Times"/>
          <w:sz w:val="24"/>
          <w:szCs w:val="24"/>
          <w:lang w:val="en-GB"/>
        </w:rPr>
        <w:t xml:space="preserve">This equation shows that shifts in the composition of trade (i.e. sectoral shares) affect the long-term growth rate compatible with BOP equilibrium. Hence, a country's growth rate can increase even if the rest of the world continues to grow at the same pace (constant </w:t>
      </w:r>
      <w:r w:rsidRPr="0043293E">
        <w:rPr>
          <w:rFonts w:ascii="Times" w:hAnsi="Times"/>
          <w:i/>
          <w:sz w:val="24"/>
          <w:szCs w:val="24"/>
          <w:lang w:val="en-GB"/>
        </w:rPr>
        <w:t>z</w:t>
      </w:r>
      <w:r w:rsidRPr="0043293E">
        <w:rPr>
          <w:rFonts w:ascii="Times" w:hAnsi="Times"/>
          <w:sz w:val="24"/>
          <w:szCs w:val="24"/>
          <w:lang w:val="en-GB"/>
        </w:rPr>
        <w:t xml:space="preserve">), as long as the composition of exports and imports is favourably altered. In sum, the country’s growth rate depends on the sectoral structure of the economy. Thus, structural changes toward sectors with higher income elasticities of demand for exports and income elasticities of demand for imports tend to raise the economy’s long-term growth rate. Equation (9), therefore, is similar to what Araújo and Lima (2007) call the Multi-Sectoral Thirlwall’s Law (MSTL). However, equation (9) and Araújo and Lima’s (2007) MSTL differ in an important aspect: the variable in the left hand side in Araújo and Lima’s (2007) model is the income </w:t>
      </w:r>
      <w:r w:rsidRPr="0043293E">
        <w:rPr>
          <w:rFonts w:ascii="Times" w:hAnsi="Times"/>
          <w:i/>
          <w:sz w:val="24"/>
          <w:szCs w:val="24"/>
          <w:lang w:val="en-GB"/>
        </w:rPr>
        <w:t>per capita</w:t>
      </w:r>
      <w:r w:rsidRPr="0043293E">
        <w:rPr>
          <w:rFonts w:ascii="Times" w:hAnsi="Times"/>
          <w:sz w:val="24"/>
          <w:szCs w:val="24"/>
          <w:lang w:val="en-GB"/>
        </w:rPr>
        <w:t xml:space="preserve"> growth rate, rather than the economy’s income growth rate. This comes from the Pasinettian framework on which Araújo and Lima’s (2007) model is laid. </w:t>
      </w:r>
    </w:p>
    <w:p w14:paraId="20A479FF" w14:textId="77777777" w:rsidR="005A5BB3" w:rsidRPr="0043293E" w:rsidRDefault="005A5BB3" w:rsidP="005A5BB3">
      <w:pPr>
        <w:spacing w:after="0" w:line="240" w:lineRule="auto"/>
        <w:jc w:val="both"/>
        <w:rPr>
          <w:rFonts w:ascii="Times New Roman" w:hAnsi="Times New Roman"/>
          <w:sz w:val="24"/>
          <w:szCs w:val="24"/>
          <w:lang w:val="en-GB"/>
        </w:rPr>
      </w:pPr>
    </w:p>
    <w:p w14:paraId="60E8FA29" w14:textId="77777777" w:rsidR="005A5BB3" w:rsidRPr="0043293E" w:rsidRDefault="005A5BB3" w:rsidP="005A5BB3">
      <w:pPr>
        <w:spacing w:after="0" w:line="240" w:lineRule="auto"/>
        <w:jc w:val="both"/>
        <w:rPr>
          <w:rFonts w:ascii="Times New Roman" w:hAnsi="Times New Roman"/>
          <w:b/>
          <w:sz w:val="24"/>
          <w:szCs w:val="24"/>
          <w:lang w:val="en-GB"/>
        </w:rPr>
      </w:pPr>
      <w:r w:rsidRPr="0043293E">
        <w:rPr>
          <w:rFonts w:ascii="Times New Roman" w:hAnsi="Times New Roman"/>
          <w:b/>
          <w:sz w:val="24"/>
          <w:szCs w:val="24"/>
          <w:lang w:val="en-GB"/>
        </w:rPr>
        <w:t xml:space="preserve">3. Technology and elasticities: recent evidence </w:t>
      </w:r>
    </w:p>
    <w:p w14:paraId="64D1DE85"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6252762C"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lastRenderedPageBreak/>
        <w:t xml:space="preserve">The MSTL shows that the </w:t>
      </w:r>
      <w:r>
        <w:rPr>
          <w:rFonts w:ascii="Times New Roman" w:hAnsi="Times New Roman"/>
          <w:sz w:val="24"/>
          <w:szCs w:val="24"/>
          <w:lang w:val="en-GB"/>
        </w:rPr>
        <w:t>aggregate</w:t>
      </w:r>
      <w:r w:rsidRPr="0043293E">
        <w:rPr>
          <w:rFonts w:ascii="Times New Roman" w:hAnsi="Times New Roman"/>
          <w:sz w:val="24"/>
          <w:szCs w:val="24"/>
          <w:lang w:val="en-GB"/>
        </w:rPr>
        <w:t xml:space="preserve"> income elasticities of demand for exports and imports in each economy vary according to the shares of each sector on trade, taking into account that different sectors present different income elasticities of demand. Nonetheless, it does not indicate what sectors present higher or lower income elasticities. </w:t>
      </w:r>
    </w:p>
    <w:p w14:paraId="108C585E" w14:textId="77777777" w:rsidR="005A5BB3"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Investigating the reasons for differences in income elasticities, Gouvêa and Lima (2010) and Romero, Silveira and Jayme Jr. (2011) estimated export and import income elasticities of demand for different sectors. The interesting feature of these works is that they use Lall’s (2000) technological classification of </w:t>
      </w:r>
      <w:r>
        <w:rPr>
          <w:rFonts w:ascii="Times New Roman" w:hAnsi="Times New Roman"/>
          <w:sz w:val="24"/>
          <w:szCs w:val="24"/>
          <w:lang w:val="en-GB"/>
        </w:rPr>
        <w:t>industries</w:t>
      </w:r>
      <w:r w:rsidRPr="0043293E">
        <w:rPr>
          <w:rFonts w:ascii="Times New Roman" w:hAnsi="Times New Roman"/>
          <w:sz w:val="24"/>
          <w:szCs w:val="24"/>
          <w:lang w:val="en-GB"/>
        </w:rPr>
        <w:t xml:space="preserve"> to assess the relationship between technology and elasticities.</w:t>
      </w:r>
      <w:r w:rsidRPr="00F9375A">
        <w:rPr>
          <w:rStyle w:val="Refdenotaderodap"/>
          <w:rFonts w:ascii="Times New Roman" w:hAnsi="Times New Roman"/>
          <w:sz w:val="24"/>
          <w:szCs w:val="24"/>
          <w:lang w:val="en-GB"/>
        </w:rPr>
        <w:footnoteReference w:id="5"/>
      </w:r>
      <w:r w:rsidRPr="0043293E">
        <w:rPr>
          <w:rFonts w:ascii="Times New Roman" w:hAnsi="Times New Roman"/>
          <w:sz w:val="24"/>
          <w:szCs w:val="24"/>
          <w:lang w:val="en-GB"/>
        </w:rPr>
        <w:t xml:space="preserve"> </w:t>
      </w:r>
    </w:p>
    <w:p w14:paraId="7326D494"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Gouvêa and Lima (2010) estimated sectoral elasticities for four Latin American countries and four Asian countries using data for the period 1962-2006. The authors sum the value of exports and imports of each SITC (Rev. 2) 3-digit product categories in each of Lall’s (2000) technological sectors, and use these aggregate values to estimate sectoral export and import functions using Johansen’s cointegration procedure.  Their results suggest that goods with high technological content face higher income elasticities of demand than sectors that produce goods with low technological content. Furthermore, they also found that both the original Thirlwall’s Law and the MSTL hold, and both provide similar fits: 1.79 and 1.74 percentage points of absolute difference between the calculated and the actual growth rates, respectively.</w:t>
      </w:r>
      <w:r w:rsidRPr="0043293E">
        <w:rPr>
          <w:rStyle w:val="Refdenotaderodap"/>
          <w:rFonts w:ascii="Times New Roman" w:hAnsi="Times New Roman"/>
          <w:sz w:val="24"/>
          <w:szCs w:val="24"/>
          <w:lang w:val="en-GB"/>
        </w:rPr>
        <w:footnoteReference w:id="6"/>
      </w:r>
      <w:r w:rsidRPr="0043293E">
        <w:rPr>
          <w:rFonts w:ascii="Times New Roman" w:hAnsi="Times New Roman"/>
          <w:sz w:val="24"/>
          <w:szCs w:val="24"/>
          <w:lang w:val="en-GB"/>
        </w:rPr>
        <w:t xml:space="preserve"> Note, however, that they compare the MSTL with the countries’ income </w:t>
      </w:r>
      <w:r w:rsidRPr="0043293E">
        <w:rPr>
          <w:rFonts w:ascii="Times New Roman" w:hAnsi="Times New Roman"/>
          <w:i/>
          <w:sz w:val="24"/>
          <w:szCs w:val="24"/>
          <w:lang w:val="en-GB"/>
        </w:rPr>
        <w:t>per capita</w:t>
      </w:r>
      <w:r w:rsidRPr="0043293E">
        <w:rPr>
          <w:rFonts w:ascii="Times New Roman" w:hAnsi="Times New Roman"/>
          <w:sz w:val="24"/>
          <w:szCs w:val="24"/>
          <w:lang w:val="en-GB"/>
        </w:rPr>
        <w:t xml:space="preserve"> growth rates instead of the income growth rate, following Araújo and Lima’s (2007) model. </w:t>
      </w:r>
    </w:p>
    <w:p w14:paraId="33B62814"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Likewise, Romero, Silveira and Jayme Jr. (2011) used Johansen’s cointegration procedure to estimate sectoral elasticities for Brazil over the period 1962-2006. Nonetheless, they adopt</w:t>
      </w:r>
      <w:r>
        <w:rPr>
          <w:rFonts w:ascii="Times New Roman" w:hAnsi="Times New Roman"/>
          <w:sz w:val="24"/>
          <w:szCs w:val="24"/>
          <w:lang w:val="en-GB"/>
        </w:rPr>
        <w:t>ed</w:t>
      </w:r>
      <w:r w:rsidRPr="0043293E">
        <w:rPr>
          <w:rFonts w:ascii="Times New Roman" w:hAnsi="Times New Roman"/>
          <w:sz w:val="24"/>
          <w:szCs w:val="24"/>
          <w:lang w:val="en-GB"/>
        </w:rPr>
        <w:t xml:space="preserve"> a different sectoral aggregation. While Gouvêa and Lima (2010) employ</w:t>
      </w:r>
      <w:r>
        <w:rPr>
          <w:rFonts w:ascii="Times New Roman" w:hAnsi="Times New Roman"/>
          <w:sz w:val="24"/>
          <w:szCs w:val="24"/>
          <w:lang w:val="en-GB"/>
        </w:rPr>
        <w:t>ed</w:t>
      </w:r>
      <w:r w:rsidRPr="0043293E">
        <w:rPr>
          <w:rFonts w:ascii="Times New Roman" w:hAnsi="Times New Roman"/>
          <w:sz w:val="24"/>
          <w:szCs w:val="24"/>
          <w:lang w:val="en-GB"/>
        </w:rPr>
        <w:t xml:space="preserve"> the same classification proposed by Lall (2000), which divides production into 6 sectors, Romero, Silveira and Jayme Jr. (2011) aggregate</w:t>
      </w:r>
      <w:r>
        <w:rPr>
          <w:rFonts w:ascii="Times New Roman" w:hAnsi="Times New Roman"/>
          <w:sz w:val="24"/>
          <w:szCs w:val="24"/>
          <w:lang w:val="en-GB"/>
        </w:rPr>
        <w:t>d</w:t>
      </w:r>
      <w:r w:rsidRPr="0043293E">
        <w:rPr>
          <w:rFonts w:ascii="Times New Roman" w:hAnsi="Times New Roman"/>
          <w:sz w:val="24"/>
          <w:szCs w:val="24"/>
          <w:lang w:val="en-GB"/>
        </w:rPr>
        <w:t xml:space="preserve"> some of these sectors to arrive at three sectors: primary products, resource-based and low-tech manufactures, and medium and high-tech manufactures. This difference notwithstanding, the study also found that the higher the technological content of the goods is, the higher their income elasticity of demand is. Furthermore, the authors also show</w:t>
      </w:r>
      <w:r>
        <w:rPr>
          <w:rFonts w:ascii="Times New Roman" w:hAnsi="Times New Roman"/>
          <w:sz w:val="24"/>
          <w:szCs w:val="24"/>
          <w:lang w:val="en-GB"/>
        </w:rPr>
        <w:t>ed</w:t>
      </w:r>
      <w:r w:rsidRPr="0043293E">
        <w:rPr>
          <w:rFonts w:ascii="Times New Roman" w:hAnsi="Times New Roman"/>
          <w:sz w:val="24"/>
          <w:szCs w:val="24"/>
          <w:lang w:val="en-GB"/>
        </w:rPr>
        <w:t xml:space="preserve"> that although actual and calculated growth rates present considerable disparities if compared year by year, their trends follow similar paths. </w:t>
      </w:r>
    </w:p>
    <w:p w14:paraId="6E2C59E9"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These two studies are the only ones that have explored the relationship between technology and elasticities using the MSTL.</w:t>
      </w:r>
      <w:r w:rsidRPr="0043293E">
        <w:rPr>
          <w:rStyle w:val="Refdenotaderodap"/>
          <w:rFonts w:ascii="Times New Roman" w:hAnsi="Times New Roman"/>
          <w:sz w:val="24"/>
          <w:szCs w:val="24"/>
          <w:lang w:val="en-GB"/>
        </w:rPr>
        <w:footnoteReference w:id="7"/>
      </w:r>
      <w:r w:rsidRPr="0043293E">
        <w:rPr>
          <w:rFonts w:ascii="Times New Roman" w:hAnsi="Times New Roman"/>
          <w:sz w:val="24"/>
          <w:szCs w:val="24"/>
          <w:lang w:val="en-GB"/>
        </w:rPr>
        <w:t xml:space="preserve"> Their results highlight the importance of increasing the share of high-tech sectors in the economy in order to increase the aggregate income elasticity of demand for exports and to accelerate growth. Furthermore, increasing the share of high-tech sectors in the economy can contribute to reduce the imports of goods from these sectors, reducing the aggregate income elasticity of demand for imports. Thus, these results reinforce the importance of technology and non-price competitiveness for growth within the BOP constrained growth framework.</w:t>
      </w:r>
    </w:p>
    <w:p w14:paraId="368226E6"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Still, these works suffer from three limitations. First and foremost, both studies use</w:t>
      </w:r>
      <w:r>
        <w:rPr>
          <w:rFonts w:ascii="Times New Roman" w:hAnsi="Times New Roman"/>
          <w:sz w:val="24"/>
          <w:szCs w:val="24"/>
          <w:lang w:val="en-GB"/>
        </w:rPr>
        <w:t>d</w:t>
      </w:r>
      <w:r w:rsidRPr="0043293E">
        <w:rPr>
          <w:rFonts w:ascii="Times New Roman" w:hAnsi="Times New Roman"/>
          <w:sz w:val="24"/>
          <w:szCs w:val="24"/>
          <w:lang w:val="en-GB"/>
        </w:rPr>
        <w:t xml:space="preserve"> VECM</w:t>
      </w:r>
      <w:r>
        <w:rPr>
          <w:rFonts w:ascii="Times New Roman" w:hAnsi="Times New Roman"/>
          <w:sz w:val="24"/>
          <w:szCs w:val="24"/>
          <w:lang w:val="en-GB"/>
        </w:rPr>
        <w:t>s, which generate</w:t>
      </w:r>
      <w:r w:rsidRPr="0043293E">
        <w:rPr>
          <w:rFonts w:ascii="Times New Roman" w:hAnsi="Times New Roman"/>
          <w:sz w:val="24"/>
          <w:szCs w:val="24"/>
          <w:lang w:val="en-GB"/>
        </w:rPr>
        <w:t xml:space="preserve"> results that are extremely sensitive to the models’ specification in terms of the type</w:t>
      </w:r>
      <w:r>
        <w:rPr>
          <w:rFonts w:ascii="Times New Roman" w:hAnsi="Times New Roman"/>
          <w:sz w:val="24"/>
          <w:szCs w:val="24"/>
          <w:lang w:val="en-GB"/>
        </w:rPr>
        <w:t xml:space="preserve"> of</w:t>
      </w:r>
      <w:r w:rsidRPr="0043293E">
        <w:rPr>
          <w:rFonts w:ascii="Times New Roman" w:hAnsi="Times New Roman"/>
          <w:sz w:val="24"/>
          <w:szCs w:val="24"/>
          <w:lang w:val="en-GB"/>
        </w:rPr>
        <w:t xml:space="preserve"> deterministic trend and the number of lags used. Second, neither of the studies employ</w:t>
      </w:r>
      <w:r>
        <w:rPr>
          <w:rFonts w:ascii="Times New Roman" w:hAnsi="Times New Roman"/>
          <w:sz w:val="24"/>
          <w:szCs w:val="24"/>
          <w:lang w:val="en-GB"/>
        </w:rPr>
        <w:t>ed</w:t>
      </w:r>
      <w:r w:rsidRPr="0043293E">
        <w:rPr>
          <w:rFonts w:ascii="Times New Roman" w:hAnsi="Times New Roman"/>
          <w:sz w:val="24"/>
          <w:szCs w:val="24"/>
          <w:lang w:val="en-GB"/>
        </w:rPr>
        <w:t xml:space="preserve"> sectoral price indexes to deflate the sectoral export and import values or to measure relative prices, disregarding differences in relative prices between sectors. Although most studies that estimate import and export functions f</w:t>
      </w:r>
      <w:r>
        <w:rPr>
          <w:rFonts w:ascii="Times New Roman" w:hAnsi="Times New Roman"/>
          <w:sz w:val="24"/>
          <w:szCs w:val="24"/>
          <w:lang w:val="en-GB"/>
        </w:rPr>
        <w:t>ou</w:t>
      </w:r>
      <w:r w:rsidRPr="0043293E">
        <w:rPr>
          <w:rFonts w:ascii="Times New Roman" w:hAnsi="Times New Roman"/>
          <w:sz w:val="24"/>
          <w:szCs w:val="24"/>
          <w:lang w:val="en-GB"/>
        </w:rPr>
        <w:t xml:space="preserve">nd that terms of trade are not significant, adopting inappropriate measures of relative prices might generate biased estimates of the income elasticities of demand. Moreover, using inaccurate deflators can also generate </w:t>
      </w:r>
      <w:r w:rsidRPr="0043293E">
        <w:rPr>
          <w:rFonts w:ascii="Times New Roman" w:hAnsi="Times New Roman"/>
          <w:sz w:val="24"/>
          <w:szCs w:val="24"/>
          <w:lang w:val="en-GB"/>
        </w:rPr>
        <w:lastRenderedPageBreak/>
        <w:t xml:space="preserve">biased estimates. Thus, adopting a more accurate measure of relative prices and a more accurate deflator should improve the accuracy and </w:t>
      </w:r>
      <w:r>
        <w:rPr>
          <w:rFonts w:ascii="Times New Roman" w:hAnsi="Times New Roman"/>
          <w:sz w:val="24"/>
          <w:szCs w:val="24"/>
          <w:lang w:val="en-GB"/>
        </w:rPr>
        <w:t xml:space="preserve">the </w:t>
      </w:r>
      <w:r w:rsidRPr="0043293E">
        <w:rPr>
          <w:rFonts w:ascii="Times New Roman" w:hAnsi="Times New Roman"/>
          <w:sz w:val="24"/>
          <w:szCs w:val="24"/>
          <w:lang w:val="en-GB"/>
        </w:rPr>
        <w:t xml:space="preserve">reliability of the estimates. And third, the fit of the MSTL was only tested through a </w:t>
      </w:r>
      <w:r w:rsidRPr="0043293E">
        <w:rPr>
          <w:rFonts w:ascii="Times New Roman" w:hAnsi="Times New Roman"/>
          <w:i/>
          <w:sz w:val="24"/>
          <w:szCs w:val="24"/>
          <w:lang w:val="en-GB"/>
        </w:rPr>
        <w:t>t</w:t>
      </w:r>
      <w:r w:rsidRPr="0043293E">
        <w:rPr>
          <w:rFonts w:ascii="Times New Roman" w:hAnsi="Times New Roman"/>
          <w:sz w:val="24"/>
          <w:szCs w:val="24"/>
          <w:lang w:val="en-GB"/>
        </w:rPr>
        <w:t xml:space="preserve">-statistic in Gouvêa and Lima’s (2010) work, and through a graphic comparison between actual and estimated trends in Romero, Silveira and Jayme Jr.’s (2011) work. </w:t>
      </w:r>
    </w:p>
    <w:p w14:paraId="3A1B04B8"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Finally, it also important to stress that both Gouvêa and Lima’s (2010) and Romero, Silveira, and Jayme Jr.’s (2011) works focus on developing countries. </w:t>
      </w:r>
      <w:r>
        <w:rPr>
          <w:rFonts w:ascii="Times New Roman" w:hAnsi="Times New Roman"/>
          <w:sz w:val="24"/>
          <w:szCs w:val="24"/>
          <w:lang w:val="en-GB"/>
        </w:rPr>
        <w:t>This paper</w:t>
      </w:r>
      <w:r w:rsidRPr="0043293E">
        <w:rPr>
          <w:rFonts w:ascii="Times New Roman" w:hAnsi="Times New Roman"/>
          <w:sz w:val="24"/>
          <w:szCs w:val="24"/>
          <w:lang w:val="en-GB"/>
        </w:rPr>
        <w:t xml:space="preserve">, in contrast, reports sectoral export and import functions for 14 developed countries. </w:t>
      </w:r>
    </w:p>
    <w:p w14:paraId="3990E567" w14:textId="77777777" w:rsidR="005A5BB3" w:rsidRPr="0043293E" w:rsidRDefault="005A5BB3" w:rsidP="005A5BB3">
      <w:pPr>
        <w:spacing w:after="0" w:line="240" w:lineRule="auto"/>
        <w:jc w:val="both"/>
        <w:rPr>
          <w:rFonts w:ascii="Times New Roman" w:hAnsi="Times New Roman"/>
          <w:sz w:val="24"/>
          <w:szCs w:val="24"/>
          <w:lang w:val="en-GB"/>
        </w:rPr>
      </w:pPr>
    </w:p>
    <w:p w14:paraId="06BD831A" w14:textId="77777777" w:rsidR="005A5BB3" w:rsidRPr="0043293E" w:rsidRDefault="005A5BB3" w:rsidP="005A5BB3">
      <w:pPr>
        <w:spacing w:after="0" w:line="240" w:lineRule="auto"/>
        <w:jc w:val="both"/>
        <w:rPr>
          <w:rFonts w:ascii="Times New Roman" w:hAnsi="Times New Roman"/>
          <w:b/>
          <w:sz w:val="24"/>
          <w:szCs w:val="24"/>
          <w:lang w:val="en-GB"/>
        </w:rPr>
      </w:pPr>
      <w:r w:rsidRPr="0043293E">
        <w:rPr>
          <w:rFonts w:ascii="Times New Roman" w:hAnsi="Times New Roman"/>
          <w:b/>
          <w:sz w:val="24"/>
          <w:szCs w:val="24"/>
          <w:lang w:val="en-GB"/>
        </w:rPr>
        <w:t>4. Separating quality changes from price changes in international trade data</w:t>
      </w:r>
    </w:p>
    <w:p w14:paraId="2F5B3864"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598F13CB"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In the export and import</w:t>
      </w:r>
      <w:r>
        <w:rPr>
          <w:rFonts w:ascii="Times New Roman" w:hAnsi="Times New Roman"/>
          <w:sz w:val="24"/>
          <w:szCs w:val="24"/>
          <w:lang w:val="en-GB"/>
        </w:rPr>
        <w:t xml:space="preserve"> functions presented in</w:t>
      </w:r>
      <w:r w:rsidRPr="0043293E">
        <w:rPr>
          <w:rFonts w:ascii="Times New Roman" w:hAnsi="Times New Roman"/>
          <w:sz w:val="24"/>
          <w:szCs w:val="24"/>
          <w:lang w:val="en-GB"/>
        </w:rPr>
        <w:t xml:space="preserve"> section</w:t>
      </w:r>
      <w:r>
        <w:rPr>
          <w:rFonts w:ascii="Times New Roman" w:hAnsi="Times New Roman"/>
          <w:sz w:val="24"/>
          <w:szCs w:val="24"/>
          <w:lang w:val="en-GB"/>
        </w:rPr>
        <w:t xml:space="preserve"> 2</w:t>
      </w:r>
      <w:r w:rsidRPr="0043293E">
        <w:rPr>
          <w:rFonts w:ascii="Times New Roman" w:hAnsi="Times New Roman"/>
          <w:sz w:val="24"/>
          <w:szCs w:val="24"/>
          <w:lang w:val="en-GB"/>
        </w:rPr>
        <w:t>, the income elasticities are supposed to capture the non-price factors that affect exports and imports, while</w:t>
      </w:r>
      <w:r>
        <w:rPr>
          <w:rFonts w:ascii="Times New Roman" w:hAnsi="Times New Roman"/>
          <w:sz w:val="24"/>
          <w:szCs w:val="24"/>
          <w:lang w:val="en-GB"/>
        </w:rPr>
        <w:t xml:space="preserve"> the</w:t>
      </w:r>
      <w:r w:rsidRPr="0043293E">
        <w:rPr>
          <w:rFonts w:ascii="Times New Roman" w:hAnsi="Times New Roman"/>
          <w:sz w:val="24"/>
          <w:szCs w:val="24"/>
          <w:lang w:val="en-GB"/>
        </w:rPr>
        <w:t xml:space="preserve"> effect of price competition on trade is supposed to be captured by the price elasticities. This approach, therefore, assumes that changes in the price of a particular commodity can be separated from changes in the non-price factors that determine the magnitude of the income elasticity of demand for this commodity. However, this separation is not trivial.</w:t>
      </w:r>
    </w:p>
    <w:p w14:paraId="60F726D0" w14:textId="77777777" w:rsidR="005A5BB3" w:rsidRPr="0043293E" w:rsidRDefault="005A5BB3" w:rsidP="005A5BB3">
      <w:pPr>
        <w:spacing w:after="0" w:line="240" w:lineRule="auto"/>
        <w:ind w:firstLine="708"/>
        <w:jc w:val="both"/>
        <w:rPr>
          <w:rFonts w:ascii="Times New Roman" w:hAnsi="Times New Roman"/>
          <w:sz w:val="24"/>
          <w:szCs w:val="24"/>
          <w:lang w:val="en-GB"/>
        </w:rPr>
      </w:pPr>
      <w:r w:rsidRPr="0043293E">
        <w:rPr>
          <w:rFonts w:ascii="Times New Roman" w:hAnsi="Times New Roman"/>
          <w:sz w:val="24"/>
          <w:szCs w:val="24"/>
          <w:lang w:val="en-GB"/>
        </w:rPr>
        <w:t xml:space="preserve">Kaldor (1978) was amongst the first to observe that countries with rising unit value prices often </w:t>
      </w:r>
      <w:r>
        <w:rPr>
          <w:rFonts w:ascii="Times New Roman" w:hAnsi="Times New Roman"/>
          <w:sz w:val="24"/>
          <w:szCs w:val="24"/>
          <w:lang w:val="en-GB"/>
        </w:rPr>
        <w:t>experienced</w:t>
      </w:r>
      <w:r w:rsidRPr="0043293E">
        <w:rPr>
          <w:rFonts w:ascii="Times New Roman" w:hAnsi="Times New Roman"/>
          <w:sz w:val="24"/>
          <w:szCs w:val="24"/>
          <w:lang w:val="en-GB"/>
        </w:rPr>
        <w:t xml:space="preserve"> rising exports as well. This stylized fact was called Kaldor’s paradox. According to him, this positive relationship between unit value prices and exports is evidence of the importance of non-price competitiveness in relation to price competitiveness. Non-price competitiveness can take different forms (see McCombie and Thirlwall, 1994), amongst which are quality improvements and the creation of new goods.</w:t>
      </w:r>
      <w:r>
        <w:rPr>
          <w:rStyle w:val="Refdenotaderodap"/>
          <w:rFonts w:ascii="Times New Roman" w:hAnsi="Times New Roman"/>
          <w:sz w:val="24"/>
          <w:szCs w:val="24"/>
          <w:lang w:val="en-GB"/>
        </w:rPr>
        <w:footnoteReference w:id="8"/>
      </w:r>
      <w:r w:rsidRPr="0043293E">
        <w:rPr>
          <w:rFonts w:ascii="Times New Roman" w:hAnsi="Times New Roman"/>
          <w:sz w:val="24"/>
          <w:szCs w:val="24"/>
          <w:lang w:val="en-GB"/>
        </w:rPr>
        <w:t xml:space="preserve"> Following Kaldor’s (1978) observations, several subsequent works adopted unit prices as measures of quality competitiveness. Nonetheless, this measure is prone to severe measurement errors. </w:t>
      </w:r>
    </w:p>
    <w:p w14:paraId="0498F220"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The statistics offices responsible for calculating aggregate price indexes are well aware of this problem, and different methodologies for correcting for quality changes have been developed throughout the years to calculate quality-adjusted price indexes (see </w:t>
      </w:r>
      <w:r w:rsidRPr="0043293E">
        <w:rPr>
          <w:rFonts w:ascii="Times New Roman" w:hAnsi="Times New Roman"/>
          <w:i/>
          <w:sz w:val="24"/>
          <w:szCs w:val="24"/>
          <w:lang w:val="en-GB"/>
        </w:rPr>
        <w:t>XMPI Manual</w:t>
      </w:r>
      <w:r w:rsidRPr="0043293E">
        <w:rPr>
          <w:rFonts w:ascii="Times New Roman" w:hAnsi="Times New Roman"/>
          <w:sz w:val="24"/>
          <w:szCs w:val="24"/>
          <w:lang w:val="en-GB"/>
        </w:rPr>
        <w:t xml:space="preserve">, 2009). Nonetheless, although quality-adjusted aggregate price indexes are normally available for different countries (e.g. from the IMF International Financial Statistics), quality-adjusted price indexes calculated disaggregated by sectors, industries, or products are not easily accessible, especially across countries. The lack of quality-adjusted disaggregated price indexes, therefore, represents an important constraint on the elaboration of studies that use disaggregated data, reducing the reliability of the results found in these studies. This limitation is particularly relevant for investigations on international trade, once highly disaggregated trade data is available for a high number of countries (213) and for a relatively long period of time (1962-2013).    </w:t>
      </w:r>
    </w:p>
    <w:p w14:paraId="7A8D7310" w14:textId="77777777" w:rsidR="005A5BB3" w:rsidRPr="00FD7E37" w:rsidRDefault="005A5BB3" w:rsidP="005A5BB3">
      <w:pPr>
        <w:spacing w:after="0" w:line="240" w:lineRule="auto"/>
        <w:ind w:firstLine="709"/>
        <w:jc w:val="both"/>
        <w:rPr>
          <w:rFonts w:ascii="Times New Roman" w:hAnsi="Times New Roman"/>
          <w:sz w:val="24"/>
          <w:szCs w:val="24"/>
          <w:lang w:val="en-GB"/>
        </w:rPr>
      </w:pPr>
      <w:r w:rsidRPr="00FD7E37">
        <w:rPr>
          <w:rFonts w:ascii="Times New Roman" w:hAnsi="Times New Roman"/>
          <w:sz w:val="24"/>
          <w:szCs w:val="24"/>
          <w:lang w:val="en-GB"/>
        </w:rPr>
        <w:t xml:space="preserve">Recently, however, Feenstra and Romalis (2014) have estimated quality-adjusted price indexes for each SITC (Rev. 2) 4-digit product categories and each country in the UN Comtrade Database between 1984 and 2011. In the last decades, a number of studies have been trying to separate pure price changes from quality changes in disaggregated trade data in order to understand the determinants of trade performance (e.g. Feenstra, 1994; Aiginger, 1997; Schott, 2004; Hummels and Klenow, 2005; Hallak and Schott, 2011). The key idea explored in this literature is that countries with the same export prices and different trade balances must have products with different levels of quality, given that consumers take into account price relative to quality when choosing among products. Feenstra and Romalis (2014) have combined the mentioned demand oriented approach to identifying quality changes with a new methodology that explores supply-driven features of trade data. Their supply-side approach introduces two new dimensions in the determination of export quality: (i) goods of higher quality are shipped longer distances, so that f.o.b. prices can be used to help identifying quality; (ii) as foreign trade rises, less-efficient exporters start exporting in spite of their lower quality, so that this information can also be used to improve quality measures. Incorporating this new information to the model allows obtaining a much sharper solution for quality than the previous woks. The quality indexes and quality-adjusted price indexes calculated by the authors represent important contributions to future empirical works on world trade. </w:t>
      </w:r>
    </w:p>
    <w:p w14:paraId="1F842AEB"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2C6F47D3" w14:textId="77777777" w:rsidR="005A5BB3" w:rsidRPr="0043293E" w:rsidRDefault="005A5BB3" w:rsidP="005A5BB3">
      <w:pPr>
        <w:spacing w:after="0" w:line="240" w:lineRule="auto"/>
        <w:jc w:val="both"/>
        <w:rPr>
          <w:rFonts w:ascii="Times New Roman" w:hAnsi="Times New Roman"/>
          <w:b/>
          <w:sz w:val="24"/>
          <w:szCs w:val="24"/>
          <w:lang w:val="en-GB"/>
        </w:rPr>
      </w:pPr>
      <w:r w:rsidRPr="0043293E">
        <w:rPr>
          <w:rFonts w:ascii="Times New Roman" w:hAnsi="Times New Roman"/>
          <w:b/>
          <w:sz w:val="24"/>
          <w:szCs w:val="24"/>
          <w:lang w:val="en-GB"/>
        </w:rPr>
        <w:lastRenderedPageBreak/>
        <w:t>5. Empirical study</w:t>
      </w:r>
    </w:p>
    <w:p w14:paraId="442323F2" w14:textId="77777777" w:rsidR="005A5BB3" w:rsidRPr="0043293E" w:rsidRDefault="005A5BB3" w:rsidP="005A5BB3">
      <w:pPr>
        <w:spacing w:after="0" w:line="240" w:lineRule="auto"/>
        <w:ind w:firstLine="708"/>
        <w:jc w:val="both"/>
        <w:rPr>
          <w:rFonts w:ascii="Times" w:hAnsi="Times"/>
          <w:sz w:val="24"/>
          <w:szCs w:val="24"/>
          <w:lang w:val="en-GB"/>
        </w:rPr>
      </w:pPr>
    </w:p>
    <w:p w14:paraId="1326E0E5" w14:textId="77777777" w:rsidR="005A5BB3" w:rsidRPr="0043293E" w:rsidRDefault="005A5BB3" w:rsidP="005A5BB3">
      <w:pPr>
        <w:spacing w:after="0" w:line="240" w:lineRule="auto"/>
        <w:jc w:val="both"/>
        <w:rPr>
          <w:rFonts w:ascii="Times" w:hAnsi="Times"/>
          <w:i/>
          <w:sz w:val="24"/>
          <w:szCs w:val="24"/>
          <w:lang w:val="en-GB"/>
        </w:rPr>
      </w:pPr>
      <w:r w:rsidRPr="0043293E">
        <w:rPr>
          <w:rFonts w:ascii="Times" w:hAnsi="Times"/>
          <w:i/>
          <w:sz w:val="24"/>
          <w:szCs w:val="24"/>
          <w:lang w:val="en-GB"/>
        </w:rPr>
        <w:t>5.</w:t>
      </w:r>
      <w:r>
        <w:rPr>
          <w:rFonts w:ascii="Times" w:hAnsi="Times"/>
          <w:i/>
          <w:sz w:val="24"/>
          <w:szCs w:val="24"/>
          <w:lang w:val="en-GB"/>
        </w:rPr>
        <w:t>1</w:t>
      </w:r>
      <w:r w:rsidRPr="0043293E">
        <w:rPr>
          <w:rFonts w:ascii="Times" w:hAnsi="Times"/>
          <w:i/>
          <w:sz w:val="24"/>
          <w:szCs w:val="24"/>
          <w:lang w:val="en-GB"/>
        </w:rPr>
        <w:t xml:space="preserve">. </w:t>
      </w:r>
      <w:r>
        <w:rPr>
          <w:rFonts w:ascii="Times" w:hAnsi="Times"/>
          <w:i/>
          <w:sz w:val="24"/>
          <w:szCs w:val="24"/>
          <w:lang w:val="en-GB"/>
        </w:rPr>
        <w:t>Econometric Specification</w:t>
      </w:r>
    </w:p>
    <w:p w14:paraId="558E6CD5" w14:textId="77777777" w:rsidR="005A5BB3" w:rsidRPr="0043293E" w:rsidRDefault="005A5BB3" w:rsidP="005A5BB3">
      <w:pPr>
        <w:spacing w:after="0" w:line="240" w:lineRule="auto"/>
        <w:jc w:val="both"/>
        <w:rPr>
          <w:rFonts w:ascii="Times" w:hAnsi="Times"/>
          <w:sz w:val="24"/>
          <w:szCs w:val="24"/>
          <w:lang w:val="en-GB"/>
        </w:rPr>
      </w:pPr>
    </w:p>
    <w:p w14:paraId="53F217B2" w14:textId="77777777" w:rsidR="005A5BB3" w:rsidRDefault="005A5BB3" w:rsidP="005A5BB3">
      <w:pPr>
        <w:spacing w:after="0" w:line="240" w:lineRule="auto"/>
        <w:ind w:firstLine="708"/>
        <w:jc w:val="both"/>
        <w:rPr>
          <w:rFonts w:ascii="Times" w:hAnsi="Times"/>
          <w:sz w:val="24"/>
          <w:szCs w:val="24"/>
          <w:lang w:val="en-GB"/>
        </w:rPr>
      </w:pPr>
      <w:r w:rsidRPr="0043293E">
        <w:rPr>
          <w:rFonts w:ascii="Times" w:hAnsi="Times"/>
          <w:sz w:val="24"/>
          <w:szCs w:val="24"/>
          <w:lang w:val="en-GB"/>
        </w:rPr>
        <w:t>In spite of the advantages of pooling, export and import functions are usually estimated using longitudinal data, either through OLS in first d</w:t>
      </w:r>
      <w:r>
        <w:rPr>
          <w:rFonts w:ascii="Times" w:hAnsi="Times"/>
          <w:sz w:val="24"/>
          <w:szCs w:val="24"/>
          <w:lang w:val="en-GB"/>
        </w:rPr>
        <w:t>ifference (e.g. Atesoglu, 1993</w:t>
      </w:r>
      <w:r w:rsidRPr="0043293E">
        <w:rPr>
          <w:rFonts w:ascii="Times" w:hAnsi="Times"/>
          <w:sz w:val="24"/>
          <w:szCs w:val="24"/>
          <w:lang w:val="en-GB"/>
        </w:rPr>
        <w:t xml:space="preserve">), or through VECM (e.g. Bairam and Dempster, 1991). This applies both to works that investigate Thirlwall’s Law in its original version and in its more recent multi-sectoral version (Gouvêa and Lima, 2010; Romero, Silveira and Jayme Jr., 2011; </w:t>
      </w:r>
      <w:r w:rsidRPr="0043293E">
        <w:rPr>
          <w:rFonts w:ascii="Times New Roman" w:hAnsi="Times New Roman"/>
          <w:sz w:val="24"/>
          <w:szCs w:val="24"/>
          <w:lang w:val="en-GB"/>
        </w:rPr>
        <w:t>Tharnpanich</w:t>
      </w:r>
      <w:r w:rsidRPr="0043293E">
        <w:rPr>
          <w:rFonts w:ascii="Times" w:hAnsi="Times"/>
          <w:sz w:val="24"/>
          <w:szCs w:val="24"/>
          <w:lang w:val="en-GB"/>
        </w:rPr>
        <w:t xml:space="preserve"> and McCombie, 2013).</w:t>
      </w:r>
      <w:r w:rsidRPr="00102735">
        <w:rPr>
          <w:rFonts w:ascii="Times" w:hAnsi="Times"/>
          <w:sz w:val="24"/>
          <w:szCs w:val="24"/>
          <w:lang w:val="en-GB"/>
        </w:rPr>
        <w:t xml:space="preserve"> </w:t>
      </w:r>
      <w:r>
        <w:rPr>
          <w:rFonts w:ascii="Times" w:hAnsi="Times"/>
          <w:sz w:val="24"/>
          <w:szCs w:val="24"/>
          <w:lang w:val="en-GB"/>
        </w:rPr>
        <w:t xml:space="preserve">Most recently, however, </w:t>
      </w:r>
      <w:r w:rsidRPr="0043293E">
        <w:rPr>
          <w:rFonts w:ascii="Times" w:hAnsi="Times"/>
          <w:sz w:val="24"/>
          <w:szCs w:val="24"/>
          <w:lang w:val="en-GB"/>
        </w:rPr>
        <w:t>Gouvêa and Lima (2013) have estimated export and import functions using cross-country panel</w:t>
      </w:r>
      <w:r>
        <w:rPr>
          <w:rFonts w:ascii="Times" w:hAnsi="Times"/>
          <w:sz w:val="24"/>
          <w:szCs w:val="24"/>
          <w:lang w:val="en-GB"/>
        </w:rPr>
        <w:t>s</w:t>
      </w:r>
      <w:r w:rsidRPr="0043293E">
        <w:rPr>
          <w:rFonts w:ascii="Times" w:hAnsi="Times"/>
          <w:sz w:val="24"/>
          <w:szCs w:val="24"/>
          <w:lang w:val="en-GB"/>
        </w:rPr>
        <w:t>. The shortcoming of this approach</w:t>
      </w:r>
      <w:r>
        <w:rPr>
          <w:rFonts w:ascii="Times" w:hAnsi="Times"/>
          <w:sz w:val="24"/>
          <w:szCs w:val="24"/>
          <w:lang w:val="en-GB"/>
        </w:rPr>
        <w:t xml:space="preserve"> </w:t>
      </w:r>
      <w:r w:rsidRPr="0043293E">
        <w:rPr>
          <w:rFonts w:ascii="Times" w:hAnsi="Times"/>
          <w:sz w:val="24"/>
          <w:szCs w:val="24"/>
          <w:lang w:val="en-GB"/>
        </w:rPr>
        <w:t>is that it assumes that the elasticities are equal across countries. Moreover, the authors use the real exchange rate to measure relative prices, and aggregate price indexes to deflate the export and import values. Furthermore, they do not control for simultaneity.</w:t>
      </w:r>
    </w:p>
    <w:p w14:paraId="0983EC39" w14:textId="77777777" w:rsidR="005A5BB3" w:rsidRDefault="005A5BB3" w:rsidP="005A5BB3">
      <w:pPr>
        <w:spacing w:after="0" w:line="240" w:lineRule="auto"/>
        <w:ind w:firstLine="708"/>
        <w:jc w:val="both"/>
        <w:rPr>
          <w:rFonts w:ascii="Times" w:hAnsi="Times"/>
          <w:sz w:val="24"/>
          <w:szCs w:val="24"/>
          <w:lang w:val="en-GB"/>
        </w:rPr>
      </w:pPr>
      <w:r>
        <w:rPr>
          <w:rFonts w:ascii="Times" w:hAnsi="Times"/>
          <w:sz w:val="24"/>
          <w:szCs w:val="24"/>
          <w:lang w:val="en-GB"/>
        </w:rPr>
        <w:t xml:space="preserve">This paper compares estimates of export and import functions using VECMs and cross-product panels. The estimates found using the VECMs serve as benchmark to assess the performance of the </w:t>
      </w:r>
      <w:r w:rsidRPr="0043293E">
        <w:rPr>
          <w:rFonts w:ascii="Times" w:hAnsi="Times"/>
          <w:sz w:val="24"/>
          <w:szCs w:val="24"/>
          <w:lang w:val="en-GB"/>
        </w:rPr>
        <w:t xml:space="preserve">cross-product panels, where </w:t>
      </w:r>
      <w:r w:rsidRPr="0043293E">
        <w:rPr>
          <w:rFonts w:ascii="Times" w:hAnsi="Times"/>
          <w:i/>
          <w:sz w:val="24"/>
          <w:szCs w:val="24"/>
          <w:lang w:val="en-GB"/>
        </w:rPr>
        <w:t>i</w:t>
      </w:r>
      <w:r w:rsidRPr="0043293E">
        <w:rPr>
          <w:rFonts w:ascii="Times" w:hAnsi="Times"/>
          <w:sz w:val="24"/>
          <w:szCs w:val="24"/>
          <w:lang w:val="en-GB"/>
        </w:rPr>
        <w:t xml:space="preserve"> are SITC  (Rev. 2) 4-digit product categories, and </w:t>
      </w:r>
      <w:r w:rsidRPr="0043293E">
        <w:rPr>
          <w:rFonts w:ascii="Times" w:hAnsi="Times"/>
          <w:i/>
          <w:sz w:val="24"/>
          <w:szCs w:val="24"/>
          <w:lang w:val="en-GB"/>
        </w:rPr>
        <w:t>t</w:t>
      </w:r>
      <w:r w:rsidRPr="0043293E">
        <w:rPr>
          <w:rFonts w:ascii="Times" w:hAnsi="Times"/>
          <w:sz w:val="24"/>
          <w:szCs w:val="24"/>
          <w:lang w:val="en-GB"/>
        </w:rPr>
        <w:t xml:space="preserve"> are time periods. </w:t>
      </w:r>
      <w:r>
        <w:rPr>
          <w:rFonts w:ascii="Times" w:hAnsi="Times"/>
          <w:sz w:val="24"/>
          <w:szCs w:val="24"/>
          <w:lang w:val="en-GB"/>
        </w:rPr>
        <w:t>This</w:t>
      </w:r>
      <w:r w:rsidRPr="0043293E">
        <w:rPr>
          <w:rFonts w:ascii="Times" w:hAnsi="Times"/>
          <w:sz w:val="24"/>
          <w:szCs w:val="24"/>
          <w:lang w:val="en-GB"/>
        </w:rPr>
        <w:t xml:space="preserve"> </w:t>
      </w:r>
      <w:r>
        <w:rPr>
          <w:rFonts w:ascii="Times" w:hAnsi="Times"/>
          <w:sz w:val="24"/>
          <w:szCs w:val="24"/>
          <w:lang w:val="en-GB"/>
        </w:rPr>
        <w:t>estimation strategy</w:t>
      </w:r>
      <w:r w:rsidRPr="0043293E">
        <w:rPr>
          <w:rFonts w:ascii="Times" w:hAnsi="Times"/>
          <w:sz w:val="24"/>
          <w:szCs w:val="24"/>
          <w:lang w:val="en-GB"/>
        </w:rPr>
        <w:t xml:space="preserve"> makes </w:t>
      </w:r>
      <w:r>
        <w:rPr>
          <w:rFonts w:ascii="Times" w:hAnsi="Times"/>
          <w:sz w:val="24"/>
          <w:szCs w:val="24"/>
          <w:lang w:val="en-GB"/>
        </w:rPr>
        <w:t xml:space="preserve">it </w:t>
      </w:r>
      <w:r w:rsidRPr="0043293E">
        <w:rPr>
          <w:rFonts w:ascii="Times" w:hAnsi="Times"/>
          <w:sz w:val="24"/>
          <w:szCs w:val="24"/>
          <w:lang w:val="en-GB"/>
        </w:rPr>
        <w:t xml:space="preserve">possible to estimate export and import functions for each country (or sector within each country) separately, allowing the identification of differences between the income elasticities across countries and </w:t>
      </w:r>
      <w:r>
        <w:rPr>
          <w:rFonts w:ascii="Times" w:hAnsi="Times"/>
          <w:sz w:val="24"/>
          <w:szCs w:val="24"/>
          <w:lang w:val="en-GB"/>
        </w:rPr>
        <w:t xml:space="preserve">across </w:t>
      </w:r>
      <w:r w:rsidRPr="0043293E">
        <w:rPr>
          <w:rFonts w:ascii="Times" w:hAnsi="Times"/>
          <w:sz w:val="24"/>
          <w:szCs w:val="24"/>
          <w:lang w:val="en-GB"/>
        </w:rPr>
        <w:t xml:space="preserve">sectors within countries. </w:t>
      </w:r>
    </w:p>
    <w:p w14:paraId="2509F10B" w14:textId="77777777" w:rsidR="005A5BB3" w:rsidRPr="00C950B5" w:rsidRDefault="005A5BB3" w:rsidP="005A5BB3">
      <w:pPr>
        <w:spacing w:after="0" w:line="240" w:lineRule="auto"/>
        <w:ind w:firstLine="708"/>
        <w:jc w:val="both"/>
        <w:rPr>
          <w:rFonts w:ascii="Times" w:hAnsi="Times"/>
          <w:sz w:val="24"/>
          <w:szCs w:val="24"/>
          <w:lang w:val="en-GB"/>
        </w:rPr>
      </w:pPr>
      <w:r>
        <w:rPr>
          <w:rFonts w:ascii="Times" w:hAnsi="Times"/>
          <w:sz w:val="24"/>
          <w:szCs w:val="24"/>
          <w:lang w:val="en-GB"/>
        </w:rPr>
        <w:t>Equations (1) and (</w:t>
      </w:r>
      <w:r w:rsidRPr="00C950B5">
        <w:rPr>
          <w:rFonts w:ascii="Times" w:hAnsi="Times"/>
          <w:sz w:val="24"/>
          <w:szCs w:val="24"/>
          <w:lang w:val="en-GB"/>
        </w:rPr>
        <w:t>2) provide the bases for the econometric estimation</w:t>
      </w:r>
      <w:r>
        <w:rPr>
          <w:rFonts w:ascii="Times" w:hAnsi="Times"/>
          <w:sz w:val="24"/>
          <w:szCs w:val="24"/>
          <w:lang w:val="en-GB"/>
        </w:rPr>
        <w:t>s. For the cointegration estimations, the models are</w:t>
      </w:r>
      <w:r w:rsidRPr="00C950B5">
        <w:rPr>
          <w:rFonts w:ascii="Times" w:hAnsi="Times"/>
          <w:sz w:val="24"/>
          <w:szCs w:val="24"/>
          <w:lang w:val="en-GB"/>
        </w:rPr>
        <w:t>:</w:t>
      </w:r>
    </w:p>
    <w:p w14:paraId="0970FE87" w14:textId="77777777" w:rsidR="005A5BB3" w:rsidRDefault="005A5BB3" w:rsidP="005A5BB3">
      <w:pPr>
        <w:spacing w:after="0" w:line="240" w:lineRule="auto"/>
        <w:ind w:firstLine="708"/>
        <w:jc w:val="both"/>
        <w:rPr>
          <w:rFonts w:ascii="Times" w:hAnsi="Times"/>
          <w:sz w:val="24"/>
          <w:szCs w:val="24"/>
          <w:lang w:val="en-GB"/>
        </w:rPr>
      </w:pPr>
    </w:p>
    <w:p w14:paraId="4EE1381D" w14:textId="77777777" w:rsidR="005A5BB3" w:rsidRPr="0043293E" w:rsidRDefault="005A5BB3" w:rsidP="005A5BB3">
      <w:pPr>
        <w:spacing w:after="0" w:line="240" w:lineRule="auto"/>
        <w:jc w:val="both"/>
        <w:rPr>
          <w:rFonts w:ascii="Times" w:hAnsi="Times"/>
          <w:sz w:val="24"/>
          <w:szCs w:val="24"/>
          <w:lang w:val="en-US"/>
        </w:rPr>
      </w:pPr>
      <w:r w:rsidRPr="00810F98">
        <w:rPr>
          <w:position w:val="-12"/>
        </w:rPr>
        <w:object w:dxaOrig="2120" w:dyaOrig="340" w14:anchorId="0B5BF68B">
          <v:shape id="_x0000_i1051" type="#_x0000_t75" style="width:105.75pt;height:17.25pt" o:ole="">
            <v:imagedata r:id="rId55" o:title=""/>
          </v:shape>
          <o:OLEObject Type="Embed" ProgID="Equation.3" ShapeID="_x0000_i1051" DrawAspect="Content" ObjectID="_1667129409" r:id="rId56"/>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(1</w:t>
      </w:r>
      <w:r>
        <w:rPr>
          <w:rFonts w:ascii="Times" w:hAnsi="Times"/>
          <w:sz w:val="24"/>
          <w:szCs w:val="24"/>
          <w:lang w:val="en-US"/>
        </w:rPr>
        <w:t>0</w:t>
      </w:r>
      <w:r w:rsidRPr="0043293E">
        <w:rPr>
          <w:rFonts w:ascii="Times" w:hAnsi="Times"/>
          <w:sz w:val="24"/>
          <w:szCs w:val="24"/>
          <w:lang w:val="en-US"/>
        </w:rPr>
        <w:t>)</w:t>
      </w:r>
    </w:p>
    <w:p w14:paraId="31329DC8" w14:textId="77777777" w:rsidR="005A5BB3" w:rsidRPr="00810F98" w:rsidRDefault="005A5BB3" w:rsidP="005A5BB3">
      <w:pPr>
        <w:spacing w:after="0" w:line="240" w:lineRule="auto"/>
        <w:jc w:val="both"/>
        <w:rPr>
          <w:rFonts w:ascii="Times" w:hAnsi="Times"/>
          <w:sz w:val="24"/>
          <w:szCs w:val="24"/>
          <w:lang w:val="en-US"/>
        </w:rPr>
      </w:pPr>
      <w:r w:rsidRPr="00577B2D">
        <w:rPr>
          <w:position w:val="-12"/>
        </w:rPr>
        <w:object w:dxaOrig="2340" w:dyaOrig="340" w14:anchorId="620DE06D">
          <v:shape id="_x0000_i1052" type="#_x0000_t75" style="width:117pt;height:17.25pt" o:ole="">
            <v:imagedata r:id="rId57" o:title=""/>
          </v:shape>
          <o:OLEObject Type="Embed" ProgID="Equation.3" ShapeID="_x0000_i1052" DrawAspect="Content" ObjectID="_1667129410" r:id="rId58"/>
        </w:object>
      </w:r>
      <w:r>
        <w:rPr>
          <w:rFonts w:ascii="Times" w:hAnsi="Times"/>
          <w:sz w:val="24"/>
          <w:szCs w:val="24"/>
          <w:lang w:val="en-US"/>
        </w:rPr>
        <w:t xml:space="preserve"> </w:t>
      </w:r>
      <w:r>
        <w:rPr>
          <w:rFonts w:ascii="Times" w:hAnsi="Times"/>
          <w:sz w:val="24"/>
          <w:szCs w:val="24"/>
          <w:lang w:val="en-US"/>
        </w:rPr>
        <w:tab/>
      </w:r>
      <w:r>
        <w:rPr>
          <w:rFonts w:ascii="Times" w:hAnsi="Times"/>
          <w:sz w:val="24"/>
          <w:szCs w:val="24"/>
          <w:lang w:val="en-US"/>
        </w:rPr>
        <w:tab/>
      </w:r>
      <w:r>
        <w:rPr>
          <w:rFonts w:ascii="Times" w:hAnsi="Times"/>
          <w:sz w:val="24"/>
          <w:szCs w:val="24"/>
          <w:lang w:val="en-US"/>
        </w:rPr>
        <w:tab/>
      </w:r>
      <w:r w:rsidRPr="0043293E">
        <w:rPr>
          <w:rFonts w:ascii="Times" w:hAnsi="Times"/>
          <w:sz w:val="24"/>
          <w:szCs w:val="24"/>
          <w:lang w:val="en-US"/>
        </w:rPr>
        <w:tab/>
      </w:r>
      <w:r>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w:t>
      </w:r>
      <w:r>
        <w:rPr>
          <w:rFonts w:ascii="Times" w:hAnsi="Times"/>
          <w:sz w:val="24"/>
          <w:szCs w:val="24"/>
          <w:lang w:val="en-US"/>
        </w:rPr>
        <w:t>11</w:t>
      </w:r>
      <w:r w:rsidRPr="0043293E">
        <w:rPr>
          <w:rFonts w:ascii="Times" w:hAnsi="Times"/>
          <w:sz w:val="24"/>
          <w:szCs w:val="24"/>
          <w:lang w:val="en-US"/>
        </w:rPr>
        <w:t>)</w:t>
      </w:r>
    </w:p>
    <w:p w14:paraId="7DDBD50C" w14:textId="77777777" w:rsidR="005A5BB3" w:rsidRDefault="005A5BB3" w:rsidP="005A5BB3">
      <w:pPr>
        <w:spacing w:after="0" w:line="240" w:lineRule="auto"/>
        <w:jc w:val="both"/>
        <w:rPr>
          <w:rFonts w:ascii="Times" w:hAnsi="Times"/>
          <w:sz w:val="24"/>
          <w:szCs w:val="24"/>
          <w:lang w:val="en-GB"/>
        </w:rPr>
      </w:pPr>
    </w:p>
    <w:p w14:paraId="758933ED" w14:textId="77777777" w:rsidR="005A5BB3" w:rsidRDefault="005A5BB3" w:rsidP="005A5BB3">
      <w:pPr>
        <w:spacing w:after="0" w:line="240" w:lineRule="auto"/>
        <w:jc w:val="both"/>
        <w:rPr>
          <w:rFonts w:ascii="Times" w:hAnsi="Times"/>
          <w:sz w:val="24"/>
          <w:szCs w:val="24"/>
          <w:lang w:val="en-GB"/>
        </w:rPr>
      </w:pPr>
      <w:r>
        <w:rPr>
          <w:rFonts w:ascii="Times" w:hAnsi="Times"/>
          <w:sz w:val="24"/>
          <w:szCs w:val="24"/>
          <w:lang w:val="en-GB"/>
        </w:rPr>
        <w:t xml:space="preserve">where </w:t>
      </w:r>
      <w:r w:rsidRPr="00225611">
        <w:rPr>
          <w:position w:val="-14"/>
        </w:rPr>
        <w:object w:dxaOrig="1900" w:dyaOrig="360" w14:anchorId="49679CB3">
          <v:shape id="_x0000_i1053" type="#_x0000_t75" style="width:95.25pt;height:18pt" o:ole="">
            <v:imagedata r:id="rId59" o:title=""/>
          </v:shape>
          <o:OLEObject Type="Embed" ProgID="Equation.3" ShapeID="_x0000_i1053" DrawAspect="Content" ObjectID="_1667129411" r:id="rId60"/>
        </w:object>
      </w:r>
      <w:r>
        <w:rPr>
          <w:rFonts w:ascii="Times" w:hAnsi="Times"/>
          <w:sz w:val="24"/>
          <w:szCs w:val="24"/>
          <w:lang w:val="en-GB"/>
        </w:rPr>
        <w:t xml:space="preserve">, </w:t>
      </w:r>
      <w:r w:rsidRPr="00225611">
        <w:rPr>
          <w:position w:val="-14"/>
        </w:rPr>
        <w:object w:dxaOrig="1960" w:dyaOrig="360" w14:anchorId="26F35678">
          <v:shape id="_x0000_i1054" type="#_x0000_t75" style="width:98.25pt;height:18pt" o:ole="">
            <v:imagedata r:id="rId61" o:title=""/>
          </v:shape>
          <o:OLEObject Type="Embed" ProgID="Equation.3" ShapeID="_x0000_i1054" DrawAspect="Content" ObjectID="_1667129412" r:id="rId62"/>
        </w:object>
      </w:r>
      <w:r>
        <w:rPr>
          <w:rFonts w:ascii="Times" w:hAnsi="Times"/>
          <w:sz w:val="24"/>
          <w:szCs w:val="24"/>
          <w:lang w:val="en-GB"/>
        </w:rPr>
        <w:t xml:space="preserve">, and </w:t>
      </w:r>
      <w:r w:rsidRPr="00810F98">
        <w:rPr>
          <w:rFonts w:ascii="Times" w:hAnsi="Times"/>
          <w:i/>
          <w:sz w:val="24"/>
          <w:szCs w:val="24"/>
          <w:lang w:val="en-GB"/>
        </w:rPr>
        <w:t>u</w:t>
      </w:r>
      <w:r>
        <w:rPr>
          <w:rFonts w:ascii="Times" w:hAnsi="Times"/>
          <w:sz w:val="24"/>
          <w:szCs w:val="24"/>
          <w:lang w:val="en-GB"/>
        </w:rPr>
        <w:t xml:space="preserve"> is the error term. These equations were estimated both using aggregate and sectoral data (i.e. product-level data summed up for each technological sector). </w:t>
      </w:r>
    </w:p>
    <w:p w14:paraId="2B9A13FE" w14:textId="77777777" w:rsidR="005A5BB3" w:rsidRPr="00C42853" w:rsidRDefault="005A5BB3" w:rsidP="005A5BB3">
      <w:pPr>
        <w:spacing w:after="0" w:line="240" w:lineRule="auto"/>
        <w:ind w:firstLine="708"/>
        <w:jc w:val="both"/>
        <w:rPr>
          <w:rFonts w:ascii="Times New Roman" w:hAnsi="Times New Roman"/>
          <w:sz w:val="24"/>
          <w:szCs w:val="24"/>
          <w:lang w:val="en-US"/>
        </w:rPr>
      </w:pPr>
      <w:r>
        <w:rPr>
          <w:rFonts w:ascii="Times" w:hAnsi="Times"/>
          <w:sz w:val="24"/>
          <w:szCs w:val="24"/>
          <w:lang w:val="en-GB"/>
        </w:rPr>
        <w:t>Similarly, in the cross-product panel data framework, equations (1) and (2) provide the starting point of the econometric estimation:</w:t>
      </w:r>
    </w:p>
    <w:p w14:paraId="50FDCBB8" w14:textId="77777777" w:rsidR="005A5BB3" w:rsidRDefault="005A5BB3" w:rsidP="005A5BB3">
      <w:pPr>
        <w:spacing w:after="0" w:line="240" w:lineRule="auto"/>
        <w:ind w:firstLine="708"/>
        <w:jc w:val="both"/>
        <w:rPr>
          <w:rFonts w:ascii="Times" w:hAnsi="Times"/>
          <w:sz w:val="24"/>
          <w:szCs w:val="24"/>
          <w:lang w:val="en-GB"/>
        </w:rPr>
      </w:pPr>
    </w:p>
    <w:p w14:paraId="337D2085" w14:textId="77777777" w:rsidR="005A5BB3" w:rsidRPr="0043293E" w:rsidRDefault="005A5BB3" w:rsidP="005A5BB3">
      <w:pPr>
        <w:spacing w:after="0" w:line="240" w:lineRule="auto"/>
        <w:jc w:val="both"/>
        <w:rPr>
          <w:rFonts w:ascii="Times" w:hAnsi="Times"/>
          <w:sz w:val="24"/>
          <w:szCs w:val="24"/>
          <w:lang w:val="en-US"/>
        </w:rPr>
      </w:pPr>
      <w:r w:rsidRPr="00810F98">
        <w:rPr>
          <w:position w:val="-12"/>
        </w:rPr>
        <w:object w:dxaOrig="2260" w:dyaOrig="340" w14:anchorId="60491275">
          <v:shape id="_x0000_i1055" type="#_x0000_t75" style="width:113.25pt;height:17.25pt" o:ole="">
            <v:imagedata r:id="rId63" o:title=""/>
          </v:shape>
          <o:OLEObject Type="Embed" ProgID="Equation.3" ShapeID="_x0000_i1055" DrawAspect="Content" ObjectID="_1667129413" r:id="rId64"/>
        </w:object>
      </w:r>
      <w:r w:rsidRPr="0043293E">
        <w:rPr>
          <w:rFonts w:ascii="Times" w:hAnsi="Times"/>
          <w:sz w:val="24"/>
          <w:szCs w:val="24"/>
          <w:lang w:val="en-US"/>
        </w:rPr>
        <w:t xml:space="preserve"> </w:t>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(1</w:t>
      </w:r>
      <w:r>
        <w:rPr>
          <w:rFonts w:ascii="Times" w:hAnsi="Times"/>
          <w:sz w:val="24"/>
          <w:szCs w:val="24"/>
          <w:lang w:val="en-US"/>
        </w:rPr>
        <w:t>2</w:t>
      </w:r>
      <w:r w:rsidRPr="0043293E">
        <w:rPr>
          <w:rFonts w:ascii="Times" w:hAnsi="Times"/>
          <w:sz w:val="24"/>
          <w:szCs w:val="24"/>
          <w:lang w:val="en-US"/>
        </w:rPr>
        <w:t>)</w:t>
      </w:r>
    </w:p>
    <w:p w14:paraId="62555D84" w14:textId="77777777" w:rsidR="005A5BB3" w:rsidRPr="00844630" w:rsidRDefault="005A5BB3" w:rsidP="005A5BB3">
      <w:pPr>
        <w:spacing w:after="0" w:line="240" w:lineRule="auto"/>
        <w:jc w:val="both"/>
        <w:rPr>
          <w:rFonts w:ascii="Times" w:hAnsi="Times"/>
          <w:sz w:val="24"/>
          <w:szCs w:val="24"/>
          <w:lang w:val="en-US"/>
        </w:rPr>
      </w:pPr>
      <w:r w:rsidRPr="00577B2D">
        <w:rPr>
          <w:position w:val="-12"/>
        </w:rPr>
        <w:object w:dxaOrig="2480" w:dyaOrig="340" w14:anchorId="6E55FCAD">
          <v:shape id="_x0000_i1056" type="#_x0000_t75" style="width:123.75pt;height:17.25pt" o:ole="">
            <v:imagedata r:id="rId65" o:title=""/>
          </v:shape>
          <o:OLEObject Type="Embed" ProgID="Equation.3" ShapeID="_x0000_i1056" DrawAspect="Content" ObjectID="_1667129414" r:id="rId66"/>
        </w:object>
      </w:r>
      <w:r>
        <w:rPr>
          <w:rFonts w:ascii="Times" w:hAnsi="Times"/>
          <w:sz w:val="24"/>
          <w:szCs w:val="24"/>
          <w:lang w:val="en-US"/>
        </w:rPr>
        <w:t xml:space="preserve"> </w:t>
      </w:r>
      <w:r>
        <w:rPr>
          <w:rFonts w:ascii="Times" w:hAnsi="Times"/>
          <w:sz w:val="24"/>
          <w:szCs w:val="24"/>
          <w:lang w:val="en-US"/>
        </w:rPr>
        <w:tab/>
      </w:r>
      <w:r>
        <w:rPr>
          <w:rFonts w:ascii="Times" w:hAnsi="Times"/>
          <w:sz w:val="24"/>
          <w:szCs w:val="24"/>
          <w:lang w:val="en-US"/>
        </w:rPr>
        <w:tab/>
      </w:r>
      <w:r>
        <w:rPr>
          <w:rFonts w:ascii="Times" w:hAnsi="Times"/>
          <w:sz w:val="24"/>
          <w:szCs w:val="24"/>
          <w:lang w:val="en-US"/>
        </w:rPr>
        <w:tab/>
      </w:r>
      <w:r w:rsidRPr="0043293E">
        <w:rPr>
          <w:rFonts w:ascii="Times" w:hAnsi="Times"/>
          <w:sz w:val="24"/>
          <w:szCs w:val="24"/>
          <w:lang w:val="en-US"/>
        </w:rPr>
        <w:tab/>
      </w:r>
      <w:r>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r>
      <w:r w:rsidRPr="0043293E">
        <w:rPr>
          <w:rFonts w:ascii="Times" w:hAnsi="Times"/>
          <w:sz w:val="24"/>
          <w:szCs w:val="24"/>
          <w:lang w:val="en-US"/>
        </w:rPr>
        <w:tab/>
        <w:t>(</w:t>
      </w:r>
      <w:r>
        <w:rPr>
          <w:rFonts w:ascii="Times" w:hAnsi="Times"/>
          <w:sz w:val="24"/>
          <w:szCs w:val="24"/>
          <w:lang w:val="en-US"/>
        </w:rPr>
        <w:t>13</w:t>
      </w:r>
      <w:r w:rsidRPr="0043293E">
        <w:rPr>
          <w:rFonts w:ascii="Times" w:hAnsi="Times"/>
          <w:sz w:val="24"/>
          <w:szCs w:val="24"/>
          <w:lang w:val="en-US"/>
        </w:rPr>
        <w:t>)</w:t>
      </w:r>
    </w:p>
    <w:p w14:paraId="7FF16A90" w14:textId="77777777" w:rsidR="005A5BB3" w:rsidRPr="00350A57" w:rsidRDefault="005A5BB3" w:rsidP="005A5BB3">
      <w:pPr>
        <w:spacing w:after="0" w:line="240" w:lineRule="auto"/>
        <w:ind w:firstLine="708"/>
        <w:jc w:val="both"/>
        <w:rPr>
          <w:rFonts w:ascii="Times" w:hAnsi="Times"/>
          <w:sz w:val="24"/>
          <w:szCs w:val="24"/>
          <w:highlight w:val="cyan"/>
          <w:lang w:val="en-GB"/>
        </w:rPr>
      </w:pPr>
    </w:p>
    <w:p w14:paraId="6B921FCE" w14:textId="77777777" w:rsidR="005A5BB3" w:rsidRDefault="005A5BB3" w:rsidP="005A5BB3">
      <w:pPr>
        <w:spacing w:after="0" w:line="240" w:lineRule="auto"/>
        <w:ind w:firstLine="708"/>
        <w:jc w:val="both"/>
        <w:rPr>
          <w:rFonts w:ascii="Times" w:hAnsi="Times"/>
          <w:sz w:val="24"/>
          <w:szCs w:val="24"/>
          <w:lang w:val="en-GB"/>
        </w:rPr>
      </w:pPr>
      <w:r w:rsidRPr="0043293E">
        <w:rPr>
          <w:rFonts w:ascii="Times" w:hAnsi="Times"/>
          <w:sz w:val="24"/>
          <w:szCs w:val="24"/>
          <w:lang w:val="en-GB"/>
        </w:rPr>
        <w:t>Using panel data techniques instead of VECMs to estimate import and export functions generates four important advantages. First an</w:t>
      </w:r>
      <w:r>
        <w:rPr>
          <w:rFonts w:ascii="Times" w:hAnsi="Times"/>
          <w:sz w:val="24"/>
          <w:szCs w:val="24"/>
          <w:lang w:val="en-GB"/>
        </w:rPr>
        <w:t xml:space="preserve">d foremost, panel data </w:t>
      </w:r>
      <w:r w:rsidRPr="0043293E">
        <w:rPr>
          <w:rFonts w:ascii="Times" w:hAnsi="Times"/>
          <w:sz w:val="24"/>
          <w:szCs w:val="24"/>
          <w:lang w:val="en-GB"/>
        </w:rPr>
        <w:t xml:space="preserve">tremendously </w:t>
      </w:r>
      <w:r>
        <w:rPr>
          <w:rFonts w:ascii="Times" w:hAnsi="Times"/>
          <w:sz w:val="24"/>
          <w:szCs w:val="24"/>
          <w:lang w:val="en-GB"/>
        </w:rPr>
        <w:t>increase</w:t>
      </w:r>
      <w:r w:rsidRPr="0043293E">
        <w:rPr>
          <w:rFonts w:ascii="Times" w:hAnsi="Times"/>
          <w:sz w:val="24"/>
          <w:szCs w:val="24"/>
          <w:lang w:val="en-GB"/>
        </w:rPr>
        <w:t xml:space="preserve"> the amount of information and variance in the database. </w:t>
      </w:r>
      <w:r>
        <w:rPr>
          <w:rFonts w:ascii="Times" w:hAnsi="Times"/>
          <w:sz w:val="24"/>
          <w:szCs w:val="24"/>
          <w:lang w:val="en-GB"/>
        </w:rPr>
        <w:t>A</w:t>
      </w:r>
      <w:r w:rsidRPr="0043293E">
        <w:rPr>
          <w:rFonts w:ascii="Times" w:hAnsi="Times"/>
          <w:sz w:val="24"/>
          <w:szCs w:val="24"/>
          <w:lang w:val="en-GB"/>
        </w:rPr>
        <w:t>s Baltagi, Griffin and Xiong (2000: 122) state, “the instability of parameter estimates from indivual time series has been observed quite commonly in a variety of demand studies, providing a major argument for pooling”. Second, panel regressions reduce aggregation problems. And third, using panel data allows controlling for endogen</w:t>
      </w:r>
      <w:r>
        <w:rPr>
          <w:rFonts w:ascii="Times" w:hAnsi="Times"/>
          <w:sz w:val="24"/>
          <w:szCs w:val="24"/>
          <w:lang w:val="en-GB"/>
        </w:rPr>
        <w:t>eity due to unobserved effects.</w:t>
      </w:r>
    </w:p>
    <w:p w14:paraId="5FDB07A9" w14:textId="77777777" w:rsidR="005A5BB3" w:rsidRPr="0043293E" w:rsidRDefault="005A5BB3" w:rsidP="005A5BB3">
      <w:pPr>
        <w:spacing w:after="0" w:line="240" w:lineRule="auto"/>
        <w:ind w:firstLine="708"/>
        <w:jc w:val="both"/>
        <w:rPr>
          <w:rFonts w:ascii="Times" w:hAnsi="Times"/>
          <w:sz w:val="24"/>
          <w:szCs w:val="24"/>
          <w:lang w:val="en-GB"/>
        </w:rPr>
      </w:pPr>
      <w:r>
        <w:rPr>
          <w:rFonts w:ascii="Times" w:hAnsi="Times"/>
          <w:sz w:val="24"/>
          <w:szCs w:val="24"/>
          <w:lang w:val="en-GB"/>
        </w:rPr>
        <w:t>This econometric strategy, however, can suffer from three important issues: (i) measurement error of quantities due to imperfect separation of price and quality changes; (ii) unobserved industry characteristics, which affect trade and are correlated with the explanatory variables; and (iii) simultaneity between trade and relative prices. Unobserved heterogeneity is controlled for by removing industry-specific fixed effects (</w:t>
      </w:r>
      <w:r w:rsidRPr="00C802CE">
        <w:rPr>
          <w:rFonts w:ascii="Times" w:hAnsi="Times"/>
          <w:i/>
          <w:sz w:val="24"/>
          <w:szCs w:val="24"/>
          <w:lang w:val="en-GB"/>
        </w:rPr>
        <w:t>a</w:t>
      </w:r>
      <w:r w:rsidRPr="00C802CE">
        <w:rPr>
          <w:rFonts w:ascii="Times" w:hAnsi="Times"/>
          <w:i/>
          <w:sz w:val="24"/>
          <w:szCs w:val="24"/>
          <w:vertAlign w:val="subscript"/>
          <w:lang w:val="en-GB"/>
        </w:rPr>
        <w:t>i</w:t>
      </w:r>
      <w:r>
        <w:rPr>
          <w:rFonts w:ascii="Times" w:hAnsi="Times"/>
          <w:sz w:val="24"/>
          <w:szCs w:val="24"/>
          <w:lang w:val="en-GB"/>
        </w:rPr>
        <w:t xml:space="preserve">) from the composite error term (i.e. </w:t>
      </w:r>
      <w:r w:rsidRPr="00577B2D">
        <w:rPr>
          <w:position w:val="-12"/>
        </w:rPr>
        <w:object w:dxaOrig="1080" w:dyaOrig="340" w14:anchorId="73CB6172">
          <v:shape id="_x0000_i1057" type="#_x0000_t75" style="width:54pt;height:17.25pt" o:ole="">
            <v:imagedata r:id="rId67" o:title=""/>
          </v:shape>
          <o:OLEObject Type="Embed" ProgID="Equation.3" ShapeID="_x0000_i1057" DrawAspect="Content" ObjectID="_1667129415" r:id="rId68"/>
        </w:object>
      </w:r>
      <w:r>
        <w:rPr>
          <w:rFonts w:ascii="Times" w:hAnsi="Times"/>
          <w:sz w:val="24"/>
          <w:szCs w:val="24"/>
          <w:lang w:val="en-GB"/>
        </w:rPr>
        <w:t xml:space="preserve">) </w:t>
      </w:r>
      <w:r w:rsidRPr="00155232">
        <w:rPr>
          <w:rFonts w:ascii="Times New Roman" w:hAnsi="Times New Roman"/>
          <w:sz w:val="24"/>
          <w:szCs w:val="24"/>
          <w:lang w:val="en-US"/>
        </w:rPr>
        <w:t xml:space="preserve">(Wooldridge, </w:t>
      </w:r>
      <w:r w:rsidRPr="00685F65">
        <w:rPr>
          <w:rFonts w:ascii="Times New Roman" w:hAnsi="Times New Roman"/>
          <w:sz w:val="24"/>
          <w:szCs w:val="24"/>
          <w:lang w:val="en-US"/>
        </w:rPr>
        <w:t>2002</w:t>
      </w:r>
      <w:r w:rsidRPr="00155232">
        <w:rPr>
          <w:rFonts w:ascii="Times New Roman" w:hAnsi="Times New Roman"/>
          <w:sz w:val="24"/>
          <w:szCs w:val="24"/>
          <w:lang w:val="en-US"/>
        </w:rPr>
        <w:t>: 250-2).</w:t>
      </w:r>
      <w:r>
        <w:rPr>
          <w:rFonts w:ascii="Times New Roman" w:hAnsi="Times New Roman"/>
          <w:sz w:val="24"/>
          <w:szCs w:val="24"/>
          <w:lang w:val="en-US"/>
        </w:rPr>
        <w:t xml:space="preserve"> Measurement errors in the quantities are dealt with in two forms. First, product-level quality-adjusted prices, estimated by Feenstra and Romalis (2014), are used to deflate the trade values. Second, instrumental variables are used to remove left measurement errors. Finally, simultaneity between trade and relative prices is controlled for using two different instruments for relative prices. </w:t>
      </w:r>
    </w:p>
    <w:p w14:paraId="70C1D8E6"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In demand functions</w:t>
      </w:r>
      <w:r>
        <w:rPr>
          <w:rFonts w:ascii="Times New Roman" w:hAnsi="Times New Roman"/>
          <w:sz w:val="24"/>
          <w:szCs w:val="24"/>
          <w:lang w:val="en-GB"/>
        </w:rPr>
        <w:t xml:space="preserve"> like equations (12) and (13)</w:t>
      </w:r>
      <w:r w:rsidRPr="0043293E">
        <w:rPr>
          <w:rFonts w:ascii="Times New Roman" w:hAnsi="Times New Roman"/>
          <w:sz w:val="24"/>
          <w:szCs w:val="24"/>
          <w:lang w:val="en-GB"/>
        </w:rPr>
        <w:t xml:space="preserve">, prices are likely to be endogenous for two reasons. Firstly, if industries face increasing returns to scale (e.g. Kaldor, 1966), then higher production </w:t>
      </w:r>
      <w:r w:rsidRPr="0043293E">
        <w:rPr>
          <w:rFonts w:ascii="Times New Roman" w:hAnsi="Times New Roman"/>
          <w:sz w:val="24"/>
          <w:szCs w:val="24"/>
          <w:lang w:val="en-GB"/>
        </w:rPr>
        <w:lastRenderedPageBreak/>
        <w:t>(exports/imports) allows lowering prices (e.g. Dixon and Thirlwall, 1975; León-Ledesma, 2002), generating a simultaneity problem.</w:t>
      </w:r>
      <w:r w:rsidRPr="0043293E">
        <w:rPr>
          <w:rStyle w:val="Refdenotaderodap"/>
          <w:rFonts w:ascii="Times New Roman" w:hAnsi="Times New Roman"/>
          <w:sz w:val="24"/>
          <w:szCs w:val="24"/>
          <w:lang w:val="en-US"/>
        </w:rPr>
        <w:footnoteReference w:id="9"/>
      </w:r>
      <w:r w:rsidRPr="0043293E">
        <w:rPr>
          <w:rFonts w:ascii="Times New Roman" w:hAnsi="Times New Roman"/>
          <w:sz w:val="24"/>
          <w:szCs w:val="24"/>
          <w:lang w:val="en-GB"/>
        </w:rPr>
        <w:t xml:space="preserve"> Secondly, if improvements in quality are observable by consumers but not by the econometricians, then increases in sales can be associated with increases in prices (e.g. Berry at al., 1995: 842), and prices become endogenous due to omitted (unobservable) variable bias. Although this second problem is addressed by using Feenstra and Romalis’ (2014) quality-adjusted price indexes to calculate relative prices, to solve the first problem it is necessary to replace the endogenous relative prices with an instrumental variable in the panel data regressions. This instrument must satisfy two properties: (i) it must be uncorrelated with the error term; and (ii) it must be highly correlated with the endogenous variable.</w:t>
      </w:r>
      <w:r w:rsidRPr="0043293E">
        <w:rPr>
          <w:rStyle w:val="Refdenotaderodap"/>
          <w:rFonts w:ascii="Times" w:hAnsi="Times"/>
          <w:sz w:val="24"/>
          <w:szCs w:val="24"/>
          <w:lang w:val="en-GB"/>
        </w:rPr>
        <w:footnoteReference w:id="10"/>
      </w:r>
    </w:p>
    <w:p w14:paraId="57AAEF15"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In order to ensure the robustness of the estimates presented in </w:t>
      </w:r>
      <w:r>
        <w:rPr>
          <w:rFonts w:ascii="Times New Roman" w:hAnsi="Times New Roman"/>
          <w:sz w:val="24"/>
          <w:szCs w:val="24"/>
          <w:lang w:val="en-GB"/>
        </w:rPr>
        <w:t>this paper</w:t>
      </w:r>
      <w:r w:rsidRPr="0043293E">
        <w:rPr>
          <w:rFonts w:ascii="Times New Roman" w:hAnsi="Times New Roman"/>
          <w:sz w:val="24"/>
          <w:szCs w:val="24"/>
          <w:lang w:val="en-GB"/>
        </w:rPr>
        <w:t>, two different sets of instruments for relative prices were used to solve the potential problem of endogeneity due to simultaneity.</w:t>
      </w:r>
      <w:r w:rsidRPr="0043293E">
        <w:rPr>
          <w:rStyle w:val="Refdenotaderodap"/>
          <w:rFonts w:ascii="Times New Roman" w:hAnsi="Times New Roman"/>
          <w:sz w:val="24"/>
          <w:szCs w:val="24"/>
          <w:lang w:val="en-US"/>
        </w:rPr>
        <w:footnoteReference w:id="11"/>
      </w:r>
    </w:p>
    <w:p w14:paraId="53A2D876" w14:textId="77777777" w:rsidR="005A5BB3" w:rsidRPr="0043293E" w:rsidRDefault="005A5BB3" w:rsidP="005A5BB3">
      <w:pPr>
        <w:spacing w:after="0" w:line="240" w:lineRule="auto"/>
        <w:ind w:firstLine="709"/>
        <w:jc w:val="both"/>
        <w:rPr>
          <w:rFonts w:ascii="Times" w:hAnsi="Times"/>
          <w:sz w:val="24"/>
          <w:szCs w:val="24"/>
          <w:lang w:val="en-GB"/>
        </w:rPr>
      </w:pPr>
      <w:r w:rsidRPr="0043293E">
        <w:rPr>
          <w:rFonts w:ascii="Times New Roman" w:hAnsi="Times New Roman"/>
          <w:sz w:val="24"/>
          <w:szCs w:val="24"/>
          <w:lang w:val="en-GB"/>
        </w:rPr>
        <w:t xml:space="preserve">First, </w:t>
      </w:r>
      <w:r w:rsidRPr="0043293E">
        <w:rPr>
          <w:rFonts w:ascii="Times" w:hAnsi="Times"/>
          <w:sz w:val="24"/>
          <w:szCs w:val="24"/>
          <w:lang w:val="en-GB"/>
        </w:rPr>
        <w:t xml:space="preserve">the relative prices of each product in countries </w:t>
      </w:r>
      <w:r w:rsidRPr="0043293E">
        <w:rPr>
          <w:rFonts w:ascii="Times" w:hAnsi="Times"/>
          <w:i/>
          <w:sz w:val="24"/>
          <w:szCs w:val="24"/>
          <w:lang w:val="en-GB"/>
        </w:rPr>
        <w:t>j=1, … , n</w:t>
      </w:r>
      <w:r w:rsidRPr="0043293E">
        <w:rPr>
          <w:rFonts w:ascii="Times" w:hAnsi="Times"/>
          <w:sz w:val="24"/>
          <w:szCs w:val="24"/>
          <w:lang w:val="en-GB"/>
        </w:rPr>
        <w:t xml:space="preserve"> were used as instruments for the relative price of the respective products in country </w:t>
      </w:r>
      <w:r w:rsidRPr="0043293E">
        <w:rPr>
          <w:rFonts w:ascii="Times" w:hAnsi="Times"/>
          <w:i/>
          <w:sz w:val="24"/>
          <w:szCs w:val="24"/>
          <w:lang w:val="en-GB"/>
        </w:rPr>
        <w:t>i</w:t>
      </w:r>
      <w:r w:rsidRPr="0043293E">
        <w:rPr>
          <w:rFonts w:ascii="Times" w:hAnsi="Times"/>
          <w:sz w:val="24"/>
          <w:szCs w:val="24"/>
          <w:lang w:val="en-GB"/>
        </w:rPr>
        <w:t xml:space="preserve">. This identifying hypothesis is based on the studies of Hausman, Leonard and Zona (1994), Hausman (1997), and Nevo (2001), who </w:t>
      </w:r>
      <w:r w:rsidRPr="0043293E">
        <w:rPr>
          <w:rFonts w:ascii="Times New Roman" w:hAnsi="Times New Roman"/>
          <w:sz w:val="24"/>
          <w:szCs w:val="24"/>
          <w:lang w:val="en-GB"/>
        </w:rPr>
        <w:t>estimate demand function of a particular brand of cereal in the ready to eat cereal industry in US</w:t>
      </w:r>
      <w:r w:rsidRPr="0043293E">
        <w:rPr>
          <w:rFonts w:ascii="Times" w:hAnsi="Times"/>
          <w:sz w:val="24"/>
          <w:szCs w:val="24"/>
          <w:lang w:val="en-GB"/>
        </w:rPr>
        <w:t xml:space="preserve"> using prices of this cereal in cities </w:t>
      </w:r>
      <w:r w:rsidRPr="0043293E">
        <w:rPr>
          <w:rFonts w:ascii="Times" w:hAnsi="Times"/>
          <w:i/>
          <w:sz w:val="24"/>
          <w:szCs w:val="24"/>
          <w:lang w:val="en-GB"/>
        </w:rPr>
        <w:t>j=1, … , n</w:t>
      </w:r>
      <w:r w:rsidRPr="0043293E">
        <w:rPr>
          <w:rFonts w:ascii="Times" w:hAnsi="Times"/>
          <w:sz w:val="24"/>
          <w:szCs w:val="24"/>
          <w:lang w:val="en-GB"/>
        </w:rPr>
        <w:t xml:space="preserve"> as instruments for the price of this cereal in city </w:t>
      </w:r>
      <w:r w:rsidRPr="0043293E">
        <w:rPr>
          <w:rFonts w:ascii="Times" w:hAnsi="Times"/>
          <w:i/>
          <w:sz w:val="24"/>
          <w:szCs w:val="24"/>
          <w:lang w:val="en-GB"/>
        </w:rPr>
        <w:t>i</w:t>
      </w:r>
      <w:r w:rsidRPr="0043293E">
        <w:rPr>
          <w:rFonts w:ascii="Times" w:hAnsi="Times"/>
          <w:sz w:val="24"/>
          <w:szCs w:val="24"/>
          <w:lang w:val="en-GB"/>
        </w:rPr>
        <w:t xml:space="preserve">. According to Hausman (1997: 219), the idea that lies under his instrument “is that prices in one city (after elimination of city- and brand-specific effects [using panel data]) are driven by underlying costs, </w:t>
      </w:r>
      <w:r w:rsidRPr="0043293E">
        <w:rPr>
          <w:rFonts w:ascii="Times" w:hAnsi="Times"/>
          <w:i/>
          <w:sz w:val="24"/>
          <w:szCs w:val="24"/>
          <w:lang w:val="en-GB"/>
        </w:rPr>
        <w:t>c</w:t>
      </w:r>
      <w:r w:rsidRPr="0043293E">
        <w:rPr>
          <w:rFonts w:ascii="Times" w:hAnsi="Times"/>
          <w:i/>
          <w:sz w:val="24"/>
          <w:szCs w:val="24"/>
          <w:vertAlign w:val="subscript"/>
          <w:lang w:val="en-GB"/>
        </w:rPr>
        <w:t>jt</w:t>
      </w:r>
      <w:r w:rsidRPr="0043293E">
        <w:rPr>
          <w:rFonts w:ascii="Times" w:hAnsi="Times"/>
          <w:sz w:val="24"/>
          <w:szCs w:val="24"/>
          <w:lang w:val="en-GB"/>
        </w:rPr>
        <w:t xml:space="preserve">, which provide instrumental variables that are correlated with prices but uncorrelated with stochastic disturbances in the demand equations”. In </w:t>
      </w:r>
      <w:r>
        <w:rPr>
          <w:rFonts w:ascii="Times" w:hAnsi="Times"/>
          <w:sz w:val="24"/>
          <w:szCs w:val="24"/>
          <w:lang w:val="en-GB"/>
        </w:rPr>
        <w:t>this paper</w:t>
      </w:r>
      <w:r w:rsidRPr="0043293E">
        <w:rPr>
          <w:rFonts w:ascii="Times" w:hAnsi="Times"/>
          <w:sz w:val="24"/>
          <w:szCs w:val="24"/>
          <w:lang w:val="en-GB"/>
        </w:rPr>
        <w:t>’s application of Hausman’s instruments, in turn, costs are assumed to be the same for a particular product across  European countries after controlling for the country-product fixed effects. The relatively high correlation (from 0.42 to 0.73) between the export relative prices of each product in each country suggests the validity of this hypothesis. Moreover, the similarities between these countries in terms of income levels and institutions provide further justification for this strategy. Hence, although this assumption might be more questionable than Hausman’s, given that it is applied to prices in different countries in  Europe and not cities in US, it seems to be an interesting instrumenting strategy, given the available data. These instruments were used in a Two-Step Feasible Efficient GMM model with Fixed Effects</w:t>
      </w:r>
      <w:r>
        <w:rPr>
          <w:rFonts w:ascii="Times" w:hAnsi="Times"/>
          <w:sz w:val="24"/>
          <w:szCs w:val="24"/>
          <w:lang w:val="en-GB"/>
        </w:rPr>
        <w:t xml:space="preserve"> (henceforth called IV estimator)</w:t>
      </w:r>
      <w:r w:rsidRPr="0043293E">
        <w:rPr>
          <w:rFonts w:ascii="Times" w:hAnsi="Times"/>
          <w:sz w:val="24"/>
          <w:szCs w:val="24"/>
          <w:lang w:val="en-GB"/>
        </w:rPr>
        <w:t>.</w:t>
      </w:r>
      <w:r w:rsidRPr="0043293E">
        <w:rPr>
          <w:rStyle w:val="Refdenotaderodap"/>
          <w:rFonts w:ascii="Times" w:hAnsi="Times"/>
          <w:sz w:val="24"/>
          <w:szCs w:val="24"/>
          <w:lang w:val="en-GB"/>
        </w:rPr>
        <w:footnoteReference w:id="12"/>
      </w:r>
    </w:p>
    <w:p w14:paraId="29570CEC" w14:textId="77777777" w:rsidR="005A5BB3" w:rsidRPr="0043293E" w:rsidRDefault="005A5BB3" w:rsidP="005A5BB3">
      <w:pPr>
        <w:spacing w:after="0" w:line="240" w:lineRule="auto"/>
        <w:ind w:firstLine="708"/>
        <w:jc w:val="both"/>
        <w:rPr>
          <w:rFonts w:ascii="Times" w:hAnsi="Times"/>
          <w:sz w:val="24"/>
          <w:szCs w:val="24"/>
          <w:lang w:val="en-GB"/>
        </w:rPr>
      </w:pPr>
      <w:r w:rsidRPr="0043293E">
        <w:rPr>
          <w:rFonts w:ascii="Times" w:hAnsi="Times"/>
          <w:sz w:val="24"/>
          <w:szCs w:val="24"/>
          <w:lang w:val="en-GB"/>
        </w:rPr>
        <w:t>As Nevo (2001: 321) stressed, however, it is possible to identify several plausible situations in which the independence assumption of Hausman’s instrumenting strategy will not hold. For example, there might be a demand chock that equally affects all cities or countries. Nevo’s (2001: 321) approach to deal with this problem, nonetheless, is to examine another set of instrumental variables (IVs) “and compare the difference between the estimates implied by the different sets of I</w:t>
      </w:r>
      <w:r>
        <w:rPr>
          <w:rFonts w:ascii="Times" w:hAnsi="Times"/>
          <w:sz w:val="24"/>
          <w:szCs w:val="24"/>
          <w:lang w:val="en-GB"/>
        </w:rPr>
        <w:t>V</w:t>
      </w:r>
      <w:r w:rsidRPr="0043293E">
        <w:rPr>
          <w:rFonts w:ascii="Times" w:hAnsi="Times"/>
          <w:sz w:val="24"/>
          <w:szCs w:val="24"/>
          <w:lang w:val="en-GB"/>
        </w:rPr>
        <w:t xml:space="preserve">s”. </w:t>
      </w:r>
    </w:p>
    <w:p w14:paraId="0B977C59" w14:textId="77777777" w:rsidR="005A5BB3" w:rsidRPr="0043293E" w:rsidRDefault="005A5BB3" w:rsidP="005A5BB3">
      <w:pPr>
        <w:spacing w:after="0" w:line="240" w:lineRule="auto"/>
        <w:ind w:firstLine="708"/>
        <w:jc w:val="both"/>
        <w:rPr>
          <w:rFonts w:ascii="Times" w:hAnsi="Times"/>
          <w:sz w:val="24"/>
          <w:szCs w:val="24"/>
          <w:lang w:val="en-GB"/>
        </w:rPr>
      </w:pPr>
      <w:r w:rsidRPr="0043293E">
        <w:rPr>
          <w:rFonts w:ascii="Times" w:hAnsi="Times"/>
          <w:sz w:val="24"/>
          <w:szCs w:val="24"/>
          <w:lang w:val="en-GB"/>
        </w:rPr>
        <w:t>Due to the difficulty of finding good instruments for prices across SITC product categories in different countries and through time, Blundell and Bond</w:t>
      </w:r>
      <w:r>
        <w:rPr>
          <w:rFonts w:ascii="Times" w:hAnsi="Times"/>
          <w:sz w:val="24"/>
          <w:szCs w:val="24"/>
          <w:lang w:val="en-GB"/>
        </w:rPr>
        <w:t>’s</w:t>
      </w:r>
      <w:r w:rsidRPr="0043293E">
        <w:rPr>
          <w:rFonts w:ascii="Times" w:hAnsi="Times"/>
          <w:sz w:val="24"/>
          <w:szCs w:val="24"/>
          <w:lang w:val="en-GB"/>
        </w:rPr>
        <w:t xml:space="preserve"> (</w:t>
      </w:r>
      <w:r>
        <w:rPr>
          <w:rFonts w:ascii="Times" w:hAnsi="Times"/>
          <w:sz w:val="24"/>
          <w:szCs w:val="24"/>
          <w:lang w:val="en-GB"/>
        </w:rPr>
        <w:t>2000</w:t>
      </w:r>
      <w:r w:rsidRPr="0043293E">
        <w:rPr>
          <w:rFonts w:ascii="Times" w:hAnsi="Times"/>
          <w:sz w:val="24"/>
          <w:szCs w:val="24"/>
          <w:lang w:val="en-GB"/>
        </w:rPr>
        <w:t xml:space="preserve">) </w:t>
      </w:r>
      <w:r>
        <w:rPr>
          <w:rFonts w:ascii="Times" w:hAnsi="Times"/>
          <w:sz w:val="24"/>
          <w:szCs w:val="24"/>
          <w:lang w:val="en-GB"/>
        </w:rPr>
        <w:t>“System” GMM</w:t>
      </w:r>
      <w:r w:rsidRPr="0043293E">
        <w:rPr>
          <w:rFonts w:ascii="Times" w:hAnsi="Times"/>
          <w:sz w:val="24"/>
          <w:szCs w:val="24"/>
          <w:lang w:val="en-GB"/>
        </w:rPr>
        <w:t xml:space="preserve"> w</w:t>
      </w:r>
      <w:r>
        <w:rPr>
          <w:rFonts w:ascii="Times" w:hAnsi="Times"/>
          <w:sz w:val="24"/>
          <w:szCs w:val="24"/>
          <w:lang w:val="en-GB"/>
        </w:rPr>
        <w:t>as</w:t>
      </w:r>
      <w:r w:rsidRPr="0043293E">
        <w:rPr>
          <w:rFonts w:ascii="Times" w:hAnsi="Times"/>
          <w:sz w:val="24"/>
          <w:szCs w:val="24"/>
          <w:lang w:val="en-GB"/>
        </w:rPr>
        <w:t xml:space="preserve"> used as an alternative</w:t>
      </w:r>
      <w:r>
        <w:rPr>
          <w:rFonts w:ascii="Times" w:hAnsi="Times"/>
          <w:sz w:val="24"/>
          <w:szCs w:val="24"/>
          <w:lang w:val="en-GB"/>
        </w:rPr>
        <w:t xml:space="preserve"> to the IV estimator with Hausman’s Instruments</w:t>
      </w:r>
      <w:r w:rsidRPr="0043293E">
        <w:rPr>
          <w:rFonts w:ascii="Times" w:hAnsi="Times"/>
          <w:sz w:val="24"/>
          <w:szCs w:val="24"/>
          <w:lang w:val="en-GB"/>
        </w:rPr>
        <w:t xml:space="preserve">. </w:t>
      </w:r>
      <w:r w:rsidRPr="0043293E">
        <w:rPr>
          <w:rFonts w:ascii="Times New Roman" w:hAnsi="Times New Roman"/>
          <w:sz w:val="24"/>
          <w:szCs w:val="24"/>
          <w:lang w:val="en-GB"/>
        </w:rPr>
        <w:t xml:space="preserve">These authors developed a </w:t>
      </w:r>
      <w:r w:rsidRPr="0043293E">
        <w:rPr>
          <w:rFonts w:ascii="Times" w:hAnsi="Times"/>
          <w:sz w:val="24"/>
          <w:szCs w:val="24"/>
          <w:lang w:val="en-GB"/>
        </w:rPr>
        <w:t xml:space="preserve">Two-Step Feasible Efficient System </w:t>
      </w:r>
      <w:r w:rsidRPr="0043293E">
        <w:rPr>
          <w:rFonts w:ascii="Times New Roman" w:hAnsi="Times New Roman"/>
          <w:sz w:val="24"/>
          <w:szCs w:val="24"/>
          <w:lang w:val="en-GB"/>
        </w:rPr>
        <w:t>GMM estimator composed of regressions in difference and in levels, where lags and levels of the variables are used as instruments.</w:t>
      </w:r>
      <w:r w:rsidRPr="0043293E">
        <w:rPr>
          <w:rStyle w:val="Refdenotaderodap"/>
          <w:rFonts w:ascii="Times New Roman" w:hAnsi="Times New Roman"/>
          <w:sz w:val="24"/>
          <w:szCs w:val="24"/>
          <w:lang w:val="en-GB"/>
        </w:rPr>
        <w:footnoteReference w:id="13"/>
      </w:r>
      <w:r w:rsidRPr="0043293E">
        <w:rPr>
          <w:rFonts w:ascii="Times New Roman" w:hAnsi="Times New Roman"/>
          <w:sz w:val="24"/>
          <w:szCs w:val="24"/>
          <w:lang w:val="en-GB"/>
        </w:rPr>
        <w:t xml:space="preserve"> System GMM was originally elaborated to deal with endogeneity due to the introduction of the lagged dependent variable as an explanatory variable (see </w:t>
      </w:r>
      <w:r w:rsidRPr="0043293E">
        <w:rPr>
          <w:rFonts w:ascii="Times" w:hAnsi="Times"/>
          <w:sz w:val="24"/>
          <w:szCs w:val="24"/>
          <w:lang w:val="en-GB"/>
        </w:rPr>
        <w:t>Arrellano and Bond, 1991</w:t>
      </w:r>
      <w:r w:rsidRPr="0043293E">
        <w:rPr>
          <w:rFonts w:ascii="Times New Roman" w:hAnsi="Times New Roman"/>
          <w:sz w:val="24"/>
          <w:szCs w:val="24"/>
          <w:lang w:val="en-GB"/>
        </w:rPr>
        <w:t xml:space="preserve">). Baltagi, Griffin and Xiong (2000), for instance, have used the Anderson-Hisao estimator (on which </w:t>
      </w:r>
      <w:r>
        <w:rPr>
          <w:rFonts w:ascii="Times New Roman" w:hAnsi="Times New Roman"/>
          <w:sz w:val="24"/>
          <w:szCs w:val="24"/>
          <w:lang w:val="en-GB"/>
        </w:rPr>
        <w:t>Blundell and Bond’s</w:t>
      </w:r>
      <w:r w:rsidRPr="0043293E">
        <w:rPr>
          <w:rFonts w:ascii="Times New Roman" w:hAnsi="Times New Roman"/>
          <w:sz w:val="24"/>
          <w:szCs w:val="24"/>
          <w:lang w:val="en-GB"/>
        </w:rPr>
        <w:t xml:space="preserve"> </w:t>
      </w:r>
      <w:r>
        <w:rPr>
          <w:rFonts w:ascii="Times New Roman" w:hAnsi="Times New Roman"/>
          <w:sz w:val="24"/>
          <w:szCs w:val="24"/>
          <w:lang w:val="en-GB"/>
        </w:rPr>
        <w:t>S</w:t>
      </w:r>
      <w:r w:rsidRPr="0043293E">
        <w:rPr>
          <w:rFonts w:ascii="Times New Roman" w:hAnsi="Times New Roman"/>
          <w:sz w:val="24"/>
          <w:szCs w:val="24"/>
          <w:lang w:val="en-GB"/>
        </w:rPr>
        <w:t xml:space="preserve">ystem GMM is based) to estimate a demand function for cigarettes that includes </w:t>
      </w:r>
      <w:r w:rsidRPr="0043293E">
        <w:rPr>
          <w:rFonts w:ascii="Times New Roman" w:hAnsi="Times New Roman"/>
          <w:sz w:val="24"/>
          <w:szCs w:val="24"/>
          <w:lang w:val="en-GB"/>
        </w:rPr>
        <w:lastRenderedPageBreak/>
        <w:t xml:space="preserve">lagged consumption amongst the explanatory variables. However, </w:t>
      </w:r>
      <w:r w:rsidRPr="0043293E">
        <w:rPr>
          <w:rFonts w:ascii="Times" w:hAnsi="Times"/>
          <w:sz w:val="24"/>
          <w:szCs w:val="24"/>
          <w:lang w:val="en-GB"/>
        </w:rPr>
        <w:t>given that consumption and income are highly correlated, the introduction of lagged consumption as an explanatory variable reduces the magnitude of the income elasticitity of demand, robbing part of the relevance of income growth for consumption growth due to multicolinearity.</w:t>
      </w:r>
      <w:r w:rsidRPr="0043293E">
        <w:rPr>
          <w:rStyle w:val="Refdenotaderodap"/>
          <w:rFonts w:ascii="Times" w:hAnsi="Times"/>
          <w:sz w:val="24"/>
          <w:szCs w:val="24"/>
          <w:lang w:val="en-GB"/>
        </w:rPr>
        <w:footnoteReference w:id="14"/>
      </w:r>
      <w:r w:rsidRPr="0043293E">
        <w:rPr>
          <w:rFonts w:ascii="Times" w:hAnsi="Times"/>
          <w:sz w:val="24"/>
          <w:szCs w:val="24"/>
          <w:lang w:val="en-GB"/>
        </w:rPr>
        <w:t xml:space="preserve"> </w:t>
      </w:r>
      <w:r w:rsidRPr="0043293E">
        <w:rPr>
          <w:rFonts w:ascii="Times New Roman" w:hAnsi="Times New Roman"/>
          <w:sz w:val="24"/>
          <w:szCs w:val="24"/>
          <w:lang w:val="en-GB"/>
        </w:rPr>
        <w:t xml:space="preserve">Nonetheless, </w:t>
      </w:r>
      <w:r>
        <w:rPr>
          <w:rFonts w:ascii="Times New Roman" w:hAnsi="Times New Roman"/>
          <w:sz w:val="24"/>
          <w:szCs w:val="24"/>
          <w:lang w:val="en-GB"/>
        </w:rPr>
        <w:t>S</w:t>
      </w:r>
      <w:r w:rsidRPr="0043293E">
        <w:rPr>
          <w:rFonts w:ascii="Times New Roman" w:hAnsi="Times New Roman"/>
          <w:sz w:val="24"/>
          <w:szCs w:val="24"/>
          <w:lang w:val="en-GB"/>
        </w:rPr>
        <w:t>ystem GMM can also be used without the introduction of the lagged dependent variable</w:t>
      </w:r>
      <w:r w:rsidRPr="0043293E">
        <w:rPr>
          <w:rFonts w:ascii="Times" w:hAnsi="Times"/>
          <w:sz w:val="24"/>
          <w:szCs w:val="24"/>
          <w:lang w:val="en-GB"/>
        </w:rPr>
        <w:t xml:space="preserve"> </w:t>
      </w:r>
      <w:r>
        <w:rPr>
          <w:rFonts w:ascii="Times" w:hAnsi="Times"/>
          <w:sz w:val="24"/>
          <w:szCs w:val="24"/>
          <w:lang w:val="en-GB"/>
        </w:rPr>
        <w:t>(e.g. Griffith, Harrison, and van Reenen, 2006; Hausman, Hwang and Rodrik, 2007)</w:t>
      </w:r>
      <w:r w:rsidRPr="0043293E">
        <w:rPr>
          <w:rFonts w:ascii="Times" w:hAnsi="Times"/>
          <w:sz w:val="24"/>
          <w:szCs w:val="24"/>
          <w:lang w:val="en-GB"/>
        </w:rPr>
        <w:t xml:space="preserve">. The use of </w:t>
      </w:r>
      <w:r>
        <w:rPr>
          <w:rFonts w:ascii="Times" w:hAnsi="Times"/>
          <w:sz w:val="24"/>
          <w:szCs w:val="24"/>
          <w:lang w:val="en-GB"/>
        </w:rPr>
        <w:t>S</w:t>
      </w:r>
      <w:r w:rsidRPr="0043293E">
        <w:rPr>
          <w:rFonts w:ascii="Times" w:hAnsi="Times"/>
          <w:sz w:val="24"/>
          <w:szCs w:val="24"/>
          <w:lang w:val="en-GB"/>
        </w:rPr>
        <w:t>ystem GMM, in th</w:t>
      </w:r>
      <w:r>
        <w:rPr>
          <w:rFonts w:ascii="Times" w:hAnsi="Times"/>
          <w:sz w:val="24"/>
          <w:szCs w:val="24"/>
          <w:lang w:val="en-GB"/>
        </w:rPr>
        <w:t>e</w:t>
      </w:r>
      <w:r w:rsidRPr="0043293E">
        <w:rPr>
          <w:rFonts w:ascii="Times" w:hAnsi="Times"/>
          <w:sz w:val="24"/>
          <w:szCs w:val="24"/>
          <w:lang w:val="en-GB"/>
        </w:rPr>
        <w:t>s</w:t>
      </w:r>
      <w:r>
        <w:rPr>
          <w:rFonts w:ascii="Times" w:hAnsi="Times"/>
          <w:sz w:val="24"/>
          <w:szCs w:val="24"/>
          <w:lang w:val="en-GB"/>
        </w:rPr>
        <w:t>e</w:t>
      </w:r>
      <w:r w:rsidRPr="0043293E">
        <w:rPr>
          <w:rFonts w:ascii="Times" w:hAnsi="Times"/>
          <w:sz w:val="24"/>
          <w:szCs w:val="24"/>
          <w:lang w:val="en-GB"/>
        </w:rPr>
        <w:t xml:space="preserve"> case</w:t>
      </w:r>
      <w:r>
        <w:rPr>
          <w:rFonts w:ascii="Times" w:hAnsi="Times"/>
          <w:sz w:val="24"/>
          <w:szCs w:val="24"/>
          <w:lang w:val="en-GB"/>
        </w:rPr>
        <w:t>s</w:t>
      </w:r>
      <w:r w:rsidRPr="0043293E">
        <w:rPr>
          <w:rFonts w:ascii="Times" w:hAnsi="Times"/>
          <w:sz w:val="24"/>
          <w:szCs w:val="24"/>
          <w:lang w:val="en-GB"/>
        </w:rPr>
        <w:t xml:space="preserve">, is justified by the superiority of the instrumenting strategy adopted in this estimator. In </w:t>
      </w:r>
      <w:r>
        <w:rPr>
          <w:rFonts w:ascii="Times" w:hAnsi="Times"/>
          <w:sz w:val="24"/>
          <w:szCs w:val="24"/>
          <w:lang w:val="en-GB"/>
        </w:rPr>
        <w:t>this paper</w:t>
      </w:r>
      <w:r w:rsidRPr="0043293E">
        <w:rPr>
          <w:rFonts w:ascii="Times" w:hAnsi="Times"/>
          <w:sz w:val="24"/>
          <w:szCs w:val="24"/>
          <w:lang w:val="en-GB"/>
        </w:rPr>
        <w:t xml:space="preserve">, therefore, </w:t>
      </w:r>
      <w:r>
        <w:rPr>
          <w:rFonts w:ascii="Times" w:hAnsi="Times"/>
          <w:sz w:val="24"/>
          <w:szCs w:val="24"/>
          <w:lang w:val="en-GB"/>
        </w:rPr>
        <w:t>S</w:t>
      </w:r>
      <w:r w:rsidRPr="0043293E">
        <w:rPr>
          <w:rFonts w:ascii="Times" w:hAnsi="Times"/>
          <w:sz w:val="24"/>
          <w:szCs w:val="24"/>
          <w:lang w:val="en-GB"/>
        </w:rPr>
        <w:t xml:space="preserve">ystem GMM is only applied to cope with the endogeneity of relative prices. </w:t>
      </w:r>
    </w:p>
    <w:p w14:paraId="4D8A282A" w14:textId="77777777" w:rsidR="005A5BB3" w:rsidRPr="0043293E" w:rsidRDefault="005A5BB3" w:rsidP="005A5BB3">
      <w:pPr>
        <w:spacing w:after="0" w:line="240" w:lineRule="auto"/>
        <w:ind w:firstLine="708"/>
        <w:jc w:val="both"/>
        <w:rPr>
          <w:rFonts w:ascii="Times" w:hAnsi="Times"/>
          <w:sz w:val="24"/>
          <w:szCs w:val="24"/>
          <w:lang w:val="en-GB"/>
        </w:rPr>
      </w:pPr>
    </w:p>
    <w:p w14:paraId="4833B830" w14:textId="77777777" w:rsidR="005A5BB3" w:rsidRPr="0043293E" w:rsidRDefault="005A5BB3" w:rsidP="005A5BB3">
      <w:pPr>
        <w:spacing w:after="0" w:line="240" w:lineRule="auto"/>
        <w:jc w:val="both"/>
        <w:rPr>
          <w:rFonts w:ascii="Times" w:hAnsi="Times"/>
          <w:i/>
          <w:sz w:val="24"/>
          <w:szCs w:val="24"/>
          <w:lang w:val="en-GB"/>
        </w:rPr>
      </w:pPr>
      <w:r w:rsidRPr="0043293E">
        <w:rPr>
          <w:rFonts w:ascii="Times" w:hAnsi="Times"/>
          <w:i/>
          <w:sz w:val="24"/>
          <w:szCs w:val="24"/>
          <w:lang w:val="en-GB"/>
        </w:rPr>
        <w:t>5.</w:t>
      </w:r>
      <w:r>
        <w:rPr>
          <w:rFonts w:ascii="Times" w:hAnsi="Times"/>
          <w:i/>
          <w:sz w:val="24"/>
          <w:szCs w:val="24"/>
          <w:lang w:val="en-GB"/>
        </w:rPr>
        <w:t>2</w:t>
      </w:r>
      <w:r w:rsidRPr="0043293E">
        <w:rPr>
          <w:rFonts w:ascii="Times" w:hAnsi="Times"/>
          <w:i/>
          <w:sz w:val="24"/>
          <w:szCs w:val="24"/>
          <w:lang w:val="en-GB"/>
        </w:rPr>
        <w:t>. Data</w:t>
      </w:r>
      <w:r>
        <w:rPr>
          <w:rFonts w:ascii="Times" w:hAnsi="Times"/>
          <w:i/>
          <w:sz w:val="24"/>
          <w:szCs w:val="24"/>
          <w:lang w:val="en-GB"/>
        </w:rPr>
        <w:t xml:space="preserve"> Description</w:t>
      </w:r>
    </w:p>
    <w:p w14:paraId="032DD69E" w14:textId="77777777" w:rsidR="005A5BB3" w:rsidRPr="0043293E" w:rsidRDefault="005A5BB3" w:rsidP="005A5BB3">
      <w:pPr>
        <w:spacing w:after="0" w:line="240" w:lineRule="auto"/>
        <w:ind w:firstLine="708"/>
        <w:jc w:val="both"/>
        <w:rPr>
          <w:rFonts w:ascii="Times" w:hAnsi="Times"/>
          <w:sz w:val="24"/>
          <w:szCs w:val="24"/>
          <w:lang w:val="en-GB"/>
        </w:rPr>
      </w:pPr>
    </w:p>
    <w:p w14:paraId="108F2253" w14:textId="77777777" w:rsidR="005A5BB3" w:rsidRPr="0043293E" w:rsidRDefault="005A5BB3" w:rsidP="005A5BB3">
      <w:pPr>
        <w:spacing w:after="0" w:line="240" w:lineRule="auto"/>
        <w:ind w:firstLine="708"/>
        <w:jc w:val="both"/>
        <w:rPr>
          <w:rFonts w:ascii="Times New Roman" w:hAnsi="Times New Roman"/>
          <w:sz w:val="24"/>
          <w:szCs w:val="24"/>
          <w:lang w:val="en-GB"/>
        </w:rPr>
      </w:pPr>
      <w:r w:rsidRPr="0043293E">
        <w:rPr>
          <w:rFonts w:ascii="Times" w:hAnsi="Times"/>
          <w:sz w:val="24"/>
          <w:szCs w:val="24"/>
          <w:lang w:val="en-GB"/>
        </w:rPr>
        <w:t>The trade data used to estimate the export and import functions was gathered from the UN Comtrade Database, classified according to SITC (Rev. 2) 4-digit product categories. The data used covers the period 1984-2007.</w:t>
      </w:r>
      <w:r w:rsidRPr="0043293E">
        <w:rPr>
          <w:rStyle w:val="Refdenotaderodap"/>
          <w:rFonts w:ascii="Times" w:hAnsi="Times"/>
          <w:sz w:val="24"/>
          <w:szCs w:val="24"/>
          <w:lang w:val="en-GB"/>
        </w:rPr>
        <w:footnoteReference w:id="15"/>
      </w:r>
      <w:r w:rsidRPr="0043293E">
        <w:rPr>
          <w:rFonts w:ascii="Times" w:hAnsi="Times"/>
          <w:sz w:val="24"/>
          <w:szCs w:val="24"/>
          <w:lang w:val="en-GB"/>
        </w:rPr>
        <w:t xml:space="preserve"> </w:t>
      </w:r>
      <w:r w:rsidRPr="0043293E">
        <w:rPr>
          <w:rFonts w:ascii="Times New Roman" w:hAnsi="Times New Roman"/>
          <w:sz w:val="24"/>
          <w:szCs w:val="24"/>
          <w:lang w:val="en-GB"/>
        </w:rPr>
        <w:t xml:space="preserve">GDP data in constant 2000 US dollars was gathered from the World Development Indicators. Foreign GDP was calculated subtracting the country’s GDP from the world’s GDP. </w:t>
      </w:r>
    </w:p>
    <w:p w14:paraId="5E248319" w14:textId="77777777" w:rsidR="005A5BB3" w:rsidRPr="0043293E" w:rsidRDefault="005A5BB3" w:rsidP="005A5BB3">
      <w:pPr>
        <w:spacing w:after="0" w:line="240" w:lineRule="auto"/>
        <w:ind w:firstLine="708"/>
        <w:jc w:val="both"/>
        <w:rPr>
          <w:rFonts w:ascii="Times New Roman" w:hAnsi="Times New Roman"/>
          <w:sz w:val="24"/>
          <w:szCs w:val="24"/>
          <w:lang w:val="en-GB"/>
        </w:rPr>
      </w:pPr>
      <w:r w:rsidRPr="0043293E">
        <w:rPr>
          <w:rFonts w:ascii="Times New Roman" w:hAnsi="Times New Roman"/>
          <w:sz w:val="24"/>
          <w:szCs w:val="24"/>
          <w:lang w:val="en-GB"/>
        </w:rPr>
        <w:t>Import and export functions are normally estimated using aggregated data, and aggregate exports and imports are normally deflated with aggregate price indexes. Moreover, relative prices are usually measured by real exchange rates (e.g. Andersen, 1993), the ratio between the export and import price (or unit value) indexes (e.g. Bairam, 1988), or unit labour costs (e.g. Heike, 1997). Following this tradition, recent estimates of sectoral import and export functions have been employing aggregate price indexes to deflate export and import values and to measure relative prices across all sectors, which is a clear oversimplification.</w:t>
      </w:r>
    </w:p>
    <w:p w14:paraId="39C648B9" w14:textId="77777777" w:rsidR="005A5BB3" w:rsidRPr="0043293E" w:rsidRDefault="005A5BB3" w:rsidP="005A5BB3">
      <w:pPr>
        <w:spacing w:after="0" w:line="240" w:lineRule="auto"/>
        <w:ind w:firstLine="708"/>
        <w:jc w:val="both"/>
        <w:rPr>
          <w:rFonts w:ascii="Times New Roman" w:hAnsi="Times New Roman"/>
          <w:sz w:val="24"/>
          <w:szCs w:val="24"/>
          <w:lang w:val="en-US"/>
        </w:rPr>
      </w:pPr>
      <w:r w:rsidRPr="0043293E">
        <w:rPr>
          <w:rFonts w:ascii="Times New Roman" w:hAnsi="Times New Roman"/>
          <w:sz w:val="24"/>
          <w:szCs w:val="24"/>
          <w:lang w:val="en-US"/>
        </w:rPr>
        <w:t xml:space="preserve">For the VECMs, the data was treated following the most recent sectoral estimates of export and import functions (Gouvêa and Lima, 2010; 2013; </w:t>
      </w:r>
      <w:r>
        <w:rPr>
          <w:rFonts w:ascii="Times New Roman" w:hAnsi="Times New Roman"/>
          <w:sz w:val="24"/>
          <w:szCs w:val="24"/>
          <w:lang w:val="en-US"/>
        </w:rPr>
        <w:t>Tharnpanich</w:t>
      </w:r>
      <w:r w:rsidRPr="0043293E">
        <w:rPr>
          <w:rFonts w:ascii="Times New Roman" w:hAnsi="Times New Roman"/>
          <w:sz w:val="24"/>
          <w:szCs w:val="24"/>
          <w:lang w:val="en-US"/>
        </w:rPr>
        <w:t xml:space="preserve"> and McCombie, 2013). First, data from the UN Comtrade on the value of trade (by SITC Rev. 2, 4-digit category in current US dollars) was summed up for each technological sector. Then, following Gouvêa and Lima (2013), the data was deflated using the US GDP deflator (based on 2000) from World Development Indicators (WDI). Purchaser Power Parity (PPP) data from WDI was used to measure relative prices for each country.</w:t>
      </w:r>
      <w:r w:rsidRPr="0043293E">
        <w:rPr>
          <w:rStyle w:val="Refdenotaderodap"/>
          <w:rFonts w:ascii="Times New Roman" w:hAnsi="Times New Roman"/>
          <w:sz w:val="24"/>
          <w:szCs w:val="24"/>
          <w:lang w:val="en-US"/>
        </w:rPr>
        <w:footnoteReference w:id="16"/>
      </w:r>
      <w:r w:rsidRPr="0043293E">
        <w:rPr>
          <w:rFonts w:ascii="Times New Roman" w:hAnsi="Times New Roman"/>
          <w:sz w:val="24"/>
          <w:szCs w:val="24"/>
          <w:lang w:val="en-US"/>
        </w:rPr>
        <w:t xml:space="preserve"> </w:t>
      </w:r>
    </w:p>
    <w:p w14:paraId="06E0B79A"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For the cross-product panels, in turn, quality-adjusted price indexes calculated by Feesntra and Romalis (2014) for each SITC category were used to deflate the respective export and import values, while relative prices were calculated dividing the quality-adjusted export price indexes by the corresponding quality-adjusted import price indexes.</w:t>
      </w:r>
      <w:r w:rsidRPr="0043293E">
        <w:rPr>
          <w:rStyle w:val="Refdenotaderodap"/>
          <w:rFonts w:ascii="Times New Roman" w:hAnsi="Times New Roman"/>
          <w:sz w:val="24"/>
          <w:szCs w:val="24"/>
          <w:lang w:val="en-GB"/>
        </w:rPr>
        <w:footnoteReference w:id="17"/>
      </w:r>
      <w:r w:rsidRPr="0043293E">
        <w:rPr>
          <w:rFonts w:ascii="Times New Roman" w:hAnsi="Times New Roman"/>
          <w:sz w:val="24"/>
          <w:szCs w:val="24"/>
          <w:lang w:val="en-GB"/>
        </w:rPr>
        <w:t xml:space="preserve"> This strategy represents an important improvement in the estimation of export and import functions. The data was grouped in non-overlapping four-year averages in order to reduce the number of time periods and keep the short panel data assumption of small </w:t>
      </w:r>
      <w:r w:rsidRPr="0043293E">
        <w:rPr>
          <w:rFonts w:ascii="Times New Roman" w:hAnsi="Times New Roman"/>
          <w:i/>
          <w:sz w:val="24"/>
          <w:szCs w:val="24"/>
          <w:lang w:val="en-GB"/>
        </w:rPr>
        <w:t>T</w:t>
      </w:r>
      <w:r w:rsidRPr="0043293E">
        <w:rPr>
          <w:rFonts w:ascii="Times New Roman" w:hAnsi="Times New Roman"/>
          <w:sz w:val="24"/>
          <w:szCs w:val="24"/>
          <w:lang w:val="en-GB"/>
        </w:rPr>
        <w:t xml:space="preserve"> and large </w:t>
      </w:r>
      <w:r w:rsidRPr="0043293E">
        <w:rPr>
          <w:rFonts w:ascii="Times New Roman" w:hAnsi="Times New Roman"/>
          <w:i/>
          <w:sz w:val="24"/>
          <w:szCs w:val="24"/>
          <w:lang w:val="en-GB"/>
        </w:rPr>
        <w:t>N</w:t>
      </w:r>
      <w:r w:rsidRPr="0043293E">
        <w:rPr>
          <w:rFonts w:ascii="Times New Roman" w:hAnsi="Times New Roman"/>
          <w:sz w:val="24"/>
          <w:szCs w:val="24"/>
          <w:lang w:val="en-GB"/>
        </w:rPr>
        <w:t>.</w:t>
      </w:r>
      <w:r w:rsidRPr="0043293E">
        <w:rPr>
          <w:rStyle w:val="Refdenotaderodap"/>
          <w:rFonts w:ascii="Times New Roman" w:hAnsi="Times New Roman"/>
          <w:sz w:val="24"/>
          <w:szCs w:val="24"/>
          <w:lang w:val="en-GB"/>
        </w:rPr>
        <w:footnoteReference w:id="18"/>
      </w:r>
      <w:r w:rsidRPr="0043293E">
        <w:rPr>
          <w:rFonts w:ascii="Times New Roman" w:hAnsi="Times New Roman"/>
          <w:sz w:val="24"/>
          <w:szCs w:val="24"/>
          <w:lang w:val="en-GB"/>
        </w:rPr>
        <w:t xml:space="preserve"> Moreover, the error term is less likely to be influenced by business cycle fluctuations when averages are used, reducing serial correlation. In addition, taking averages reduces the influence of eventual measurement errors. </w:t>
      </w:r>
    </w:p>
    <w:p w14:paraId="75F052FA" w14:textId="77777777" w:rsidR="005A5BB3" w:rsidRPr="00604574" w:rsidRDefault="005A5BB3" w:rsidP="005A5BB3">
      <w:pPr>
        <w:spacing w:after="0" w:line="240" w:lineRule="auto"/>
        <w:ind w:firstLine="709"/>
        <w:jc w:val="both"/>
        <w:rPr>
          <w:rFonts w:ascii="Times New Roman" w:hAnsi="Times New Roman"/>
          <w:sz w:val="24"/>
          <w:szCs w:val="24"/>
          <w:highlight w:val="cyan"/>
          <w:lang w:val="en-GB"/>
        </w:rPr>
      </w:pPr>
      <w:r w:rsidRPr="0043293E">
        <w:rPr>
          <w:rFonts w:ascii="Times New Roman" w:hAnsi="Times New Roman"/>
          <w:sz w:val="24"/>
          <w:szCs w:val="24"/>
          <w:lang w:val="en-GB"/>
        </w:rPr>
        <w:t xml:space="preserve">Export and import functions have never been estimated for developed countries by technological sector, but only for developing countries (see Gouvêa and Lima, 2010; Romero, Silveira, and Jayme Jr., </w:t>
      </w:r>
      <w:r w:rsidRPr="0043293E">
        <w:rPr>
          <w:rFonts w:ascii="Times New Roman" w:hAnsi="Times New Roman"/>
          <w:sz w:val="24"/>
          <w:szCs w:val="24"/>
          <w:lang w:val="en-GB"/>
        </w:rPr>
        <w:lastRenderedPageBreak/>
        <w:t>2011).</w:t>
      </w:r>
      <w:r w:rsidRPr="0043293E">
        <w:rPr>
          <w:rStyle w:val="Refdenotaderodap"/>
          <w:rFonts w:ascii="Times New Roman" w:hAnsi="Times New Roman"/>
          <w:sz w:val="24"/>
          <w:szCs w:val="24"/>
          <w:lang w:val="en-GB"/>
        </w:rPr>
        <w:footnoteReference w:id="19"/>
      </w:r>
      <w:r w:rsidRPr="0043293E">
        <w:rPr>
          <w:rFonts w:ascii="Times New Roman" w:hAnsi="Times New Roman"/>
          <w:sz w:val="24"/>
          <w:szCs w:val="24"/>
          <w:lang w:val="en-GB"/>
        </w:rPr>
        <w:t xml:space="preserve"> The interesting </w:t>
      </w:r>
      <w:r>
        <w:rPr>
          <w:rFonts w:ascii="Times New Roman" w:hAnsi="Times New Roman"/>
          <w:sz w:val="24"/>
          <w:szCs w:val="24"/>
          <w:lang w:val="en-GB"/>
        </w:rPr>
        <w:t>aspect of</w:t>
      </w:r>
      <w:r w:rsidRPr="0043293E">
        <w:rPr>
          <w:rFonts w:ascii="Times New Roman" w:hAnsi="Times New Roman"/>
          <w:sz w:val="24"/>
          <w:szCs w:val="24"/>
          <w:lang w:val="en-GB"/>
        </w:rPr>
        <w:t xml:space="preserve"> us</w:t>
      </w:r>
      <w:r>
        <w:rPr>
          <w:rFonts w:ascii="Times New Roman" w:hAnsi="Times New Roman"/>
          <w:sz w:val="24"/>
          <w:szCs w:val="24"/>
          <w:lang w:val="en-GB"/>
        </w:rPr>
        <w:t>ing</w:t>
      </w:r>
      <w:r w:rsidRPr="0043293E">
        <w:rPr>
          <w:rFonts w:ascii="Times New Roman" w:hAnsi="Times New Roman"/>
          <w:sz w:val="24"/>
          <w:szCs w:val="24"/>
          <w:lang w:val="en-GB"/>
        </w:rPr>
        <w:t xml:space="preserve"> Lall’s (2000) technological classification of </w:t>
      </w:r>
      <w:r>
        <w:rPr>
          <w:rFonts w:ascii="Times New Roman" w:hAnsi="Times New Roman"/>
          <w:sz w:val="24"/>
          <w:szCs w:val="24"/>
          <w:lang w:val="en-GB"/>
        </w:rPr>
        <w:t>industries</w:t>
      </w:r>
      <w:r w:rsidRPr="0043293E">
        <w:rPr>
          <w:rFonts w:ascii="Times New Roman" w:hAnsi="Times New Roman"/>
          <w:sz w:val="24"/>
          <w:szCs w:val="24"/>
          <w:lang w:val="en-GB"/>
        </w:rPr>
        <w:t xml:space="preserve"> to </w:t>
      </w:r>
      <w:r>
        <w:rPr>
          <w:rFonts w:ascii="Times New Roman" w:hAnsi="Times New Roman"/>
          <w:sz w:val="24"/>
          <w:szCs w:val="24"/>
          <w:lang w:val="en-GB"/>
        </w:rPr>
        <w:t xml:space="preserve">estimate export and import functions is that this classification allows to </w:t>
      </w:r>
      <w:r w:rsidRPr="0043293E">
        <w:rPr>
          <w:rFonts w:ascii="Times New Roman" w:hAnsi="Times New Roman"/>
          <w:sz w:val="24"/>
          <w:szCs w:val="24"/>
          <w:lang w:val="en-GB"/>
        </w:rPr>
        <w:t>assess the relationship between technology and elasticities.</w:t>
      </w:r>
      <w:r w:rsidRPr="00F9375A">
        <w:rPr>
          <w:rStyle w:val="Refdenotaderodap"/>
          <w:rFonts w:ascii="Times New Roman" w:hAnsi="Times New Roman"/>
          <w:sz w:val="24"/>
          <w:szCs w:val="24"/>
          <w:lang w:val="en-GB"/>
        </w:rPr>
        <w:footnoteReference w:id="20"/>
      </w:r>
      <w:r w:rsidRPr="0043293E">
        <w:rPr>
          <w:rFonts w:ascii="Times New Roman" w:hAnsi="Times New Roman"/>
          <w:sz w:val="24"/>
          <w:szCs w:val="24"/>
          <w:lang w:val="en-GB"/>
        </w:rPr>
        <w:t xml:space="preserve"> </w:t>
      </w:r>
      <w:r w:rsidRPr="00604574">
        <w:rPr>
          <w:rFonts w:ascii="Times New Roman" w:hAnsi="Times New Roman"/>
          <w:sz w:val="24"/>
          <w:szCs w:val="24"/>
          <w:lang w:val="en-GB"/>
        </w:rPr>
        <w:t>The interesting aspect of using Lall’s (2000) technological classification of industries to estimate export and import functions is that this classification allows to assess the relationship between technology and elasticities.</w:t>
      </w:r>
      <w:r w:rsidRPr="0043293E">
        <w:rPr>
          <w:rStyle w:val="Refdenotaderodap"/>
          <w:rFonts w:ascii="Times New Roman" w:hAnsi="Times New Roman"/>
          <w:sz w:val="24"/>
          <w:szCs w:val="24"/>
          <w:lang w:val="en-GB"/>
        </w:rPr>
        <w:footnoteReference w:id="21"/>
      </w:r>
      <w:r>
        <w:rPr>
          <w:rFonts w:ascii="Times New Roman" w:hAnsi="Times New Roman"/>
          <w:sz w:val="24"/>
          <w:szCs w:val="24"/>
          <w:lang w:val="en-GB"/>
        </w:rPr>
        <w:t xml:space="preserve"> </w:t>
      </w:r>
    </w:p>
    <w:p w14:paraId="1FAC3E54" w14:textId="77777777" w:rsidR="005A5BB3"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The focus on </w:t>
      </w:r>
      <w:r>
        <w:rPr>
          <w:rFonts w:ascii="Times New Roman" w:hAnsi="Times New Roman"/>
          <w:sz w:val="24"/>
          <w:szCs w:val="24"/>
          <w:lang w:val="en-GB"/>
        </w:rPr>
        <w:t>developed</w:t>
      </w:r>
      <w:r w:rsidRPr="0043293E">
        <w:rPr>
          <w:rFonts w:ascii="Times New Roman" w:hAnsi="Times New Roman"/>
          <w:sz w:val="24"/>
          <w:szCs w:val="24"/>
          <w:lang w:val="en-GB"/>
        </w:rPr>
        <w:t xml:space="preserve"> European countries</w:t>
      </w:r>
      <w:r>
        <w:rPr>
          <w:rFonts w:ascii="Times New Roman" w:hAnsi="Times New Roman"/>
          <w:sz w:val="24"/>
          <w:szCs w:val="24"/>
          <w:lang w:val="en-GB"/>
        </w:rPr>
        <w:t>, in turn,</w:t>
      </w:r>
      <w:r w:rsidRPr="0043293E">
        <w:rPr>
          <w:rFonts w:ascii="Times New Roman" w:hAnsi="Times New Roman"/>
          <w:sz w:val="24"/>
          <w:szCs w:val="24"/>
          <w:lang w:val="en-GB"/>
        </w:rPr>
        <w:t xml:space="preserve"> was motivated by the importance of the countries in this region. The choice of what European countries to investigate, in turn, was guided by the coverage of the data. The selection was primarily guided by the coverage of the quality-adjusted price indexes calculated by Feenstra and Romalis (2014), since missing quantity data prevents the calculation of prices indexes for all SITC products in all years and countries.</w:t>
      </w:r>
      <w:r w:rsidRPr="0043293E">
        <w:rPr>
          <w:rStyle w:val="Refdenotaderodap"/>
          <w:rFonts w:ascii="Times New Roman" w:hAnsi="Times New Roman"/>
          <w:sz w:val="24"/>
          <w:szCs w:val="24"/>
          <w:lang w:val="en-GB"/>
        </w:rPr>
        <w:footnoteReference w:id="22"/>
      </w:r>
      <w:r w:rsidRPr="0043293E">
        <w:rPr>
          <w:rFonts w:ascii="Times New Roman" w:hAnsi="Times New Roman"/>
          <w:sz w:val="24"/>
          <w:szCs w:val="24"/>
          <w:lang w:val="en-GB"/>
        </w:rPr>
        <w:t xml:space="preserve"> Taking into account that the objective of </w:t>
      </w:r>
      <w:r>
        <w:rPr>
          <w:rFonts w:ascii="Times New Roman" w:hAnsi="Times New Roman"/>
          <w:sz w:val="24"/>
          <w:szCs w:val="24"/>
          <w:lang w:val="en-GB"/>
        </w:rPr>
        <w:t>this paper</w:t>
      </w:r>
      <w:r w:rsidRPr="0043293E">
        <w:rPr>
          <w:rFonts w:ascii="Times New Roman" w:hAnsi="Times New Roman"/>
          <w:sz w:val="24"/>
          <w:szCs w:val="24"/>
          <w:lang w:val="en-GB"/>
        </w:rPr>
        <w:t xml:space="preserve"> is to estimate sectotal export and import functions, the selection of countries took into consideration the coverage of the data available within each technological sector as well. Further, given that cross-product panels require a large number of products within each panel and a representative number of years, these informations were also taken into account. The 14 selected countries were the ones for which data with associated price indexes: (i) represents more than 80% of the total value of exports and imports in the whole period, and more than 80% of the total value of exports and imports in each of Lall’s (2000) technological sectors; (ii) presents on average no loess than 80 SITC categories within each technological sector (40 for High-Tech Manufacturing);</w:t>
      </w:r>
      <w:r w:rsidRPr="0043293E">
        <w:rPr>
          <w:rStyle w:val="Refdenotaderodap"/>
          <w:rFonts w:ascii="Times New Roman" w:hAnsi="Times New Roman"/>
          <w:sz w:val="24"/>
          <w:szCs w:val="24"/>
          <w:lang w:val="en-GB"/>
        </w:rPr>
        <w:footnoteReference w:id="23"/>
      </w:r>
      <w:r w:rsidRPr="0043293E">
        <w:rPr>
          <w:rFonts w:ascii="Times New Roman" w:hAnsi="Times New Roman"/>
          <w:sz w:val="24"/>
          <w:szCs w:val="24"/>
          <w:lang w:val="en-GB"/>
        </w:rPr>
        <w:t xml:space="preserve"> and (iii) presents an average number of SITC categories with no less than 15 years available within each technological sector. These countries are the ones for which data is most robust, allowing the most reliable estimations, given the econometric methodology applied. Furthermore, the high coverage of the data for these countries in relation to the total data on exports and imports minimizes the possibility of sample selection bias.</w:t>
      </w:r>
    </w:p>
    <w:p w14:paraId="2DDFD995"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7FAB0463" w14:textId="77777777" w:rsidR="005A5BB3" w:rsidRPr="0043293E" w:rsidRDefault="005A5BB3" w:rsidP="005A5BB3">
      <w:pPr>
        <w:spacing w:after="0" w:line="240" w:lineRule="auto"/>
        <w:jc w:val="both"/>
        <w:rPr>
          <w:rFonts w:ascii="Times New Roman" w:hAnsi="Times New Roman"/>
          <w:i/>
          <w:sz w:val="24"/>
          <w:szCs w:val="24"/>
          <w:lang w:val="en-GB"/>
        </w:rPr>
      </w:pPr>
      <w:r w:rsidRPr="0043293E">
        <w:rPr>
          <w:rFonts w:ascii="Times New Roman" w:hAnsi="Times New Roman"/>
          <w:i/>
          <w:sz w:val="24"/>
          <w:szCs w:val="24"/>
          <w:lang w:val="en-GB"/>
        </w:rPr>
        <w:t xml:space="preserve">5.3. Estimation </w:t>
      </w:r>
      <w:r w:rsidRPr="00E92D27">
        <w:rPr>
          <w:rFonts w:ascii="Times New Roman" w:hAnsi="Times New Roman"/>
          <w:i/>
          <w:sz w:val="24"/>
          <w:szCs w:val="24"/>
          <w:lang w:val="en-GB"/>
        </w:rPr>
        <w:t>Results</w:t>
      </w:r>
    </w:p>
    <w:p w14:paraId="5ED4534F" w14:textId="77777777" w:rsidR="005A5BB3" w:rsidRPr="0043293E" w:rsidRDefault="005A5BB3" w:rsidP="005A5BB3">
      <w:pPr>
        <w:spacing w:after="0" w:line="240" w:lineRule="auto"/>
        <w:ind w:firstLine="708"/>
        <w:jc w:val="both"/>
        <w:rPr>
          <w:rFonts w:ascii="Times New Roman" w:hAnsi="Times New Roman"/>
          <w:sz w:val="24"/>
          <w:szCs w:val="24"/>
          <w:lang w:val="en-GB"/>
        </w:rPr>
      </w:pPr>
    </w:p>
    <w:p w14:paraId="128CD598" w14:textId="77777777" w:rsidR="005A5BB3" w:rsidRPr="0043293E" w:rsidRDefault="005A5BB3" w:rsidP="005A5BB3">
      <w:pPr>
        <w:spacing w:after="0" w:line="240" w:lineRule="auto"/>
        <w:ind w:firstLine="708"/>
        <w:jc w:val="both"/>
        <w:rPr>
          <w:rFonts w:ascii="Times" w:hAnsi="Times"/>
          <w:sz w:val="24"/>
          <w:szCs w:val="24"/>
          <w:lang w:val="en-GB"/>
        </w:rPr>
      </w:pPr>
      <w:r w:rsidRPr="0043293E">
        <w:rPr>
          <w:rFonts w:ascii="Times" w:hAnsi="Times"/>
          <w:sz w:val="24"/>
          <w:szCs w:val="24"/>
          <w:lang w:val="en-GB"/>
        </w:rPr>
        <w:t>This section reports estimates of import and ex</w:t>
      </w:r>
      <w:r>
        <w:rPr>
          <w:rFonts w:ascii="Times" w:hAnsi="Times"/>
          <w:sz w:val="24"/>
          <w:szCs w:val="24"/>
          <w:lang w:val="en-GB"/>
        </w:rPr>
        <w:t>port functions for 14 developed</w:t>
      </w:r>
      <w:r w:rsidRPr="0043293E">
        <w:rPr>
          <w:rFonts w:ascii="Times" w:hAnsi="Times"/>
          <w:sz w:val="24"/>
          <w:szCs w:val="24"/>
          <w:lang w:val="en-GB"/>
        </w:rPr>
        <w:t xml:space="preserve"> European countries (</w:t>
      </w:r>
      <w:r w:rsidRPr="0043293E">
        <w:rPr>
          <w:rFonts w:ascii="Times New Roman" w:hAnsi="Times New Roman"/>
          <w:sz w:val="24"/>
          <w:szCs w:val="24"/>
          <w:lang w:val="en-US"/>
        </w:rPr>
        <w:t>Austria, Denmark, Finland, France, Germany, Greece, Italy, Netherlands, Norway, Portugal, Spain, Sweden, Switzerland, and the United Kingdom (UK))</w:t>
      </w:r>
      <w:r w:rsidRPr="0043293E">
        <w:rPr>
          <w:rFonts w:ascii="Times" w:hAnsi="Times"/>
          <w:sz w:val="24"/>
          <w:szCs w:val="24"/>
          <w:lang w:val="en-GB"/>
        </w:rPr>
        <w:t xml:space="preserve"> using different econometric techniques. </w:t>
      </w:r>
    </w:p>
    <w:p w14:paraId="3FEADE2B" w14:textId="77777777" w:rsidR="005A5BB3" w:rsidRPr="0043293E" w:rsidRDefault="005A5BB3" w:rsidP="005A5BB3">
      <w:pPr>
        <w:spacing w:after="0" w:line="240" w:lineRule="auto"/>
        <w:ind w:firstLine="708"/>
        <w:jc w:val="both"/>
        <w:rPr>
          <w:rFonts w:ascii="Times" w:hAnsi="Times"/>
          <w:color w:val="000000"/>
          <w:sz w:val="24"/>
          <w:szCs w:val="24"/>
          <w:lang w:val="en-GB"/>
        </w:rPr>
      </w:pPr>
      <w:r w:rsidRPr="0043293E">
        <w:rPr>
          <w:rFonts w:ascii="Times New Roman" w:hAnsi="Times New Roman"/>
          <w:sz w:val="24"/>
          <w:szCs w:val="24"/>
          <w:lang w:val="en-US"/>
        </w:rPr>
        <w:t>Firstly, export and import functions were estimated for each of the 5 technological sectors in each of the 14 countries using VECM, which is the method normally employed in the vast majority of the BOP constrained growth literature.</w:t>
      </w:r>
      <w:r w:rsidRPr="0043293E">
        <w:rPr>
          <w:rStyle w:val="Refdenotaderodap"/>
          <w:rFonts w:ascii="Times New Roman" w:hAnsi="Times New Roman"/>
          <w:sz w:val="24"/>
          <w:szCs w:val="24"/>
          <w:lang w:val="en-US"/>
        </w:rPr>
        <w:footnoteReference w:id="24"/>
      </w:r>
      <w:r w:rsidRPr="0043293E">
        <w:rPr>
          <w:rFonts w:ascii="Times New Roman" w:hAnsi="Times New Roman"/>
          <w:sz w:val="24"/>
          <w:szCs w:val="24"/>
          <w:lang w:val="en-US"/>
        </w:rPr>
        <w:t xml:space="preserve"> </w:t>
      </w:r>
      <w:r w:rsidRPr="0043293E">
        <w:rPr>
          <w:rFonts w:ascii="Times" w:hAnsi="Times"/>
          <w:color w:val="000000"/>
          <w:sz w:val="24"/>
          <w:szCs w:val="24"/>
          <w:lang w:val="en-GB"/>
        </w:rPr>
        <w:t xml:space="preserve">With rare exceptions, all series are I(1) according to either the Phillips-Perron and/or the Augmented Dickey-Fuller tests. Furthermore, in the vast majority of the cases Johansen's Trace Statistic, the Maximum-Eigenvalue Statistic, and/or HQIC, and SBIC indicate that there is only one cointegrating vector between the series. </w:t>
      </w:r>
      <w:r w:rsidRPr="0015611A">
        <w:rPr>
          <w:rFonts w:ascii="Times" w:hAnsi="Times"/>
          <w:color w:val="000000"/>
          <w:sz w:val="24"/>
          <w:szCs w:val="24"/>
          <w:lang w:val="en-GB"/>
        </w:rPr>
        <w:t xml:space="preserve">In the cases one of the variables was not I(1) (Finland’s imports, Norway’s LTM exports, and Portugal’s MTM imports), or the number of cointegrating vectors was </w:t>
      </w:r>
      <w:r w:rsidRPr="0015611A">
        <w:rPr>
          <w:rFonts w:ascii="Times" w:hAnsi="Times"/>
          <w:color w:val="000000"/>
          <w:sz w:val="24"/>
          <w:szCs w:val="24"/>
          <w:lang w:val="en-GB"/>
        </w:rPr>
        <w:lastRenderedPageBreak/>
        <w:t xml:space="preserve">different from one (Denmark’s HTM imports, Germany’s HTM imports, Italy’s PP exports, and Portugal’s LTM exports and imports), the functions were estimated using OLS in first difference with Newey and West’s (1987) heterogeneity and autocorrelation robust standard errors. </w:t>
      </w:r>
      <w:r w:rsidRPr="0043293E">
        <w:rPr>
          <w:rFonts w:ascii="Times" w:hAnsi="Times"/>
          <w:color w:val="000000"/>
          <w:sz w:val="24"/>
          <w:szCs w:val="24"/>
          <w:lang w:val="en-GB"/>
        </w:rPr>
        <w:t xml:space="preserve">It is crucial to note, however, that the tests used to determine the specifications of the models often present contrasting results. Thus, the preferred models were selected based on the best results of the different tests. </w:t>
      </w:r>
      <w:r w:rsidRPr="0043293E">
        <w:rPr>
          <w:rFonts w:ascii="Times New Roman" w:hAnsi="Times New Roman"/>
          <w:sz w:val="24"/>
          <w:szCs w:val="24"/>
          <w:lang w:val="en-US"/>
        </w:rPr>
        <w:t>These regressions serve as benchmark to analyze the advantages of using cross-product panel models and quality adjusted price indexes in the estimation of income elasticities of demand for export and imports.</w:t>
      </w:r>
    </w:p>
    <w:p w14:paraId="3059E912" w14:textId="77777777" w:rsidR="005A5BB3" w:rsidRPr="0043293E" w:rsidRDefault="005A5BB3" w:rsidP="005A5BB3">
      <w:pPr>
        <w:spacing w:after="0" w:line="240" w:lineRule="auto"/>
        <w:ind w:firstLine="708"/>
        <w:jc w:val="both"/>
        <w:rPr>
          <w:rFonts w:ascii="Times" w:hAnsi="Times"/>
          <w:sz w:val="24"/>
          <w:szCs w:val="24"/>
          <w:lang w:val="en-GB"/>
        </w:rPr>
      </w:pPr>
      <w:r w:rsidRPr="0043293E">
        <w:rPr>
          <w:rFonts w:ascii="Times New Roman" w:hAnsi="Times New Roman"/>
          <w:sz w:val="24"/>
          <w:szCs w:val="24"/>
          <w:lang w:val="en-US"/>
        </w:rPr>
        <w:t xml:space="preserve">Secondly, the fucntions were regressed using cross-product panels with fixed effects (FE), </w:t>
      </w:r>
      <w:r w:rsidRPr="0043293E">
        <w:rPr>
          <w:rFonts w:ascii="Times New Roman" w:hAnsi="Times New Roman"/>
          <w:sz w:val="24"/>
          <w:szCs w:val="24"/>
          <w:lang w:val="en-GB"/>
        </w:rPr>
        <w:t>while interactions between dummy variables for Lall’s (2000) technological sectors and the logs of income and relative prices were introduced to capture the differences between the elasticities across sectors in each country.</w:t>
      </w:r>
      <w:r w:rsidRPr="0043293E">
        <w:rPr>
          <w:rStyle w:val="Refdenotaderodap"/>
          <w:rFonts w:ascii="Times New Roman" w:hAnsi="Times New Roman"/>
          <w:sz w:val="24"/>
          <w:szCs w:val="24"/>
          <w:lang w:val="en-US"/>
        </w:rPr>
        <w:footnoteReference w:id="25"/>
      </w:r>
      <w:r w:rsidRPr="0043293E">
        <w:rPr>
          <w:rFonts w:ascii="Times New Roman" w:hAnsi="Times New Roman"/>
          <w:sz w:val="24"/>
          <w:szCs w:val="24"/>
          <w:lang w:val="en-GB"/>
        </w:rPr>
        <w:t xml:space="preserve"> In all regressions, Hausman’s test indicated that the fixed effects estimator is preferable to the random effects estimator. The base income elasticity of demand is always positive and significant, as expected, but several of the interaction terms are not significant, meaning that the difference in the income elasticities between technological sectors is not significant. In spite of that, on average, the income elasticity of the high-tech sector is higher than the income elasticities of the other sectors. </w:t>
      </w:r>
    </w:p>
    <w:p w14:paraId="044F1C07"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w:hAnsi="Times"/>
          <w:sz w:val="24"/>
          <w:szCs w:val="24"/>
          <w:lang w:val="en-GB"/>
        </w:rPr>
        <w:t>Thirdly, separate cross-product panels were regressed for exports and imports of all products, and for the products within each technological sector. This strategy was used to avoid introducing many endogenous variables in a single regression.</w:t>
      </w:r>
      <w:r w:rsidRPr="0043293E">
        <w:rPr>
          <w:rStyle w:val="Refdenotaderodap"/>
          <w:rFonts w:ascii="Times" w:hAnsi="Times"/>
          <w:sz w:val="24"/>
          <w:szCs w:val="24"/>
          <w:lang w:val="en-GB"/>
        </w:rPr>
        <w:footnoteReference w:id="26"/>
      </w:r>
      <w:r w:rsidRPr="0043293E">
        <w:rPr>
          <w:rFonts w:ascii="Times" w:hAnsi="Times"/>
          <w:sz w:val="24"/>
          <w:szCs w:val="24"/>
          <w:lang w:val="en-GB"/>
        </w:rPr>
        <w:t xml:space="preserve"> Each model was regressed using a Two-Step Feasible Efficient GMM with FE (see Baum et al., 2007). The regression results using Hausman’s Instruments are presented in Appendix 1. </w:t>
      </w:r>
      <w:r w:rsidRPr="0043293E">
        <w:rPr>
          <w:rFonts w:ascii="Times New Roman" w:hAnsi="Times New Roman"/>
          <w:sz w:val="24"/>
          <w:szCs w:val="24"/>
          <w:lang w:val="en-GB"/>
        </w:rPr>
        <w:t xml:space="preserve">In all regressions the income elasticity of demand was positive and significant at the 0.1% level. Hansen’s (1982) </w:t>
      </w:r>
      <w:r w:rsidRPr="0043293E">
        <w:rPr>
          <w:rFonts w:ascii="Times New Roman" w:hAnsi="Times New Roman"/>
          <w:i/>
          <w:sz w:val="24"/>
          <w:szCs w:val="24"/>
          <w:lang w:val="en-GB"/>
        </w:rPr>
        <w:t>J</w:t>
      </w:r>
      <w:r w:rsidRPr="0043293E">
        <w:rPr>
          <w:rFonts w:ascii="Times New Roman" w:hAnsi="Times New Roman"/>
          <w:sz w:val="24"/>
          <w:szCs w:val="24"/>
          <w:lang w:val="en-GB"/>
        </w:rPr>
        <w:t xml:space="preserve"> Tests rejected the null hypothesis of overidentification in only 10 of the 140 regressions, while</w:t>
      </w:r>
      <w:r w:rsidRPr="00706C00">
        <w:rPr>
          <w:rFonts w:ascii="Times New Roman" w:hAnsi="Times New Roman"/>
          <w:sz w:val="24"/>
          <w:szCs w:val="24"/>
          <w:lang w:val="en-US"/>
        </w:rPr>
        <w:t xml:space="preserve"> </w:t>
      </w:r>
      <w:r w:rsidRPr="0043293E">
        <w:rPr>
          <w:rFonts w:ascii="Times New Roman" w:hAnsi="Times New Roman"/>
          <w:sz w:val="24"/>
          <w:szCs w:val="24"/>
          <w:lang w:val="en-GB"/>
        </w:rPr>
        <w:t xml:space="preserve">the Kleibergen and Paap’s (2006) LM Tests have not rejected the null hypothesis of underidentification in any of the regressions. </w:t>
      </w:r>
    </w:p>
    <w:p w14:paraId="69F2ECC4" w14:textId="77777777" w:rsidR="005A5BB3" w:rsidRDefault="005A5BB3" w:rsidP="005A5BB3">
      <w:pPr>
        <w:spacing w:after="0" w:line="240" w:lineRule="auto"/>
        <w:ind w:firstLine="709"/>
        <w:jc w:val="both"/>
        <w:rPr>
          <w:rFonts w:ascii="Times New Roman" w:hAnsi="Times New Roman"/>
          <w:sz w:val="24"/>
          <w:szCs w:val="24"/>
          <w:lang w:val="en-GB"/>
        </w:rPr>
      </w:pPr>
      <w:r w:rsidRPr="0043293E">
        <w:rPr>
          <w:rFonts w:ascii="Times" w:hAnsi="Times"/>
          <w:sz w:val="24"/>
          <w:szCs w:val="24"/>
          <w:lang w:val="en-GB"/>
        </w:rPr>
        <w:t>Fourthly, cross-product panels were regressed using the System GMM to provide further assessment on the previous results.</w:t>
      </w:r>
      <w:r w:rsidRPr="0043293E">
        <w:rPr>
          <w:rStyle w:val="Refdenotaderodap"/>
          <w:rFonts w:ascii="Times New Roman" w:hAnsi="Times New Roman"/>
          <w:sz w:val="24"/>
          <w:szCs w:val="24"/>
          <w:lang w:val="en-US"/>
        </w:rPr>
        <w:footnoteReference w:id="27"/>
      </w:r>
      <w:r w:rsidRPr="0043293E">
        <w:rPr>
          <w:rFonts w:ascii="Times" w:hAnsi="Times"/>
          <w:sz w:val="24"/>
          <w:szCs w:val="24"/>
          <w:lang w:val="en-GB"/>
        </w:rPr>
        <w:t xml:space="preserve"> I</w:t>
      </w:r>
      <w:r w:rsidRPr="0043293E">
        <w:rPr>
          <w:rFonts w:ascii="Times New Roman" w:hAnsi="Times New Roman"/>
          <w:sz w:val="24"/>
          <w:szCs w:val="24"/>
          <w:lang w:val="en-GB"/>
        </w:rPr>
        <w:t>n all regressions but one (for PP imports in Switzerland) the income elasticities of demand were positive and significant at the 5% level. Moreover, Hansen’s J Test rejected the null hypothesis of overidentification in only 3 of the 140 regressions, while</w:t>
      </w:r>
      <w:r w:rsidRPr="00706C00">
        <w:rPr>
          <w:rFonts w:ascii="Times New Roman" w:hAnsi="Times New Roman"/>
          <w:sz w:val="24"/>
          <w:szCs w:val="24"/>
          <w:lang w:val="en-US"/>
        </w:rPr>
        <w:t xml:space="preserve"> </w:t>
      </w:r>
      <w:r w:rsidRPr="0043293E">
        <w:rPr>
          <w:rFonts w:ascii="Times New Roman" w:hAnsi="Times New Roman"/>
          <w:sz w:val="24"/>
          <w:szCs w:val="24"/>
          <w:lang w:val="en-GB"/>
        </w:rPr>
        <w:t>Arellano and Bond’s (1991) AR Test rejected the null hypothesis of no autocorrelation in the second lag (the first used as an instrument) in only 9 of the regressions at the 5% level.</w:t>
      </w:r>
    </w:p>
    <w:p w14:paraId="27720C32"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Table </w:t>
      </w:r>
      <w:r>
        <w:rPr>
          <w:rFonts w:ascii="Times New Roman" w:hAnsi="Times New Roman"/>
          <w:sz w:val="24"/>
          <w:szCs w:val="24"/>
          <w:lang w:val="en-GB"/>
        </w:rPr>
        <w:t>1</w:t>
      </w:r>
      <w:r w:rsidRPr="0043293E">
        <w:rPr>
          <w:rFonts w:ascii="Times New Roman" w:hAnsi="Times New Roman"/>
          <w:sz w:val="24"/>
          <w:szCs w:val="24"/>
          <w:lang w:val="en-GB"/>
        </w:rPr>
        <w:t xml:space="preserve"> reports the equilibrium growth rates calculated using the estimated elasticities, countries’ actual average growth rates over the period 1984-2007, and the absolute difference between them. For the MSTL calculated using estimates form the VECMs, Austria, Greece, Norway, and the UK presented absolute errors above 1 percentage point, while the average absolute difference was 0.76. For Thirlwall’s Law calculated using estimates from FE models, only Greece and Netherlands presented absolute errors above 1 percentage point. Meanwhile, the average absolute difference decreased to 0.52. For the MSTL calculated using estimates from FE models, again only Greece and Netherlands presented absolute errors above than 1 percentage point, while the average absolute difference for the sample as a whole slightly decreased to 0.45 percentage points. For the MSTL calculated using estimates from models that employed Hausman’s Instruments, Finland, Greece, and Netherlands presented absolute errors above 1 percentage point, and the average absolute difference is 0.48. Finally, for the MSTL calculated using estimates from models that employed </w:t>
      </w:r>
      <w:r>
        <w:rPr>
          <w:rFonts w:ascii="Times New Roman" w:hAnsi="Times New Roman"/>
          <w:sz w:val="24"/>
          <w:szCs w:val="24"/>
          <w:lang w:val="en-GB"/>
        </w:rPr>
        <w:t>System GMM</w:t>
      </w:r>
      <w:r w:rsidRPr="0043293E">
        <w:rPr>
          <w:rFonts w:ascii="Times New Roman" w:hAnsi="Times New Roman"/>
          <w:sz w:val="24"/>
          <w:szCs w:val="24"/>
          <w:lang w:val="en-GB"/>
        </w:rPr>
        <w:t xml:space="preserve">, Finland, Netherlands, Norway, and Sweden presented absolute errors above 1 percentage point. The average absolute difference increased to 0.64. </w:t>
      </w:r>
    </w:p>
    <w:p w14:paraId="5D4AB0B4" w14:textId="77777777" w:rsidR="005A5BB3" w:rsidRPr="0043293E" w:rsidRDefault="005A5BB3" w:rsidP="005A5BB3">
      <w:pPr>
        <w:spacing w:after="0" w:line="240" w:lineRule="auto"/>
        <w:ind w:firstLine="709"/>
        <w:jc w:val="both"/>
        <w:rPr>
          <w:rFonts w:ascii="Times New Roman" w:hAnsi="Times New Roman"/>
          <w:sz w:val="24"/>
          <w:szCs w:val="24"/>
          <w:lang w:val="en-GB"/>
        </w:rPr>
      </w:pPr>
    </w:p>
    <w:tbl>
      <w:tblPr>
        <w:tblW w:w="8946" w:type="dxa"/>
        <w:tblInd w:w="817" w:type="dxa"/>
        <w:tblLayout w:type="fixed"/>
        <w:tblLook w:val="04A0" w:firstRow="1" w:lastRow="0" w:firstColumn="1" w:lastColumn="0" w:noHBand="0" w:noVBand="1"/>
      </w:tblPr>
      <w:tblGrid>
        <w:gridCol w:w="1008"/>
        <w:gridCol w:w="850"/>
        <w:gridCol w:w="851"/>
        <w:gridCol w:w="708"/>
        <w:gridCol w:w="567"/>
        <w:gridCol w:w="709"/>
        <w:gridCol w:w="709"/>
        <w:gridCol w:w="709"/>
        <w:gridCol w:w="708"/>
        <w:gridCol w:w="709"/>
        <w:gridCol w:w="709"/>
        <w:gridCol w:w="709"/>
      </w:tblGrid>
      <w:tr w:rsidR="005A5BB3" w:rsidRPr="0043293E" w14:paraId="1A056B79" w14:textId="77777777" w:rsidTr="007E151C">
        <w:trPr>
          <w:trHeight w:val="300"/>
        </w:trPr>
        <w:tc>
          <w:tcPr>
            <w:tcW w:w="8946" w:type="dxa"/>
            <w:gridSpan w:val="12"/>
            <w:tcBorders>
              <w:top w:val="nil"/>
              <w:left w:val="nil"/>
              <w:bottom w:val="nil"/>
              <w:right w:val="nil"/>
            </w:tcBorders>
            <w:shd w:val="clear" w:color="auto" w:fill="auto"/>
            <w:noWrap/>
            <w:vAlign w:val="bottom"/>
            <w:hideMark/>
          </w:tcPr>
          <w:p w14:paraId="1569E1BA"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 xml:space="preserve">Table </w:t>
            </w:r>
            <w:r>
              <w:rPr>
                <w:rFonts w:ascii="Times New Roman" w:eastAsia="Times New Roman" w:hAnsi="Times New Roman"/>
                <w:b/>
                <w:bCs/>
                <w:color w:val="000000"/>
                <w:sz w:val="24"/>
                <w:szCs w:val="24"/>
                <w:lang w:val="en-GB"/>
              </w:rPr>
              <w:t>1</w:t>
            </w:r>
          </w:p>
        </w:tc>
      </w:tr>
      <w:tr w:rsidR="005A5BB3" w:rsidRPr="00706C00" w14:paraId="4DB8A647" w14:textId="77777777" w:rsidTr="007E151C">
        <w:trPr>
          <w:trHeight w:val="320"/>
        </w:trPr>
        <w:tc>
          <w:tcPr>
            <w:tcW w:w="8946" w:type="dxa"/>
            <w:gridSpan w:val="12"/>
            <w:tcBorders>
              <w:top w:val="nil"/>
              <w:left w:val="nil"/>
              <w:bottom w:val="double" w:sz="6" w:space="0" w:color="auto"/>
              <w:right w:val="nil"/>
            </w:tcBorders>
            <w:shd w:val="clear" w:color="auto" w:fill="auto"/>
            <w:noWrap/>
            <w:vAlign w:val="bottom"/>
            <w:hideMark/>
          </w:tcPr>
          <w:p w14:paraId="5CF8BEB2" w14:textId="77777777" w:rsidR="005A5BB3" w:rsidRPr="0043293E" w:rsidRDefault="005A5BB3" w:rsidP="007E151C">
            <w:pPr>
              <w:spacing w:after="0" w:line="240" w:lineRule="auto"/>
              <w:jc w:val="center"/>
              <w:rPr>
                <w:rFonts w:ascii="Times New Roman" w:eastAsia="Times New Roman" w:hAnsi="Times New Roman"/>
                <w:b/>
                <w:bCs/>
                <w:i/>
                <w:color w:val="000000"/>
                <w:sz w:val="24"/>
                <w:szCs w:val="24"/>
                <w:lang w:val="en-GB"/>
              </w:rPr>
            </w:pPr>
            <w:r w:rsidRPr="0043293E">
              <w:rPr>
                <w:rFonts w:ascii="Times New Roman" w:eastAsia="Times New Roman" w:hAnsi="Times New Roman"/>
                <w:b/>
                <w:bCs/>
                <w:i/>
                <w:color w:val="000000"/>
                <w:sz w:val="24"/>
                <w:szCs w:val="24"/>
                <w:lang w:val="en-GB"/>
              </w:rPr>
              <w:t>Multi-Sectoral Thirlwall's Law and Actual Growth Rates (1984-2007)</w:t>
            </w:r>
          </w:p>
        </w:tc>
      </w:tr>
      <w:tr w:rsidR="005A5BB3" w:rsidRPr="0043293E" w14:paraId="205FF6CE" w14:textId="77777777" w:rsidTr="007E151C">
        <w:trPr>
          <w:trHeight w:val="30"/>
        </w:trPr>
        <w:tc>
          <w:tcPr>
            <w:tcW w:w="1008" w:type="dxa"/>
            <w:tcBorders>
              <w:top w:val="nil"/>
              <w:left w:val="nil"/>
              <w:bottom w:val="nil"/>
              <w:right w:val="nil"/>
            </w:tcBorders>
            <w:shd w:val="clear" w:color="auto" w:fill="auto"/>
            <w:noWrap/>
            <w:vAlign w:val="bottom"/>
            <w:hideMark/>
          </w:tcPr>
          <w:p w14:paraId="3FCFD60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50" w:type="dxa"/>
            <w:tcBorders>
              <w:top w:val="nil"/>
              <w:left w:val="nil"/>
              <w:bottom w:val="nil"/>
              <w:right w:val="nil"/>
            </w:tcBorders>
            <w:shd w:val="clear" w:color="auto" w:fill="auto"/>
            <w:noWrap/>
            <w:vAlign w:val="bottom"/>
            <w:hideMark/>
          </w:tcPr>
          <w:p w14:paraId="2353658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Growth Rate</w:t>
            </w:r>
          </w:p>
        </w:tc>
        <w:tc>
          <w:tcPr>
            <w:tcW w:w="851" w:type="dxa"/>
            <w:tcBorders>
              <w:top w:val="nil"/>
              <w:left w:val="nil"/>
              <w:bottom w:val="nil"/>
              <w:right w:val="nil"/>
            </w:tcBorders>
            <w:shd w:val="clear" w:color="auto" w:fill="auto"/>
            <w:noWrap/>
            <w:vAlign w:val="bottom"/>
            <w:hideMark/>
          </w:tcPr>
          <w:p w14:paraId="516B87D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(VECM)</w:t>
            </w:r>
          </w:p>
        </w:tc>
        <w:tc>
          <w:tcPr>
            <w:tcW w:w="708" w:type="dxa"/>
            <w:tcBorders>
              <w:top w:val="nil"/>
              <w:left w:val="nil"/>
              <w:bottom w:val="nil"/>
              <w:right w:val="nil"/>
            </w:tcBorders>
            <w:shd w:val="clear" w:color="auto" w:fill="auto"/>
            <w:noWrap/>
            <w:vAlign w:val="bottom"/>
            <w:hideMark/>
          </w:tcPr>
          <w:p w14:paraId="254851F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Abs. Diff. 1</w:t>
            </w:r>
          </w:p>
        </w:tc>
        <w:tc>
          <w:tcPr>
            <w:tcW w:w="567" w:type="dxa"/>
            <w:tcBorders>
              <w:top w:val="nil"/>
              <w:left w:val="nil"/>
              <w:bottom w:val="nil"/>
              <w:right w:val="nil"/>
            </w:tcBorders>
            <w:shd w:val="clear" w:color="auto" w:fill="auto"/>
            <w:noWrap/>
            <w:vAlign w:val="bottom"/>
            <w:hideMark/>
          </w:tcPr>
          <w:p w14:paraId="627CAC3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TL (FE)</w:t>
            </w:r>
          </w:p>
        </w:tc>
        <w:tc>
          <w:tcPr>
            <w:tcW w:w="709" w:type="dxa"/>
            <w:tcBorders>
              <w:top w:val="nil"/>
              <w:left w:val="nil"/>
              <w:bottom w:val="nil"/>
              <w:right w:val="nil"/>
            </w:tcBorders>
            <w:shd w:val="clear" w:color="auto" w:fill="auto"/>
            <w:noWrap/>
            <w:vAlign w:val="bottom"/>
            <w:hideMark/>
          </w:tcPr>
          <w:p w14:paraId="63E8C5F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Abs. Diff. 1</w:t>
            </w:r>
          </w:p>
        </w:tc>
        <w:tc>
          <w:tcPr>
            <w:tcW w:w="709" w:type="dxa"/>
            <w:tcBorders>
              <w:top w:val="nil"/>
              <w:left w:val="nil"/>
              <w:bottom w:val="nil"/>
              <w:right w:val="nil"/>
            </w:tcBorders>
            <w:shd w:val="clear" w:color="auto" w:fill="auto"/>
            <w:noWrap/>
            <w:vAlign w:val="bottom"/>
            <w:hideMark/>
          </w:tcPr>
          <w:p w14:paraId="73FFE08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(FE)</w:t>
            </w:r>
          </w:p>
        </w:tc>
        <w:tc>
          <w:tcPr>
            <w:tcW w:w="709" w:type="dxa"/>
            <w:tcBorders>
              <w:top w:val="nil"/>
              <w:left w:val="nil"/>
              <w:bottom w:val="nil"/>
              <w:right w:val="nil"/>
            </w:tcBorders>
            <w:shd w:val="clear" w:color="auto" w:fill="auto"/>
            <w:noWrap/>
            <w:vAlign w:val="bottom"/>
            <w:hideMark/>
          </w:tcPr>
          <w:p w14:paraId="3A55C40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Abs. Diff. 2</w:t>
            </w:r>
          </w:p>
        </w:tc>
        <w:tc>
          <w:tcPr>
            <w:tcW w:w="708" w:type="dxa"/>
            <w:tcBorders>
              <w:top w:val="nil"/>
              <w:left w:val="nil"/>
              <w:bottom w:val="nil"/>
              <w:right w:val="nil"/>
            </w:tcBorders>
            <w:shd w:val="clear" w:color="auto" w:fill="auto"/>
            <w:noWrap/>
            <w:vAlign w:val="bottom"/>
            <w:hideMark/>
          </w:tcPr>
          <w:p w14:paraId="074D4B4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w:t>
            </w:r>
            <w:r>
              <w:rPr>
                <w:rFonts w:ascii="Times New Roman" w:eastAsia="Times New Roman" w:hAnsi="Times New Roman"/>
                <w:b/>
                <w:bCs/>
                <w:color w:val="000000"/>
                <w:sz w:val="16"/>
                <w:szCs w:val="16"/>
                <w:lang w:val="en-GB"/>
              </w:rPr>
              <w:t>IV</w:t>
            </w:r>
            <w:r w:rsidRPr="0043293E">
              <w:rPr>
                <w:rFonts w:ascii="Times New Roman" w:eastAsia="Times New Roman" w:hAnsi="Times New Roman"/>
                <w:b/>
                <w:bCs/>
                <w:color w:val="000000"/>
                <w:sz w:val="16"/>
                <w:szCs w:val="16"/>
                <w:lang w:val="en-GB"/>
              </w:rPr>
              <w:t>)</w:t>
            </w:r>
          </w:p>
        </w:tc>
        <w:tc>
          <w:tcPr>
            <w:tcW w:w="709" w:type="dxa"/>
            <w:tcBorders>
              <w:top w:val="nil"/>
              <w:left w:val="nil"/>
              <w:bottom w:val="nil"/>
              <w:right w:val="nil"/>
            </w:tcBorders>
            <w:shd w:val="clear" w:color="auto" w:fill="auto"/>
            <w:noWrap/>
            <w:vAlign w:val="bottom"/>
            <w:hideMark/>
          </w:tcPr>
          <w:p w14:paraId="3B4DD8B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Abs. Diff. 3</w:t>
            </w:r>
          </w:p>
        </w:tc>
        <w:tc>
          <w:tcPr>
            <w:tcW w:w="709" w:type="dxa"/>
            <w:tcBorders>
              <w:top w:val="nil"/>
              <w:left w:val="nil"/>
              <w:bottom w:val="nil"/>
              <w:right w:val="nil"/>
            </w:tcBorders>
            <w:shd w:val="clear" w:color="auto" w:fill="auto"/>
            <w:noWrap/>
            <w:vAlign w:val="bottom"/>
            <w:hideMark/>
          </w:tcPr>
          <w:p w14:paraId="3480540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w:t>
            </w:r>
            <w:r>
              <w:rPr>
                <w:rFonts w:ascii="Times New Roman" w:eastAsia="Times New Roman" w:hAnsi="Times New Roman"/>
                <w:b/>
                <w:bCs/>
                <w:color w:val="000000"/>
                <w:sz w:val="16"/>
                <w:szCs w:val="16"/>
                <w:lang w:val="en-GB"/>
              </w:rPr>
              <w:t>SYS</w:t>
            </w:r>
            <w:r w:rsidRPr="0043293E">
              <w:rPr>
                <w:rFonts w:ascii="Times New Roman" w:eastAsia="Times New Roman" w:hAnsi="Times New Roman"/>
                <w:b/>
                <w:bCs/>
                <w:color w:val="000000"/>
                <w:sz w:val="16"/>
                <w:szCs w:val="16"/>
                <w:lang w:val="en-GB"/>
              </w:rPr>
              <w:t>)</w:t>
            </w:r>
          </w:p>
        </w:tc>
        <w:tc>
          <w:tcPr>
            <w:tcW w:w="709" w:type="dxa"/>
            <w:tcBorders>
              <w:top w:val="nil"/>
              <w:left w:val="nil"/>
              <w:bottom w:val="nil"/>
              <w:right w:val="nil"/>
            </w:tcBorders>
            <w:shd w:val="clear" w:color="auto" w:fill="auto"/>
            <w:noWrap/>
            <w:vAlign w:val="bottom"/>
            <w:hideMark/>
          </w:tcPr>
          <w:p w14:paraId="3A245F1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Abs. Diff. 4</w:t>
            </w:r>
          </w:p>
        </w:tc>
      </w:tr>
      <w:tr w:rsidR="005A5BB3" w:rsidRPr="0043293E" w14:paraId="5DFE5BFC" w14:textId="77777777" w:rsidTr="007E151C">
        <w:trPr>
          <w:trHeight w:val="75"/>
        </w:trPr>
        <w:tc>
          <w:tcPr>
            <w:tcW w:w="1008" w:type="dxa"/>
            <w:tcBorders>
              <w:top w:val="nil"/>
              <w:left w:val="nil"/>
              <w:bottom w:val="single" w:sz="4" w:space="0" w:color="auto"/>
              <w:right w:val="nil"/>
            </w:tcBorders>
            <w:shd w:val="clear" w:color="auto" w:fill="auto"/>
            <w:vAlign w:val="bottom"/>
            <w:hideMark/>
          </w:tcPr>
          <w:p w14:paraId="1C8BF855"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Country</w:t>
            </w:r>
          </w:p>
        </w:tc>
        <w:tc>
          <w:tcPr>
            <w:tcW w:w="850" w:type="dxa"/>
            <w:tcBorders>
              <w:top w:val="nil"/>
              <w:left w:val="nil"/>
              <w:bottom w:val="single" w:sz="4" w:space="0" w:color="auto"/>
              <w:right w:val="nil"/>
            </w:tcBorders>
            <w:shd w:val="clear" w:color="auto" w:fill="auto"/>
            <w:vAlign w:val="bottom"/>
            <w:hideMark/>
          </w:tcPr>
          <w:p w14:paraId="40C290E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w:t>
            </w:r>
          </w:p>
        </w:tc>
        <w:tc>
          <w:tcPr>
            <w:tcW w:w="851" w:type="dxa"/>
            <w:tcBorders>
              <w:top w:val="nil"/>
              <w:left w:val="nil"/>
              <w:bottom w:val="single" w:sz="4" w:space="0" w:color="auto"/>
              <w:right w:val="nil"/>
            </w:tcBorders>
            <w:shd w:val="clear" w:color="auto" w:fill="auto"/>
            <w:vAlign w:val="bottom"/>
            <w:hideMark/>
          </w:tcPr>
          <w:p w14:paraId="033D8DF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(2)</w:t>
            </w:r>
          </w:p>
        </w:tc>
        <w:tc>
          <w:tcPr>
            <w:tcW w:w="708" w:type="dxa"/>
            <w:tcBorders>
              <w:top w:val="nil"/>
              <w:left w:val="nil"/>
              <w:bottom w:val="single" w:sz="4" w:space="0" w:color="auto"/>
              <w:right w:val="nil"/>
            </w:tcBorders>
            <w:shd w:val="clear" w:color="auto" w:fill="auto"/>
            <w:vAlign w:val="bottom"/>
            <w:hideMark/>
          </w:tcPr>
          <w:p w14:paraId="6B7CF2D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(1-2)</w:t>
            </w:r>
          </w:p>
        </w:tc>
        <w:tc>
          <w:tcPr>
            <w:tcW w:w="567" w:type="dxa"/>
            <w:tcBorders>
              <w:top w:val="nil"/>
              <w:left w:val="nil"/>
              <w:bottom w:val="single" w:sz="4" w:space="0" w:color="auto"/>
              <w:right w:val="nil"/>
            </w:tcBorders>
            <w:shd w:val="clear" w:color="auto" w:fill="auto"/>
            <w:vAlign w:val="bottom"/>
            <w:hideMark/>
          </w:tcPr>
          <w:p w14:paraId="337DB47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(3)</w:t>
            </w:r>
          </w:p>
        </w:tc>
        <w:tc>
          <w:tcPr>
            <w:tcW w:w="709" w:type="dxa"/>
            <w:tcBorders>
              <w:top w:val="nil"/>
              <w:left w:val="nil"/>
              <w:bottom w:val="single" w:sz="4" w:space="0" w:color="auto"/>
              <w:right w:val="nil"/>
            </w:tcBorders>
            <w:shd w:val="clear" w:color="auto" w:fill="auto"/>
            <w:vAlign w:val="bottom"/>
            <w:hideMark/>
          </w:tcPr>
          <w:p w14:paraId="78823D2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(1-3)</w:t>
            </w:r>
          </w:p>
        </w:tc>
        <w:tc>
          <w:tcPr>
            <w:tcW w:w="709" w:type="dxa"/>
            <w:tcBorders>
              <w:top w:val="nil"/>
              <w:left w:val="nil"/>
              <w:bottom w:val="single" w:sz="4" w:space="0" w:color="auto"/>
              <w:right w:val="nil"/>
            </w:tcBorders>
            <w:shd w:val="clear" w:color="auto" w:fill="auto"/>
            <w:vAlign w:val="bottom"/>
            <w:hideMark/>
          </w:tcPr>
          <w:p w14:paraId="377028C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 xml:space="preserve">(4) </w:t>
            </w:r>
          </w:p>
        </w:tc>
        <w:tc>
          <w:tcPr>
            <w:tcW w:w="709" w:type="dxa"/>
            <w:tcBorders>
              <w:top w:val="nil"/>
              <w:left w:val="nil"/>
              <w:bottom w:val="single" w:sz="4" w:space="0" w:color="auto"/>
              <w:right w:val="nil"/>
            </w:tcBorders>
            <w:shd w:val="clear" w:color="auto" w:fill="auto"/>
            <w:vAlign w:val="bottom"/>
            <w:hideMark/>
          </w:tcPr>
          <w:p w14:paraId="64D8411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(1-4)</w:t>
            </w:r>
          </w:p>
        </w:tc>
        <w:tc>
          <w:tcPr>
            <w:tcW w:w="708" w:type="dxa"/>
            <w:tcBorders>
              <w:top w:val="nil"/>
              <w:left w:val="nil"/>
              <w:bottom w:val="single" w:sz="4" w:space="0" w:color="auto"/>
              <w:right w:val="nil"/>
            </w:tcBorders>
            <w:shd w:val="clear" w:color="auto" w:fill="auto"/>
            <w:vAlign w:val="bottom"/>
            <w:hideMark/>
          </w:tcPr>
          <w:p w14:paraId="5744F18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 xml:space="preserve">(5) </w:t>
            </w:r>
          </w:p>
        </w:tc>
        <w:tc>
          <w:tcPr>
            <w:tcW w:w="709" w:type="dxa"/>
            <w:tcBorders>
              <w:top w:val="nil"/>
              <w:left w:val="nil"/>
              <w:bottom w:val="single" w:sz="4" w:space="0" w:color="auto"/>
              <w:right w:val="nil"/>
            </w:tcBorders>
            <w:shd w:val="clear" w:color="auto" w:fill="auto"/>
            <w:vAlign w:val="bottom"/>
            <w:hideMark/>
          </w:tcPr>
          <w:p w14:paraId="0AF3C04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(1-5)</w:t>
            </w:r>
          </w:p>
        </w:tc>
        <w:tc>
          <w:tcPr>
            <w:tcW w:w="709" w:type="dxa"/>
            <w:tcBorders>
              <w:top w:val="nil"/>
              <w:left w:val="nil"/>
              <w:bottom w:val="single" w:sz="4" w:space="0" w:color="auto"/>
              <w:right w:val="nil"/>
            </w:tcBorders>
            <w:shd w:val="clear" w:color="auto" w:fill="auto"/>
            <w:vAlign w:val="bottom"/>
            <w:hideMark/>
          </w:tcPr>
          <w:p w14:paraId="44237E7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(6)</w:t>
            </w:r>
          </w:p>
        </w:tc>
        <w:tc>
          <w:tcPr>
            <w:tcW w:w="709" w:type="dxa"/>
            <w:tcBorders>
              <w:top w:val="nil"/>
              <w:left w:val="nil"/>
              <w:bottom w:val="single" w:sz="4" w:space="0" w:color="auto"/>
              <w:right w:val="nil"/>
            </w:tcBorders>
            <w:shd w:val="clear" w:color="auto" w:fill="auto"/>
            <w:vAlign w:val="bottom"/>
            <w:hideMark/>
          </w:tcPr>
          <w:p w14:paraId="20B86B7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(1-6)</w:t>
            </w:r>
          </w:p>
        </w:tc>
      </w:tr>
      <w:tr w:rsidR="005A5BB3" w:rsidRPr="0043293E" w14:paraId="25588FB5" w14:textId="77777777" w:rsidTr="007E151C">
        <w:trPr>
          <w:trHeight w:val="300"/>
        </w:trPr>
        <w:tc>
          <w:tcPr>
            <w:tcW w:w="1008" w:type="dxa"/>
            <w:tcBorders>
              <w:top w:val="nil"/>
              <w:left w:val="nil"/>
              <w:bottom w:val="nil"/>
              <w:right w:val="nil"/>
            </w:tcBorders>
            <w:shd w:val="clear" w:color="auto" w:fill="auto"/>
            <w:noWrap/>
            <w:vAlign w:val="bottom"/>
            <w:hideMark/>
          </w:tcPr>
          <w:p w14:paraId="021BCA8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Austria</w:t>
            </w:r>
          </w:p>
        </w:tc>
        <w:tc>
          <w:tcPr>
            <w:tcW w:w="850" w:type="dxa"/>
            <w:tcBorders>
              <w:top w:val="nil"/>
              <w:left w:val="nil"/>
              <w:bottom w:val="nil"/>
              <w:right w:val="nil"/>
            </w:tcBorders>
            <w:shd w:val="clear" w:color="auto" w:fill="auto"/>
            <w:noWrap/>
            <w:vAlign w:val="bottom"/>
            <w:hideMark/>
          </w:tcPr>
          <w:p w14:paraId="7F34AF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2.58</w:t>
            </w:r>
          </w:p>
        </w:tc>
        <w:tc>
          <w:tcPr>
            <w:tcW w:w="851" w:type="dxa"/>
            <w:tcBorders>
              <w:top w:val="nil"/>
              <w:left w:val="nil"/>
              <w:bottom w:val="nil"/>
              <w:right w:val="nil"/>
            </w:tcBorders>
            <w:shd w:val="clear" w:color="auto" w:fill="auto"/>
            <w:noWrap/>
            <w:vAlign w:val="bottom"/>
            <w:hideMark/>
          </w:tcPr>
          <w:p w14:paraId="234345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3.87</w:t>
            </w:r>
          </w:p>
        </w:tc>
        <w:tc>
          <w:tcPr>
            <w:tcW w:w="708" w:type="dxa"/>
            <w:tcBorders>
              <w:top w:val="nil"/>
              <w:left w:val="nil"/>
              <w:bottom w:val="nil"/>
              <w:right w:val="nil"/>
            </w:tcBorders>
            <w:shd w:val="clear" w:color="auto" w:fill="auto"/>
            <w:noWrap/>
            <w:vAlign w:val="bottom"/>
            <w:hideMark/>
          </w:tcPr>
          <w:p w14:paraId="66D3FA0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1.29</w:t>
            </w:r>
          </w:p>
        </w:tc>
        <w:tc>
          <w:tcPr>
            <w:tcW w:w="567" w:type="dxa"/>
            <w:tcBorders>
              <w:top w:val="nil"/>
              <w:left w:val="nil"/>
              <w:bottom w:val="nil"/>
              <w:right w:val="nil"/>
            </w:tcBorders>
            <w:shd w:val="clear" w:color="auto" w:fill="auto"/>
            <w:noWrap/>
            <w:vAlign w:val="bottom"/>
            <w:hideMark/>
          </w:tcPr>
          <w:p w14:paraId="6D2C8B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3.35</w:t>
            </w:r>
          </w:p>
        </w:tc>
        <w:tc>
          <w:tcPr>
            <w:tcW w:w="709" w:type="dxa"/>
            <w:tcBorders>
              <w:top w:val="nil"/>
              <w:left w:val="nil"/>
              <w:bottom w:val="nil"/>
              <w:right w:val="nil"/>
            </w:tcBorders>
            <w:shd w:val="clear" w:color="auto" w:fill="auto"/>
            <w:noWrap/>
            <w:vAlign w:val="bottom"/>
            <w:hideMark/>
          </w:tcPr>
          <w:p w14:paraId="60E34D7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0.77</w:t>
            </w:r>
          </w:p>
        </w:tc>
        <w:tc>
          <w:tcPr>
            <w:tcW w:w="709" w:type="dxa"/>
            <w:tcBorders>
              <w:top w:val="nil"/>
              <w:left w:val="nil"/>
              <w:bottom w:val="nil"/>
              <w:right w:val="nil"/>
            </w:tcBorders>
            <w:shd w:val="clear" w:color="auto" w:fill="auto"/>
            <w:noWrap/>
            <w:vAlign w:val="bottom"/>
            <w:hideMark/>
          </w:tcPr>
          <w:p w14:paraId="0B203A5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3.03</w:t>
            </w:r>
          </w:p>
        </w:tc>
        <w:tc>
          <w:tcPr>
            <w:tcW w:w="709" w:type="dxa"/>
            <w:tcBorders>
              <w:top w:val="nil"/>
              <w:left w:val="nil"/>
              <w:bottom w:val="nil"/>
              <w:right w:val="nil"/>
            </w:tcBorders>
            <w:shd w:val="clear" w:color="auto" w:fill="auto"/>
            <w:noWrap/>
            <w:vAlign w:val="bottom"/>
            <w:hideMark/>
          </w:tcPr>
          <w:p w14:paraId="6E6A8FC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0.45</w:t>
            </w:r>
          </w:p>
        </w:tc>
        <w:tc>
          <w:tcPr>
            <w:tcW w:w="708" w:type="dxa"/>
            <w:tcBorders>
              <w:top w:val="nil"/>
              <w:left w:val="nil"/>
              <w:bottom w:val="nil"/>
              <w:right w:val="nil"/>
            </w:tcBorders>
            <w:shd w:val="clear" w:color="auto" w:fill="auto"/>
            <w:noWrap/>
            <w:vAlign w:val="bottom"/>
            <w:hideMark/>
          </w:tcPr>
          <w:p w14:paraId="091A379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3.15</w:t>
            </w:r>
          </w:p>
        </w:tc>
        <w:tc>
          <w:tcPr>
            <w:tcW w:w="709" w:type="dxa"/>
            <w:tcBorders>
              <w:top w:val="nil"/>
              <w:left w:val="nil"/>
              <w:bottom w:val="nil"/>
              <w:right w:val="nil"/>
            </w:tcBorders>
            <w:shd w:val="clear" w:color="auto" w:fill="auto"/>
            <w:noWrap/>
            <w:vAlign w:val="bottom"/>
            <w:hideMark/>
          </w:tcPr>
          <w:p w14:paraId="4DD31FD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0.57</w:t>
            </w:r>
          </w:p>
        </w:tc>
        <w:tc>
          <w:tcPr>
            <w:tcW w:w="709" w:type="dxa"/>
            <w:tcBorders>
              <w:top w:val="nil"/>
              <w:left w:val="nil"/>
              <w:bottom w:val="nil"/>
              <w:right w:val="nil"/>
            </w:tcBorders>
            <w:shd w:val="clear" w:color="auto" w:fill="auto"/>
            <w:noWrap/>
            <w:vAlign w:val="bottom"/>
            <w:hideMark/>
          </w:tcPr>
          <w:p w14:paraId="3778D3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3.30</w:t>
            </w:r>
          </w:p>
        </w:tc>
        <w:tc>
          <w:tcPr>
            <w:tcW w:w="709" w:type="dxa"/>
            <w:tcBorders>
              <w:top w:val="nil"/>
              <w:left w:val="nil"/>
              <w:bottom w:val="nil"/>
              <w:right w:val="nil"/>
            </w:tcBorders>
            <w:shd w:val="clear" w:color="auto" w:fill="auto"/>
            <w:noWrap/>
            <w:vAlign w:val="bottom"/>
            <w:hideMark/>
          </w:tcPr>
          <w:p w14:paraId="315858E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0.73</w:t>
            </w:r>
          </w:p>
        </w:tc>
      </w:tr>
      <w:tr w:rsidR="005A5BB3" w:rsidRPr="0043293E" w14:paraId="2445B751" w14:textId="77777777" w:rsidTr="007E151C">
        <w:trPr>
          <w:trHeight w:val="75"/>
        </w:trPr>
        <w:tc>
          <w:tcPr>
            <w:tcW w:w="1008" w:type="dxa"/>
            <w:tcBorders>
              <w:top w:val="nil"/>
              <w:left w:val="nil"/>
              <w:bottom w:val="nil"/>
              <w:right w:val="nil"/>
            </w:tcBorders>
            <w:shd w:val="clear" w:color="auto" w:fill="auto"/>
            <w:noWrap/>
            <w:vAlign w:val="bottom"/>
            <w:hideMark/>
          </w:tcPr>
          <w:p w14:paraId="518DE62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Denmark</w:t>
            </w:r>
          </w:p>
        </w:tc>
        <w:tc>
          <w:tcPr>
            <w:tcW w:w="850" w:type="dxa"/>
            <w:tcBorders>
              <w:top w:val="nil"/>
              <w:left w:val="nil"/>
              <w:bottom w:val="nil"/>
              <w:right w:val="nil"/>
            </w:tcBorders>
            <w:shd w:val="clear" w:color="auto" w:fill="auto"/>
            <w:noWrap/>
            <w:vAlign w:val="bottom"/>
            <w:hideMark/>
          </w:tcPr>
          <w:p w14:paraId="4BC3200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2.14</w:t>
            </w:r>
          </w:p>
        </w:tc>
        <w:tc>
          <w:tcPr>
            <w:tcW w:w="851" w:type="dxa"/>
            <w:tcBorders>
              <w:top w:val="nil"/>
              <w:left w:val="nil"/>
              <w:bottom w:val="nil"/>
              <w:right w:val="nil"/>
            </w:tcBorders>
            <w:shd w:val="clear" w:color="auto" w:fill="auto"/>
            <w:noWrap/>
            <w:vAlign w:val="bottom"/>
            <w:hideMark/>
          </w:tcPr>
          <w:p w14:paraId="17AFF5A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w:t>
            </w:r>
          </w:p>
        </w:tc>
        <w:tc>
          <w:tcPr>
            <w:tcW w:w="708" w:type="dxa"/>
            <w:tcBorders>
              <w:top w:val="nil"/>
              <w:left w:val="nil"/>
              <w:bottom w:val="nil"/>
              <w:right w:val="nil"/>
            </w:tcBorders>
            <w:shd w:val="clear" w:color="auto" w:fill="auto"/>
            <w:noWrap/>
            <w:vAlign w:val="bottom"/>
            <w:hideMark/>
          </w:tcPr>
          <w:p w14:paraId="546EA9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w:t>
            </w:r>
          </w:p>
        </w:tc>
        <w:tc>
          <w:tcPr>
            <w:tcW w:w="567" w:type="dxa"/>
            <w:tcBorders>
              <w:top w:val="nil"/>
              <w:left w:val="nil"/>
              <w:bottom w:val="nil"/>
              <w:right w:val="nil"/>
            </w:tcBorders>
            <w:shd w:val="clear" w:color="auto" w:fill="auto"/>
            <w:noWrap/>
            <w:vAlign w:val="bottom"/>
            <w:hideMark/>
          </w:tcPr>
          <w:p w14:paraId="345B450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2.57</w:t>
            </w:r>
          </w:p>
        </w:tc>
        <w:tc>
          <w:tcPr>
            <w:tcW w:w="709" w:type="dxa"/>
            <w:tcBorders>
              <w:top w:val="nil"/>
              <w:left w:val="nil"/>
              <w:bottom w:val="nil"/>
              <w:right w:val="nil"/>
            </w:tcBorders>
            <w:shd w:val="clear" w:color="auto" w:fill="auto"/>
            <w:noWrap/>
            <w:vAlign w:val="bottom"/>
            <w:hideMark/>
          </w:tcPr>
          <w:p w14:paraId="2C7523C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0.43</w:t>
            </w:r>
          </w:p>
        </w:tc>
        <w:tc>
          <w:tcPr>
            <w:tcW w:w="709" w:type="dxa"/>
            <w:tcBorders>
              <w:top w:val="nil"/>
              <w:left w:val="nil"/>
              <w:bottom w:val="nil"/>
              <w:right w:val="nil"/>
            </w:tcBorders>
            <w:shd w:val="clear" w:color="auto" w:fill="auto"/>
            <w:noWrap/>
            <w:vAlign w:val="bottom"/>
            <w:hideMark/>
          </w:tcPr>
          <w:p w14:paraId="24EA15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2.47</w:t>
            </w:r>
          </w:p>
        </w:tc>
        <w:tc>
          <w:tcPr>
            <w:tcW w:w="709" w:type="dxa"/>
            <w:tcBorders>
              <w:top w:val="nil"/>
              <w:left w:val="nil"/>
              <w:bottom w:val="nil"/>
              <w:right w:val="nil"/>
            </w:tcBorders>
            <w:shd w:val="clear" w:color="auto" w:fill="auto"/>
            <w:noWrap/>
            <w:vAlign w:val="bottom"/>
            <w:hideMark/>
          </w:tcPr>
          <w:p w14:paraId="4353667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0.33</w:t>
            </w:r>
          </w:p>
        </w:tc>
        <w:tc>
          <w:tcPr>
            <w:tcW w:w="708" w:type="dxa"/>
            <w:tcBorders>
              <w:top w:val="nil"/>
              <w:left w:val="nil"/>
              <w:bottom w:val="nil"/>
              <w:right w:val="nil"/>
            </w:tcBorders>
            <w:shd w:val="clear" w:color="auto" w:fill="auto"/>
            <w:noWrap/>
            <w:vAlign w:val="bottom"/>
            <w:hideMark/>
          </w:tcPr>
          <w:p w14:paraId="718F9D6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2.63</w:t>
            </w:r>
          </w:p>
        </w:tc>
        <w:tc>
          <w:tcPr>
            <w:tcW w:w="709" w:type="dxa"/>
            <w:tcBorders>
              <w:top w:val="nil"/>
              <w:left w:val="nil"/>
              <w:bottom w:val="nil"/>
              <w:right w:val="nil"/>
            </w:tcBorders>
            <w:shd w:val="clear" w:color="auto" w:fill="auto"/>
            <w:noWrap/>
            <w:vAlign w:val="bottom"/>
            <w:hideMark/>
          </w:tcPr>
          <w:p w14:paraId="2D966A0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0.50</w:t>
            </w:r>
          </w:p>
        </w:tc>
        <w:tc>
          <w:tcPr>
            <w:tcW w:w="709" w:type="dxa"/>
            <w:tcBorders>
              <w:top w:val="nil"/>
              <w:left w:val="nil"/>
              <w:bottom w:val="nil"/>
              <w:right w:val="nil"/>
            </w:tcBorders>
            <w:shd w:val="clear" w:color="auto" w:fill="auto"/>
            <w:noWrap/>
            <w:vAlign w:val="bottom"/>
            <w:hideMark/>
          </w:tcPr>
          <w:p w14:paraId="7E6DB6A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2.81</w:t>
            </w:r>
          </w:p>
        </w:tc>
        <w:tc>
          <w:tcPr>
            <w:tcW w:w="709" w:type="dxa"/>
            <w:tcBorders>
              <w:top w:val="nil"/>
              <w:left w:val="nil"/>
              <w:bottom w:val="nil"/>
              <w:right w:val="nil"/>
            </w:tcBorders>
            <w:shd w:val="clear" w:color="auto" w:fill="auto"/>
            <w:noWrap/>
            <w:vAlign w:val="bottom"/>
            <w:hideMark/>
          </w:tcPr>
          <w:p w14:paraId="5204FC0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0.67</w:t>
            </w:r>
          </w:p>
        </w:tc>
      </w:tr>
      <w:tr w:rsidR="005A5BB3" w:rsidRPr="0043293E" w14:paraId="33513703" w14:textId="77777777" w:rsidTr="007E151C">
        <w:trPr>
          <w:trHeight w:val="75"/>
        </w:trPr>
        <w:tc>
          <w:tcPr>
            <w:tcW w:w="1008" w:type="dxa"/>
            <w:tcBorders>
              <w:top w:val="nil"/>
              <w:left w:val="nil"/>
              <w:bottom w:val="nil"/>
              <w:right w:val="nil"/>
            </w:tcBorders>
            <w:shd w:val="clear" w:color="auto" w:fill="auto"/>
            <w:noWrap/>
            <w:vAlign w:val="bottom"/>
            <w:hideMark/>
          </w:tcPr>
          <w:p w14:paraId="2196744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Finland</w:t>
            </w:r>
          </w:p>
        </w:tc>
        <w:tc>
          <w:tcPr>
            <w:tcW w:w="850" w:type="dxa"/>
            <w:tcBorders>
              <w:top w:val="nil"/>
              <w:left w:val="nil"/>
              <w:bottom w:val="nil"/>
              <w:right w:val="nil"/>
            </w:tcBorders>
            <w:shd w:val="clear" w:color="auto" w:fill="auto"/>
            <w:noWrap/>
            <w:vAlign w:val="bottom"/>
            <w:hideMark/>
          </w:tcPr>
          <w:p w14:paraId="23F841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2.69</w:t>
            </w:r>
          </w:p>
        </w:tc>
        <w:tc>
          <w:tcPr>
            <w:tcW w:w="851" w:type="dxa"/>
            <w:tcBorders>
              <w:top w:val="nil"/>
              <w:left w:val="nil"/>
              <w:bottom w:val="nil"/>
              <w:right w:val="nil"/>
            </w:tcBorders>
            <w:shd w:val="clear" w:color="auto" w:fill="auto"/>
            <w:noWrap/>
            <w:vAlign w:val="bottom"/>
            <w:hideMark/>
          </w:tcPr>
          <w:p w14:paraId="05EB42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2.49</w:t>
            </w:r>
          </w:p>
        </w:tc>
        <w:tc>
          <w:tcPr>
            <w:tcW w:w="708" w:type="dxa"/>
            <w:tcBorders>
              <w:top w:val="nil"/>
              <w:left w:val="nil"/>
              <w:bottom w:val="nil"/>
              <w:right w:val="nil"/>
            </w:tcBorders>
            <w:shd w:val="clear" w:color="auto" w:fill="auto"/>
            <w:noWrap/>
            <w:vAlign w:val="bottom"/>
            <w:hideMark/>
          </w:tcPr>
          <w:p w14:paraId="2D521A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41C343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3.63</w:t>
            </w:r>
          </w:p>
        </w:tc>
        <w:tc>
          <w:tcPr>
            <w:tcW w:w="709" w:type="dxa"/>
            <w:tcBorders>
              <w:top w:val="nil"/>
              <w:left w:val="nil"/>
              <w:bottom w:val="nil"/>
              <w:right w:val="nil"/>
            </w:tcBorders>
            <w:shd w:val="clear" w:color="auto" w:fill="auto"/>
            <w:noWrap/>
            <w:vAlign w:val="bottom"/>
            <w:hideMark/>
          </w:tcPr>
          <w:p w14:paraId="7B0761E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0.94</w:t>
            </w:r>
          </w:p>
        </w:tc>
        <w:tc>
          <w:tcPr>
            <w:tcW w:w="709" w:type="dxa"/>
            <w:tcBorders>
              <w:top w:val="nil"/>
              <w:left w:val="nil"/>
              <w:bottom w:val="nil"/>
              <w:right w:val="nil"/>
            </w:tcBorders>
            <w:shd w:val="clear" w:color="auto" w:fill="auto"/>
            <w:noWrap/>
            <w:vAlign w:val="bottom"/>
            <w:hideMark/>
          </w:tcPr>
          <w:p w14:paraId="65443E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3.65</w:t>
            </w:r>
          </w:p>
        </w:tc>
        <w:tc>
          <w:tcPr>
            <w:tcW w:w="709" w:type="dxa"/>
            <w:tcBorders>
              <w:top w:val="nil"/>
              <w:left w:val="nil"/>
              <w:bottom w:val="nil"/>
              <w:right w:val="nil"/>
            </w:tcBorders>
            <w:shd w:val="clear" w:color="auto" w:fill="auto"/>
            <w:noWrap/>
            <w:vAlign w:val="bottom"/>
            <w:hideMark/>
          </w:tcPr>
          <w:p w14:paraId="06263A1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0.96</w:t>
            </w:r>
          </w:p>
        </w:tc>
        <w:tc>
          <w:tcPr>
            <w:tcW w:w="708" w:type="dxa"/>
            <w:tcBorders>
              <w:top w:val="nil"/>
              <w:left w:val="nil"/>
              <w:bottom w:val="nil"/>
              <w:right w:val="nil"/>
            </w:tcBorders>
            <w:shd w:val="clear" w:color="auto" w:fill="auto"/>
            <w:noWrap/>
            <w:vAlign w:val="bottom"/>
            <w:hideMark/>
          </w:tcPr>
          <w:p w14:paraId="038E33E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4.10</w:t>
            </w:r>
          </w:p>
        </w:tc>
        <w:tc>
          <w:tcPr>
            <w:tcW w:w="709" w:type="dxa"/>
            <w:tcBorders>
              <w:top w:val="nil"/>
              <w:left w:val="nil"/>
              <w:bottom w:val="nil"/>
              <w:right w:val="nil"/>
            </w:tcBorders>
            <w:shd w:val="clear" w:color="auto" w:fill="auto"/>
            <w:noWrap/>
            <w:vAlign w:val="bottom"/>
            <w:hideMark/>
          </w:tcPr>
          <w:p w14:paraId="016A18B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1.41</w:t>
            </w:r>
          </w:p>
        </w:tc>
        <w:tc>
          <w:tcPr>
            <w:tcW w:w="709" w:type="dxa"/>
            <w:tcBorders>
              <w:top w:val="nil"/>
              <w:left w:val="nil"/>
              <w:bottom w:val="nil"/>
              <w:right w:val="nil"/>
            </w:tcBorders>
            <w:shd w:val="clear" w:color="auto" w:fill="auto"/>
            <w:noWrap/>
            <w:vAlign w:val="bottom"/>
            <w:hideMark/>
          </w:tcPr>
          <w:p w14:paraId="5E41BD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4.16</w:t>
            </w:r>
          </w:p>
        </w:tc>
        <w:tc>
          <w:tcPr>
            <w:tcW w:w="709" w:type="dxa"/>
            <w:tcBorders>
              <w:top w:val="nil"/>
              <w:left w:val="nil"/>
              <w:bottom w:val="nil"/>
              <w:right w:val="nil"/>
            </w:tcBorders>
            <w:shd w:val="clear" w:color="auto" w:fill="auto"/>
            <w:noWrap/>
            <w:vAlign w:val="bottom"/>
            <w:hideMark/>
          </w:tcPr>
          <w:p w14:paraId="1B0BEB5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1.47</w:t>
            </w:r>
          </w:p>
        </w:tc>
      </w:tr>
      <w:tr w:rsidR="005A5BB3" w:rsidRPr="0043293E" w14:paraId="593331E4" w14:textId="77777777" w:rsidTr="007E151C">
        <w:trPr>
          <w:trHeight w:val="75"/>
        </w:trPr>
        <w:tc>
          <w:tcPr>
            <w:tcW w:w="1008" w:type="dxa"/>
            <w:tcBorders>
              <w:top w:val="nil"/>
              <w:left w:val="nil"/>
              <w:bottom w:val="nil"/>
              <w:right w:val="nil"/>
            </w:tcBorders>
            <w:shd w:val="clear" w:color="auto" w:fill="auto"/>
            <w:noWrap/>
            <w:vAlign w:val="bottom"/>
            <w:hideMark/>
          </w:tcPr>
          <w:p w14:paraId="4DB83AF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France</w:t>
            </w:r>
          </w:p>
        </w:tc>
        <w:tc>
          <w:tcPr>
            <w:tcW w:w="850" w:type="dxa"/>
            <w:tcBorders>
              <w:top w:val="nil"/>
              <w:left w:val="nil"/>
              <w:bottom w:val="nil"/>
              <w:right w:val="nil"/>
            </w:tcBorders>
            <w:shd w:val="clear" w:color="auto" w:fill="auto"/>
            <w:noWrap/>
            <w:vAlign w:val="bottom"/>
            <w:hideMark/>
          </w:tcPr>
          <w:p w14:paraId="2FBAFD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2.18</w:t>
            </w:r>
          </w:p>
        </w:tc>
        <w:tc>
          <w:tcPr>
            <w:tcW w:w="851" w:type="dxa"/>
            <w:tcBorders>
              <w:top w:val="nil"/>
              <w:left w:val="nil"/>
              <w:bottom w:val="nil"/>
              <w:right w:val="nil"/>
            </w:tcBorders>
            <w:shd w:val="clear" w:color="auto" w:fill="auto"/>
            <w:noWrap/>
            <w:vAlign w:val="bottom"/>
            <w:hideMark/>
          </w:tcPr>
          <w:p w14:paraId="339C2D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2.05</w:t>
            </w:r>
          </w:p>
        </w:tc>
        <w:tc>
          <w:tcPr>
            <w:tcW w:w="708" w:type="dxa"/>
            <w:tcBorders>
              <w:top w:val="nil"/>
              <w:left w:val="nil"/>
              <w:bottom w:val="nil"/>
              <w:right w:val="nil"/>
            </w:tcBorders>
            <w:shd w:val="clear" w:color="auto" w:fill="auto"/>
            <w:noWrap/>
            <w:vAlign w:val="bottom"/>
            <w:hideMark/>
          </w:tcPr>
          <w:p w14:paraId="099060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02C63F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2.32</w:t>
            </w:r>
          </w:p>
        </w:tc>
        <w:tc>
          <w:tcPr>
            <w:tcW w:w="709" w:type="dxa"/>
            <w:tcBorders>
              <w:top w:val="nil"/>
              <w:left w:val="nil"/>
              <w:bottom w:val="nil"/>
              <w:right w:val="nil"/>
            </w:tcBorders>
            <w:shd w:val="clear" w:color="auto" w:fill="auto"/>
            <w:noWrap/>
            <w:vAlign w:val="bottom"/>
            <w:hideMark/>
          </w:tcPr>
          <w:p w14:paraId="0A721D8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0.14</w:t>
            </w:r>
          </w:p>
        </w:tc>
        <w:tc>
          <w:tcPr>
            <w:tcW w:w="709" w:type="dxa"/>
            <w:tcBorders>
              <w:top w:val="nil"/>
              <w:left w:val="nil"/>
              <w:bottom w:val="nil"/>
              <w:right w:val="nil"/>
            </w:tcBorders>
            <w:shd w:val="clear" w:color="auto" w:fill="auto"/>
            <w:noWrap/>
            <w:vAlign w:val="bottom"/>
            <w:hideMark/>
          </w:tcPr>
          <w:p w14:paraId="56E393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2.11</w:t>
            </w:r>
          </w:p>
        </w:tc>
        <w:tc>
          <w:tcPr>
            <w:tcW w:w="709" w:type="dxa"/>
            <w:tcBorders>
              <w:top w:val="nil"/>
              <w:left w:val="nil"/>
              <w:bottom w:val="nil"/>
              <w:right w:val="nil"/>
            </w:tcBorders>
            <w:shd w:val="clear" w:color="auto" w:fill="auto"/>
            <w:noWrap/>
            <w:vAlign w:val="bottom"/>
            <w:hideMark/>
          </w:tcPr>
          <w:p w14:paraId="73A8C1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w:t>
            </w:r>
          </w:p>
        </w:tc>
        <w:tc>
          <w:tcPr>
            <w:tcW w:w="708" w:type="dxa"/>
            <w:tcBorders>
              <w:top w:val="nil"/>
              <w:left w:val="nil"/>
              <w:bottom w:val="nil"/>
              <w:right w:val="nil"/>
            </w:tcBorders>
            <w:shd w:val="clear" w:color="auto" w:fill="auto"/>
            <w:noWrap/>
            <w:vAlign w:val="bottom"/>
            <w:hideMark/>
          </w:tcPr>
          <w:p w14:paraId="2C09A2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2.34</w:t>
            </w:r>
          </w:p>
        </w:tc>
        <w:tc>
          <w:tcPr>
            <w:tcW w:w="709" w:type="dxa"/>
            <w:tcBorders>
              <w:top w:val="nil"/>
              <w:left w:val="nil"/>
              <w:bottom w:val="nil"/>
              <w:right w:val="nil"/>
            </w:tcBorders>
            <w:shd w:val="clear" w:color="auto" w:fill="auto"/>
            <w:noWrap/>
            <w:vAlign w:val="bottom"/>
            <w:hideMark/>
          </w:tcPr>
          <w:p w14:paraId="08A6B0F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0.15</w:t>
            </w:r>
          </w:p>
        </w:tc>
        <w:tc>
          <w:tcPr>
            <w:tcW w:w="709" w:type="dxa"/>
            <w:tcBorders>
              <w:top w:val="nil"/>
              <w:left w:val="nil"/>
              <w:bottom w:val="nil"/>
              <w:right w:val="nil"/>
            </w:tcBorders>
            <w:shd w:val="clear" w:color="auto" w:fill="auto"/>
            <w:noWrap/>
            <w:vAlign w:val="bottom"/>
            <w:hideMark/>
          </w:tcPr>
          <w:p w14:paraId="7DDFAB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2.42</w:t>
            </w:r>
          </w:p>
        </w:tc>
        <w:tc>
          <w:tcPr>
            <w:tcW w:w="709" w:type="dxa"/>
            <w:tcBorders>
              <w:top w:val="nil"/>
              <w:left w:val="nil"/>
              <w:bottom w:val="nil"/>
              <w:right w:val="nil"/>
            </w:tcBorders>
            <w:shd w:val="clear" w:color="auto" w:fill="auto"/>
            <w:noWrap/>
            <w:vAlign w:val="bottom"/>
            <w:hideMark/>
          </w:tcPr>
          <w:p w14:paraId="08CDC60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0.24</w:t>
            </w:r>
          </w:p>
        </w:tc>
      </w:tr>
      <w:tr w:rsidR="005A5BB3" w:rsidRPr="0043293E" w14:paraId="7B5FF7A2" w14:textId="77777777" w:rsidTr="007E151C">
        <w:trPr>
          <w:trHeight w:val="75"/>
        </w:trPr>
        <w:tc>
          <w:tcPr>
            <w:tcW w:w="1008" w:type="dxa"/>
            <w:tcBorders>
              <w:top w:val="nil"/>
              <w:left w:val="nil"/>
              <w:bottom w:val="nil"/>
              <w:right w:val="nil"/>
            </w:tcBorders>
            <w:shd w:val="clear" w:color="auto" w:fill="auto"/>
            <w:noWrap/>
            <w:vAlign w:val="bottom"/>
            <w:hideMark/>
          </w:tcPr>
          <w:p w14:paraId="1C0DE3E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Germany</w:t>
            </w:r>
          </w:p>
        </w:tc>
        <w:tc>
          <w:tcPr>
            <w:tcW w:w="850" w:type="dxa"/>
            <w:tcBorders>
              <w:top w:val="nil"/>
              <w:left w:val="nil"/>
              <w:bottom w:val="nil"/>
              <w:right w:val="nil"/>
            </w:tcBorders>
            <w:shd w:val="clear" w:color="auto" w:fill="auto"/>
            <w:noWrap/>
            <w:vAlign w:val="bottom"/>
            <w:hideMark/>
          </w:tcPr>
          <w:p w14:paraId="5BEBDF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2.05</w:t>
            </w:r>
          </w:p>
        </w:tc>
        <w:tc>
          <w:tcPr>
            <w:tcW w:w="851" w:type="dxa"/>
            <w:tcBorders>
              <w:top w:val="nil"/>
              <w:left w:val="nil"/>
              <w:bottom w:val="nil"/>
              <w:right w:val="nil"/>
            </w:tcBorders>
            <w:shd w:val="clear" w:color="auto" w:fill="auto"/>
            <w:noWrap/>
            <w:vAlign w:val="bottom"/>
            <w:hideMark/>
          </w:tcPr>
          <w:p w14:paraId="02E4EE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2.60</w:t>
            </w:r>
          </w:p>
        </w:tc>
        <w:tc>
          <w:tcPr>
            <w:tcW w:w="708" w:type="dxa"/>
            <w:tcBorders>
              <w:top w:val="nil"/>
              <w:left w:val="nil"/>
              <w:bottom w:val="nil"/>
              <w:right w:val="nil"/>
            </w:tcBorders>
            <w:shd w:val="clear" w:color="auto" w:fill="auto"/>
            <w:noWrap/>
            <w:vAlign w:val="bottom"/>
            <w:hideMark/>
          </w:tcPr>
          <w:p w14:paraId="23A10D3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0.55</w:t>
            </w:r>
          </w:p>
        </w:tc>
        <w:tc>
          <w:tcPr>
            <w:tcW w:w="567" w:type="dxa"/>
            <w:tcBorders>
              <w:top w:val="nil"/>
              <w:left w:val="nil"/>
              <w:bottom w:val="nil"/>
              <w:right w:val="nil"/>
            </w:tcBorders>
            <w:shd w:val="clear" w:color="auto" w:fill="auto"/>
            <w:noWrap/>
            <w:vAlign w:val="bottom"/>
            <w:hideMark/>
          </w:tcPr>
          <w:p w14:paraId="7484B6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2.27</w:t>
            </w:r>
          </w:p>
        </w:tc>
        <w:tc>
          <w:tcPr>
            <w:tcW w:w="709" w:type="dxa"/>
            <w:tcBorders>
              <w:top w:val="nil"/>
              <w:left w:val="nil"/>
              <w:bottom w:val="nil"/>
              <w:right w:val="nil"/>
            </w:tcBorders>
            <w:shd w:val="clear" w:color="auto" w:fill="auto"/>
            <w:noWrap/>
            <w:vAlign w:val="bottom"/>
            <w:hideMark/>
          </w:tcPr>
          <w:p w14:paraId="226C3D9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0.22</w:t>
            </w:r>
          </w:p>
        </w:tc>
        <w:tc>
          <w:tcPr>
            <w:tcW w:w="709" w:type="dxa"/>
            <w:tcBorders>
              <w:top w:val="nil"/>
              <w:left w:val="nil"/>
              <w:bottom w:val="nil"/>
              <w:right w:val="nil"/>
            </w:tcBorders>
            <w:shd w:val="clear" w:color="auto" w:fill="auto"/>
            <w:noWrap/>
            <w:vAlign w:val="bottom"/>
            <w:hideMark/>
          </w:tcPr>
          <w:p w14:paraId="2D834F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w:t>
            </w:r>
          </w:p>
        </w:tc>
        <w:tc>
          <w:tcPr>
            <w:tcW w:w="709" w:type="dxa"/>
            <w:tcBorders>
              <w:top w:val="nil"/>
              <w:left w:val="nil"/>
              <w:bottom w:val="nil"/>
              <w:right w:val="nil"/>
            </w:tcBorders>
            <w:shd w:val="clear" w:color="auto" w:fill="auto"/>
            <w:noWrap/>
            <w:vAlign w:val="bottom"/>
            <w:hideMark/>
          </w:tcPr>
          <w:p w14:paraId="2198462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0.07</w:t>
            </w:r>
          </w:p>
        </w:tc>
        <w:tc>
          <w:tcPr>
            <w:tcW w:w="708" w:type="dxa"/>
            <w:tcBorders>
              <w:top w:val="nil"/>
              <w:left w:val="nil"/>
              <w:bottom w:val="nil"/>
              <w:right w:val="nil"/>
            </w:tcBorders>
            <w:shd w:val="clear" w:color="auto" w:fill="auto"/>
            <w:noWrap/>
            <w:vAlign w:val="bottom"/>
            <w:hideMark/>
          </w:tcPr>
          <w:p w14:paraId="69C9381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2.17</w:t>
            </w:r>
          </w:p>
        </w:tc>
        <w:tc>
          <w:tcPr>
            <w:tcW w:w="709" w:type="dxa"/>
            <w:tcBorders>
              <w:top w:val="nil"/>
              <w:left w:val="nil"/>
              <w:bottom w:val="nil"/>
              <w:right w:val="nil"/>
            </w:tcBorders>
            <w:shd w:val="clear" w:color="auto" w:fill="auto"/>
            <w:noWrap/>
            <w:vAlign w:val="bottom"/>
            <w:hideMark/>
          </w:tcPr>
          <w:p w14:paraId="67799AF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0.13</w:t>
            </w:r>
          </w:p>
        </w:tc>
        <w:tc>
          <w:tcPr>
            <w:tcW w:w="709" w:type="dxa"/>
            <w:tcBorders>
              <w:top w:val="nil"/>
              <w:left w:val="nil"/>
              <w:bottom w:val="nil"/>
              <w:right w:val="nil"/>
            </w:tcBorders>
            <w:shd w:val="clear" w:color="auto" w:fill="auto"/>
            <w:noWrap/>
            <w:vAlign w:val="bottom"/>
            <w:hideMark/>
          </w:tcPr>
          <w:p w14:paraId="3F3B53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2.30</w:t>
            </w:r>
          </w:p>
        </w:tc>
        <w:tc>
          <w:tcPr>
            <w:tcW w:w="709" w:type="dxa"/>
            <w:tcBorders>
              <w:top w:val="nil"/>
              <w:left w:val="nil"/>
              <w:bottom w:val="nil"/>
              <w:right w:val="nil"/>
            </w:tcBorders>
            <w:shd w:val="clear" w:color="auto" w:fill="auto"/>
            <w:noWrap/>
            <w:vAlign w:val="bottom"/>
            <w:hideMark/>
          </w:tcPr>
          <w:p w14:paraId="6208819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0.25</w:t>
            </w:r>
          </w:p>
        </w:tc>
      </w:tr>
      <w:tr w:rsidR="005A5BB3" w:rsidRPr="0043293E" w14:paraId="29630765" w14:textId="77777777" w:rsidTr="007E151C">
        <w:trPr>
          <w:trHeight w:val="75"/>
        </w:trPr>
        <w:tc>
          <w:tcPr>
            <w:tcW w:w="1008" w:type="dxa"/>
            <w:tcBorders>
              <w:top w:val="nil"/>
              <w:left w:val="nil"/>
              <w:bottom w:val="nil"/>
              <w:right w:val="nil"/>
            </w:tcBorders>
            <w:shd w:val="clear" w:color="auto" w:fill="auto"/>
            <w:noWrap/>
            <w:vAlign w:val="bottom"/>
            <w:hideMark/>
          </w:tcPr>
          <w:p w14:paraId="2BABFF2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Greece</w:t>
            </w:r>
          </w:p>
        </w:tc>
        <w:tc>
          <w:tcPr>
            <w:tcW w:w="850" w:type="dxa"/>
            <w:tcBorders>
              <w:top w:val="nil"/>
              <w:left w:val="nil"/>
              <w:bottom w:val="nil"/>
              <w:right w:val="nil"/>
            </w:tcBorders>
            <w:shd w:val="clear" w:color="auto" w:fill="auto"/>
            <w:noWrap/>
            <w:vAlign w:val="bottom"/>
            <w:hideMark/>
          </w:tcPr>
          <w:p w14:paraId="006789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2.64</w:t>
            </w:r>
          </w:p>
        </w:tc>
        <w:tc>
          <w:tcPr>
            <w:tcW w:w="851" w:type="dxa"/>
            <w:tcBorders>
              <w:top w:val="nil"/>
              <w:left w:val="nil"/>
              <w:bottom w:val="nil"/>
              <w:right w:val="nil"/>
            </w:tcBorders>
            <w:shd w:val="clear" w:color="auto" w:fill="auto"/>
            <w:noWrap/>
            <w:vAlign w:val="bottom"/>
            <w:hideMark/>
          </w:tcPr>
          <w:p w14:paraId="1F1E5E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708" w:type="dxa"/>
            <w:tcBorders>
              <w:top w:val="nil"/>
              <w:left w:val="nil"/>
              <w:bottom w:val="nil"/>
              <w:right w:val="nil"/>
            </w:tcBorders>
            <w:shd w:val="clear" w:color="auto" w:fill="auto"/>
            <w:noWrap/>
            <w:vAlign w:val="bottom"/>
            <w:hideMark/>
          </w:tcPr>
          <w:p w14:paraId="6B0DFDF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2.56</w:t>
            </w:r>
          </w:p>
        </w:tc>
        <w:tc>
          <w:tcPr>
            <w:tcW w:w="567" w:type="dxa"/>
            <w:tcBorders>
              <w:top w:val="nil"/>
              <w:left w:val="nil"/>
              <w:bottom w:val="nil"/>
              <w:right w:val="nil"/>
            </w:tcBorders>
            <w:shd w:val="clear" w:color="auto" w:fill="auto"/>
            <w:noWrap/>
            <w:vAlign w:val="bottom"/>
            <w:hideMark/>
          </w:tcPr>
          <w:p w14:paraId="12D4DD2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4.25</w:t>
            </w:r>
          </w:p>
        </w:tc>
        <w:tc>
          <w:tcPr>
            <w:tcW w:w="709" w:type="dxa"/>
            <w:tcBorders>
              <w:top w:val="nil"/>
              <w:left w:val="nil"/>
              <w:bottom w:val="nil"/>
              <w:right w:val="nil"/>
            </w:tcBorders>
            <w:shd w:val="clear" w:color="auto" w:fill="auto"/>
            <w:noWrap/>
            <w:vAlign w:val="bottom"/>
            <w:hideMark/>
          </w:tcPr>
          <w:p w14:paraId="0B33D9C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1.61</w:t>
            </w:r>
          </w:p>
        </w:tc>
        <w:tc>
          <w:tcPr>
            <w:tcW w:w="709" w:type="dxa"/>
            <w:tcBorders>
              <w:top w:val="nil"/>
              <w:left w:val="nil"/>
              <w:bottom w:val="nil"/>
              <w:right w:val="nil"/>
            </w:tcBorders>
            <w:shd w:val="clear" w:color="auto" w:fill="auto"/>
            <w:noWrap/>
            <w:vAlign w:val="bottom"/>
            <w:hideMark/>
          </w:tcPr>
          <w:p w14:paraId="5F36C09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4.06</w:t>
            </w:r>
          </w:p>
        </w:tc>
        <w:tc>
          <w:tcPr>
            <w:tcW w:w="709" w:type="dxa"/>
            <w:tcBorders>
              <w:top w:val="nil"/>
              <w:left w:val="nil"/>
              <w:bottom w:val="nil"/>
              <w:right w:val="nil"/>
            </w:tcBorders>
            <w:shd w:val="clear" w:color="auto" w:fill="auto"/>
            <w:noWrap/>
            <w:vAlign w:val="bottom"/>
            <w:hideMark/>
          </w:tcPr>
          <w:p w14:paraId="5287797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1.42</w:t>
            </w:r>
          </w:p>
        </w:tc>
        <w:tc>
          <w:tcPr>
            <w:tcW w:w="708" w:type="dxa"/>
            <w:tcBorders>
              <w:top w:val="nil"/>
              <w:left w:val="nil"/>
              <w:bottom w:val="nil"/>
              <w:right w:val="nil"/>
            </w:tcBorders>
            <w:shd w:val="clear" w:color="auto" w:fill="auto"/>
            <w:noWrap/>
            <w:vAlign w:val="bottom"/>
            <w:hideMark/>
          </w:tcPr>
          <w:p w14:paraId="324C63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3.68</w:t>
            </w:r>
          </w:p>
        </w:tc>
        <w:tc>
          <w:tcPr>
            <w:tcW w:w="709" w:type="dxa"/>
            <w:tcBorders>
              <w:top w:val="nil"/>
              <w:left w:val="nil"/>
              <w:bottom w:val="nil"/>
              <w:right w:val="nil"/>
            </w:tcBorders>
            <w:shd w:val="clear" w:color="auto" w:fill="auto"/>
            <w:noWrap/>
            <w:vAlign w:val="bottom"/>
            <w:hideMark/>
          </w:tcPr>
          <w:p w14:paraId="37A3AD0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1.04</w:t>
            </w:r>
          </w:p>
        </w:tc>
        <w:tc>
          <w:tcPr>
            <w:tcW w:w="709" w:type="dxa"/>
            <w:tcBorders>
              <w:top w:val="nil"/>
              <w:left w:val="nil"/>
              <w:bottom w:val="nil"/>
              <w:right w:val="nil"/>
            </w:tcBorders>
            <w:shd w:val="clear" w:color="auto" w:fill="auto"/>
            <w:noWrap/>
            <w:vAlign w:val="bottom"/>
            <w:hideMark/>
          </w:tcPr>
          <w:p w14:paraId="1D30FA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2.83</w:t>
            </w:r>
          </w:p>
        </w:tc>
        <w:tc>
          <w:tcPr>
            <w:tcW w:w="709" w:type="dxa"/>
            <w:tcBorders>
              <w:top w:val="nil"/>
              <w:left w:val="nil"/>
              <w:bottom w:val="nil"/>
              <w:right w:val="nil"/>
            </w:tcBorders>
            <w:shd w:val="clear" w:color="auto" w:fill="auto"/>
            <w:noWrap/>
            <w:vAlign w:val="bottom"/>
            <w:hideMark/>
          </w:tcPr>
          <w:p w14:paraId="7B19D73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0.19</w:t>
            </w:r>
          </w:p>
        </w:tc>
      </w:tr>
      <w:tr w:rsidR="005A5BB3" w:rsidRPr="0043293E" w14:paraId="2A482012" w14:textId="77777777" w:rsidTr="007E151C">
        <w:trPr>
          <w:trHeight w:val="75"/>
        </w:trPr>
        <w:tc>
          <w:tcPr>
            <w:tcW w:w="1008" w:type="dxa"/>
            <w:tcBorders>
              <w:top w:val="nil"/>
              <w:left w:val="nil"/>
              <w:bottom w:val="nil"/>
              <w:right w:val="nil"/>
            </w:tcBorders>
            <w:shd w:val="clear" w:color="auto" w:fill="auto"/>
            <w:noWrap/>
            <w:vAlign w:val="bottom"/>
            <w:hideMark/>
          </w:tcPr>
          <w:p w14:paraId="571F651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Italy</w:t>
            </w:r>
          </w:p>
        </w:tc>
        <w:tc>
          <w:tcPr>
            <w:tcW w:w="850" w:type="dxa"/>
            <w:tcBorders>
              <w:top w:val="nil"/>
              <w:left w:val="nil"/>
              <w:bottom w:val="nil"/>
              <w:right w:val="nil"/>
            </w:tcBorders>
            <w:shd w:val="clear" w:color="auto" w:fill="auto"/>
            <w:noWrap/>
            <w:vAlign w:val="bottom"/>
            <w:hideMark/>
          </w:tcPr>
          <w:p w14:paraId="6A74F99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1.89</w:t>
            </w:r>
          </w:p>
        </w:tc>
        <w:tc>
          <w:tcPr>
            <w:tcW w:w="851" w:type="dxa"/>
            <w:tcBorders>
              <w:top w:val="nil"/>
              <w:left w:val="nil"/>
              <w:bottom w:val="nil"/>
              <w:right w:val="nil"/>
            </w:tcBorders>
            <w:shd w:val="clear" w:color="auto" w:fill="auto"/>
            <w:noWrap/>
            <w:vAlign w:val="bottom"/>
            <w:hideMark/>
          </w:tcPr>
          <w:p w14:paraId="249718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1.34</w:t>
            </w:r>
          </w:p>
        </w:tc>
        <w:tc>
          <w:tcPr>
            <w:tcW w:w="708" w:type="dxa"/>
            <w:tcBorders>
              <w:top w:val="nil"/>
              <w:left w:val="nil"/>
              <w:bottom w:val="nil"/>
              <w:right w:val="nil"/>
            </w:tcBorders>
            <w:shd w:val="clear" w:color="auto" w:fill="auto"/>
            <w:noWrap/>
            <w:vAlign w:val="bottom"/>
            <w:hideMark/>
          </w:tcPr>
          <w:p w14:paraId="53A503F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w:t>
            </w:r>
          </w:p>
        </w:tc>
        <w:tc>
          <w:tcPr>
            <w:tcW w:w="567" w:type="dxa"/>
            <w:tcBorders>
              <w:top w:val="nil"/>
              <w:left w:val="nil"/>
              <w:bottom w:val="nil"/>
              <w:right w:val="nil"/>
            </w:tcBorders>
            <w:shd w:val="clear" w:color="auto" w:fill="auto"/>
            <w:noWrap/>
            <w:vAlign w:val="bottom"/>
            <w:hideMark/>
          </w:tcPr>
          <w:p w14:paraId="7C96AE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2.09</w:t>
            </w:r>
          </w:p>
        </w:tc>
        <w:tc>
          <w:tcPr>
            <w:tcW w:w="709" w:type="dxa"/>
            <w:tcBorders>
              <w:top w:val="nil"/>
              <w:left w:val="nil"/>
              <w:bottom w:val="nil"/>
              <w:right w:val="nil"/>
            </w:tcBorders>
            <w:shd w:val="clear" w:color="auto" w:fill="auto"/>
            <w:noWrap/>
            <w:vAlign w:val="bottom"/>
            <w:hideMark/>
          </w:tcPr>
          <w:p w14:paraId="3BC414F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0.20</w:t>
            </w:r>
          </w:p>
        </w:tc>
        <w:tc>
          <w:tcPr>
            <w:tcW w:w="709" w:type="dxa"/>
            <w:tcBorders>
              <w:top w:val="nil"/>
              <w:left w:val="nil"/>
              <w:bottom w:val="nil"/>
              <w:right w:val="nil"/>
            </w:tcBorders>
            <w:shd w:val="clear" w:color="auto" w:fill="auto"/>
            <w:noWrap/>
            <w:vAlign w:val="bottom"/>
            <w:hideMark/>
          </w:tcPr>
          <w:p w14:paraId="6C647DA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1.94</w:t>
            </w:r>
          </w:p>
        </w:tc>
        <w:tc>
          <w:tcPr>
            <w:tcW w:w="709" w:type="dxa"/>
            <w:tcBorders>
              <w:top w:val="nil"/>
              <w:left w:val="nil"/>
              <w:bottom w:val="nil"/>
              <w:right w:val="nil"/>
            </w:tcBorders>
            <w:shd w:val="clear" w:color="auto" w:fill="auto"/>
            <w:noWrap/>
            <w:vAlign w:val="bottom"/>
            <w:hideMark/>
          </w:tcPr>
          <w:p w14:paraId="66344AA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0.04</w:t>
            </w:r>
          </w:p>
        </w:tc>
        <w:tc>
          <w:tcPr>
            <w:tcW w:w="708" w:type="dxa"/>
            <w:tcBorders>
              <w:top w:val="nil"/>
              <w:left w:val="nil"/>
              <w:bottom w:val="nil"/>
              <w:right w:val="nil"/>
            </w:tcBorders>
            <w:shd w:val="clear" w:color="auto" w:fill="auto"/>
            <w:noWrap/>
            <w:vAlign w:val="bottom"/>
            <w:hideMark/>
          </w:tcPr>
          <w:p w14:paraId="7F21A9E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2.02</w:t>
            </w:r>
          </w:p>
        </w:tc>
        <w:tc>
          <w:tcPr>
            <w:tcW w:w="709" w:type="dxa"/>
            <w:tcBorders>
              <w:top w:val="nil"/>
              <w:left w:val="nil"/>
              <w:bottom w:val="nil"/>
              <w:right w:val="nil"/>
            </w:tcBorders>
            <w:shd w:val="clear" w:color="auto" w:fill="auto"/>
            <w:noWrap/>
            <w:vAlign w:val="bottom"/>
            <w:hideMark/>
          </w:tcPr>
          <w:p w14:paraId="497F378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0.13</w:t>
            </w:r>
          </w:p>
        </w:tc>
        <w:tc>
          <w:tcPr>
            <w:tcW w:w="709" w:type="dxa"/>
            <w:tcBorders>
              <w:top w:val="nil"/>
              <w:left w:val="nil"/>
              <w:bottom w:val="nil"/>
              <w:right w:val="nil"/>
            </w:tcBorders>
            <w:shd w:val="clear" w:color="auto" w:fill="auto"/>
            <w:noWrap/>
            <w:vAlign w:val="bottom"/>
            <w:hideMark/>
          </w:tcPr>
          <w:p w14:paraId="30828D7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2.10</w:t>
            </w:r>
          </w:p>
        </w:tc>
        <w:tc>
          <w:tcPr>
            <w:tcW w:w="709" w:type="dxa"/>
            <w:tcBorders>
              <w:top w:val="nil"/>
              <w:left w:val="nil"/>
              <w:bottom w:val="nil"/>
              <w:right w:val="nil"/>
            </w:tcBorders>
            <w:shd w:val="clear" w:color="auto" w:fill="auto"/>
            <w:noWrap/>
            <w:vAlign w:val="bottom"/>
            <w:hideMark/>
          </w:tcPr>
          <w:p w14:paraId="1B79CA0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0.21</w:t>
            </w:r>
          </w:p>
        </w:tc>
      </w:tr>
      <w:tr w:rsidR="005A5BB3" w:rsidRPr="0043293E" w14:paraId="0FD0C8EB" w14:textId="77777777" w:rsidTr="007E151C">
        <w:trPr>
          <w:trHeight w:val="75"/>
        </w:trPr>
        <w:tc>
          <w:tcPr>
            <w:tcW w:w="1008" w:type="dxa"/>
            <w:tcBorders>
              <w:top w:val="nil"/>
              <w:left w:val="nil"/>
              <w:bottom w:val="nil"/>
              <w:right w:val="nil"/>
            </w:tcBorders>
            <w:shd w:val="clear" w:color="auto" w:fill="auto"/>
            <w:noWrap/>
            <w:vAlign w:val="bottom"/>
            <w:hideMark/>
          </w:tcPr>
          <w:p w14:paraId="2C032ED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Netherlands</w:t>
            </w:r>
          </w:p>
        </w:tc>
        <w:tc>
          <w:tcPr>
            <w:tcW w:w="850" w:type="dxa"/>
            <w:tcBorders>
              <w:top w:val="nil"/>
              <w:left w:val="nil"/>
              <w:bottom w:val="nil"/>
              <w:right w:val="nil"/>
            </w:tcBorders>
            <w:shd w:val="clear" w:color="auto" w:fill="auto"/>
            <w:noWrap/>
            <w:vAlign w:val="bottom"/>
            <w:hideMark/>
          </w:tcPr>
          <w:p w14:paraId="112932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2.78</w:t>
            </w:r>
          </w:p>
        </w:tc>
        <w:tc>
          <w:tcPr>
            <w:tcW w:w="851" w:type="dxa"/>
            <w:tcBorders>
              <w:top w:val="nil"/>
              <w:left w:val="nil"/>
              <w:bottom w:val="nil"/>
              <w:right w:val="nil"/>
            </w:tcBorders>
            <w:shd w:val="clear" w:color="auto" w:fill="auto"/>
            <w:noWrap/>
            <w:vAlign w:val="bottom"/>
            <w:hideMark/>
          </w:tcPr>
          <w:p w14:paraId="7488A8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2.39</w:t>
            </w:r>
          </w:p>
        </w:tc>
        <w:tc>
          <w:tcPr>
            <w:tcW w:w="708" w:type="dxa"/>
            <w:tcBorders>
              <w:top w:val="nil"/>
              <w:left w:val="nil"/>
              <w:bottom w:val="nil"/>
              <w:right w:val="nil"/>
            </w:tcBorders>
            <w:shd w:val="clear" w:color="auto" w:fill="auto"/>
            <w:noWrap/>
            <w:vAlign w:val="bottom"/>
            <w:hideMark/>
          </w:tcPr>
          <w:p w14:paraId="39B238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0.39</w:t>
            </w:r>
          </w:p>
        </w:tc>
        <w:tc>
          <w:tcPr>
            <w:tcW w:w="567" w:type="dxa"/>
            <w:tcBorders>
              <w:top w:val="nil"/>
              <w:left w:val="nil"/>
              <w:bottom w:val="nil"/>
              <w:right w:val="nil"/>
            </w:tcBorders>
            <w:shd w:val="clear" w:color="auto" w:fill="auto"/>
            <w:noWrap/>
            <w:vAlign w:val="bottom"/>
            <w:hideMark/>
          </w:tcPr>
          <w:p w14:paraId="0522542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4.32</w:t>
            </w:r>
          </w:p>
        </w:tc>
        <w:tc>
          <w:tcPr>
            <w:tcW w:w="709" w:type="dxa"/>
            <w:tcBorders>
              <w:top w:val="nil"/>
              <w:left w:val="nil"/>
              <w:bottom w:val="nil"/>
              <w:right w:val="nil"/>
            </w:tcBorders>
            <w:shd w:val="clear" w:color="auto" w:fill="auto"/>
            <w:noWrap/>
            <w:vAlign w:val="bottom"/>
            <w:hideMark/>
          </w:tcPr>
          <w:p w14:paraId="1102C69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1.55</w:t>
            </w:r>
          </w:p>
        </w:tc>
        <w:tc>
          <w:tcPr>
            <w:tcW w:w="709" w:type="dxa"/>
            <w:tcBorders>
              <w:top w:val="nil"/>
              <w:left w:val="nil"/>
              <w:bottom w:val="nil"/>
              <w:right w:val="nil"/>
            </w:tcBorders>
            <w:shd w:val="clear" w:color="auto" w:fill="auto"/>
            <w:noWrap/>
            <w:vAlign w:val="bottom"/>
            <w:hideMark/>
          </w:tcPr>
          <w:p w14:paraId="32895CB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3.81</w:t>
            </w:r>
          </w:p>
        </w:tc>
        <w:tc>
          <w:tcPr>
            <w:tcW w:w="709" w:type="dxa"/>
            <w:tcBorders>
              <w:top w:val="nil"/>
              <w:left w:val="nil"/>
              <w:bottom w:val="nil"/>
              <w:right w:val="nil"/>
            </w:tcBorders>
            <w:shd w:val="clear" w:color="auto" w:fill="auto"/>
            <w:noWrap/>
            <w:vAlign w:val="bottom"/>
            <w:hideMark/>
          </w:tcPr>
          <w:p w14:paraId="5AB65B0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1.04</w:t>
            </w:r>
          </w:p>
        </w:tc>
        <w:tc>
          <w:tcPr>
            <w:tcW w:w="708" w:type="dxa"/>
            <w:tcBorders>
              <w:top w:val="nil"/>
              <w:left w:val="nil"/>
              <w:bottom w:val="nil"/>
              <w:right w:val="nil"/>
            </w:tcBorders>
            <w:shd w:val="clear" w:color="auto" w:fill="auto"/>
            <w:noWrap/>
            <w:vAlign w:val="bottom"/>
            <w:hideMark/>
          </w:tcPr>
          <w:p w14:paraId="20CEFC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3.90</w:t>
            </w:r>
          </w:p>
        </w:tc>
        <w:tc>
          <w:tcPr>
            <w:tcW w:w="709" w:type="dxa"/>
            <w:tcBorders>
              <w:top w:val="nil"/>
              <w:left w:val="nil"/>
              <w:bottom w:val="nil"/>
              <w:right w:val="nil"/>
            </w:tcBorders>
            <w:shd w:val="clear" w:color="auto" w:fill="auto"/>
            <w:noWrap/>
            <w:vAlign w:val="bottom"/>
            <w:hideMark/>
          </w:tcPr>
          <w:p w14:paraId="3FAB36A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1.12</w:t>
            </w:r>
          </w:p>
        </w:tc>
        <w:tc>
          <w:tcPr>
            <w:tcW w:w="709" w:type="dxa"/>
            <w:tcBorders>
              <w:top w:val="nil"/>
              <w:left w:val="nil"/>
              <w:bottom w:val="nil"/>
              <w:right w:val="nil"/>
            </w:tcBorders>
            <w:shd w:val="clear" w:color="auto" w:fill="auto"/>
            <w:noWrap/>
            <w:vAlign w:val="bottom"/>
            <w:hideMark/>
          </w:tcPr>
          <w:p w14:paraId="265BCA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4.33</w:t>
            </w:r>
          </w:p>
        </w:tc>
        <w:tc>
          <w:tcPr>
            <w:tcW w:w="709" w:type="dxa"/>
            <w:tcBorders>
              <w:top w:val="nil"/>
              <w:left w:val="nil"/>
              <w:bottom w:val="nil"/>
              <w:right w:val="nil"/>
            </w:tcBorders>
            <w:shd w:val="clear" w:color="auto" w:fill="auto"/>
            <w:noWrap/>
            <w:vAlign w:val="bottom"/>
            <w:hideMark/>
          </w:tcPr>
          <w:p w14:paraId="2A86C8C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1.56</w:t>
            </w:r>
          </w:p>
        </w:tc>
      </w:tr>
      <w:tr w:rsidR="005A5BB3" w:rsidRPr="0043293E" w14:paraId="5F5C9093" w14:textId="77777777" w:rsidTr="007E151C">
        <w:trPr>
          <w:trHeight w:val="75"/>
        </w:trPr>
        <w:tc>
          <w:tcPr>
            <w:tcW w:w="1008" w:type="dxa"/>
            <w:tcBorders>
              <w:top w:val="nil"/>
              <w:left w:val="nil"/>
              <w:bottom w:val="nil"/>
              <w:right w:val="nil"/>
            </w:tcBorders>
            <w:shd w:val="clear" w:color="auto" w:fill="auto"/>
            <w:noWrap/>
            <w:vAlign w:val="bottom"/>
            <w:hideMark/>
          </w:tcPr>
          <w:p w14:paraId="57B89E4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Norway</w:t>
            </w:r>
          </w:p>
        </w:tc>
        <w:tc>
          <w:tcPr>
            <w:tcW w:w="850" w:type="dxa"/>
            <w:tcBorders>
              <w:top w:val="nil"/>
              <w:left w:val="nil"/>
              <w:bottom w:val="nil"/>
              <w:right w:val="nil"/>
            </w:tcBorders>
            <w:shd w:val="clear" w:color="auto" w:fill="auto"/>
            <w:noWrap/>
            <w:vAlign w:val="bottom"/>
            <w:hideMark/>
          </w:tcPr>
          <w:p w14:paraId="609E2CB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2.93</w:t>
            </w:r>
          </w:p>
        </w:tc>
        <w:tc>
          <w:tcPr>
            <w:tcW w:w="851" w:type="dxa"/>
            <w:tcBorders>
              <w:top w:val="nil"/>
              <w:left w:val="nil"/>
              <w:bottom w:val="nil"/>
              <w:right w:val="nil"/>
            </w:tcBorders>
            <w:shd w:val="clear" w:color="auto" w:fill="auto"/>
            <w:noWrap/>
            <w:vAlign w:val="bottom"/>
            <w:hideMark/>
          </w:tcPr>
          <w:p w14:paraId="2F2657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3.95</w:t>
            </w:r>
          </w:p>
        </w:tc>
        <w:tc>
          <w:tcPr>
            <w:tcW w:w="708" w:type="dxa"/>
            <w:tcBorders>
              <w:top w:val="nil"/>
              <w:left w:val="nil"/>
              <w:bottom w:val="nil"/>
              <w:right w:val="nil"/>
            </w:tcBorders>
            <w:shd w:val="clear" w:color="auto" w:fill="auto"/>
            <w:noWrap/>
            <w:vAlign w:val="bottom"/>
            <w:hideMark/>
          </w:tcPr>
          <w:p w14:paraId="6CF890D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1.01</w:t>
            </w:r>
          </w:p>
        </w:tc>
        <w:tc>
          <w:tcPr>
            <w:tcW w:w="567" w:type="dxa"/>
            <w:tcBorders>
              <w:top w:val="nil"/>
              <w:left w:val="nil"/>
              <w:bottom w:val="nil"/>
              <w:right w:val="nil"/>
            </w:tcBorders>
            <w:shd w:val="clear" w:color="auto" w:fill="auto"/>
            <w:noWrap/>
            <w:vAlign w:val="bottom"/>
            <w:hideMark/>
          </w:tcPr>
          <w:p w14:paraId="16DA385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2.89</w:t>
            </w:r>
          </w:p>
        </w:tc>
        <w:tc>
          <w:tcPr>
            <w:tcW w:w="709" w:type="dxa"/>
            <w:tcBorders>
              <w:top w:val="nil"/>
              <w:left w:val="nil"/>
              <w:bottom w:val="nil"/>
              <w:right w:val="nil"/>
            </w:tcBorders>
            <w:shd w:val="clear" w:color="auto" w:fill="auto"/>
            <w:noWrap/>
            <w:vAlign w:val="bottom"/>
            <w:hideMark/>
          </w:tcPr>
          <w:p w14:paraId="4CAF409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709" w:type="dxa"/>
            <w:tcBorders>
              <w:top w:val="nil"/>
              <w:left w:val="nil"/>
              <w:bottom w:val="nil"/>
              <w:right w:val="nil"/>
            </w:tcBorders>
            <w:shd w:val="clear" w:color="auto" w:fill="auto"/>
            <w:noWrap/>
            <w:vAlign w:val="bottom"/>
            <w:hideMark/>
          </w:tcPr>
          <w:p w14:paraId="7A4D87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2.73</w:t>
            </w:r>
          </w:p>
        </w:tc>
        <w:tc>
          <w:tcPr>
            <w:tcW w:w="709" w:type="dxa"/>
            <w:tcBorders>
              <w:top w:val="nil"/>
              <w:left w:val="nil"/>
              <w:bottom w:val="nil"/>
              <w:right w:val="nil"/>
            </w:tcBorders>
            <w:shd w:val="clear" w:color="auto" w:fill="auto"/>
            <w:noWrap/>
            <w:vAlign w:val="bottom"/>
            <w:hideMark/>
          </w:tcPr>
          <w:p w14:paraId="0B43897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708" w:type="dxa"/>
            <w:tcBorders>
              <w:top w:val="nil"/>
              <w:left w:val="nil"/>
              <w:bottom w:val="nil"/>
              <w:right w:val="nil"/>
            </w:tcBorders>
            <w:shd w:val="clear" w:color="auto" w:fill="auto"/>
            <w:noWrap/>
            <w:vAlign w:val="bottom"/>
            <w:hideMark/>
          </w:tcPr>
          <w:p w14:paraId="38FC8E0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2.90</w:t>
            </w:r>
          </w:p>
        </w:tc>
        <w:tc>
          <w:tcPr>
            <w:tcW w:w="709" w:type="dxa"/>
            <w:tcBorders>
              <w:top w:val="nil"/>
              <w:left w:val="nil"/>
              <w:bottom w:val="nil"/>
              <w:right w:val="nil"/>
            </w:tcBorders>
            <w:shd w:val="clear" w:color="auto" w:fill="auto"/>
            <w:noWrap/>
            <w:vAlign w:val="bottom"/>
            <w:hideMark/>
          </w:tcPr>
          <w:p w14:paraId="4BE1F5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w:t>
            </w:r>
          </w:p>
        </w:tc>
        <w:tc>
          <w:tcPr>
            <w:tcW w:w="709" w:type="dxa"/>
            <w:tcBorders>
              <w:top w:val="nil"/>
              <w:left w:val="nil"/>
              <w:bottom w:val="nil"/>
              <w:right w:val="nil"/>
            </w:tcBorders>
            <w:shd w:val="clear" w:color="auto" w:fill="auto"/>
            <w:noWrap/>
            <w:vAlign w:val="bottom"/>
            <w:hideMark/>
          </w:tcPr>
          <w:p w14:paraId="368A1C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4.23</w:t>
            </w:r>
          </w:p>
        </w:tc>
        <w:tc>
          <w:tcPr>
            <w:tcW w:w="709" w:type="dxa"/>
            <w:tcBorders>
              <w:top w:val="nil"/>
              <w:left w:val="nil"/>
              <w:bottom w:val="nil"/>
              <w:right w:val="nil"/>
            </w:tcBorders>
            <w:shd w:val="clear" w:color="auto" w:fill="auto"/>
            <w:noWrap/>
            <w:vAlign w:val="bottom"/>
            <w:hideMark/>
          </w:tcPr>
          <w:p w14:paraId="6B7AC17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1.30</w:t>
            </w:r>
          </w:p>
        </w:tc>
      </w:tr>
      <w:tr w:rsidR="005A5BB3" w:rsidRPr="0043293E" w14:paraId="6FCAC4D7" w14:textId="77777777" w:rsidTr="007E151C">
        <w:trPr>
          <w:trHeight w:val="75"/>
        </w:trPr>
        <w:tc>
          <w:tcPr>
            <w:tcW w:w="1008" w:type="dxa"/>
            <w:tcBorders>
              <w:top w:val="nil"/>
              <w:left w:val="nil"/>
              <w:bottom w:val="nil"/>
              <w:right w:val="nil"/>
            </w:tcBorders>
            <w:shd w:val="clear" w:color="auto" w:fill="auto"/>
            <w:noWrap/>
            <w:vAlign w:val="bottom"/>
            <w:hideMark/>
          </w:tcPr>
          <w:p w14:paraId="7D2346F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Portugal</w:t>
            </w:r>
          </w:p>
        </w:tc>
        <w:tc>
          <w:tcPr>
            <w:tcW w:w="850" w:type="dxa"/>
            <w:tcBorders>
              <w:top w:val="nil"/>
              <w:left w:val="nil"/>
              <w:bottom w:val="nil"/>
              <w:right w:val="nil"/>
            </w:tcBorders>
            <w:shd w:val="clear" w:color="auto" w:fill="auto"/>
            <w:noWrap/>
            <w:vAlign w:val="bottom"/>
            <w:hideMark/>
          </w:tcPr>
          <w:p w14:paraId="4D6683B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3.03</w:t>
            </w:r>
          </w:p>
        </w:tc>
        <w:tc>
          <w:tcPr>
            <w:tcW w:w="851" w:type="dxa"/>
            <w:tcBorders>
              <w:top w:val="nil"/>
              <w:left w:val="nil"/>
              <w:bottom w:val="nil"/>
              <w:right w:val="nil"/>
            </w:tcBorders>
            <w:shd w:val="clear" w:color="auto" w:fill="auto"/>
            <w:noWrap/>
            <w:vAlign w:val="bottom"/>
            <w:hideMark/>
          </w:tcPr>
          <w:p w14:paraId="70D6F0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3.18</w:t>
            </w:r>
          </w:p>
        </w:tc>
        <w:tc>
          <w:tcPr>
            <w:tcW w:w="708" w:type="dxa"/>
            <w:tcBorders>
              <w:top w:val="nil"/>
              <w:left w:val="nil"/>
              <w:bottom w:val="nil"/>
              <w:right w:val="nil"/>
            </w:tcBorders>
            <w:shd w:val="clear" w:color="auto" w:fill="auto"/>
            <w:noWrap/>
            <w:vAlign w:val="bottom"/>
            <w:hideMark/>
          </w:tcPr>
          <w:p w14:paraId="00E27C9E" w14:textId="77777777" w:rsidR="005A5BB3" w:rsidRPr="0043293E" w:rsidRDefault="005A5BB3" w:rsidP="007E151C">
            <w:pPr>
              <w:spacing w:after="0" w:line="240" w:lineRule="auto"/>
              <w:jc w:val="center"/>
              <w:rPr>
                <w:rFonts w:ascii="Times New Roman" w:eastAsia="Times New Roman" w:hAnsi="Times New Roman"/>
                <w:b/>
                <w:color w:val="000000"/>
                <w:sz w:val="16"/>
                <w:szCs w:val="16"/>
                <w:lang w:val="en-GB"/>
              </w:rPr>
            </w:pPr>
            <w:r w:rsidRPr="0043293E">
              <w:rPr>
                <w:rFonts w:ascii="Times New Roman" w:eastAsia="Times New Roman" w:hAnsi="Times New Roman"/>
                <w:b/>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0BD36D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3.26</w:t>
            </w:r>
          </w:p>
        </w:tc>
        <w:tc>
          <w:tcPr>
            <w:tcW w:w="709" w:type="dxa"/>
            <w:tcBorders>
              <w:top w:val="nil"/>
              <w:left w:val="nil"/>
              <w:bottom w:val="nil"/>
              <w:right w:val="nil"/>
            </w:tcBorders>
            <w:shd w:val="clear" w:color="auto" w:fill="auto"/>
            <w:noWrap/>
            <w:vAlign w:val="bottom"/>
            <w:hideMark/>
          </w:tcPr>
          <w:p w14:paraId="491B9E0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0.23</w:t>
            </w:r>
          </w:p>
        </w:tc>
        <w:tc>
          <w:tcPr>
            <w:tcW w:w="709" w:type="dxa"/>
            <w:tcBorders>
              <w:top w:val="nil"/>
              <w:left w:val="nil"/>
              <w:bottom w:val="nil"/>
              <w:right w:val="nil"/>
            </w:tcBorders>
            <w:shd w:val="clear" w:color="auto" w:fill="auto"/>
            <w:noWrap/>
            <w:vAlign w:val="bottom"/>
            <w:hideMark/>
          </w:tcPr>
          <w:p w14:paraId="4389C36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3.25</w:t>
            </w:r>
          </w:p>
        </w:tc>
        <w:tc>
          <w:tcPr>
            <w:tcW w:w="709" w:type="dxa"/>
            <w:tcBorders>
              <w:top w:val="nil"/>
              <w:left w:val="nil"/>
              <w:bottom w:val="nil"/>
              <w:right w:val="nil"/>
            </w:tcBorders>
            <w:shd w:val="clear" w:color="auto" w:fill="auto"/>
            <w:noWrap/>
            <w:vAlign w:val="bottom"/>
            <w:hideMark/>
          </w:tcPr>
          <w:p w14:paraId="171919C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0.22</w:t>
            </w:r>
          </w:p>
        </w:tc>
        <w:tc>
          <w:tcPr>
            <w:tcW w:w="708" w:type="dxa"/>
            <w:tcBorders>
              <w:top w:val="nil"/>
              <w:left w:val="nil"/>
              <w:bottom w:val="nil"/>
              <w:right w:val="nil"/>
            </w:tcBorders>
            <w:shd w:val="clear" w:color="auto" w:fill="auto"/>
            <w:noWrap/>
            <w:vAlign w:val="bottom"/>
            <w:hideMark/>
          </w:tcPr>
          <w:p w14:paraId="38FEFA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3.25</w:t>
            </w:r>
          </w:p>
        </w:tc>
        <w:tc>
          <w:tcPr>
            <w:tcW w:w="709" w:type="dxa"/>
            <w:tcBorders>
              <w:top w:val="nil"/>
              <w:left w:val="nil"/>
              <w:bottom w:val="nil"/>
              <w:right w:val="nil"/>
            </w:tcBorders>
            <w:shd w:val="clear" w:color="auto" w:fill="auto"/>
            <w:noWrap/>
            <w:vAlign w:val="bottom"/>
            <w:hideMark/>
          </w:tcPr>
          <w:p w14:paraId="28E3A3B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0.22</w:t>
            </w:r>
          </w:p>
        </w:tc>
        <w:tc>
          <w:tcPr>
            <w:tcW w:w="709" w:type="dxa"/>
            <w:tcBorders>
              <w:top w:val="nil"/>
              <w:left w:val="nil"/>
              <w:bottom w:val="nil"/>
              <w:right w:val="nil"/>
            </w:tcBorders>
            <w:shd w:val="clear" w:color="auto" w:fill="auto"/>
            <w:noWrap/>
            <w:vAlign w:val="bottom"/>
            <w:hideMark/>
          </w:tcPr>
          <w:p w14:paraId="400BF6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3.14</w:t>
            </w:r>
          </w:p>
        </w:tc>
        <w:tc>
          <w:tcPr>
            <w:tcW w:w="709" w:type="dxa"/>
            <w:tcBorders>
              <w:top w:val="nil"/>
              <w:left w:val="nil"/>
              <w:bottom w:val="nil"/>
              <w:right w:val="nil"/>
            </w:tcBorders>
            <w:shd w:val="clear" w:color="auto" w:fill="auto"/>
            <w:noWrap/>
            <w:vAlign w:val="bottom"/>
            <w:hideMark/>
          </w:tcPr>
          <w:p w14:paraId="26002CF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0.11</w:t>
            </w:r>
          </w:p>
        </w:tc>
      </w:tr>
      <w:tr w:rsidR="005A5BB3" w:rsidRPr="0043293E" w14:paraId="75710BBA" w14:textId="77777777" w:rsidTr="007E151C">
        <w:trPr>
          <w:trHeight w:val="75"/>
        </w:trPr>
        <w:tc>
          <w:tcPr>
            <w:tcW w:w="1008" w:type="dxa"/>
            <w:tcBorders>
              <w:top w:val="nil"/>
              <w:left w:val="nil"/>
              <w:bottom w:val="nil"/>
              <w:right w:val="nil"/>
            </w:tcBorders>
            <w:shd w:val="clear" w:color="auto" w:fill="auto"/>
            <w:noWrap/>
            <w:vAlign w:val="bottom"/>
            <w:hideMark/>
          </w:tcPr>
          <w:p w14:paraId="50EE71A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Spain</w:t>
            </w:r>
          </w:p>
        </w:tc>
        <w:tc>
          <w:tcPr>
            <w:tcW w:w="850" w:type="dxa"/>
            <w:tcBorders>
              <w:top w:val="nil"/>
              <w:left w:val="nil"/>
              <w:bottom w:val="nil"/>
              <w:right w:val="nil"/>
            </w:tcBorders>
            <w:shd w:val="clear" w:color="auto" w:fill="auto"/>
            <w:noWrap/>
            <w:vAlign w:val="bottom"/>
            <w:hideMark/>
          </w:tcPr>
          <w:p w14:paraId="6689FB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3.33</w:t>
            </w:r>
          </w:p>
        </w:tc>
        <w:tc>
          <w:tcPr>
            <w:tcW w:w="851" w:type="dxa"/>
            <w:tcBorders>
              <w:top w:val="nil"/>
              <w:left w:val="nil"/>
              <w:bottom w:val="nil"/>
              <w:right w:val="nil"/>
            </w:tcBorders>
            <w:shd w:val="clear" w:color="auto" w:fill="auto"/>
            <w:noWrap/>
            <w:vAlign w:val="bottom"/>
            <w:hideMark/>
          </w:tcPr>
          <w:p w14:paraId="567C07E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3.64</w:t>
            </w:r>
          </w:p>
        </w:tc>
        <w:tc>
          <w:tcPr>
            <w:tcW w:w="708" w:type="dxa"/>
            <w:tcBorders>
              <w:top w:val="nil"/>
              <w:left w:val="nil"/>
              <w:bottom w:val="nil"/>
              <w:right w:val="nil"/>
            </w:tcBorders>
            <w:shd w:val="clear" w:color="auto" w:fill="auto"/>
            <w:noWrap/>
            <w:vAlign w:val="bottom"/>
            <w:hideMark/>
          </w:tcPr>
          <w:p w14:paraId="6F47235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0.30</w:t>
            </w:r>
          </w:p>
        </w:tc>
        <w:tc>
          <w:tcPr>
            <w:tcW w:w="567" w:type="dxa"/>
            <w:tcBorders>
              <w:top w:val="nil"/>
              <w:left w:val="nil"/>
              <w:bottom w:val="nil"/>
              <w:right w:val="nil"/>
            </w:tcBorders>
            <w:shd w:val="clear" w:color="auto" w:fill="auto"/>
            <w:noWrap/>
            <w:vAlign w:val="bottom"/>
            <w:hideMark/>
          </w:tcPr>
          <w:p w14:paraId="1722DFC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3.67</w:t>
            </w:r>
          </w:p>
        </w:tc>
        <w:tc>
          <w:tcPr>
            <w:tcW w:w="709" w:type="dxa"/>
            <w:tcBorders>
              <w:top w:val="nil"/>
              <w:left w:val="nil"/>
              <w:bottom w:val="nil"/>
              <w:right w:val="nil"/>
            </w:tcBorders>
            <w:shd w:val="clear" w:color="auto" w:fill="auto"/>
            <w:noWrap/>
            <w:vAlign w:val="bottom"/>
            <w:hideMark/>
          </w:tcPr>
          <w:p w14:paraId="2FF07B3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0.33</w:t>
            </w:r>
          </w:p>
        </w:tc>
        <w:tc>
          <w:tcPr>
            <w:tcW w:w="709" w:type="dxa"/>
            <w:tcBorders>
              <w:top w:val="nil"/>
              <w:left w:val="nil"/>
              <w:bottom w:val="nil"/>
              <w:right w:val="nil"/>
            </w:tcBorders>
            <w:shd w:val="clear" w:color="auto" w:fill="auto"/>
            <w:noWrap/>
            <w:vAlign w:val="bottom"/>
            <w:hideMark/>
          </w:tcPr>
          <w:p w14:paraId="37B49C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3.76</w:t>
            </w:r>
          </w:p>
        </w:tc>
        <w:tc>
          <w:tcPr>
            <w:tcW w:w="709" w:type="dxa"/>
            <w:tcBorders>
              <w:top w:val="nil"/>
              <w:left w:val="nil"/>
              <w:bottom w:val="nil"/>
              <w:right w:val="nil"/>
            </w:tcBorders>
            <w:shd w:val="clear" w:color="auto" w:fill="auto"/>
            <w:noWrap/>
            <w:vAlign w:val="bottom"/>
            <w:hideMark/>
          </w:tcPr>
          <w:p w14:paraId="26EDE6B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0.43</w:t>
            </w:r>
          </w:p>
        </w:tc>
        <w:tc>
          <w:tcPr>
            <w:tcW w:w="708" w:type="dxa"/>
            <w:tcBorders>
              <w:top w:val="nil"/>
              <w:left w:val="nil"/>
              <w:bottom w:val="nil"/>
              <w:right w:val="nil"/>
            </w:tcBorders>
            <w:shd w:val="clear" w:color="auto" w:fill="auto"/>
            <w:noWrap/>
            <w:vAlign w:val="bottom"/>
            <w:hideMark/>
          </w:tcPr>
          <w:p w14:paraId="0FB99F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3.69</w:t>
            </w:r>
          </w:p>
        </w:tc>
        <w:tc>
          <w:tcPr>
            <w:tcW w:w="709" w:type="dxa"/>
            <w:tcBorders>
              <w:top w:val="nil"/>
              <w:left w:val="nil"/>
              <w:bottom w:val="nil"/>
              <w:right w:val="nil"/>
            </w:tcBorders>
            <w:shd w:val="clear" w:color="auto" w:fill="auto"/>
            <w:noWrap/>
            <w:vAlign w:val="bottom"/>
            <w:hideMark/>
          </w:tcPr>
          <w:p w14:paraId="5F2CA09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0.36</w:t>
            </w:r>
          </w:p>
        </w:tc>
        <w:tc>
          <w:tcPr>
            <w:tcW w:w="709" w:type="dxa"/>
            <w:tcBorders>
              <w:top w:val="nil"/>
              <w:left w:val="nil"/>
              <w:bottom w:val="nil"/>
              <w:right w:val="nil"/>
            </w:tcBorders>
            <w:shd w:val="clear" w:color="auto" w:fill="auto"/>
            <w:noWrap/>
            <w:vAlign w:val="bottom"/>
            <w:hideMark/>
          </w:tcPr>
          <w:p w14:paraId="4E19FCA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3.53</w:t>
            </w:r>
          </w:p>
        </w:tc>
        <w:tc>
          <w:tcPr>
            <w:tcW w:w="709" w:type="dxa"/>
            <w:tcBorders>
              <w:top w:val="nil"/>
              <w:left w:val="nil"/>
              <w:bottom w:val="nil"/>
              <w:right w:val="nil"/>
            </w:tcBorders>
            <w:shd w:val="clear" w:color="auto" w:fill="auto"/>
            <w:noWrap/>
            <w:vAlign w:val="bottom"/>
            <w:hideMark/>
          </w:tcPr>
          <w:p w14:paraId="55FD674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0.19</w:t>
            </w:r>
          </w:p>
        </w:tc>
      </w:tr>
      <w:tr w:rsidR="005A5BB3" w:rsidRPr="0043293E" w14:paraId="1943DF5A" w14:textId="77777777" w:rsidTr="007E151C">
        <w:trPr>
          <w:trHeight w:val="75"/>
        </w:trPr>
        <w:tc>
          <w:tcPr>
            <w:tcW w:w="1008" w:type="dxa"/>
            <w:tcBorders>
              <w:top w:val="nil"/>
              <w:left w:val="nil"/>
              <w:bottom w:val="nil"/>
              <w:right w:val="nil"/>
            </w:tcBorders>
            <w:shd w:val="clear" w:color="auto" w:fill="auto"/>
            <w:noWrap/>
            <w:vAlign w:val="bottom"/>
            <w:hideMark/>
          </w:tcPr>
          <w:p w14:paraId="0CDBCA1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Sweden</w:t>
            </w:r>
          </w:p>
        </w:tc>
        <w:tc>
          <w:tcPr>
            <w:tcW w:w="850" w:type="dxa"/>
            <w:tcBorders>
              <w:top w:val="nil"/>
              <w:left w:val="nil"/>
              <w:bottom w:val="nil"/>
              <w:right w:val="nil"/>
            </w:tcBorders>
            <w:shd w:val="clear" w:color="auto" w:fill="auto"/>
            <w:noWrap/>
            <w:vAlign w:val="bottom"/>
            <w:hideMark/>
          </w:tcPr>
          <w:p w14:paraId="66E4C7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2.45</w:t>
            </w:r>
          </w:p>
        </w:tc>
        <w:tc>
          <w:tcPr>
            <w:tcW w:w="851" w:type="dxa"/>
            <w:tcBorders>
              <w:top w:val="nil"/>
              <w:left w:val="nil"/>
              <w:bottom w:val="nil"/>
              <w:right w:val="nil"/>
            </w:tcBorders>
            <w:shd w:val="clear" w:color="auto" w:fill="auto"/>
            <w:noWrap/>
            <w:vAlign w:val="bottom"/>
            <w:hideMark/>
          </w:tcPr>
          <w:p w14:paraId="71C15A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3.10</w:t>
            </w:r>
          </w:p>
        </w:tc>
        <w:tc>
          <w:tcPr>
            <w:tcW w:w="708" w:type="dxa"/>
            <w:tcBorders>
              <w:top w:val="nil"/>
              <w:left w:val="nil"/>
              <w:bottom w:val="nil"/>
              <w:right w:val="nil"/>
            </w:tcBorders>
            <w:shd w:val="clear" w:color="auto" w:fill="auto"/>
            <w:noWrap/>
            <w:vAlign w:val="bottom"/>
            <w:hideMark/>
          </w:tcPr>
          <w:p w14:paraId="21B5376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0.65</w:t>
            </w:r>
          </w:p>
        </w:tc>
        <w:tc>
          <w:tcPr>
            <w:tcW w:w="567" w:type="dxa"/>
            <w:tcBorders>
              <w:top w:val="nil"/>
              <w:left w:val="nil"/>
              <w:bottom w:val="nil"/>
              <w:right w:val="nil"/>
            </w:tcBorders>
            <w:shd w:val="clear" w:color="auto" w:fill="auto"/>
            <w:noWrap/>
            <w:vAlign w:val="bottom"/>
            <w:hideMark/>
          </w:tcPr>
          <w:p w14:paraId="401AF6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3.12</w:t>
            </w:r>
          </w:p>
        </w:tc>
        <w:tc>
          <w:tcPr>
            <w:tcW w:w="709" w:type="dxa"/>
            <w:tcBorders>
              <w:top w:val="nil"/>
              <w:left w:val="nil"/>
              <w:bottom w:val="nil"/>
              <w:right w:val="nil"/>
            </w:tcBorders>
            <w:shd w:val="clear" w:color="auto" w:fill="auto"/>
            <w:noWrap/>
            <w:vAlign w:val="bottom"/>
            <w:hideMark/>
          </w:tcPr>
          <w:p w14:paraId="657A2F5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0.67</w:t>
            </w:r>
          </w:p>
        </w:tc>
        <w:tc>
          <w:tcPr>
            <w:tcW w:w="709" w:type="dxa"/>
            <w:tcBorders>
              <w:top w:val="nil"/>
              <w:left w:val="nil"/>
              <w:bottom w:val="nil"/>
              <w:right w:val="nil"/>
            </w:tcBorders>
            <w:shd w:val="clear" w:color="auto" w:fill="auto"/>
            <w:noWrap/>
            <w:vAlign w:val="bottom"/>
            <w:hideMark/>
          </w:tcPr>
          <w:p w14:paraId="1B782BC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3.07</w:t>
            </w:r>
          </w:p>
        </w:tc>
        <w:tc>
          <w:tcPr>
            <w:tcW w:w="709" w:type="dxa"/>
            <w:tcBorders>
              <w:top w:val="nil"/>
              <w:left w:val="nil"/>
              <w:bottom w:val="nil"/>
              <w:right w:val="nil"/>
            </w:tcBorders>
            <w:shd w:val="clear" w:color="auto" w:fill="auto"/>
            <w:noWrap/>
            <w:vAlign w:val="bottom"/>
            <w:hideMark/>
          </w:tcPr>
          <w:p w14:paraId="6C332F3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0.62</w:t>
            </w:r>
          </w:p>
        </w:tc>
        <w:tc>
          <w:tcPr>
            <w:tcW w:w="708" w:type="dxa"/>
            <w:tcBorders>
              <w:top w:val="nil"/>
              <w:left w:val="nil"/>
              <w:bottom w:val="nil"/>
              <w:right w:val="nil"/>
            </w:tcBorders>
            <w:shd w:val="clear" w:color="auto" w:fill="auto"/>
            <w:noWrap/>
            <w:vAlign w:val="bottom"/>
            <w:hideMark/>
          </w:tcPr>
          <w:p w14:paraId="02A7B3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3.21</w:t>
            </w:r>
          </w:p>
        </w:tc>
        <w:tc>
          <w:tcPr>
            <w:tcW w:w="709" w:type="dxa"/>
            <w:tcBorders>
              <w:top w:val="nil"/>
              <w:left w:val="nil"/>
              <w:bottom w:val="nil"/>
              <w:right w:val="nil"/>
            </w:tcBorders>
            <w:shd w:val="clear" w:color="auto" w:fill="auto"/>
            <w:noWrap/>
            <w:vAlign w:val="bottom"/>
            <w:hideMark/>
          </w:tcPr>
          <w:p w14:paraId="768C60E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0.76</w:t>
            </w:r>
          </w:p>
        </w:tc>
        <w:tc>
          <w:tcPr>
            <w:tcW w:w="709" w:type="dxa"/>
            <w:tcBorders>
              <w:top w:val="nil"/>
              <w:left w:val="nil"/>
              <w:bottom w:val="nil"/>
              <w:right w:val="nil"/>
            </w:tcBorders>
            <w:shd w:val="clear" w:color="auto" w:fill="auto"/>
            <w:noWrap/>
            <w:vAlign w:val="bottom"/>
            <w:hideMark/>
          </w:tcPr>
          <w:p w14:paraId="026F12D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3.80</w:t>
            </w:r>
          </w:p>
        </w:tc>
        <w:tc>
          <w:tcPr>
            <w:tcW w:w="709" w:type="dxa"/>
            <w:tcBorders>
              <w:top w:val="nil"/>
              <w:left w:val="nil"/>
              <w:bottom w:val="nil"/>
              <w:right w:val="nil"/>
            </w:tcBorders>
            <w:shd w:val="clear" w:color="auto" w:fill="auto"/>
            <w:noWrap/>
            <w:vAlign w:val="bottom"/>
            <w:hideMark/>
          </w:tcPr>
          <w:p w14:paraId="7A33334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1.35</w:t>
            </w:r>
          </w:p>
        </w:tc>
      </w:tr>
      <w:tr w:rsidR="005A5BB3" w:rsidRPr="0043293E" w14:paraId="4D68A46C" w14:textId="77777777" w:rsidTr="007E151C">
        <w:trPr>
          <w:trHeight w:val="75"/>
        </w:trPr>
        <w:tc>
          <w:tcPr>
            <w:tcW w:w="1008" w:type="dxa"/>
            <w:tcBorders>
              <w:top w:val="nil"/>
              <w:left w:val="nil"/>
              <w:bottom w:val="nil"/>
              <w:right w:val="nil"/>
            </w:tcBorders>
            <w:shd w:val="clear" w:color="auto" w:fill="auto"/>
            <w:noWrap/>
            <w:vAlign w:val="bottom"/>
            <w:hideMark/>
          </w:tcPr>
          <w:p w14:paraId="5BDC4A1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Switzerland</w:t>
            </w:r>
          </w:p>
        </w:tc>
        <w:tc>
          <w:tcPr>
            <w:tcW w:w="850" w:type="dxa"/>
            <w:tcBorders>
              <w:top w:val="nil"/>
              <w:left w:val="nil"/>
              <w:bottom w:val="nil"/>
              <w:right w:val="nil"/>
            </w:tcBorders>
            <w:shd w:val="clear" w:color="auto" w:fill="auto"/>
            <w:noWrap/>
            <w:vAlign w:val="bottom"/>
            <w:hideMark/>
          </w:tcPr>
          <w:p w14:paraId="2D1389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1.81</w:t>
            </w:r>
          </w:p>
        </w:tc>
        <w:tc>
          <w:tcPr>
            <w:tcW w:w="851" w:type="dxa"/>
            <w:tcBorders>
              <w:top w:val="nil"/>
              <w:left w:val="nil"/>
              <w:bottom w:val="nil"/>
              <w:right w:val="nil"/>
            </w:tcBorders>
            <w:shd w:val="clear" w:color="auto" w:fill="auto"/>
            <w:noWrap/>
            <w:vAlign w:val="bottom"/>
            <w:hideMark/>
          </w:tcPr>
          <w:p w14:paraId="617EC8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2.33</w:t>
            </w:r>
          </w:p>
        </w:tc>
        <w:tc>
          <w:tcPr>
            <w:tcW w:w="708" w:type="dxa"/>
            <w:tcBorders>
              <w:top w:val="nil"/>
              <w:left w:val="nil"/>
              <w:bottom w:val="nil"/>
              <w:right w:val="nil"/>
            </w:tcBorders>
            <w:shd w:val="clear" w:color="auto" w:fill="auto"/>
            <w:noWrap/>
            <w:vAlign w:val="bottom"/>
            <w:hideMark/>
          </w:tcPr>
          <w:p w14:paraId="57F0798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0.52</w:t>
            </w:r>
          </w:p>
        </w:tc>
        <w:tc>
          <w:tcPr>
            <w:tcW w:w="567" w:type="dxa"/>
            <w:tcBorders>
              <w:top w:val="nil"/>
              <w:left w:val="nil"/>
              <w:bottom w:val="nil"/>
              <w:right w:val="nil"/>
            </w:tcBorders>
            <w:shd w:val="clear" w:color="auto" w:fill="auto"/>
            <w:noWrap/>
            <w:vAlign w:val="bottom"/>
            <w:hideMark/>
          </w:tcPr>
          <w:p w14:paraId="3F72388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1.71</w:t>
            </w:r>
          </w:p>
        </w:tc>
        <w:tc>
          <w:tcPr>
            <w:tcW w:w="709" w:type="dxa"/>
            <w:tcBorders>
              <w:top w:val="nil"/>
              <w:left w:val="nil"/>
              <w:bottom w:val="nil"/>
              <w:right w:val="nil"/>
            </w:tcBorders>
            <w:shd w:val="clear" w:color="auto" w:fill="auto"/>
            <w:noWrap/>
            <w:vAlign w:val="bottom"/>
            <w:hideMark/>
          </w:tcPr>
          <w:p w14:paraId="1BEF9E1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709" w:type="dxa"/>
            <w:tcBorders>
              <w:top w:val="nil"/>
              <w:left w:val="nil"/>
              <w:bottom w:val="nil"/>
              <w:right w:val="nil"/>
            </w:tcBorders>
            <w:shd w:val="clear" w:color="auto" w:fill="auto"/>
            <w:noWrap/>
            <w:vAlign w:val="bottom"/>
            <w:hideMark/>
          </w:tcPr>
          <w:p w14:paraId="529176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1.81</w:t>
            </w:r>
          </w:p>
        </w:tc>
        <w:tc>
          <w:tcPr>
            <w:tcW w:w="709" w:type="dxa"/>
            <w:tcBorders>
              <w:top w:val="nil"/>
              <w:left w:val="nil"/>
              <w:bottom w:val="nil"/>
              <w:right w:val="nil"/>
            </w:tcBorders>
            <w:shd w:val="clear" w:color="auto" w:fill="auto"/>
            <w:noWrap/>
            <w:vAlign w:val="bottom"/>
            <w:hideMark/>
          </w:tcPr>
          <w:p w14:paraId="3187A67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w:t>
            </w:r>
          </w:p>
        </w:tc>
        <w:tc>
          <w:tcPr>
            <w:tcW w:w="708" w:type="dxa"/>
            <w:tcBorders>
              <w:top w:val="nil"/>
              <w:left w:val="nil"/>
              <w:bottom w:val="nil"/>
              <w:right w:val="nil"/>
            </w:tcBorders>
            <w:shd w:val="clear" w:color="auto" w:fill="auto"/>
            <w:noWrap/>
            <w:vAlign w:val="bottom"/>
            <w:hideMark/>
          </w:tcPr>
          <w:p w14:paraId="3C0AC1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1.87</w:t>
            </w:r>
          </w:p>
        </w:tc>
        <w:tc>
          <w:tcPr>
            <w:tcW w:w="709" w:type="dxa"/>
            <w:tcBorders>
              <w:top w:val="nil"/>
              <w:left w:val="nil"/>
              <w:bottom w:val="nil"/>
              <w:right w:val="nil"/>
            </w:tcBorders>
            <w:shd w:val="clear" w:color="auto" w:fill="auto"/>
            <w:noWrap/>
            <w:vAlign w:val="bottom"/>
            <w:hideMark/>
          </w:tcPr>
          <w:p w14:paraId="03A3DAA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0.06</w:t>
            </w:r>
          </w:p>
        </w:tc>
        <w:tc>
          <w:tcPr>
            <w:tcW w:w="709" w:type="dxa"/>
            <w:tcBorders>
              <w:top w:val="nil"/>
              <w:left w:val="nil"/>
              <w:bottom w:val="nil"/>
              <w:right w:val="nil"/>
            </w:tcBorders>
            <w:shd w:val="clear" w:color="auto" w:fill="auto"/>
            <w:noWrap/>
            <w:vAlign w:val="bottom"/>
            <w:hideMark/>
          </w:tcPr>
          <w:p w14:paraId="40076FC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2.43</w:t>
            </w:r>
          </w:p>
        </w:tc>
        <w:tc>
          <w:tcPr>
            <w:tcW w:w="709" w:type="dxa"/>
            <w:tcBorders>
              <w:top w:val="nil"/>
              <w:left w:val="nil"/>
              <w:bottom w:val="nil"/>
              <w:right w:val="nil"/>
            </w:tcBorders>
            <w:shd w:val="clear" w:color="auto" w:fill="auto"/>
            <w:noWrap/>
            <w:vAlign w:val="bottom"/>
            <w:hideMark/>
          </w:tcPr>
          <w:p w14:paraId="78576FC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0.62</w:t>
            </w:r>
          </w:p>
        </w:tc>
      </w:tr>
      <w:tr w:rsidR="005A5BB3" w:rsidRPr="0043293E" w14:paraId="28BDCC53" w14:textId="77777777" w:rsidTr="007E151C">
        <w:trPr>
          <w:trHeight w:val="75"/>
        </w:trPr>
        <w:tc>
          <w:tcPr>
            <w:tcW w:w="1008" w:type="dxa"/>
            <w:tcBorders>
              <w:top w:val="nil"/>
              <w:left w:val="nil"/>
              <w:bottom w:val="nil"/>
              <w:right w:val="nil"/>
            </w:tcBorders>
            <w:shd w:val="clear" w:color="auto" w:fill="auto"/>
            <w:noWrap/>
            <w:vAlign w:val="bottom"/>
            <w:hideMark/>
          </w:tcPr>
          <w:p w14:paraId="4278AFC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U.K.</w:t>
            </w:r>
          </w:p>
        </w:tc>
        <w:tc>
          <w:tcPr>
            <w:tcW w:w="850" w:type="dxa"/>
            <w:tcBorders>
              <w:top w:val="nil"/>
              <w:left w:val="nil"/>
              <w:bottom w:val="nil"/>
              <w:right w:val="nil"/>
            </w:tcBorders>
            <w:shd w:val="clear" w:color="auto" w:fill="auto"/>
            <w:noWrap/>
            <w:vAlign w:val="bottom"/>
            <w:hideMark/>
          </w:tcPr>
          <w:p w14:paraId="2AFD53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2.87</w:t>
            </w:r>
          </w:p>
        </w:tc>
        <w:tc>
          <w:tcPr>
            <w:tcW w:w="851" w:type="dxa"/>
            <w:tcBorders>
              <w:top w:val="nil"/>
              <w:left w:val="nil"/>
              <w:bottom w:val="nil"/>
              <w:right w:val="nil"/>
            </w:tcBorders>
            <w:shd w:val="clear" w:color="auto" w:fill="auto"/>
            <w:noWrap/>
            <w:vAlign w:val="bottom"/>
            <w:hideMark/>
          </w:tcPr>
          <w:p w14:paraId="536F50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1.00</w:t>
            </w:r>
          </w:p>
        </w:tc>
        <w:tc>
          <w:tcPr>
            <w:tcW w:w="708" w:type="dxa"/>
            <w:tcBorders>
              <w:top w:val="nil"/>
              <w:left w:val="nil"/>
              <w:bottom w:val="nil"/>
              <w:right w:val="nil"/>
            </w:tcBorders>
            <w:shd w:val="clear" w:color="auto" w:fill="auto"/>
            <w:noWrap/>
            <w:vAlign w:val="bottom"/>
            <w:hideMark/>
          </w:tcPr>
          <w:p w14:paraId="706E77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1.86</w:t>
            </w:r>
          </w:p>
        </w:tc>
        <w:tc>
          <w:tcPr>
            <w:tcW w:w="567" w:type="dxa"/>
            <w:tcBorders>
              <w:top w:val="nil"/>
              <w:left w:val="nil"/>
              <w:bottom w:val="nil"/>
              <w:right w:val="nil"/>
            </w:tcBorders>
            <w:shd w:val="clear" w:color="auto" w:fill="auto"/>
            <w:noWrap/>
            <w:vAlign w:val="bottom"/>
            <w:hideMark/>
          </w:tcPr>
          <w:p w14:paraId="58F182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2.76</w:t>
            </w:r>
          </w:p>
        </w:tc>
        <w:tc>
          <w:tcPr>
            <w:tcW w:w="709" w:type="dxa"/>
            <w:tcBorders>
              <w:top w:val="nil"/>
              <w:left w:val="nil"/>
              <w:bottom w:val="nil"/>
              <w:right w:val="nil"/>
            </w:tcBorders>
            <w:shd w:val="clear" w:color="auto" w:fill="auto"/>
            <w:noWrap/>
            <w:vAlign w:val="bottom"/>
            <w:hideMark/>
          </w:tcPr>
          <w:p w14:paraId="4426AA4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709" w:type="dxa"/>
            <w:tcBorders>
              <w:top w:val="nil"/>
              <w:left w:val="nil"/>
              <w:bottom w:val="nil"/>
              <w:right w:val="nil"/>
            </w:tcBorders>
            <w:shd w:val="clear" w:color="auto" w:fill="auto"/>
            <w:noWrap/>
            <w:vAlign w:val="bottom"/>
            <w:hideMark/>
          </w:tcPr>
          <w:p w14:paraId="1A5F55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2.49</w:t>
            </w:r>
          </w:p>
        </w:tc>
        <w:tc>
          <w:tcPr>
            <w:tcW w:w="709" w:type="dxa"/>
            <w:tcBorders>
              <w:top w:val="nil"/>
              <w:left w:val="nil"/>
              <w:bottom w:val="nil"/>
              <w:right w:val="nil"/>
            </w:tcBorders>
            <w:shd w:val="clear" w:color="auto" w:fill="auto"/>
            <w:noWrap/>
            <w:vAlign w:val="bottom"/>
            <w:hideMark/>
          </w:tcPr>
          <w:p w14:paraId="566335A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w:t>
            </w:r>
          </w:p>
        </w:tc>
        <w:tc>
          <w:tcPr>
            <w:tcW w:w="708" w:type="dxa"/>
            <w:tcBorders>
              <w:top w:val="nil"/>
              <w:left w:val="nil"/>
              <w:bottom w:val="nil"/>
              <w:right w:val="nil"/>
            </w:tcBorders>
            <w:shd w:val="clear" w:color="auto" w:fill="auto"/>
            <w:noWrap/>
            <w:vAlign w:val="bottom"/>
            <w:hideMark/>
          </w:tcPr>
          <w:p w14:paraId="370D4F0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2.65</w:t>
            </w:r>
          </w:p>
        </w:tc>
        <w:tc>
          <w:tcPr>
            <w:tcW w:w="709" w:type="dxa"/>
            <w:tcBorders>
              <w:top w:val="nil"/>
              <w:left w:val="nil"/>
              <w:bottom w:val="nil"/>
              <w:right w:val="nil"/>
            </w:tcBorders>
            <w:shd w:val="clear" w:color="auto" w:fill="auto"/>
            <w:noWrap/>
            <w:vAlign w:val="bottom"/>
            <w:hideMark/>
          </w:tcPr>
          <w:p w14:paraId="149DD5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w:t>
            </w:r>
          </w:p>
        </w:tc>
        <w:tc>
          <w:tcPr>
            <w:tcW w:w="709" w:type="dxa"/>
            <w:tcBorders>
              <w:top w:val="nil"/>
              <w:left w:val="nil"/>
              <w:bottom w:val="nil"/>
              <w:right w:val="nil"/>
            </w:tcBorders>
            <w:shd w:val="clear" w:color="auto" w:fill="auto"/>
            <w:noWrap/>
            <w:vAlign w:val="bottom"/>
            <w:hideMark/>
          </w:tcPr>
          <w:p w14:paraId="0607EF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2.91</w:t>
            </w:r>
          </w:p>
        </w:tc>
        <w:tc>
          <w:tcPr>
            <w:tcW w:w="709" w:type="dxa"/>
            <w:tcBorders>
              <w:top w:val="nil"/>
              <w:left w:val="nil"/>
              <w:bottom w:val="nil"/>
              <w:right w:val="nil"/>
            </w:tcBorders>
            <w:shd w:val="clear" w:color="auto" w:fill="auto"/>
            <w:noWrap/>
            <w:vAlign w:val="bottom"/>
            <w:hideMark/>
          </w:tcPr>
          <w:p w14:paraId="796B699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0.04</w:t>
            </w:r>
          </w:p>
        </w:tc>
      </w:tr>
      <w:tr w:rsidR="005A5BB3" w:rsidRPr="0043293E" w14:paraId="22665A28" w14:textId="77777777" w:rsidTr="007E151C">
        <w:trPr>
          <w:trHeight w:val="75"/>
        </w:trPr>
        <w:tc>
          <w:tcPr>
            <w:tcW w:w="1008" w:type="dxa"/>
            <w:tcBorders>
              <w:top w:val="nil"/>
              <w:left w:val="nil"/>
              <w:bottom w:val="nil"/>
              <w:right w:val="nil"/>
            </w:tcBorders>
            <w:shd w:val="clear" w:color="auto" w:fill="auto"/>
            <w:noWrap/>
            <w:vAlign w:val="bottom"/>
            <w:hideMark/>
          </w:tcPr>
          <w:p w14:paraId="14544E51"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p>
        </w:tc>
        <w:tc>
          <w:tcPr>
            <w:tcW w:w="850" w:type="dxa"/>
            <w:tcBorders>
              <w:top w:val="nil"/>
              <w:left w:val="nil"/>
              <w:bottom w:val="nil"/>
              <w:right w:val="nil"/>
            </w:tcBorders>
            <w:shd w:val="clear" w:color="auto" w:fill="auto"/>
            <w:noWrap/>
            <w:vAlign w:val="bottom"/>
            <w:hideMark/>
          </w:tcPr>
          <w:p w14:paraId="014D3BD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851" w:type="dxa"/>
            <w:tcBorders>
              <w:top w:val="nil"/>
              <w:left w:val="nil"/>
              <w:bottom w:val="nil"/>
              <w:right w:val="nil"/>
            </w:tcBorders>
            <w:shd w:val="clear" w:color="auto" w:fill="auto"/>
            <w:noWrap/>
            <w:vAlign w:val="bottom"/>
            <w:hideMark/>
          </w:tcPr>
          <w:p w14:paraId="0AFC71D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8" w:type="dxa"/>
            <w:tcBorders>
              <w:top w:val="nil"/>
              <w:left w:val="nil"/>
              <w:bottom w:val="nil"/>
              <w:right w:val="nil"/>
            </w:tcBorders>
            <w:shd w:val="clear" w:color="auto" w:fill="auto"/>
            <w:noWrap/>
            <w:vAlign w:val="bottom"/>
            <w:hideMark/>
          </w:tcPr>
          <w:p w14:paraId="11A8A97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0E7AF7F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1E878ED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5180AB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503E90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708" w:type="dxa"/>
            <w:tcBorders>
              <w:top w:val="nil"/>
              <w:left w:val="nil"/>
              <w:bottom w:val="nil"/>
              <w:right w:val="nil"/>
            </w:tcBorders>
            <w:shd w:val="clear" w:color="auto" w:fill="auto"/>
            <w:noWrap/>
            <w:vAlign w:val="bottom"/>
            <w:hideMark/>
          </w:tcPr>
          <w:p w14:paraId="0B40B42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4C4C39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234D5E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6A3C32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1FA3D6B0" w14:textId="77777777" w:rsidTr="007E151C">
        <w:trPr>
          <w:trHeight w:val="300"/>
        </w:trPr>
        <w:tc>
          <w:tcPr>
            <w:tcW w:w="1008" w:type="dxa"/>
            <w:tcBorders>
              <w:top w:val="nil"/>
              <w:left w:val="nil"/>
              <w:bottom w:val="nil"/>
              <w:right w:val="nil"/>
            </w:tcBorders>
            <w:shd w:val="clear" w:color="auto" w:fill="auto"/>
            <w:noWrap/>
            <w:vAlign w:val="bottom"/>
            <w:hideMark/>
          </w:tcPr>
          <w:p w14:paraId="4B9D87F9"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r w:rsidRPr="0043293E">
              <w:rPr>
                <w:rFonts w:ascii="Times New Roman" w:eastAsia="Times New Roman" w:hAnsi="Times New Roman"/>
                <w:i/>
                <w:iCs/>
                <w:color w:val="000000"/>
                <w:sz w:val="16"/>
                <w:szCs w:val="16"/>
                <w:lang w:val="en-GB"/>
              </w:rPr>
              <w:t xml:space="preserve">Average </w:t>
            </w:r>
          </w:p>
        </w:tc>
        <w:tc>
          <w:tcPr>
            <w:tcW w:w="850" w:type="dxa"/>
            <w:tcBorders>
              <w:top w:val="nil"/>
              <w:left w:val="nil"/>
              <w:bottom w:val="nil"/>
              <w:right w:val="nil"/>
            </w:tcBorders>
            <w:shd w:val="clear" w:color="auto" w:fill="auto"/>
            <w:noWrap/>
            <w:vAlign w:val="bottom"/>
            <w:hideMark/>
          </w:tcPr>
          <w:p w14:paraId="757634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2.53</w:t>
            </w:r>
          </w:p>
        </w:tc>
        <w:tc>
          <w:tcPr>
            <w:tcW w:w="851" w:type="dxa"/>
            <w:tcBorders>
              <w:top w:val="nil"/>
              <w:left w:val="nil"/>
              <w:bottom w:val="nil"/>
              <w:right w:val="nil"/>
            </w:tcBorders>
            <w:shd w:val="clear" w:color="auto" w:fill="auto"/>
            <w:noWrap/>
            <w:vAlign w:val="bottom"/>
            <w:hideMark/>
          </w:tcPr>
          <w:p w14:paraId="52C217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2.40</w:t>
            </w:r>
          </w:p>
        </w:tc>
        <w:tc>
          <w:tcPr>
            <w:tcW w:w="708" w:type="dxa"/>
            <w:tcBorders>
              <w:top w:val="nil"/>
              <w:left w:val="nil"/>
              <w:bottom w:val="nil"/>
              <w:right w:val="nil"/>
            </w:tcBorders>
            <w:shd w:val="clear" w:color="auto" w:fill="auto"/>
            <w:noWrap/>
            <w:vAlign w:val="bottom"/>
            <w:hideMark/>
          </w:tcPr>
          <w:p w14:paraId="7B1E210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0.76</w:t>
            </w:r>
          </w:p>
        </w:tc>
        <w:tc>
          <w:tcPr>
            <w:tcW w:w="567" w:type="dxa"/>
            <w:tcBorders>
              <w:top w:val="nil"/>
              <w:left w:val="nil"/>
              <w:bottom w:val="nil"/>
              <w:right w:val="nil"/>
            </w:tcBorders>
            <w:shd w:val="clear" w:color="auto" w:fill="auto"/>
            <w:noWrap/>
            <w:vAlign w:val="bottom"/>
            <w:hideMark/>
          </w:tcPr>
          <w:p w14:paraId="4DE673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3.02</w:t>
            </w:r>
          </w:p>
        </w:tc>
        <w:tc>
          <w:tcPr>
            <w:tcW w:w="709" w:type="dxa"/>
            <w:tcBorders>
              <w:top w:val="nil"/>
              <w:left w:val="nil"/>
              <w:bottom w:val="nil"/>
              <w:right w:val="nil"/>
            </w:tcBorders>
            <w:shd w:val="clear" w:color="auto" w:fill="auto"/>
            <w:noWrap/>
            <w:vAlign w:val="bottom"/>
            <w:hideMark/>
          </w:tcPr>
          <w:p w14:paraId="1CE2DF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w:t>
            </w:r>
          </w:p>
        </w:tc>
        <w:tc>
          <w:tcPr>
            <w:tcW w:w="709" w:type="dxa"/>
            <w:tcBorders>
              <w:top w:val="nil"/>
              <w:left w:val="nil"/>
              <w:bottom w:val="nil"/>
              <w:right w:val="nil"/>
            </w:tcBorders>
            <w:shd w:val="clear" w:color="auto" w:fill="auto"/>
            <w:noWrap/>
            <w:vAlign w:val="bottom"/>
            <w:hideMark/>
          </w:tcPr>
          <w:p w14:paraId="46B206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2.88</w:t>
            </w:r>
          </w:p>
        </w:tc>
        <w:tc>
          <w:tcPr>
            <w:tcW w:w="709" w:type="dxa"/>
            <w:tcBorders>
              <w:top w:val="nil"/>
              <w:left w:val="nil"/>
              <w:bottom w:val="nil"/>
              <w:right w:val="nil"/>
            </w:tcBorders>
            <w:shd w:val="clear" w:color="auto" w:fill="auto"/>
            <w:noWrap/>
            <w:vAlign w:val="bottom"/>
            <w:hideMark/>
          </w:tcPr>
          <w:p w14:paraId="36BB120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w:t>
            </w:r>
          </w:p>
        </w:tc>
        <w:tc>
          <w:tcPr>
            <w:tcW w:w="708" w:type="dxa"/>
            <w:tcBorders>
              <w:top w:val="nil"/>
              <w:left w:val="nil"/>
              <w:bottom w:val="nil"/>
              <w:right w:val="nil"/>
            </w:tcBorders>
            <w:shd w:val="clear" w:color="auto" w:fill="auto"/>
            <w:noWrap/>
            <w:vAlign w:val="bottom"/>
            <w:hideMark/>
          </w:tcPr>
          <w:p w14:paraId="41AF7B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2.97</w:t>
            </w:r>
          </w:p>
        </w:tc>
        <w:tc>
          <w:tcPr>
            <w:tcW w:w="709" w:type="dxa"/>
            <w:tcBorders>
              <w:top w:val="nil"/>
              <w:left w:val="nil"/>
              <w:bottom w:val="nil"/>
              <w:right w:val="nil"/>
            </w:tcBorders>
            <w:shd w:val="clear" w:color="auto" w:fill="auto"/>
            <w:noWrap/>
            <w:vAlign w:val="bottom"/>
            <w:hideMark/>
          </w:tcPr>
          <w:p w14:paraId="04237E0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w:t>
            </w:r>
          </w:p>
        </w:tc>
        <w:tc>
          <w:tcPr>
            <w:tcW w:w="709" w:type="dxa"/>
            <w:tcBorders>
              <w:top w:val="nil"/>
              <w:left w:val="nil"/>
              <w:bottom w:val="nil"/>
              <w:right w:val="nil"/>
            </w:tcBorders>
            <w:shd w:val="clear" w:color="auto" w:fill="auto"/>
            <w:noWrap/>
            <w:vAlign w:val="bottom"/>
            <w:hideMark/>
          </w:tcPr>
          <w:p w14:paraId="60A5C5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3.16</w:t>
            </w:r>
          </w:p>
        </w:tc>
        <w:tc>
          <w:tcPr>
            <w:tcW w:w="709" w:type="dxa"/>
            <w:tcBorders>
              <w:top w:val="nil"/>
              <w:left w:val="nil"/>
              <w:bottom w:val="nil"/>
              <w:right w:val="nil"/>
            </w:tcBorders>
            <w:shd w:val="clear" w:color="auto" w:fill="auto"/>
            <w:noWrap/>
            <w:vAlign w:val="bottom"/>
            <w:hideMark/>
          </w:tcPr>
          <w:p w14:paraId="5297ABB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0.64</w:t>
            </w:r>
          </w:p>
        </w:tc>
      </w:tr>
      <w:tr w:rsidR="005A5BB3" w:rsidRPr="00706C00" w14:paraId="3F4278D5" w14:textId="77777777" w:rsidTr="007E151C">
        <w:trPr>
          <w:trHeight w:val="265"/>
        </w:trPr>
        <w:tc>
          <w:tcPr>
            <w:tcW w:w="8946" w:type="dxa"/>
            <w:gridSpan w:val="12"/>
            <w:tcBorders>
              <w:top w:val="double" w:sz="6" w:space="0" w:color="auto"/>
              <w:left w:val="nil"/>
              <w:bottom w:val="nil"/>
              <w:right w:val="nil"/>
            </w:tcBorders>
            <w:shd w:val="clear" w:color="auto" w:fill="auto"/>
            <w:vAlign w:val="bottom"/>
            <w:hideMark/>
          </w:tcPr>
          <w:p w14:paraId="6B6FE8C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Note</w:t>
            </w:r>
            <w:r w:rsidRPr="0043293E">
              <w:rPr>
                <w:rFonts w:ascii="Times New Roman" w:eastAsia="Times New Roman" w:hAnsi="Times New Roman"/>
                <w:color w:val="000000"/>
                <w:sz w:val="16"/>
                <w:szCs w:val="16"/>
                <w:lang w:val="en-GB"/>
              </w:rPr>
              <w:t xml:space="preserve">: average actual growth rates are calculated based on data gathered from the World Development Indicators. Values in bold indicate negative difference, i.e. equilibrium growth rate above the actual growth rate. TL = Thirlwall’s Law; MSTL = Multi-Sectoral Thirlwall’s Law; VECM = Vector Error Correction Model; FE = Fixed Effects model; </w:t>
            </w:r>
            <w:r>
              <w:rPr>
                <w:rFonts w:ascii="Times New Roman" w:eastAsia="Times New Roman" w:hAnsi="Times New Roman"/>
                <w:color w:val="000000"/>
                <w:sz w:val="16"/>
                <w:szCs w:val="16"/>
                <w:lang w:val="en-GB"/>
              </w:rPr>
              <w:t>IV</w:t>
            </w:r>
            <w:r w:rsidRPr="0043293E">
              <w:rPr>
                <w:rFonts w:ascii="Times New Roman" w:eastAsia="Times New Roman" w:hAnsi="Times New Roman"/>
                <w:color w:val="000000"/>
                <w:sz w:val="16"/>
                <w:szCs w:val="16"/>
                <w:lang w:val="en-GB"/>
              </w:rPr>
              <w:t xml:space="preserve"> = </w:t>
            </w:r>
            <w:r>
              <w:rPr>
                <w:rFonts w:ascii="Times New Roman" w:eastAsia="Times New Roman" w:hAnsi="Times New Roman"/>
                <w:color w:val="000000"/>
                <w:sz w:val="16"/>
                <w:szCs w:val="16"/>
                <w:lang w:val="en-GB"/>
              </w:rPr>
              <w:t>IV</w:t>
            </w:r>
            <w:r w:rsidRPr="0043293E">
              <w:rPr>
                <w:rFonts w:ascii="Times New Roman" w:eastAsia="Times New Roman" w:hAnsi="Times New Roman"/>
                <w:color w:val="000000"/>
                <w:sz w:val="16"/>
                <w:szCs w:val="16"/>
                <w:lang w:val="en-GB"/>
              </w:rPr>
              <w:t xml:space="preserve"> with FE using Hausman’s (1997) Instruments; </w:t>
            </w:r>
            <w:r>
              <w:rPr>
                <w:rFonts w:ascii="Times New Roman" w:eastAsia="Times New Roman" w:hAnsi="Times New Roman"/>
                <w:color w:val="000000"/>
                <w:sz w:val="16"/>
                <w:szCs w:val="16"/>
                <w:lang w:val="en-GB"/>
              </w:rPr>
              <w:t>SYS</w:t>
            </w:r>
            <w:r w:rsidRPr="0043293E">
              <w:rPr>
                <w:rFonts w:ascii="Times New Roman" w:eastAsia="Times New Roman" w:hAnsi="Times New Roman"/>
                <w:color w:val="000000"/>
                <w:sz w:val="16"/>
                <w:szCs w:val="16"/>
                <w:lang w:val="en-GB"/>
              </w:rPr>
              <w:t xml:space="preserve"> = </w:t>
            </w:r>
            <w:r>
              <w:rPr>
                <w:rFonts w:ascii="Times New Roman" w:eastAsia="Times New Roman" w:hAnsi="Times New Roman"/>
                <w:color w:val="000000"/>
                <w:sz w:val="16"/>
                <w:szCs w:val="16"/>
                <w:lang w:val="en-GB"/>
              </w:rPr>
              <w:t>System GMM</w:t>
            </w:r>
            <w:r w:rsidRPr="0043293E">
              <w:rPr>
                <w:rFonts w:ascii="Times New Roman" w:eastAsia="Times New Roman" w:hAnsi="Times New Roman"/>
                <w:color w:val="000000"/>
                <w:sz w:val="16"/>
                <w:szCs w:val="16"/>
                <w:lang w:val="en-GB"/>
              </w:rPr>
              <w:t>.</w:t>
            </w:r>
          </w:p>
        </w:tc>
      </w:tr>
      <w:tr w:rsidR="005A5BB3" w:rsidRPr="0043293E" w14:paraId="625CA1AC" w14:textId="77777777" w:rsidTr="007E151C">
        <w:trPr>
          <w:trHeight w:val="75"/>
        </w:trPr>
        <w:tc>
          <w:tcPr>
            <w:tcW w:w="8946" w:type="dxa"/>
            <w:gridSpan w:val="12"/>
            <w:tcBorders>
              <w:top w:val="nil"/>
              <w:left w:val="nil"/>
              <w:bottom w:val="nil"/>
              <w:right w:val="nil"/>
            </w:tcBorders>
            <w:shd w:val="clear" w:color="auto" w:fill="auto"/>
            <w:noWrap/>
            <w:vAlign w:val="bottom"/>
            <w:hideMark/>
          </w:tcPr>
          <w:p w14:paraId="7422492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Source</w:t>
            </w:r>
            <w:r>
              <w:rPr>
                <w:rFonts w:ascii="Times New Roman" w:eastAsia="Times New Roman" w:hAnsi="Times New Roman"/>
                <w:color w:val="000000"/>
                <w:sz w:val="16"/>
                <w:szCs w:val="16"/>
                <w:lang w:val="en-GB"/>
              </w:rPr>
              <w:t>: author</w:t>
            </w:r>
            <w:r w:rsidRPr="0043293E">
              <w:rPr>
                <w:rFonts w:ascii="Times New Roman" w:eastAsia="Times New Roman" w:hAnsi="Times New Roman"/>
                <w:color w:val="000000"/>
                <w:sz w:val="16"/>
                <w:szCs w:val="16"/>
                <w:lang w:val="en-GB"/>
              </w:rPr>
              <w:t>s</w:t>
            </w:r>
            <w:r>
              <w:rPr>
                <w:rFonts w:ascii="Times New Roman" w:eastAsia="Times New Roman" w:hAnsi="Times New Roman"/>
                <w:color w:val="000000"/>
                <w:sz w:val="16"/>
                <w:szCs w:val="16"/>
                <w:lang w:val="en-GB"/>
              </w:rPr>
              <w:t>’</w:t>
            </w:r>
            <w:r w:rsidRPr="0043293E">
              <w:rPr>
                <w:rFonts w:ascii="Times New Roman" w:eastAsia="Times New Roman" w:hAnsi="Times New Roman"/>
                <w:color w:val="000000"/>
                <w:sz w:val="16"/>
                <w:szCs w:val="16"/>
                <w:lang w:val="en-GB"/>
              </w:rPr>
              <w:t xml:space="preserve"> own elaboration. </w:t>
            </w:r>
          </w:p>
        </w:tc>
      </w:tr>
    </w:tbl>
    <w:p w14:paraId="16B33B4C" w14:textId="77777777" w:rsidR="005A5BB3" w:rsidRPr="0043293E" w:rsidRDefault="005A5BB3" w:rsidP="005A5BB3">
      <w:pPr>
        <w:spacing w:after="0" w:line="240" w:lineRule="auto"/>
        <w:ind w:firstLine="709"/>
        <w:jc w:val="both"/>
        <w:rPr>
          <w:rFonts w:ascii="Times New Roman" w:hAnsi="Times New Roman"/>
          <w:sz w:val="24"/>
          <w:szCs w:val="24"/>
          <w:lang w:val="en-GB"/>
        </w:rPr>
      </w:pPr>
    </w:p>
    <w:tbl>
      <w:tblPr>
        <w:tblW w:w="8520" w:type="dxa"/>
        <w:tblInd w:w="959" w:type="dxa"/>
        <w:tblLayout w:type="fixed"/>
        <w:tblLook w:val="04A0" w:firstRow="1" w:lastRow="0" w:firstColumn="1" w:lastColumn="0" w:noHBand="0" w:noVBand="1"/>
      </w:tblPr>
      <w:tblGrid>
        <w:gridCol w:w="2142"/>
        <w:gridCol w:w="1134"/>
        <w:gridCol w:w="2268"/>
        <w:gridCol w:w="1275"/>
        <w:gridCol w:w="1701"/>
      </w:tblGrid>
      <w:tr w:rsidR="005A5BB3" w:rsidRPr="0043293E" w14:paraId="330F4E4F" w14:textId="77777777" w:rsidTr="007E151C">
        <w:trPr>
          <w:trHeight w:val="300"/>
        </w:trPr>
        <w:tc>
          <w:tcPr>
            <w:tcW w:w="8520" w:type="dxa"/>
            <w:gridSpan w:val="5"/>
            <w:tcBorders>
              <w:top w:val="nil"/>
              <w:left w:val="nil"/>
              <w:bottom w:val="nil"/>
              <w:right w:val="nil"/>
            </w:tcBorders>
            <w:shd w:val="clear" w:color="auto" w:fill="auto"/>
            <w:noWrap/>
            <w:vAlign w:val="bottom"/>
            <w:hideMark/>
          </w:tcPr>
          <w:p w14:paraId="74F69717"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 xml:space="preserve">Table </w:t>
            </w:r>
            <w:r>
              <w:rPr>
                <w:rFonts w:ascii="Times New Roman" w:eastAsia="Times New Roman" w:hAnsi="Times New Roman"/>
                <w:b/>
                <w:bCs/>
                <w:color w:val="000000"/>
                <w:sz w:val="24"/>
                <w:szCs w:val="24"/>
                <w:lang w:val="en-GB"/>
              </w:rPr>
              <w:t>2</w:t>
            </w:r>
          </w:p>
        </w:tc>
      </w:tr>
      <w:tr w:rsidR="005A5BB3" w:rsidRPr="00706C00" w14:paraId="308F07EE" w14:textId="77777777" w:rsidTr="007E151C">
        <w:trPr>
          <w:trHeight w:val="320"/>
        </w:trPr>
        <w:tc>
          <w:tcPr>
            <w:tcW w:w="8520" w:type="dxa"/>
            <w:gridSpan w:val="5"/>
            <w:tcBorders>
              <w:top w:val="nil"/>
              <w:left w:val="nil"/>
              <w:bottom w:val="double" w:sz="6" w:space="0" w:color="auto"/>
              <w:right w:val="nil"/>
            </w:tcBorders>
            <w:shd w:val="clear" w:color="auto" w:fill="auto"/>
            <w:noWrap/>
            <w:vAlign w:val="bottom"/>
            <w:hideMark/>
          </w:tcPr>
          <w:p w14:paraId="6D3BF766" w14:textId="77777777" w:rsidR="005A5BB3" w:rsidRPr="0043293E" w:rsidRDefault="005A5BB3" w:rsidP="007E151C">
            <w:pPr>
              <w:spacing w:after="0" w:line="240" w:lineRule="auto"/>
              <w:jc w:val="center"/>
              <w:rPr>
                <w:rFonts w:ascii="Times New Roman" w:eastAsia="Times New Roman" w:hAnsi="Times New Roman"/>
                <w:b/>
                <w:bCs/>
                <w:i/>
                <w:color w:val="000000"/>
                <w:sz w:val="24"/>
                <w:szCs w:val="24"/>
                <w:lang w:val="en-GB"/>
              </w:rPr>
            </w:pPr>
            <w:r w:rsidRPr="0043293E">
              <w:rPr>
                <w:rFonts w:ascii="Times New Roman" w:eastAsia="Times New Roman" w:hAnsi="Times New Roman"/>
                <w:b/>
                <w:bCs/>
                <w:i/>
                <w:color w:val="000000"/>
                <w:sz w:val="24"/>
                <w:szCs w:val="24"/>
                <w:lang w:val="en-GB"/>
              </w:rPr>
              <w:t>Differences between estimated and actual growth rates: the existing evidence</w:t>
            </w:r>
          </w:p>
        </w:tc>
      </w:tr>
      <w:tr w:rsidR="005A5BB3" w:rsidRPr="0043293E" w14:paraId="011B7ABE" w14:textId="77777777" w:rsidTr="007E151C">
        <w:trPr>
          <w:trHeight w:val="30"/>
        </w:trPr>
        <w:tc>
          <w:tcPr>
            <w:tcW w:w="2142" w:type="dxa"/>
            <w:tcBorders>
              <w:top w:val="nil"/>
              <w:left w:val="nil"/>
              <w:bottom w:val="single" w:sz="4" w:space="0" w:color="auto"/>
              <w:right w:val="nil"/>
            </w:tcBorders>
            <w:shd w:val="clear" w:color="auto" w:fill="auto"/>
            <w:noWrap/>
            <w:vAlign w:val="bottom"/>
            <w:hideMark/>
          </w:tcPr>
          <w:p w14:paraId="7A30034F"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Paper</w:t>
            </w:r>
          </w:p>
        </w:tc>
        <w:tc>
          <w:tcPr>
            <w:tcW w:w="1134" w:type="dxa"/>
            <w:tcBorders>
              <w:top w:val="nil"/>
              <w:left w:val="nil"/>
              <w:bottom w:val="single" w:sz="4" w:space="0" w:color="auto"/>
              <w:right w:val="nil"/>
            </w:tcBorders>
            <w:shd w:val="clear" w:color="auto" w:fill="auto"/>
            <w:noWrap/>
            <w:vAlign w:val="bottom"/>
            <w:hideMark/>
          </w:tcPr>
          <w:p w14:paraId="1EFBE35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Form</w:t>
            </w:r>
          </w:p>
        </w:tc>
        <w:tc>
          <w:tcPr>
            <w:tcW w:w="2268" w:type="dxa"/>
            <w:tcBorders>
              <w:top w:val="nil"/>
              <w:left w:val="nil"/>
              <w:bottom w:val="single" w:sz="4" w:space="0" w:color="auto"/>
              <w:right w:val="nil"/>
            </w:tcBorders>
            <w:shd w:val="clear" w:color="auto" w:fill="auto"/>
            <w:vAlign w:val="bottom"/>
            <w:hideMark/>
          </w:tcPr>
          <w:p w14:paraId="404D3AF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Number of countri</w:t>
            </w:r>
            <w:r>
              <w:rPr>
                <w:rFonts w:ascii="Times New Roman" w:eastAsia="Times New Roman" w:hAnsi="Times New Roman"/>
                <w:b/>
                <w:bCs/>
                <w:color w:val="000000"/>
                <w:sz w:val="16"/>
                <w:szCs w:val="16"/>
                <w:lang w:val="en-GB"/>
              </w:rPr>
              <w:t>es/Number of</w:t>
            </w:r>
            <w:r w:rsidRPr="0043293E">
              <w:rPr>
                <w:rFonts w:ascii="Times New Roman" w:eastAsia="Times New Roman" w:hAnsi="Times New Roman"/>
                <w:b/>
                <w:bCs/>
                <w:color w:val="000000"/>
                <w:sz w:val="16"/>
                <w:szCs w:val="16"/>
                <w:lang w:val="en-GB"/>
              </w:rPr>
              <w:t xml:space="preserve"> European countries</w:t>
            </w:r>
          </w:p>
        </w:tc>
        <w:tc>
          <w:tcPr>
            <w:tcW w:w="1275" w:type="dxa"/>
            <w:tcBorders>
              <w:top w:val="nil"/>
              <w:left w:val="nil"/>
              <w:bottom w:val="single" w:sz="4" w:space="0" w:color="auto"/>
              <w:right w:val="nil"/>
            </w:tcBorders>
            <w:shd w:val="clear" w:color="auto" w:fill="auto"/>
            <w:vAlign w:val="bottom"/>
            <w:hideMark/>
          </w:tcPr>
          <w:p w14:paraId="6DDC4F6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Average Difference: all countries</w:t>
            </w:r>
          </w:p>
        </w:tc>
        <w:tc>
          <w:tcPr>
            <w:tcW w:w="1701" w:type="dxa"/>
            <w:tcBorders>
              <w:top w:val="nil"/>
              <w:left w:val="nil"/>
              <w:bottom w:val="single" w:sz="4" w:space="0" w:color="auto"/>
              <w:right w:val="nil"/>
            </w:tcBorders>
            <w:shd w:val="clear" w:color="auto" w:fill="auto"/>
            <w:vAlign w:val="bottom"/>
            <w:hideMark/>
          </w:tcPr>
          <w:p w14:paraId="37DF004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Average Difference:  European countries</w:t>
            </w:r>
          </w:p>
        </w:tc>
      </w:tr>
      <w:tr w:rsidR="005A5BB3" w:rsidRPr="0043293E" w14:paraId="45955900" w14:textId="77777777" w:rsidTr="007E151C">
        <w:trPr>
          <w:trHeight w:val="300"/>
        </w:trPr>
        <w:tc>
          <w:tcPr>
            <w:tcW w:w="2142" w:type="dxa"/>
            <w:tcBorders>
              <w:top w:val="nil"/>
              <w:left w:val="nil"/>
              <w:bottom w:val="nil"/>
              <w:right w:val="nil"/>
            </w:tcBorders>
            <w:shd w:val="clear" w:color="auto" w:fill="auto"/>
            <w:noWrap/>
            <w:vAlign w:val="bottom"/>
            <w:hideMark/>
          </w:tcPr>
          <w:p w14:paraId="16408CA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Thirlwall (1979)</w:t>
            </w:r>
          </w:p>
        </w:tc>
        <w:tc>
          <w:tcPr>
            <w:tcW w:w="1134" w:type="dxa"/>
            <w:tcBorders>
              <w:top w:val="nil"/>
              <w:left w:val="nil"/>
              <w:bottom w:val="nil"/>
              <w:right w:val="nil"/>
            </w:tcBorders>
            <w:shd w:val="clear" w:color="auto" w:fill="auto"/>
            <w:noWrap/>
            <w:vAlign w:val="bottom"/>
            <w:hideMark/>
          </w:tcPr>
          <w:p w14:paraId="45610D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Weak TL</w:t>
            </w:r>
          </w:p>
        </w:tc>
        <w:tc>
          <w:tcPr>
            <w:tcW w:w="2268" w:type="dxa"/>
            <w:tcBorders>
              <w:top w:val="nil"/>
              <w:left w:val="nil"/>
              <w:bottom w:val="nil"/>
              <w:right w:val="nil"/>
            </w:tcBorders>
            <w:shd w:val="clear" w:color="auto" w:fill="auto"/>
            <w:noWrap/>
            <w:vAlign w:val="bottom"/>
            <w:hideMark/>
          </w:tcPr>
          <w:p w14:paraId="3758983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 / 9</w:t>
            </w:r>
          </w:p>
        </w:tc>
        <w:tc>
          <w:tcPr>
            <w:tcW w:w="1275" w:type="dxa"/>
            <w:tcBorders>
              <w:top w:val="nil"/>
              <w:left w:val="nil"/>
              <w:bottom w:val="nil"/>
              <w:right w:val="nil"/>
            </w:tcBorders>
            <w:shd w:val="clear" w:color="auto" w:fill="auto"/>
            <w:noWrap/>
            <w:vAlign w:val="bottom"/>
            <w:hideMark/>
          </w:tcPr>
          <w:p w14:paraId="5CD4268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0.973</w:t>
            </w:r>
          </w:p>
        </w:tc>
        <w:tc>
          <w:tcPr>
            <w:tcW w:w="1701" w:type="dxa"/>
            <w:tcBorders>
              <w:top w:val="nil"/>
              <w:left w:val="nil"/>
              <w:bottom w:val="nil"/>
              <w:right w:val="nil"/>
            </w:tcBorders>
            <w:shd w:val="clear" w:color="auto" w:fill="auto"/>
            <w:noWrap/>
            <w:vAlign w:val="bottom"/>
            <w:hideMark/>
          </w:tcPr>
          <w:p w14:paraId="51D7243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0.572</w:t>
            </w:r>
          </w:p>
        </w:tc>
      </w:tr>
      <w:tr w:rsidR="005A5BB3" w:rsidRPr="0043293E" w14:paraId="30FF4CA2" w14:textId="77777777" w:rsidTr="007E151C">
        <w:trPr>
          <w:trHeight w:val="75"/>
        </w:trPr>
        <w:tc>
          <w:tcPr>
            <w:tcW w:w="2142" w:type="dxa"/>
            <w:tcBorders>
              <w:top w:val="nil"/>
              <w:left w:val="nil"/>
              <w:bottom w:val="nil"/>
              <w:right w:val="nil"/>
            </w:tcBorders>
            <w:shd w:val="clear" w:color="auto" w:fill="auto"/>
            <w:noWrap/>
            <w:vAlign w:val="bottom"/>
            <w:hideMark/>
          </w:tcPr>
          <w:p w14:paraId="0D843AF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Bairam (1988)</w:t>
            </w:r>
          </w:p>
        </w:tc>
        <w:tc>
          <w:tcPr>
            <w:tcW w:w="1134" w:type="dxa"/>
            <w:tcBorders>
              <w:top w:val="nil"/>
              <w:left w:val="nil"/>
              <w:bottom w:val="nil"/>
              <w:right w:val="nil"/>
            </w:tcBorders>
            <w:shd w:val="clear" w:color="auto" w:fill="auto"/>
            <w:noWrap/>
            <w:vAlign w:val="bottom"/>
            <w:hideMark/>
          </w:tcPr>
          <w:p w14:paraId="24D76A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Weak TL</w:t>
            </w:r>
          </w:p>
        </w:tc>
        <w:tc>
          <w:tcPr>
            <w:tcW w:w="2268" w:type="dxa"/>
            <w:tcBorders>
              <w:top w:val="nil"/>
              <w:left w:val="nil"/>
              <w:bottom w:val="nil"/>
              <w:right w:val="nil"/>
            </w:tcBorders>
            <w:shd w:val="clear" w:color="auto" w:fill="auto"/>
            <w:noWrap/>
            <w:vAlign w:val="bottom"/>
            <w:hideMark/>
          </w:tcPr>
          <w:p w14:paraId="772A10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 / 13</w:t>
            </w:r>
          </w:p>
        </w:tc>
        <w:tc>
          <w:tcPr>
            <w:tcW w:w="1275" w:type="dxa"/>
            <w:tcBorders>
              <w:top w:val="nil"/>
              <w:left w:val="nil"/>
              <w:bottom w:val="nil"/>
              <w:right w:val="nil"/>
            </w:tcBorders>
            <w:shd w:val="clear" w:color="auto" w:fill="auto"/>
            <w:noWrap/>
            <w:vAlign w:val="bottom"/>
            <w:hideMark/>
          </w:tcPr>
          <w:p w14:paraId="23D9DEA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0.726</w:t>
            </w:r>
          </w:p>
        </w:tc>
        <w:tc>
          <w:tcPr>
            <w:tcW w:w="1701" w:type="dxa"/>
            <w:tcBorders>
              <w:top w:val="nil"/>
              <w:left w:val="nil"/>
              <w:bottom w:val="nil"/>
              <w:right w:val="nil"/>
            </w:tcBorders>
            <w:shd w:val="clear" w:color="auto" w:fill="auto"/>
            <w:noWrap/>
            <w:vAlign w:val="bottom"/>
            <w:hideMark/>
          </w:tcPr>
          <w:p w14:paraId="783F57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0.646</w:t>
            </w:r>
          </w:p>
        </w:tc>
      </w:tr>
      <w:tr w:rsidR="005A5BB3" w:rsidRPr="0043293E" w14:paraId="26C1F27C" w14:textId="77777777" w:rsidTr="007E151C">
        <w:trPr>
          <w:trHeight w:val="75"/>
        </w:trPr>
        <w:tc>
          <w:tcPr>
            <w:tcW w:w="2142" w:type="dxa"/>
            <w:tcBorders>
              <w:top w:val="nil"/>
              <w:left w:val="nil"/>
              <w:bottom w:val="nil"/>
              <w:right w:val="nil"/>
            </w:tcBorders>
            <w:shd w:val="clear" w:color="auto" w:fill="auto"/>
            <w:noWrap/>
            <w:vAlign w:val="bottom"/>
            <w:hideMark/>
          </w:tcPr>
          <w:p w14:paraId="4D2BB83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134" w:type="dxa"/>
            <w:tcBorders>
              <w:top w:val="nil"/>
              <w:left w:val="nil"/>
              <w:bottom w:val="nil"/>
              <w:right w:val="nil"/>
            </w:tcBorders>
            <w:shd w:val="clear" w:color="auto" w:fill="auto"/>
            <w:noWrap/>
            <w:vAlign w:val="bottom"/>
            <w:hideMark/>
          </w:tcPr>
          <w:p w14:paraId="21462BB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Strong TL</w:t>
            </w:r>
          </w:p>
        </w:tc>
        <w:tc>
          <w:tcPr>
            <w:tcW w:w="2268" w:type="dxa"/>
            <w:tcBorders>
              <w:top w:val="nil"/>
              <w:left w:val="nil"/>
              <w:bottom w:val="nil"/>
              <w:right w:val="nil"/>
            </w:tcBorders>
            <w:shd w:val="clear" w:color="auto" w:fill="auto"/>
            <w:noWrap/>
            <w:vAlign w:val="bottom"/>
            <w:hideMark/>
          </w:tcPr>
          <w:p w14:paraId="1C088F6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 / 13</w:t>
            </w:r>
          </w:p>
        </w:tc>
        <w:tc>
          <w:tcPr>
            <w:tcW w:w="1275" w:type="dxa"/>
            <w:tcBorders>
              <w:top w:val="nil"/>
              <w:left w:val="nil"/>
              <w:bottom w:val="nil"/>
              <w:right w:val="nil"/>
            </w:tcBorders>
            <w:shd w:val="clear" w:color="auto" w:fill="auto"/>
            <w:noWrap/>
            <w:vAlign w:val="bottom"/>
            <w:hideMark/>
          </w:tcPr>
          <w:p w14:paraId="0F7266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0.973</w:t>
            </w:r>
          </w:p>
        </w:tc>
        <w:tc>
          <w:tcPr>
            <w:tcW w:w="1701" w:type="dxa"/>
            <w:tcBorders>
              <w:top w:val="nil"/>
              <w:left w:val="nil"/>
              <w:bottom w:val="nil"/>
              <w:right w:val="nil"/>
            </w:tcBorders>
            <w:shd w:val="clear" w:color="auto" w:fill="auto"/>
            <w:noWrap/>
            <w:vAlign w:val="bottom"/>
            <w:hideMark/>
          </w:tcPr>
          <w:p w14:paraId="32E218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1.023</w:t>
            </w:r>
          </w:p>
        </w:tc>
      </w:tr>
      <w:tr w:rsidR="005A5BB3" w:rsidRPr="0043293E" w14:paraId="1F271CF9" w14:textId="77777777" w:rsidTr="007E151C">
        <w:trPr>
          <w:trHeight w:val="300"/>
        </w:trPr>
        <w:tc>
          <w:tcPr>
            <w:tcW w:w="2142" w:type="dxa"/>
            <w:tcBorders>
              <w:top w:val="nil"/>
              <w:left w:val="nil"/>
              <w:bottom w:val="nil"/>
              <w:right w:val="nil"/>
            </w:tcBorders>
            <w:shd w:val="clear" w:color="auto" w:fill="auto"/>
            <w:noWrap/>
            <w:vAlign w:val="bottom"/>
            <w:hideMark/>
          </w:tcPr>
          <w:p w14:paraId="79803C4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Bairam and Dempster (1991)</w:t>
            </w:r>
          </w:p>
        </w:tc>
        <w:tc>
          <w:tcPr>
            <w:tcW w:w="1134" w:type="dxa"/>
            <w:tcBorders>
              <w:top w:val="nil"/>
              <w:left w:val="nil"/>
              <w:bottom w:val="nil"/>
              <w:right w:val="nil"/>
            </w:tcBorders>
            <w:shd w:val="clear" w:color="auto" w:fill="auto"/>
            <w:noWrap/>
            <w:vAlign w:val="bottom"/>
            <w:hideMark/>
          </w:tcPr>
          <w:p w14:paraId="4794BF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Weak TL</w:t>
            </w:r>
          </w:p>
        </w:tc>
        <w:tc>
          <w:tcPr>
            <w:tcW w:w="2268" w:type="dxa"/>
            <w:tcBorders>
              <w:top w:val="nil"/>
              <w:left w:val="nil"/>
              <w:bottom w:val="nil"/>
              <w:right w:val="nil"/>
            </w:tcBorders>
            <w:shd w:val="clear" w:color="auto" w:fill="auto"/>
            <w:noWrap/>
            <w:vAlign w:val="bottom"/>
            <w:hideMark/>
          </w:tcPr>
          <w:p w14:paraId="3084EB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 / 0</w:t>
            </w:r>
          </w:p>
        </w:tc>
        <w:tc>
          <w:tcPr>
            <w:tcW w:w="1275" w:type="dxa"/>
            <w:tcBorders>
              <w:top w:val="nil"/>
              <w:left w:val="nil"/>
              <w:bottom w:val="nil"/>
              <w:right w:val="nil"/>
            </w:tcBorders>
            <w:shd w:val="clear" w:color="auto" w:fill="auto"/>
            <w:noWrap/>
            <w:vAlign w:val="bottom"/>
            <w:hideMark/>
          </w:tcPr>
          <w:p w14:paraId="7659A2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1.518</w:t>
            </w:r>
          </w:p>
        </w:tc>
        <w:tc>
          <w:tcPr>
            <w:tcW w:w="1701" w:type="dxa"/>
            <w:tcBorders>
              <w:top w:val="nil"/>
              <w:left w:val="nil"/>
              <w:bottom w:val="nil"/>
              <w:right w:val="nil"/>
            </w:tcBorders>
            <w:shd w:val="clear" w:color="auto" w:fill="auto"/>
            <w:noWrap/>
            <w:vAlign w:val="bottom"/>
            <w:hideMark/>
          </w:tcPr>
          <w:p w14:paraId="67BED6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t>
            </w:r>
          </w:p>
        </w:tc>
      </w:tr>
      <w:tr w:rsidR="005A5BB3" w:rsidRPr="0043293E" w14:paraId="385E3E1E" w14:textId="77777777" w:rsidTr="007E151C">
        <w:trPr>
          <w:trHeight w:val="75"/>
        </w:trPr>
        <w:tc>
          <w:tcPr>
            <w:tcW w:w="2142" w:type="dxa"/>
            <w:tcBorders>
              <w:top w:val="nil"/>
              <w:left w:val="nil"/>
              <w:bottom w:val="nil"/>
              <w:right w:val="nil"/>
            </w:tcBorders>
            <w:shd w:val="clear" w:color="auto" w:fill="auto"/>
            <w:noWrap/>
            <w:vAlign w:val="bottom"/>
            <w:hideMark/>
          </w:tcPr>
          <w:p w14:paraId="3A8F4B4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134" w:type="dxa"/>
            <w:tcBorders>
              <w:top w:val="nil"/>
              <w:left w:val="nil"/>
              <w:bottom w:val="nil"/>
              <w:right w:val="nil"/>
            </w:tcBorders>
            <w:shd w:val="clear" w:color="auto" w:fill="auto"/>
            <w:noWrap/>
            <w:vAlign w:val="bottom"/>
            <w:hideMark/>
          </w:tcPr>
          <w:p w14:paraId="2647E6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Strong TL</w:t>
            </w:r>
          </w:p>
        </w:tc>
        <w:tc>
          <w:tcPr>
            <w:tcW w:w="2268" w:type="dxa"/>
            <w:tcBorders>
              <w:top w:val="nil"/>
              <w:left w:val="nil"/>
              <w:bottom w:val="nil"/>
              <w:right w:val="nil"/>
            </w:tcBorders>
            <w:shd w:val="clear" w:color="auto" w:fill="auto"/>
            <w:noWrap/>
            <w:vAlign w:val="bottom"/>
            <w:hideMark/>
          </w:tcPr>
          <w:p w14:paraId="2F5A9C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 / 0</w:t>
            </w:r>
          </w:p>
        </w:tc>
        <w:tc>
          <w:tcPr>
            <w:tcW w:w="1275" w:type="dxa"/>
            <w:tcBorders>
              <w:top w:val="nil"/>
              <w:left w:val="nil"/>
              <w:bottom w:val="nil"/>
              <w:right w:val="nil"/>
            </w:tcBorders>
            <w:shd w:val="clear" w:color="auto" w:fill="auto"/>
            <w:noWrap/>
            <w:vAlign w:val="bottom"/>
            <w:hideMark/>
          </w:tcPr>
          <w:p w14:paraId="42373D4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1.227</w:t>
            </w:r>
          </w:p>
        </w:tc>
        <w:tc>
          <w:tcPr>
            <w:tcW w:w="1701" w:type="dxa"/>
            <w:tcBorders>
              <w:top w:val="nil"/>
              <w:left w:val="nil"/>
              <w:bottom w:val="nil"/>
              <w:right w:val="nil"/>
            </w:tcBorders>
            <w:shd w:val="clear" w:color="auto" w:fill="auto"/>
            <w:noWrap/>
            <w:vAlign w:val="bottom"/>
            <w:hideMark/>
          </w:tcPr>
          <w:p w14:paraId="5C36AB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t>
            </w:r>
          </w:p>
        </w:tc>
      </w:tr>
      <w:tr w:rsidR="005A5BB3" w:rsidRPr="0043293E" w14:paraId="19D2BEB3" w14:textId="77777777" w:rsidTr="007E151C">
        <w:trPr>
          <w:trHeight w:val="75"/>
        </w:trPr>
        <w:tc>
          <w:tcPr>
            <w:tcW w:w="2142" w:type="dxa"/>
            <w:tcBorders>
              <w:top w:val="nil"/>
              <w:left w:val="nil"/>
              <w:bottom w:val="nil"/>
              <w:right w:val="nil"/>
            </w:tcBorders>
            <w:shd w:val="clear" w:color="auto" w:fill="auto"/>
            <w:noWrap/>
            <w:vAlign w:val="bottom"/>
            <w:hideMark/>
          </w:tcPr>
          <w:p w14:paraId="1281DEF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Perraton (2003)</w:t>
            </w:r>
          </w:p>
        </w:tc>
        <w:tc>
          <w:tcPr>
            <w:tcW w:w="1134" w:type="dxa"/>
            <w:tcBorders>
              <w:top w:val="nil"/>
              <w:left w:val="nil"/>
              <w:bottom w:val="nil"/>
              <w:right w:val="nil"/>
            </w:tcBorders>
            <w:shd w:val="clear" w:color="auto" w:fill="auto"/>
            <w:noWrap/>
            <w:vAlign w:val="bottom"/>
            <w:hideMark/>
          </w:tcPr>
          <w:p w14:paraId="1B5369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Weak TL</w:t>
            </w:r>
          </w:p>
        </w:tc>
        <w:tc>
          <w:tcPr>
            <w:tcW w:w="2268" w:type="dxa"/>
            <w:tcBorders>
              <w:top w:val="nil"/>
              <w:left w:val="nil"/>
              <w:bottom w:val="nil"/>
              <w:right w:val="nil"/>
            </w:tcBorders>
            <w:shd w:val="clear" w:color="auto" w:fill="auto"/>
            <w:noWrap/>
            <w:vAlign w:val="bottom"/>
            <w:hideMark/>
          </w:tcPr>
          <w:p w14:paraId="6A1435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 / 0</w:t>
            </w:r>
          </w:p>
        </w:tc>
        <w:tc>
          <w:tcPr>
            <w:tcW w:w="1275" w:type="dxa"/>
            <w:tcBorders>
              <w:top w:val="nil"/>
              <w:left w:val="nil"/>
              <w:bottom w:val="nil"/>
              <w:right w:val="nil"/>
            </w:tcBorders>
            <w:shd w:val="clear" w:color="auto" w:fill="auto"/>
            <w:noWrap/>
            <w:vAlign w:val="bottom"/>
            <w:hideMark/>
          </w:tcPr>
          <w:p w14:paraId="24662DE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2.669</w:t>
            </w:r>
          </w:p>
        </w:tc>
        <w:tc>
          <w:tcPr>
            <w:tcW w:w="1701" w:type="dxa"/>
            <w:tcBorders>
              <w:top w:val="nil"/>
              <w:left w:val="nil"/>
              <w:bottom w:val="nil"/>
              <w:right w:val="nil"/>
            </w:tcBorders>
            <w:shd w:val="clear" w:color="auto" w:fill="auto"/>
            <w:noWrap/>
            <w:vAlign w:val="bottom"/>
            <w:hideMark/>
          </w:tcPr>
          <w:p w14:paraId="7EFBB81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t>
            </w:r>
          </w:p>
        </w:tc>
      </w:tr>
      <w:tr w:rsidR="005A5BB3" w:rsidRPr="0043293E" w14:paraId="2C8B9C91" w14:textId="77777777" w:rsidTr="007E151C">
        <w:trPr>
          <w:trHeight w:val="75"/>
        </w:trPr>
        <w:tc>
          <w:tcPr>
            <w:tcW w:w="2142" w:type="dxa"/>
            <w:tcBorders>
              <w:top w:val="nil"/>
              <w:left w:val="nil"/>
              <w:bottom w:val="nil"/>
              <w:right w:val="nil"/>
            </w:tcBorders>
            <w:shd w:val="clear" w:color="auto" w:fill="auto"/>
            <w:noWrap/>
            <w:vAlign w:val="bottom"/>
            <w:hideMark/>
          </w:tcPr>
          <w:p w14:paraId="44EA993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134" w:type="dxa"/>
            <w:tcBorders>
              <w:top w:val="nil"/>
              <w:left w:val="nil"/>
              <w:bottom w:val="nil"/>
              <w:right w:val="nil"/>
            </w:tcBorders>
            <w:shd w:val="clear" w:color="auto" w:fill="auto"/>
            <w:noWrap/>
            <w:vAlign w:val="bottom"/>
            <w:hideMark/>
          </w:tcPr>
          <w:p w14:paraId="7705AC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Strong TL</w:t>
            </w:r>
          </w:p>
        </w:tc>
        <w:tc>
          <w:tcPr>
            <w:tcW w:w="2268" w:type="dxa"/>
            <w:tcBorders>
              <w:top w:val="nil"/>
              <w:left w:val="nil"/>
              <w:bottom w:val="nil"/>
              <w:right w:val="nil"/>
            </w:tcBorders>
            <w:shd w:val="clear" w:color="auto" w:fill="auto"/>
            <w:noWrap/>
            <w:vAlign w:val="bottom"/>
            <w:hideMark/>
          </w:tcPr>
          <w:p w14:paraId="2FB96C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 / 0</w:t>
            </w:r>
          </w:p>
        </w:tc>
        <w:tc>
          <w:tcPr>
            <w:tcW w:w="1275" w:type="dxa"/>
            <w:tcBorders>
              <w:top w:val="nil"/>
              <w:left w:val="nil"/>
              <w:bottom w:val="nil"/>
              <w:right w:val="nil"/>
            </w:tcBorders>
            <w:shd w:val="clear" w:color="auto" w:fill="auto"/>
            <w:noWrap/>
            <w:vAlign w:val="bottom"/>
            <w:hideMark/>
          </w:tcPr>
          <w:p w14:paraId="778704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1.985</w:t>
            </w:r>
          </w:p>
        </w:tc>
        <w:tc>
          <w:tcPr>
            <w:tcW w:w="1701" w:type="dxa"/>
            <w:tcBorders>
              <w:top w:val="nil"/>
              <w:left w:val="nil"/>
              <w:bottom w:val="nil"/>
              <w:right w:val="nil"/>
            </w:tcBorders>
            <w:shd w:val="clear" w:color="auto" w:fill="auto"/>
            <w:noWrap/>
            <w:vAlign w:val="bottom"/>
            <w:hideMark/>
          </w:tcPr>
          <w:p w14:paraId="11CACF9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t>
            </w:r>
          </w:p>
        </w:tc>
      </w:tr>
      <w:tr w:rsidR="005A5BB3" w:rsidRPr="0043293E" w14:paraId="370A1638" w14:textId="77777777" w:rsidTr="007E151C">
        <w:trPr>
          <w:trHeight w:val="75"/>
        </w:trPr>
        <w:tc>
          <w:tcPr>
            <w:tcW w:w="2142" w:type="dxa"/>
            <w:tcBorders>
              <w:top w:val="nil"/>
              <w:left w:val="nil"/>
              <w:bottom w:val="nil"/>
              <w:right w:val="nil"/>
            </w:tcBorders>
            <w:shd w:val="clear" w:color="auto" w:fill="auto"/>
            <w:noWrap/>
            <w:vAlign w:val="bottom"/>
            <w:hideMark/>
          </w:tcPr>
          <w:p w14:paraId="03023B0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Gouvêa and Lima (2010)</w:t>
            </w:r>
          </w:p>
        </w:tc>
        <w:tc>
          <w:tcPr>
            <w:tcW w:w="1134" w:type="dxa"/>
            <w:tcBorders>
              <w:top w:val="nil"/>
              <w:left w:val="nil"/>
              <w:bottom w:val="nil"/>
              <w:right w:val="nil"/>
            </w:tcBorders>
            <w:shd w:val="clear" w:color="auto" w:fill="auto"/>
            <w:noWrap/>
            <w:vAlign w:val="bottom"/>
            <w:hideMark/>
          </w:tcPr>
          <w:p w14:paraId="07A003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Strong MSTL</w:t>
            </w:r>
          </w:p>
        </w:tc>
        <w:tc>
          <w:tcPr>
            <w:tcW w:w="2268" w:type="dxa"/>
            <w:tcBorders>
              <w:top w:val="nil"/>
              <w:left w:val="nil"/>
              <w:bottom w:val="nil"/>
              <w:right w:val="nil"/>
            </w:tcBorders>
            <w:shd w:val="clear" w:color="auto" w:fill="auto"/>
            <w:noWrap/>
            <w:vAlign w:val="bottom"/>
            <w:hideMark/>
          </w:tcPr>
          <w:p w14:paraId="20A276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 / 0</w:t>
            </w:r>
          </w:p>
        </w:tc>
        <w:tc>
          <w:tcPr>
            <w:tcW w:w="1275" w:type="dxa"/>
            <w:tcBorders>
              <w:top w:val="nil"/>
              <w:left w:val="nil"/>
              <w:bottom w:val="nil"/>
              <w:right w:val="nil"/>
            </w:tcBorders>
            <w:shd w:val="clear" w:color="auto" w:fill="auto"/>
            <w:noWrap/>
            <w:vAlign w:val="bottom"/>
            <w:hideMark/>
          </w:tcPr>
          <w:p w14:paraId="13A8D6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1.290</w:t>
            </w:r>
          </w:p>
        </w:tc>
        <w:tc>
          <w:tcPr>
            <w:tcW w:w="1701" w:type="dxa"/>
            <w:tcBorders>
              <w:top w:val="nil"/>
              <w:left w:val="nil"/>
              <w:bottom w:val="nil"/>
              <w:right w:val="nil"/>
            </w:tcBorders>
            <w:shd w:val="clear" w:color="auto" w:fill="auto"/>
            <w:noWrap/>
            <w:vAlign w:val="bottom"/>
            <w:hideMark/>
          </w:tcPr>
          <w:p w14:paraId="4F34C8D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t>
            </w:r>
          </w:p>
        </w:tc>
      </w:tr>
      <w:tr w:rsidR="005A5BB3" w:rsidRPr="0043293E" w14:paraId="201D306B" w14:textId="77777777" w:rsidTr="007E151C">
        <w:trPr>
          <w:trHeight w:val="75"/>
        </w:trPr>
        <w:tc>
          <w:tcPr>
            <w:tcW w:w="2142" w:type="dxa"/>
            <w:tcBorders>
              <w:top w:val="nil"/>
              <w:left w:val="nil"/>
              <w:bottom w:val="nil"/>
              <w:right w:val="nil"/>
            </w:tcBorders>
            <w:shd w:val="clear" w:color="auto" w:fill="auto"/>
            <w:noWrap/>
            <w:vAlign w:val="bottom"/>
            <w:hideMark/>
          </w:tcPr>
          <w:p w14:paraId="19033B5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134" w:type="dxa"/>
            <w:tcBorders>
              <w:top w:val="nil"/>
              <w:left w:val="nil"/>
              <w:bottom w:val="nil"/>
              <w:right w:val="nil"/>
            </w:tcBorders>
            <w:shd w:val="clear" w:color="auto" w:fill="auto"/>
            <w:noWrap/>
            <w:vAlign w:val="bottom"/>
            <w:hideMark/>
          </w:tcPr>
          <w:p w14:paraId="2C090A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Strong TL</w:t>
            </w:r>
          </w:p>
        </w:tc>
        <w:tc>
          <w:tcPr>
            <w:tcW w:w="2268" w:type="dxa"/>
            <w:tcBorders>
              <w:top w:val="nil"/>
              <w:left w:val="nil"/>
              <w:bottom w:val="nil"/>
              <w:right w:val="nil"/>
            </w:tcBorders>
            <w:shd w:val="clear" w:color="auto" w:fill="auto"/>
            <w:noWrap/>
            <w:vAlign w:val="bottom"/>
            <w:hideMark/>
          </w:tcPr>
          <w:p w14:paraId="71D7F3F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 / 0</w:t>
            </w:r>
          </w:p>
        </w:tc>
        <w:tc>
          <w:tcPr>
            <w:tcW w:w="1275" w:type="dxa"/>
            <w:tcBorders>
              <w:top w:val="nil"/>
              <w:left w:val="nil"/>
              <w:bottom w:val="nil"/>
              <w:right w:val="nil"/>
            </w:tcBorders>
            <w:shd w:val="clear" w:color="auto" w:fill="auto"/>
            <w:noWrap/>
            <w:vAlign w:val="bottom"/>
            <w:hideMark/>
          </w:tcPr>
          <w:p w14:paraId="04B7AE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0.895</w:t>
            </w:r>
          </w:p>
        </w:tc>
        <w:tc>
          <w:tcPr>
            <w:tcW w:w="1701" w:type="dxa"/>
            <w:tcBorders>
              <w:top w:val="nil"/>
              <w:left w:val="nil"/>
              <w:bottom w:val="nil"/>
              <w:right w:val="nil"/>
            </w:tcBorders>
            <w:shd w:val="clear" w:color="auto" w:fill="auto"/>
            <w:noWrap/>
            <w:vAlign w:val="bottom"/>
            <w:hideMark/>
          </w:tcPr>
          <w:p w14:paraId="15A6191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t>
            </w:r>
          </w:p>
        </w:tc>
      </w:tr>
      <w:tr w:rsidR="005A5BB3" w:rsidRPr="0043293E" w14:paraId="06DF8195" w14:textId="77777777" w:rsidTr="007E151C">
        <w:trPr>
          <w:trHeight w:val="75"/>
        </w:trPr>
        <w:tc>
          <w:tcPr>
            <w:tcW w:w="2142" w:type="dxa"/>
            <w:tcBorders>
              <w:top w:val="nil"/>
              <w:left w:val="nil"/>
              <w:bottom w:val="nil"/>
              <w:right w:val="nil"/>
            </w:tcBorders>
            <w:shd w:val="clear" w:color="auto" w:fill="auto"/>
            <w:noWrap/>
            <w:vAlign w:val="bottom"/>
            <w:hideMark/>
          </w:tcPr>
          <w:p w14:paraId="1AD7410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Bagnai (2010)</w:t>
            </w:r>
          </w:p>
        </w:tc>
        <w:tc>
          <w:tcPr>
            <w:tcW w:w="1134" w:type="dxa"/>
            <w:tcBorders>
              <w:top w:val="nil"/>
              <w:left w:val="nil"/>
              <w:bottom w:val="nil"/>
              <w:right w:val="nil"/>
            </w:tcBorders>
            <w:shd w:val="clear" w:color="auto" w:fill="auto"/>
            <w:noWrap/>
            <w:vAlign w:val="bottom"/>
            <w:hideMark/>
          </w:tcPr>
          <w:p w14:paraId="4EE6804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Weak TL</w:t>
            </w:r>
          </w:p>
        </w:tc>
        <w:tc>
          <w:tcPr>
            <w:tcW w:w="2268" w:type="dxa"/>
            <w:tcBorders>
              <w:top w:val="nil"/>
              <w:left w:val="nil"/>
              <w:bottom w:val="nil"/>
              <w:right w:val="nil"/>
            </w:tcBorders>
            <w:shd w:val="clear" w:color="auto" w:fill="auto"/>
            <w:noWrap/>
            <w:vAlign w:val="bottom"/>
            <w:hideMark/>
          </w:tcPr>
          <w:p w14:paraId="7BD53D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 / 12</w:t>
            </w:r>
          </w:p>
        </w:tc>
        <w:tc>
          <w:tcPr>
            <w:tcW w:w="1275" w:type="dxa"/>
            <w:tcBorders>
              <w:top w:val="nil"/>
              <w:left w:val="nil"/>
              <w:bottom w:val="nil"/>
              <w:right w:val="nil"/>
            </w:tcBorders>
            <w:shd w:val="clear" w:color="auto" w:fill="auto"/>
            <w:noWrap/>
            <w:vAlign w:val="bottom"/>
            <w:hideMark/>
          </w:tcPr>
          <w:p w14:paraId="3EA819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0.786</w:t>
            </w:r>
          </w:p>
        </w:tc>
        <w:tc>
          <w:tcPr>
            <w:tcW w:w="1701" w:type="dxa"/>
            <w:tcBorders>
              <w:top w:val="nil"/>
              <w:left w:val="nil"/>
              <w:bottom w:val="nil"/>
              <w:right w:val="nil"/>
            </w:tcBorders>
            <w:shd w:val="clear" w:color="auto" w:fill="auto"/>
            <w:noWrap/>
            <w:vAlign w:val="bottom"/>
            <w:hideMark/>
          </w:tcPr>
          <w:p w14:paraId="51DF843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0.933</w:t>
            </w:r>
          </w:p>
        </w:tc>
      </w:tr>
      <w:tr w:rsidR="005A5BB3" w:rsidRPr="0043293E" w14:paraId="50DBF2C8" w14:textId="77777777" w:rsidTr="007E151C">
        <w:trPr>
          <w:trHeight w:val="75"/>
        </w:trPr>
        <w:tc>
          <w:tcPr>
            <w:tcW w:w="2142" w:type="dxa"/>
            <w:tcBorders>
              <w:top w:val="nil"/>
              <w:left w:val="nil"/>
              <w:bottom w:val="nil"/>
              <w:right w:val="nil"/>
            </w:tcBorders>
            <w:shd w:val="clear" w:color="auto" w:fill="auto"/>
            <w:noWrap/>
            <w:vAlign w:val="bottom"/>
            <w:hideMark/>
          </w:tcPr>
          <w:p w14:paraId="477AD79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Gouvêa and Lima (2013)</w:t>
            </w:r>
          </w:p>
        </w:tc>
        <w:tc>
          <w:tcPr>
            <w:tcW w:w="1134" w:type="dxa"/>
            <w:tcBorders>
              <w:top w:val="nil"/>
              <w:left w:val="nil"/>
              <w:bottom w:val="nil"/>
              <w:right w:val="nil"/>
            </w:tcBorders>
            <w:shd w:val="clear" w:color="auto" w:fill="auto"/>
            <w:noWrap/>
            <w:vAlign w:val="bottom"/>
            <w:hideMark/>
          </w:tcPr>
          <w:p w14:paraId="4EACB67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Strong MSTL</w:t>
            </w:r>
          </w:p>
        </w:tc>
        <w:tc>
          <w:tcPr>
            <w:tcW w:w="2268" w:type="dxa"/>
            <w:tcBorders>
              <w:top w:val="nil"/>
              <w:left w:val="nil"/>
              <w:bottom w:val="nil"/>
              <w:right w:val="nil"/>
            </w:tcBorders>
            <w:shd w:val="clear" w:color="auto" w:fill="auto"/>
            <w:noWrap/>
            <w:vAlign w:val="bottom"/>
            <w:hideMark/>
          </w:tcPr>
          <w:p w14:paraId="52E180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90 / 13</w:t>
            </w:r>
          </w:p>
        </w:tc>
        <w:tc>
          <w:tcPr>
            <w:tcW w:w="1275" w:type="dxa"/>
            <w:tcBorders>
              <w:top w:val="nil"/>
              <w:left w:val="nil"/>
              <w:bottom w:val="nil"/>
              <w:right w:val="nil"/>
            </w:tcBorders>
            <w:shd w:val="clear" w:color="auto" w:fill="auto"/>
            <w:noWrap/>
            <w:vAlign w:val="bottom"/>
            <w:hideMark/>
          </w:tcPr>
          <w:p w14:paraId="300F475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1.128</w:t>
            </w:r>
          </w:p>
        </w:tc>
        <w:tc>
          <w:tcPr>
            <w:tcW w:w="1701" w:type="dxa"/>
            <w:tcBorders>
              <w:top w:val="nil"/>
              <w:left w:val="nil"/>
              <w:bottom w:val="nil"/>
              <w:right w:val="nil"/>
            </w:tcBorders>
            <w:shd w:val="clear" w:color="auto" w:fill="auto"/>
            <w:noWrap/>
            <w:vAlign w:val="bottom"/>
            <w:hideMark/>
          </w:tcPr>
          <w:p w14:paraId="5530EC0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0.610</w:t>
            </w:r>
          </w:p>
        </w:tc>
      </w:tr>
      <w:tr w:rsidR="005A5BB3" w:rsidRPr="0043293E" w14:paraId="5C18E99F" w14:textId="77777777" w:rsidTr="007E151C">
        <w:trPr>
          <w:trHeight w:val="75"/>
        </w:trPr>
        <w:tc>
          <w:tcPr>
            <w:tcW w:w="2142" w:type="dxa"/>
            <w:tcBorders>
              <w:top w:val="nil"/>
              <w:left w:val="nil"/>
              <w:bottom w:val="nil"/>
              <w:right w:val="nil"/>
            </w:tcBorders>
            <w:shd w:val="clear" w:color="auto" w:fill="auto"/>
            <w:noWrap/>
            <w:vAlign w:val="bottom"/>
            <w:hideMark/>
          </w:tcPr>
          <w:p w14:paraId="20FDB08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134" w:type="dxa"/>
            <w:tcBorders>
              <w:top w:val="nil"/>
              <w:left w:val="nil"/>
              <w:bottom w:val="nil"/>
              <w:right w:val="nil"/>
            </w:tcBorders>
            <w:shd w:val="clear" w:color="auto" w:fill="auto"/>
            <w:noWrap/>
            <w:vAlign w:val="bottom"/>
            <w:hideMark/>
          </w:tcPr>
          <w:p w14:paraId="3F693A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268" w:type="dxa"/>
            <w:tcBorders>
              <w:top w:val="nil"/>
              <w:left w:val="nil"/>
              <w:bottom w:val="nil"/>
              <w:right w:val="nil"/>
            </w:tcBorders>
            <w:shd w:val="clear" w:color="auto" w:fill="auto"/>
            <w:noWrap/>
            <w:vAlign w:val="bottom"/>
            <w:hideMark/>
          </w:tcPr>
          <w:p w14:paraId="42F621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1275" w:type="dxa"/>
            <w:tcBorders>
              <w:top w:val="nil"/>
              <w:left w:val="nil"/>
              <w:bottom w:val="nil"/>
              <w:right w:val="nil"/>
            </w:tcBorders>
            <w:shd w:val="clear" w:color="auto" w:fill="auto"/>
            <w:noWrap/>
            <w:vAlign w:val="bottom"/>
            <w:hideMark/>
          </w:tcPr>
          <w:p w14:paraId="776001A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1701" w:type="dxa"/>
            <w:tcBorders>
              <w:top w:val="nil"/>
              <w:left w:val="nil"/>
              <w:bottom w:val="nil"/>
              <w:right w:val="nil"/>
            </w:tcBorders>
            <w:shd w:val="clear" w:color="auto" w:fill="auto"/>
            <w:noWrap/>
            <w:vAlign w:val="bottom"/>
            <w:hideMark/>
          </w:tcPr>
          <w:p w14:paraId="392BB05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58475BF8" w14:textId="77777777" w:rsidTr="007E151C">
        <w:trPr>
          <w:trHeight w:val="320"/>
        </w:trPr>
        <w:tc>
          <w:tcPr>
            <w:tcW w:w="2142" w:type="dxa"/>
            <w:tcBorders>
              <w:top w:val="nil"/>
              <w:left w:val="nil"/>
              <w:bottom w:val="double" w:sz="6" w:space="0" w:color="auto"/>
              <w:right w:val="nil"/>
            </w:tcBorders>
            <w:shd w:val="clear" w:color="auto" w:fill="auto"/>
            <w:noWrap/>
            <w:vAlign w:val="bottom"/>
            <w:hideMark/>
          </w:tcPr>
          <w:p w14:paraId="42C767C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Average</w:t>
            </w:r>
          </w:p>
        </w:tc>
        <w:tc>
          <w:tcPr>
            <w:tcW w:w="1134" w:type="dxa"/>
            <w:tcBorders>
              <w:top w:val="nil"/>
              <w:left w:val="nil"/>
              <w:bottom w:val="double" w:sz="6" w:space="0" w:color="auto"/>
              <w:right w:val="nil"/>
            </w:tcBorders>
            <w:shd w:val="clear" w:color="auto" w:fill="auto"/>
            <w:noWrap/>
            <w:vAlign w:val="bottom"/>
            <w:hideMark/>
          </w:tcPr>
          <w:p w14:paraId="76E62B0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2268" w:type="dxa"/>
            <w:tcBorders>
              <w:top w:val="nil"/>
              <w:left w:val="nil"/>
              <w:bottom w:val="double" w:sz="6" w:space="0" w:color="auto"/>
              <w:right w:val="nil"/>
            </w:tcBorders>
            <w:shd w:val="clear" w:color="auto" w:fill="auto"/>
            <w:noWrap/>
            <w:vAlign w:val="bottom"/>
            <w:hideMark/>
          </w:tcPr>
          <w:p w14:paraId="770D28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1275" w:type="dxa"/>
            <w:tcBorders>
              <w:top w:val="nil"/>
              <w:left w:val="nil"/>
              <w:bottom w:val="double" w:sz="6" w:space="0" w:color="auto"/>
              <w:right w:val="nil"/>
            </w:tcBorders>
            <w:shd w:val="clear" w:color="auto" w:fill="auto"/>
            <w:noWrap/>
            <w:vAlign w:val="bottom"/>
            <w:hideMark/>
          </w:tcPr>
          <w:p w14:paraId="4EE4D1F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1.288</w:t>
            </w:r>
          </w:p>
        </w:tc>
        <w:tc>
          <w:tcPr>
            <w:tcW w:w="1701" w:type="dxa"/>
            <w:tcBorders>
              <w:top w:val="nil"/>
              <w:left w:val="nil"/>
              <w:bottom w:val="double" w:sz="6" w:space="0" w:color="auto"/>
              <w:right w:val="nil"/>
            </w:tcBorders>
            <w:shd w:val="clear" w:color="auto" w:fill="auto"/>
            <w:noWrap/>
            <w:vAlign w:val="bottom"/>
            <w:hideMark/>
          </w:tcPr>
          <w:p w14:paraId="3B58C9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0.757</w:t>
            </w:r>
          </w:p>
        </w:tc>
      </w:tr>
      <w:tr w:rsidR="005A5BB3" w:rsidRPr="00706C00" w14:paraId="4B67F37B" w14:textId="77777777" w:rsidTr="007E151C">
        <w:trPr>
          <w:trHeight w:val="30"/>
        </w:trPr>
        <w:tc>
          <w:tcPr>
            <w:tcW w:w="8520" w:type="dxa"/>
            <w:gridSpan w:val="5"/>
            <w:tcBorders>
              <w:top w:val="double" w:sz="6" w:space="0" w:color="auto"/>
              <w:left w:val="nil"/>
              <w:bottom w:val="nil"/>
              <w:right w:val="nil"/>
            </w:tcBorders>
            <w:shd w:val="clear" w:color="auto" w:fill="auto"/>
            <w:vAlign w:val="bottom"/>
            <w:hideMark/>
          </w:tcPr>
          <w:p w14:paraId="44A00EE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Note</w:t>
            </w:r>
            <w:r w:rsidRPr="0043293E">
              <w:rPr>
                <w:rFonts w:ascii="Times New Roman" w:eastAsia="Times New Roman" w:hAnsi="Times New Roman"/>
                <w:color w:val="000000"/>
                <w:sz w:val="16"/>
                <w:szCs w:val="16"/>
                <w:lang w:val="en-GB"/>
              </w:rPr>
              <w:t xml:space="preserve">: When the paper estimates the elasticities and the TL for several countries the value reported here is the average. The  European countries taken into account are the ones analysed in </w:t>
            </w:r>
            <w:r>
              <w:rPr>
                <w:rFonts w:ascii="Times New Roman" w:eastAsia="Times New Roman" w:hAnsi="Times New Roman"/>
                <w:color w:val="000000"/>
                <w:sz w:val="16"/>
                <w:szCs w:val="16"/>
                <w:lang w:val="en-GB"/>
              </w:rPr>
              <w:t>this paper</w:t>
            </w:r>
            <w:r w:rsidRPr="0043293E">
              <w:rPr>
                <w:rFonts w:ascii="Times New Roman" w:eastAsia="Times New Roman" w:hAnsi="Times New Roman"/>
                <w:color w:val="000000"/>
                <w:sz w:val="16"/>
                <w:szCs w:val="16"/>
                <w:lang w:val="en-GB"/>
              </w:rPr>
              <w:t xml:space="preserve">. </w:t>
            </w:r>
          </w:p>
        </w:tc>
      </w:tr>
      <w:tr w:rsidR="005A5BB3" w:rsidRPr="0043293E" w14:paraId="1F2E5D07" w14:textId="77777777" w:rsidTr="007E151C">
        <w:trPr>
          <w:trHeight w:val="75"/>
        </w:trPr>
        <w:tc>
          <w:tcPr>
            <w:tcW w:w="3276" w:type="dxa"/>
            <w:gridSpan w:val="2"/>
            <w:tcBorders>
              <w:top w:val="nil"/>
              <w:left w:val="nil"/>
              <w:bottom w:val="nil"/>
              <w:right w:val="nil"/>
            </w:tcBorders>
            <w:shd w:val="clear" w:color="auto" w:fill="auto"/>
            <w:noWrap/>
            <w:vAlign w:val="bottom"/>
            <w:hideMark/>
          </w:tcPr>
          <w:p w14:paraId="6DF4876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Source</w:t>
            </w:r>
            <w:r>
              <w:rPr>
                <w:rFonts w:ascii="Times New Roman" w:eastAsia="Times New Roman" w:hAnsi="Times New Roman"/>
                <w:color w:val="000000"/>
                <w:sz w:val="16"/>
                <w:szCs w:val="16"/>
                <w:lang w:val="en-GB"/>
              </w:rPr>
              <w:t>: author</w:t>
            </w:r>
            <w:r w:rsidRPr="0043293E">
              <w:rPr>
                <w:rFonts w:ascii="Times New Roman" w:eastAsia="Times New Roman" w:hAnsi="Times New Roman"/>
                <w:color w:val="000000"/>
                <w:sz w:val="16"/>
                <w:szCs w:val="16"/>
                <w:lang w:val="en-GB"/>
              </w:rPr>
              <w:t>s</w:t>
            </w:r>
            <w:r>
              <w:rPr>
                <w:rFonts w:ascii="Times New Roman" w:eastAsia="Times New Roman" w:hAnsi="Times New Roman"/>
                <w:color w:val="000000"/>
                <w:sz w:val="16"/>
                <w:szCs w:val="16"/>
                <w:lang w:val="en-GB"/>
              </w:rPr>
              <w:t>’</w:t>
            </w:r>
            <w:r w:rsidRPr="0043293E">
              <w:rPr>
                <w:rFonts w:ascii="Times New Roman" w:eastAsia="Times New Roman" w:hAnsi="Times New Roman"/>
                <w:color w:val="000000"/>
                <w:sz w:val="16"/>
                <w:szCs w:val="16"/>
                <w:lang w:val="en-GB"/>
              </w:rPr>
              <w:t xml:space="preserve"> own elaboration.</w:t>
            </w:r>
          </w:p>
        </w:tc>
        <w:tc>
          <w:tcPr>
            <w:tcW w:w="2268" w:type="dxa"/>
            <w:tcBorders>
              <w:top w:val="nil"/>
              <w:left w:val="nil"/>
              <w:bottom w:val="nil"/>
              <w:right w:val="nil"/>
            </w:tcBorders>
            <w:shd w:val="clear" w:color="auto" w:fill="auto"/>
            <w:noWrap/>
            <w:vAlign w:val="bottom"/>
            <w:hideMark/>
          </w:tcPr>
          <w:p w14:paraId="58FC675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275" w:type="dxa"/>
            <w:tcBorders>
              <w:top w:val="nil"/>
              <w:left w:val="nil"/>
              <w:bottom w:val="nil"/>
              <w:right w:val="nil"/>
            </w:tcBorders>
            <w:shd w:val="clear" w:color="auto" w:fill="auto"/>
            <w:noWrap/>
            <w:vAlign w:val="bottom"/>
            <w:hideMark/>
          </w:tcPr>
          <w:p w14:paraId="66147F0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701" w:type="dxa"/>
            <w:tcBorders>
              <w:top w:val="nil"/>
              <w:left w:val="nil"/>
              <w:bottom w:val="nil"/>
              <w:right w:val="nil"/>
            </w:tcBorders>
            <w:shd w:val="clear" w:color="auto" w:fill="auto"/>
            <w:noWrap/>
            <w:vAlign w:val="bottom"/>
            <w:hideMark/>
          </w:tcPr>
          <w:p w14:paraId="3B5AA30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bl>
    <w:p w14:paraId="50B3A292" w14:textId="77777777" w:rsidR="005A5BB3" w:rsidRPr="0043293E" w:rsidRDefault="005A5BB3" w:rsidP="005A5BB3">
      <w:pPr>
        <w:spacing w:after="0" w:line="240" w:lineRule="auto"/>
        <w:ind w:firstLine="709"/>
        <w:jc w:val="both"/>
        <w:rPr>
          <w:rFonts w:ascii="Times" w:hAnsi="Times"/>
          <w:sz w:val="24"/>
          <w:szCs w:val="24"/>
          <w:lang w:val="en-GB"/>
        </w:rPr>
      </w:pPr>
    </w:p>
    <w:p w14:paraId="16708A64"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The results presented in Table </w:t>
      </w:r>
      <w:r>
        <w:rPr>
          <w:rFonts w:ascii="Times New Roman" w:hAnsi="Times New Roman"/>
          <w:sz w:val="24"/>
          <w:szCs w:val="24"/>
          <w:lang w:val="en-GB"/>
        </w:rPr>
        <w:t>1</w:t>
      </w:r>
      <w:r w:rsidRPr="0043293E">
        <w:rPr>
          <w:rFonts w:ascii="Times New Roman" w:hAnsi="Times New Roman"/>
          <w:sz w:val="24"/>
          <w:szCs w:val="24"/>
          <w:lang w:val="en-GB"/>
        </w:rPr>
        <w:t xml:space="preserve"> convey three important informations. First, they show that using cross-product panels and quality-adjusted price indexes lead to a considerable improvement in the capacity of the equilibrium growth rate to predict the actual growth rate. Second, they suggest that both the TL and the MSTL are good predictors of the actual growth rate, taking as reference the results found for the sample of developed European countries investigated in </w:t>
      </w:r>
      <w:r>
        <w:rPr>
          <w:rFonts w:ascii="Times New Roman" w:hAnsi="Times New Roman"/>
          <w:sz w:val="24"/>
          <w:szCs w:val="24"/>
          <w:lang w:val="en-GB"/>
        </w:rPr>
        <w:t>this paper</w:t>
      </w:r>
      <w:r w:rsidRPr="0043293E">
        <w:rPr>
          <w:rFonts w:ascii="Times New Roman" w:hAnsi="Times New Roman"/>
          <w:sz w:val="24"/>
          <w:szCs w:val="24"/>
          <w:lang w:val="en-GB"/>
        </w:rPr>
        <w:t xml:space="preserve">. Third, they also indicate that the panel results are robust to different specifications. </w:t>
      </w:r>
    </w:p>
    <w:p w14:paraId="7679DF83" w14:textId="77777777" w:rsidR="005A5BB3"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Table </w:t>
      </w:r>
      <w:r>
        <w:rPr>
          <w:rFonts w:ascii="Times New Roman" w:hAnsi="Times New Roman"/>
          <w:sz w:val="24"/>
          <w:szCs w:val="24"/>
          <w:lang w:val="en-GB"/>
        </w:rPr>
        <w:t>2</w:t>
      </w:r>
      <w:r w:rsidRPr="0043293E">
        <w:rPr>
          <w:rFonts w:ascii="Times New Roman" w:hAnsi="Times New Roman"/>
          <w:sz w:val="24"/>
          <w:szCs w:val="24"/>
          <w:lang w:val="en-GB"/>
        </w:rPr>
        <w:t xml:space="preserve"> reports the average difference found in a sample of important works that assess Thirlwall’s Law for different countries. This table shows that the average differences of 0.52, 0.45, 0.48 and 0.64 presented in Table </w:t>
      </w:r>
      <w:r>
        <w:rPr>
          <w:rFonts w:ascii="Times New Roman" w:hAnsi="Times New Roman"/>
          <w:sz w:val="24"/>
          <w:szCs w:val="24"/>
          <w:lang w:val="en-GB"/>
        </w:rPr>
        <w:t>1</w:t>
      </w:r>
      <w:r w:rsidRPr="0043293E">
        <w:rPr>
          <w:rFonts w:ascii="Times New Roman" w:hAnsi="Times New Roman"/>
          <w:sz w:val="24"/>
          <w:szCs w:val="24"/>
          <w:lang w:val="en-GB"/>
        </w:rPr>
        <w:t xml:space="preserve"> are considerably lower than the differences usually found in the literature. This result provides further evidence in support of the claim that using cross-country panels and quality-adjusted price indexes considerably improve the robustness and reliability of the estimates. </w:t>
      </w:r>
    </w:p>
    <w:p w14:paraId="3C80A5D7"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To test the relationship between the equilibrium growth rates (</w:t>
      </w:r>
      <w:r w:rsidRPr="0043293E">
        <w:rPr>
          <w:rFonts w:ascii="Times New Roman" w:hAnsi="Times New Roman"/>
          <w:i/>
          <w:sz w:val="24"/>
          <w:szCs w:val="24"/>
          <w:lang w:val="en-GB"/>
        </w:rPr>
        <w:t>y</w:t>
      </w:r>
      <w:r w:rsidRPr="0043293E">
        <w:rPr>
          <w:rFonts w:ascii="Times New Roman" w:hAnsi="Times New Roman"/>
          <w:i/>
          <w:sz w:val="24"/>
          <w:szCs w:val="24"/>
          <w:vertAlign w:val="subscript"/>
          <w:lang w:val="en-GB"/>
        </w:rPr>
        <w:t>MSTL</w:t>
      </w:r>
      <w:r w:rsidRPr="0043293E">
        <w:rPr>
          <w:rFonts w:ascii="Times New Roman" w:hAnsi="Times New Roman"/>
          <w:sz w:val="24"/>
          <w:szCs w:val="24"/>
          <w:lang w:val="en-GB"/>
        </w:rPr>
        <w:t>) and the actual average growth rates (</w:t>
      </w:r>
      <w:r w:rsidRPr="0043293E">
        <w:rPr>
          <w:rFonts w:ascii="Times New Roman" w:hAnsi="Times New Roman"/>
          <w:i/>
          <w:sz w:val="24"/>
          <w:szCs w:val="24"/>
          <w:lang w:val="en-GB"/>
        </w:rPr>
        <w:t>y</w:t>
      </w:r>
      <w:r w:rsidRPr="0043293E">
        <w:rPr>
          <w:rFonts w:ascii="Times New Roman" w:hAnsi="Times New Roman"/>
          <w:sz w:val="24"/>
          <w:szCs w:val="24"/>
          <w:lang w:val="en-GB"/>
        </w:rPr>
        <w:t xml:space="preserve">), the former was regressed on the latter. Table </w:t>
      </w:r>
      <w:r>
        <w:rPr>
          <w:rFonts w:ascii="Times New Roman" w:hAnsi="Times New Roman"/>
          <w:sz w:val="24"/>
          <w:szCs w:val="24"/>
          <w:lang w:val="en-GB"/>
        </w:rPr>
        <w:t>3</w:t>
      </w:r>
      <w:r w:rsidRPr="0043293E">
        <w:rPr>
          <w:rFonts w:ascii="Times New Roman" w:hAnsi="Times New Roman"/>
          <w:sz w:val="24"/>
          <w:szCs w:val="24"/>
          <w:lang w:val="en-GB"/>
        </w:rPr>
        <w:t xml:space="preserve"> reports the results of these tests using equilibrium growth rates calculated using the estimates of each of the estimated models. The results suggest that both the MSTL and the TL are good predictors of the actual long-term growth rates, given that the </w:t>
      </w:r>
      <w:r w:rsidRPr="0043293E">
        <w:rPr>
          <w:rFonts w:ascii="Times New Roman" w:hAnsi="Times New Roman"/>
          <w:i/>
          <w:sz w:val="24"/>
          <w:szCs w:val="24"/>
          <w:lang w:val="en-GB"/>
        </w:rPr>
        <w:t>t</w:t>
      </w:r>
      <w:r w:rsidRPr="0043293E">
        <w:rPr>
          <w:rFonts w:ascii="Times New Roman" w:hAnsi="Times New Roman"/>
          <w:sz w:val="24"/>
          <w:szCs w:val="24"/>
          <w:lang w:val="en-GB"/>
        </w:rPr>
        <w:t xml:space="preserve">-statistics (in brackets) do not reject the hypothesis that the estimated coefficient is equal to unit at a 5% significance level, while the constant is not significantly different from zero. </w:t>
      </w:r>
    </w:p>
    <w:p w14:paraId="2E670FAF" w14:textId="77777777" w:rsidR="005A5BB3" w:rsidRPr="0043293E" w:rsidRDefault="005A5BB3" w:rsidP="005A5BB3">
      <w:pPr>
        <w:spacing w:after="0" w:line="240" w:lineRule="auto"/>
        <w:ind w:firstLine="709"/>
        <w:jc w:val="both"/>
        <w:rPr>
          <w:rFonts w:ascii="Times New Roman" w:hAnsi="Times New Roman"/>
          <w:sz w:val="24"/>
          <w:szCs w:val="24"/>
          <w:lang w:val="en-GB"/>
        </w:rPr>
      </w:pPr>
    </w:p>
    <w:tbl>
      <w:tblPr>
        <w:tblW w:w="6929" w:type="dxa"/>
        <w:tblInd w:w="1809" w:type="dxa"/>
        <w:tblLayout w:type="fixed"/>
        <w:tblLook w:val="04A0" w:firstRow="1" w:lastRow="0" w:firstColumn="1" w:lastColumn="0" w:noHBand="0" w:noVBand="1"/>
      </w:tblPr>
      <w:tblGrid>
        <w:gridCol w:w="913"/>
        <w:gridCol w:w="1370"/>
        <w:gridCol w:w="1134"/>
        <w:gridCol w:w="1103"/>
        <w:gridCol w:w="1275"/>
        <w:gridCol w:w="1134"/>
      </w:tblGrid>
      <w:tr w:rsidR="005A5BB3" w:rsidRPr="0043293E" w14:paraId="7932D84B" w14:textId="77777777" w:rsidTr="007E151C">
        <w:trPr>
          <w:trHeight w:val="300"/>
        </w:trPr>
        <w:tc>
          <w:tcPr>
            <w:tcW w:w="6929" w:type="dxa"/>
            <w:gridSpan w:val="6"/>
            <w:tcBorders>
              <w:top w:val="nil"/>
              <w:left w:val="nil"/>
              <w:bottom w:val="nil"/>
              <w:right w:val="nil"/>
            </w:tcBorders>
            <w:shd w:val="clear" w:color="auto" w:fill="auto"/>
            <w:noWrap/>
            <w:vAlign w:val="bottom"/>
            <w:hideMark/>
          </w:tcPr>
          <w:p w14:paraId="42D1799A"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 xml:space="preserve">Table </w:t>
            </w:r>
            <w:r>
              <w:rPr>
                <w:rFonts w:ascii="Times New Roman" w:eastAsia="Times New Roman" w:hAnsi="Times New Roman"/>
                <w:b/>
                <w:bCs/>
                <w:color w:val="000000"/>
                <w:sz w:val="24"/>
                <w:szCs w:val="24"/>
                <w:lang w:val="en-GB"/>
              </w:rPr>
              <w:t>3</w:t>
            </w:r>
          </w:p>
        </w:tc>
      </w:tr>
      <w:tr w:rsidR="005A5BB3" w:rsidRPr="00706C00" w14:paraId="62AC1925" w14:textId="77777777" w:rsidTr="007E151C">
        <w:trPr>
          <w:trHeight w:val="300"/>
        </w:trPr>
        <w:tc>
          <w:tcPr>
            <w:tcW w:w="6929" w:type="dxa"/>
            <w:gridSpan w:val="6"/>
            <w:tcBorders>
              <w:top w:val="nil"/>
              <w:left w:val="nil"/>
              <w:bottom w:val="double" w:sz="6" w:space="0" w:color="auto"/>
              <w:right w:val="nil"/>
            </w:tcBorders>
            <w:shd w:val="clear" w:color="auto" w:fill="auto"/>
            <w:vAlign w:val="bottom"/>
            <w:hideMark/>
          </w:tcPr>
          <w:p w14:paraId="2EA09CCC" w14:textId="77777777" w:rsidR="005A5BB3" w:rsidRPr="0043293E" w:rsidRDefault="005A5BB3" w:rsidP="007E151C">
            <w:pPr>
              <w:spacing w:after="0" w:line="240" w:lineRule="auto"/>
              <w:jc w:val="center"/>
              <w:rPr>
                <w:rFonts w:ascii="Times New Roman" w:eastAsia="Times New Roman" w:hAnsi="Times New Roman"/>
                <w:b/>
                <w:bCs/>
                <w:i/>
                <w:color w:val="000000"/>
                <w:sz w:val="24"/>
                <w:szCs w:val="24"/>
                <w:lang w:val="en-GB"/>
              </w:rPr>
            </w:pPr>
            <w:r w:rsidRPr="0043293E">
              <w:rPr>
                <w:rFonts w:ascii="Times New Roman" w:eastAsia="Times New Roman" w:hAnsi="Times New Roman"/>
                <w:b/>
                <w:bCs/>
                <w:i/>
                <w:color w:val="000000"/>
                <w:sz w:val="24"/>
                <w:szCs w:val="24"/>
                <w:lang w:val="en-GB"/>
              </w:rPr>
              <w:t>Tests of the relationship between estimated and actual growth rates</w:t>
            </w:r>
          </w:p>
        </w:tc>
      </w:tr>
      <w:tr w:rsidR="005A5BB3" w:rsidRPr="0043293E" w14:paraId="298DC77B" w14:textId="77777777" w:rsidTr="007E151C">
        <w:trPr>
          <w:trHeight w:val="30"/>
        </w:trPr>
        <w:tc>
          <w:tcPr>
            <w:tcW w:w="913" w:type="dxa"/>
            <w:tcBorders>
              <w:top w:val="nil"/>
              <w:left w:val="nil"/>
              <w:bottom w:val="single" w:sz="4" w:space="0" w:color="auto"/>
              <w:right w:val="nil"/>
            </w:tcBorders>
            <w:shd w:val="clear" w:color="auto" w:fill="auto"/>
            <w:noWrap/>
            <w:vAlign w:val="bottom"/>
            <w:hideMark/>
          </w:tcPr>
          <w:p w14:paraId="7F4D94E0"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Variables</w:t>
            </w:r>
          </w:p>
        </w:tc>
        <w:tc>
          <w:tcPr>
            <w:tcW w:w="1370" w:type="dxa"/>
            <w:tcBorders>
              <w:top w:val="nil"/>
              <w:left w:val="nil"/>
              <w:bottom w:val="single" w:sz="4" w:space="0" w:color="auto"/>
              <w:right w:val="nil"/>
            </w:tcBorders>
            <w:shd w:val="clear" w:color="auto" w:fill="auto"/>
            <w:noWrap/>
            <w:vAlign w:val="bottom"/>
            <w:hideMark/>
          </w:tcPr>
          <w:p w14:paraId="5E555FEA"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(VECM)</w:t>
            </w:r>
          </w:p>
        </w:tc>
        <w:tc>
          <w:tcPr>
            <w:tcW w:w="1134" w:type="dxa"/>
            <w:tcBorders>
              <w:top w:val="nil"/>
              <w:left w:val="nil"/>
              <w:bottom w:val="single" w:sz="4" w:space="0" w:color="auto"/>
              <w:right w:val="nil"/>
            </w:tcBorders>
            <w:shd w:val="clear" w:color="auto" w:fill="auto"/>
            <w:noWrap/>
            <w:vAlign w:val="bottom"/>
            <w:hideMark/>
          </w:tcPr>
          <w:p w14:paraId="0C4D8EA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TL (FE)</w:t>
            </w:r>
          </w:p>
        </w:tc>
        <w:tc>
          <w:tcPr>
            <w:tcW w:w="1103" w:type="dxa"/>
            <w:tcBorders>
              <w:top w:val="nil"/>
              <w:left w:val="nil"/>
              <w:bottom w:val="single" w:sz="4" w:space="0" w:color="auto"/>
              <w:right w:val="nil"/>
            </w:tcBorders>
            <w:shd w:val="clear" w:color="auto" w:fill="auto"/>
            <w:vAlign w:val="bottom"/>
            <w:hideMark/>
          </w:tcPr>
          <w:p w14:paraId="1666F6D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(FE)</w:t>
            </w:r>
          </w:p>
        </w:tc>
        <w:tc>
          <w:tcPr>
            <w:tcW w:w="1275" w:type="dxa"/>
            <w:tcBorders>
              <w:top w:val="nil"/>
              <w:left w:val="nil"/>
              <w:bottom w:val="single" w:sz="4" w:space="0" w:color="auto"/>
              <w:right w:val="nil"/>
            </w:tcBorders>
            <w:shd w:val="clear" w:color="auto" w:fill="auto"/>
            <w:vAlign w:val="bottom"/>
            <w:hideMark/>
          </w:tcPr>
          <w:p w14:paraId="07192D5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w:t>
            </w:r>
            <w:r>
              <w:rPr>
                <w:rFonts w:ascii="Times New Roman" w:eastAsia="Times New Roman" w:hAnsi="Times New Roman"/>
                <w:b/>
                <w:bCs/>
                <w:color w:val="000000"/>
                <w:sz w:val="16"/>
                <w:szCs w:val="16"/>
                <w:lang w:val="en-GB"/>
              </w:rPr>
              <w:t>IV</w:t>
            </w:r>
            <w:r w:rsidRPr="0043293E">
              <w:rPr>
                <w:rFonts w:ascii="Times New Roman" w:eastAsia="Times New Roman" w:hAnsi="Times New Roman"/>
                <w:b/>
                <w:bCs/>
                <w:color w:val="000000"/>
                <w:sz w:val="16"/>
                <w:szCs w:val="16"/>
                <w:lang w:val="en-GB"/>
              </w:rPr>
              <w:t>)</w:t>
            </w:r>
          </w:p>
        </w:tc>
        <w:tc>
          <w:tcPr>
            <w:tcW w:w="1134" w:type="dxa"/>
            <w:tcBorders>
              <w:top w:val="nil"/>
              <w:left w:val="nil"/>
              <w:bottom w:val="single" w:sz="4" w:space="0" w:color="auto"/>
              <w:right w:val="nil"/>
            </w:tcBorders>
            <w:shd w:val="clear" w:color="auto" w:fill="auto"/>
            <w:vAlign w:val="bottom"/>
            <w:hideMark/>
          </w:tcPr>
          <w:p w14:paraId="6BEE21A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MSTL (</w:t>
            </w:r>
            <w:r>
              <w:rPr>
                <w:rFonts w:ascii="Times New Roman" w:eastAsia="Times New Roman" w:hAnsi="Times New Roman"/>
                <w:b/>
                <w:bCs/>
                <w:color w:val="000000"/>
                <w:sz w:val="16"/>
                <w:szCs w:val="16"/>
                <w:lang w:val="en-GB"/>
              </w:rPr>
              <w:t>SYS</w:t>
            </w:r>
            <w:r w:rsidRPr="0043293E">
              <w:rPr>
                <w:rFonts w:ascii="Times New Roman" w:eastAsia="Times New Roman" w:hAnsi="Times New Roman"/>
                <w:b/>
                <w:bCs/>
                <w:color w:val="000000"/>
                <w:sz w:val="16"/>
                <w:szCs w:val="16"/>
                <w:lang w:val="en-GB"/>
              </w:rPr>
              <w:t>)</w:t>
            </w:r>
          </w:p>
        </w:tc>
      </w:tr>
      <w:tr w:rsidR="005A5BB3" w:rsidRPr="0043293E" w14:paraId="64029FD5" w14:textId="77777777" w:rsidTr="007E151C">
        <w:trPr>
          <w:trHeight w:val="300"/>
        </w:trPr>
        <w:tc>
          <w:tcPr>
            <w:tcW w:w="913" w:type="dxa"/>
            <w:tcBorders>
              <w:top w:val="nil"/>
              <w:left w:val="nil"/>
              <w:bottom w:val="nil"/>
              <w:right w:val="nil"/>
            </w:tcBorders>
            <w:shd w:val="clear" w:color="auto" w:fill="auto"/>
            <w:noWrap/>
            <w:vAlign w:val="bottom"/>
            <w:hideMark/>
          </w:tcPr>
          <w:p w14:paraId="3F2A7BF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y</w:t>
            </w:r>
          </w:p>
        </w:tc>
        <w:tc>
          <w:tcPr>
            <w:tcW w:w="1370" w:type="dxa"/>
            <w:tcBorders>
              <w:top w:val="nil"/>
              <w:left w:val="nil"/>
              <w:bottom w:val="nil"/>
              <w:right w:val="nil"/>
            </w:tcBorders>
            <w:shd w:val="clear" w:color="auto" w:fill="auto"/>
            <w:noWrap/>
            <w:vAlign w:val="bottom"/>
            <w:hideMark/>
          </w:tcPr>
          <w:p w14:paraId="5BE3B5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0.863*</w:t>
            </w:r>
          </w:p>
        </w:tc>
        <w:tc>
          <w:tcPr>
            <w:tcW w:w="1134" w:type="dxa"/>
            <w:tcBorders>
              <w:top w:val="nil"/>
              <w:left w:val="nil"/>
              <w:bottom w:val="nil"/>
              <w:right w:val="nil"/>
            </w:tcBorders>
            <w:shd w:val="clear" w:color="auto" w:fill="auto"/>
            <w:noWrap/>
            <w:vAlign w:val="bottom"/>
            <w:hideMark/>
          </w:tcPr>
          <w:p w14:paraId="49C86D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1.248***</w:t>
            </w:r>
          </w:p>
        </w:tc>
        <w:tc>
          <w:tcPr>
            <w:tcW w:w="1103" w:type="dxa"/>
            <w:tcBorders>
              <w:top w:val="nil"/>
              <w:left w:val="nil"/>
              <w:bottom w:val="nil"/>
              <w:right w:val="nil"/>
            </w:tcBorders>
            <w:shd w:val="clear" w:color="auto" w:fill="auto"/>
            <w:noWrap/>
            <w:vAlign w:val="bottom"/>
            <w:hideMark/>
          </w:tcPr>
          <w:p w14:paraId="291A6D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1.234***</w:t>
            </w:r>
          </w:p>
        </w:tc>
        <w:tc>
          <w:tcPr>
            <w:tcW w:w="1275" w:type="dxa"/>
            <w:tcBorders>
              <w:top w:val="nil"/>
              <w:left w:val="nil"/>
              <w:bottom w:val="nil"/>
              <w:right w:val="nil"/>
            </w:tcBorders>
            <w:shd w:val="clear" w:color="auto" w:fill="auto"/>
            <w:noWrap/>
            <w:vAlign w:val="bottom"/>
            <w:hideMark/>
          </w:tcPr>
          <w:p w14:paraId="75E97F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1.180***</w:t>
            </w:r>
          </w:p>
        </w:tc>
        <w:tc>
          <w:tcPr>
            <w:tcW w:w="1134" w:type="dxa"/>
            <w:tcBorders>
              <w:top w:val="nil"/>
              <w:left w:val="nil"/>
              <w:bottom w:val="nil"/>
              <w:right w:val="nil"/>
            </w:tcBorders>
            <w:shd w:val="clear" w:color="auto" w:fill="auto"/>
            <w:noWrap/>
            <w:vAlign w:val="bottom"/>
            <w:hideMark/>
          </w:tcPr>
          <w:p w14:paraId="19C2DF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1.110***</w:t>
            </w:r>
          </w:p>
        </w:tc>
      </w:tr>
      <w:tr w:rsidR="005A5BB3" w:rsidRPr="0043293E" w14:paraId="791AD410" w14:textId="77777777" w:rsidTr="007E151C">
        <w:trPr>
          <w:trHeight w:val="75"/>
        </w:trPr>
        <w:tc>
          <w:tcPr>
            <w:tcW w:w="913" w:type="dxa"/>
            <w:tcBorders>
              <w:top w:val="nil"/>
              <w:left w:val="nil"/>
              <w:bottom w:val="nil"/>
              <w:right w:val="nil"/>
            </w:tcBorders>
            <w:shd w:val="clear" w:color="auto" w:fill="auto"/>
            <w:noWrap/>
            <w:vAlign w:val="bottom"/>
            <w:hideMark/>
          </w:tcPr>
          <w:p w14:paraId="53BA878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370" w:type="dxa"/>
            <w:tcBorders>
              <w:top w:val="nil"/>
              <w:left w:val="nil"/>
              <w:bottom w:val="nil"/>
              <w:right w:val="nil"/>
            </w:tcBorders>
            <w:shd w:val="clear" w:color="auto" w:fill="auto"/>
            <w:noWrap/>
            <w:vAlign w:val="bottom"/>
            <w:hideMark/>
          </w:tcPr>
          <w:p w14:paraId="35EEBF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(0.444)</w:t>
            </w:r>
          </w:p>
        </w:tc>
        <w:tc>
          <w:tcPr>
            <w:tcW w:w="1134" w:type="dxa"/>
            <w:tcBorders>
              <w:top w:val="nil"/>
              <w:left w:val="nil"/>
              <w:bottom w:val="nil"/>
              <w:right w:val="nil"/>
            </w:tcBorders>
            <w:shd w:val="clear" w:color="auto" w:fill="auto"/>
            <w:noWrap/>
            <w:vAlign w:val="bottom"/>
            <w:hideMark/>
          </w:tcPr>
          <w:p w14:paraId="23291F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(0.261)</w:t>
            </w:r>
          </w:p>
        </w:tc>
        <w:tc>
          <w:tcPr>
            <w:tcW w:w="1103" w:type="dxa"/>
            <w:tcBorders>
              <w:top w:val="nil"/>
              <w:left w:val="nil"/>
              <w:bottom w:val="nil"/>
              <w:right w:val="nil"/>
            </w:tcBorders>
            <w:shd w:val="clear" w:color="auto" w:fill="auto"/>
            <w:noWrap/>
            <w:vAlign w:val="bottom"/>
            <w:hideMark/>
          </w:tcPr>
          <w:p w14:paraId="7BB6D2D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(0.205)</w:t>
            </w:r>
          </w:p>
        </w:tc>
        <w:tc>
          <w:tcPr>
            <w:tcW w:w="1275" w:type="dxa"/>
            <w:tcBorders>
              <w:top w:val="nil"/>
              <w:left w:val="nil"/>
              <w:bottom w:val="nil"/>
              <w:right w:val="nil"/>
            </w:tcBorders>
            <w:shd w:val="clear" w:color="auto" w:fill="auto"/>
            <w:noWrap/>
            <w:vAlign w:val="bottom"/>
            <w:hideMark/>
          </w:tcPr>
          <w:p w14:paraId="2FC47A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(0.214)</w:t>
            </w:r>
          </w:p>
        </w:tc>
        <w:tc>
          <w:tcPr>
            <w:tcW w:w="1134" w:type="dxa"/>
            <w:tcBorders>
              <w:top w:val="nil"/>
              <w:left w:val="nil"/>
              <w:bottom w:val="nil"/>
              <w:right w:val="nil"/>
            </w:tcBorders>
            <w:shd w:val="clear" w:color="auto" w:fill="auto"/>
            <w:noWrap/>
            <w:vAlign w:val="bottom"/>
            <w:hideMark/>
          </w:tcPr>
          <w:p w14:paraId="1F8CD6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(0.294)</w:t>
            </w:r>
          </w:p>
        </w:tc>
      </w:tr>
      <w:tr w:rsidR="005A5BB3" w:rsidRPr="0043293E" w14:paraId="331353F0" w14:textId="77777777" w:rsidTr="007E151C">
        <w:trPr>
          <w:trHeight w:val="300"/>
        </w:trPr>
        <w:tc>
          <w:tcPr>
            <w:tcW w:w="913" w:type="dxa"/>
            <w:tcBorders>
              <w:top w:val="nil"/>
              <w:left w:val="nil"/>
              <w:bottom w:val="nil"/>
              <w:right w:val="nil"/>
            </w:tcBorders>
            <w:shd w:val="clear" w:color="auto" w:fill="auto"/>
            <w:noWrap/>
            <w:vAlign w:val="bottom"/>
            <w:hideMark/>
          </w:tcPr>
          <w:p w14:paraId="1546617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370" w:type="dxa"/>
            <w:tcBorders>
              <w:top w:val="nil"/>
              <w:left w:val="nil"/>
              <w:bottom w:val="nil"/>
              <w:right w:val="nil"/>
            </w:tcBorders>
            <w:shd w:val="clear" w:color="auto" w:fill="auto"/>
            <w:noWrap/>
            <w:vAlign w:val="bottom"/>
            <w:hideMark/>
          </w:tcPr>
          <w:p w14:paraId="48163BF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[0.308]</w:t>
            </w:r>
          </w:p>
        </w:tc>
        <w:tc>
          <w:tcPr>
            <w:tcW w:w="1134" w:type="dxa"/>
            <w:tcBorders>
              <w:top w:val="nil"/>
              <w:left w:val="nil"/>
              <w:bottom w:val="nil"/>
              <w:right w:val="nil"/>
            </w:tcBorders>
            <w:shd w:val="clear" w:color="auto" w:fill="auto"/>
            <w:noWrap/>
            <w:vAlign w:val="bottom"/>
            <w:hideMark/>
          </w:tcPr>
          <w:p w14:paraId="180676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[0.950]</w:t>
            </w:r>
          </w:p>
        </w:tc>
        <w:tc>
          <w:tcPr>
            <w:tcW w:w="1103" w:type="dxa"/>
            <w:tcBorders>
              <w:top w:val="nil"/>
              <w:left w:val="nil"/>
              <w:bottom w:val="nil"/>
              <w:right w:val="nil"/>
            </w:tcBorders>
            <w:shd w:val="clear" w:color="auto" w:fill="auto"/>
            <w:noWrap/>
            <w:vAlign w:val="bottom"/>
            <w:hideMark/>
          </w:tcPr>
          <w:p w14:paraId="4AF7207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[1.141]</w:t>
            </w:r>
          </w:p>
        </w:tc>
        <w:tc>
          <w:tcPr>
            <w:tcW w:w="1275" w:type="dxa"/>
            <w:tcBorders>
              <w:top w:val="nil"/>
              <w:left w:val="nil"/>
              <w:bottom w:val="nil"/>
              <w:right w:val="nil"/>
            </w:tcBorders>
            <w:shd w:val="clear" w:color="auto" w:fill="auto"/>
            <w:noWrap/>
            <w:vAlign w:val="bottom"/>
            <w:hideMark/>
          </w:tcPr>
          <w:p w14:paraId="05A4E0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[0.841]</w:t>
            </w:r>
          </w:p>
        </w:tc>
        <w:tc>
          <w:tcPr>
            <w:tcW w:w="1134" w:type="dxa"/>
            <w:tcBorders>
              <w:top w:val="nil"/>
              <w:left w:val="nil"/>
              <w:bottom w:val="nil"/>
              <w:right w:val="nil"/>
            </w:tcBorders>
            <w:shd w:val="clear" w:color="auto" w:fill="auto"/>
            <w:noWrap/>
            <w:vAlign w:val="bottom"/>
            <w:hideMark/>
          </w:tcPr>
          <w:p w14:paraId="213616B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[0.374]</w:t>
            </w:r>
          </w:p>
        </w:tc>
      </w:tr>
      <w:tr w:rsidR="005A5BB3" w:rsidRPr="0043293E" w14:paraId="06341AB6" w14:textId="77777777" w:rsidTr="007E151C">
        <w:trPr>
          <w:trHeight w:val="300"/>
        </w:trPr>
        <w:tc>
          <w:tcPr>
            <w:tcW w:w="913" w:type="dxa"/>
            <w:tcBorders>
              <w:top w:val="nil"/>
              <w:left w:val="nil"/>
              <w:bottom w:val="nil"/>
              <w:right w:val="nil"/>
            </w:tcBorders>
            <w:shd w:val="clear" w:color="auto" w:fill="auto"/>
            <w:noWrap/>
            <w:vAlign w:val="bottom"/>
            <w:hideMark/>
          </w:tcPr>
          <w:p w14:paraId="0787DAA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Constant</w:t>
            </w:r>
          </w:p>
        </w:tc>
        <w:tc>
          <w:tcPr>
            <w:tcW w:w="1370" w:type="dxa"/>
            <w:tcBorders>
              <w:top w:val="nil"/>
              <w:left w:val="nil"/>
              <w:bottom w:val="nil"/>
              <w:right w:val="nil"/>
            </w:tcBorders>
            <w:shd w:val="clear" w:color="auto" w:fill="auto"/>
            <w:noWrap/>
            <w:vAlign w:val="bottom"/>
            <w:hideMark/>
          </w:tcPr>
          <w:p w14:paraId="01DC28E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0.225</w:t>
            </w:r>
          </w:p>
        </w:tc>
        <w:tc>
          <w:tcPr>
            <w:tcW w:w="1134" w:type="dxa"/>
            <w:tcBorders>
              <w:top w:val="nil"/>
              <w:left w:val="nil"/>
              <w:bottom w:val="nil"/>
              <w:right w:val="nil"/>
            </w:tcBorders>
            <w:shd w:val="clear" w:color="auto" w:fill="auto"/>
            <w:noWrap/>
            <w:vAlign w:val="bottom"/>
            <w:hideMark/>
          </w:tcPr>
          <w:p w14:paraId="761A503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-0.137</w:t>
            </w:r>
          </w:p>
        </w:tc>
        <w:tc>
          <w:tcPr>
            <w:tcW w:w="1103" w:type="dxa"/>
            <w:tcBorders>
              <w:top w:val="nil"/>
              <w:left w:val="nil"/>
              <w:bottom w:val="nil"/>
              <w:right w:val="nil"/>
            </w:tcBorders>
            <w:shd w:val="clear" w:color="auto" w:fill="auto"/>
            <w:noWrap/>
            <w:vAlign w:val="bottom"/>
            <w:hideMark/>
          </w:tcPr>
          <w:p w14:paraId="6A84BC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-0.238</w:t>
            </w:r>
          </w:p>
        </w:tc>
        <w:tc>
          <w:tcPr>
            <w:tcW w:w="1275" w:type="dxa"/>
            <w:tcBorders>
              <w:top w:val="nil"/>
              <w:left w:val="nil"/>
              <w:bottom w:val="nil"/>
              <w:right w:val="nil"/>
            </w:tcBorders>
            <w:shd w:val="clear" w:color="auto" w:fill="auto"/>
            <w:noWrap/>
            <w:vAlign w:val="bottom"/>
            <w:hideMark/>
          </w:tcPr>
          <w:p w14:paraId="0136EBD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-0.011</w:t>
            </w:r>
          </w:p>
        </w:tc>
        <w:tc>
          <w:tcPr>
            <w:tcW w:w="1134" w:type="dxa"/>
            <w:tcBorders>
              <w:top w:val="nil"/>
              <w:left w:val="nil"/>
              <w:bottom w:val="nil"/>
              <w:right w:val="nil"/>
            </w:tcBorders>
            <w:shd w:val="clear" w:color="auto" w:fill="auto"/>
            <w:noWrap/>
            <w:vAlign w:val="bottom"/>
            <w:hideMark/>
          </w:tcPr>
          <w:p w14:paraId="33029C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0.360</w:t>
            </w:r>
          </w:p>
        </w:tc>
      </w:tr>
      <w:tr w:rsidR="005A5BB3" w:rsidRPr="0043293E" w14:paraId="0B0EF147" w14:textId="77777777" w:rsidTr="007E151C">
        <w:trPr>
          <w:trHeight w:val="75"/>
        </w:trPr>
        <w:tc>
          <w:tcPr>
            <w:tcW w:w="913" w:type="dxa"/>
            <w:tcBorders>
              <w:top w:val="nil"/>
              <w:left w:val="nil"/>
              <w:bottom w:val="nil"/>
              <w:right w:val="nil"/>
            </w:tcBorders>
            <w:shd w:val="clear" w:color="auto" w:fill="auto"/>
            <w:noWrap/>
            <w:vAlign w:val="bottom"/>
            <w:hideMark/>
          </w:tcPr>
          <w:p w14:paraId="17F16F1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370" w:type="dxa"/>
            <w:tcBorders>
              <w:top w:val="nil"/>
              <w:left w:val="nil"/>
              <w:bottom w:val="nil"/>
              <w:right w:val="nil"/>
            </w:tcBorders>
            <w:shd w:val="clear" w:color="auto" w:fill="auto"/>
            <w:noWrap/>
            <w:vAlign w:val="bottom"/>
            <w:hideMark/>
          </w:tcPr>
          <w:p w14:paraId="243F21E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(1.017)</w:t>
            </w:r>
          </w:p>
        </w:tc>
        <w:tc>
          <w:tcPr>
            <w:tcW w:w="1134" w:type="dxa"/>
            <w:tcBorders>
              <w:top w:val="nil"/>
              <w:left w:val="nil"/>
              <w:bottom w:val="nil"/>
              <w:right w:val="nil"/>
            </w:tcBorders>
            <w:shd w:val="clear" w:color="auto" w:fill="auto"/>
            <w:noWrap/>
            <w:vAlign w:val="bottom"/>
            <w:hideMark/>
          </w:tcPr>
          <w:p w14:paraId="25037B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(0.584)</w:t>
            </w:r>
          </w:p>
        </w:tc>
        <w:tc>
          <w:tcPr>
            <w:tcW w:w="1103" w:type="dxa"/>
            <w:tcBorders>
              <w:top w:val="nil"/>
              <w:left w:val="nil"/>
              <w:bottom w:val="nil"/>
              <w:right w:val="nil"/>
            </w:tcBorders>
            <w:shd w:val="clear" w:color="auto" w:fill="auto"/>
            <w:noWrap/>
            <w:vAlign w:val="bottom"/>
            <w:hideMark/>
          </w:tcPr>
          <w:p w14:paraId="1197A7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(0.441)</w:t>
            </w:r>
          </w:p>
        </w:tc>
        <w:tc>
          <w:tcPr>
            <w:tcW w:w="1275" w:type="dxa"/>
            <w:tcBorders>
              <w:top w:val="nil"/>
              <w:left w:val="nil"/>
              <w:bottom w:val="nil"/>
              <w:right w:val="nil"/>
            </w:tcBorders>
            <w:shd w:val="clear" w:color="auto" w:fill="auto"/>
            <w:noWrap/>
            <w:vAlign w:val="bottom"/>
            <w:hideMark/>
          </w:tcPr>
          <w:p w14:paraId="01EE6C7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(0.476)</w:t>
            </w:r>
          </w:p>
        </w:tc>
        <w:tc>
          <w:tcPr>
            <w:tcW w:w="1134" w:type="dxa"/>
            <w:tcBorders>
              <w:top w:val="nil"/>
              <w:left w:val="nil"/>
              <w:bottom w:val="nil"/>
              <w:right w:val="nil"/>
            </w:tcBorders>
            <w:shd w:val="clear" w:color="auto" w:fill="auto"/>
            <w:noWrap/>
            <w:vAlign w:val="bottom"/>
            <w:hideMark/>
          </w:tcPr>
          <w:p w14:paraId="32C357E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(0.673)</w:t>
            </w:r>
          </w:p>
        </w:tc>
      </w:tr>
      <w:tr w:rsidR="005A5BB3" w:rsidRPr="0043293E" w14:paraId="3FCA983C" w14:textId="77777777" w:rsidTr="007E151C">
        <w:trPr>
          <w:trHeight w:val="75"/>
        </w:trPr>
        <w:tc>
          <w:tcPr>
            <w:tcW w:w="913" w:type="dxa"/>
            <w:tcBorders>
              <w:top w:val="nil"/>
              <w:left w:val="nil"/>
              <w:bottom w:val="nil"/>
              <w:right w:val="nil"/>
            </w:tcBorders>
            <w:shd w:val="clear" w:color="auto" w:fill="auto"/>
            <w:noWrap/>
            <w:vAlign w:val="bottom"/>
            <w:hideMark/>
          </w:tcPr>
          <w:p w14:paraId="574AE8C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1370" w:type="dxa"/>
            <w:tcBorders>
              <w:top w:val="nil"/>
              <w:left w:val="nil"/>
              <w:bottom w:val="nil"/>
              <w:right w:val="nil"/>
            </w:tcBorders>
            <w:shd w:val="clear" w:color="auto" w:fill="auto"/>
            <w:noWrap/>
            <w:vAlign w:val="bottom"/>
            <w:hideMark/>
          </w:tcPr>
          <w:p w14:paraId="6FD1E4E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1134" w:type="dxa"/>
            <w:tcBorders>
              <w:top w:val="nil"/>
              <w:left w:val="nil"/>
              <w:bottom w:val="nil"/>
              <w:right w:val="nil"/>
            </w:tcBorders>
            <w:shd w:val="clear" w:color="auto" w:fill="auto"/>
            <w:noWrap/>
            <w:vAlign w:val="bottom"/>
            <w:hideMark/>
          </w:tcPr>
          <w:p w14:paraId="6247BE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1103" w:type="dxa"/>
            <w:tcBorders>
              <w:top w:val="nil"/>
              <w:left w:val="nil"/>
              <w:bottom w:val="nil"/>
              <w:right w:val="nil"/>
            </w:tcBorders>
            <w:shd w:val="clear" w:color="auto" w:fill="auto"/>
            <w:noWrap/>
            <w:vAlign w:val="bottom"/>
            <w:hideMark/>
          </w:tcPr>
          <w:p w14:paraId="7562FD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1275" w:type="dxa"/>
            <w:tcBorders>
              <w:top w:val="nil"/>
              <w:left w:val="nil"/>
              <w:bottom w:val="nil"/>
              <w:right w:val="nil"/>
            </w:tcBorders>
            <w:shd w:val="clear" w:color="auto" w:fill="auto"/>
            <w:noWrap/>
            <w:vAlign w:val="bottom"/>
            <w:hideMark/>
          </w:tcPr>
          <w:p w14:paraId="719C48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1134" w:type="dxa"/>
            <w:tcBorders>
              <w:top w:val="nil"/>
              <w:left w:val="nil"/>
              <w:bottom w:val="nil"/>
              <w:right w:val="nil"/>
            </w:tcBorders>
            <w:shd w:val="clear" w:color="auto" w:fill="auto"/>
            <w:noWrap/>
            <w:vAlign w:val="bottom"/>
            <w:hideMark/>
          </w:tcPr>
          <w:p w14:paraId="1397C0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2DD447A9" w14:textId="77777777" w:rsidTr="007E151C">
        <w:trPr>
          <w:trHeight w:val="75"/>
        </w:trPr>
        <w:tc>
          <w:tcPr>
            <w:tcW w:w="913" w:type="dxa"/>
            <w:tcBorders>
              <w:top w:val="nil"/>
              <w:left w:val="nil"/>
              <w:bottom w:val="nil"/>
              <w:right w:val="nil"/>
            </w:tcBorders>
            <w:shd w:val="clear" w:color="auto" w:fill="auto"/>
            <w:noWrap/>
            <w:vAlign w:val="bottom"/>
            <w:hideMark/>
          </w:tcPr>
          <w:p w14:paraId="5A3F13C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p>
        </w:tc>
        <w:tc>
          <w:tcPr>
            <w:tcW w:w="1370" w:type="dxa"/>
            <w:tcBorders>
              <w:top w:val="nil"/>
              <w:left w:val="nil"/>
              <w:bottom w:val="nil"/>
              <w:right w:val="nil"/>
            </w:tcBorders>
            <w:shd w:val="clear" w:color="auto" w:fill="auto"/>
            <w:noWrap/>
            <w:vAlign w:val="bottom"/>
            <w:hideMark/>
          </w:tcPr>
          <w:p w14:paraId="40E5CA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w:t>
            </w:r>
          </w:p>
        </w:tc>
        <w:tc>
          <w:tcPr>
            <w:tcW w:w="1134" w:type="dxa"/>
            <w:tcBorders>
              <w:top w:val="nil"/>
              <w:left w:val="nil"/>
              <w:bottom w:val="nil"/>
              <w:right w:val="nil"/>
            </w:tcBorders>
            <w:shd w:val="clear" w:color="auto" w:fill="auto"/>
            <w:noWrap/>
            <w:vAlign w:val="bottom"/>
            <w:hideMark/>
          </w:tcPr>
          <w:p w14:paraId="4AA0EA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w:t>
            </w:r>
          </w:p>
        </w:tc>
        <w:tc>
          <w:tcPr>
            <w:tcW w:w="1103" w:type="dxa"/>
            <w:tcBorders>
              <w:top w:val="nil"/>
              <w:left w:val="nil"/>
              <w:bottom w:val="nil"/>
              <w:right w:val="nil"/>
            </w:tcBorders>
            <w:shd w:val="clear" w:color="auto" w:fill="auto"/>
            <w:noWrap/>
            <w:vAlign w:val="bottom"/>
            <w:hideMark/>
          </w:tcPr>
          <w:p w14:paraId="1A5E1C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w:t>
            </w:r>
          </w:p>
        </w:tc>
        <w:tc>
          <w:tcPr>
            <w:tcW w:w="1275" w:type="dxa"/>
            <w:tcBorders>
              <w:top w:val="nil"/>
              <w:left w:val="nil"/>
              <w:bottom w:val="nil"/>
              <w:right w:val="nil"/>
            </w:tcBorders>
            <w:shd w:val="clear" w:color="auto" w:fill="auto"/>
            <w:noWrap/>
            <w:vAlign w:val="bottom"/>
            <w:hideMark/>
          </w:tcPr>
          <w:p w14:paraId="2788ED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w:t>
            </w:r>
          </w:p>
        </w:tc>
        <w:tc>
          <w:tcPr>
            <w:tcW w:w="1134" w:type="dxa"/>
            <w:tcBorders>
              <w:top w:val="nil"/>
              <w:left w:val="nil"/>
              <w:bottom w:val="nil"/>
              <w:right w:val="nil"/>
            </w:tcBorders>
            <w:shd w:val="clear" w:color="auto" w:fill="auto"/>
            <w:noWrap/>
            <w:vAlign w:val="bottom"/>
            <w:hideMark/>
          </w:tcPr>
          <w:p w14:paraId="4AFB82C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w:t>
            </w:r>
          </w:p>
        </w:tc>
      </w:tr>
      <w:tr w:rsidR="005A5BB3" w:rsidRPr="0043293E" w14:paraId="2FECC7B4" w14:textId="77777777" w:rsidTr="007E151C">
        <w:trPr>
          <w:trHeight w:val="75"/>
        </w:trPr>
        <w:tc>
          <w:tcPr>
            <w:tcW w:w="913" w:type="dxa"/>
            <w:tcBorders>
              <w:top w:val="nil"/>
              <w:left w:val="nil"/>
              <w:bottom w:val="nil"/>
              <w:right w:val="nil"/>
            </w:tcBorders>
            <w:shd w:val="clear" w:color="auto" w:fill="auto"/>
            <w:noWrap/>
            <w:vAlign w:val="bottom"/>
            <w:hideMark/>
          </w:tcPr>
          <w:p w14:paraId="43CDE98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1370" w:type="dxa"/>
            <w:tcBorders>
              <w:top w:val="nil"/>
              <w:left w:val="nil"/>
              <w:bottom w:val="nil"/>
              <w:right w:val="nil"/>
            </w:tcBorders>
            <w:shd w:val="clear" w:color="auto" w:fill="auto"/>
            <w:noWrap/>
            <w:vAlign w:val="bottom"/>
            <w:hideMark/>
          </w:tcPr>
          <w:p w14:paraId="4D8580D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0.124</w:t>
            </w:r>
          </w:p>
        </w:tc>
        <w:tc>
          <w:tcPr>
            <w:tcW w:w="1134" w:type="dxa"/>
            <w:tcBorders>
              <w:top w:val="nil"/>
              <w:left w:val="nil"/>
              <w:bottom w:val="nil"/>
              <w:right w:val="nil"/>
            </w:tcBorders>
            <w:shd w:val="clear" w:color="auto" w:fill="auto"/>
            <w:noWrap/>
            <w:vAlign w:val="bottom"/>
            <w:hideMark/>
          </w:tcPr>
          <w:p w14:paraId="15ABAD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0.522</w:t>
            </w:r>
          </w:p>
        </w:tc>
        <w:tc>
          <w:tcPr>
            <w:tcW w:w="1103" w:type="dxa"/>
            <w:tcBorders>
              <w:top w:val="nil"/>
              <w:left w:val="nil"/>
              <w:bottom w:val="nil"/>
              <w:right w:val="nil"/>
            </w:tcBorders>
            <w:shd w:val="clear" w:color="auto" w:fill="auto"/>
            <w:noWrap/>
            <w:vAlign w:val="bottom"/>
            <w:hideMark/>
          </w:tcPr>
          <w:p w14:paraId="76288D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0.561</w:t>
            </w:r>
          </w:p>
        </w:tc>
        <w:tc>
          <w:tcPr>
            <w:tcW w:w="1275" w:type="dxa"/>
            <w:tcBorders>
              <w:top w:val="nil"/>
              <w:left w:val="nil"/>
              <w:bottom w:val="nil"/>
              <w:right w:val="nil"/>
            </w:tcBorders>
            <w:shd w:val="clear" w:color="auto" w:fill="auto"/>
            <w:noWrap/>
            <w:vAlign w:val="bottom"/>
            <w:hideMark/>
          </w:tcPr>
          <w:p w14:paraId="0CB737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0.564</w:t>
            </w:r>
          </w:p>
        </w:tc>
        <w:tc>
          <w:tcPr>
            <w:tcW w:w="1134" w:type="dxa"/>
            <w:tcBorders>
              <w:top w:val="nil"/>
              <w:left w:val="nil"/>
              <w:bottom w:val="nil"/>
              <w:right w:val="nil"/>
            </w:tcBorders>
            <w:shd w:val="clear" w:color="auto" w:fill="auto"/>
            <w:noWrap/>
            <w:vAlign w:val="bottom"/>
            <w:hideMark/>
          </w:tcPr>
          <w:p w14:paraId="6BD39A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0.457</w:t>
            </w:r>
          </w:p>
        </w:tc>
      </w:tr>
      <w:tr w:rsidR="005A5BB3" w:rsidRPr="0043293E" w14:paraId="4914A1BA" w14:textId="77777777" w:rsidTr="007E151C">
        <w:trPr>
          <w:trHeight w:val="75"/>
        </w:trPr>
        <w:tc>
          <w:tcPr>
            <w:tcW w:w="6929" w:type="dxa"/>
            <w:gridSpan w:val="6"/>
            <w:tcBorders>
              <w:top w:val="double" w:sz="6" w:space="0" w:color="auto"/>
              <w:left w:val="nil"/>
              <w:bottom w:val="nil"/>
              <w:right w:val="nil"/>
            </w:tcBorders>
            <w:shd w:val="clear" w:color="auto" w:fill="auto"/>
            <w:vAlign w:val="bottom"/>
            <w:hideMark/>
          </w:tcPr>
          <w:p w14:paraId="29B6137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Note</w:t>
            </w:r>
            <w:r w:rsidRPr="0043293E">
              <w:rPr>
                <w:rFonts w:ascii="Times New Roman" w:eastAsia="Times New Roman" w:hAnsi="Times New Roman"/>
                <w:color w:val="000000"/>
                <w:sz w:val="16"/>
                <w:szCs w:val="16"/>
                <w:lang w:val="en-GB"/>
              </w:rPr>
              <w:t xml:space="preserve">: The dependent variables are the growth rates calculated according to the MSTL or TL using the elasticities estimated using the different models: VECM = Vector Error-Correction Model; FE = Fixed Effects model; </w:t>
            </w:r>
            <w:r>
              <w:rPr>
                <w:rFonts w:ascii="Times New Roman" w:eastAsia="Times New Roman" w:hAnsi="Times New Roman"/>
                <w:color w:val="000000"/>
                <w:sz w:val="16"/>
                <w:szCs w:val="16"/>
                <w:lang w:val="en-GB"/>
              </w:rPr>
              <w:t>IV</w:t>
            </w:r>
            <w:r w:rsidRPr="0043293E">
              <w:rPr>
                <w:rFonts w:ascii="Times New Roman" w:eastAsia="Times New Roman" w:hAnsi="Times New Roman"/>
                <w:color w:val="000000"/>
                <w:sz w:val="16"/>
                <w:szCs w:val="16"/>
                <w:lang w:val="en-GB"/>
              </w:rPr>
              <w:t xml:space="preserve"> = </w:t>
            </w:r>
            <w:r>
              <w:rPr>
                <w:rFonts w:ascii="Times New Roman" w:eastAsia="Times New Roman" w:hAnsi="Times New Roman"/>
                <w:color w:val="000000"/>
                <w:sz w:val="16"/>
                <w:szCs w:val="16"/>
                <w:lang w:val="en-GB"/>
              </w:rPr>
              <w:t>IV</w:t>
            </w:r>
            <w:r w:rsidRPr="0043293E">
              <w:rPr>
                <w:rFonts w:ascii="Times New Roman" w:eastAsia="Times New Roman" w:hAnsi="Times New Roman"/>
                <w:color w:val="000000"/>
                <w:sz w:val="16"/>
                <w:szCs w:val="16"/>
                <w:lang w:val="en-GB"/>
              </w:rPr>
              <w:t xml:space="preserve"> with FE using Hausman’s (1997) Instruments; </w:t>
            </w:r>
            <w:r>
              <w:rPr>
                <w:rFonts w:ascii="Times New Roman" w:eastAsia="Times New Roman" w:hAnsi="Times New Roman"/>
                <w:color w:val="000000"/>
                <w:sz w:val="16"/>
                <w:szCs w:val="16"/>
                <w:lang w:val="en-GB"/>
              </w:rPr>
              <w:t>SYS</w:t>
            </w:r>
            <w:r w:rsidRPr="0043293E">
              <w:rPr>
                <w:rFonts w:ascii="Times New Roman" w:eastAsia="Times New Roman" w:hAnsi="Times New Roman"/>
                <w:color w:val="000000"/>
                <w:sz w:val="16"/>
                <w:szCs w:val="16"/>
                <w:lang w:val="en-GB"/>
              </w:rPr>
              <w:t xml:space="preserve"> = </w:t>
            </w:r>
            <w:r>
              <w:rPr>
                <w:rFonts w:ascii="Times New Roman" w:eastAsia="Times New Roman" w:hAnsi="Times New Roman"/>
                <w:color w:val="000000"/>
                <w:sz w:val="16"/>
                <w:szCs w:val="16"/>
                <w:lang w:val="en-GB"/>
              </w:rPr>
              <w:t>System GMM</w:t>
            </w:r>
            <w:r w:rsidRPr="0043293E">
              <w:rPr>
                <w:rFonts w:ascii="Times New Roman" w:eastAsia="Times New Roman" w:hAnsi="Times New Roman"/>
                <w:color w:val="000000"/>
                <w:sz w:val="16"/>
                <w:szCs w:val="16"/>
                <w:lang w:val="en-GB"/>
              </w:rPr>
              <w:t xml:space="preserve">. TL = Thirlwall’s Law; MSTL = Multi-Sectoral Thirlwall’s Law. Numbers in brackets are t-statistics for testing if the coefficients are equal to unit.  Significance: ***=0,1%; **=1%; *=5%. </w:t>
            </w:r>
          </w:p>
        </w:tc>
      </w:tr>
      <w:tr w:rsidR="005A5BB3" w:rsidRPr="0043293E" w14:paraId="420DCD8E" w14:textId="77777777" w:rsidTr="007E151C">
        <w:trPr>
          <w:trHeight w:val="75"/>
        </w:trPr>
        <w:tc>
          <w:tcPr>
            <w:tcW w:w="6929" w:type="dxa"/>
            <w:gridSpan w:val="6"/>
            <w:tcBorders>
              <w:top w:val="nil"/>
              <w:left w:val="nil"/>
              <w:bottom w:val="nil"/>
              <w:right w:val="nil"/>
            </w:tcBorders>
            <w:shd w:val="clear" w:color="auto" w:fill="auto"/>
            <w:noWrap/>
            <w:vAlign w:val="bottom"/>
            <w:hideMark/>
          </w:tcPr>
          <w:p w14:paraId="378D47F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Source</w:t>
            </w:r>
            <w:r>
              <w:rPr>
                <w:rFonts w:ascii="Times New Roman" w:eastAsia="Times New Roman" w:hAnsi="Times New Roman"/>
                <w:color w:val="000000"/>
                <w:sz w:val="16"/>
                <w:szCs w:val="16"/>
                <w:lang w:val="en-GB"/>
              </w:rPr>
              <w:t>: author</w:t>
            </w:r>
            <w:r w:rsidRPr="0043293E">
              <w:rPr>
                <w:rFonts w:ascii="Times New Roman" w:eastAsia="Times New Roman" w:hAnsi="Times New Roman"/>
                <w:color w:val="000000"/>
                <w:sz w:val="16"/>
                <w:szCs w:val="16"/>
                <w:lang w:val="en-GB"/>
              </w:rPr>
              <w:t>s</w:t>
            </w:r>
            <w:r>
              <w:rPr>
                <w:rFonts w:ascii="Times New Roman" w:eastAsia="Times New Roman" w:hAnsi="Times New Roman"/>
                <w:color w:val="000000"/>
                <w:sz w:val="16"/>
                <w:szCs w:val="16"/>
                <w:lang w:val="en-GB"/>
              </w:rPr>
              <w:t>’</w:t>
            </w:r>
            <w:r w:rsidRPr="0043293E">
              <w:rPr>
                <w:rFonts w:ascii="Times New Roman" w:eastAsia="Times New Roman" w:hAnsi="Times New Roman"/>
                <w:color w:val="000000"/>
                <w:sz w:val="16"/>
                <w:szCs w:val="16"/>
                <w:lang w:val="en-GB"/>
              </w:rPr>
              <w:t xml:space="preserve"> own elaboration.</w:t>
            </w:r>
          </w:p>
        </w:tc>
      </w:tr>
    </w:tbl>
    <w:p w14:paraId="269394BB" w14:textId="77777777" w:rsidR="005A5BB3" w:rsidRDefault="005A5BB3" w:rsidP="005A5BB3">
      <w:pPr>
        <w:spacing w:after="0" w:line="240" w:lineRule="auto"/>
        <w:ind w:firstLine="709"/>
        <w:jc w:val="both"/>
        <w:rPr>
          <w:rFonts w:ascii="Times New Roman" w:hAnsi="Times New Roman"/>
          <w:b/>
          <w:sz w:val="24"/>
          <w:szCs w:val="24"/>
          <w:lang w:val="en-GB"/>
        </w:rPr>
      </w:pPr>
    </w:p>
    <w:p w14:paraId="06BDA31A"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It is worth noting, however, that the estimates presented in Table </w:t>
      </w:r>
      <w:r>
        <w:rPr>
          <w:rFonts w:ascii="Times New Roman" w:hAnsi="Times New Roman"/>
          <w:sz w:val="24"/>
          <w:szCs w:val="24"/>
          <w:lang w:val="en-GB"/>
        </w:rPr>
        <w:t>1</w:t>
      </w:r>
      <w:r w:rsidRPr="0043293E">
        <w:rPr>
          <w:rFonts w:ascii="Times New Roman" w:hAnsi="Times New Roman"/>
          <w:sz w:val="24"/>
          <w:szCs w:val="24"/>
          <w:lang w:val="en-GB"/>
        </w:rPr>
        <w:t xml:space="preserve"> could not predict the increasing balance-of-payments deficits observed in Greece, Portugal and Spain between 1984 and 2007.</w:t>
      </w:r>
      <w:r w:rsidRPr="0043293E">
        <w:rPr>
          <w:rStyle w:val="Refdenotaderodap"/>
          <w:rFonts w:ascii="Times New Roman" w:hAnsi="Times New Roman"/>
          <w:sz w:val="24"/>
          <w:szCs w:val="24"/>
          <w:lang w:val="en-GB"/>
        </w:rPr>
        <w:footnoteReference w:id="28"/>
      </w:r>
      <w:r w:rsidRPr="0043293E">
        <w:rPr>
          <w:rFonts w:ascii="Times New Roman" w:hAnsi="Times New Roman"/>
          <w:sz w:val="24"/>
          <w:szCs w:val="24"/>
          <w:lang w:val="en-GB"/>
        </w:rPr>
        <w:t xml:space="preserve"> The question of what is the source of this mismatch, however, cannot be adequately addressed within the limits of the current paper. Thus, it indicates one a possible topic for future research. Meanwhile, this suggests that although using insights from the MSTL can help guiding government policies that aim to increase long-term growth, the estimated elasticities and the growth rates based on them should be taken with caution. </w:t>
      </w:r>
    </w:p>
    <w:p w14:paraId="3426D5C4"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50E39851" w14:textId="77777777" w:rsidR="005A5BB3" w:rsidRPr="0043293E" w:rsidRDefault="005A5BB3" w:rsidP="005A5BB3">
      <w:pPr>
        <w:spacing w:after="0" w:line="240" w:lineRule="auto"/>
        <w:jc w:val="both"/>
        <w:rPr>
          <w:rFonts w:ascii="Times New Roman" w:hAnsi="Times New Roman"/>
          <w:i/>
          <w:sz w:val="24"/>
          <w:szCs w:val="24"/>
          <w:lang w:val="en-GB"/>
        </w:rPr>
      </w:pPr>
      <w:r w:rsidRPr="0043293E">
        <w:rPr>
          <w:rFonts w:ascii="Times New Roman" w:hAnsi="Times New Roman"/>
          <w:i/>
          <w:sz w:val="24"/>
          <w:szCs w:val="24"/>
          <w:lang w:val="en-GB"/>
        </w:rPr>
        <w:t>5.4. Sectoral income and price elasticities</w:t>
      </w:r>
    </w:p>
    <w:p w14:paraId="46574CA4"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1E241B07"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The results presented in the last section indicate that the cross-product panels generate more accurate equilibrium growth rates. To illustrate the higher robustness of the panel regressions, the income elasticities of demand for imports and exports estimated using VECMs and cross-product panels are presented in Tables </w:t>
      </w:r>
      <w:r>
        <w:rPr>
          <w:rFonts w:ascii="Times New Roman" w:hAnsi="Times New Roman"/>
          <w:sz w:val="24"/>
          <w:szCs w:val="24"/>
          <w:lang w:val="en-GB"/>
        </w:rPr>
        <w:t>4</w:t>
      </w:r>
      <w:r w:rsidRPr="0043293E">
        <w:rPr>
          <w:rFonts w:ascii="Times New Roman" w:hAnsi="Times New Roman"/>
          <w:sz w:val="24"/>
          <w:szCs w:val="24"/>
          <w:lang w:val="en-GB"/>
        </w:rPr>
        <w:t xml:space="preserve"> and </w:t>
      </w:r>
      <w:r>
        <w:rPr>
          <w:rFonts w:ascii="Times New Roman" w:hAnsi="Times New Roman"/>
          <w:sz w:val="24"/>
          <w:szCs w:val="24"/>
          <w:lang w:val="en-GB"/>
        </w:rPr>
        <w:t>5</w:t>
      </w:r>
      <w:r w:rsidRPr="0043293E">
        <w:rPr>
          <w:rFonts w:ascii="Times New Roman" w:hAnsi="Times New Roman"/>
          <w:sz w:val="24"/>
          <w:szCs w:val="24"/>
          <w:lang w:val="en-GB"/>
        </w:rPr>
        <w:t xml:space="preserve">, respectively. The panel results are the ones for the </w:t>
      </w:r>
      <w:r>
        <w:rPr>
          <w:rFonts w:ascii="Times New Roman" w:hAnsi="Times New Roman"/>
          <w:sz w:val="24"/>
          <w:szCs w:val="24"/>
          <w:lang w:val="en-GB"/>
        </w:rPr>
        <w:t>IV</w:t>
      </w:r>
      <w:r w:rsidRPr="0043293E">
        <w:rPr>
          <w:rFonts w:ascii="Times New Roman" w:hAnsi="Times New Roman"/>
          <w:sz w:val="24"/>
          <w:szCs w:val="24"/>
          <w:lang w:val="en-GB"/>
        </w:rPr>
        <w:t xml:space="preserve"> estimator with Hausman’s Instruments, which is the preferred model, given that it presents the lowest average difference between the equilibrium and actual growth rates, while controlling for endogeneity due to simultaneity and to fixed effects. </w:t>
      </w:r>
    </w:p>
    <w:p w14:paraId="6A2DA126" w14:textId="77777777" w:rsidR="005A5BB3"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Table </w:t>
      </w:r>
      <w:r>
        <w:rPr>
          <w:rFonts w:ascii="Times New Roman" w:hAnsi="Times New Roman"/>
          <w:sz w:val="24"/>
          <w:szCs w:val="24"/>
          <w:lang w:val="en-GB"/>
        </w:rPr>
        <w:t>4</w:t>
      </w:r>
      <w:r w:rsidRPr="0043293E">
        <w:rPr>
          <w:rFonts w:ascii="Times New Roman" w:hAnsi="Times New Roman"/>
          <w:sz w:val="24"/>
          <w:szCs w:val="24"/>
          <w:lang w:val="en-GB"/>
        </w:rPr>
        <w:t xml:space="preserve"> shows that the estimates found using VECMs present considerable volatility, which casts doubt on their robustness. Negative elasticities are found for three countries (Finland, Greece, and Norway), which is a very strange result. Furthermore, a strangely large elasticity is found for UK (10.97). Finally, even if these countries are excluded the amplitude of the elasticities is still high, ranging from 0.265 to to 4.112. In spite of that, on average, the income elasticities of imports and exports are higher for High-Tech Manufactures. </w:t>
      </w:r>
    </w:p>
    <w:p w14:paraId="738C2530" w14:textId="77777777" w:rsidR="005A5BB3" w:rsidRDefault="005A5BB3" w:rsidP="005A5BB3">
      <w:pPr>
        <w:spacing w:after="0" w:line="240" w:lineRule="auto"/>
        <w:ind w:firstLine="709"/>
        <w:jc w:val="both"/>
        <w:rPr>
          <w:rFonts w:ascii="Times New Roman" w:hAnsi="Times New Roman"/>
          <w:sz w:val="24"/>
          <w:szCs w:val="24"/>
          <w:lang w:val="en-GB"/>
        </w:rPr>
      </w:pPr>
    </w:p>
    <w:tbl>
      <w:tblPr>
        <w:tblW w:w="8397" w:type="dxa"/>
        <w:tblInd w:w="885" w:type="dxa"/>
        <w:tblLayout w:type="fixed"/>
        <w:tblLook w:val="04A0" w:firstRow="1" w:lastRow="0" w:firstColumn="1" w:lastColumn="0" w:noHBand="0" w:noVBand="1"/>
      </w:tblPr>
      <w:tblGrid>
        <w:gridCol w:w="1026"/>
        <w:gridCol w:w="708"/>
        <w:gridCol w:w="709"/>
        <w:gridCol w:w="709"/>
        <w:gridCol w:w="709"/>
        <w:gridCol w:w="708"/>
        <w:gridCol w:w="307"/>
        <w:gridCol w:w="686"/>
        <w:gridCol w:w="708"/>
        <w:gridCol w:w="709"/>
        <w:gridCol w:w="709"/>
        <w:gridCol w:w="709"/>
      </w:tblGrid>
      <w:tr w:rsidR="005A5BB3" w:rsidRPr="0043293E" w14:paraId="3C0FBFD8" w14:textId="77777777" w:rsidTr="007E151C">
        <w:trPr>
          <w:trHeight w:val="300"/>
        </w:trPr>
        <w:tc>
          <w:tcPr>
            <w:tcW w:w="8397" w:type="dxa"/>
            <w:gridSpan w:val="12"/>
            <w:tcBorders>
              <w:top w:val="nil"/>
              <w:left w:val="nil"/>
              <w:bottom w:val="nil"/>
              <w:right w:val="nil"/>
            </w:tcBorders>
            <w:shd w:val="clear" w:color="auto" w:fill="auto"/>
            <w:noWrap/>
            <w:vAlign w:val="bottom"/>
            <w:hideMark/>
          </w:tcPr>
          <w:p w14:paraId="627BA257"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 xml:space="preserve">Table </w:t>
            </w:r>
            <w:r>
              <w:rPr>
                <w:rFonts w:ascii="Times New Roman" w:eastAsia="Times New Roman" w:hAnsi="Times New Roman"/>
                <w:b/>
                <w:bCs/>
                <w:color w:val="000000"/>
                <w:sz w:val="24"/>
                <w:szCs w:val="24"/>
                <w:lang w:val="en-GB"/>
              </w:rPr>
              <w:t>4</w:t>
            </w:r>
          </w:p>
        </w:tc>
      </w:tr>
      <w:tr w:rsidR="005A5BB3" w:rsidRPr="0043293E" w14:paraId="77E8B1E1" w14:textId="77777777" w:rsidTr="007E151C">
        <w:trPr>
          <w:trHeight w:val="320"/>
        </w:trPr>
        <w:tc>
          <w:tcPr>
            <w:tcW w:w="8397" w:type="dxa"/>
            <w:gridSpan w:val="12"/>
            <w:tcBorders>
              <w:top w:val="nil"/>
              <w:left w:val="nil"/>
              <w:bottom w:val="double" w:sz="6" w:space="0" w:color="auto"/>
              <w:right w:val="nil"/>
            </w:tcBorders>
            <w:shd w:val="clear" w:color="auto" w:fill="auto"/>
            <w:noWrap/>
            <w:vAlign w:val="bottom"/>
            <w:hideMark/>
          </w:tcPr>
          <w:p w14:paraId="433F8BF3" w14:textId="77777777" w:rsidR="005A5BB3" w:rsidRPr="0043293E" w:rsidRDefault="005A5BB3" w:rsidP="007E151C">
            <w:pPr>
              <w:spacing w:after="0" w:line="240" w:lineRule="auto"/>
              <w:jc w:val="center"/>
              <w:rPr>
                <w:rFonts w:ascii="Times New Roman" w:eastAsia="Times New Roman" w:hAnsi="Times New Roman"/>
                <w:b/>
                <w:bCs/>
                <w:i/>
                <w:color w:val="000000"/>
                <w:sz w:val="24"/>
                <w:szCs w:val="24"/>
                <w:lang w:val="en-GB"/>
              </w:rPr>
            </w:pPr>
            <w:r w:rsidRPr="0043293E">
              <w:rPr>
                <w:rFonts w:ascii="Times New Roman" w:eastAsia="Times New Roman" w:hAnsi="Times New Roman"/>
                <w:b/>
                <w:bCs/>
                <w:i/>
                <w:color w:val="000000"/>
                <w:sz w:val="24"/>
                <w:szCs w:val="24"/>
                <w:lang w:val="en-GB"/>
              </w:rPr>
              <w:t xml:space="preserve">Income elasticity of demand for exports and imports - VECM </w:t>
            </w:r>
          </w:p>
        </w:tc>
      </w:tr>
      <w:tr w:rsidR="005A5BB3" w:rsidRPr="0043293E" w14:paraId="7FA6834B" w14:textId="77777777" w:rsidTr="007E151C">
        <w:trPr>
          <w:trHeight w:val="30"/>
        </w:trPr>
        <w:tc>
          <w:tcPr>
            <w:tcW w:w="1026" w:type="dxa"/>
            <w:tcBorders>
              <w:top w:val="nil"/>
              <w:left w:val="nil"/>
              <w:bottom w:val="nil"/>
              <w:right w:val="nil"/>
            </w:tcBorders>
            <w:shd w:val="clear" w:color="auto" w:fill="auto"/>
            <w:noWrap/>
            <w:vAlign w:val="bottom"/>
            <w:hideMark/>
          </w:tcPr>
          <w:p w14:paraId="34FD055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3543" w:type="dxa"/>
            <w:gridSpan w:val="5"/>
            <w:tcBorders>
              <w:top w:val="double" w:sz="6" w:space="0" w:color="auto"/>
              <w:left w:val="nil"/>
              <w:bottom w:val="single" w:sz="4" w:space="0" w:color="auto"/>
              <w:right w:val="nil"/>
            </w:tcBorders>
            <w:shd w:val="clear" w:color="auto" w:fill="auto"/>
            <w:noWrap/>
            <w:vAlign w:val="bottom"/>
            <w:hideMark/>
          </w:tcPr>
          <w:p w14:paraId="69C1C29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Exports</w:t>
            </w:r>
          </w:p>
        </w:tc>
        <w:tc>
          <w:tcPr>
            <w:tcW w:w="307" w:type="dxa"/>
            <w:tcBorders>
              <w:top w:val="nil"/>
              <w:left w:val="nil"/>
              <w:bottom w:val="nil"/>
              <w:right w:val="nil"/>
            </w:tcBorders>
            <w:shd w:val="clear" w:color="auto" w:fill="auto"/>
            <w:noWrap/>
            <w:vAlign w:val="bottom"/>
            <w:hideMark/>
          </w:tcPr>
          <w:p w14:paraId="49526C8D"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 </w:t>
            </w:r>
          </w:p>
        </w:tc>
        <w:tc>
          <w:tcPr>
            <w:tcW w:w="3521" w:type="dxa"/>
            <w:gridSpan w:val="5"/>
            <w:tcBorders>
              <w:top w:val="double" w:sz="6" w:space="0" w:color="auto"/>
              <w:left w:val="nil"/>
              <w:bottom w:val="single" w:sz="4" w:space="0" w:color="auto"/>
              <w:right w:val="nil"/>
            </w:tcBorders>
            <w:shd w:val="clear" w:color="auto" w:fill="auto"/>
            <w:noWrap/>
            <w:vAlign w:val="bottom"/>
            <w:hideMark/>
          </w:tcPr>
          <w:p w14:paraId="7A1B2D5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Imports</w:t>
            </w:r>
          </w:p>
        </w:tc>
      </w:tr>
      <w:tr w:rsidR="005A5BB3" w:rsidRPr="0043293E" w14:paraId="49C052E2" w14:textId="77777777" w:rsidTr="007E151C">
        <w:trPr>
          <w:trHeight w:val="65"/>
        </w:trPr>
        <w:tc>
          <w:tcPr>
            <w:tcW w:w="1026" w:type="dxa"/>
            <w:tcBorders>
              <w:top w:val="nil"/>
              <w:left w:val="nil"/>
              <w:bottom w:val="single" w:sz="4" w:space="0" w:color="auto"/>
              <w:right w:val="nil"/>
            </w:tcBorders>
            <w:shd w:val="clear" w:color="auto" w:fill="auto"/>
            <w:vAlign w:val="bottom"/>
            <w:hideMark/>
          </w:tcPr>
          <w:p w14:paraId="3207D2A7"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Country</w:t>
            </w:r>
          </w:p>
        </w:tc>
        <w:tc>
          <w:tcPr>
            <w:tcW w:w="708" w:type="dxa"/>
            <w:tcBorders>
              <w:top w:val="nil"/>
              <w:left w:val="nil"/>
              <w:bottom w:val="single" w:sz="4" w:space="0" w:color="auto"/>
              <w:right w:val="nil"/>
            </w:tcBorders>
            <w:shd w:val="clear" w:color="auto" w:fill="auto"/>
            <w:vAlign w:val="bottom"/>
            <w:hideMark/>
          </w:tcPr>
          <w:p w14:paraId="712914A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PP</w:t>
            </w:r>
          </w:p>
        </w:tc>
        <w:tc>
          <w:tcPr>
            <w:tcW w:w="709" w:type="dxa"/>
            <w:tcBorders>
              <w:top w:val="nil"/>
              <w:left w:val="nil"/>
              <w:bottom w:val="single" w:sz="4" w:space="0" w:color="auto"/>
              <w:right w:val="nil"/>
            </w:tcBorders>
            <w:shd w:val="clear" w:color="auto" w:fill="auto"/>
            <w:noWrap/>
            <w:vAlign w:val="bottom"/>
            <w:hideMark/>
          </w:tcPr>
          <w:p w14:paraId="500934A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RBM</w:t>
            </w:r>
          </w:p>
        </w:tc>
        <w:tc>
          <w:tcPr>
            <w:tcW w:w="709" w:type="dxa"/>
            <w:tcBorders>
              <w:top w:val="nil"/>
              <w:left w:val="nil"/>
              <w:bottom w:val="single" w:sz="4" w:space="0" w:color="auto"/>
              <w:right w:val="nil"/>
            </w:tcBorders>
            <w:shd w:val="clear" w:color="auto" w:fill="auto"/>
            <w:noWrap/>
            <w:vAlign w:val="bottom"/>
            <w:hideMark/>
          </w:tcPr>
          <w:p w14:paraId="0C361F0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LTM</w:t>
            </w:r>
          </w:p>
        </w:tc>
        <w:tc>
          <w:tcPr>
            <w:tcW w:w="709" w:type="dxa"/>
            <w:tcBorders>
              <w:top w:val="nil"/>
              <w:left w:val="nil"/>
              <w:bottom w:val="single" w:sz="4" w:space="0" w:color="auto"/>
              <w:right w:val="nil"/>
            </w:tcBorders>
            <w:shd w:val="clear" w:color="auto" w:fill="auto"/>
            <w:vAlign w:val="bottom"/>
            <w:hideMark/>
          </w:tcPr>
          <w:p w14:paraId="1350E4A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MTM</w:t>
            </w:r>
          </w:p>
        </w:tc>
        <w:tc>
          <w:tcPr>
            <w:tcW w:w="708" w:type="dxa"/>
            <w:tcBorders>
              <w:top w:val="nil"/>
              <w:left w:val="nil"/>
              <w:bottom w:val="single" w:sz="4" w:space="0" w:color="auto"/>
              <w:right w:val="nil"/>
            </w:tcBorders>
            <w:shd w:val="clear" w:color="auto" w:fill="auto"/>
            <w:vAlign w:val="bottom"/>
            <w:hideMark/>
          </w:tcPr>
          <w:p w14:paraId="21617CD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HTM</w:t>
            </w:r>
          </w:p>
        </w:tc>
        <w:tc>
          <w:tcPr>
            <w:tcW w:w="307" w:type="dxa"/>
            <w:tcBorders>
              <w:top w:val="nil"/>
              <w:left w:val="nil"/>
              <w:bottom w:val="single" w:sz="4" w:space="0" w:color="auto"/>
              <w:right w:val="nil"/>
            </w:tcBorders>
            <w:shd w:val="clear" w:color="auto" w:fill="auto"/>
            <w:vAlign w:val="bottom"/>
            <w:hideMark/>
          </w:tcPr>
          <w:p w14:paraId="3400171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 </w:t>
            </w:r>
          </w:p>
        </w:tc>
        <w:tc>
          <w:tcPr>
            <w:tcW w:w="686" w:type="dxa"/>
            <w:tcBorders>
              <w:top w:val="nil"/>
              <w:left w:val="nil"/>
              <w:bottom w:val="single" w:sz="4" w:space="0" w:color="auto"/>
              <w:right w:val="nil"/>
            </w:tcBorders>
            <w:shd w:val="clear" w:color="auto" w:fill="auto"/>
            <w:noWrap/>
            <w:vAlign w:val="bottom"/>
            <w:hideMark/>
          </w:tcPr>
          <w:p w14:paraId="0282509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PP</w:t>
            </w:r>
          </w:p>
        </w:tc>
        <w:tc>
          <w:tcPr>
            <w:tcW w:w="708" w:type="dxa"/>
            <w:tcBorders>
              <w:top w:val="nil"/>
              <w:left w:val="nil"/>
              <w:bottom w:val="single" w:sz="4" w:space="0" w:color="auto"/>
              <w:right w:val="nil"/>
            </w:tcBorders>
            <w:shd w:val="clear" w:color="auto" w:fill="auto"/>
            <w:vAlign w:val="bottom"/>
            <w:hideMark/>
          </w:tcPr>
          <w:p w14:paraId="5C5A105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RBM</w:t>
            </w:r>
          </w:p>
        </w:tc>
        <w:tc>
          <w:tcPr>
            <w:tcW w:w="709" w:type="dxa"/>
            <w:tcBorders>
              <w:top w:val="nil"/>
              <w:left w:val="nil"/>
              <w:bottom w:val="single" w:sz="4" w:space="0" w:color="auto"/>
              <w:right w:val="nil"/>
            </w:tcBorders>
            <w:shd w:val="clear" w:color="auto" w:fill="auto"/>
            <w:vAlign w:val="bottom"/>
            <w:hideMark/>
          </w:tcPr>
          <w:p w14:paraId="0631938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LTM</w:t>
            </w:r>
          </w:p>
        </w:tc>
        <w:tc>
          <w:tcPr>
            <w:tcW w:w="709" w:type="dxa"/>
            <w:tcBorders>
              <w:top w:val="nil"/>
              <w:left w:val="nil"/>
              <w:bottom w:val="single" w:sz="4" w:space="0" w:color="auto"/>
              <w:right w:val="nil"/>
            </w:tcBorders>
            <w:shd w:val="clear" w:color="auto" w:fill="auto"/>
            <w:vAlign w:val="bottom"/>
            <w:hideMark/>
          </w:tcPr>
          <w:p w14:paraId="36F57C2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MTM</w:t>
            </w:r>
          </w:p>
        </w:tc>
        <w:tc>
          <w:tcPr>
            <w:tcW w:w="709" w:type="dxa"/>
            <w:tcBorders>
              <w:top w:val="nil"/>
              <w:left w:val="nil"/>
              <w:bottom w:val="single" w:sz="4" w:space="0" w:color="auto"/>
              <w:right w:val="nil"/>
            </w:tcBorders>
            <w:shd w:val="clear" w:color="auto" w:fill="auto"/>
            <w:vAlign w:val="bottom"/>
            <w:hideMark/>
          </w:tcPr>
          <w:p w14:paraId="02A9DE4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HTM</w:t>
            </w:r>
          </w:p>
        </w:tc>
      </w:tr>
      <w:tr w:rsidR="005A5BB3" w:rsidRPr="0043293E" w14:paraId="07D5349A" w14:textId="77777777" w:rsidTr="007E151C">
        <w:trPr>
          <w:trHeight w:val="320"/>
        </w:trPr>
        <w:tc>
          <w:tcPr>
            <w:tcW w:w="1026" w:type="dxa"/>
            <w:tcBorders>
              <w:top w:val="nil"/>
              <w:left w:val="nil"/>
              <w:bottom w:val="nil"/>
              <w:right w:val="nil"/>
            </w:tcBorders>
            <w:shd w:val="clear" w:color="auto" w:fill="auto"/>
            <w:noWrap/>
            <w:vAlign w:val="bottom"/>
            <w:hideMark/>
          </w:tcPr>
          <w:p w14:paraId="723877D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Austria</w:t>
            </w:r>
          </w:p>
        </w:tc>
        <w:tc>
          <w:tcPr>
            <w:tcW w:w="708" w:type="dxa"/>
            <w:tcBorders>
              <w:top w:val="nil"/>
              <w:left w:val="nil"/>
              <w:bottom w:val="nil"/>
              <w:right w:val="nil"/>
            </w:tcBorders>
            <w:shd w:val="clear" w:color="auto" w:fill="auto"/>
            <w:noWrap/>
            <w:vAlign w:val="bottom"/>
            <w:hideMark/>
          </w:tcPr>
          <w:p w14:paraId="7B59D4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1.981</w:t>
            </w:r>
          </w:p>
        </w:tc>
        <w:tc>
          <w:tcPr>
            <w:tcW w:w="709" w:type="dxa"/>
            <w:tcBorders>
              <w:top w:val="nil"/>
              <w:left w:val="nil"/>
              <w:bottom w:val="nil"/>
              <w:right w:val="nil"/>
            </w:tcBorders>
            <w:shd w:val="clear" w:color="auto" w:fill="auto"/>
            <w:noWrap/>
            <w:vAlign w:val="bottom"/>
            <w:hideMark/>
          </w:tcPr>
          <w:p w14:paraId="404121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1.017</w:t>
            </w:r>
          </w:p>
        </w:tc>
        <w:tc>
          <w:tcPr>
            <w:tcW w:w="709" w:type="dxa"/>
            <w:tcBorders>
              <w:top w:val="nil"/>
              <w:left w:val="nil"/>
              <w:bottom w:val="nil"/>
              <w:right w:val="nil"/>
            </w:tcBorders>
            <w:shd w:val="clear" w:color="auto" w:fill="auto"/>
            <w:noWrap/>
            <w:vAlign w:val="bottom"/>
            <w:hideMark/>
          </w:tcPr>
          <w:p w14:paraId="1DA77E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1.018</w:t>
            </w:r>
          </w:p>
        </w:tc>
        <w:tc>
          <w:tcPr>
            <w:tcW w:w="709" w:type="dxa"/>
            <w:tcBorders>
              <w:top w:val="nil"/>
              <w:left w:val="nil"/>
              <w:bottom w:val="nil"/>
              <w:right w:val="nil"/>
            </w:tcBorders>
            <w:shd w:val="clear" w:color="auto" w:fill="auto"/>
            <w:noWrap/>
            <w:vAlign w:val="bottom"/>
            <w:hideMark/>
          </w:tcPr>
          <w:p w14:paraId="3DA0AA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2.118</w:t>
            </w:r>
          </w:p>
        </w:tc>
        <w:tc>
          <w:tcPr>
            <w:tcW w:w="708" w:type="dxa"/>
            <w:tcBorders>
              <w:top w:val="nil"/>
              <w:left w:val="nil"/>
              <w:bottom w:val="nil"/>
              <w:right w:val="nil"/>
            </w:tcBorders>
            <w:shd w:val="clear" w:color="auto" w:fill="auto"/>
            <w:noWrap/>
            <w:vAlign w:val="bottom"/>
            <w:hideMark/>
          </w:tcPr>
          <w:p w14:paraId="57BB455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2.482</w:t>
            </w:r>
          </w:p>
        </w:tc>
        <w:tc>
          <w:tcPr>
            <w:tcW w:w="307" w:type="dxa"/>
            <w:tcBorders>
              <w:top w:val="nil"/>
              <w:left w:val="nil"/>
              <w:bottom w:val="nil"/>
              <w:right w:val="nil"/>
            </w:tcBorders>
            <w:shd w:val="clear" w:color="auto" w:fill="auto"/>
            <w:noWrap/>
            <w:vAlign w:val="bottom"/>
            <w:hideMark/>
          </w:tcPr>
          <w:p w14:paraId="465F6F2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5637D1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1.525</w:t>
            </w:r>
          </w:p>
        </w:tc>
        <w:tc>
          <w:tcPr>
            <w:tcW w:w="708" w:type="dxa"/>
            <w:tcBorders>
              <w:top w:val="nil"/>
              <w:left w:val="nil"/>
              <w:bottom w:val="nil"/>
              <w:right w:val="nil"/>
            </w:tcBorders>
            <w:shd w:val="clear" w:color="auto" w:fill="auto"/>
            <w:noWrap/>
            <w:vAlign w:val="bottom"/>
            <w:hideMark/>
          </w:tcPr>
          <w:p w14:paraId="365FC8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1.142</w:t>
            </w:r>
          </w:p>
        </w:tc>
        <w:tc>
          <w:tcPr>
            <w:tcW w:w="709" w:type="dxa"/>
            <w:tcBorders>
              <w:top w:val="nil"/>
              <w:left w:val="nil"/>
              <w:bottom w:val="nil"/>
              <w:right w:val="nil"/>
            </w:tcBorders>
            <w:shd w:val="clear" w:color="auto" w:fill="auto"/>
            <w:noWrap/>
            <w:vAlign w:val="bottom"/>
            <w:hideMark/>
          </w:tcPr>
          <w:p w14:paraId="13AAB9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1.095</w:t>
            </w:r>
          </w:p>
        </w:tc>
        <w:tc>
          <w:tcPr>
            <w:tcW w:w="709" w:type="dxa"/>
            <w:tcBorders>
              <w:top w:val="nil"/>
              <w:left w:val="nil"/>
              <w:bottom w:val="nil"/>
              <w:right w:val="nil"/>
            </w:tcBorders>
            <w:shd w:val="clear" w:color="auto" w:fill="auto"/>
            <w:noWrap/>
            <w:vAlign w:val="bottom"/>
            <w:hideMark/>
          </w:tcPr>
          <w:p w14:paraId="178C18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1.558</w:t>
            </w:r>
          </w:p>
        </w:tc>
        <w:tc>
          <w:tcPr>
            <w:tcW w:w="709" w:type="dxa"/>
            <w:tcBorders>
              <w:top w:val="nil"/>
              <w:left w:val="nil"/>
              <w:bottom w:val="nil"/>
              <w:right w:val="nil"/>
            </w:tcBorders>
            <w:shd w:val="clear" w:color="auto" w:fill="auto"/>
            <w:noWrap/>
            <w:vAlign w:val="bottom"/>
            <w:hideMark/>
          </w:tcPr>
          <w:p w14:paraId="748E07F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1.616</w:t>
            </w:r>
          </w:p>
        </w:tc>
      </w:tr>
      <w:tr w:rsidR="005A5BB3" w:rsidRPr="0043293E" w14:paraId="3A0F1087" w14:textId="77777777" w:rsidTr="007E151C">
        <w:trPr>
          <w:trHeight w:val="75"/>
        </w:trPr>
        <w:tc>
          <w:tcPr>
            <w:tcW w:w="1026" w:type="dxa"/>
            <w:tcBorders>
              <w:top w:val="nil"/>
              <w:left w:val="nil"/>
              <w:bottom w:val="nil"/>
              <w:right w:val="nil"/>
            </w:tcBorders>
            <w:shd w:val="clear" w:color="auto" w:fill="auto"/>
            <w:noWrap/>
            <w:vAlign w:val="bottom"/>
            <w:hideMark/>
          </w:tcPr>
          <w:p w14:paraId="194FBAB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Denmark</w:t>
            </w:r>
          </w:p>
        </w:tc>
        <w:tc>
          <w:tcPr>
            <w:tcW w:w="708" w:type="dxa"/>
            <w:tcBorders>
              <w:top w:val="nil"/>
              <w:left w:val="nil"/>
              <w:bottom w:val="nil"/>
              <w:right w:val="nil"/>
            </w:tcBorders>
            <w:shd w:val="clear" w:color="auto" w:fill="auto"/>
            <w:noWrap/>
            <w:vAlign w:val="bottom"/>
            <w:hideMark/>
          </w:tcPr>
          <w:p w14:paraId="22BA85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1.576</w:t>
            </w:r>
          </w:p>
        </w:tc>
        <w:tc>
          <w:tcPr>
            <w:tcW w:w="709" w:type="dxa"/>
            <w:tcBorders>
              <w:top w:val="nil"/>
              <w:left w:val="nil"/>
              <w:bottom w:val="nil"/>
              <w:right w:val="nil"/>
            </w:tcBorders>
            <w:shd w:val="clear" w:color="auto" w:fill="auto"/>
            <w:noWrap/>
            <w:vAlign w:val="bottom"/>
            <w:hideMark/>
          </w:tcPr>
          <w:p w14:paraId="68A142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0.407</w:t>
            </w:r>
          </w:p>
        </w:tc>
        <w:tc>
          <w:tcPr>
            <w:tcW w:w="709" w:type="dxa"/>
            <w:tcBorders>
              <w:top w:val="nil"/>
              <w:left w:val="nil"/>
              <w:bottom w:val="nil"/>
              <w:right w:val="nil"/>
            </w:tcBorders>
            <w:shd w:val="clear" w:color="auto" w:fill="auto"/>
            <w:noWrap/>
            <w:vAlign w:val="bottom"/>
            <w:hideMark/>
          </w:tcPr>
          <w:p w14:paraId="0D7BDE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1.195</w:t>
            </w:r>
          </w:p>
        </w:tc>
        <w:tc>
          <w:tcPr>
            <w:tcW w:w="709" w:type="dxa"/>
            <w:tcBorders>
              <w:top w:val="nil"/>
              <w:left w:val="nil"/>
              <w:bottom w:val="nil"/>
              <w:right w:val="nil"/>
            </w:tcBorders>
            <w:shd w:val="clear" w:color="auto" w:fill="auto"/>
            <w:noWrap/>
            <w:vAlign w:val="bottom"/>
            <w:hideMark/>
          </w:tcPr>
          <w:p w14:paraId="6403552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0.907</w:t>
            </w:r>
          </w:p>
        </w:tc>
        <w:tc>
          <w:tcPr>
            <w:tcW w:w="708" w:type="dxa"/>
            <w:tcBorders>
              <w:top w:val="nil"/>
              <w:left w:val="nil"/>
              <w:bottom w:val="nil"/>
              <w:right w:val="nil"/>
            </w:tcBorders>
            <w:shd w:val="clear" w:color="auto" w:fill="auto"/>
            <w:noWrap/>
            <w:vAlign w:val="bottom"/>
            <w:hideMark/>
          </w:tcPr>
          <w:p w14:paraId="6EE648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2.413</w:t>
            </w:r>
          </w:p>
        </w:tc>
        <w:tc>
          <w:tcPr>
            <w:tcW w:w="307" w:type="dxa"/>
            <w:tcBorders>
              <w:top w:val="nil"/>
              <w:left w:val="nil"/>
              <w:bottom w:val="nil"/>
              <w:right w:val="nil"/>
            </w:tcBorders>
            <w:shd w:val="clear" w:color="auto" w:fill="auto"/>
            <w:noWrap/>
            <w:vAlign w:val="bottom"/>
            <w:hideMark/>
          </w:tcPr>
          <w:p w14:paraId="1387A54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55DD5D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1.109</w:t>
            </w:r>
          </w:p>
        </w:tc>
        <w:tc>
          <w:tcPr>
            <w:tcW w:w="708" w:type="dxa"/>
            <w:tcBorders>
              <w:top w:val="nil"/>
              <w:left w:val="nil"/>
              <w:bottom w:val="nil"/>
              <w:right w:val="nil"/>
            </w:tcBorders>
            <w:shd w:val="clear" w:color="auto" w:fill="auto"/>
            <w:noWrap/>
            <w:vAlign w:val="bottom"/>
            <w:hideMark/>
          </w:tcPr>
          <w:p w14:paraId="285EB1F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1.498</w:t>
            </w:r>
          </w:p>
        </w:tc>
        <w:tc>
          <w:tcPr>
            <w:tcW w:w="709" w:type="dxa"/>
            <w:tcBorders>
              <w:top w:val="nil"/>
              <w:left w:val="nil"/>
              <w:bottom w:val="nil"/>
              <w:right w:val="nil"/>
            </w:tcBorders>
            <w:shd w:val="clear" w:color="auto" w:fill="auto"/>
            <w:noWrap/>
            <w:vAlign w:val="bottom"/>
            <w:hideMark/>
          </w:tcPr>
          <w:p w14:paraId="53DE834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3.985</w:t>
            </w:r>
          </w:p>
        </w:tc>
        <w:tc>
          <w:tcPr>
            <w:tcW w:w="709" w:type="dxa"/>
            <w:tcBorders>
              <w:top w:val="nil"/>
              <w:left w:val="nil"/>
              <w:bottom w:val="nil"/>
              <w:right w:val="nil"/>
            </w:tcBorders>
            <w:shd w:val="clear" w:color="auto" w:fill="auto"/>
            <w:noWrap/>
            <w:vAlign w:val="bottom"/>
            <w:hideMark/>
          </w:tcPr>
          <w:p w14:paraId="1A5F5B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2.079</w:t>
            </w:r>
          </w:p>
        </w:tc>
        <w:tc>
          <w:tcPr>
            <w:tcW w:w="709" w:type="dxa"/>
            <w:tcBorders>
              <w:top w:val="nil"/>
              <w:left w:val="nil"/>
              <w:bottom w:val="nil"/>
              <w:right w:val="nil"/>
            </w:tcBorders>
            <w:shd w:val="clear" w:color="auto" w:fill="auto"/>
            <w:noWrap/>
            <w:vAlign w:val="bottom"/>
            <w:hideMark/>
          </w:tcPr>
          <w:p w14:paraId="574982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2.883</w:t>
            </w:r>
          </w:p>
        </w:tc>
      </w:tr>
      <w:tr w:rsidR="005A5BB3" w:rsidRPr="0043293E" w14:paraId="0DDEF9C5" w14:textId="77777777" w:rsidTr="007E151C">
        <w:trPr>
          <w:trHeight w:val="75"/>
        </w:trPr>
        <w:tc>
          <w:tcPr>
            <w:tcW w:w="1026" w:type="dxa"/>
            <w:tcBorders>
              <w:top w:val="nil"/>
              <w:left w:val="nil"/>
              <w:bottom w:val="nil"/>
              <w:right w:val="nil"/>
            </w:tcBorders>
            <w:shd w:val="clear" w:color="auto" w:fill="auto"/>
            <w:noWrap/>
            <w:vAlign w:val="bottom"/>
            <w:hideMark/>
          </w:tcPr>
          <w:p w14:paraId="6EF9E2C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Finland</w:t>
            </w:r>
          </w:p>
        </w:tc>
        <w:tc>
          <w:tcPr>
            <w:tcW w:w="708" w:type="dxa"/>
            <w:tcBorders>
              <w:top w:val="nil"/>
              <w:left w:val="nil"/>
              <w:bottom w:val="nil"/>
              <w:right w:val="nil"/>
            </w:tcBorders>
            <w:shd w:val="clear" w:color="auto" w:fill="auto"/>
            <w:noWrap/>
            <w:vAlign w:val="bottom"/>
            <w:hideMark/>
          </w:tcPr>
          <w:p w14:paraId="037E07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0.963</w:t>
            </w:r>
          </w:p>
        </w:tc>
        <w:tc>
          <w:tcPr>
            <w:tcW w:w="709" w:type="dxa"/>
            <w:tcBorders>
              <w:top w:val="nil"/>
              <w:left w:val="nil"/>
              <w:bottom w:val="nil"/>
              <w:right w:val="nil"/>
            </w:tcBorders>
            <w:shd w:val="clear" w:color="auto" w:fill="auto"/>
            <w:noWrap/>
            <w:vAlign w:val="bottom"/>
            <w:hideMark/>
          </w:tcPr>
          <w:p w14:paraId="14EE878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-0.092</w:t>
            </w:r>
          </w:p>
        </w:tc>
        <w:tc>
          <w:tcPr>
            <w:tcW w:w="709" w:type="dxa"/>
            <w:tcBorders>
              <w:top w:val="nil"/>
              <w:left w:val="nil"/>
              <w:bottom w:val="nil"/>
              <w:right w:val="nil"/>
            </w:tcBorders>
            <w:shd w:val="clear" w:color="auto" w:fill="auto"/>
            <w:noWrap/>
            <w:vAlign w:val="bottom"/>
            <w:hideMark/>
          </w:tcPr>
          <w:p w14:paraId="1DD23E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0.609</w:t>
            </w:r>
          </w:p>
        </w:tc>
        <w:tc>
          <w:tcPr>
            <w:tcW w:w="709" w:type="dxa"/>
            <w:tcBorders>
              <w:top w:val="nil"/>
              <w:left w:val="nil"/>
              <w:bottom w:val="nil"/>
              <w:right w:val="nil"/>
            </w:tcBorders>
            <w:shd w:val="clear" w:color="auto" w:fill="auto"/>
            <w:noWrap/>
            <w:vAlign w:val="bottom"/>
            <w:hideMark/>
          </w:tcPr>
          <w:p w14:paraId="25A45E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1.411</w:t>
            </w:r>
          </w:p>
        </w:tc>
        <w:tc>
          <w:tcPr>
            <w:tcW w:w="708" w:type="dxa"/>
            <w:tcBorders>
              <w:top w:val="nil"/>
              <w:left w:val="nil"/>
              <w:bottom w:val="nil"/>
              <w:right w:val="nil"/>
            </w:tcBorders>
            <w:shd w:val="clear" w:color="auto" w:fill="auto"/>
            <w:noWrap/>
            <w:vAlign w:val="bottom"/>
            <w:hideMark/>
          </w:tcPr>
          <w:p w14:paraId="2DD0214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5.481</w:t>
            </w:r>
          </w:p>
        </w:tc>
        <w:tc>
          <w:tcPr>
            <w:tcW w:w="307" w:type="dxa"/>
            <w:tcBorders>
              <w:top w:val="nil"/>
              <w:left w:val="nil"/>
              <w:bottom w:val="nil"/>
              <w:right w:val="nil"/>
            </w:tcBorders>
            <w:shd w:val="clear" w:color="auto" w:fill="auto"/>
            <w:noWrap/>
            <w:vAlign w:val="bottom"/>
            <w:hideMark/>
          </w:tcPr>
          <w:p w14:paraId="2498ACB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10274DE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1.635</w:t>
            </w:r>
          </w:p>
        </w:tc>
        <w:tc>
          <w:tcPr>
            <w:tcW w:w="708" w:type="dxa"/>
            <w:tcBorders>
              <w:top w:val="nil"/>
              <w:left w:val="nil"/>
              <w:bottom w:val="nil"/>
              <w:right w:val="nil"/>
            </w:tcBorders>
            <w:shd w:val="clear" w:color="auto" w:fill="auto"/>
            <w:noWrap/>
            <w:vAlign w:val="bottom"/>
            <w:hideMark/>
          </w:tcPr>
          <w:p w14:paraId="4EE4C4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1.631</w:t>
            </w:r>
          </w:p>
        </w:tc>
        <w:tc>
          <w:tcPr>
            <w:tcW w:w="709" w:type="dxa"/>
            <w:tcBorders>
              <w:top w:val="nil"/>
              <w:left w:val="nil"/>
              <w:bottom w:val="nil"/>
              <w:right w:val="nil"/>
            </w:tcBorders>
            <w:shd w:val="clear" w:color="auto" w:fill="auto"/>
            <w:noWrap/>
            <w:vAlign w:val="bottom"/>
            <w:hideMark/>
          </w:tcPr>
          <w:p w14:paraId="3954439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1.847</w:t>
            </w:r>
          </w:p>
        </w:tc>
        <w:tc>
          <w:tcPr>
            <w:tcW w:w="709" w:type="dxa"/>
            <w:tcBorders>
              <w:top w:val="nil"/>
              <w:left w:val="nil"/>
              <w:bottom w:val="nil"/>
              <w:right w:val="nil"/>
            </w:tcBorders>
            <w:shd w:val="clear" w:color="auto" w:fill="auto"/>
            <w:noWrap/>
            <w:vAlign w:val="bottom"/>
            <w:hideMark/>
          </w:tcPr>
          <w:p w14:paraId="70B0C0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2.438</w:t>
            </w:r>
          </w:p>
        </w:tc>
        <w:tc>
          <w:tcPr>
            <w:tcW w:w="709" w:type="dxa"/>
            <w:tcBorders>
              <w:top w:val="nil"/>
              <w:left w:val="nil"/>
              <w:bottom w:val="nil"/>
              <w:right w:val="nil"/>
            </w:tcBorders>
            <w:shd w:val="clear" w:color="auto" w:fill="auto"/>
            <w:noWrap/>
            <w:vAlign w:val="bottom"/>
            <w:hideMark/>
          </w:tcPr>
          <w:p w14:paraId="47E742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1.726</w:t>
            </w:r>
          </w:p>
        </w:tc>
      </w:tr>
      <w:tr w:rsidR="005A5BB3" w:rsidRPr="0043293E" w14:paraId="7418C1AF" w14:textId="77777777" w:rsidTr="007E151C">
        <w:trPr>
          <w:trHeight w:val="75"/>
        </w:trPr>
        <w:tc>
          <w:tcPr>
            <w:tcW w:w="1026" w:type="dxa"/>
            <w:tcBorders>
              <w:top w:val="nil"/>
              <w:left w:val="nil"/>
              <w:bottom w:val="nil"/>
              <w:right w:val="nil"/>
            </w:tcBorders>
            <w:shd w:val="clear" w:color="auto" w:fill="auto"/>
            <w:noWrap/>
            <w:vAlign w:val="bottom"/>
            <w:hideMark/>
          </w:tcPr>
          <w:p w14:paraId="3E20C1C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France</w:t>
            </w:r>
          </w:p>
        </w:tc>
        <w:tc>
          <w:tcPr>
            <w:tcW w:w="708" w:type="dxa"/>
            <w:tcBorders>
              <w:top w:val="nil"/>
              <w:left w:val="nil"/>
              <w:bottom w:val="nil"/>
              <w:right w:val="nil"/>
            </w:tcBorders>
            <w:shd w:val="clear" w:color="auto" w:fill="auto"/>
            <w:noWrap/>
            <w:vAlign w:val="bottom"/>
            <w:hideMark/>
          </w:tcPr>
          <w:p w14:paraId="09B5AB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0.656</w:t>
            </w:r>
          </w:p>
        </w:tc>
        <w:tc>
          <w:tcPr>
            <w:tcW w:w="709" w:type="dxa"/>
            <w:tcBorders>
              <w:top w:val="nil"/>
              <w:left w:val="nil"/>
              <w:bottom w:val="nil"/>
              <w:right w:val="nil"/>
            </w:tcBorders>
            <w:shd w:val="clear" w:color="auto" w:fill="auto"/>
            <w:noWrap/>
            <w:vAlign w:val="bottom"/>
            <w:hideMark/>
          </w:tcPr>
          <w:p w14:paraId="19871B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0.711</w:t>
            </w:r>
          </w:p>
        </w:tc>
        <w:tc>
          <w:tcPr>
            <w:tcW w:w="709" w:type="dxa"/>
            <w:tcBorders>
              <w:top w:val="nil"/>
              <w:left w:val="nil"/>
              <w:bottom w:val="nil"/>
              <w:right w:val="nil"/>
            </w:tcBorders>
            <w:shd w:val="clear" w:color="auto" w:fill="auto"/>
            <w:noWrap/>
            <w:vAlign w:val="bottom"/>
            <w:hideMark/>
          </w:tcPr>
          <w:p w14:paraId="6F409F2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0.747</w:t>
            </w:r>
          </w:p>
        </w:tc>
        <w:tc>
          <w:tcPr>
            <w:tcW w:w="709" w:type="dxa"/>
            <w:tcBorders>
              <w:top w:val="nil"/>
              <w:left w:val="nil"/>
              <w:bottom w:val="nil"/>
              <w:right w:val="nil"/>
            </w:tcBorders>
            <w:shd w:val="clear" w:color="auto" w:fill="auto"/>
            <w:noWrap/>
            <w:vAlign w:val="bottom"/>
            <w:hideMark/>
          </w:tcPr>
          <w:p w14:paraId="1D2614B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1.153</w:t>
            </w:r>
          </w:p>
        </w:tc>
        <w:tc>
          <w:tcPr>
            <w:tcW w:w="708" w:type="dxa"/>
            <w:tcBorders>
              <w:top w:val="nil"/>
              <w:left w:val="nil"/>
              <w:bottom w:val="nil"/>
              <w:right w:val="nil"/>
            </w:tcBorders>
            <w:shd w:val="clear" w:color="auto" w:fill="auto"/>
            <w:noWrap/>
            <w:vAlign w:val="bottom"/>
            <w:hideMark/>
          </w:tcPr>
          <w:p w14:paraId="58F5E5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1.982</w:t>
            </w:r>
          </w:p>
        </w:tc>
        <w:tc>
          <w:tcPr>
            <w:tcW w:w="307" w:type="dxa"/>
            <w:tcBorders>
              <w:top w:val="nil"/>
              <w:left w:val="nil"/>
              <w:bottom w:val="nil"/>
              <w:right w:val="nil"/>
            </w:tcBorders>
            <w:shd w:val="clear" w:color="auto" w:fill="auto"/>
            <w:noWrap/>
            <w:vAlign w:val="bottom"/>
            <w:hideMark/>
          </w:tcPr>
          <w:p w14:paraId="6C7B1FA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4A7B53D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2.325</w:t>
            </w:r>
          </w:p>
        </w:tc>
        <w:tc>
          <w:tcPr>
            <w:tcW w:w="708" w:type="dxa"/>
            <w:tcBorders>
              <w:top w:val="nil"/>
              <w:left w:val="nil"/>
              <w:bottom w:val="nil"/>
              <w:right w:val="nil"/>
            </w:tcBorders>
            <w:shd w:val="clear" w:color="auto" w:fill="auto"/>
            <w:noWrap/>
            <w:vAlign w:val="bottom"/>
            <w:hideMark/>
          </w:tcPr>
          <w:p w14:paraId="784D36A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0.947</w:t>
            </w:r>
          </w:p>
        </w:tc>
        <w:tc>
          <w:tcPr>
            <w:tcW w:w="709" w:type="dxa"/>
            <w:tcBorders>
              <w:top w:val="nil"/>
              <w:left w:val="nil"/>
              <w:bottom w:val="nil"/>
              <w:right w:val="nil"/>
            </w:tcBorders>
            <w:shd w:val="clear" w:color="auto" w:fill="auto"/>
            <w:noWrap/>
            <w:vAlign w:val="bottom"/>
            <w:hideMark/>
          </w:tcPr>
          <w:p w14:paraId="453677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1.478</w:t>
            </w:r>
          </w:p>
        </w:tc>
        <w:tc>
          <w:tcPr>
            <w:tcW w:w="709" w:type="dxa"/>
            <w:tcBorders>
              <w:top w:val="nil"/>
              <w:left w:val="nil"/>
              <w:bottom w:val="nil"/>
              <w:right w:val="nil"/>
            </w:tcBorders>
            <w:shd w:val="clear" w:color="auto" w:fill="auto"/>
            <w:noWrap/>
            <w:vAlign w:val="bottom"/>
            <w:hideMark/>
          </w:tcPr>
          <w:p w14:paraId="559A7EA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1.740</w:t>
            </w:r>
          </w:p>
        </w:tc>
        <w:tc>
          <w:tcPr>
            <w:tcW w:w="709" w:type="dxa"/>
            <w:tcBorders>
              <w:top w:val="nil"/>
              <w:left w:val="nil"/>
              <w:bottom w:val="nil"/>
              <w:right w:val="nil"/>
            </w:tcBorders>
            <w:shd w:val="clear" w:color="auto" w:fill="auto"/>
            <w:noWrap/>
            <w:vAlign w:val="bottom"/>
            <w:hideMark/>
          </w:tcPr>
          <w:p w14:paraId="22FA36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2.258</w:t>
            </w:r>
          </w:p>
        </w:tc>
      </w:tr>
      <w:tr w:rsidR="005A5BB3" w:rsidRPr="0043293E" w14:paraId="0AE89B72" w14:textId="77777777" w:rsidTr="007E151C">
        <w:trPr>
          <w:trHeight w:val="75"/>
        </w:trPr>
        <w:tc>
          <w:tcPr>
            <w:tcW w:w="1026" w:type="dxa"/>
            <w:tcBorders>
              <w:top w:val="nil"/>
              <w:left w:val="nil"/>
              <w:bottom w:val="nil"/>
              <w:right w:val="nil"/>
            </w:tcBorders>
            <w:shd w:val="clear" w:color="auto" w:fill="auto"/>
            <w:noWrap/>
            <w:vAlign w:val="bottom"/>
            <w:hideMark/>
          </w:tcPr>
          <w:p w14:paraId="74CB564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Germany</w:t>
            </w:r>
          </w:p>
        </w:tc>
        <w:tc>
          <w:tcPr>
            <w:tcW w:w="708" w:type="dxa"/>
            <w:tcBorders>
              <w:top w:val="nil"/>
              <w:left w:val="nil"/>
              <w:bottom w:val="nil"/>
              <w:right w:val="nil"/>
            </w:tcBorders>
            <w:shd w:val="clear" w:color="auto" w:fill="auto"/>
            <w:noWrap/>
            <w:vAlign w:val="bottom"/>
            <w:hideMark/>
          </w:tcPr>
          <w:p w14:paraId="37B8C2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2.347</w:t>
            </w:r>
          </w:p>
        </w:tc>
        <w:tc>
          <w:tcPr>
            <w:tcW w:w="709" w:type="dxa"/>
            <w:tcBorders>
              <w:top w:val="nil"/>
              <w:left w:val="nil"/>
              <w:bottom w:val="nil"/>
              <w:right w:val="nil"/>
            </w:tcBorders>
            <w:shd w:val="clear" w:color="auto" w:fill="auto"/>
            <w:noWrap/>
            <w:vAlign w:val="bottom"/>
            <w:hideMark/>
          </w:tcPr>
          <w:p w14:paraId="4618B4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1.604</w:t>
            </w:r>
          </w:p>
        </w:tc>
        <w:tc>
          <w:tcPr>
            <w:tcW w:w="709" w:type="dxa"/>
            <w:tcBorders>
              <w:top w:val="nil"/>
              <w:left w:val="nil"/>
              <w:bottom w:val="nil"/>
              <w:right w:val="nil"/>
            </w:tcBorders>
            <w:shd w:val="clear" w:color="auto" w:fill="auto"/>
            <w:noWrap/>
            <w:vAlign w:val="bottom"/>
            <w:hideMark/>
          </w:tcPr>
          <w:p w14:paraId="3CE313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1.530</w:t>
            </w:r>
          </w:p>
        </w:tc>
        <w:tc>
          <w:tcPr>
            <w:tcW w:w="709" w:type="dxa"/>
            <w:tcBorders>
              <w:top w:val="nil"/>
              <w:left w:val="nil"/>
              <w:bottom w:val="nil"/>
              <w:right w:val="nil"/>
            </w:tcBorders>
            <w:shd w:val="clear" w:color="auto" w:fill="auto"/>
            <w:noWrap/>
            <w:vAlign w:val="bottom"/>
            <w:hideMark/>
          </w:tcPr>
          <w:p w14:paraId="6E80BE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1.563</w:t>
            </w:r>
          </w:p>
        </w:tc>
        <w:tc>
          <w:tcPr>
            <w:tcW w:w="708" w:type="dxa"/>
            <w:tcBorders>
              <w:top w:val="nil"/>
              <w:left w:val="nil"/>
              <w:bottom w:val="nil"/>
              <w:right w:val="nil"/>
            </w:tcBorders>
            <w:shd w:val="clear" w:color="auto" w:fill="auto"/>
            <w:noWrap/>
            <w:vAlign w:val="bottom"/>
            <w:hideMark/>
          </w:tcPr>
          <w:p w14:paraId="5C17EB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2.167</w:t>
            </w:r>
          </w:p>
        </w:tc>
        <w:tc>
          <w:tcPr>
            <w:tcW w:w="307" w:type="dxa"/>
            <w:tcBorders>
              <w:top w:val="nil"/>
              <w:left w:val="nil"/>
              <w:bottom w:val="nil"/>
              <w:right w:val="nil"/>
            </w:tcBorders>
            <w:shd w:val="clear" w:color="auto" w:fill="auto"/>
            <w:noWrap/>
            <w:vAlign w:val="bottom"/>
            <w:hideMark/>
          </w:tcPr>
          <w:p w14:paraId="1CA2C7F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2BDE3D2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2.345</w:t>
            </w:r>
          </w:p>
        </w:tc>
        <w:tc>
          <w:tcPr>
            <w:tcW w:w="708" w:type="dxa"/>
            <w:tcBorders>
              <w:top w:val="nil"/>
              <w:left w:val="nil"/>
              <w:bottom w:val="nil"/>
              <w:right w:val="nil"/>
            </w:tcBorders>
            <w:shd w:val="clear" w:color="auto" w:fill="auto"/>
            <w:noWrap/>
            <w:vAlign w:val="bottom"/>
            <w:hideMark/>
          </w:tcPr>
          <w:p w14:paraId="07DDB7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1.445</w:t>
            </w:r>
          </w:p>
        </w:tc>
        <w:tc>
          <w:tcPr>
            <w:tcW w:w="709" w:type="dxa"/>
            <w:tcBorders>
              <w:top w:val="nil"/>
              <w:left w:val="nil"/>
              <w:bottom w:val="nil"/>
              <w:right w:val="nil"/>
            </w:tcBorders>
            <w:shd w:val="clear" w:color="auto" w:fill="auto"/>
            <w:noWrap/>
            <w:vAlign w:val="bottom"/>
            <w:hideMark/>
          </w:tcPr>
          <w:p w14:paraId="5FC7F17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1.244</w:t>
            </w:r>
          </w:p>
        </w:tc>
        <w:tc>
          <w:tcPr>
            <w:tcW w:w="709" w:type="dxa"/>
            <w:tcBorders>
              <w:top w:val="nil"/>
              <w:left w:val="nil"/>
              <w:bottom w:val="nil"/>
              <w:right w:val="nil"/>
            </w:tcBorders>
            <w:shd w:val="clear" w:color="auto" w:fill="auto"/>
            <w:noWrap/>
            <w:vAlign w:val="bottom"/>
            <w:hideMark/>
          </w:tcPr>
          <w:p w14:paraId="14863E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2.637</w:t>
            </w:r>
          </w:p>
        </w:tc>
        <w:tc>
          <w:tcPr>
            <w:tcW w:w="709" w:type="dxa"/>
            <w:tcBorders>
              <w:top w:val="nil"/>
              <w:left w:val="nil"/>
              <w:bottom w:val="nil"/>
              <w:right w:val="nil"/>
            </w:tcBorders>
            <w:shd w:val="clear" w:color="auto" w:fill="auto"/>
            <w:noWrap/>
            <w:vAlign w:val="bottom"/>
            <w:hideMark/>
          </w:tcPr>
          <w:p w14:paraId="7D0D86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2.852</w:t>
            </w:r>
          </w:p>
        </w:tc>
      </w:tr>
      <w:tr w:rsidR="005A5BB3" w:rsidRPr="0043293E" w14:paraId="3FDA07BC" w14:textId="77777777" w:rsidTr="007E151C">
        <w:trPr>
          <w:trHeight w:val="75"/>
        </w:trPr>
        <w:tc>
          <w:tcPr>
            <w:tcW w:w="1026" w:type="dxa"/>
            <w:tcBorders>
              <w:top w:val="nil"/>
              <w:left w:val="nil"/>
              <w:bottom w:val="nil"/>
              <w:right w:val="nil"/>
            </w:tcBorders>
            <w:shd w:val="clear" w:color="auto" w:fill="auto"/>
            <w:noWrap/>
            <w:vAlign w:val="bottom"/>
            <w:hideMark/>
          </w:tcPr>
          <w:p w14:paraId="18A0090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Greece</w:t>
            </w:r>
          </w:p>
        </w:tc>
        <w:tc>
          <w:tcPr>
            <w:tcW w:w="708" w:type="dxa"/>
            <w:tcBorders>
              <w:top w:val="nil"/>
              <w:left w:val="nil"/>
              <w:bottom w:val="nil"/>
              <w:right w:val="nil"/>
            </w:tcBorders>
            <w:shd w:val="clear" w:color="auto" w:fill="auto"/>
            <w:noWrap/>
            <w:vAlign w:val="bottom"/>
            <w:hideMark/>
          </w:tcPr>
          <w:p w14:paraId="4E8831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0.065</w:t>
            </w:r>
          </w:p>
        </w:tc>
        <w:tc>
          <w:tcPr>
            <w:tcW w:w="709" w:type="dxa"/>
            <w:tcBorders>
              <w:top w:val="nil"/>
              <w:left w:val="nil"/>
              <w:bottom w:val="nil"/>
              <w:right w:val="nil"/>
            </w:tcBorders>
            <w:shd w:val="clear" w:color="auto" w:fill="auto"/>
            <w:noWrap/>
            <w:vAlign w:val="bottom"/>
            <w:hideMark/>
          </w:tcPr>
          <w:p w14:paraId="59D0BC8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-1.534</w:t>
            </w:r>
          </w:p>
        </w:tc>
        <w:tc>
          <w:tcPr>
            <w:tcW w:w="709" w:type="dxa"/>
            <w:tcBorders>
              <w:top w:val="nil"/>
              <w:left w:val="nil"/>
              <w:bottom w:val="nil"/>
              <w:right w:val="nil"/>
            </w:tcBorders>
            <w:shd w:val="clear" w:color="auto" w:fill="auto"/>
            <w:noWrap/>
            <w:vAlign w:val="bottom"/>
            <w:hideMark/>
          </w:tcPr>
          <w:p w14:paraId="37DDCA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-0.555</w:t>
            </w:r>
          </w:p>
        </w:tc>
        <w:tc>
          <w:tcPr>
            <w:tcW w:w="709" w:type="dxa"/>
            <w:tcBorders>
              <w:top w:val="nil"/>
              <w:left w:val="nil"/>
              <w:bottom w:val="nil"/>
              <w:right w:val="nil"/>
            </w:tcBorders>
            <w:shd w:val="clear" w:color="auto" w:fill="auto"/>
            <w:noWrap/>
            <w:vAlign w:val="bottom"/>
            <w:hideMark/>
          </w:tcPr>
          <w:p w14:paraId="52BDF8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2.203</w:t>
            </w:r>
          </w:p>
        </w:tc>
        <w:tc>
          <w:tcPr>
            <w:tcW w:w="708" w:type="dxa"/>
            <w:tcBorders>
              <w:top w:val="nil"/>
              <w:left w:val="nil"/>
              <w:bottom w:val="nil"/>
              <w:right w:val="nil"/>
            </w:tcBorders>
            <w:shd w:val="clear" w:color="auto" w:fill="auto"/>
            <w:noWrap/>
            <w:vAlign w:val="bottom"/>
            <w:hideMark/>
          </w:tcPr>
          <w:p w14:paraId="5CFDC3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4.763</w:t>
            </w:r>
          </w:p>
        </w:tc>
        <w:tc>
          <w:tcPr>
            <w:tcW w:w="307" w:type="dxa"/>
            <w:tcBorders>
              <w:top w:val="nil"/>
              <w:left w:val="nil"/>
              <w:bottom w:val="nil"/>
              <w:right w:val="nil"/>
            </w:tcBorders>
            <w:shd w:val="clear" w:color="auto" w:fill="auto"/>
            <w:noWrap/>
            <w:vAlign w:val="bottom"/>
            <w:hideMark/>
          </w:tcPr>
          <w:p w14:paraId="0E45FEE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2E51C0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2.572</w:t>
            </w:r>
          </w:p>
        </w:tc>
        <w:tc>
          <w:tcPr>
            <w:tcW w:w="708" w:type="dxa"/>
            <w:tcBorders>
              <w:top w:val="nil"/>
              <w:left w:val="nil"/>
              <w:bottom w:val="nil"/>
              <w:right w:val="nil"/>
            </w:tcBorders>
            <w:shd w:val="clear" w:color="auto" w:fill="auto"/>
            <w:noWrap/>
            <w:vAlign w:val="bottom"/>
            <w:hideMark/>
          </w:tcPr>
          <w:p w14:paraId="114C6ED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0.188</w:t>
            </w:r>
          </w:p>
        </w:tc>
        <w:tc>
          <w:tcPr>
            <w:tcW w:w="709" w:type="dxa"/>
            <w:tcBorders>
              <w:top w:val="nil"/>
              <w:left w:val="nil"/>
              <w:bottom w:val="nil"/>
              <w:right w:val="nil"/>
            </w:tcBorders>
            <w:shd w:val="clear" w:color="auto" w:fill="auto"/>
            <w:noWrap/>
            <w:vAlign w:val="bottom"/>
            <w:hideMark/>
          </w:tcPr>
          <w:p w14:paraId="3C4538E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0.710</w:t>
            </w:r>
          </w:p>
        </w:tc>
        <w:tc>
          <w:tcPr>
            <w:tcW w:w="709" w:type="dxa"/>
            <w:tcBorders>
              <w:top w:val="nil"/>
              <w:left w:val="nil"/>
              <w:bottom w:val="nil"/>
              <w:right w:val="nil"/>
            </w:tcBorders>
            <w:shd w:val="clear" w:color="auto" w:fill="auto"/>
            <w:noWrap/>
            <w:vAlign w:val="bottom"/>
            <w:hideMark/>
          </w:tcPr>
          <w:p w14:paraId="46A3AC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4.286</w:t>
            </w:r>
          </w:p>
        </w:tc>
        <w:tc>
          <w:tcPr>
            <w:tcW w:w="709" w:type="dxa"/>
            <w:tcBorders>
              <w:top w:val="nil"/>
              <w:left w:val="nil"/>
              <w:bottom w:val="nil"/>
              <w:right w:val="nil"/>
            </w:tcBorders>
            <w:shd w:val="clear" w:color="auto" w:fill="auto"/>
            <w:noWrap/>
            <w:vAlign w:val="bottom"/>
            <w:hideMark/>
          </w:tcPr>
          <w:p w14:paraId="100F8E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2.174</w:t>
            </w:r>
          </w:p>
        </w:tc>
      </w:tr>
      <w:tr w:rsidR="005A5BB3" w:rsidRPr="0043293E" w14:paraId="556E3519" w14:textId="77777777" w:rsidTr="007E151C">
        <w:trPr>
          <w:trHeight w:val="75"/>
        </w:trPr>
        <w:tc>
          <w:tcPr>
            <w:tcW w:w="1026" w:type="dxa"/>
            <w:tcBorders>
              <w:top w:val="nil"/>
              <w:left w:val="nil"/>
              <w:bottom w:val="nil"/>
              <w:right w:val="nil"/>
            </w:tcBorders>
            <w:shd w:val="clear" w:color="auto" w:fill="auto"/>
            <w:noWrap/>
            <w:vAlign w:val="bottom"/>
            <w:hideMark/>
          </w:tcPr>
          <w:p w14:paraId="2A67853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lastRenderedPageBreak/>
              <w:t>Italy</w:t>
            </w:r>
          </w:p>
        </w:tc>
        <w:tc>
          <w:tcPr>
            <w:tcW w:w="708" w:type="dxa"/>
            <w:tcBorders>
              <w:top w:val="nil"/>
              <w:left w:val="nil"/>
              <w:bottom w:val="nil"/>
              <w:right w:val="nil"/>
            </w:tcBorders>
            <w:shd w:val="clear" w:color="auto" w:fill="auto"/>
            <w:noWrap/>
            <w:vAlign w:val="bottom"/>
            <w:hideMark/>
          </w:tcPr>
          <w:p w14:paraId="606EB1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3.822</w:t>
            </w:r>
          </w:p>
        </w:tc>
        <w:tc>
          <w:tcPr>
            <w:tcW w:w="709" w:type="dxa"/>
            <w:tcBorders>
              <w:top w:val="nil"/>
              <w:left w:val="nil"/>
              <w:bottom w:val="nil"/>
              <w:right w:val="nil"/>
            </w:tcBorders>
            <w:shd w:val="clear" w:color="auto" w:fill="auto"/>
            <w:noWrap/>
            <w:vAlign w:val="bottom"/>
            <w:hideMark/>
          </w:tcPr>
          <w:p w14:paraId="11AD93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0.647</w:t>
            </w:r>
          </w:p>
        </w:tc>
        <w:tc>
          <w:tcPr>
            <w:tcW w:w="709" w:type="dxa"/>
            <w:tcBorders>
              <w:top w:val="nil"/>
              <w:left w:val="nil"/>
              <w:bottom w:val="nil"/>
              <w:right w:val="nil"/>
            </w:tcBorders>
            <w:shd w:val="clear" w:color="auto" w:fill="auto"/>
            <w:noWrap/>
            <w:vAlign w:val="bottom"/>
            <w:hideMark/>
          </w:tcPr>
          <w:p w14:paraId="4B0999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0.648</w:t>
            </w:r>
          </w:p>
        </w:tc>
        <w:tc>
          <w:tcPr>
            <w:tcW w:w="709" w:type="dxa"/>
            <w:tcBorders>
              <w:top w:val="nil"/>
              <w:left w:val="nil"/>
              <w:bottom w:val="nil"/>
              <w:right w:val="nil"/>
            </w:tcBorders>
            <w:shd w:val="clear" w:color="auto" w:fill="auto"/>
            <w:noWrap/>
            <w:vAlign w:val="bottom"/>
            <w:hideMark/>
          </w:tcPr>
          <w:p w14:paraId="4A411D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1.238</w:t>
            </w:r>
          </w:p>
        </w:tc>
        <w:tc>
          <w:tcPr>
            <w:tcW w:w="708" w:type="dxa"/>
            <w:tcBorders>
              <w:top w:val="nil"/>
              <w:left w:val="nil"/>
              <w:bottom w:val="nil"/>
              <w:right w:val="nil"/>
            </w:tcBorders>
            <w:shd w:val="clear" w:color="auto" w:fill="auto"/>
            <w:noWrap/>
            <w:vAlign w:val="bottom"/>
            <w:hideMark/>
          </w:tcPr>
          <w:p w14:paraId="3F19784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1.112</w:t>
            </w:r>
          </w:p>
        </w:tc>
        <w:tc>
          <w:tcPr>
            <w:tcW w:w="307" w:type="dxa"/>
            <w:tcBorders>
              <w:top w:val="nil"/>
              <w:left w:val="nil"/>
              <w:bottom w:val="nil"/>
              <w:right w:val="nil"/>
            </w:tcBorders>
            <w:shd w:val="clear" w:color="auto" w:fill="auto"/>
            <w:noWrap/>
            <w:vAlign w:val="bottom"/>
            <w:hideMark/>
          </w:tcPr>
          <w:p w14:paraId="4F284C1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57FC7B8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4.041</w:t>
            </w:r>
          </w:p>
        </w:tc>
        <w:tc>
          <w:tcPr>
            <w:tcW w:w="708" w:type="dxa"/>
            <w:tcBorders>
              <w:top w:val="nil"/>
              <w:left w:val="nil"/>
              <w:bottom w:val="nil"/>
              <w:right w:val="nil"/>
            </w:tcBorders>
            <w:shd w:val="clear" w:color="auto" w:fill="auto"/>
            <w:noWrap/>
            <w:vAlign w:val="bottom"/>
            <w:hideMark/>
          </w:tcPr>
          <w:p w14:paraId="0C1AD99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1.312</w:t>
            </w:r>
          </w:p>
        </w:tc>
        <w:tc>
          <w:tcPr>
            <w:tcW w:w="709" w:type="dxa"/>
            <w:tcBorders>
              <w:top w:val="nil"/>
              <w:left w:val="nil"/>
              <w:bottom w:val="nil"/>
              <w:right w:val="nil"/>
            </w:tcBorders>
            <w:shd w:val="clear" w:color="auto" w:fill="auto"/>
            <w:noWrap/>
            <w:vAlign w:val="bottom"/>
            <w:hideMark/>
          </w:tcPr>
          <w:p w14:paraId="7D19FB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2.698</w:t>
            </w:r>
          </w:p>
        </w:tc>
        <w:tc>
          <w:tcPr>
            <w:tcW w:w="709" w:type="dxa"/>
            <w:tcBorders>
              <w:top w:val="nil"/>
              <w:left w:val="nil"/>
              <w:bottom w:val="nil"/>
              <w:right w:val="nil"/>
            </w:tcBorders>
            <w:shd w:val="clear" w:color="auto" w:fill="auto"/>
            <w:noWrap/>
            <w:vAlign w:val="bottom"/>
            <w:hideMark/>
          </w:tcPr>
          <w:p w14:paraId="68C5C3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2.801</w:t>
            </w:r>
          </w:p>
        </w:tc>
        <w:tc>
          <w:tcPr>
            <w:tcW w:w="709" w:type="dxa"/>
            <w:tcBorders>
              <w:top w:val="nil"/>
              <w:left w:val="nil"/>
              <w:bottom w:val="nil"/>
              <w:right w:val="nil"/>
            </w:tcBorders>
            <w:shd w:val="clear" w:color="auto" w:fill="auto"/>
            <w:noWrap/>
            <w:vAlign w:val="bottom"/>
            <w:hideMark/>
          </w:tcPr>
          <w:p w14:paraId="05DEF5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1.471</w:t>
            </w:r>
          </w:p>
        </w:tc>
      </w:tr>
      <w:tr w:rsidR="005A5BB3" w:rsidRPr="0043293E" w14:paraId="0E943E19" w14:textId="77777777" w:rsidTr="007E151C">
        <w:trPr>
          <w:trHeight w:val="75"/>
        </w:trPr>
        <w:tc>
          <w:tcPr>
            <w:tcW w:w="1026" w:type="dxa"/>
            <w:tcBorders>
              <w:top w:val="nil"/>
              <w:left w:val="nil"/>
              <w:bottom w:val="nil"/>
              <w:right w:val="nil"/>
            </w:tcBorders>
            <w:shd w:val="clear" w:color="auto" w:fill="auto"/>
            <w:noWrap/>
            <w:vAlign w:val="bottom"/>
            <w:hideMark/>
          </w:tcPr>
          <w:p w14:paraId="7FF7D89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Netherlands</w:t>
            </w:r>
          </w:p>
        </w:tc>
        <w:tc>
          <w:tcPr>
            <w:tcW w:w="708" w:type="dxa"/>
            <w:tcBorders>
              <w:top w:val="nil"/>
              <w:left w:val="nil"/>
              <w:bottom w:val="nil"/>
              <w:right w:val="nil"/>
            </w:tcBorders>
            <w:shd w:val="clear" w:color="auto" w:fill="auto"/>
            <w:noWrap/>
            <w:vAlign w:val="bottom"/>
            <w:hideMark/>
          </w:tcPr>
          <w:p w14:paraId="623C46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0.333</w:t>
            </w:r>
          </w:p>
        </w:tc>
        <w:tc>
          <w:tcPr>
            <w:tcW w:w="709" w:type="dxa"/>
            <w:tcBorders>
              <w:top w:val="nil"/>
              <w:left w:val="nil"/>
              <w:bottom w:val="nil"/>
              <w:right w:val="nil"/>
            </w:tcBorders>
            <w:shd w:val="clear" w:color="auto" w:fill="auto"/>
            <w:noWrap/>
            <w:vAlign w:val="bottom"/>
            <w:hideMark/>
          </w:tcPr>
          <w:p w14:paraId="3D72712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0.265</w:t>
            </w:r>
          </w:p>
        </w:tc>
        <w:tc>
          <w:tcPr>
            <w:tcW w:w="709" w:type="dxa"/>
            <w:tcBorders>
              <w:top w:val="nil"/>
              <w:left w:val="nil"/>
              <w:bottom w:val="nil"/>
              <w:right w:val="nil"/>
            </w:tcBorders>
            <w:shd w:val="clear" w:color="auto" w:fill="auto"/>
            <w:noWrap/>
            <w:vAlign w:val="bottom"/>
            <w:hideMark/>
          </w:tcPr>
          <w:p w14:paraId="6A6B398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0.811</w:t>
            </w:r>
          </w:p>
        </w:tc>
        <w:tc>
          <w:tcPr>
            <w:tcW w:w="709" w:type="dxa"/>
            <w:tcBorders>
              <w:top w:val="nil"/>
              <w:left w:val="nil"/>
              <w:bottom w:val="nil"/>
              <w:right w:val="nil"/>
            </w:tcBorders>
            <w:shd w:val="clear" w:color="auto" w:fill="auto"/>
            <w:noWrap/>
            <w:vAlign w:val="bottom"/>
            <w:hideMark/>
          </w:tcPr>
          <w:p w14:paraId="2E8C07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1.388</w:t>
            </w:r>
          </w:p>
        </w:tc>
        <w:tc>
          <w:tcPr>
            <w:tcW w:w="708" w:type="dxa"/>
            <w:tcBorders>
              <w:top w:val="nil"/>
              <w:left w:val="nil"/>
              <w:bottom w:val="nil"/>
              <w:right w:val="nil"/>
            </w:tcBorders>
            <w:shd w:val="clear" w:color="auto" w:fill="auto"/>
            <w:noWrap/>
            <w:vAlign w:val="bottom"/>
            <w:hideMark/>
          </w:tcPr>
          <w:p w14:paraId="4D1150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2.707</w:t>
            </w:r>
          </w:p>
        </w:tc>
        <w:tc>
          <w:tcPr>
            <w:tcW w:w="307" w:type="dxa"/>
            <w:tcBorders>
              <w:top w:val="nil"/>
              <w:left w:val="nil"/>
              <w:bottom w:val="nil"/>
              <w:right w:val="nil"/>
            </w:tcBorders>
            <w:shd w:val="clear" w:color="auto" w:fill="auto"/>
            <w:noWrap/>
            <w:vAlign w:val="bottom"/>
            <w:hideMark/>
          </w:tcPr>
          <w:p w14:paraId="2C3D8D8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506AB9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1.421</w:t>
            </w:r>
          </w:p>
        </w:tc>
        <w:tc>
          <w:tcPr>
            <w:tcW w:w="708" w:type="dxa"/>
            <w:tcBorders>
              <w:top w:val="nil"/>
              <w:left w:val="nil"/>
              <w:bottom w:val="nil"/>
              <w:right w:val="nil"/>
            </w:tcBorders>
            <w:shd w:val="clear" w:color="auto" w:fill="auto"/>
            <w:noWrap/>
            <w:vAlign w:val="bottom"/>
            <w:hideMark/>
          </w:tcPr>
          <w:p w14:paraId="294DC9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w:t>
            </w:r>
          </w:p>
        </w:tc>
        <w:tc>
          <w:tcPr>
            <w:tcW w:w="709" w:type="dxa"/>
            <w:tcBorders>
              <w:top w:val="nil"/>
              <w:left w:val="nil"/>
              <w:bottom w:val="nil"/>
              <w:right w:val="nil"/>
            </w:tcBorders>
            <w:shd w:val="clear" w:color="auto" w:fill="auto"/>
            <w:noWrap/>
            <w:vAlign w:val="bottom"/>
            <w:hideMark/>
          </w:tcPr>
          <w:p w14:paraId="28377C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1.015</w:t>
            </w:r>
          </w:p>
        </w:tc>
        <w:tc>
          <w:tcPr>
            <w:tcW w:w="709" w:type="dxa"/>
            <w:tcBorders>
              <w:top w:val="nil"/>
              <w:left w:val="nil"/>
              <w:bottom w:val="nil"/>
              <w:right w:val="nil"/>
            </w:tcBorders>
            <w:shd w:val="clear" w:color="auto" w:fill="auto"/>
            <w:noWrap/>
            <w:vAlign w:val="bottom"/>
            <w:hideMark/>
          </w:tcPr>
          <w:p w14:paraId="73AA6E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1.529</w:t>
            </w:r>
          </w:p>
        </w:tc>
        <w:tc>
          <w:tcPr>
            <w:tcW w:w="709" w:type="dxa"/>
            <w:tcBorders>
              <w:top w:val="nil"/>
              <w:left w:val="nil"/>
              <w:bottom w:val="nil"/>
              <w:right w:val="nil"/>
            </w:tcBorders>
            <w:shd w:val="clear" w:color="auto" w:fill="auto"/>
            <w:noWrap/>
            <w:vAlign w:val="bottom"/>
            <w:hideMark/>
          </w:tcPr>
          <w:p w14:paraId="6C5EDEB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2.54</w:t>
            </w:r>
          </w:p>
        </w:tc>
      </w:tr>
      <w:tr w:rsidR="005A5BB3" w:rsidRPr="0043293E" w14:paraId="441A97D3" w14:textId="77777777" w:rsidTr="007E151C">
        <w:trPr>
          <w:trHeight w:val="75"/>
        </w:trPr>
        <w:tc>
          <w:tcPr>
            <w:tcW w:w="1026" w:type="dxa"/>
            <w:tcBorders>
              <w:top w:val="nil"/>
              <w:left w:val="nil"/>
              <w:bottom w:val="nil"/>
              <w:right w:val="nil"/>
            </w:tcBorders>
            <w:shd w:val="clear" w:color="auto" w:fill="auto"/>
            <w:noWrap/>
            <w:vAlign w:val="bottom"/>
            <w:hideMark/>
          </w:tcPr>
          <w:p w14:paraId="681F108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Norway</w:t>
            </w:r>
          </w:p>
        </w:tc>
        <w:tc>
          <w:tcPr>
            <w:tcW w:w="708" w:type="dxa"/>
            <w:tcBorders>
              <w:top w:val="nil"/>
              <w:left w:val="nil"/>
              <w:bottom w:val="nil"/>
              <w:right w:val="nil"/>
            </w:tcBorders>
            <w:shd w:val="clear" w:color="auto" w:fill="auto"/>
            <w:noWrap/>
            <w:vAlign w:val="bottom"/>
            <w:hideMark/>
          </w:tcPr>
          <w:p w14:paraId="0ACA2E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2.638</w:t>
            </w:r>
          </w:p>
        </w:tc>
        <w:tc>
          <w:tcPr>
            <w:tcW w:w="709" w:type="dxa"/>
            <w:tcBorders>
              <w:top w:val="nil"/>
              <w:left w:val="nil"/>
              <w:bottom w:val="nil"/>
              <w:right w:val="nil"/>
            </w:tcBorders>
            <w:shd w:val="clear" w:color="auto" w:fill="auto"/>
            <w:noWrap/>
            <w:vAlign w:val="bottom"/>
            <w:hideMark/>
          </w:tcPr>
          <w:p w14:paraId="095CA52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-0.771</w:t>
            </w:r>
          </w:p>
        </w:tc>
        <w:tc>
          <w:tcPr>
            <w:tcW w:w="709" w:type="dxa"/>
            <w:tcBorders>
              <w:top w:val="nil"/>
              <w:left w:val="nil"/>
              <w:bottom w:val="nil"/>
              <w:right w:val="nil"/>
            </w:tcBorders>
            <w:shd w:val="clear" w:color="auto" w:fill="auto"/>
            <w:noWrap/>
            <w:vAlign w:val="bottom"/>
            <w:hideMark/>
          </w:tcPr>
          <w:p w14:paraId="42390F4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1.696</w:t>
            </w:r>
          </w:p>
        </w:tc>
        <w:tc>
          <w:tcPr>
            <w:tcW w:w="709" w:type="dxa"/>
            <w:tcBorders>
              <w:top w:val="nil"/>
              <w:left w:val="nil"/>
              <w:bottom w:val="nil"/>
              <w:right w:val="nil"/>
            </w:tcBorders>
            <w:shd w:val="clear" w:color="auto" w:fill="auto"/>
            <w:noWrap/>
            <w:vAlign w:val="bottom"/>
            <w:hideMark/>
          </w:tcPr>
          <w:p w14:paraId="220BFA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0.669</w:t>
            </w:r>
          </w:p>
        </w:tc>
        <w:tc>
          <w:tcPr>
            <w:tcW w:w="708" w:type="dxa"/>
            <w:tcBorders>
              <w:top w:val="nil"/>
              <w:left w:val="nil"/>
              <w:bottom w:val="nil"/>
              <w:right w:val="nil"/>
            </w:tcBorders>
            <w:shd w:val="clear" w:color="auto" w:fill="auto"/>
            <w:noWrap/>
            <w:vAlign w:val="bottom"/>
            <w:hideMark/>
          </w:tcPr>
          <w:p w14:paraId="4096B77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1.721</w:t>
            </w:r>
          </w:p>
        </w:tc>
        <w:tc>
          <w:tcPr>
            <w:tcW w:w="307" w:type="dxa"/>
            <w:tcBorders>
              <w:top w:val="nil"/>
              <w:left w:val="nil"/>
              <w:bottom w:val="nil"/>
              <w:right w:val="nil"/>
            </w:tcBorders>
            <w:shd w:val="clear" w:color="auto" w:fill="auto"/>
            <w:noWrap/>
            <w:vAlign w:val="bottom"/>
            <w:hideMark/>
          </w:tcPr>
          <w:p w14:paraId="7108AFA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7546D9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1.155</w:t>
            </w:r>
          </w:p>
        </w:tc>
        <w:tc>
          <w:tcPr>
            <w:tcW w:w="708" w:type="dxa"/>
            <w:tcBorders>
              <w:top w:val="nil"/>
              <w:left w:val="nil"/>
              <w:bottom w:val="nil"/>
              <w:right w:val="nil"/>
            </w:tcBorders>
            <w:shd w:val="clear" w:color="auto" w:fill="auto"/>
            <w:noWrap/>
            <w:vAlign w:val="bottom"/>
            <w:hideMark/>
          </w:tcPr>
          <w:p w14:paraId="3A13FD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3.958</w:t>
            </w:r>
          </w:p>
        </w:tc>
        <w:tc>
          <w:tcPr>
            <w:tcW w:w="709" w:type="dxa"/>
            <w:tcBorders>
              <w:top w:val="nil"/>
              <w:left w:val="nil"/>
              <w:bottom w:val="nil"/>
              <w:right w:val="nil"/>
            </w:tcBorders>
            <w:shd w:val="clear" w:color="auto" w:fill="auto"/>
            <w:noWrap/>
            <w:vAlign w:val="bottom"/>
            <w:hideMark/>
          </w:tcPr>
          <w:p w14:paraId="2BF732B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0.852</w:t>
            </w:r>
          </w:p>
        </w:tc>
        <w:tc>
          <w:tcPr>
            <w:tcW w:w="709" w:type="dxa"/>
            <w:tcBorders>
              <w:top w:val="nil"/>
              <w:left w:val="nil"/>
              <w:bottom w:val="nil"/>
              <w:right w:val="nil"/>
            </w:tcBorders>
            <w:shd w:val="clear" w:color="auto" w:fill="auto"/>
            <w:noWrap/>
            <w:vAlign w:val="bottom"/>
            <w:hideMark/>
          </w:tcPr>
          <w:p w14:paraId="45611C5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0.991</w:t>
            </w:r>
          </w:p>
        </w:tc>
        <w:tc>
          <w:tcPr>
            <w:tcW w:w="709" w:type="dxa"/>
            <w:tcBorders>
              <w:top w:val="nil"/>
              <w:left w:val="nil"/>
              <w:bottom w:val="nil"/>
              <w:right w:val="nil"/>
            </w:tcBorders>
            <w:shd w:val="clear" w:color="auto" w:fill="auto"/>
            <w:noWrap/>
            <w:vAlign w:val="bottom"/>
            <w:hideMark/>
          </w:tcPr>
          <w:p w14:paraId="39887C7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1.166</w:t>
            </w:r>
          </w:p>
        </w:tc>
      </w:tr>
      <w:tr w:rsidR="005A5BB3" w:rsidRPr="0043293E" w14:paraId="0BF06967" w14:textId="77777777" w:rsidTr="007E151C">
        <w:trPr>
          <w:trHeight w:val="75"/>
        </w:trPr>
        <w:tc>
          <w:tcPr>
            <w:tcW w:w="1026" w:type="dxa"/>
            <w:tcBorders>
              <w:top w:val="nil"/>
              <w:left w:val="nil"/>
              <w:bottom w:val="nil"/>
              <w:right w:val="nil"/>
            </w:tcBorders>
            <w:shd w:val="clear" w:color="auto" w:fill="auto"/>
            <w:noWrap/>
            <w:vAlign w:val="bottom"/>
            <w:hideMark/>
          </w:tcPr>
          <w:p w14:paraId="4B3F49E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Portugal</w:t>
            </w:r>
          </w:p>
        </w:tc>
        <w:tc>
          <w:tcPr>
            <w:tcW w:w="708" w:type="dxa"/>
            <w:tcBorders>
              <w:top w:val="nil"/>
              <w:left w:val="nil"/>
              <w:bottom w:val="nil"/>
              <w:right w:val="nil"/>
            </w:tcBorders>
            <w:shd w:val="clear" w:color="auto" w:fill="auto"/>
            <w:noWrap/>
            <w:vAlign w:val="bottom"/>
            <w:hideMark/>
          </w:tcPr>
          <w:p w14:paraId="5602EA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2.422</w:t>
            </w:r>
          </w:p>
        </w:tc>
        <w:tc>
          <w:tcPr>
            <w:tcW w:w="709" w:type="dxa"/>
            <w:tcBorders>
              <w:top w:val="nil"/>
              <w:left w:val="nil"/>
              <w:bottom w:val="nil"/>
              <w:right w:val="nil"/>
            </w:tcBorders>
            <w:shd w:val="clear" w:color="auto" w:fill="auto"/>
            <w:noWrap/>
            <w:vAlign w:val="bottom"/>
            <w:hideMark/>
          </w:tcPr>
          <w:p w14:paraId="48FE2EC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0.413</w:t>
            </w:r>
          </w:p>
        </w:tc>
        <w:tc>
          <w:tcPr>
            <w:tcW w:w="709" w:type="dxa"/>
            <w:tcBorders>
              <w:top w:val="nil"/>
              <w:left w:val="nil"/>
              <w:bottom w:val="nil"/>
              <w:right w:val="nil"/>
            </w:tcBorders>
            <w:shd w:val="clear" w:color="auto" w:fill="auto"/>
            <w:noWrap/>
            <w:vAlign w:val="bottom"/>
            <w:hideMark/>
          </w:tcPr>
          <w:p w14:paraId="5A5633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4.112</w:t>
            </w:r>
          </w:p>
        </w:tc>
        <w:tc>
          <w:tcPr>
            <w:tcW w:w="709" w:type="dxa"/>
            <w:tcBorders>
              <w:top w:val="nil"/>
              <w:left w:val="nil"/>
              <w:bottom w:val="nil"/>
              <w:right w:val="nil"/>
            </w:tcBorders>
            <w:shd w:val="clear" w:color="auto" w:fill="auto"/>
            <w:noWrap/>
            <w:vAlign w:val="bottom"/>
            <w:hideMark/>
          </w:tcPr>
          <w:p w14:paraId="37F37B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2.286</w:t>
            </w:r>
          </w:p>
        </w:tc>
        <w:tc>
          <w:tcPr>
            <w:tcW w:w="708" w:type="dxa"/>
            <w:tcBorders>
              <w:top w:val="nil"/>
              <w:left w:val="nil"/>
              <w:bottom w:val="nil"/>
              <w:right w:val="nil"/>
            </w:tcBorders>
            <w:shd w:val="clear" w:color="auto" w:fill="auto"/>
            <w:noWrap/>
            <w:vAlign w:val="bottom"/>
            <w:hideMark/>
          </w:tcPr>
          <w:p w14:paraId="12CF54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2.859</w:t>
            </w:r>
          </w:p>
        </w:tc>
        <w:tc>
          <w:tcPr>
            <w:tcW w:w="307" w:type="dxa"/>
            <w:tcBorders>
              <w:top w:val="nil"/>
              <w:left w:val="nil"/>
              <w:bottom w:val="nil"/>
              <w:right w:val="nil"/>
            </w:tcBorders>
            <w:shd w:val="clear" w:color="auto" w:fill="auto"/>
            <w:noWrap/>
            <w:vAlign w:val="bottom"/>
            <w:hideMark/>
          </w:tcPr>
          <w:p w14:paraId="36EE7BC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760F72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1.882</w:t>
            </w:r>
          </w:p>
        </w:tc>
        <w:tc>
          <w:tcPr>
            <w:tcW w:w="708" w:type="dxa"/>
            <w:tcBorders>
              <w:top w:val="nil"/>
              <w:left w:val="nil"/>
              <w:bottom w:val="nil"/>
              <w:right w:val="nil"/>
            </w:tcBorders>
            <w:shd w:val="clear" w:color="auto" w:fill="auto"/>
            <w:noWrap/>
            <w:vAlign w:val="bottom"/>
            <w:hideMark/>
          </w:tcPr>
          <w:p w14:paraId="49ABB0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1.058</w:t>
            </w:r>
          </w:p>
        </w:tc>
        <w:tc>
          <w:tcPr>
            <w:tcW w:w="709" w:type="dxa"/>
            <w:tcBorders>
              <w:top w:val="nil"/>
              <w:left w:val="nil"/>
              <w:bottom w:val="nil"/>
              <w:right w:val="nil"/>
            </w:tcBorders>
            <w:shd w:val="clear" w:color="auto" w:fill="auto"/>
            <w:noWrap/>
            <w:vAlign w:val="bottom"/>
            <w:hideMark/>
          </w:tcPr>
          <w:p w14:paraId="5AA0AC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3.118</w:t>
            </w:r>
          </w:p>
        </w:tc>
        <w:tc>
          <w:tcPr>
            <w:tcW w:w="709" w:type="dxa"/>
            <w:tcBorders>
              <w:top w:val="nil"/>
              <w:left w:val="nil"/>
              <w:bottom w:val="nil"/>
              <w:right w:val="nil"/>
            </w:tcBorders>
            <w:shd w:val="clear" w:color="auto" w:fill="auto"/>
            <w:noWrap/>
            <w:vAlign w:val="bottom"/>
            <w:hideMark/>
          </w:tcPr>
          <w:p w14:paraId="610382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3.532</w:t>
            </w:r>
          </w:p>
        </w:tc>
        <w:tc>
          <w:tcPr>
            <w:tcW w:w="709" w:type="dxa"/>
            <w:tcBorders>
              <w:top w:val="nil"/>
              <w:left w:val="nil"/>
              <w:bottom w:val="nil"/>
              <w:right w:val="nil"/>
            </w:tcBorders>
            <w:shd w:val="clear" w:color="auto" w:fill="auto"/>
            <w:noWrap/>
            <w:vAlign w:val="bottom"/>
            <w:hideMark/>
          </w:tcPr>
          <w:p w14:paraId="5EB61F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2.291</w:t>
            </w:r>
          </w:p>
        </w:tc>
      </w:tr>
      <w:tr w:rsidR="005A5BB3" w:rsidRPr="0043293E" w14:paraId="577E4651" w14:textId="77777777" w:rsidTr="007E151C">
        <w:trPr>
          <w:trHeight w:val="75"/>
        </w:trPr>
        <w:tc>
          <w:tcPr>
            <w:tcW w:w="1026" w:type="dxa"/>
            <w:tcBorders>
              <w:top w:val="nil"/>
              <w:left w:val="nil"/>
              <w:bottom w:val="nil"/>
              <w:right w:val="nil"/>
            </w:tcBorders>
            <w:shd w:val="clear" w:color="auto" w:fill="auto"/>
            <w:noWrap/>
            <w:vAlign w:val="bottom"/>
            <w:hideMark/>
          </w:tcPr>
          <w:p w14:paraId="2108564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Spain</w:t>
            </w:r>
          </w:p>
        </w:tc>
        <w:tc>
          <w:tcPr>
            <w:tcW w:w="708" w:type="dxa"/>
            <w:tcBorders>
              <w:top w:val="nil"/>
              <w:left w:val="nil"/>
              <w:bottom w:val="nil"/>
              <w:right w:val="nil"/>
            </w:tcBorders>
            <w:shd w:val="clear" w:color="auto" w:fill="auto"/>
            <w:noWrap/>
            <w:vAlign w:val="bottom"/>
            <w:hideMark/>
          </w:tcPr>
          <w:p w14:paraId="57E2D50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1.808</w:t>
            </w:r>
          </w:p>
        </w:tc>
        <w:tc>
          <w:tcPr>
            <w:tcW w:w="709" w:type="dxa"/>
            <w:tcBorders>
              <w:top w:val="nil"/>
              <w:left w:val="nil"/>
              <w:bottom w:val="nil"/>
              <w:right w:val="nil"/>
            </w:tcBorders>
            <w:shd w:val="clear" w:color="auto" w:fill="auto"/>
            <w:noWrap/>
            <w:vAlign w:val="bottom"/>
            <w:hideMark/>
          </w:tcPr>
          <w:p w14:paraId="34137BA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1.595</w:t>
            </w:r>
          </w:p>
        </w:tc>
        <w:tc>
          <w:tcPr>
            <w:tcW w:w="709" w:type="dxa"/>
            <w:tcBorders>
              <w:top w:val="nil"/>
              <w:left w:val="nil"/>
              <w:bottom w:val="nil"/>
              <w:right w:val="nil"/>
            </w:tcBorders>
            <w:shd w:val="clear" w:color="auto" w:fill="auto"/>
            <w:noWrap/>
            <w:vAlign w:val="bottom"/>
            <w:hideMark/>
          </w:tcPr>
          <w:p w14:paraId="6A7CB2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1.668</w:t>
            </w:r>
          </w:p>
        </w:tc>
        <w:tc>
          <w:tcPr>
            <w:tcW w:w="709" w:type="dxa"/>
            <w:tcBorders>
              <w:top w:val="nil"/>
              <w:left w:val="nil"/>
              <w:bottom w:val="nil"/>
              <w:right w:val="nil"/>
            </w:tcBorders>
            <w:shd w:val="clear" w:color="auto" w:fill="auto"/>
            <w:noWrap/>
            <w:vAlign w:val="bottom"/>
            <w:hideMark/>
          </w:tcPr>
          <w:p w14:paraId="4CC5AA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2.572</w:t>
            </w:r>
          </w:p>
        </w:tc>
        <w:tc>
          <w:tcPr>
            <w:tcW w:w="708" w:type="dxa"/>
            <w:tcBorders>
              <w:top w:val="nil"/>
              <w:left w:val="nil"/>
              <w:bottom w:val="nil"/>
              <w:right w:val="nil"/>
            </w:tcBorders>
            <w:shd w:val="clear" w:color="auto" w:fill="auto"/>
            <w:noWrap/>
            <w:vAlign w:val="bottom"/>
            <w:hideMark/>
          </w:tcPr>
          <w:p w14:paraId="562ADE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1.631</w:t>
            </w:r>
          </w:p>
        </w:tc>
        <w:tc>
          <w:tcPr>
            <w:tcW w:w="307" w:type="dxa"/>
            <w:tcBorders>
              <w:top w:val="nil"/>
              <w:left w:val="nil"/>
              <w:bottom w:val="nil"/>
              <w:right w:val="nil"/>
            </w:tcBorders>
            <w:shd w:val="clear" w:color="auto" w:fill="auto"/>
            <w:noWrap/>
            <w:vAlign w:val="bottom"/>
            <w:hideMark/>
          </w:tcPr>
          <w:p w14:paraId="45953B4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090F6F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1.866</w:t>
            </w:r>
          </w:p>
        </w:tc>
        <w:tc>
          <w:tcPr>
            <w:tcW w:w="708" w:type="dxa"/>
            <w:tcBorders>
              <w:top w:val="nil"/>
              <w:left w:val="nil"/>
              <w:bottom w:val="nil"/>
              <w:right w:val="nil"/>
            </w:tcBorders>
            <w:shd w:val="clear" w:color="auto" w:fill="auto"/>
            <w:noWrap/>
            <w:vAlign w:val="bottom"/>
            <w:hideMark/>
          </w:tcPr>
          <w:p w14:paraId="30328CA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1.570</w:t>
            </w:r>
          </w:p>
        </w:tc>
        <w:tc>
          <w:tcPr>
            <w:tcW w:w="709" w:type="dxa"/>
            <w:tcBorders>
              <w:top w:val="nil"/>
              <w:left w:val="nil"/>
              <w:bottom w:val="nil"/>
              <w:right w:val="nil"/>
            </w:tcBorders>
            <w:shd w:val="clear" w:color="auto" w:fill="auto"/>
            <w:noWrap/>
            <w:vAlign w:val="bottom"/>
            <w:hideMark/>
          </w:tcPr>
          <w:p w14:paraId="1E49C2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2.077</w:t>
            </w:r>
          </w:p>
        </w:tc>
        <w:tc>
          <w:tcPr>
            <w:tcW w:w="709" w:type="dxa"/>
            <w:tcBorders>
              <w:top w:val="nil"/>
              <w:left w:val="nil"/>
              <w:bottom w:val="nil"/>
              <w:right w:val="nil"/>
            </w:tcBorders>
            <w:shd w:val="clear" w:color="auto" w:fill="auto"/>
            <w:noWrap/>
            <w:vAlign w:val="bottom"/>
            <w:hideMark/>
          </w:tcPr>
          <w:p w14:paraId="0EC1E7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1.700</w:t>
            </w:r>
          </w:p>
        </w:tc>
        <w:tc>
          <w:tcPr>
            <w:tcW w:w="709" w:type="dxa"/>
            <w:tcBorders>
              <w:top w:val="nil"/>
              <w:left w:val="nil"/>
              <w:bottom w:val="nil"/>
              <w:right w:val="nil"/>
            </w:tcBorders>
            <w:shd w:val="clear" w:color="auto" w:fill="auto"/>
            <w:noWrap/>
            <w:vAlign w:val="bottom"/>
            <w:hideMark/>
          </w:tcPr>
          <w:p w14:paraId="3FEBE3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1.727</w:t>
            </w:r>
          </w:p>
        </w:tc>
      </w:tr>
      <w:tr w:rsidR="005A5BB3" w:rsidRPr="0043293E" w14:paraId="42DDF223" w14:textId="77777777" w:rsidTr="007E151C">
        <w:trPr>
          <w:trHeight w:val="75"/>
        </w:trPr>
        <w:tc>
          <w:tcPr>
            <w:tcW w:w="1026" w:type="dxa"/>
            <w:tcBorders>
              <w:top w:val="nil"/>
              <w:left w:val="nil"/>
              <w:bottom w:val="nil"/>
              <w:right w:val="nil"/>
            </w:tcBorders>
            <w:shd w:val="clear" w:color="auto" w:fill="auto"/>
            <w:noWrap/>
            <w:vAlign w:val="bottom"/>
            <w:hideMark/>
          </w:tcPr>
          <w:p w14:paraId="225C81F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Sweden</w:t>
            </w:r>
          </w:p>
        </w:tc>
        <w:tc>
          <w:tcPr>
            <w:tcW w:w="708" w:type="dxa"/>
            <w:tcBorders>
              <w:top w:val="nil"/>
              <w:left w:val="nil"/>
              <w:bottom w:val="nil"/>
              <w:right w:val="nil"/>
            </w:tcBorders>
            <w:shd w:val="clear" w:color="auto" w:fill="auto"/>
            <w:noWrap/>
            <w:vAlign w:val="bottom"/>
            <w:hideMark/>
          </w:tcPr>
          <w:p w14:paraId="51F2DA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1.284</w:t>
            </w:r>
          </w:p>
        </w:tc>
        <w:tc>
          <w:tcPr>
            <w:tcW w:w="709" w:type="dxa"/>
            <w:tcBorders>
              <w:top w:val="nil"/>
              <w:left w:val="nil"/>
              <w:bottom w:val="nil"/>
              <w:right w:val="nil"/>
            </w:tcBorders>
            <w:shd w:val="clear" w:color="auto" w:fill="auto"/>
            <w:noWrap/>
            <w:vAlign w:val="bottom"/>
            <w:hideMark/>
          </w:tcPr>
          <w:p w14:paraId="6CA94E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0.274</w:t>
            </w:r>
          </w:p>
        </w:tc>
        <w:tc>
          <w:tcPr>
            <w:tcW w:w="709" w:type="dxa"/>
            <w:tcBorders>
              <w:top w:val="nil"/>
              <w:left w:val="nil"/>
              <w:bottom w:val="nil"/>
              <w:right w:val="nil"/>
            </w:tcBorders>
            <w:shd w:val="clear" w:color="auto" w:fill="auto"/>
            <w:noWrap/>
            <w:vAlign w:val="bottom"/>
            <w:hideMark/>
          </w:tcPr>
          <w:p w14:paraId="362761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1.004</w:t>
            </w:r>
          </w:p>
        </w:tc>
        <w:tc>
          <w:tcPr>
            <w:tcW w:w="709" w:type="dxa"/>
            <w:tcBorders>
              <w:top w:val="nil"/>
              <w:left w:val="nil"/>
              <w:bottom w:val="nil"/>
              <w:right w:val="nil"/>
            </w:tcBorders>
            <w:shd w:val="clear" w:color="auto" w:fill="auto"/>
            <w:noWrap/>
            <w:vAlign w:val="bottom"/>
            <w:hideMark/>
          </w:tcPr>
          <w:p w14:paraId="1FCF26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0.931</w:t>
            </w:r>
          </w:p>
        </w:tc>
        <w:tc>
          <w:tcPr>
            <w:tcW w:w="708" w:type="dxa"/>
            <w:tcBorders>
              <w:top w:val="nil"/>
              <w:left w:val="nil"/>
              <w:bottom w:val="nil"/>
              <w:right w:val="nil"/>
            </w:tcBorders>
            <w:shd w:val="clear" w:color="auto" w:fill="auto"/>
            <w:noWrap/>
            <w:vAlign w:val="bottom"/>
            <w:hideMark/>
          </w:tcPr>
          <w:p w14:paraId="68F543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2.335</w:t>
            </w:r>
          </w:p>
        </w:tc>
        <w:tc>
          <w:tcPr>
            <w:tcW w:w="307" w:type="dxa"/>
            <w:tcBorders>
              <w:top w:val="nil"/>
              <w:left w:val="nil"/>
              <w:bottom w:val="nil"/>
              <w:right w:val="nil"/>
            </w:tcBorders>
            <w:shd w:val="clear" w:color="auto" w:fill="auto"/>
            <w:noWrap/>
            <w:vAlign w:val="bottom"/>
            <w:hideMark/>
          </w:tcPr>
          <w:p w14:paraId="242A9A9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1178F1E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2.296</w:t>
            </w:r>
          </w:p>
        </w:tc>
        <w:tc>
          <w:tcPr>
            <w:tcW w:w="708" w:type="dxa"/>
            <w:tcBorders>
              <w:top w:val="nil"/>
              <w:left w:val="nil"/>
              <w:bottom w:val="nil"/>
              <w:right w:val="nil"/>
            </w:tcBorders>
            <w:shd w:val="clear" w:color="auto" w:fill="auto"/>
            <w:noWrap/>
            <w:vAlign w:val="bottom"/>
            <w:hideMark/>
          </w:tcPr>
          <w:p w14:paraId="67E46E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0.628</w:t>
            </w:r>
          </w:p>
        </w:tc>
        <w:tc>
          <w:tcPr>
            <w:tcW w:w="709" w:type="dxa"/>
            <w:tcBorders>
              <w:top w:val="nil"/>
              <w:left w:val="nil"/>
              <w:bottom w:val="nil"/>
              <w:right w:val="nil"/>
            </w:tcBorders>
            <w:shd w:val="clear" w:color="auto" w:fill="auto"/>
            <w:noWrap/>
            <w:vAlign w:val="bottom"/>
            <w:hideMark/>
          </w:tcPr>
          <w:p w14:paraId="41685B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0.624</w:t>
            </w:r>
          </w:p>
        </w:tc>
        <w:tc>
          <w:tcPr>
            <w:tcW w:w="709" w:type="dxa"/>
            <w:tcBorders>
              <w:top w:val="nil"/>
              <w:left w:val="nil"/>
              <w:bottom w:val="nil"/>
              <w:right w:val="nil"/>
            </w:tcBorders>
            <w:shd w:val="clear" w:color="auto" w:fill="auto"/>
            <w:noWrap/>
            <w:vAlign w:val="bottom"/>
            <w:hideMark/>
          </w:tcPr>
          <w:p w14:paraId="5B97EE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1.014</w:t>
            </w:r>
          </w:p>
        </w:tc>
        <w:tc>
          <w:tcPr>
            <w:tcW w:w="709" w:type="dxa"/>
            <w:tcBorders>
              <w:top w:val="nil"/>
              <w:left w:val="nil"/>
              <w:bottom w:val="nil"/>
              <w:right w:val="nil"/>
            </w:tcBorders>
            <w:shd w:val="clear" w:color="auto" w:fill="auto"/>
            <w:noWrap/>
            <w:vAlign w:val="bottom"/>
            <w:hideMark/>
          </w:tcPr>
          <w:p w14:paraId="6EAECC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1.174</w:t>
            </w:r>
          </w:p>
        </w:tc>
      </w:tr>
      <w:tr w:rsidR="005A5BB3" w:rsidRPr="0043293E" w14:paraId="08A8B8F1" w14:textId="77777777" w:rsidTr="007E151C">
        <w:trPr>
          <w:trHeight w:val="75"/>
        </w:trPr>
        <w:tc>
          <w:tcPr>
            <w:tcW w:w="1026" w:type="dxa"/>
            <w:tcBorders>
              <w:top w:val="nil"/>
              <w:left w:val="nil"/>
              <w:bottom w:val="nil"/>
              <w:right w:val="nil"/>
            </w:tcBorders>
            <w:shd w:val="clear" w:color="auto" w:fill="auto"/>
            <w:noWrap/>
            <w:vAlign w:val="bottom"/>
            <w:hideMark/>
          </w:tcPr>
          <w:p w14:paraId="579F088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Switzerland</w:t>
            </w:r>
          </w:p>
        </w:tc>
        <w:tc>
          <w:tcPr>
            <w:tcW w:w="708" w:type="dxa"/>
            <w:tcBorders>
              <w:top w:val="nil"/>
              <w:left w:val="nil"/>
              <w:bottom w:val="nil"/>
              <w:right w:val="nil"/>
            </w:tcBorders>
            <w:shd w:val="clear" w:color="auto" w:fill="auto"/>
            <w:noWrap/>
            <w:vAlign w:val="bottom"/>
            <w:hideMark/>
          </w:tcPr>
          <w:p w14:paraId="0B17C8E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1.031</w:t>
            </w:r>
          </w:p>
        </w:tc>
        <w:tc>
          <w:tcPr>
            <w:tcW w:w="709" w:type="dxa"/>
            <w:tcBorders>
              <w:top w:val="nil"/>
              <w:left w:val="nil"/>
              <w:bottom w:val="nil"/>
              <w:right w:val="nil"/>
            </w:tcBorders>
            <w:shd w:val="clear" w:color="auto" w:fill="auto"/>
            <w:noWrap/>
            <w:vAlign w:val="bottom"/>
            <w:hideMark/>
          </w:tcPr>
          <w:p w14:paraId="2A837B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0.519</w:t>
            </w:r>
          </w:p>
        </w:tc>
        <w:tc>
          <w:tcPr>
            <w:tcW w:w="709" w:type="dxa"/>
            <w:tcBorders>
              <w:top w:val="nil"/>
              <w:left w:val="nil"/>
              <w:bottom w:val="nil"/>
              <w:right w:val="nil"/>
            </w:tcBorders>
            <w:shd w:val="clear" w:color="auto" w:fill="auto"/>
            <w:noWrap/>
            <w:vAlign w:val="bottom"/>
            <w:hideMark/>
          </w:tcPr>
          <w:p w14:paraId="112A48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0.653</w:t>
            </w:r>
          </w:p>
        </w:tc>
        <w:tc>
          <w:tcPr>
            <w:tcW w:w="709" w:type="dxa"/>
            <w:tcBorders>
              <w:top w:val="nil"/>
              <w:left w:val="nil"/>
              <w:bottom w:val="nil"/>
              <w:right w:val="nil"/>
            </w:tcBorders>
            <w:shd w:val="clear" w:color="auto" w:fill="auto"/>
            <w:noWrap/>
            <w:vAlign w:val="bottom"/>
            <w:hideMark/>
          </w:tcPr>
          <w:p w14:paraId="1E2FD4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0.302</w:t>
            </w:r>
          </w:p>
        </w:tc>
        <w:tc>
          <w:tcPr>
            <w:tcW w:w="708" w:type="dxa"/>
            <w:tcBorders>
              <w:top w:val="nil"/>
              <w:left w:val="nil"/>
              <w:bottom w:val="nil"/>
              <w:right w:val="nil"/>
            </w:tcBorders>
            <w:shd w:val="clear" w:color="auto" w:fill="auto"/>
            <w:noWrap/>
            <w:vAlign w:val="bottom"/>
            <w:hideMark/>
          </w:tcPr>
          <w:p w14:paraId="2BEA82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2.508</w:t>
            </w:r>
          </w:p>
        </w:tc>
        <w:tc>
          <w:tcPr>
            <w:tcW w:w="307" w:type="dxa"/>
            <w:tcBorders>
              <w:top w:val="nil"/>
              <w:left w:val="nil"/>
              <w:bottom w:val="nil"/>
              <w:right w:val="nil"/>
            </w:tcBorders>
            <w:shd w:val="clear" w:color="auto" w:fill="auto"/>
            <w:noWrap/>
            <w:vAlign w:val="bottom"/>
            <w:hideMark/>
          </w:tcPr>
          <w:p w14:paraId="5EAFB47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15AB3E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1.255</w:t>
            </w:r>
          </w:p>
        </w:tc>
        <w:tc>
          <w:tcPr>
            <w:tcW w:w="708" w:type="dxa"/>
            <w:tcBorders>
              <w:top w:val="nil"/>
              <w:left w:val="nil"/>
              <w:bottom w:val="nil"/>
              <w:right w:val="nil"/>
            </w:tcBorders>
            <w:shd w:val="clear" w:color="auto" w:fill="auto"/>
            <w:noWrap/>
            <w:vAlign w:val="bottom"/>
            <w:hideMark/>
          </w:tcPr>
          <w:p w14:paraId="6598FF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0.487</w:t>
            </w:r>
          </w:p>
        </w:tc>
        <w:tc>
          <w:tcPr>
            <w:tcW w:w="709" w:type="dxa"/>
            <w:tcBorders>
              <w:top w:val="nil"/>
              <w:left w:val="nil"/>
              <w:bottom w:val="nil"/>
              <w:right w:val="nil"/>
            </w:tcBorders>
            <w:shd w:val="clear" w:color="auto" w:fill="auto"/>
            <w:noWrap/>
            <w:vAlign w:val="bottom"/>
            <w:hideMark/>
          </w:tcPr>
          <w:p w14:paraId="3990CA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0.803</w:t>
            </w:r>
          </w:p>
        </w:tc>
        <w:tc>
          <w:tcPr>
            <w:tcW w:w="709" w:type="dxa"/>
            <w:tcBorders>
              <w:top w:val="nil"/>
              <w:left w:val="nil"/>
              <w:bottom w:val="nil"/>
              <w:right w:val="nil"/>
            </w:tcBorders>
            <w:shd w:val="clear" w:color="auto" w:fill="auto"/>
            <w:noWrap/>
            <w:vAlign w:val="bottom"/>
            <w:hideMark/>
          </w:tcPr>
          <w:p w14:paraId="02A3F1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1.021</w:t>
            </w:r>
          </w:p>
        </w:tc>
        <w:tc>
          <w:tcPr>
            <w:tcW w:w="709" w:type="dxa"/>
            <w:tcBorders>
              <w:top w:val="nil"/>
              <w:left w:val="nil"/>
              <w:bottom w:val="nil"/>
              <w:right w:val="nil"/>
            </w:tcBorders>
            <w:shd w:val="clear" w:color="auto" w:fill="auto"/>
            <w:noWrap/>
            <w:vAlign w:val="bottom"/>
            <w:hideMark/>
          </w:tcPr>
          <w:p w14:paraId="667745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3.366</w:t>
            </w:r>
          </w:p>
        </w:tc>
      </w:tr>
      <w:tr w:rsidR="005A5BB3" w:rsidRPr="0043293E" w14:paraId="56D9CDD4" w14:textId="77777777" w:rsidTr="007E151C">
        <w:trPr>
          <w:trHeight w:val="75"/>
        </w:trPr>
        <w:tc>
          <w:tcPr>
            <w:tcW w:w="1026" w:type="dxa"/>
            <w:tcBorders>
              <w:top w:val="nil"/>
              <w:left w:val="nil"/>
              <w:bottom w:val="nil"/>
              <w:right w:val="nil"/>
            </w:tcBorders>
            <w:shd w:val="clear" w:color="auto" w:fill="auto"/>
            <w:noWrap/>
            <w:vAlign w:val="bottom"/>
            <w:hideMark/>
          </w:tcPr>
          <w:p w14:paraId="4BCBB65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U. K.</w:t>
            </w:r>
          </w:p>
        </w:tc>
        <w:tc>
          <w:tcPr>
            <w:tcW w:w="708" w:type="dxa"/>
            <w:tcBorders>
              <w:top w:val="nil"/>
              <w:left w:val="nil"/>
              <w:bottom w:val="nil"/>
              <w:right w:val="nil"/>
            </w:tcBorders>
            <w:shd w:val="clear" w:color="auto" w:fill="auto"/>
            <w:noWrap/>
            <w:vAlign w:val="bottom"/>
            <w:hideMark/>
          </w:tcPr>
          <w:p w14:paraId="611FEC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0.292</w:t>
            </w:r>
          </w:p>
        </w:tc>
        <w:tc>
          <w:tcPr>
            <w:tcW w:w="709" w:type="dxa"/>
            <w:tcBorders>
              <w:top w:val="nil"/>
              <w:left w:val="nil"/>
              <w:bottom w:val="nil"/>
              <w:right w:val="nil"/>
            </w:tcBorders>
            <w:shd w:val="clear" w:color="auto" w:fill="auto"/>
            <w:noWrap/>
            <w:vAlign w:val="bottom"/>
            <w:hideMark/>
          </w:tcPr>
          <w:p w14:paraId="20B50EE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0.374</w:t>
            </w:r>
          </w:p>
        </w:tc>
        <w:tc>
          <w:tcPr>
            <w:tcW w:w="709" w:type="dxa"/>
            <w:tcBorders>
              <w:top w:val="nil"/>
              <w:left w:val="nil"/>
              <w:bottom w:val="nil"/>
              <w:right w:val="nil"/>
            </w:tcBorders>
            <w:shd w:val="clear" w:color="auto" w:fill="auto"/>
            <w:noWrap/>
            <w:vAlign w:val="bottom"/>
            <w:hideMark/>
          </w:tcPr>
          <w:p w14:paraId="5D09C4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0.247</w:t>
            </w:r>
          </w:p>
        </w:tc>
        <w:tc>
          <w:tcPr>
            <w:tcW w:w="709" w:type="dxa"/>
            <w:tcBorders>
              <w:top w:val="nil"/>
              <w:left w:val="nil"/>
              <w:bottom w:val="nil"/>
              <w:right w:val="nil"/>
            </w:tcBorders>
            <w:shd w:val="clear" w:color="auto" w:fill="auto"/>
            <w:noWrap/>
            <w:vAlign w:val="bottom"/>
            <w:hideMark/>
          </w:tcPr>
          <w:p w14:paraId="5AD0DE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0.759</w:t>
            </w:r>
          </w:p>
        </w:tc>
        <w:tc>
          <w:tcPr>
            <w:tcW w:w="708" w:type="dxa"/>
            <w:tcBorders>
              <w:top w:val="nil"/>
              <w:left w:val="nil"/>
              <w:bottom w:val="nil"/>
              <w:right w:val="nil"/>
            </w:tcBorders>
            <w:shd w:val="clear" w:color="auto" w:fill="auto"/>
            <w:noWrap/>
            <w:vAlign w:val="bottom"/>
            <w:hideMark/>
          </w:tcPr>
          <w:p w14:paraId="19E519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1.865</w:t>
            </w:r>
          </w:p>
        </w:tc>
        <w:tc>
          <w:tcPr>
            <w:tcW w:w="307" w:type="dxa"/>
            <w:tcBorders>
              <w:top w:val="nil"/>
              <w:left w:val="nil"/>
              <w:bottom w:val="nil"/>
              <w:right w:val="nil"/>
            </w:tcBorders>
            <w:shd w:val="clear" w:color="auto" w:fill="auto"/>
            <w:noWrap/>
            <w:vAlign w:val="bottom"/>
            <w:hideMark/>
          </w:tcPr>
          <w:p w14:paraId="051CD56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3E3470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708" w:type="dxa"/>
            <w:tcBorders>
              <w:top w:val="nil"/>
              <w:left w:val="nil"/>
              <w:bottom w:val="nil"/>
              <w:right w:val="nil"/>
            </w:tcBorders>
            <w:shd w:val="clear" w:color="auto" w:fill="auto"/>
            <w:noWrap/>
            <w:vAlign w:val="bottom"/>
            <w:hideMark/>
          </w:tcPr>
          <w:p w14:paraId="7CC4C1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0.111</w:t>
            </w:r>
          </w:p>
        </w:tc>
        <w:tc>
          <w:tcPr>
            <w:tcW w:w="709" w:type="dxa"/>
            <w:tcBorders>
              <w:top w:val="nil"/>
              <w:left w:val="nil"/>
              <w:bottom w:val="nil"/>
              <w:right w:val="nil"/>
            </w:tcBorders>
            <w:shd w:val="clear" w:color="auto" w:fill="auto"/>
            <w:noWrap/>
            <w:vAlign w:val="bottom"/>
            <w:hideMark/>
          </w:tcPr>
          <w:p w14:paraId="234D31B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1.107</w:t>
            </w:r>
          </w:p>
        </w:tc>
        <w:tc>
          <w:tcPr>
            <w:tcW w:w="709" w:type="dxa"/>
            <w:tcBorders>
              <w:top w:val="nil"/>
              <w:left w:val="nil"/>
              <w:bottom w:val="nil"/>
              <w:right w:val="nil"/>
            </w:tcBorders>
            <w:shd w:val="clear" w:color="auto" w:fill="auto"/>
            <w:noWrap/>
            <w:vAlign w:val="bottom"/>
            <w:hideMark/>
          </w:tcPr>
          <w:p w14:paraId="637926C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0.882</w:t>
            </w:r>
          </w:p>
        </w:tc>
        <w:tc>
          <w:tcPr>
            <w:tcW w:w="709" w:type="dxa"/>
            <w:tcBorders>
              <w:top w:val="nil"/>
              <w:left w:val="nil"/>
              <w:bottom w:val="nil"/>
              <w:right w:val="nil"/>
            </w:tcBorders>
            <w:shd w:val="clear" w:color="auto" w:fill="auto"/>
            <w:noWrap/>
            <w:vAlign w:val="bottom"/>
            <w:hideMark/>
          </w:tcPr>
          <w:p w14:paraId="39D260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10.973</w:t>
            </w:r>
          </w:p>
        </w:tc>
      </w:tr>
      <w:tr w:rsidR="005A5BB3" w:rsidRPr="0043293E" w14:paraId="6A11CF67" w14:textId="77777777" w:rsidTr="007E151C">
        <w:trPr>
          <w:trHeight w:val="75"/>
        </w:trPr>
        <w:tc>
          <w:tcPr>
            <w:tcW w:w="1026" w:type="dxa"/>
            <w:tcBorders>
              <w:top w:val="nil"/>
              <w:left w:val="nil"/>
              <w:bottom w:val="single" w:sz="4" w:space="0" w:color="auto"/>
              <w:right w:val="nil"/>
            </w:tcBorders>
            <w:shd w:val="clear" w:color="auto" w:fill="auto"/>
            <w:noWrap/>
            <w:vAlign w:val="bottom"/>
            <w:hideMark/>
          </w:tcPr>
          <w:p w14:paraId="7CBA20E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8" w:type="dxa"/>
            <w:tcBorders>
              <w:top w:val="nil"/>
              <w:left w:val="nil"/>
              <w:bottom w:val="single" w:sz="4" w:space="0" w:color="auto"/>
              <w:right w:val="nil"/>
            </w:tcBorders>
            <w:shd w:val="clear" w:color="auto" w:fill="auto"/>
            <w:noWrap/>
            <w:vAlign w:val="bottom"/>
            <w:hideMark/>
          </w:tcPr>
          <w:p w14:paraId="0B8DCE9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5A3B03A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2508934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55071B0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8" w:type="dxa"/>
            <w:tcBorders>
              <w:top w:val="nil"/>
              <w:left w:val="nil"/>
              <w:bottom w:val="single" w:sz="4" w:space="0" w:color="auto"/>
              <w:right w:val="nil"/>
            </w:tcBorders>
            <w:shd w:val="clear" w:color="auto" w:fill="auto"/>
            <w:noWrap/>
            <w:vAlign w:val="bottom"/>
            <w:hideMark/>
          </w:tcPr>
          <w:p w14:paraId="0CA4CEA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307" w:type="dxa"/>
            <w:tcBorders>
              <w:top w:val="nil"/>
              <w:left w:val="nil"/>
              <w:bottom w:val="single" w:sz="4" w:space="0" w:color="auto"/>
              <w:right w:val="nil"/>
            </w:tcBorders>
            <w:shd w:val="clear" w:color="auto" w:fill="auto"/>
            <w:noWrap/>
            <w:vAlign w:val="bottom"/>
            <w:hideMark/>
          </w:tcPr>
          <w:p w14:paraId="2997F6B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686" w:type="dxa"/>
            <w:tcBorders>
              <w:top w:val="nil"/>
              <w:left w:val="nil"/>
              <w:bottom w:val="single" w:sz="4" w:space="0" w:color="auto"/>
              <w:right w:val="nil"/>
            </w:tcBorders>
            <w:shd w:val="clear" w:color="auto" w:fill="auto"/>
            <w:noWrap/>
            <w:vAlign w:val="bottom"/>
            <w:hideMark/>
          </w:tcPr>
          <w:p w14:paraId="45DFB5F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8" w:type="dxa"/>
            <w:tcBorders>
              <w:top w:val="nil"/>
              <w:left w:val="nil"/>
              <w:bottom w:val="single" w:sz="4" w:space="0" w:color="auto"/>
              <w:right w:val="nil"/>
            </w:tcBorders>
            <w:shd w:val="clear" w:color="auto" w:fill="auto"/>
            <w:noWrap/>
            <w:vAlign w:val="bottom"/>
            <w:hideMark/>
          </w:tcPr>
          <w:p w14:paraId="3254EAD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7EC255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0045EC3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158352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r>
      <w:tr w:rsidR="005A5BB3" w:rsidRPr="0043293E" w14:paraId="255EEB00" w14:textId="77777777" w:rsidTr="007E151C">
        <w:trPr>
          <w:trHeight w:val="300"/>
        </w:trPr>
        <w:tc>
          <w:tcPr>
            <w:tcW w:w="1026" w:type="dxa"/>
            <w:tcBorders>
              <w:top w:val="nil"/>
              <w:left w:val="nil"/>
              <w:bottom w:val="nil"/>
              <w:right w:val="nil"/>
            </w:tcBorders>
            <w:shd w:val="clear" w:color="auto" w:fill="auto"/>
            <w:vAlign w:val="bottom"/>
            <w:hideMark/>
          </w:tcPr>
          <w:p w14:paraId="484E812F"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r w:rsidRPr="0043293E">
              <w:rPr>
                <w:rFonts w:ascii="Times New Roman" w:eastAsia="Times New Roman" w:hAnsi="Times New Roman"/>
                <w:i/>
                <w:iCs/>
                <w:color w:val="000000"/>
                <w:sz w:val="16"/>
                <w:szCs w:val="16"/>
                <w:lang w:val="en-GB"/>
              </w:rPr>
              <w:t>Average 1</w:t>
            </w:r>
          </w:p>
        </w:tc>
        <w:tc>
          <w:tcPr>
            <w:tcW w:w="708" w:type="dxa"/>
            <w:tcBorders>
              <w:top w:val="nil"/>
              <w:left w:val="nil"/>
              <w:bottom w:val="nil"/>
              <w:right w:val="nil"/>
            </w:tcBorders>
            <w:shd w:val="clear" w:color="auto" w:fill="auto"/>
            <w:noWrap/>
            <w:vAlign w:val="bottom"/>
            <w:hideMark/>
          </w:tcPr>
          <w:p w14:paraId="06BEC12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1.338</w:t>
            </w:r>
          </w:p>
        </w:tc>
        <w:tc>
          <w:tcPr>
            <w:tcW w:w="709" w:type="dxa"/>
            <w:tcBorders>
              <w:top w:val="nil"/>
              <w:left w:val="nil"/>
              <w:bottom w:val="nil"/>
              <w:right w:val="nil"/>
            </w:tcBorders>
            <w:shd w:val="clear" w:color="auto" w:fill="auto"/>
            <w:noWrap/>
            <w:vAlign w:val="bottom"/>
            <w:hideMark/>
          </w:tcPr>
          <w:p w14:paraId="5F0540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0.425</w:t>
            </w:r>
          </w:p>
        </w:tc>
        <w:tc>
          <w:tcPr>
            <w:tcW w:w="709" w:type="dxa"/>
            <w:tcBorders>
              <w:top w:val="nil"/>
              <w:left w:val="nil"/>
              <w:bottom w:val="nil"/>
              <w:right w:val="nil"/>
            </w:tcBorders>
            <w:shd w:val="clear" w:color="auto" w:fill="auto"/>
            <w:noWrap/>
            <w:vAlign w:val="bottom"/>
            <w:hideMark/>
          </w:tcPr>
          <w:p w14:paraId="679A6CB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1.099</w:t>
            </w:r>
          </w:p>
        </w:tc>
        <w:tc>
          <w:tcPr>
            <w:tcW w:w="709" w:type="dxa"/>
            <w:tcBorders>
              <w:top w:val="nil"/>
              <w:left w:val="nil"/>
              <w:bottom w:val="nil"/>
              <w:right w:val="nil"/>
            </w:tcBorders>
            <w:shd w:val="clear" w:color="auto" w:fill="auto"/>
            <w:noWrap/>
            <w:vAlign w:val="bottom"/>
            <w:hideMark/>
          </w:tcPr>
          <w:p w14:paraId="2A48B32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1.393</w:t>
            </w:r>
          </w:p>
        </w:tc>
        <w:tc>
          <w:tcPr>
            <w:tcW w:w="708" w:type="dxa"/>
            <w:tcBorders>
              <w:top w:val="nil"/>
              <w:left w:val="nil"/>
              <w:bottom w:val="nil"/>
              <w:right w:val="nil"/>
            </w:tcBorders>
            <w:shd w:val="clear" w:color="auto" w:fill="auto"/>
            <w:noWrap/>
            <w:vAlign w:val="bottom"/>
            <w:hideMark/>
          </w:tcPr>
          <w:p w14:paraId="420D5B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2.573</w:t>
            </w:r>
          </w:p>
        </w:tc>
        <w:tc>
          <w:tcPr>
            <w:tcW w:w="307" w:type="dxa"/>
            <w:tcBorders>
              <w:top w:val="nil"/>
              <w:left w:val="nil"/>
              <w:bottom w:val="nil"/>
              <w:right w:val="nil"/>
            </w:tcBorders>
            <w:shd w:val="clear" w:color="auto" w:fill="auto"/>
            <w:noWrap/>
            <w:vAlign w:val="bottom"/>
            <w:hideMark/>
          </w:tcPr>
          <w:p w14:paraId="156AB5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686" w:type="dxa"/>
            <w:tcBorders>
              <w:top w:val="nil"/>
              <w:left w:val="nil"/>
              <w:bottom w:val="nil"/>
              <w:right w:val="nil"/>
            </w:tcBorders>
            <w:shd w:val="clear" w:color="auto" w:fill="auto"/>
            <w:noWrap/>
            <w:vAlign w:val="bottom"/>
            <w:hideMark/>
          </w:tcPr>
          <w:p w14:paraId="39C496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1.663</w:t>
            </w:r>
          </w:p>
        </w:tc>
        <w:tc>
          <w:tcPr>
            <w:tcW w:w="708" w:type="dxa"/>
            <w:tcBorders>
              <w:top w:val="nil"/>
              <w:left w:val="nil"/>
              <w:bottom w:val="nil"/>
              <w:right w:val="nil"/>
            </w:tcBorders>
            <w:shd w:val="clear" w:color="auto" w:fill="auto"/>
            <w:noWrap/>
            <w:vAlign w:val="bottom"/>
            <w:hideMark/>
          </w:tcPr>
          <w:p w14:paraId="45D08A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0.901</w:t>
            </w:r>
          </w:p>
        </w:tc>
        <w:tc>
          <w:tcPr>
            <w:tcW w:w="709" w:type="dxa"/>
            <w:tcBorders>
              <w:top w:val="nil"/>
              <w:left w:val="nil"/>
              <w:bottom w:val="nil"/>
              <w:right w:val="nil"/>
            </w:tcBorders>
            <w:shd w:val="clear" w:color="auto" w:fill="auto"/>
            <w:noWrap/>
            <w:vAlign w:val="bottom"/>
            <w:hideMark/>
          </w:tcPr>
          <w:p w14:paraId="6C592E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1.474</w:t>
            </w:r>
          </w:p>
        </w:tc>
        <w:tc>
          <w:tcPr>
            <w:tcW w:w="709" w:type="dxa"/>
            <w:tcBorders>
              <w:top w:val="nil"/>
              <w:left w:val="nil"/>
              <w:bottom w:val="nil"/>
              <w:right w:val="nil"/>
            </w:tcBorders>
            <w:shd w:val="clear" w:color="auto" w:fill="auto"/>
            <w:noWrap/>
            <w:vAlign w:val="bottom"/>
            <w:hideMark/>
          </w:tcPr>
          <w:p w14:paraId="345DF7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1.853</w:t>
            </w:r>
          </w:p>
        </w:tc>
        <w:tc>
          <w:tcPr>
            <w:tcW w:w="709" w:type="dxa"/>
            <w:tcBorders>
              <w:top w:val="nil"/>
              <w:left w:val="nil"/>
              <w:bottom w:val="nil"/>
              <w:right w:val="nil"/>
            </w:tcBorders>
            <w:shd w:val="clear" w:color="auto" w:fill="auto"/>
            <w:noWrap/>
            <w:vAlign w:val="bottom"/>
            <w:hideMark/>
          </w:tcPr>
          <w:p w14:paraId="13E077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2.796</w:t>
            </w:r>
          </w:p>
        </w:tc>
      </w:tr>
      <w:tr w:rsidR="005A5BB3" w:rsidRPr="0043293E" w14:paraId="4DB8E371" w14:textId="77777777" w:rsidTr="007E151C">
        <w:trPr>
          <w:trHeight w:val="75"/>
        </w:trPr>
        <w:tc>
          <w:tcPr>
            <w:tcW w:w="1026" w:type="dxa"/>
            <w:tcBorders>
              <w:top w:val="nil"/>
              <w:left w:val="nil"/>
              <w:bottom w:val="double" w:sz="6" w:space="0" w:color="auto"/>
              <w:right w:val="nil"/>
            </w:tcBorders>
            <w:shd w:val="clear" w:color="auto" w:fill="auto"/>
            <w:noWrap/>
            <w:vAlign w:val="bottom"/>
            <w:hideMark/>
          </w:tcPr>
          <w:p w14:paraId="456A2834"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r w:rsidRPr="0043293E">
              <w:rPr>
                <w:rFonts w:ascii="Times New Roman" w:eastAsia="Times New Roman" w:hAnsi="Times New Roman"/>
                <w:i/>
                <w:iCs/>
                <w:color w:val="000000"/>
                <w:sz w:val="16"/>
                <w:szCs w:val="16"/>
                <w:lang w:val="en-GB"/>
              </w:rPr>
              <w:t>Average 2</w:t>
            </w:r>
          </w:p>
        </w:tc>
        <w:tc>
          <w:tcPr>
            <w:tcW w:w="708" w:type="dxa"/>
            <w:tcBorders>
              <w:top w:val="nil"/>
              <w:left w:val="nil"/>
              <w:bottom w:val="double" w:sz="6" w:space="0" w:color="auto"/>
              <w:right w:val="nil"/>
            </w:tcBorders>
            <w:shd w:val="clear" w:color="auto" w:fill="auto"/>
            <w:noWrap/>
            <w:vAlign w:val="bottom"/>
            <w:hideMark/>
          </w:tcPr>
          <w:p w14:paraId="14953E7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1.493</w:t>
            </w:r>
          </w:p>
        </w:tc>
        <w:tc>
          <w:tcPr>
            <w:tcW w:w="709" w:type="dxa"/>
            <w:tcBorders>
              <w:top w:val="nil"/>
              <w:left w:val="nil"/>
              <w:bottom w:val="double" w:sz="6" w:space="0" w:color="auto"/>
              <w:right w:val="nil"/>
            </w:tcBorders>
            <w:shd w:val="clear" w:color="auto" w:fill="auto"/>
            <w:noWrap/>
            <w:vAlign w:val="bottom"/>
            <w:hideMark/>
          </w:tcPr>
          <w:p w14:paraId="3C8B14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0.745</w:t>
            </w:r>
          </w:p>
        </w:tc>
        <w:tc>
          <w:tcPr>
            <w:tcW w:w="709" w:type="dxa"/>
            <w:tcBorders>
              <w:top w:val="nil"/>
              <w:left w:val="nil"/>
              <w:bottom w:val="double" w:sz="6" w:space="0" w:color="auto"/>
              <w:right w:val="nil"/>
            </w:tcBorders>
            <w:shd w:val="clear" w:color="auto" w:fill="auto"/>
            <w:noWrap/>
            <w:vAlign w:val="bottom"/>
            <w:hideMark/>
          </w:tcPr>
          <w:p w14:paraId="3EAFC2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1.339</w:t>
            </w:r>
          </w:p>
        </w:tc>
        <w:tc>
          <w:tcPr>
            <w:tcW w:w="709" w:type="dxa"/>
            <w:tcBorders>
              <w:top w:val="nil"/>
              <w:left w:val="nil"/>
              <w:bottom w:val="double" w:sz="6" w:space="0" w:color="auto"/>
              <w:right w:val="nil"/>
            </w:tcBorders>
            <w:shd w:val="clear" w:color="auto" w:fill="auto"/>
            <w:noWrap/>
            <w:vAlign w:val="bottom"/>
            <w:hideMark/>
          </w:tcPr>
          <w:p w14:paraId="77D073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1.446</w:t>
            </w:r>
          </w:p>
        </w:tc>
        <w:tc>
          <w:tcPr>
            <w:tcW w:w="708" w:type="dxa"/>
            <w:tcBorders>
              <w:top w:val="nil"/>
              <w:left w:val="nil"/>
              <w:bottom w:val="double" w:sz="6" w:space="0" w:color="auto"/>
              <w:right w:val="nil"/>
            </w:tcBorders>
            <w:shd w:val="clear" w:color="auto" w:fill="auto"/>
            <w:noWrap/>
            <w:vAlign w:val="bottom"/>
            <w:hideMark/>
          </w:tcPr>
          <w:p w14:paraId="12E472D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2.220</w:t>
            </w:r>
          </w:p>
        </w:tc>
        <w:tc>
          <w:tcPr>
            <w:tcW w:w="307" w:type="dxa"/>
            <w:tcBorders>
              <w:top w:val="nil"/>
              <w:left w:val="nil"/>
              <w:bottom w:val="double" w:sz="6" w:space="0" w:color="auto"/>
              <w:right w:val="nil"/>
            </w:tcBorders>
            <w:shd w:val="clear" w:color="auto" w:fill="auto"/>
            <w:noWrap/>
            <w:vAlign w:val="bottom"/>
            <w:hideMark/>
          </w:tcPr>
          <w:p w14:paraId="6115A2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686" w:type="dxa"/>
            <w:tcBorders>
              <w:top w:val="nil"/>
              <w:left w:val="nil"/>
              <w:bottom w:val="double" w:sz="6" w:space="0" w:color="auto"/>
              <w:right w:val="nil"/>
            </w:tcBorders>
            <w:shd w:val="clear" w:color="auto" w:fill="auto"/>
            <w:noWrap/>
            <w:vAlign w:val="bottom"/>
            <w:hideMark/>
          </w:tcPr>
          <w:p w14:paraId="16193B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1.780</w:t>
            </w:r>
          </w:p>
        </w:tc>
        <w:tc>
          <w:tcPr>
            <w:tcW w:w="708" w:type="dxa"/>
            <w:tcBorders>
              <w:top w:val="nil"/>
              <w:left w:val="nil"/>
              <w:bottom w:val="double" w:sz="6" w:space="0" w:color="auto"/>
              <w:right w:val="nil"/>
            </w:tcBorders>
            <w:shd w:val="clear" w:color="auto" w:fill="auto"/>
            <w:noWrap/>
            <w:vAlign w:val="bottom"/>
            <w:hideMark/>
          </w:tcPr>
          <w:p w14:paraId="60FDA4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1.051</w:t>
            </w:r>
          </w:p>
        </w:tc>
        <w:tc>
          <w:tcPr>
            <w:tcW w:w="709" w:type="dxa"/>
            <w:tcBorders>
              <w:top w:val="nil"/>
              <w:left w:val="nil"/>
              <w:bottom w:val="double" w:sz="6" w:space="0" w:color="auto"/>
              <w:right w:val="nil"/>
            </w:tcBorders>
            <w:shd w:val="clear" w:color="auto" w:fill="auto"/>
            <w:noWrap/>
            <w:vAlign w:val="bottom"/>
            <w:hideMark/>
          </w:tcPr>
          <w:p w14:paraId="7D9D6C1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1.669</w:t>
            </w:r>
          </w:p>
        </w:tc>
        <w:tc>
          <w:tcPr>
            <w:tcW w:w="709" w:type="dxa"/>
            <w:tcBorders>
              <w:top w:val="nil"/>
              <w:left w:val="nil"/>
              <w:bottom w:val="double" w:sz="6" w:space="0" w:color="auto"/>
              <w:right w:val="nil"/>
            </w:tcBorders>
            <w:shd w:val="clear" w:color="auto" w:fill="auto"/>
            <w:noWrap/>
            <w:vAlign w:val="bottom"/>
            <w:hideMark/>
          </w:tcPr>
          <w:p w14:paraId="1B4980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1.787</w:t>
            </w:r>
          </w:p>
        </w:tc>
        <w:tc>
          <w:tcPr>
            <w:tcW w:w="709" w:type="dxa"/>
            <w:tcBorders>
              <w:top w:val="nil"/>
              <w:left w:val="nil"/>
              <w:bottom w:val="double" w:sz="6" w:space="0" w:color="auto"/>
              <w:right w:val="nil"/>
            </w:tcBorders>
            <w:shd w:val="clear" w:color="auto" w:fill="auto"/>
            <w:noWrap/>
            <w:vAlign w:val="bottom"/>
            <w:hideMark/>
          </w:tcPr>
          <w:p w14:paraId="6DD98B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2.055</w:t>
            </w:r>
          </w:p>
        </w:tc>
      </w:tr>
      <w:tr w:rsidR="005A5BB3" w:rsidRPr="0043293E" w14:paraId="434F610D" w14:textId="77777777" w:rsidTr="007E151C">
        <w:trPr>
          <w:trHeight w:val="30"/>
        </w:trPr>
        <w:tc>
          <w:tcPr>
            <w:tcW w:w="8397" w:type="dxa"/>
            <w:gridSpan w:val="12"/>
            <w:tcBorders>
              <w:top w:val="double" w:sz="6" w:space="0" w:color="auto"/>
              <w:left w:val="nil"/>
              <w:bottom w:val="nil"/>
              <w:right w:val="nil"/>
            </w:tcBorders>
            <w:shd w:val="clear" w:color="auto" w:fill="auto"/>
            <w:vAlign w:val="bottom"/>
            <w:hideMark/>
          </w:tcPr>
          <w:p w14:paraId="48FA3EF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Note</w:t>
            </w:r>
            <w:r w:rsidRPr="0043293E">
              <w:rPr>
                <w:rFonts w:ascii="Times New Roman" w:eastAsia="Times New Roman" w:hAnsi="Times New Roman"/>
                <w:color w:val="000000"/>
                <w:sz w:val="16"/>
                <w:szCs w:val="16"/>
                <w:lang w:val="en-GB"/>
              </w:rPr>
              <w:t xml:space="preserve">: PP = Primary Products; RBM = Resource Based Manufacturing; LTM = Low-Tech Manufacturing; MTM = Medium Tech Manufacturing; HTM = High-Tech Manufacturing. Average 1=all countries; Average 2=excludes Finland, Greece, Italy, Norway, and UK. </w:t>
            </w:r>
          </w:p>
        </w:tc>
      </w:tr>
      <w:tr w:rsidR="005A5BB3" w:rsidRPr="0043293E" w14:paraId="7652D89E" w14:textId="77777777" w:rsidTr="007E151C">
        <w:trPr>
          <w:trHeight w:val="75"/>
        </w:trPr>
        <w:tc>
          <w:tcPr>
            <w:tcW w:w="8397" w:type="dxa"/>
            <w:gridSpan w:val="12"/>
            <w:tcBorders>
              <w:top w:val="nil"/>
              <w:left w:val="nil"/>
              <w:bottom w:val="nil"/>
              <w:right w:val="nil"/>
            </w:tcBorders>
            <w:shd w:val="clear" w:color="auto" w:fill="auto"/>
            <w:noWrap/>
            <w:vAlign w:val="bottom"/>
            <w:hideMark/>
          </w:tcPr>
          <w:p w14:paraId="574B143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Source</w:t>
            </w:r>
            <w:r>
              <w:rPr>
                <w:rFonts w:ascii="Times New Roman" w:eastAsia="Times New Roman" w:hAnsi="Times New Roman"/>
                <w:color w:val="000000"/>
                <w:sz w:val="16"/>
                <w:szCs w:val="16"/>
                <w:lang w:val="en-GB"/>
              </w:rPr>
              <w:t>: author</w:t>
            </w:r>
            <w:r w:rsidRPr="0043293E">
              <w:rPr>
                <w:rFonts w:ascii="Times New Roman" w:eastAsia="Times New Roman" w:hAnsi="Times New Roman"/>
                <w:color w:val="000000"/>
                <w:sz w:val="16"/>
                <w:szCs w:val="16"/>
                <w:lang w:val="en-GB"/>
              </w:rPr>
              <w:t>s</w:t>
            </w:r>
            <w:r>
              <w:rPr>
                <w:rFonts w:ascii="Times New Roman" w:eastAsia="Times New Roman" w:hAnsi="Times New Roman"/>
                <w:color w:val="000000"/>
                <w:sz w:val="16"/>
                <w:szCs w:val="16"/>
                <w:lang w:val="en-GB"/>
              </w:rPr>
              <w:t>’</w:t>
            </w:r>
            <w:r w:rsidRPr="0043293E">
              <w:rPr>
                <w:rFonts w:ascii="Times New Roman" w:eastAsia="Times New Roman" w:hAnsi="Times New Roman"/>
                <w:color w:val="000000"/>
                <w:sz w:val="16"/>
                <w:szCs w:val="16"/>
                <w:lang w:val="en-GB"/>
              </w:rPr>
              <w:t xml:space="preserve"> own elaboration based on data from UN Comtrade and World Development Indicators.</w:t>
            </w:r>
          </w:p>
        </w:tc>
      </w:tr>
    </w:tbl>
    <w:p w14:paraId="634D1B69" w14:textId="77777777" w:rsidR="005A5BB3" w:rsidRPr="0043293E" w:rsidRDefault="005A5BB3" w:rsidP="005A5BB3">
      <w:pPr>
        <w:spacing w:after="0" w:line="240" w:lineRule="auto"/>
        <w:ind w:firstLine="709"/>
        <w:jc w:val="both"/>
        <w:rPr>
          <w:rFonts w:ascii="Times New Roman" w:hAnsi="Times New Roman"/>
          <w:sz w:val="24"/>
          <w:szCs w:val="24"/>
          <w:lang w:val="en-GB"/>
        </w:rPr>
      </w:pPr>
    </w:p>
    <w:tbl>
      <w:tblPr>
        <w:tblW w:w="8364" w:type="dxa"/>
        <w:tblInd w:w="959" w:type="dxa"/>
        <w:tblLayout w:type="fixed"/>
        <w:tblLook w:val="04A0" w:firstRow="1" w:lastRow="0" w:firstColumn="1" w:lastColumn="0" w:noHBand="0" w:noVBand="1"/>
      </w:tblPr>
      <w:tblGrid>
        <w:gridCol w:w="1008"/>
        <w:gridCol w:w="709"/>
        <w:gridCol w:w="708"/>
        <w:gridCol w:w="709"/>
        <w:gridCol w:w="709"/>
        <w:gridCol w:w="709"/>
        <w:gridCol w:w="283"/>
        <w:gridCol w:w="709"/>
        <w:gridCol w:w="709"/>
        <w:gridCol w:w="708"/>
        <w:gridCol w:w="709"/>
        <w:gridCol w:w="694"/>
      </w:tblGrid>
      <w:tr w:rsidR="005A5BB3" w:rsidRPr="0043293E" w14:paraId="3CAA6387" w14:textId="77777777" w:rsidTr="007E151C">
        <w:trPr>
          <w:trHeight w:val="300"/>
        </w:trPr>
        <w:tc>
          <w:tcPr>
            <w:tcW w:w="8364" w:type="dxa"/>
            <w:gridSpan w:val="12"/>
            <w:tcBorders>
              <w:top w:val="nil"/>
              <w:left w:val="nil"/>
              <w:bottom w:val="nil"/>
              <w:right w:val="nil"/>
            </w:tcBorders>
            <w:shd w:val="clear" w:color="auto" w:fill="auto"/>
            <w:noWrap/>
            <w:vAlign w:val="bottom"/>
            <w:hideMark/>
          </w:tcPr>
          <w:p w14:paraId="20216848"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 xml:space="preserve">Table </w:t>
            </w:r>
            <w:r>
              <w:rPr>
                <w:rFonts w:ascii="Times New Roman" w:eastAsia="Times New Roman" w:hAnsi="Times New Roman"/>
                <w:b/>
                <w:bCs/>
                <w:color w:val="000000"/>
                <w:sz w:val="24"/>
                <w:szCs w:val="24"/>
                <w:lang w:val="en-GB"/>
              </w:rPr>
              <w:t>5</w:t>
            </w:r>
          </w:p>
        </w:tc>
      </w:tr>
      <w:tr w:rsidR="005A5BB3" w:rsidRPr="0043293E" w14:paraId="2A8ADD72" w14:textId="77777777" w:rsidTr="007E151C">
        <w:trPr>
          <w:trHeight w:val="320"/>
        </w:trPr>
        <w:tc>
          <w:tcPr>
            <w:tcW w:w="8364" w:type="dxa"/>
            <w:gridSpan w:val="12"/>
            <w:tcBorders>
              <w:top w:val="nil"/>
              <w:left w:val="nil"/>
              <w:bottom w:val="double" w:sz="6" w:space="0" w:color="auto"/>
              <w:right w:val="nil"/>
            </w:tcBorders>
            <w:shd w:val="clear" w:color="auto" w:fill="auto"/>
            <w:noWrap/>
            <w:vAlign w:val="bottom"/>
            <w:hideMark/>
          </w:tcPr>
          <w:p w14:paraId="6FB915EB" w14:textId="77777777" w:rsidR="005A5BB3" w:rsidRPr="0043293E" w:rsidRDefault="005A5BB3" w:rsidP="007E151C">
            <w:pPr>
              <w:spacing w:after="0" w:line="240" w:lineRule="auto"/>
              <w:jc w:val="center"/>
              <w:rPr>
                <w:rFonts w:ascii="Times New Roman" w:eastAsia="Times New Roman" w:hAnsi="Times New Roman"/>
                <w:b/>
                <w:bCs/>
                <w:i/>
                <w:color w:val="000000"/>
                <w:sz w:val="24"/>
                <w:szCs w:val="24"/>
                <w:lang w:val="en-GB"/>
              </w:rPr>
            </w:pPr>
            <w:r w:rsidRPr="0043293E">
              <w:rPr>
                <w:rFonts w:ascii="Times New Roman" w:eastAsia="Times New Roman" w:hAnsi="Times New Roman"/>
                <w:b/>
                <w:bCs/>
                <w:i/>
                <w:color w:val="000000"/>
                <w:sz w:val="24"/>
                <w:szCs w:val="24"/>
                <w:lang w:val="en-GB"/>
              </w:rPr>
              <w:t>Income elasticity of demand for exports and imports - Hausman Instruments</w:t>
            </w:r>
          </w:p>
        </w:tc>
      </w:tr>
      <w:tr w:rsidR="005A5BB3" w:rsidRPr="0043293E" w14:paraId="1FD36604" w14:textId="77777777" w:rsidTr="007E151C">
        <w:trPr>
          <w:trHeight w:val="30"/>
        </w:trPr>
        <w:tc>
          <w:tcPr>
            <w:tcW w:w="1008" w:type="dxa"/>
            <w:tcBorders>
              <w:top w:val="nil"/>
              <w:left w:val="nil"/>
              <w:bottom w:val="nil"/>
              <w:right w:val="nil"/>
            </w:tcBorders>
            <w:shd w:val="clear" w:color="auto" w:fill="auto"/>
            <w:noWrap/>
            <w:vAlign w:val="bottom"/>
            <w:hideMark/>
          </w:tcPr>
          <w:p w14:paraId="2C5E28A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3544" w:type="dxa"/>
            <w:gridSpan w:val="5"/>
            <w:tcBorders>
              <w:top w:val="double" w:sz="6" w:space="0" w:color="auto"/>
              <w:left w:val="nil"/>
              <w:bottom w:val="single" w:sz="4" w:space="0" w:color="auto"/>
              <w:right w:val="nil"/>
            </w:tcBorders>
            <w:shd w:val="clear" w:color="auto" w:fill="auto"/>
            <w:noWrap/>
            <w:vAlign w:val="bottom"/>
            <w:hideMark/>
          </w:tcPr>
          <w:p w14:paraId="334B023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Exports</w:t>
            </w:r>
          </w:p>
        </w:tc>
        <w:tc>
          <w:tcPr>
            <w:tcW w:w="283" w:type="dxa"/>
            <w:tcBorders>
              <w:top w:val="nil"/>
              <w:left w:val="nil"/>
              <w:bottom w:val="nil"/>
              <w:right w:val="nil"/>
            </w:tcBorders>
            <w:shd w:val="clear" w:color="auto" w:fill="auto"/>
            <w:noWrap/>
            <w:vAlign w:val="bottom"/>
            <w:hideMark/>
          </w:tcPr>
          <w:p w14:paraId="5F9FABA6"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 </w:t>
            </w:r>
          </w:p>
        </w:tc>
        <w:tc>
          <w:tcPr>
            <w:tcW w:w="3529" w:type="dxa"/>
            <w:gridSpan w:val="5"/>
            <w:tcBorders>
              <w:top w:val="double" w:sz="6" w:space="0" w:color="auto"/>
              <w:left w:val="nil"/>
              <w:bottom w:val="single" w:sz="4" w:space="0" w:color="auto"/>
              <w:right w:val="nil"/>
            </w:tcBorders>
            <w:shd w:val="clear" w:color="auto" w:fill="auto"/>
            <w:noWrap/>
            <w:vAlign w:val="bottom"/>
            <w:hideMark/>
          </w:tcPr>
          <w:p w14:paraId="0B88F2B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Imports</w:t>
            </w:r>
          </w:p>
        </w:tc>
      </w:tr>
      <w:tr w:rsidR="005A5BB3" w:rsidRPr="0043293E" w14:paraId="265C5F63" w14:textId="77777777" w:rsidTr="007E151C">
        <w:trPr>
          <w:trHeight w:val="65"/>
        </w:trPr>
        <w:tc>
          <w:tcPr>
            <w:tcW w:w="1008" w:type="dxa"/>
            <w:tcBorders>
              <w:top w:val="nil"/>
              <w:left w:val="nil"/>
              <w:bottom w:val="single" w:sz="4" w:space="0" w:color="auto"/>
              <w:right w:val="nil"/>
            </w:tcBorders>
            <w:shd w:val="clear" w:color="auto" w:fill="auto"/>
            <w:vAlign w:val="bottom"/>
            <w:hideMark/>
          </w:tcPr>
          <w:p w14:paraId="0BFD68A5"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Country</w:t>
            </w:r>
          </w:p>
        </w:tc>
        <w:tc>
          <w:tcPr>
            <w:tcW w:w="709" w:type="dxa"/>
            <w:tcBorders>
              <w:top w:val="nil"/>
              <w:left w:val="nil"/>
              <w:bottom w:val="single" w:sz="4" w:space="0" w:color="auto"/>
              <w:right w:val="nil"/>
            </w:tcBorders>
            <w:shd w:val="clear" w:color="auto" w:fill="auto"/>
            <w:vAlign w:val="bottom"/>
            <w:hideMark/>
          </w:tcPr>
          <w:p w14:paraId="13A4367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PP</w:t>
            </w:r>
          </w:p>
        </w:tc>
        <w:tc>
          <w:tcPr>
            <w:tcW w:w="708" w:type="dxa"/>
            <w:tcBorders>
              <w:top w:val="nil"/>
              <w:left w:val="nil"/>
              <w:bottom w:val="single" w:sz="4" w:space="0" w:color="auto"/>
              <w:right w:val="nil"/>
            </w:tcBorders>
            <w:shd w:val="clear" w:color="auto" w:fill="auto"/>
            <w:noWrap/>
            <w:vAlign w:val="bottom"/>
            <w:hideMark/>
          </w:tcPr>
          <w:p w14:paraId="1DCA59B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RBM</w:t>
            </w:r>
          </w:p>
        </w:tc>
        <w:tc>
          <w:tcPr>
            <w:tcW w:w="709" w:type="dxa"/>
            <w:tcBorders>
              <w:top w:val="nil"/>
              <w:left w:val="nil"/>
              <w:bottom w:val="single" w:sz="4" w:space="0" w:color="auto"/>
              <w:right w:val="nil"/>
            </w:tcBorders>
            <w:shd w:val="clear" w:color="auto" w:fill="auto"/>
            <w:noWrap/>
            <w:vAlign w:val="bottom"/>
            <w:hideMark/>
          </w:tcPr>
          <w:p w14:paraId="76E1475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LTM</w:t>
            </w:r>
          </w:p>
        </w:tc>
        <w:tc>
          <w:tcPr>
            <w:tcW w:w="709" w:type="dxa"/>
            <w:tcBorders>
              <w:top w:val="nil"/>
              <w:left w:val="nil"/>
              <w:bottom w:val="single" w:sz="4" w:space="0" w:color="auto"/>
              <w:right w:val="nil"/>
            </w:tcBorders>
            <w:shd w:val="clear" w:color="auto" w:fill="auto"/>
            <w:vAlign w:val="bottom"/>
            <w:hideMark/>
          </w:tcPr>
          <w:p w14:paraId="3B7B418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MTM</w:t>
            </w:r>
          </w:p>
        </w:tc>
        <w:tc>
          <w:tcPr>
            <w:tcW w:w="709" w:type="dxa"/>
            <w:tcBorders>
              <w:top w:val="nil"/>
              <w:left w:val="nil"/>
              <w:bottom w:val="single" w:sz="4" w:space="0" w:color="auto"/>
              <w:right w:val="nil"/>
            </w:tcBorders>
            <w:shd w:val="clear" w:color="auto" w:fill="auto"/>
            <w:vAlign w:val="bottom"/>
            <w:hideMark/>
          </w:tcPr>
          <w:p w14:paraId="028DBF6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HTM</w:t>
            </w:r>
          </w:p>
        </w:tc>
        <w:tc>
          <w:tcPr>
            <w:tcW w:w="283" w:type="dxa"/>
            <w:tcBorders>
              <w:top w:val="nil"/>
              <w:left w:val="nil"/>
              <w:bottom w:val="single" w:sz="4" w:space="0" w:color="auto"/>
              <w:right w:val="nil"/>
            </w:tcBorders>
            <w:shd w:val="clear" w:color="auto" w:fill="auto"/>
            <w:vAlign w:val="bottom"/>
            <w:hideMark/>
          </w:tcPr>
          <w:p w14:paraId="12F3657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1E8985A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PP</w:t>
            </w:r>
          </w:p>
        </w:tc>
        <w:tc>
          <w:tcPr>
            <w:tcW w:w="709" w:type="dxa"/>
            <w:tcBorders>
              <w:top w:val="nil"/>
              <w:left w:val="nil"/>
              <w:bottom w:val="single" w:sz="4" w:space="0" w:color="auto"/>
              <w:right w:val="nil"/>
            </w:tcBorders>
            <w:shd w:val="clear" w:color="auto" w:fill="auto"/>
            <w:vAlign w:val="bottom"/>
            <w:hideMark/>
          </w:tcPr>
          <w:p w14:paraId="1CD8C08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RBM</w:t>
            </w:r>
          </w:p>
        </w:tc>
        <w:tc>
          <w:tcPr>
            <w:tcW w:w="708" w:type="dxa"/>
            <w:tcBorders>
              <w:top w:val="nil"/>
              <w:left w:val="nil"/>
              <w:bottom w:val="single" w:sz="4" w:space="0" w:color="auto"/>
              <w:right w:val="nil"/>
            </w:tcBorders>
            <w:shd w:val="clear" w:color="auto" w:fill="auto"/>
            <w:vAlign w:val="bottom"/>
            <w:hideMark/>
          </w:tcPr>
          <w:p w14:paraId="425E5CE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LTM</w:t>
            </w:r>
          </w:p>
        </w:tc>
        <w:tc>
          <w:tcPr>
            <w:tcW w:w="709" w:type="dxa"/>
            <w:tcBorders>
              <w:top w:val="nil"/>
              <w:left w:val="nil"/>
              <w:bottom w:val="single" w:sz="4" w:space="0" w:color="auto"/>
              <w:right w:val="nil"/>
            </w:tcBorders>
            <w:shd w:val="clear" w:color="auto" w:fill="auto"/>
            <w:vAlign w:val="bottom"/>
            <w:hideMark/>
          </w:tcPr>
          <w:p w14:paraId="391FA2D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MTM</w:t>
            </w:r>
          </w:p>
        </w:tc>
        <w:tc>
          <w:tcPr>
            <w:tcW w:w="694" w:type="dxa"/>
            <w:tcBorders>
              <w:top w:val="nil"/>
              <w:left w:val="nil"/>
              <w:bottom w:val="single" w:sz="4" w:space="0" w:color="auto"/>
              <w:right w:val="nil"/>
            </w:tcBorders>
            <w:shd w:val="clear" w:color="auto" w:fill="auto"/>
            <w:vAlign w:val="bottom"/>
            <w:hideMark/>
          </w:tcPr>
          <w:p w14:paraId="0DB6515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HTM</w:t>
            </w:r>
          </w:p>
        </w:tc>
      </w:tr>
      <w:tr w:rsidR="005A5BB3" w:rsidRPr="0043293E" w14:paraId="780FAF2D" w14:textId="77777777" w:rsidTr="007E151C">
        <w:trPr>
          <w:trHeight w:val="300"/>
        </w:trPr>
        <w:tc>
          <w:tcPr>
            <w:tcW w:w="1008" w:type="dxa"/>
            <w:tcBorders>
              <w:top w:val="nil"/>
              <w:left w:val="nil"/>
              <w:bottom w:val="nil"/>
              <w:right w:val="nil"/>
            </w:tcBorders>
            <w:shd w:val="clear" w:color="auto" w:fill="auto"/>
            <w:noWrap/>
            <w:vAlign w:val="bottom"/>
            <w:hideMark/>
          </w:tcPr>
          <w:p w14:paraId="40C4237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Austria</w:t>
            </w:r>
          </w:p>
        </w:tc>
        <w:tc>
          <w:tcPr>
            <w:tcW w:w="709" w:type="dxa"/>
            <w:tcBorders>
              <w:top w:val="nil"/>
              <w:left w:val="nil"/>
              <w:bottom w:val="nil"/>
              <w:right w:val="nil"/>
            </w:tcBorders>
            <w:shd w:val="clear" w:color="auto" w:fill="auto"/>
            <w:noWrap/>
            <w:vAlign w:val="bottom"/>
            <w:hideMark/>
          </w:tcPr>
          <w:p w14:paraId="3F90950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3.139</w:t>
            </w:r>
          </w:p>
        </w:tc>
        <w:tc>
          <w:tcPr>
            <w:tcW w:w="708" w:type="dxa"/>
            <w:tcBorders>
              <w:top w:val="nil"/>
              <w:left w:val="nil"/>
              <w:bottom w:val="nil"/>
              <w:right w:val="nil"/>
            </w:tcBorders>
            <w:shd w:val="clear" w:color="auto" w:fill="auto"/>
            <w:noWrap/>
            <w:vAlign w:val="bottom"/>
            <w:hideMark/>
          </w:tcPr>
          <w:p w14:paraId="28B1BB0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2.542</w:t>
            </w:r>
          </w:p>
        </w:tc>
        <w:tc>
          <w:tcPr>
            <w:tcW w:w="709" w:type="dxa"/>
            <w:tcBorders>
              <w:top w:val="nil"/>
              <w:left w:val="nil"/>
              <w:bottom w:val="nil"/>
              <w:right w:val="nil"/>
            </w:tcBorders>
            <w:shd w:val="clear" w:color="auto" w:fill="auto"/>
            <w:noWrap/>
            <w:vAlign w:val="bottom"/>
            <w:hideMark/>
          </w:tcPr>
          <w:p w14:paraId="4560F00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1.869</w:t>
            </w:r>
          </w:p>
        </w:tc>
        <w:tc>
          <w:tcPr>
            <w:tcW w:w="709" w:type="dxa"/>
            <w:tcBorders>
              <w:top w:val="nil"/>
              <w:left w:val="nil"/>
              <w:bottom w:val="nil"/>
              <w:right w:val="nil"/>
            </w:tcBorders>
            <w:shd w:val="clear" w:color="auto" w:fill="auto"/>
            <w:noWrap/>
            <w:vAlign w:val="bottom"/>
            <w:hideMark/>
          </w:tcPr>
          <w:p w14:paraId="32E6343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2.074</w:t>
            </w:r>
          </w:p>
        </w:tc>
        <w:tc>
          <w:tcPr>
            <w:tcW w:w="709" w:type="dxa"/>
            <w:tcBorders>
              <w:top w:val="nil"/>
              <w:left w:val="nil"/>
              <w:bottom w:val="nil"/>
              <w:right w:val="nil"/>
            </w:tcBorders>
            <w:shd w:val="clear" w:color="auto" w:fill="auto"/>
            <w:noWrap/>
            <w:vAlign w:val="bottom"/>
            <w:hideMark/>
          </w:tcPr>
          <w:p w14:paraId="446EB1E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2.912</w:t>
            </w:r>
          </w:p>
        </w:tc>
        <w:tc>
          <w:tcPr>
            <w:tcW w:w="283" w:type="dxa"/>
            <w:tcBorders>
              <w:top w:val="nil"/>
              <w:left w:val="nil"/>
              <w:bottom w:val="nil"/>
              <w:right w:val="nil"/>
            </w:tcBorders>
            <w:shd w:val="clear" w:color="auto" w:fill="auto"/>
            <w:noWrap/>
            <w:vAlign w:val="bottom"/>
            <w:hideMark/>
          </w:tcPr>
          <w:p w14:paraId="65AB7EB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7F28711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1.985</w:t>
            </w:r>
          </w:p>
        </w:tc>
        <w:tc>
          <w:tcPr>
            <w:tcW w:w="709" w:type="dxa"/>
            <w:tcBorders>
              <w:top w:val="nil"/>
              <w:left w:val="nil"/>
              <w:bottom w:val="nil"/>
              <w:right w:val="nil"/>
            </w:tcBorders>
            <w:shd w:val="clear" w:color="auto" w:fill="auto"/>
            <w:noWrap/>
            <w:vAlign w:val="bottom"/>
            <w:hideMark/>
          </w:tcPr>
          <w:p w14:paraId="4D86836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2.536</w:t>
            </w:r>
          </w:p>
        </w:tc>
        <w:tc>
          <w:tcPr>
            <w:tcW w:w="708" w:type="dxa"/>
            <w:tcBorders>
              <w:top w:val="nil"/>
              <w:left w:val="nil"/>
              <w:bottom w:val="nil"/>
              <w:right w:val="nil"/>
            </w:tcBorders>
            <w:shd w:val="clear" w:color="auto" w:fill="auto"/>
            <w:noWrap/>
            <w:vAlign w:val="bottom"/>
            <w:hideMark/>
          </w:tcPr>
          <w:p w14:paraId="3C6CB5F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1.915</w:t>
            </w:r>
          </w:p>
        </w:tc>
        <w:tc>
          <w:tcPr>
            <w:tcW w:w="709" w:type="dxa"/>
            <w:tcBorders>
              <w:top w:val="nil"/>
              <w:left w:val="nil"/>
              <w:bottom w:val="nil"/>
              <w:right w:val="nil"/>
            </w:tcBorders>
            <w:shd w:val="clear" w:color="auto" w:fill="auto"/>
            <w:noWrap/>
            <w:vAlign w:val="bottom"/>
            <w:hideMark/>
          </w:tcPr>
          <w:p w14:paraId="318D24D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2.325</w:t>
            </w:r>
          </w:p>
        </w:tc>
        <w:tc>
          <w:tcPr>
            <w:tcW w:w="694" w:type="dxa"/>
            <w:tcBorders>
              <w:top w:val="nil"/>
              <w:left w:val="nil"/>
              <w:bottom w:val="nil"/>
              <w:right w:val="nil"/>
            </w:tcBorders>
            <w:shd w:val="clear" w:color="auto" w:fill="auto"/>
            <w:noWrap/>
            <w:vAlign w:val="bottom"/>
            <w:hideMark/>
          </w:tcPr>
          <w:p w14:paraId="0ECA0AD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2.706</w:t>
            </w:r>
          </w:p>
        </w:tc>
      </w:tr>
      <w:tr w:rsidR="005A5BB3" w:rsidRPr="0043293E" w14:paraId="25B4F096" w14:textId="77777777" w:rsidTr="007E151C">
        <w:trPr>
          <w:trHeight w:val="75"/>
        </w:trPr>
        <w:tc>
          <w:tcPr>
            <w:tcW w:w="1008" w:type="dxa"/>
            <w:tcBorders>
              <w:top w:val="nil"/>
              <w:left w:val="nil"/>
              <w:bottom w:val="nil"/>
              <w:right w:val="nil"/>
            </w:tcBorders>
            <w:shd w:val="clear" w:color="auto" w:fill="auto"/>
            <w:noWrap/>
            <w:vAlign w:val="bottom"/>
            <w:hideMark/>
          </w:tcPr>
          <w:p w14:paraId="0CC04AF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Denmark</w:t>
            </w:r>
          </w:p>
        </w:tc>
        <w:tc>
          <w:tcPr>
            <w:tcW w:w="709" w:type="dxa"/>
            <w:tcBorders>
              <w:top w:val="nil"/>
              <w:left w:val="nil"/>
              <w:bottom w:val="nil"/>
              <w:right w:val="nil"/>
            </w:tcBorders>
            <w:shd w:val="clear" w:color="auto" w:fill="auto"/>
            <w:noWrap/>
            <w:vAlign w:val="bottom"/>
            <w:hideMark/>
          </w:tcPr>
          <w:p w14:paraId="48086B5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1.452</w:t>
            </w:r>
          </w:p>
        </w:tc>
        <w:tc>
          <w:tcPr>
            <w:tcW w:w="708" w:type="dxa"/>
            <w:tcBorders>
              <w:top w:val="nil"/>
              <w:left w:val="nil"/>
              <w:bottom w:val="nil"/>
              <w:right w:val="nil"/>
            </w:tcBorders>
            <w:shd w:val="clear" w:color="auto" w:fill="auto"/>
            <w:noWrap/>
            <w:vAlign w:val="bottom"/>
            <w:hideMark/>
          </w:tcPr>
          <w:p w14:paraId="060B271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1.685</w:t>
            </w:r>
          </w:p>
        </w:tc>
        <w:tc>
          <w:tcPr>
            <w:tcW w:w="709" w:type="dxa"/>
            <w:tcBorders>
              <w:top w:val="nil"/>
              <w:left w:val="nil"/>
              <w:bottom w:val="nil"/>
              <w:right w:val="nil"/>
            </w:tcBorders>
            <w:shd w:val="clear" w:color="auto" w:fill="auto"/>
            <w:noWrap/>
            <w:vAlign w:val="bottom"/>
            <w:hideMark/>
          </w:tcPr>
          <w:p w14:paraId="74E6D36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2.166</w:t>
            </w:r>
          </w:p>
        </w:tc>
        <w:tc>
          <w:tcPr>
            <w:tcW w:w="709" w:type="dxa"/>
            <w:tcBorders>
              <w:top w:val="nil"/>
              <w:left w:val="nil"/>
              <w:bottom w:val="nil"/>
              <w:right w:val="nil"/>
            </w:tcBorders>
            <w:shd w:val="clear" w:color="auto" w:fill="auto"/>
            <w:noWrap/>
            <w:vAlign w:val="bottom"/>
            <w:hideMark/>
          </w:tcPr>
          <w:p w14:paraId="5648E58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2.105</w:t>
            </w:r>
          </w:p>
        </w:tc>
        <w:tc>
          <w:tcPr>
            <w:tcW w:w="709" w:type="dxa"/>
            <w:tcBorders>
              <w:top w:val="nil"/>
              <w:left w:val="nil"/>
              <w:bottom w:val="nil"/>
              <w:right w:val="nil"/>
            </w:tcBorders>
            <w:shd w:val="clear" w:color="auto" w:fill="auto"/>
            <w:noWrap/>
            <w:vAlign w:val="bottom"/>
            <w:hideMark/>
          </w:tcPr>
          <w:p w14:paraId="459AD82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2.857</w:t>
            </w:r>
          </w:p>
        </w:tc>
        <w:tc>
          <w:tcPr>
            <w:tcW w:w="283" w:type="dxa"/>
            <w:tcBorders>
              <w:top w:val="nil"/>
              <w:left w:val="nil"/>
              <w:bottom w:val="nil"/>
              <w:right w:val="nil"/>
            </w:tcBorders>
            <w:shd w:val="clear" w:color="auto" w:fill="auto"/>
            <w:noWrap/>
            <w:vAlign w:val="bottom"/>
            <w:hideMark/>
          </w:tcPr>
          <w:p w14:paraId="6062C45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4812AFE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1.976</w:t>
            </w:r>
          </w:p>
        </w:tc>
        <w:tc>
          <w:tcPr>
            <w:tcW w:w="709" w:type="dxa"/>
            <w:tcBorders>
              <w:top w:val="nil"/>
              <w:left w:val="nil"/>
              <w:bottom w:val="nil"/>
              <w:right w:val="nil"/>
            </w:tcBorders>
            <w:shd w:val="clear" w:color="auto" w:fill="auto"/>
            <w:noWrap/>
            <w:vAlign w:val="bottom"/>
            <w:hideMark/>
          </w:tcPr>
          <w:p w14:paraId="0FF2B4D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2.465</w:t>
            </w:r>
          </w:p>
        </w:tc>
        <w:tc>
          <w:tcPr>
            <w:tcW w:w="708" w:type="dxa"/>
            <w:tcBorders>
              <w:top w:val="nil"/>
              <w:left w:val="nil"/>
              <w:bottom w:val="nil"/>
              <w:right w:val="nil"/>
            </w:tcBorders>
            <w:shd w:val="clear" w:color="auto" w:fill="auto"/>
            <w:noWrap/>
            <w:vAlign w:val="bottom"/>
            <w:hideMark/>
          </w:tcPr>
          <w:p w14:paraId="6D0F7A7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2.471</w:t>
            </w:r>
          </w:p>
        </w:tc>
        <w:tc>
          <w:tcPr>
            <w:tcW w:w="709" w:type="dxa"/>
            <w:tcBorders>
              <w:top w:val="nil"/>
              <w:left w:val="nil"/>
              <w:bottom w:val="nil"/>
              <w:right w:val="nil"/>
            </w:tcBorders>
            <w:shd w:val="clear" w:color="auto" w:fill="auto"/>
            <w:noWrap/>
            <w:vAlign w:val="bottom"/>
            <w:hideMark/>
          </w:tcPr>
          <w:p w14:paraId="05DAC89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2.128</w:t>
            </w:r>
          </w:p>
        </w:tc>
        <w:tc>
          <w:tcPr>
            <w:tcW w:w="694" w:type="dxa"/>
            <w:tcBorders>
              <w:top w:val="nil"/>
              <w:left w:val="nil"/>
              <w:bottom w:val="nil"/>
              <w:right w:val="nil"/>
            </w:tcBorders>
            <w:shd w:val="clear" w:color="auto" w:fill="auto"/>
            <w:noWrap/>
            <w:vAlign w:val="bottom"/>
            <w:hideMark/>
          </w:tcPr>
          <w:p w14:paraId="354EA8F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3.275</w:t>
            </w:r>
          </w:p>
        </w:tc>
      </w:tr>
      <w:tr w:rsidR="005A5BB3" w:rsidRPr="0043293E" w14:paraId="72D564D8" w14:textId="77777777" w:rsidTr="007E151C">
        <w:trPr>
          <w:trHeight w:val="75"/>
        </w:trPr>
        <w:tc>
          <w:tcPr>
            <w:tcW w:w="1008" w:type="dxa"/>
            <w:tcBorders>
              <w:top w:val="nil"/>
              <w:left w:val="nil"/>
              <w:bottom w:val="nil"/>
              <w:right w:val="nil"/>
            </w:tcBorders>
            <w:shd w:val="clear" w:color="auto" w:fill="auto"/>
            <w:noWrap/>
            <w:vAlign w:val="bottom"/>
            <w:hideMark/>
          </w:tcPr>
          <w:p w14:paraId="297E70B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Finland</w:t>
            </w:r>
          </w:p>
        </w:tc>
        <w:tc>
          <w:tcPr>
            <w:tcW w:w="709" w:type="dxa"/>
            <w:tcBorders>
              <w:top w:val="nil"/>
              <w:left w:val="nil"/>
              <w:bottom w:val="nil"/>
              <w:right w:val="nil"/>
            </w:tcBorders>
            <w:shd w:val="clear" w:color="auto" w:fill="auto"/>
            <w:noWrap/>
            <w:vAlign w:val="bottom"/>
            <w:hideMark/>
          </w:tcPr>
          <w:p w14:paraId="72B6646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1.879</w:t>
            </w:r>
          </w:p>
        </w:tc>
        <w:tc>
          <w:tcPr>
            <w:tcW w:w="708" w:type="dxa"/>
            <w:tcBorders>
              <w:top w:val="nil"/>
              <w:left w:val="nil"/>
              <w:bottom w:val="nil"/>
              <w:right w:val="nil"/>
            </w:tcBorders>
            <w:shd w:val="clear" w:color="auto" w:fill="auto"/>
            <w:noWrap/>
            <w:vAlign w:val="bottom"/>
            <w:hideMark/>
          </w:tcPr>
          <w:p w14:paraId="5A37D54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1.832</w:t>
            </w:r>
          </w:p>
        </w:tc>
        <w:tc>
          <w:tcPr>
            <w:tcW w:w="709" w:type="dxa"/>
            <w:tcBorders>
              <w:top w:val="nil"/>
              <w:left w:val="nil"/>
              <w:bottom w:val="nil"/>
              <w:right w:val="nil"/>
            </w:tcBorders>
            <w:shd w:val="clear" w:color="auto" w:fill="auto"/>
            <w:noWrap/>
            <w:vAlign w:val="bottom"/>
            <w:hideMark/>
          </w:tcPr>
          <w:p w14:paraId="2AFD243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1.274</w:t>
            </w:r>
          </w:p>
        </w:tc>
        <w:tc>
          <w:tcPr>
            <w:tcW w:w="709" w:type="dxa"/>
            <w:tcBorders>
              <w:top w:val="nil"/>
              <w:left w:val="nil"/>
              <w:bottom w:val="nil"/>
              <w:right w:val="nil"/>
            </w:tcBorders>
            <w:shd w:val="clear" w:color="auto" w:fill="auto"/>
            <w:noWrap/>
            <w:vAlign w:val="bottom"/>
            <w:hideMark/>
          </w:tcPr>
          <w:p w14:paraId="4C63004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2.525</w:t>
            </w:r>
          </w:p>
        </w:tc>
        <w:tc>
          <w:tcPr>
            <w:tcW w:w="709" w:type="dxa"/>
            <w:tcBorders>
              <w:top w:val="nil"/>
              <w:left w:val="nil"/>
              <w:bottom w:val="nil"/>
              <w:right w:val="nil"/>
            </w:tcBorders>
            <w:shd w:val="clear" w:color="auto" w:fill="auto"/>
            <w:noWrap/>
            <w:vAlign w:val="bottom"/>
            <w:hideMark/>
          </w:tcPr>
          <w:p w14:paraId="0D0ED41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2.728</w:t>
            </w:r>
          </w:p>
        </w:tc>
        <w:tc>
          <w:tcPr>
            <w:tcW w:w="283" w:type="dxa"/>
            <w:tcBorders>
              <w:top w:val="nil"/>
              <w:left w:val="nil"/>
              <w:bottom w:val="nil"/>
              <w:right w:val="nil"/>
            </w:tcBorders>
            <w:shd w:val="clear" w:color="auto" w:fill="auto"/>
            <w:noWrap/>
            <w:vAlign w:val="bottom"/>
            <w:hideMark/>
          </w:tcPr>
          <w:p w14:paraId="0CEBAC4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483D20E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1.652</w:t>
            </w:r>
          </w:p>
        </w:tc>
        <w:tc>
          <w:tcPr>
            <w:tcW w:w="709" w:type="dxa"/>
            <w:tcBorders>
              <w:top w:val="nil"/>
              <w:left w:val="nil"/>
              <w:bottom w:val="nil"/>
              <w:right w:val="nil"/>
            </w:tcBorders>
            <w:shd w:val="clear" w:color="auto" w:fill="auto"/>
            <w:noWrap/>
            <w:vAlign w:val="bottom"/>
            <w:hideMark/>
          </w:tcPr>
          <w:p w14:paraId="6C23C9C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2.452</w:t>
            </w:r>
          </w:p>
        </w:tc>
        <w:tc>
          <w:tcPr>
            <w:tcW w:w="708" w:type="dxa"/>
            <w:tcBorders>
              <w:top w:val="nil"/>
              <w:left w:val="nil"/>
              <w:bottom w:val="nil"/>
              <w:right w:val="nil"/>
            </w:tcBorders>
            <w:shd w:val="clear" w:color="auto" w:fill="auto"/>
            <w:noWrap/>
            <w:vAlign w:val="bottom"/>
            <w:hideMark/>
          </w:tcPr>
          <w:p w14:paraId="33FFE5C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1.363</w:t>
            </w:r>
          </w:p>
        </w:tc>
        <w:tc>
          <w:tcPr>
            <w:tcW w:w="709" w:type="dxa"/>
            <w:tcBorders>
              <w:top w:val="nil"/>
              <w:left w:val="nil"/>
              <w:bottom w:val="nil"/>
              <w:right w:val="nil"/>
            </w:tcBorders>
            <w:shd w:val="clear" w:color="auto" w:fill="auto"/>
            <w:noWrap/>
            <w:vAlign w:val="bottom"/>
            <w:hideMark/>
          </w:tcPr>
          <w:p w14:paraId="7B1ED61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1.488</w:t>
            </w:r>
          </w:p>
        </w:tc>
        <w:tc>
          <w:tcPr>
            <w:tcW w:w="694" w:type="dxa"/>
            <w:tcBorders>
              <w:top w:val="nil"/>
              <w:left w:val="nil"/>
              <w:bottom w:val="nil"/>
              <w:right w:val="nil"/>
            </w:tcBorders>
            <w:shd w:val="clear" w:color="auto" w:fill="auto"/>
            <w:noWrap/>
            <w:vAlign w:val="bottom"/>
            <w:hideMark/>
          </w:tcPr>
          <w:p w14:paraId="6907FF2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1.54</w:t>
            </w:r>
          </w:p>
        </w:tc>
      </w:tr>
      <w:tr w:rsidR="005A5BB3" w:rsidRPr="0043293E" w14:paraId="7E5CA179" w14:textId="77777777" w:rsidTr="007E151C">
        <w:trPr>
          <w:trHeight w:val="75"/>
        </w:trPr>
        <w:tc>
          <w:tcPr>
            <w:tcW w:w="1008" w:type="dxa"/>
            <w:tcBorders>
              <w:top w:val="nil"/>
              <w:left w:val="nil"/>
              <w:bottom w:val="nil"/>
              <w:right w:val="nil"/>
            </w:tcBorders>
            <w:shd w:val="clear" w:color="auto" w:fill="auto"/>
            <w:noWrap/>
            <w:vAlign w:val="bottom"/>
            <w:hideMark/>
          </w:tcPr>
          <w:p w14:paraId="7F8AAA3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France</w:t>
            </w:r>
          </w:p>
        </w:tc>
        <w:tc>
          <w:tcPr>
            <w:tcW w:w="709" w:type="dxa"/>
            <w:tcBorders>
              <w:top w:val="nil"/>
              <w:left w:val="nil"/>
              <w:bottom w:val="nil"/>
              <w:right w:val="nil"/>
            </w:tcBorders>
            <w:shd w:val="clear" w:color="auto" w:fill="auto"/>
            <w:noWrap/>
            <w:vAlign w:val="bottom"/>
            <w:hideMark/>
          </w:tcPr>
          <w:p w14:paraId="05B070E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1.435</w:t>
            </w:r>
          </w:p>
        </w:tc>
        <w:tc>
          <w:tcPr>
            <w:tcW w:w="708" w:type="dxa"/>
            <w:tcBorders>
              <w:top w:val="nil"/>
              <w:left w:val="nil"/>
              <w:bottom w:val="nil"/>
              <w:right w:val="nil"/>
            </w:tcBorders>
            <w:shd w:val="clear" w:color="auto" w:fill="auto"/>
            <w:noWrap/>
            <w:vAlign w:val="bottom"/>
            <w:hideMark/>
          </w:tcPr>
          <w:p w14:paraId="5CE8D41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1.64</w:t>
            </w:r>
          </w:p>
        </w:tc>
        <w:tc>
          <w:tcPr>
            <w:tcW w:w="709" w:type="dxa"/>
            <w:tcBorders>
              <w:top w:val="nil"/>
              <w:left w:val="nil"/>
              <w:bottom w:val="nil"/>
              <w:right w:val="nil"/>
            </w:tcBorders>
            <w:shd w:val="clear" w:color="auto" w:fill="auto"/>
            <w:noWrap/>
            <w:vAlign w:val="bottom"/>
            <w:hideMark/>
          </w:tcPr>
          <w:p w14:paraId="6B1D65B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1.611</w:t>
            </w:r>
          </w:p>
        </w:tc>
        <w:tc>
          <w:tcPr>
            <w:tcW w:w="709" w:type="dxa"/>
            <w:tcBorders>
              <w:top w:val="nil"/>
              <w:left w:val="nil"/>
              <w:bottom w:val="nil"/>
              <w:right w:val="nil"/>
            </w:tcBorders>
            <w:shd w:val="clear" w:color="auto" w:fill="auto"/>
            <w:noWrap/>
            <w:vAlign w:val="bottom"/>
            <w:hideMark/>
          </w:tcPr>
          <w:p w14:paraId="61D35AB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w:t>
            </w:r>
          </w:p>
        </w:tc>
        <w:tc>
          <w:tcPr>
            <w:tcW w:w="709" w:type="dxa"/>
            <w:tcBorders>
              <w:top w:val="nil"/>
              <w:left w:val="nil"/>
              <w:bottom w:val="nil"/>
              <w:right w:val="nil"/>
            </w:tcBorders>
            <w:shd w:val="clear" w:color="auto" w:fill="auto"/>
            <w:noWrap/>
            <w:vAlign w:val="bottom"/>
            <w:hideMark/>
          </w:tcPr>
          <w:p w14:paraId="044C24D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2.146</w:t>
            </w:r>
          </w:p>
        </w:tc>
        <w:tc>
          <w:tcPr>
            <w:tcW w:w="283" w:type="dxa"/>
            <w:tcBorders>
              <w:top w:val="nil"/>
              <w:left w:val="nil"/>
              <w:bottom w:val="nil"/>
              <w:right w:val="nil"/>
            </w:tcBorders>
            <w:shd w:val="clear" w:color="auto" w:fill="auto"/>
            <w:noWrap/>
            <w:vAlign w:val="bottom"/>
            <w:hideMark/>
          </w:tcPr>
          <w:p w14:paraId="782DA6A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0A5EC25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1.273</w:t>
            </w:r>
          </w:p>
        </w:tc>
        <w:tc>
          <w:tcPr>
            <w:tcW w:w="709" w:type="dxa"/>
            <w:tcBorders>
              <w:top w:val="nil"/>
              <w:left w:val="nil"/>
              <w:bottom w:val="nil"/>
              <w:right w:val="nil"/>
            </w:tcBorders>
            <w:shd w:val="clear" w:color="auto" w:fill="auto"/>
            <w:noWrap/>
            <w:vAlign w:val="bottom"/>
            <w:hideMark/>
          </w:tcPr>
          <w:p w14:paraId="70513DB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2.518</w:t>
            </w:r>
          </w:p>
        </w:tc>
        <w:tc>
          <w:tcPr>
            <w:tcW w:w="708" w:type="dxa"/>
            <w:tcBorders>
              <w:top w:val="nil"/>
              <w:left w:val="nil"/>
              <w:bottom w:val="nil"/>
              <w:right w:val="nil"/>
            </w:tcBorders>
            <w:shd w:val="clear" w:color="auto" w:fill="auto"/>
            <w:noWrap/>
            <w:vAlign w:val="bottom"/>
            <w:hideMark/>
          </w:tcPr>
          <w:p w14:paraId="77B9A0B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2.354</w:t>
            </w:r>
          </w:p>
        </w:tc>
        <w:tc>
          <w:tcPr>
            <w:tcW w:w="709" w:type="dxa"/>
            <w:tcBorders>
              <w:top w:val="nil"/>
              <w:left w:val="nil"/>
              <w:bottom w:val="nil"/>
              <w:right w:val="nil"/>
            </w:tcBorders>
            <w:shd w:val="clear" w:color="auto" w:fill="auto"/>
            <w:noWrap/>
            <w:vAlign w:val="bottom"/>
            <w:hideMark/>
          </w:tcPr>
          <w:p w14:paraId="2756B96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2.551</w:t>
            </w:r>
          </w:p>
        </w:tc>
        <w:tc>
          <w:tcPr>
            <w:tcW w:w="694" w:type="dxa"/>
            <w:tcBorders>
              <w:top w:val="nil"/>
              <w:left w:val="nil"/>
              <w:bottom w:val="nil"/>
              <w:right w:val="nil"/>
            </w:tcBorders>
            <w:shd w:val="clear" w:color="auto" w:fill="auto"/>
            <w:noWrap/>
            <w:vAlign w:val="bottom"/>
            <w:hideMark/>
          </w:tcPr>
          <w:p w14:paraId="4512D40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3.003</w:t>
            </w:r>
          </w:p>
        </w:tc>
      </w:tr>
      <w:tr w:rsidR="005A5BB3" w:rsidRPr="0043293E" w14:paraId="636FC077" w14:textId="77777777" w:rsidTr="007E151C">
        <w:trPr>
          <w:trHeight w:val="75"/>
        </w:trPr>
        <w:tc>
          <w:tcPr>
            <w:tcW w:w="1008" w:type="dxa"/>
            <w:tcBorders>
              <w:top w:val="nil"/>
              <w:left w:val="nil"/>
              <w:bottom w:val="nil"/>
              <w:right w:val="nil"/>
            </w:tcBorders>
            <w:shd w:val="clear" w:color="auto" w:fill="auto"/>
            <w:noWrap/>
            <w:vAlign w:val="bottom"/>
            <w:hideMark/>
          </w:tcPr>
          <w:p w14:paraId="42ABA11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Germany</w:t>
            </w:r>
          </w:p>
        </w:tc>
        <w:tc>
          <w:tcPr>
            <w:tcW w:w="709" w:type="dxa"/>
            <w:tcBorders>
              <w:top w:val="nil"/>
              <w:left w:val="nil"/>
              <w:bottom w:val="nil"/>
              <w:right w:val="nil"/>
            </w:tcBorders>
            <w:shd w:val="clear" w:color="auto" w:fill="auto"/>
            <w:noWrap/>
            <w:vAlign w:val="bottom"/>
            <w:hideMark/>
          </w:tcPr>
          <w:p w14:paraId="4D50764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1.789</w:t>
            </w:r>
          </w:p>
        </w:tc>
        <w:tc>
          <w:tcPr>
            <w:tcW w:w="708" w:type="dxa"/>
            <w:tcBorders>
              <w:top w:val="nil"/>
              <w:left w:val="nil"/>
              <w:bottom w:val="nil"/>
              <w:right w:val="nil"/>
            </w:tcBorders>
            <w:shd w:val="clear" w:color="auto" w:fill="auto"/>
            <w:noWrap/>
            <w:vAlign w:val="bottom"/>
            <w:hideMark/>
          </w:tcPr>
          <w:p w14:paraId="22D66A1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1.919</w:t>
            </w:r>
          </w:p>
        </w:tc>
        <w:tc>
          <w:tcPr>
            <w:tcW w:w="709" w:type="dxa"/>
            <w:tcBorders>
              <w:top w:val="nil"/>
              <w:left w:val="nil"/>
              <w:bottom w:val="nil"/>
              <w:right w:val="nil"/>
            </w:tcBorders>
            <w:shd w:val="clear" w:color="auto" w:fill="auto"/>
            <w:noWrap/>
            <w:vAlign w:val="bottom"/>
            <w:hideMark/>
          </w:tcPr>
          <w:p w14:paraId="16B0EE9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1.333</w:t>
            </w:r>
          </w:p>
        </w:tc>
        <w:tc>
          <w:tcPr>
            <w:tcW w:w="709" w:type="dxa"/>
            <w:tcBorders>
              <w:top w:val="nil"/>
              <w:left w:val="nil"/>
              <w:bottom w:val="nil"/>
              <w:right w:val="nil"/>
            </w:tcBorders>
            <w:shd w:val="clear" w:color="auto" w:fill="auto"/>
            <w:noWrap/>
            <w:vAlign w:val="bottom"/>
            <w:hideMark/>
          </w:tcPr>
          <w:p w14:paraId="1CBCEDF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1.804</w:t>
            </w:r>
          </w:p>
        </w:tc>
        <w:tc>
          <w:tcPr>
            <w:tcW w:w="709" w:type="dxa"/>
            <w:tcBorders>
              <w:top w:val="nil"/>
              <w:left w:val="nil"/>
              <w:bottom w:val="nil"/>
              <w:right w:val="nil"/>
            </w:tcBorders>
            <w:shd w:val="clear" w:color="auto" w:fill="auto"/>
            <w:noWrap/>
            <w:vAlign w:val="bottom"/>
            <w:hideMark/>
          </w:tcPr>
          <w:p w14:paraId="17020CE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2.569</w:t>
            </w:r>
          </w:p>
        </w:tc>
        <w:tc>
          <w:tcPr>
            <w:tcW w:w="283" w:type="dxa"/>
            <w:tcBorders>
              <w:top w:val="nil"/>
              <w:left w:val="nil"/>
              <w:bottom w:val="nil"/>
              <w:right w:val="nil"/>
            </w:tcBorders>
            <w:shd w:val="clear" w:color="auto" w:fill="auto"/>
            <w:noWrap/>
            <w:vAlign w:val="bottom"/>
            <w:hideMark/>
          </w:tcPr>
          <w:p w14:paraId="44B5AA2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084E32E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1.297</w:t>
            </w:r>
          </w:p>
        </w:tc>
        <w:tc>
          <w:tcPr>
            <w:tcW w:w="709" w:type="dxa"/>
            <w:tcBorders>
              <w:top w:val="nil"/>
              <w:left w:val="nil"/>
              <w:bottom w:val="nil"/>
              <w:right w:val="nil"/>
            </w:tcBorders>
            <w:shd w:val="clear" w:color="auto" w:fill="auto"/>
            <w:noWrap/>
            <w:vAlign w:val="bottom"/>
            <w:hideMark/>
          </w:tcPr>
          <w:p w14:paraId="3B0478E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2.516</w:t>
            </w:r>
          </w:p>
        </w:tc>
        <w:tc>
          <w:tcPr>
            <w:tcW w:w="708" w:type="dxa"/>
            <w:tcBorders>
              <w:top w:val="nil"/>
              <w:left w:val="nil"/>
              <w:bottom w:val="nil"/>
              <w:right w:val="nil"/>
            </w:tcBorders>
            <w:shd w:val="clear" w:color="auto" w:fill="auto"/>
            <w:noWrap/>
            <w:vAlign w:val="bottom"/>
            <w:hideMark/>
          </w:tcPr>
          <w:p w14:paraId="359E0DD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2.444</w:t>
            </w:r>
          </w:p>
        </w:tc>
        <w:tc>
          <w:tcPr>
            <w:tcW w:w="709" w:type="dxa"/>
            <w:tcBorders>
              <w:top w:val="nil"/>
              <w:left w:val="nil"/>
              <w:bottom w:val="nil"/>
              <w:right w:val="nil"/>
            </w:tcBorders>
            <w:shd w:val="clear" w:color="auto" w:fill="auto"/>
            <w:noWrap/>
            <w:vAlign w:val="bottom"/>
            <w:hideMark/>
          </w:tcPr>
          <w:p w14:paraId="0B86544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3.262</w:t>
            </w:r>
          </w:p>
        </w:tc>
        <w:tc>
          <w:tcPr>
            <w:tcW w:w="694" w:type="dxa"/>
            <w:tcBorders>
              <w:top w:val="nil"/>
              <w:left w:val="nil"/>
              <w:bottom w:val="nil"/>
              <w:right w:val="nil"/>
            </w:tcBorders>
            <w:shd w:val="clear" w:color="auto" w:fill="auto"/>
            <w:noWrap/>
            <w:vAlign w:val="bottom"/>
            <w:hideMark/>
          </w:tcPr>
          <w:p w14:paraId="3B5C6A8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4.412</w:t>
            </w:r>
          </w:p>
        </w:tc>
      </w:tr>
      <w:tr w:rsidR="005A5BB3" w:rsidRPr="0043293E" w14:paraId="4D21A119" w14:textId="77777777" w:rsidTr="007E151C">
        <w:trPr>
          <w:trHeight w:val="75"/>
        </w:trPr>
        <w:tc>
          <w:tcPr>
            <w:tcW w:w="1008" w:type="dxa"/>
            <w:tcBorders>
              <w:top w:val="nil"/>
              <w:left w:val="nil"/>
              <w:bottom w:val="nil"/>
              <w:right w:val="nil"/>
            </w:tcBorders>
            <w:shd w:val="clear" w:color="auto" w:fill="auto"/>
            <w:noWrap/>
            <w:vAlign w:val="bottom"/>
            <w:hideMark/>
          </w:tcPr>
          <w:p w14:paraId="513785F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Greece</w:t>
            </w:r>
          </w:p>
        </w:tc>
        <w:tc>
          <w:tcPr>
            <w:tcW w:w="709" w:type="dxa"/>
            <w:tcBorders>
              <w:top w:val="nil"/>
              <w:left w:val="nil"/>
              <w:bottom w:val="nil"/>
              <w:right w:val="nil"/>
            </w:tcBorders>
            <w:shd w:val="clear" w:color="auto" w:fill="auto"/>
            <w:noWrap/>
            <w:vAlign w:val="bottom"/>
            <w:hideMark/>
          </w:tcPr>
          <w:p w14:paraId="5A1C6FA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2.328</w:t>
            </w:r>
          </w:p>
        </w:tc>
        <w:tc>
          <w:tcPr>
            <w:tcW w:w="708" w:type="dxa"/>
            <w:tcBorders>
              <w:top w:val="nil"/>
              <w:left w:val="nil"/>
              <w:bottom w:val="nil"/>
              <w:right w:val="nil"/>
            </w:tcBorders>
            <w:shd w:val="clear" w:color="auto" w:fill="auto"/>
            <w:noWrap/>
            <w:vAlign w:val="bottom"/>
            <w:hideMark/>
          </w:tcPr>
          <w:p w14:paraId="0FF39E8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2.682</w:t>
            </w:r>
          </w:p>
        </w:tc>
        <w:tc>
          <w:tcPr>
            <w:tcW w:w="709" w:type="dxa"/>
            <w:tcBorders>
              <w:top w:val="nil"/>
              <w:left w:val="nil"/>
              <w:bottom w:val="nil"/>
              <w:right w:val="nil"/>
            </w:tcBorders>
            <w:shd w:val="clear" w:color="auto" w:fill="auto"/>
            <w:noWrap/>
            <w:vAlign w:val="bottom"/>
            <w:hideMark/>
          </w:tcPr>
          <w:p w14:paraId="1016550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2.157</w:t>
            </w:r>
          </w:p>
        </w:tc>
        <w:tc>
          <w:tcPr>
            <w:tcW w:w="709" w:type="dxa"/>
            <w:tcBorders>
              <w:top w:val="nil"/>
              <w:left w:val="nil"/>
              <w:bottom w:val="nil"/>
              <w:right w:val="nil"/>
            </w:tcBorders>
            <w:shd w:val="clear" w:color="auto" w:fill="auto"/>
            <w:noWrap/>
            <w:vAlign w:val="bottom"/>
            <w:hideMark/>
          </w:tcPr>
          <w:p w14:paraId="43C7A94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4.259</w:t>
            </w:r>
          </w:p>
        </w:tc>
        <w:tc>
          <w:tcPr>
            <w:tcW w:w="709" w:type="dxa"/>
            <w:tcBorders>
              <w:top w:val="nil"/>
              <w:left w:val="nil"/>
              <w:bottom w:val="nil"/>
              <w:right w:val="nil"/>
            </w:tcBorders>
            <w:shd w:val="clear" w:color="auto" w:fill="auto"/>
            <w:noWrap/>
            <w:vAlign w:val="bottom"/>
            <w:hideMark/>
          </w:tcPr>
          <w:p w14:paraId="5DB6FA0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5.469</w:t>
            </w:r>
          </w:p>
        </w:tc>
        <w:tc>
          <w:tcPr>
            <w:tcW w:w="283" w:type="dxa"/>
            <w:tcBorders>
              <w:top w:val="nil"/>
              <w:left w:val="nil"/>
              <w:bottom w:val="nil"/>
              <w:right w:val="nil"/>
            </w:tcBorders>
            <w:shd w:val="clear" w:color="auto" w:fill="auto"/>
            <w:noWrap/>
            <w:vAlign w:val="bottom"/>
            <w:hideMark/>
          </w:tcPr>
          <w:p w14:paraId="4FA3304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427F8A5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2.168</w:t>
            </w:r>
          </w:p>
        </w:tc>
        <w:tc>
          <w:tcPr>
            <w:tcW w:w="709" w:type="dxa"/>
            <w:tcBorders>
              <w:top w:val="nil"/>
              <w:left w:val="nil"/>
              <w:bottom w:val="nil"/>
              <w:right w:val="nil"/>
            </w:tcBorders>
            <w:shd w:val="clear" w:color="auto" w:fill="auto"/>
            <w:noWrap/>
            <w:vAlign w:val="bottom"/>
            <w:hideMark/>
          </w:tcPr>
          <w:p w14:paraId="31EB7CE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2.33</w:t>
            </w:r>
          </w:p>
        </w:tc>
        <w:tc>
          <w:tcPr>
            <w:tcW w:w="708" w:type="dxa"/>
            <w:tcBorders>
              <w:top w:val="nil"/>
              <w:left w:val="nil"/>
              <w:bottom w:val="nil"/>
              <w:right w:val="nil"/>
            </w:tcBorders>
            <w:shd w:val="clear" w:color="auto" w:fill="auto"/>
            <w:noWrap/>
            <w:vAlign w:val="bottom"/>
            <w:hideMark/>
          </w:tcPr>
          <w:p w14:paraId="3222A9F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2.817</w:t>
            </w:r>
          </w:p>
        </w:tc>
        <w:tc>
          <w:tcPr>
            <w:tcW w:w="709" w:type="dxa"/>
            <w:tcBorders>
              <w:top w:val="nil"/>
              <w:left w:val="nil"/>
              <w:bottom w:val="nil"/>
              <w:right w:val="nil"/>
            </w:tcBorders>
            <w:shd w:val="clear" w:color="auto" w:fill="auto"/>
            <w:noWrap/>
            <w:vAlign w:val="bottom"/>
            <w:hideMark/>
          </w:tcPr>
          <w:p w14:paraId="76DE531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2.008</w:t>
            </w:r>
          </w:p>
        </w:tc>
        <w:tc>
          <w:tcPr>
            <w:tcW w:w="694" w:type="dxa"/>
            <w:tcBorders>
              <w:top w:val="nil"/>
              <w:left w:val="nil"/>
              <w:bottom w:val="nil"/>
              <w:right w:val="nil"/>
            </w:tcBorders>
            <w:shd w:val="clear" w:color="auto" w:fill="auto"/>
            <w:noWrap/>
            <w:vAlign w:val="bottom"/>
            <w:hideMark/>
          </w:tcPr>
          <w:p w14:paraId="4A26CA0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3.342</w:t>
            </w:r>
          </w:p>
        </w:tc>
      </w:tr>
      <w:tr w:rsidR="005A5BB3" w:rsidRPr="0043293E" w14:paraId="51797484" w14:textId="77777777" w:rsidTr="007E151C">
        <w:trPr>
          <w:trHeight w:val="75"/>
        </w:trPr>
        <w:tc>
          <w:tcPr>
            <w:tcW w:w="1008" w:type="dxa"/>
            <w:tcBorders>
              <w:top w:val="nil"/>
              <w:left w:val="nil"/>
              <w:bottom w:val="nil"/>
              <w:right w:val="nil"/>
            </w:tcBorders>
            <w:shd w:val="clear" w:color="auto" w:fill="auto"/>
            <w:noWrap/>
            <w:vAlign w:val="bottom"/>
            <w:hideMark/>
          </w:tcPr>
          <w:p w14:paraId="1E2E102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Italy</w:t>
            </w:r>
          </w:p>
        </w:tc>
        <w:tc>
          <w:tcPr>
            <w:tcW w:w="709" w:type="dxa"/>
            <w:tcBorders>
              <w:top w:val="nil"/>
              <w:left w:val="nil"/>
              <w:bottom w:val="nil"/>
              <w:right w:val="nil"/>
            </w:tcBorders>
            <w:shd w:val="clear" w:color="auto" w:fill="auto"/>
            <w:noWrap/>
            <w:vAlign w:val="bottom"/>
            <w:hideMark/>
          </w:tcPr>
          <w:p w14:paraId="682E7A5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2.121</w:t>
            </w:r>
          </w:p>
        </w:tc>
        <w:tc>
          <w:tcPr>
            <w:tcW w:w="708" w:type="dxa"/>
            <w:tcBorders>
              <w:top w:val="nil"/>
              <w:left w:val="nil"/>
              <w:bottom w:val="nil"/>
              <w:right w:val="nil"/>
            </w:tcBorders>
            <w:shd w:val="clear" w:color="auto" w:fill="auto"/>
            <w:noWrap/>
            <w:vAlign w:val="bottom"/>
            <w:hideMark/>
          </w:tcPr>
          <w:p w14:paraId="5A19259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1.91</w:t>
            </w:r>
          </w:p>
        </w:tc>
        <w:tc>
          <w:tcPr>
            <w:tcW w:w="709" w:type="dxa"/>
            <w:tcBorders>
              <w:top w:val="nil"/>
              <w:left w:val="nil"/>
              <w:bottom w:val="nil"/>
              <w:right w:val="nil"/>
            </w:tcBorders>
            <w:shd w:val="clear" w:color="auto" w:fill="auto"/>
            <w:noWrap/>
            <w:vAlign w:val="bottom"/>
            <w:hideMark/>
          </w:tcPr>
          <w:p w14:paraId="11C3E99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2.129</w:t>
            </w:r>
          </w:p>
        </w:tc>
        <w:tc>
          <w:tcPr>
            <w:tcW w:w="709" w:type="dxa"/>
            <w:tcBorders>
              <w:top w:val="nil"/>
              <w:left w:val="nil"/>
              <w:bottom w:val="nil"/>
              <w:right w:val="nil"/>
            </w:tcBorders>
            <w:shd w:val="clear" w:color="auto" w:fill="auto"/>
            <w:noWrap/>
            <w:vAlign w:val="bottom"/>
            <w:hideMark/>
          </w:tcPr>
          <w:p w14:paraId="23E560F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1.934</w:t>
            </w:r>
          </w:p>
        </w:tc>
        <w:tc>
          <w:tcPr>
            <w:tcW w:w="709" w:type="dxa"/>
            <w:tcBorders>
              <w:top w:val="nil"/>
              <w:left w:val="nil"/>
              <w:bottom w:val="nil"/>
              <w:right w:val="nil"/>
            </w:tcBorders>
            <w:shd w:val="clear" w:color="auto" w:fill="auto"/>
            <w:noWrap/>
            <w:vAlign w:val="bottom"/>
            <w:hideMark/>
          </w:tcPr>
          <w:p w14:paraId="31C570B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2.015</w:t>
            </w:r>
          </w:p>
        </w:tc>
        <w:tc>
          <w:tcPr>
            <w:tcW w:w="283" w:type="dxa"/>
            <w:tcBorders>
              <w:top w:val="nil"/>
              <w:left w:val="nil"/>
              <w:bottom w:val="nil"/>
              <w:right w:val="nil"/>
            </w:tcBorders>
            <w:shd w:val="clear" w:color="auto" w:fill="auto"/>
            <w:noWrap/>
            <w:vAlign w:val="bottom"/>
            <w:hideMark/>
          </w:tcPr>
          <w:p w14:paraId="7E81206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3AC4CAB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2.137</w:t>
            </w:r>
          </w:p>
        </w:tc>
        <w:tc>
          <w:tcPr>
            <w:tcW w:w="709" w:type="dxa"/>
            <w:tcBorders>
              <w:top w:val="nil"/>
              <w:left w:val="nil"/>
              <w:bottom w:val="nil"/>
              <w:right w:val="nil"/>
            </w:tcBorders>
            <w:shd w:val="clear" w:color="auto" w:fill="auto"/>
            <w:noWrap/>
            <w:vAlign w:val="bottom"/>
            <w:hideMark/>
          </w:tcPr>
          <w:p w14:paraId="2AA08F7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3.204</w:t>
            </w:r>
          </w:p>
        </w:tc>
        <w:tc>
          <w:tcPr>
            <w:tcW w:w="708" w:type="dxa"/>
            <w:tcBorders>
              <w:top w:val="nil"/>
              <w:left w:val="nil"/>
              <w:bottom w:val="nil"/>
              <w:right w:val="nil"/>
            </w:tcBorders>
            <w:shd w:val="clear" w:color="auto" w:fill="auto"/>
            <w:noWrap/>
            <w:vAlign w:val="bottom"/>
            <w:hideMark/>
          </w:tcPr>
          <w:p w14:paraId="6CAD882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4.153</w:t>
            </w:r>
          </w:p>
        </w:tc>
        <w:tc>
          <w:tcPr>
            <w:tcW w:w="709" w:type="dxa"/>
            <w:tcBorders>
              <w:top w:val="nil"/>
              <w:left w:val="nil"/>
              <w:bottom w:val="nil"/>
              <w:right w:val="nil"/>
            </w:tcBorders>
            <w:shd w:val="clear" w:color="auto" w:fill="auto"/>
            <w:noWrap/>
            <w:vAlign w:val="bottom"/>
            <w:hideMark/>
          </w:tcPr>
          <w:p w14:paraId="584DF10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3.652</w:t>
            </w:r>
          </w:p>
        </w:tc>
        <w:tc>
          <w:tcPr>
            <w:tcW w:w="694" w:type="dxa"/>
            <w:tcBorders>
              <w:top w:val="nil"/>
              <w:left w:val="nil"/>
              <w:bottom w:val="nil"/>
              <w:right w:val="nil"/>
            </w:tcBorders>
            <w:shd w:val="clear" w:color="auto" w:fill="auto"/>
            <w:noWrap/>
            <w:vAlign w:val="bottom"/>
            <w:hideMark/>
          </w:tcPr>
          <w:p w14:paraId="41255D4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3.398</w:t>
            </w:r>
          </w:p>
        </w:tc>
      </w:tr>
      <w:tr w:rsidR="005A5BB3" w:rsidRPr="0043293E" w14:paraId="15CCAF3C" w14:textId="77777777" w:rsidTr="007E151C">
        <w:trPr>
          <w:trHeight w:val="75"/>
        </w:trPr>
        <w:tc>
          <w:tcPr>
            <w:tcW w:w="1008" w:type="dxa"/>
            <w:tcBorders>
              <w:top w:val="nil"/>
              <w:left w:val="nil"/>
              <w:bottom w:val="nil"/>
              <w:right w:val="nil"/>
            </w:tcBorders>
            <w:shd w:val="clear" w:color="auto" w:fill="auto"/>
            <w:noWrap/>
            <w:vAlign w:val="bottom"/>
            <w:hideMark/>
          </w:tcPr>
          <w:p w14:paraId="3B77DD7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Netherlands</w:t>
            </w:r>
          </w:p>
        </w:tc>
        <w:tc>
          <w:tcPr>
            <w:tcW w:w="709" w:type="dxa"/>
            <w:tcBorders>
              <w:top w:val="nil"/>
              <w:left w:val="nil"/>
              <w:bottom w:val="nil"/>
              <w:right w:val="nil"/>
            </w:tcBorders>
            <w:shd w:val="clear" w:color="auto" w:fill="auto"/>
            <w:noWrap/>
            <w:vAlign w:val="bottom"/>
            <w:hideMark/>
          </w:tcPr>
          <w:p w14:paraId="0078258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1.322</w:t>
            </w:r>
          </w:p>
        </w:tc>
        <w:tc>
          <w:tcPr>
            <w:tcW w:w="708" w:type="dxa"/>
            <w:tcBorders>
              <w:top w:val="nil"/>
              <w:left w:val="nil"/>
              <w:bottom w:val="nil"/>
              <w:right w:val="nil"/>
            </w:tcBorders>
            <w:shd w:val="clear" w:color="auto" w:fill="auto"/>
            <w:noWrap/>
            <w:vAlign w:val="bottom"/>
            <w:hideMark/>
          </w:tcPr>
          <w:p w14:paraId="1C456DB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1.76</w:t>
            </w:r>
          </w:p>
        </w:tc>
        <w:tc>
          <w:tcPr>
            <w:tcW w:w="709" w:type="dxa"/>
            <w:tcBorders>
              <w:top w:val="nil"/>
              <w:left w:val="nil"/>
              <w:bottom w:val="nil"/>
              <w:right w:val="nil"/>
            </w:tcBorders>
            <w:shd w:val="clear" w:color="auto" w:fill="auto"/>
            <w:noWrap/>
            <w:vAlign w:val="bottom"/>
            <w:hideMark/>
          </w:tcPr>
          <w:p w14:paraId="2E8EB0A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1.557</w:t>
            </w:r>
          </w:p>
        </w:tc>
        <w:tc>
          <w:tcPr>
            <w:tcW w:w="709" w:type="dxa"/>
            <w:tcBorders>
              <w:top w:val="nil"/>
              <w:left w:val="nil"/>
              <w:bottom w:val="nil"/>
              <w:right w:val="nil"/>
            </w:tcBorders>
            <w:shd w:val="clear" w:color="auto" w:fill="auto"/>
            <w:noWrap/>
            <w:vAlign w:val="bottom"/>
            <w:hideMark/>
          </w:tcPr>
          <w:p w14:paraId="331B5A8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2.032</w:t>
            </w:r>
          </w:p>
        </w:tc>
        <w:tc>
          <w:tcPr>
            <w:tcW w:w="709" w:type="dxa"/>
            <w:tcBorders>
              <w:top w:val="nil"/>
              <w:left w:val="nil"/>
              <w:bottom w:val="nil"/>
              <w:right w:val="nil"/>
            </w:tcBorders>
            <w:shd w:val="clear" w:color="auto" w:fill="auto"/>
            <w:noWrap/>
            <w:vAlign w:val="bottom"/>
            <w:hideMark/>
          </w:tcPr>
          <w:p w14:paraId="3B6CF88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2.499</w:t>
            </w:r>
          </w:p>
        </w:tc>
        <w:tc>
          <w:tcPr>
            <w:tcW w:w="283" w:type="dxa"/>
            <w:tcBorders>
              <w:top w:val="nil"/>
              <w:left w:val="nil"/>
              <w:bottom w:val="nil"/>
              <w:right w:val="nil"/>
            </w:tcBorders>
            <w:shd w:val="clear" w:color="auto" w:fill="auto"/>
            <w:noWrap/>
            <w:vAlign w:val="bottom"/>
            <w:hideMark/>
          </w:tcPr>
          <w:p w14:paraId="5E86F81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7AE896E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1.281</w:t>
            </w:r>
          </w:p>
        </w:tc>
        <w:tc>
          <w:tcPr>
            <w:tcW w:w="709" w:type="dxa"/>
            <w:tcBorders>
              <w:top w:val="nil"/>
              <w:left w:val="nil"/>
              <w:bottom w:val="nil"/>
              <w:right w:val="nil"/>
            </w:tcBorders>
            <w:shd w:val="clear" w:color="auto" w:fill="auto"/>
            <w:noWrap/>
            <w:vAlign w:val="bottom"/>
            <w:hideMark/>
          </w:tcPr>
          <w:p w14:paraId="47F2AC4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1.509</w:t>
            </w:r>
          </w:p>
        </w:tc>
        <w:tc>
          <w:tcPr>
            <w:tcW w:w="708" w:type="dxa"/>
            <w:tcBorders>
              <w:top w:val="nil"/>
              <w:left w:val="nil"/>
              <w:bottom w:val="nil"/>
              <w:right w:val="nil"/>
            </w:tcBorders>
            <w:shd w:val="clear" w:color="auto" w:fill="auto"/>
            <w:noWrap/>
            <w:vAlign w:val="bottom"/>
            <w:hideMark/>
          </w:tcPr>
          <w:p w14:paraId="43C82A3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1.012</w:t>
            </w:r>
          </w:p>
        </w:tc>
        <w:tc>
          <w:tcPr>
            <w:tcW w:w="709" w:type="dxa"/>
            <w:tcBorders>
              <w:top w:val="nil"/>
              <w:left w:val="nil"/>
              <w:bottom w:val="nil"/>
              <w:right w:val="nil"/>
            </w:tcBorders>
            <w:shd w:val="clear" w:color="auto" w:fill="auto"/>
            <w:noWrap/>
            <w:vAlign w:val="bottom"/>
            <w:hideMark/>
          </w:tcPr>
          <w:p w14:paraId="710739B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1.242</w:t>
            </w:r>
          </w:p>
        </w:tc>
        <w:tc>
          <w:tcPr>
            <w:tcW w:w="694" w:type="dxa"/>
            <w:tcBorders>
              <w:top w:val="nil"/>
              <w:left w:val="nil"/>
              <w:bottom w:val="nil"/>
              <w:right w:val="nil"/>
            </w:tcBorders>
            <w:shd w:val="clear" w:color="auto" w:fill="auto"/>
            <w:noWrap/>
            <w:vAlign w:val="bottom"/>
            <w:hideMark/>
          </w:tcPr>
          <w:p w14:paraId="3D3E303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2.305</w:t>
            </w:r>
          </w:p>
        </w:tc>
      </w:tr>
      <w:tr w:rsidR="005A5BB3" w:rsidRPr="0043293E" w14:paraId="38F135DA" w14:textId="77777777" w:rsidTr="007E151C">
        <w:trPr>
          <w:trHeight w:val="75"/>
        </w:trPr>
        <w:tc>
          <w:tcPr>
            <w:tcW w:w="1008" w:type="dxa"/>
            <w:tcBorders>
              <w:top w:val="nil"/>
              <w:left w:val="nil"/>
              <w:bottom w:val="nil"/>
              <w:right w:val="nil"/>
            </w:tcBorders>
            <w:shd w:val="clear" w:color="auto" w:fill="auto"/>
            <w:noWrap/>
            <w:vAlign w:val="bottom"/>
            <w:hideMark/>
          </w:tcPr>
          <w:p w14:paraId="686B50E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Norway</w:t>
            </w:r>
          </w:p>
        </w:tc>
        <w:tc>
          <w:tcPr>
            <w:tcW w:w="709" w:type="dxa"/>
            <w:tcBorders>
              <w:top w:val="nil"/>
              <w:left w:val="nil"/>
              <w:bottom w:val="nil"/>
              <w:right w:val="nil"/>
            </w:tcBorders>
            <w:shd w:val="clear" w:color="auto" w:fill="auto"/>
            <w:noWrap/>
            <w:vAlign w:val="bottom"/>
            <w:hideMark/>
          </w:tcPr>
          <w:p w14:paraId="780CCD3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1.31</w:t>
            </w:r>
          </w:p>
        </w:tc>
        <w:tc>
          <w:tcPr>
            <w:tcW w:w="708" w:type="dxa"/>
            <w:tcBorders>
              <w:top w:val="nil"/>
              <w:left w:val="nil"/>
              <w:bottom w:val="nil"/>
              <w:right w:val="nil"/>
            </w:tcBorders>
            <w:shd w:val="clear" w:color="auto" w:fill="auto"/>
            <w:noWrap/>
            <w:vAlign w:val="bottom"/>
            <w:hideMark/>
          </w:tcPr>
          <w:p w14:paraId="1E2ABD5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0.686</w:t>
            </w:r>
          </w:p>
        </w:tc>
        <w:tc>
          <w:tcPr>
            <w:tcW w:w="709" w:type="dxa"/>
            <w:tcBorders>
              <w:top w:val="nil"/>
              <w:left w:val="nil"/>
              <w:bottom w:val="nil"/>
              <w:right w:val="nil"/>
            </w:tcBorders>
            <w:shd w:val="clear" w:color="auto" w:fill="auto"/>
            <w:noWrap/>
            <w:vAlign w:val="bottom"/>
            <w:hideMark/>
          </w:tcPr>
          <w:p w14:paraId="68AF336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1.099</w:t>
            </w:r>
          </w:p>
        </w:tc>
        <w:tc>
          <w:tcPr>
            <w:tcW w:w="709" w:type="dxa"/>
            <w:tcBorders>
              <w:top w:val="nil"/>
              <w:left w:val="nil"/>
              <w:bottom w:val="nil"/>
              <w:right w:val="nil"/>
            </w:tcBorders>
            <w:shd w:val="clear" w:color="auto" w:fill="auto"/>
            <w:noWrap/>
            <w:vAlign w:val="bottom"/>
            <w:hideMark/>
          </w:tcPr>
          <w:p w14:paraId="245322F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1.414</w:t>
            </w:r>
          </w:p>
        </w:tc>
        <w:tc>
          <w:tcPr>
            <w:tcW w:w="709" w:type="dxa"/>
            <w:tcBorders>
              <w:top w:val="nil"/>
              <w:left w:val="nil"/>
              <w:bottom w:val="nil"/>
              <w:right w:val="nil"/>
            </w:tcBorders>
            <w:shd w:val="clear" w:color="auto" w:fill="auto"/>
            <w:noWrap/>
            <w:vAlign w:val="bottom"/>
            <w:hideMark/>
          </w:tcPr>
          <w:p w14:paraId="247090C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2.544</w:t>
            </w:r>
          </w:p>
        </w:tc>
        <w:tc>
          <w:tcPr>
            <w:tcW w:w="283" w:type="dxa"/>
            <w:tcBorders>
              <w:top w:val="nil"/>
              <w:left w:val="nil"/>
              <w:bottom w:val="nil"/>
              <w:right w:val="nil"/>
            </w:tcBorders>
            <w:shd w:val="clear" w:color="auto" w:fill="auto"/>
            <w:noWrap/>
            <w:vAlign w:val="bottom"/>
            <w:hideMark/>
          </w:tcPr>
          <w:p w14:paraId="0D6F0D9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786937E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1.139</w:t>
            </w:r>
          </w:p>
        </w:tc>
        <w:tc>
          <w:tcPr>
            <w:tcW w:w="709" w:type="dxa"/>
            <w:tcBorders>
              <w:top w:val="nil"/>
              <w:left w:val="nil"/>
              <w:bottom w:val="nil"/>
              <w:right w:val="nil"/>
            </w:tcBorders>
            <w:shd w:val="clear" w:color="auto" w:fill="auto"/>
            <w:noWrap/>
            <w:vAlign w:val="bottom"/>
            <w:hideMark/>
          </w:tcPr>
          <w:p w14:paraId="7791FE1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1.772</w:t>
            </w:r>
          </w:p>
        </w:tc>
        <w:tc>
          <w:tcPr>
            <w:tcW w:w="708" w:type="dxa"/>
            <w:tcBorders>
              <w:top w:val="nil"/>
              <w:left w:val="nil"/>
              <w:bottom w:val="nil"/>
              <w:right w:val="nil"/>
            </w:tcBorders>
            <w:shd w:val="clear" w:color="auto" w:fill="auto"/>
            <w:noWrap/>
            <w:vAlign w:val="bottom"/>
            <w:hideMark/>
          </w:tcPr>
          <w:p w14:paraId="36CDB7A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1.018</w:t>
            </w:r>
          </w:p>
        </w:tc>
        <w:tc>
          <w:tcPr>
            <w:tcW w:w="709" w:type="dxa"/>
            <w:tcBorders>
              <w:top w:val="nil"/>
              <w:left w:val="nil"/>
              <w:bottom w:val="nil"/>
              <w:right w:val="nil"/>
            </w:tcBorders>
            <w:shd w:val="clear" w:color="auto" w:fill="auto"/>
            <w:noWrap/>
            <w:vAlign w:val="bottom"/>
            <w:hideMark/>
          </w:tcPr>
          <w:p w14:paraId="0D0B994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1.359</w:t>
            </w:r>
          </w:p>
        </w:tc>
        <w:tc>
          <w:tcPr>
            <w:tcW w:w="694" w:type="dxa"/>
            <w:tcBorders>
              <w:top w:val="nil"/>
              <w:left w:val="nil"/>
              <w:bottom w:val="nil"/>
              <w:right w:val="nil"/>
            </w:tcBorders>
            <w:shd w:val="clear" w:color="auto" w:fill="auto"/>
            <w:noWrap/>
            <w:vAlign w:val="bottom"/>
            <w:hideMark/>
          </w:tcPr>
          <w:p w14:paraId="1102F15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1.779</w:t>
            </w:r>
          </w:p>
        </w:tc>
      </w:tr>
      <w:tr w:rsidR="005A5BB3" w:rsidRPr="0043293E" w14:paraId="354513F3" w14:textId="77777777" w:rsidTr="007E151C">
        <w:trPr>
          <w:trHeight w:val="75"/>
        </w:trPr>
        <w:tc>
          <w:tcPr>
            <w:tcW w:w="1008" w:type="dxa"/>
            <w:tcBorders>
              <w:top w:val="nil"/>
              <w:left w:val="nil"/>
              <w:bottom w:val="nil"/>
              <w:right w:val="nil"/>
            </w:tcBorders>
            <w:shd w:val="clear" w:color="auto" w:fill="auto"/>
            <w:noWrap/>
            <w:vAlign w:val="bottom"/>
            <w:hideMark/>
          </w:tcPr>
          <w:p w14:paraId="18ABBC3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Portugal</w:t>
            </w:r>
          </w:p>
        </w:tc>
        <w:tc>
          <w:tcPr>
            <w:tcW w:w="709" w:type="dxa"/>
            <w:tcBorders>
              <w:top w:val="nil"/>
              <w:left w:val="nil"/>
              <w:bottom w:val="nil"/>
              <w:right w:val="nil"/>
            </w:tcBorders>
            <w:shd w:val="clear" w:color="auto" w:fill="auto"/>
            <w:noWrap/>
            <w:vAlign w:val="bottom"/>
            <w:hideMark/>
          </w:tcPr>
          <w:p w14:paraId="0F6089E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3.017</w:t>
            </w:r>
          </w:p>
        </w:tc>
        <w:tc>
          <w:tcPr>
            <w:tcW w:w="708" w:type="dxa"/>
            <w:tcBorders>
              <w:top w:val="nil"/>
              <w:left w:val="nil"/>
              <w:bottom w:val="nil"/>
              <w:right w:val="nil"/>
            </w:tcBorders>
            <w:shd w:val="clear" w:color="auto" w:fill="auto"/>
            <w:noWrap/>
            <w:vAlign w:val="bottom"/>
            <w:hideMark/>
          </w:tcPr>
          <w:p w14:paraId="05967F4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3.193</w:t>
            </w:r>
          </w:p>
        </w:tc>
        <w:tc>
          <w:tcPr>
            <w:tcW w:w="709" w:type="dxa"/>
            <w:tcBorders>
              <w:top w:val="nil"/>
              <w:left w:val="nil"/>
              <w:bottom w:val="nil"/>
              <w:right w:val="nil"/>
            </w:tcBorders>
            <w:shd w:val="clear" w:color="auto" w:fill="auto"/>
            <w:noWrap/>
            <w:vAlign w:val="bottom"/>
            <w:hideMark/>
          </w:tcPr>
          <w:p w14:paraId="799D173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2.573</w:t>
            </w:r>
          </w:p>
        </w:tc>
        <w:tc>
          <w:tcPr>
            <w:tcW w:w="709" w:type="dxa"/>
            <w:tcBorders>
              <w:top w:val="nil"/>
              <w:left w:val="nil"/>
              <w:bottom w:val="nil"/>
              <w:right w:val="nil"/>
            </w:tcBorders>
            <w:shd w:val="clear" w:color="auto" w:fill="auto"/>
            <w:noWrap/>
            <w:vAlign w:val="bottom"/>
            <w:hideMark/>
          </w:tcPr>
          <w:p w14:paraId="1A9065B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3.397</w:t>
            </w:r>
          </w:p>
        </w:tc>
        <w:tc>
          <w:tcPr>
            <w:tcW w:w="709" w:type="dxa"/>
            <w:tcBorders>
              <w:top w:val="nil"/>
              <w:left w:val="nil"/>
              <w:bottom w:val="nil"/>
              <w:right w:val="nil"/>
            </w:tcBorders>
            <w:shd w:val="clear" w:color="auto" w:fill="auto"/>
            <w:noWrap/>
            <w:vAlign w:val="bottom"/>
            <w:hideMark/>
          </w:tcPr>
          <w:p w14:paraId="309AAA9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3.34</w:t>
            </w:r>
          </w:p>
        </w:tc>
        <w:tc>
          <w:tcPr>
            <w:tcW w:w="283" w:type="dxa"/>
            <w:tcBorders>
              <w:top w:val="nil"/>
              <w:left w:val="nil"/>
              <w:bottom w:val="nil"/>
              <w:right w:val="nil"/>
            </w:tcBorders>
            <w:shd w:val="clear" w:color="auto" w:fill="auto"/>
            <w:noWrap/>
            <w:vAlign w:val="bottom"/>
            <w:hideMark/>
          </w:tcPr>
          <w:p w14:paraId="388F5AE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6E9EB63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2.891</w:t>
            </w:r>
          </w:p>
        </w:tc>
        <w:tc>
          <w:tcPr>
            <w:tcW w:w="709" w:type="dxa"/>
            <w:tcBorders>
              <w:top w:val="nil"/>
              <w:left w:val="nil"/>
              <w:bottom w:val="nil"/>
              <w:right w:val="nil"/>
            </w:tcBorders>
            <w:shd w:val="clear" w:color="auto" w:fill="auto"/>
            <w:noWrap/>
            <w:vAlign w:val="bottom"/>
            <w:hideMark/>
          </w:tcPr>
          <w:p w14:paraId="59C1509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3.427</w:t>
            </w:r>
          </w:p>
        </w:tc>
        <w:tc>
          <w:tcPr>
            <w:tcW w:w="708" w:type="dxa"/>
            <w:tcBorders>
              <w:top w:val="nil"/>
              <w:left w:val="nil"/>
              <w:bottom w:val="nil"/>
              <w:right w:val="nil"/>
            </w:tcBorders>
            <w:shd w:val="clear" w:color="auto" w:fill="auto"/>
            <w:noWrap/>
            <w:vAlign w:val="bottom"/>
            <w:hideMark/>
          </w:tcPr>
          <w:p w14:paraId="683CBCC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3.83</w:t>
            </w:r>
          </w:p>
        </w:tc>
        <w:tc>
          <w:tcPr>
            <w:tcW w:w="709" w:type="dxa"/>
            <w:tcBorders>
              <w:top w:val="nil"/>
              <w:left w:val="nil"/>
              <w:bottom w:val="nil"/>
              <w:right w:val="nil"/>
            </w:tcBorders>
            <w:shd w:val="clear" w:color="auto" w:fill="auto"/>
            <w:noWrap/>
            <w:vAlign w:val="bottom"/>
            <w:hideMark/>
          </w:tcPr>
          <w:p w14:paraId="7D2383B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2.424</w:t>
            </w:r>
          </w:p>
        </w:tc>
        <w:tc>
          <w:tcPr>
            <w:tcW w:w="694" w:type="dxa"/>
            <w:tcBorders>
              <w:top w:val="nil"/>
              <w:left w:val="nil"/>
              <w:bottom w:val="nil"/>
              <w:right w:val="nil"/>
            </w:tcBorders>
            <w:shd w:val="clear" w:color="auto" w:fill="auto"/>
            <w:noWrap/>
            <w:vAlign w:val="bottom"/>
            <w:hideMark/>
          </w:tcPr>
          <w:p w14:paraId="5681311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2.817</w:t>
            </w:r>
          </w:p>
        </w:tc>
      </w:tr>
      <w:tr w:rsidR="005A5BB3" w:rsidRPr="0043293E" w14:paraId="7AAD1244" w14:textId="77777777" w:rsidTr="007E151C">
        <w:trPr>
          <w:trHeight w:val="75"/>
        </w:trPr>
        <w:tc>
          <w:tcPr>
            <w:tcW w:w="1008" w:type="dxa"/>
            <w:tcBorders>
              <w:top w:val="nil"/>
              <w:left w:val="nil"/>
              <w:bottom w:val="nil"/>
              <w:right w:val="nil"/>
            </w:tcBorders>
            <w:shd w:val="clear" w:color="auto" w:fill="auto"/>
            <w:noWrap/>
            <w:vAlign w:val="bottom"/>
            <w:hideMark/>
          </w:tcPr>
          <w:p w14:paraId="361B2DE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Spain</w:t>
            </w:r>
          </w:p>
        </w:tc>
        <w:tc>
          <w:tcPr>
            <w:tcW w:w="709" w:type="dxa"/>
            <w:tcBorders>
              <w:top w:val="nil"/>
              <w:left w:val="nil"/>
              <w:bottom w:val="nil"/>
              <w:right w:val="nil"/>
            </w:tcBorders>
            <w:shd w:val="clear" w:color="auto" w:fill="auto"/>
            <w:noWrap/>
            <w:vAlign w:val="bottom"/>
            <w:hideMark/>
          </w:tcPr>
          <w:p w14:paraId="4BBC4AC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3.272</w:t>
            </w:r>
          </w:p>
        </w:tc>
        <w:tc>
          <w:tcPr>
            <w:tcW w:w="708" w:type="dxa"/>
            <w:tcBorders>
              <w:top w:val="nil"/>
              <w:left w:val="nil"/>
              <w:bottom w:val="nil"/>
              <w:right w:val="nil"/>
            </w:tcBorders>
            <w:shd w:val="clear" w:color="auto" w:fill="auto"/>
            <w:noWrap/>
            <w:vAlign w:val="bottom"/>
            <w:hideMark/>
          </w:tcPr>
          <w:p w14:paraId="118DDB6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3.218</w:t>
            </w:r>
          </w:p>
        </w:tc>
        <w:tc>
          <w:tcPr>
            <w:tcW w:w="709" w:type="dxa"/>
            <w:tcBorders>
              <w:top w:val="nil"/>
              <w:left w:val="nil"/>
              <w:bottom w:val="nil"/>
              <w:right w:val="nil"/>
            </w:tcBorders>
            <w:shd w:val="clear" w:color="auto" w:fill="auto"/>
            <w:noWrap/>
            <w:vAlign w:val="bottom"/>
            <w:hideMark/>
          </w:tcPr>
          <w:p w14:paraId="0A261AB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3.244</w:t>
            </w:r>
          </w:p>
        </w:tc>
        <w:tc>
          <w:tcPr>
            <w:tcW w:w="709" w:type="dxa"/>
            <w:tcBorders>
              <w:top w:val="nil"/>
              <w:left w:val="nil"/>
              <w:bottom w:val="nil"/>
              <w:right w:val="nil"/>
            </w:tcBorders>
            <w:shd w:val="clear" w:color="auto" w:fill="auto"/>
            <w:noWrap/>
            <w:vAlign w:val="bottom"/>
            <w:hideMark/>
          </w:tcPr>
          <w:p w14:paraId="72DAB4D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3.38</w:t>
            </w:r>
          </w:p>
        </w:tc>
        <w:tc>
          <w:tcPr>
            <w:tcW w:w="709" w:type="dxa"/>
            <w:tcBorders>
              <w:top w:val="nil"/>
              <w:left w:val="nil"/>
              <w:bottom w:val="nil"/>
              <w:right w:val="nil"/>
            </w:tcBorders>
            <w:shd w:val="clear" w:color="auto" w:fill="auto"/>
            <w:noWrap/>
            <w:vAlign w:val="bottom"/>
            <w:hideMark/>
          </w:tcPr>
          <w:p w14:paraId="4B58935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4.006</w:t>
            </w:r>
          </w:p>
        </w:tc>
        <w:tc>
          <w:tcPr>
            <w:tcW w:w="283" w:type="dxa"/>
            <w:tcBorders>
              <w:top w:val="nil"/>
              <w:left w:val="nil"/>
              <w:bottom w:val="nil"/>
              <w:right w:val="nil"/>
            </w:tcBorders>
            <w:shd w:val="clear" w:color="auto" w:fill="auto"/>
            <w:noWrap/>
            <w:vAlign w:val="bottom"/>
            <w:hideMark/>
          </w:tcPr>
          <w:p w14:paraId="201863F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62BFD6E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2.63</w:t>
            </w:r>
          </w:p>
        </w:tc>
        <w:tc>
          <w:tcPr>
            <w:tcW w:w="709" w:type="dxa"/>
            <w:tcBorders>
              <w:top w:val="nil"/>
              <w:left w:val="nil"/>
              <w:bottom w:val="nil"/>
              <w:right w:val="nil"/>
            </w:tcBorders>
            <w:shd w:val="clear" w:color="auto" w:fill="auto"/>
            <w:noWrap/>
            <w:vAlign w:val="bottom"/>
            <w:hideMark/>
          </w:tcPr>
          <w:p w14:paraId="74A3D2B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2.887</w:t>
            </w:r>
          </w:p>
        </w:tc>
        <w:tc>
          <w:tcPr>
            <w:tcW w:w="708" w:type="dxa"/>
            <w:tcBorders>
              <w:top w:val="nil"/>
              <w:left w:val="nil"/>
              <w:bottom w:val="nil"/>
              <w:right w:val="nil"/>
            </w:tcBorders>
            <w:shd w:val="clear" w:color="auto" w:fill="auto"/>
            <w:noWrap/>
            <w:vAlign w:val="bottom"/>
            <w:hideMark/>
          </w:tcPr>
          <w:p w14:paraId="4BD7101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3.65</w:t>
            </w:r>
          </w:p>
        </w:tc>
        <w:tc>
          <w:tcPr>
            <w:tcW w:w="709" w:type="dxa"/>
            <w:tcBorders>
              <w:top w:val="nil"/>
              <w:left w:val="nil"/>
              <w:bottom w:val="nil"/>
              <w:right w:val="nil"/>
            </w:tcBorders>
            <w:shd w:val="clear" w:color="auto" w:fill="auto"/>
            <w:noWrap/>
            <w:vAlign w:val="bottom"/>
            <w:hideMark/>
          </w:tcPr>
          <w:p w14:paraId="149228B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2.847</w:t>
            </w:r>
          </w:p>
        </w:tc>
        <w:tc>
          <w:tcPr>
            <w:tcW w:w="694" w:type="dxa"/>
            <w:tcBorders>
              <w:top w:val="nil"/>
              <w:left w:val="nil"/>
              <w:bottom w:val="nil"/>
              <w:right w:val="nil"/>
            </w:tcBorders>
            <w:shd w:val="clear" w:color="auto" w:fill="auto"/>
            <w:noWrap/>
            <w:vAlign w:val="bottom"/>
            <w:hideMark/>
          </w:tcPr>
          <w:p w14:paraId="4631AC5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2.63</w:t>
            </w:r>
          </w:p>
        </w:tc>
      </w:tr>
      <w:tr w:rsidR="005A5BB3" w:rsidRPr="0043293E" w14:paraId="7DBDB88D" w14:textId="77777777" w:rsidTr="007E151C">
        <w:trPr>
          <w:trHeight w:val="75"/>
        </w:trPr>
        <w:tc>
          <w:tcPr>
            <w:tcW w:w="1008" w:type="dxa"/>
            <w:tcBorders>
              <w:top w:val="nil"/>
              <w:left w:val="nil"/>
              <w:bottom w:val="nil"/>
              <w:right w:val="nil"/>
            </w:tcBorders>
            <w:shd w:val="clear" w:color="auto" w:fill="auto"/>
            <w:noWrap/>
            <w:vAlign w:val="bottom"/>
            <w:hideMark/>
          </w:tcPr>
          <w:p w14:paraId="5CA2AF4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Sweden</w:t>
            </w:r>
          </w:p>
        </w:tc>
        <w:tc>
          <w:tcPr>
            <w:tcW w:w="709" w:type="dxa"/>
            <w:tcBorders>
              <w:top w:val="nil"/>
              <w:left w:val="nil"/>
              <w:bottom w:val="nil"/>
              <w:right w:val="nil"/>
            </w:tcBorders>
            <w:shd w:val="clear" w:color="auto" w:fill="auto"/>
            <w:noWrap/>
            <w:vAlign w:val="bottom"/>
            <w:hideMark/>
          </w:tcPr>
          <w:p w14:paraId="682B9BF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1.682</w:t>
            </w:r>
          </w:p>
        </w:tc>
        <w:tc>
          <w:tcPr>
            <w:tcW w:w="708" w:type="dxa"/>
            <w:tcBorders>
              <w:top w:val="nil"/>
              <w:left w:val="nil"/>
              <w:bottom w:val="nil"/>
              <w:right w:val="nil"/>
            </w:tcBorders>
            <w:shd w:val="clear" w:color="auto" w:fill="auto"/>
            <w:noWrap/>
            <w:vAlign w:val="bottom"/>
            <w:hideMark/>
          </w:tcPr>
          <w:p w14:paraId="6C0C77F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1.587</w:t>
            </w:r>
          </w:p>
        </w:tc>
        <w:tc>
          <w:tcPr>
            <w:tcW w:w="709" w:type="dxa"/>
            <w:tcBorders>
              <w:top w:val="nil"/>
              <w:left w:val="nil"/>
              <w:bottom w:val="nil"/>
              <w:right w:val="nil"/>
            </w:tcBorders>
            <w:shd w:val="clear" w:color="auto" w:fill="auto"/>
            <w:noWrap/>
            <w:vAlign w:val="bottom"/>
            <w:hideMark/>
          </w:tcPr>
          <w:p w14:paraId="356392B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1.608</w:t>
            </w:r>
          </w:p>
        </w:tc>
        <w:tc>
          <w:tcPr>
            <w:tcW w:w="709" w:type="dxa"/>
            <w:tcBorders>
              <w:top w:val="nil"/>
              <w:left w:val="nil"/>
              <w:bottom w:val="nil"/>
              <w:right w:val="nil"/>
            </w:tcBorders>
            <w:shd w:val="clear" w:color="auto" w:fill="auto"/>
            <w:noWrap/>
            <w:vAlign w:val="bottom"/>
            <w:hideMark/>
          </w:tcPr>
          <w:p w14:paraId="47FFD7F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1.661</w:t>
            </w:r>
          </w:p>
        </w:tc>
        <w:tc>
          <w:tcPr>
            <w:tcW w:w="709" w:type="dxa"/>
            <w:tcBorders>
              <w:top w:val="nil"/>
              <w:left w:val="nil"/>
              <w:bottom w:val="nil"/>
              <w:right w:val="nil"/>
            </w:tcBorders>
            <w:shd w:val="clear" w:color="auto" w:fill="auto"/>
            <w:noWrap/>
            <w:vAlign w:val="bottom"/>
            <w:hideMark/>
          </w:tcPr>
          <w:p w14:paraId="3D0DBB2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2.209</w:t>
            </w:r>
          </w:p>
        </w:tc>
        <w:tc>
          <w:tcPr>
            <w:tcW w:w="283" w:type="dxa"/>
            <w:tcBorders>
              <w:top w:val="nil"/>
              <w:left w:val="nil"/>
              <w:bottom w:val="nil"/>
              <w:right w:val="nil"/>
            </w:tcBorders>
            <w:shd w:val="clear" w:color="auto" w:fill="auto"/>
            <w:noWrap/>
            <w:vAlign w:val="bottom"/>
            <w:hideMark/>
          </w:tcPr>
          <w:p w14:paraId="52D1DAD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57C5B78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1.445</w:t>
            </w:r>
          </w:p>
        </w:tc>
        <w:tc>
          <w:tcPr>
            <w:tcW w:w="709" w:type="dxa"/>
            <w:tcBorders>
              <w:top w:val="nil"/>
              <w:left w:val="nil"/>
              <w:bottom w:val="nil"/>
              <w:right w:val="nil"/>
            </w:tcBorders>
            <w:shd w:val="clear" w:color="auto" w:fill="auto"/>
            <w:noWrap/>
            <w:vAlign w:val="bottom"/>
            <w:hideMark/>
          </w:tcPr>
          <w:p w14:paraId="571FC50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2.272</w:t>
            </w:r>
          </w:p>
        </w:tc>
        <w:tc>
          <w:tcPr>
            <w:tcW w:w="708" w:type="dxa"/>
            <w:tcBorders>
              <w:top w:val="nil"/>
              <w:left w:val="nil"/>
              <w:bottom w:val="nil"/>
              <w:right w:val="nil"/>
            </w:tcBorders>
            <w:shd w:val="clear" w:color="auto" w:fill="auto"/>
            <w:noWrap/>
            <w:vAlign w:val="bottom"/>
            <w:hideMark/>
          </w:tcPr>
          <w:p w14:paraId="78D6CD2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1.361</w:t>
            </w:r>
          </w:p>
        </w:tc>
        <w:tc>
          <w:tcPr>
            <w:tcW w:w="709" w:type="dxa"/>
            <w:tcBorders>
              <w:top w:val="nil"/>
              <w:left w:val="nil"/>
              <w:bottom w:val="nil"/>
              <w:right w:val="nil"/>
            </w:tcBorders>
            <w:shd w:val="clear" w:color="auto" w:fill="auto"/>
            <w:noWrap/>
            <w:vAlign w:val="bottom"/>
            <w:hideMark/>
          </w:tcPr>
          <w:p w14:paraId="638A083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1.708</w:t>
            </w:r>
          </w:p>
        </w:tc>
        <w:tc>
          <w:tcPr>
            <w:tcW w:w="694" w:type="dxa"/>
            <w:tcBorders>
              <w:top w:val="nil"/>
              <w:left w:val="nil"/>
              <w:bottom w:val="nil"/>
              <w:right w:val="nil"/>
            </w:tcBorders>
            <w:shd w:val="clear" w:color="auto" w:fill="auto"/>
            <w:noWrap/>
            <w:vAlign w:val="bottom"/>
            <w:hideMark/>
          </w:tcPr>
          <w:p w14:paraId="41693FB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1.828</w:t>
            </w:r>
          </w:p>
        </w:tc>
      </w:tr>
      <w:tr w:rsidR="005A5BB3" w:rsidRPr="0043293E" w14:paraId="67024C0A" w14:textId="77777777" w:rsidTr="007E151C">
        <w:trPr>
          <w:trHeight w:val="75"/>
        </w:trPr>
        <w:tc>
          <w:tcPr>
            <w:tcW w:w="1008" w:type="dxa"/>
            <w:tcBorders>
              <w:top w:val="nil"/>
              <w:left w:val="nil"/>
              <w:bottom w:val="nil"/>
              <w:right w:val="nil"/>
            </w:tcBorders>
            <w:shd w:val="clear" w:color="auto" w:fill="auto"/>
            <w:noWrap/>
            <w:vAlign w:val="bottom"/>
            <w:hideMark/>
          </w:tcPr>
          <w:p w14:paraId="725DE31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Switzerland</w:t>
            </w:r>
          </w:p>
        </w:tc>
        <w:tc>
          <w:tcPr>
            <w:tcW w:w="709" w:type="dxa"/>
            <w:tcBorders>
              <w:top w:val="nil"/>
              <w:left w:val="nil"/>
              <w:bottom w:val="nil"/>
              <w:right w:val="nil"/>
            </w:tcBorders>
            <w:shd w:val="clear" w:color="auto" w:fill="auto"/>
            <w:noWrap/>
            <w:vAlign w:val="bottom"/>
            <w:hideMark/>
          </w:tcPr>
          <w:p w14:paraId="16DE02E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0.623</w:t>
            </w:r>
          </w:p>
        </w:tc>
        <w:tc>
          <w:tcPr>
            <w:tcW w:w="708" w:type="dxa"/>
            <w:tcBorders>
              <w:top w:val="nil"/>
              <w:left w:val="nil"/>
              <w:bottom w:val="nil"/>
              <w:right w:val="nil"/>
            </w:tcBorders>
            <w:shd w:val="clear" w:color="auto" w:fill="auto"/>
            <w:noWrap/>
            <w:vAlign w:val="bottom"/>
            <w:hideMark/>
          </w:tcPr>
          <w:p w14:paraId="5E2178F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1.615</w:t>
            </w:r>
          </w:p>
        </w:tc>
        <w:tc>
          <w:tcPr>
            <w:tcW w:w="709" w:type="dxa"/>
            <w:tcBorders>
              <w:top w:val="nil"/>
              <w:left w:val="nil"/>
              <w:bottom w:val="nil"/>
              <w:right w:val="nil"/>
            </w:tcBorders>
            <w:shd w:val="clear" w:color="auto" w:fill="auto"/>
            <w:noWrap/>
            <w:vAlign w:val="bottom"/>
            <w:hideMark/>
          </w:tcPr>
          <w:p w14:paraId="452B301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1.026</w:t>
            </w:r>
          </w:p>
        </w:tc>
        <w:tc>
          <w:tcPr>
            <w:tcW w:w="709" w:type="dxa"/>
            <w:tcBorders>
              <w:top w:val="nil"/>
              <w:left w:val="nil"/>
              <w:bottom w:val="nil"/>
              <w:right w:val="nil"/>
            </w:tcBorders>
            <w:shd w:val="clear" w:color="auto" w:fill="auto"/>
            <w:noWrap/>
            <w:vAlign w:val="bottom"/>
            <w:hideMark/>
          </w:tcPr>
          <w:p w14:paraId="24DFD1D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1.112</w:t>
            </w:r>
          </w:p>
        </w:tc>
        <w:tc>
          <w:tcPr>
            <w:tcW w:w="709" w:type="dxa"/>
            <w:tcBorders>
              <w:top w:val="nil"/>
              <w:left w:val="nil"/>
              <w:bottom w:val="nil"/>
              <w:right w:val="nil"/>
            </w:tcBorders>
            <w:shd w:val="clear" w:color="auto" w:fill="auto"/>
            <w:noWrap/>
            <w:vAlign w:val="bottom"/>
            <w:hideMark/>
          </w:tcPr>
          <w:p w14:paraId="3981305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1.314</w:t>
            </w:r>
          </w:p>
        </w:tc>
        <w:tc>
          <w:tcPr>
            <w:tcW w:w="283" w:type="dxa"/>
            <w:tcBorders>
              <w:top w:val="nil"/>
              <w:left w:val="nil"/>
              <w:bottom w:val="nil"/>
              <w:right w:val="nil"/>
            </w:tcBorders>
            <w:shd w:val="clear" w:color="auto" w:fill="auto"/>
            <w:noWrap/>
            <w:vAlign w:val="bottom"/>
            <w:hideMark/>
          </w:tcPr>
          <w:p w14:paraId="2C29602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4A59FE5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0.892</w:t>
            </w:r>
          </w:p>
        </w:tc>
        <w:tc>
          <w:tcPr>
            <w:tcW w:w="709" w:type="dxa"/>
            <w:tcBorders>
              <w:top w:val="nil"/>
              <w:left w:val="nil"/>
              <w:bottom w:val="nil"/>
              <w:right w:val="nil"/>
            </w:tcBorders>
            <w:shd w:val="clear" w:color="auto" w:fill="auto"/>
            <w:noWrap/>
            <w:vAlign w:val="bottom"/>
            <w:hideMark/>
          </w:tcPr>
          <w:p w14:paraId="797E874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2.125</w:t>
            </w:r>
          </w:p>
        </w:tc>
        <w:tc>
          <w:tcPr>
            <w:tcW w:w="708" w:type="dxa"/>
            <w:tcBorders>
              <w:top w:val="nil"/>
              <w:left w:val="nil"/>
              <w:bottom w:val="nil"/>
              <w:right w:val="nil"/>
            </w:tcBorders>
            <w:shd w:val="clear" w:color="auto" w:fill="auto"/>
            <w:noWrap/>
            <w:vAlign w:val="bottom"/>
            <w:hideMark/>
          </w:tcPr>
          <w:p w14:paraId="061963F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1.672</w:t>
            </w:r>
          </w:p>
        </w:tc>
        <w:tc>
          <w:tcPr>
            <w:tcW w:w="709" w:type="dxa"/>
            <w:tcBorders>
              <w:top w:val="nil"/>
              <w:left w:val="nil"/>
              <w:bottom w:val="nil"/>
              <w:right w:val="nil"/>
            </w:tcBorders>
            <w:shd w:val="clear" w:color="auto" w:fill="auto"/>
            <w:noWrap/>
            <w:vAlign w:val="bottom"/>
            <w:hideMark/>
          </w:tcPr>
          <w:p w14:paraId="171C262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2.365</w:t>
            </w:r>
          </w:p>
        </w:tc>
        <w:tc>
          <w:tcPr>
            <w:tcW w:w="694" w:type="dxa"/>
            <w:tcBorders>
              <w:top w:val="nil"/>
              <w:left w:val="nil"/>
              <w:bottom w:val="nil"/>
              <w:right w:val="nil"/>
            </w:tcBorders>
            <w:shd w:val="clear" w:color="auto" w:fill="auto"/>
            <w:noWrap/>
            <w:vAlign w:val="bottom"/>
            <w:hideMark/>
          </w:tcPr>
          <w:p w14:paraId="2DEFE3C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2.918</w:t>
            </w:r>
          </w:p>
        </w:tc>
      </w:tr>
      <w:tr w:rsidR="005A5BB3" w:rsidRPr="0043293E" w14:paraId="445F916B" w14:textId="77777777" w:rsidTr="007E151C">
        <w:trPr>
          <w:trHeight w:val="75"/>
        </w:trPr>
        <w:tc>
          <w:tcPr>
            <w:tcW w:w="1008" w:type="dxa"/>
            <w:tcBorders>
              <w:top w:val="nil"/>
              <w:left w:val="nil"/>
              <w:bottom w:val="nil"/>
              <w:right w:val="nil"/>
            </w:tcBorders>
            <w:shd w:val="clear" w:color="auto" w:fill="auto"/>
            <w:noWrap/>
            <w:vAlign w:val="bottom"/>
            <w:hideMark/>
          </w:tcPr>
          <w:p w14:paraId="5E2C1A6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U. K.</w:t>
            </w:r>
          </w:p>
        </w:tc>
        <w:tc>
          <w:tcPr>
            <w:tcW w:w="709" w:type="dxa"/>
            <w:tcBorders>
              <w:top w:val="nil"/>
              <w:left w:val="nil"/>
              <w:bottom w:val="nil"/>
              <w:right w:val="nil"/>
            </w:tcBorders>
            <w:shd w:val="clear" w:color="auto" w:fill="auto"/>
            <w:noWrap/>
            <w:vAlign w:val="bottom"/>
            <w:hideMark/>
          </w:tcPr>
          <w:p w14:paraId="5CFE14D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1.195</w:t>
            </w:r>
          </w:p>
        </w:tc>
        <w:tc>
          <w:tcPr>
            <w:tcW w:w="708" w:type="dxa"/>
            <w:tcBorders>
              <w:top w:val="nil"/>
              <w:left w:val="nil"/>
              <w:bottom w:val="nil"/>
              <w:right w:val="nil"/>
            </w:tcBorders>
            <w:shd w:val="clear" w:color="auto" w:fill="auto"/>
            <w:noWrap/>
            <w:vAlign w:val="bottom"/>
            <w:hideMark/>
          </w:tcPr>
          <w:p w14:paraId="1A7389F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1.637</w:t>
            </w:r>
          </w:p>
        </w:tc>
        <w:tc>
          <w:tcPr>
            <w:tcW w:w="709" w:type="dxa"/>
            <w:tcBorders>
              <w:top w:val="nil"/>
              <w:left w:val="nil"/>
              <w:bottom w:val="nil"/>
              <w:right w:val="nil"/>
            </w:tcBorders>
            <w:shd w:val="clear" w:color="auto" w:fill="auto"/>
            <w:noWrap/>
            <w:vAlign w:val="bottom"/>
            <w:hideMark/>
          </w:tcPr>
          <w:p w14:paraId="5D8102E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1.319</w:t>
            </w:r>
          </w:p>
        </w:tc>
        <w:tc>
          <w:tcPr>
            <w:tcW w:w="709" w:type="dxa"/>
            <w:tcBorders>
              <w:top w:val="nil"/>
              <w:left w:val="nil"/>
              <w:bottom w:val="nil"/>
              <w:right w:val="nil"/>
            </w:tcBorders>
            <w:shd w:val="clear" w:color="auto" w:fill="auto"/>
            <w:noWrap/>
            <w:vAlign w:val="bottom"/>
            <w:hideMark/>
          </w:tcPr>
          <w:p w14:paraId="395A266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1.396</w:t>
            </w:r>
          </w:p>
        </w:tc>
        <w:tc>
          <w:tcPr>
            <w:tcW w:w="709" w:type="dxa"/>
            <w:tcBorders>
              <w:top w:val="nil"/>
              <w:left w:val="nil"/>
              <w:bottom w:val="nil"/>
              <w:right w:val="nil"/>
            </w:tcBorders>
            <w:shd w:val="clear" w:color="auto" w:fill="auto"/>
            <w:noWrap/>
            <w:vAlign w:val="bottom"/>
            <w:hideMark/>
          </w:tcPr>
          <w:p w14:paraId="527FEAE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2.142</w:t>
            </w:r>
          </w:p>
        </w:tc>
        <w:tc>
          <w:tcPr>
            <w:tcW w:w="283" w:type="dxa"/>
            <w:tcBorders>
              <w:top w:val="nil"/>
              <w:left w:val="nil"/>
              <w:bottom w:val="nil"/>
              <w:right w:val="nil"/>
            </w:tcBorders>
            <w:shd w:val="clear" w:color="auto" w:fill="auto"/>
            <w:noWrap/>
            <w:vAlign w:val="bottom"/>
            <w:hideMark/>
          </w:tcPr>
          <w:p w14:paraId="10635D3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4EFBAA6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1.014</w:t>
            </w:r>
          </w:p>
        </w:tc>
        <w:tc>
          <w:tcPr>
            <w:tcW w:w="709" w:type="dxa"/>
            <w:tcBorders>
              <w:top w:val="nil"/>
              <w:left w:val="nil"/>
              <w:bottom w:val="nil"/>
              <w:right w:val="nil"/>
            </w:tcBorders>
            <w:shd w:val="clear" w:color="auto" w:fill="auto"/>
            <w:noWrap/>
            <w:vAlign w:val="bottom"/>
            <w:hideMark/>
          </w:tcPr>
          <w:p w14:paraId="27C5C7D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1.704</w:t>
            </w:r>
          </w:p>
        </w:tc>
        <w:tc>
          <w:tcPr>
            <w:tcW w:w="708" w:type="dxa"/>
            <w:tcBorders>
              <w:top w:val="nil"/>
              <w:left w:val="nil"/>
              <w:bottom w:val="nil"/>
              <w:right w:val="nil"/>
            </w:tcBorders>
            <w:shd w:val="clear" w:color="auto" w:fill="auto"/>
            <w:noWrap/>
            <w:vAlign w:val="bottom"/>
            <w:hideMark/>
          </w:tcPr>
          <w:p w14:paraId="6990CF2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2.143</w:t>
            </w:r>
          </w:p>
        </w:tc>
        <w:tc>
          <w:tcPr>
            <w:tcW w:w="709" w:type="dxa"/>
            <w:tcBorders>
              <w:top w:val="nil"/>
              <w:left w:val="nil"/>
              <w:bottom w:val="nil"/>
              <w:right w:val="nil"/>
            </w:tcBorders>
            <w:shd w:val="clear" w:color="auto" w:fill="auto"/>
            <w:noWrap/>
            <w:vAlign w:val="bottom"/>
            <w:hideMark/>
          </w:tcPr>
          <w:p w14:paraId="73673C7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1.823</w:t>
            </w:r>
          </w:p>
        </w:tc>
        <w:tc>
          <w:tcPr>
            <w:tcW w:w="694" w:type="dxa"/>
            <w:tcBorders>
              <w:top w:val="nil"/>
              <w:left w:val="nil"/>
              <w:bottom w:val="nil"/>
              <w:right w:val="nil"/>
            </w:tcBorders>
            <w:shd w:val="clear" w:color="auto" w:fill="auto"/>
            <w:noWrap/>
            <w:vAlign w:val="bottom"/>
            <w:hideMark/>
          </w:tcPr>
          <w:p w14:paraId="5A88924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2.598</w:t>
            </w:r>
          </w:p>
        </w:tc>
      </w:tr>
      <w:tr w:rsidR="005A5BB3" w:rsidRPr="0043293E" w14:paraId="6ADD4802" w14:textId="77777777" w:rsidTr="007E151C">
        <w:trPr>
          <w:trHeight w:val="75"/>
        </w:trPr>
        <w:tc>
          <w:tcPr>
            <w:tcW w:w="1008" w:type="dxa"/>
            <w:tcBorders>
              <w:top w:val="nil"/>
              <w:left w:val="nil"/>
              <w:bottom w:val="single" w:sz="4" w:space="0" w:color="auto"/>
              <w:right w:val="nil"/>
            </w:tcBorders>
            <w:shd w:val="clear" w:color="auto" w:fill="auto"/>
            <w:noWrap/>
            <w:vAlign w:val="bottom"/>
            <w:hideMark/>
          </w:tcPr>
          <w:p w14:paraId="215A8C7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29CC705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8" w:type="dxa"/>
            <w:tcBorders>
              <w:top w:val="nil"/>
              <w:left w:val="nil"/>
              <w:bottom w:val="single" w:sz="4" w:space="0" w:color="auto"/>
              <w:right w:val="nil"/>
            </w:tcBorders>
            <w:shd w:val="clear" w:color="auto" w:fill="auto"/>
            <w:noWrap/>
            <w:vAlign w:val="bottom"/>
            <w:hideMark/>
          </w:tcPr>
          <w:p w14:paraId="22FEF7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2A68C17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0FD1AF6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7A436B8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283" w:type="dxa"/>
            <w:tcBorders>
              <w:top w:val="nil"/>
              <w:left w:val="nil"/>
              <w:bottom w:val="single" w:sz="4" w:space="0" w:color="auto"/>
              <w:right w:val="nil"/>
            </w:tcBorders>
            <w:shd w:val="clear" w:color="auto" w:fill="auto"/>
            <w:noWrap/>
            <w:vAlign w:val="bottom"/>
            <w:hideMark/>
          </w:tcPr>
          <w:p w14:paraId="0780AA6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6E1515C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39F1DC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8" w:type="dxa"/>
            <w:tcBorders>
              <w:top w:val="nil"/>
              <w:left w:val="nil"/>
              <w:bottom w:val="single" w:sz="4" w:space="0" w:color="auto"/>
              <w:right w:val="nil"/>
            </w:tcBorders>
            <w:shd w:val="clear" w:color="auto" w:fill="auto"/>
            <w:noWrap/>
            <w:vAlign w:val="bottom"/>
            <w:hideMark/>
          </w:tcPr>
          <w:p w14:paraId="0E9E0C0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709" w:type="dxa"/>
            <w:tcBorders>
              <w:top w:val="nil"/>
              <w:left w:val="nil"/>
              <w:bottom w:val="single" w:sz="4" w:space="0" w:color="auto"/>
              <w:right w:val="nil"/>
            </w:tcBorders>
            <w:shd w:val="clear" w:color="auto" w:fill="auto"/>
            <w:noWrap/>
            <w:vAlign w:val="bottom"/>
            <w:hideMark/>
          </w:tcPr>
          <w:p w14:paraId="60406B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694" w:type="dxa"/>
            <w:tcBorders>
              <w:top w:val="nil"/>
              <w:left w:val="nil"/>
              <w:bottom w:val="single" w:sz="4" w:space="0" w:color="auto"/>
              <w:right w:val="nil"/>
            </w:tcBorders>
            <w:shd w:val="clear" w:color="auto" w:fill="auto"/>
            <w:noWrap/>
            <w:vAlign w:val="bottom"/>
            <w:hideMark/>
          </w:tcPr>
          <w:p w14:paraId="2263D48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r>
      <w:tr w:rsidR="005A5BB3" w:rsidRPr="0043293E" w14:paraId="6413B111" w14:textId="77777777" w:rsidTr="007E151C">
        <w:trPr>
          <w:trHeight w:val="300"/>
        </w:trPr>
        <w:tc>
          <w:tcPr>
            <w:tcW w:w="1008" w:type="dxa"/>
            <w:tcBorders>
              <w:top w:val="nil"/>
              <w:left w:val="nil"/>
              <w:bottom w:val="nil"/>
              <w:right w:val="nil"/>
            </w:tcBorders>
            <w:shd w:val="clear" w:color="auto" w:fill="auto"/>
            <w:vAlign w:val="bottom"/>
            <w:hideMark/>
          </w:tcPr>
          <w:p w14:paraId="4620766D"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r w:rsidRPr="0043293E">
              <w:rPr>
                <w:rFonts w:ascii="Times New Roman" w:eastAsia="Times New Roman" w:hAnsi="Times New Roman"/>
                <w:i/>
                <w:iCs/>
                <w:color w:val="000000"/>
                <w:sz w:val="16"/>
                <w:szCs w:val="16"/>
                <w:lang w:val="en-GB"/>
              </w:rPr>
              <w:t xml:space="preserve">Average </w:t>
            </w:r>
          </w:p>
        </w:tc>
        <w:tc>
          <w:tcPr>
            <w:tcW w:w="709" w:type="dxa"/>
            <w:tcBorders>
              <w:top w:val="nil"/>
              <w:left w:val="nil"/>
              <w:bottom w:val="nil"/>
              <w:right w:val="nil"/>
            </w:tcBorders>
            <w:shd w:val="clear" w:color="auto" w:fill="auto"/>
            <w:noWrap/>
            <w:vAlign w:val="bottom"/>
            <w:hideMark/>
          </w:tcPr>
          <w:p w14:paraId="666C1D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1.897</w:t>
            </w:r>
          </w:p>
        </w:tc>
        <w:tc>
          <w:tcPr>
            <w:tcW w:w="708" w:type="dxa"/>
            <w:tcBorders>
              <w:top w:val="nil"/>
              <w:left w:val="nil"/>
              <w:bottom w:val="nil"/>
              <w:right w:val="nil"/>
            </w:tcBorders>
            <w:shd w:val="clear" w:color="auto" w:fill="auto"/>
            <w:noWrap/>
            <w:vAlign w:val="bottom"/>
            <w:hideMark/>
          </w:tcPr>
          <w:p w14:paraId="5CB937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1.993</w:t>
            </w:r>
          </w:p>
        </w:tc>
        <w:tc>
          <w:tcPr>
            <w:tcW w:w="709" w:type="dxa"/>
            <w:tcBorders>
              <w:top w:val="nil"/>
              <w:left w:val="nil"/>
              <w:bottom w:val="nil"/>
              <w:right w:val="nil"/>
            </w:tcBorders>
            <w:shd w:val="clear" w:color="auto" w:fill="auto"/>
            <w:noWrap/>
            <w:vAlign w:val="bottom"/>
            <w:hideMark/>
          </w:tcPr>
          <w:p w14:paraId="489022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1.783</w:t>
            </w:r>
          </w:p>
        </w:tc>
        <w:tc>
          <w:tcPr>
            <w:tcW w:w="709" w:type="dxa"/>
            <w:tcBorders>
              <w:top w:val="nil"/>
              <w:left w:val="nil"/>
              <w:bottom w:val="nil"/>
              <w:right w:val="nil"/>
            </w:tcBorders>
            <w:shd w:val="clear" w:color="auto" w:fill="auto"/>
            <w:noWrap/>
            <w:vAlign w:val="bottom"/>
            <w:hideMark/>
          </w:tcPr>
          <w:p w14:paraId="5C7CAA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2.197</w:t>
            </w:r>
          </w:p>
        </w:tc>
        <w:tc>
          <w:tcPr>
            <w:tcW w:w="709" w:type="dxa"/>
            <w:tcBorders>
              <w:top w:val="nil"/>
              <w:left w:val="nil"/>
              <w:bottom w:val="nil"/>
              <w:right w:val="nil"/>
            </w:tcBorders>
            <w:shd w:val="clear" w:color="auto" w:fill="auto"/>
            <w:noWrap/>
            <w:vAlign w:val="bottom"/>
            <w:hideMark/>
          </w:tcPr>
          <w:p w14:paraId="35A90E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2.768</w:t>
            </w:r>
          </w:p>
        </w:tc>
        <w:tc>
          <w:tcPr>
            <w:tcW w:w="283" w:type="dxa"/>
            <w:tcBorders>
              <w:top w:val="nil"/>
              <w:left w:val="nil"/>
              <w:bottom w:val="nil"/>
              <w:right w:val="nil"/>
            </w:tcBorders>
            <w:shd w:val="clear" w:color="auto" w:fill="auto"/>
            <w:noWrap/>
            <w:vAlign w:val="bottom"/>
            <w:hideMark/>
          </w:tcPr>
          <w:p w14:paraId="31AB197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709" w:type="dxa"/>
            <w:tcBorders>
              <w:top w:val="nil"/>
              <w:left w:val="nil"/>
              <w:bottom w:val="nil"/>
              <w:right w:val="nil"/>
            </w:tcBorders>
            <w:shd w:val="clear" w:color="auto" w:fill="auto"/>
            <w:noWrap/>
            <w:vAlign w:val="bottom"/>
            <w:hideMark/>
          </w:tcPr>
          <w:p w14:paraId="0BFD79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1.699</w:t>
            </w:r>
          </w:p>
        </w:tc>
        <w:tc>
          <w:tcPr>
            <w:tcW w:w="709" w:type="dxa"/>
            <w:tcBorders>
              <w:top w:val="nil"/>
              <w:left w:val="nil"/>
              <w:bottom w:val="nil"/>
              <w:right w:val="nil"/>
            </w:tcBorders>
            <w:shd w:val="clear" w:color="auto" w:fill="auto"/>
            <w:noWrap/>
            <w:vAlign w:val="bottom"/>
            <w:hideMark/>
          </w:tcPr>
          <w:p w14:paraId="162CBE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2.408</w:t>
            </w:r>
          </w:p>
        </w:tc>
        <w:tc>
          <w:tcPr>
            <w:tcW w:w="708" w:type="dxa"/>
            <w:tcBorders>
              <w:top w:val="nil"/>
              <w:left w:val="nil"/>
              <w:bottom w:val="nil"/>
              <w:right w:val="nil"/>
            </w:tcBorders>
            <w:shd w:val="clear" w:color="auto" w:fill="auto"/>
            <w:noWrap/>
            <w:vAlign w:val="bottom"/>
            <w:hideMark/>
          </w:tcPr>
          <w:p w14:paraId="4DA79C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2.300</w:t>
            </w:r>
          </w:p>
        </w:tc>
        <w:tc>
          <w:tcPr>
            <w:tcW w:w="709" w:type="dxa"/>
            <w:tcBorders>
              <w:top w:val="nil"/>
              <w:left w:val="nil"/>
              <w:bottom w:val="nil"/>
              <w:right w:val="nil"/>
            </w:tcBorders>
            <w:shd w:val="clear" w:color="auto" w:fill="auto"/>
            <w:noWrap/>
            <w:vAlign w:val="bottom"/>
            <w:hideMark/>
          </w:tcPr>
          <w:p w14:paraId="321FEB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2.227</w:t>
            </w:r>
          </w:p>
        </w:tc>
        <w:tc>
          <w:tcPr>
            <w:tcW w:w="694" w:type="dxa"/>
            <w:tcBorders>
              <w:top w:val="nil"/>
              <w:left w:val="nil"/>
              <w:bottom w:val="nil"/>
              <w:right w:val="nil"/>
            </w:tcBorders>
            <w:shd w:val="clear" w:color="auto" w:fill="auto"/>
            <w:noWrap/>
            <w:vAlign w:val="bottom"/>
            <w:hideMark/>
          </w:tcPr>
          <w:p w14:paraId="0D8937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2.754</w:t>
            </w:r>
          </w:p>
        </w:tc>
      </w:tr>
      <w:tr w:rsidR="005A5BB3" w:rsidRPr="0043293E" w14:paraId="677BD4A3" w14:textId="77777777" w:rsidTr="007E151C">
        <w:trPr>
          <w:trHeight w:val="30"/>
        </w:trPr>
        <w:tc>
          <w:tcPr>
            <w:tcW w:w="8364" w:type="dxa"/>
            <w:gridSpan w:val="12"/>
            <w:tcBorders>
              <w:top w:val="double" w:sz="6" w:space="0" w:color="auto"/>
              <w:left w:val="nil"/>
              <w:bottom w:val="nil"/>
              <w:right w:val="nil"/>
            </w:tcBorders>
            <w:shd w:val="clear" w:color="auto" w:fill="auto"/>
            <w:vAlign w:val="bottom"/>
            <w:hideMark/>
          </w:tcPr>
          <w:p w14:paraId="627CC41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Note</w:t>
            </w:r>
            <w:r w:rsidRPr="0043293E">
              <w:rPr>
                <w:rFonts w:ascii="Times New Roman" w:eastAsia="Times New Roman" w:hAnsi="Times New Roman"/>
                <w:color w:val="000000"/>
                <w:sz w:val="16"/>
                <w:szCs w:val="16"/>
                <w:lang w:val="en-GB"/>
              </w:rPr>
              <w:t xml:space="preserve">: PP = Primary Products; RBM = Resource Based Manufacturing; LTM = Low-Tech Manufacturing; MTM = Medium Tech Manufacturing; HTM = High-Tech Manufacturing. </w:t>
            </w:r>
          </w:p>
        </w:tc>
      </w:tr>
      <w:tr w:rsidR="005A5BB3" w:rsidRPr="0043293E" w14:paraId="5ABB48E8" w14:textId="77777777" w:rsidTr="007E151C">
        <w:trPr>
          <w:trHeight w:val="75"/>
        </w:trPr>
        <w:tc>
          <w:tcPr>
            <w:tcW w:w="8364" w:type="dxa"/>
            <w:gridSpan w:val="12"/>
            <w:tcBorders>
              <w:top w:val="nil"/>
              <w:left w:val="nil"/>
              <w:bottom w:val="nil"/>
              <w:right w:val="nil"/>
            </w:tcBorders>
            <w:shd w:val="clear" w:color="auto" w:fill="auto"/>
            <w:noWrap/>
            <w:vAlign w:val="bottom"/>
            <w:hideMark/>
          </w:tcPr>
          <w:p w14:paraId="14995E1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Source</w:t>
            </w:r>
            <w:r w:rsidRPr="0043293E">
              <w:rPr>
                <w:rFonts w:ascii="Times New Roman" w:eastAsia="Times New Roman" w:hAnsi="Times New Roman"/>
                <w:color w:val="000000"/>
                <w:sz w:val="16"/>
                <w:szCs w:val="16"/>
                <w:lang w:val="en-GB"/>
              </w:rPr>
              <w:t>: autho</w:t>
            </w:r>
            <w:r>
              <w:rPr>
                <w:rFonts w:ascii="Times New Roman" w:eastAsia="Times New Roman" w:hAnsi="Times New Roman"/>
                <w:color w:val="000000"/>
                <w:sz w:val="16"/>
                <w:szCs w:val="16"/>
                <w:lang w:val="en-GB"/>
              </w:rPr>
              <w:t>r</w:t>
            </w:r>
            <w:r w:rsidRPr="0043293E">
              <w:rPr>
                <w:rFonts w:ascii="Times New Roman" w:eastAsia="Times New Roman" w:hAnsi="Times New Roman"/>
                <w:color w:val="000000"/>
                <w:sz w:val="16"/>
                <w:szCs w:val="16"/>
                <w:lang w:val="en-GB"/>
              </w:rPr>
              <w:t>s</w:t>
            </w:r>
            <w:r>
              <w:rPr>
                <w:rFonts w:ascii="Times New Roman" w:eastAsia="Times New Roman" w:hAnsi="Times New Roman"/>
                <w:color w:val="000000"/>
                <w:sz w:val="16"/>
                <w:szCs w:val="16"/>
                <w:lang w:val="en-GB"/>
              </w:rPr>
              <w:t>’</w:t>
            </w:r>
            <w:r w:rsidRPr="0043293E">
              <w:rPr>
                <w:rFonts w:ascii="Times New Roman" w:eastAsia="Times New Roman" w:hAnsi="Times New Roman"/>
                <w:color w:val="000000"/>
                <w:sz w:val="16"/>
                <w:szCs w:val="16"/>
                <w:lang w:val="en-GB"/>
              </w:rPr>
              <w:t xml:space="preserve"> own elaboration based on data from UN Comtrade and Feenstra and Romalis (2014).</w:t>
            </w:r>
          </w:p>
        </w:tc>
      </w:tr>
    </w:tbl>
    <w:p w14:paraId="5DE8E118" w14:textId="77777777" w:rsidR="005A5BB3" w:rsidRDefault="005A5BB3" w:rsidP="005A5BB3">
      <w:pPr>
        <w:spacing w:after="0" w:line="240" w:lineRule="auto"/>
        <w:ind w:firstLine="709"/>
        <w:jc w:val="both"/>
        <w:rPr>
          <w:rFonts w:ascii="Times New Roman" w:hAnsi="Times New Roman"/>
          <w:sz w:val="24"/>
          <w:szCs w:val="24"/>
          <w:lang w:val="en-GB"/>
        </w:rPr>
      </w:pPr>
    </w:p>
    <w:p w14:paraId="4A103660" w14:textId="77777777" w:rsidR="005A5BB3"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Table </w:t>
      </w:r>
      <w:r>
        <w:rPr>
          <w:rFonts w:ascii="Times New Roman" w:hAnsi="Times New Roman"/>
          <w:sz w:val="24"/>
          <w:szCs w:val="24"/>
          <w:lang w:val="en-GB"/>
        </w:rPr>
        <w:t>5</w:t>
      </w:r>
      <w:r w:rsidRPr="0043293E">
        <w:rPr>
          <w:rFonts w:ascii="Times New Roman" w:hAnsi="Times New Roman"/>
          <w:sz w:val="24"/>
          <w:szCs w:val="24"/>
          <w:lang w:val="en-GB"/>
        </w:rPr>
        <w:t xml:space="preserve">, in turn, shows that the cross-product panel estimates are more consistent than the VECMs’, which reinforces once more the superiority of this estimation strategy. There are no negative elasticities, and only Greece presents an unusually large (5.469) income elasticity. Furthermore, the amplitude of the estimates is lower, ranging from 1.012 to 4.153 (excluding Greece), which is more consistent with the relative homogeneity of the countries under analysis. Table </w:t>
      </w:r>
      <w:r>
        <w:rPr>
          <w:rFonts w:ascii="Times New Roman" w:hAnsi="Times New Roman"/>
          <w:sz w:val="24"/>
          <w:szCs w:val="24"/>
          <w:lang w:val="en-GB"/>
        </w:rPr>
        <w:t>5</w:t>
      </w:r>
      <w:r w:rsidRPr="0043293E">
        <w:rPr>
          <w:rFonts w:ascii="Times New Roman" w:hAnsi="Times New Roman"/>
          <w:sz w:val="24"/>
          <w:szCs w:val="24"/>
          <w:lang w:val="en-GB"/>
        </w:rPr>
        <w:t xml:space="preserve"> also shows that, on average, the income elasticities of imports and exports are higher for Medium- and High-Tech Manufactures (MTM and HTM, respectively). On average, Primary Products (PP) present the lowest income elasticities, followed by Low-Tech Manufactures (LTM), and Resource Based Manufactures (RBM). This result corroborates once again the findings of Gouvêa and Lima (2010) and Romero, Silveira and Jayme Jr. (2011), indicating the importance of moving from the production of simple to high-technology goods. </w:t>
      </w:r>
    </w:p>
    <w:p w14:paraId="6B02E6DA" w14:textId="77777777" w:rsidR="005A5BB3" w:rsidRPr="00E36AD7"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It is interesting to note that the sectoral elasticities reported in Table </w:t>
      </w:r>
      <w:r>
        <w:rPr>
          <w:rFonts w:ascii="Times New Roman" w:hAnsi="Times New Roman"/>
          <w:sz w:val="24"/>
          <w:szCs w:val="24"/>
          <w:lang w:val="en-GB"/>
        </w:rPr>
        <w:t>5</w:t>
      </w:r>
      <w:r w:rsidRPr="0043293E">
        <w:rPr>
          <w:rFonts w:ascii="Times New Roman" w:hAnsi="Times New Roman"/>
          <w:sz w:val="24"/>
          <w:szCs w:val="24"/>
          <w:lang w:val="en-GB"/>
        </w:rPr>
        <w:t xml:space="preserve"> are higher than the sectoral elasticities estimated by Gouvêa and Lima (2010), and Romero, Silveira and Jayme Jr. (2011) for the PP and RBM products, but lower for the other sectors. In Gouvêa and Lima’s (2010) work, notwithstanding the very high variation in the income elasticities between countries and sectors, the average income elasticities of imports are 0.97 for PP, 1.16 for RBM, 1.60 for LTM, 1.99 for MTM, and 3.15 for HTM. For the exports, the average elasticities are 0.96, 1.44, 3.54, 4.66, and 5.13, respectively. The difference between </w:t>
      </w:r>
      <w:r>
        <w:rPr>
          <w:rFonts w:ascii="Times New Roman" w:hAnsi="Times New Roman"/>
          <w:sz w:val="24"/>
          <w:szCs w:val="24"/>
          <w:lang w:val="en-GB"/>
        </w:rPr>
        <w:t>this paper</w:t>
      </w:r>
      <w:r w:rsidRPr="0043293E">
        <w:rPr>
          <w:rFonts w:ascii="Times New Roman" w:hAnsi="Times New Roman"/>
          <w:sz w:val="24"/>
          <w:szCs w:val="24"/>
          <w:lang w:val="en-GB"/>
        </w:rPr>
        <w:t xml:space="preserve">’s estimates and Gouvêa and Lima’s (2010) seems to stem from a combination of three factors. First, the lower amplitude of the elasticities most likely reflects more homogeneous and stable levels of productivity observed across sectors in developed countries, in contrast with the more heterogeneous and less stable levels of productivity verified in developing countries. Second, in the last decades there has been a considerable increase in the demand for PP and RBM products, especially from China, which would explain the increase in the elasticities of demand for these products. Third, this difference seems to be also </w:t>
      </w:r>
      <w:r w:rsidRPr="0043293E">
        <w:rPr>
          <w:rFonts w:ascii="Times New Roman" w:hAnsi="Times New Roman"/>
          <w:sz w:val="24"/>
          <w:szCs w:val="24"/>
          <w:lang w:val="en-GB"/>
        </w:rPr>
        <w:lastRenderedPageBreak/>
        <w:t xml:space="preserve">partially explained by </w:t>
      </w:r>
      <w:r>
        <w:rPr>
          <w:rFonts w:ascii="Times New Roman" w:hAnsi="Times New Roman"/>
          <w:sz w:val="24"/>
          <w:szCs w:val="24"/>
          <w:lang w:val="en-GB"/>
        </w:rPr>
        <w:t>this paper</w:t>
      </w:r>
      <w:r w:rsidRPr="0043293E">
        <w:rPr>
          <w:rFonts w:ascii="Times New Roman" w:hAnsi="Times New Roman"/>
          <w:sz w:val="24"/>
          <w:szCs w:val="24"/>
          <w:lang w:val="en-GB"/>
        </w:rPr>
        <w:t xml:space="preserve">’s use of more robust regression methods, deflators, and measures of relative prices, as suggests the comparison between the estimates presented in Tables </w:t>
      </w:r>
      <w:r>
        <w:rPr>
          <w:rFonts w:ascii="Times New Roman" w:hAnsi="Times New Roman"/>
          <w:sz w:val="24"/>
          <w:szCs w:val="24"/>
          <w:lang w:val="en-GB"/>
        </w:rPr>
        <w:t>4</w:t>
      </w:r>
      <w:r w:rsidRPr="0043293E">
        <w:rPr>
          <w:rFonts w:ascii="Times New Roman" w:hAnsi="Times New Roman"/>
          <w:sz w:val="24"/>
          <w:szCs w:val="24"/>
          <w:lang w:val="en-GB"/>
        </w:rPr>
        <w:t xml:space="preserve"> and </w:t>
      </w:r>
      <w:r>
        <w:rPr>
          <w:rFonts w:ascii="Times New Roman" w:hAnsi="Times New Roman"/>
          <w:sz w:val="24"/>
          <w:szCs w:val="24"/>
          <w:lang w:val="en-GB"/>
        </w:rPr>
        <w:t>5</w:t>
      </w:r>
      <w:r w:rsidRPr="0043293E">
        <w:rPr>
          <w:rFonts w:ascii="Times New Roman" w:hAnsi="Times New Roman"/>
          <w:sz w:val="24"/>
          <w:szCs w:val="24"/>
          <w:lang w:val="en-GB"/>
        </w:rPr>
        <w:t xml:space="preserve">. </w:t>
      </w:r>
    </w:p>
    <w:p w14:paraId="695F1B33" w14:textId="77777777" w:rsidR="005A5BB3" w:rsidRPr="0043293E" w:rsidRDefault="005A5BB3" w:rsidP="005A5BB3">
      <w:pPr>
        <w:spacing w:after="0" w:line="240" w:lineRule="auto"/>
        <w:ind w:firstLine="709"/>
        <w:jc w:val="both"/>
        <w:rPr>
          <w:rFonts w:ascii="Times New Roman" w:hAnsi="Times New Roman"/>
          <w:sz w:val="24"/>
          <w:szCs w:val="24"/>
          <w:lang w:val="en-GB"/>
        </w:rPr>
      </w:pPr>
    </w:p>
    <w:tbl>
      <w:tblPr>
        <w:tblW w:w="8505" w:type="dxa"/>
        <w:tblInd w:w="817" w:type="dxa"/>
        <w:tblLayout w:type="fixed"/>
        <w:tblLook w:val="04A0" w:firstRow="1" w:lastRow="0" w:firstColumn="1" w:lastColumn="0" w:noHBand="0" w:noVBand="1"/>
      </w:tblPr>
      <w:tblGrid>
        <w:gridCol w:w="1701"/>
        <w:gridCol w:w="567"/>
        <w:gridCol w:w="567"/>
        <w:gridCol w:w="567"/>
        <w:gridCol w:w="567"/>
        <w:gridCol w:w="567"/>
        <w:gridCol w:w="567"/>
        <w:gridCol w:w="567"/>
        <w:gridCol w:w="567"/>
        <w:gridCol w:w="567"/>
        <w:gridCol w:w="567"/>
        <w:gridCol w:w="567"/>
        <w:gridCol w:w="567"/>
      </w:tblGrid>
      <w:tr w:rsidR="005A5BB3" w:rsidRPr="0043293E" w14:paraId="173A3A06" w14:textId="77777777" w:rsidTr="007E151C">
        <w:trPr>
          <w:trHeight w:val="300"/>
        </w:trPr>
        <w:tc>
          <w:tcPr>
            <w:tcW w:w="8505" w:type="dxa"/>
            <w:gridSpan w:val="13"/>
            <w:tcBorders>
              <w:top w:val="nil"/>
              <w:left w:val="nil"/>
              <w:bottom w:val="nil"/>
              <w:right w:val="nil"/>
            </w:tcBorders>
            <w:shd w:val="clear" w:color="auto" w:fill="auto"/>
            <w:noWrap/>
            <w:vAlign w:val="bottom"/>
            <w:hideMark/>
          </w:tcPr>
          <w:p w14:paraId="00A363D9"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 xml:space="preserve">Table </w:t>
            </w:r>
            <w:r>
              <w:rPr>
                <w:rFonts w:ascii="Times New Roman" w:eastAsia="Times New Roman" w:hAnsi="Times New Roman"/>
                <w:b/>
                <w:bCs/>
                <w:color w:val="000000"/>
                <w:sz w:val="24"/>
                <w:szCs w:val="24"/>
                <w:lang w:val="en-GB"/>
              </w:rPr>
              <w:t>6</w:t>
            </w:r>
          </w:p>
        </w:tc>
      </w:tr>
      <w:tr w:rsidR="005A5BB3" w:rsidRPr="00706C00" w14:paraId="77B736C4" w14:textId="77777777" w:rsidTr="007E151C">
        <w:trPr>
          <w:trHeight w:val="320"/>
        </w:trPr>
        <w:tc>
          <w:tcPr>
            <w:tcW w:w="8505" w:type="dxa"/>
            <w:gridSpan w:val="13"/>
            <w:tcBorders>
              <w:top w:val="nil"/>
              <w:left w:val="nil"/>
              <w:bottom w:val="double" w:sz="6" w:space="0" w:color="auto"/>
              <w:right w:val="nil"/>
            </w:tcBorders>
            <w:shd w:val="clear" w:color="auto" w:fill="auto"/>
            <w:noWrap/>
            <w:vAlign w:val="bottom"/>
            <w:hideMark/>
          </w:tcPr>
          <w:p w14:paraId="2FD0C8E1" w14:textId="77777777" w:rsidR="005A5BB3" w:rsidRPr="0043293E" w:rsidRDefault="005A5BB3" w:rsidP="007E151C">
            <w:pPr>
              <w:spacing w:after="0" w:line="240" w:lineRule="auto"/>
              <w:jc w:val="center"/>
              <w:rPr>
                <w:rFonts w:ascii="Times New Roman" w:eastAsia="Times New Roman" w:hAnsi="Times New Roman"/>
                <w:b/>
                <w:bCs/>
                <w:i/>
                <w:color w:val="000000"/>
                <w:sz w:val="24"/>
                <w:szCs w:val="24"/>
                <w:lang w:val="en-GB"/>
              </w:rPr>
            </w:pPr>
            <w:r w:rsidRPr="0043293E">
              <w:rPr>
                <w:rFonts w:ascii="Times New Roman" w:eastAsia="Times New Roman" w:hAnsi="Times New Roman"/>
                <w:b/>
                <w:bCs/>
                <w:i/>
                <w:color w:val="000000"/>
                <w:sz w:val="24"/>
                <w:szCs w:val="24"/>
                <w:lang w:val="en-GB"/>
              </w:rPr>
              <w:t>Sectoral shares of exports in the beginning and in the end of the period of analysis</w:t>
            </w:r>
          </w:p>
        </w:tc>
      </w:tr>
      <w:tr w:rsidR="005A5BB3" w:rsidRPr="0043293E" w14:paraId="6B9EA184" w14:textId="77777777" w:rsidTr="007E151C">
        <w:trPr>
          <w:trHeight w:val="30"/>
        </w:trPr>
        <w:tc>
          <w:tcPr>
            <w:tcW w:w="1701" w:type="dxa"/>
            <w:tcBorders>
              <w:top w:val="nil"/>
              <w:left w:val="nil"/>
              <w:bottom w:val="nil"/>
              <w:right w:val="nil"/>
            </w:tcBorders>
            <w:shd w:val="clear" w:color="auto" w:fill="auto"/>
            <w:noWrap/>
            <w:vAlign w:val="bottom"/>
            <w:hideMark/>
          </w:tcPr>
          <w:p w14:paraId="4ABCE94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1134" w:type="dxa"/>
            <w:gridSpan w:val="2"/>
            <w:tcBorders>
              <w:top w:val="double" w:sz="6" w:space="0" w:color="auto"/>
              <w:left w:val="nil"/>
              <w:bottom w:val="single" w:sz="4" w:space="0" w:color="auto"/>
              <w:right w:val="nil"/>
            </w:tcBorders>
            <w:shd w:val="clear" w:color="auto" w:fill="auto"/>
            <w:noWrap/>
            <w:vAlign w:val="bottom"/>
            <w:hideMark/>
          </w:tcPr>
          <w:p w14:paraId="4C4E834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PP</w:t>
            </w:r>
          </w:p>
        </w:tc>
        <w:tc>
          <w:tcPr>
            <w:tcW w:w="1134" w:type="dxa"/>
            <w:gridSpan w:val="2"/>
            <w:tcBorders>
              <w:top w:val="double" w:sz="6" w:space="0" w:color="auto"/>
              <w:left w:val="nil"/>
              <w:bottom w:val="single" w:sz="4" w:space="0" w:color="auto"/>
              <w:right w:val="nil"/>
            </w:tcBorders>
            <w:shd w:val="clear" w:color="auto" w:fill="auto"/>
            <w:noWrap/>
            <w:vAlign w:val="bottom"/>
            <w:hideMark/>
          </w:tcPr>
          <w:p w14:paraId="7B0F8BB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RBM</w:t>
            </w:r>
          </w:p>
        </w:tc>
        <w:tc>
          <w:tcPr>
            <w:tcW w:w="1134" w:type="dxa"/>
            <w:gridSpan w:val="2"/>
            <w:tcBorders>
              <w:top w:val="double" w:sz="6" w:space="0" w:color="auto"/>
              <w:left w:val="nil"/>
              <w:bottom w:val="single" w:sz="4" w:space="0" w:color="auto"/>
              <w:right w:val="nil"/>
            </w:tcBorders>
            <w:shd w:val="clear" w:color="auto" w:fill="auto"/>
            <w:noWrap/>
            <w:vAlign w:val="bottom"/>
            <w:hideMark/>
          </w:tcPr>
          <w:p w14:paraId="1E6EEF0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LTM</w:t>
            </w:r>
          </w:p>
        </w:tc>
        <w:tc>
          <w:tcPr>
            <w:tcW w:w="1134" w:type="dxa"/>
            <w:gridSpan w:val="2"/>
            <w:tcBorders>
              <w:top w:val="double" w:sz="6" w:space="0" w:color="auto"/>
              <w:left w:val="nil"/>
              <w:bottom w:val="single" w:sz="4" w:space="0" w:color="auto"/>
              <w:right w:val="nil"/>
            </w:tcBorders>
            <w:shd w:val="clear" w:color="auto" w:fill="auto"/>
            <w:noWrap/>
            <w:vAlign w:val="bottom"/>
            <w:hideMark/>
          </w:tcPr>
          <w:p w14:paraId="20D49E6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MTM</w:t>
            </w:r>
          </w:p>
        </w:tc>
        <w:tc>
          <w:tcPr>
            <w:tcW w:w="1134" w:type="dxa"/>
            <w:gridSpan w:val="2"/>
            <w:tcBorders>
              <w:top w:val="double" w:sz="6" w:space="0" w:color="auto"/>
              <w:left w:val="nil"/>
              <w:bottom w:val="single" w:sz="4" w:space="0" w:color="auto"/>
              <w:right w:val="nil"/>
            </w:tcBorders>
            <w:shd w:val="clear" w:color="auto" w:fill="auto"/>
            <w:noWrap/>
            <w:vAlign w:val="bottom"/>
            <w:hideMark/>
          </w:tcPr>
          <w:p w14:paraId="17CDE4D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HTM</w:t>
            </w:r>
          </w:p>
        </w:tc>
        <w:tc>
          <w:tcPr>
            <w:tcW w:w="1134" w:type="dxa"/>
            <w:gridSpan w:val="2"/>
            <w:tcBorders>
              <w:top w:val="double" w:sz="6" w:space="0" w:color="auto"/>
              <w:left w:val="nil"/>
              <w:bottom w:val="single" w:sz="4" w:space="0" w:color="auto"/>
              <w:right w:val="nil"/>
            </w:tcBorders>
            <w:shd w:val="clear" w:color="auto" w:fill="auto"/>
            <w:noWrap/>
            <w:vAlign w:val="bottom"/>
            <w:hideMark/>
          </w:tcPr>
          <w:p w14:paraId="50D08C2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OM</w:t>
            </w:r>
          </w:p>
        </w:tc>
      </w:tr>
      <w:tr w:rsidR="005A5BB3" w:rsidRPr="0043293E" w14:paraId="64EDBC32" w14:textId="77777777" w:rsidTr="007E151C">
        <w:trPr>
          <w:trHeight w:val="65"/>
        </w:trPr>
        <w:tc>
          <w:tcPr>
            <w:tcW w:w="1701" w:type="dxa"/>
            <w:tcBorders>
              <w:top w:val="nil"/>
              <w:left w:val="nil"/>
              <w:bottom w:val="single" w:sz="4" w:space="0" w:color="auto"/>
              <w:right w:val="nil"/>
            </w:tcBorders>
            <w:shd w:val="clear" w:color="auto" w:fill="auto"/>
            <w:vAlign w:val="bottom"/>
            <w:hideMark/>
          </w:tcPr>
          <w:p w14:paraId="3FA738DE"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Country</w:t>
            </w:r>
          </w:p>
        </w:tc>
        <w:tc>
          <w:tcPr>
            <w:tcW w:w="567" w:type="dxa"/>
            <w:tcBorders>
              <w:top w:val="nil"/>
              <w:left w:val="nil"/>
              <w:bottom w:val="single" w:sz="4" w:space="0" w:color="auto"/>
              <w:right w:val="nil"/>
            </w:tcBorders>
            <w:shd w:val="clear" w:color="auto" w:fill="auto"/>
            <w:vAlign w:val="bottom"/>
            <w:hideMark/>
          </w:tcPr>
          <w:p w14:paraId="0D3D767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1984</w:t>
            </w:r>
          </w:p>
        </w:tc>
        <w:tc>
          <w:tcPr>
            <w:tcW w:w="567" w:type="dxa"/>
            <w:tcBorders>
              <w:top w:val="nil"/>
              <w:left w:val="nil"/>
              <w:bottom w:val="single" w:sz="4" w:space="0" w:color="auto"/>
              <w:right w:val="nil"/>
            </w:tcBorders>
            <w:shd w:val="clear" w:color="auto" w:fill="auto"/>
            <w:vAlign w:val="bottom"/>
            <w:hideMark/>
          </w:tcPr>
          <w:p w14:paraId="09F76B1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2007</w:t>
            </w:r>
          </w:p>
        </w:tc>
        <w:tc>
          <w:tcPr>
            <w:tcW w:w="567" w:type="dxa"/>
            <w:tcBorders>
              <w:top w:val="nil"/>
              <w:left w:val="nil"/>
              <w:bottom w:val="single" w:sz="4" w:space="0" w:color="auto"/>
              <w:right w:val="nil"/>
            </w:tcBorders>
            <w:shd w:val="clear" w:color="auto" w:fill="auto"/>
            <w:vAlign w:val="bottom"/>
            <w:hideMark/>
          </w:tcPr>
          <w:p w14:paraId="73D3DE0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1984</w:t>
            </w:r>
          </w:p>
        </w:tc>
        <w:tc>
          <w:tcPr>
            <w:tcW w:w="567" w:type="dxa"/>
            <w:tcBorders>
              <w:top w:val="nil"/>
              <w:left w:val="nil"/>
              <w:bottom w:val="single" w:sz="4" w:space="0" w:color="auto"/>
              <w:right w:val="nil"/>
            </w:tcBorders>
            <w:shd w:val="clear" w:color="auto" w:fill="auto"/>
            <w:vAlign w:val="bottom"/>
            <w:hideMark/>
          </w:tcPr>
          <w:p w14:paraId="21F9340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2007</w:t>
            </w:r>
          </w:p>
        </w:tc>
        <w:tc>
          <w:tcPr>
            <w:tcW w:w="567" w:type="dxa"/>
            <w:tcBorders>
              <w:top w:val="nil"/>
              <w:left w:val="nil"/>
              <w:bottom w:val="single" w:sz="4" w:space="0" w:color="auto"/>
              <w:right w:val="nil"/>
            </w:tcBorders>
            <w:shd w:val="clear" w:color="auto" w:fill="auto"/>
            <w:vAlign w:val="bottom"/>
            <w:hideMark/>
          </w:tcPr>
          <w:p w14:paraId="704E55B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1984</w:t>
            </w:r>
          </w:p>
        </w:tc>
        <w:tc>
          <w:tcPr>
            <w:tcW w:w="567" w:type="dxa"/>
            <w:tcBorders>
              <w:top w:val="nil"/>
              <w:left w:val="nil"/>
              <w:bottom w:val="single" w:sz="4" w:space="0" w:color="auto"/>
              <w:right w:val="nil"/>
            </w:tcBorders>
            <w:shd w:val="clear" w:color="auto" w:fill="auto"/>
            <w:vAlign w:val="bottom"/>
            <w:hideMark/>
          </w:tcPr>
          <w:p w14:paraId="083C72B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2007</w:t>
            </w:r>
          </w:p>
        </w:tc>
        <w:tc>
          <w:tcPr>
            <w:tcW w:w="567" w:type="dxa"/>
            <w:tcBorders>
              <w:top w:val="nil"/>
              <w:left w:val="nil"/>
              <w:bottom w:val="single" w:sz="4" w:space="0" w:color="auto"/>
              <w:right w:val="nil"/>
            </w:tcBorders>
            <w:shd w:val="clear" w:color="auto" w:fill="auto"/>
            <w:vAlign w:val="bottom"/>
            <w:hideMark/>
          </w:tcPr>
          <w:p w14:paraId="120A2A9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1984</w:t>
            </w:r>
          </w:p>
        </w:tc>
        <w:tc>
          <w:tcPr>
            <w:tcW w:w="567" w:type="dxa"/>
            <w:tcBorders>
              <w:top w:val="nil"/>
              <w:left w:val="nil"/>
              <w:bottom w:val="single" w:sz="4" w:space="0" w:color="auto"/>
              <w:right w:val="nil"/>
            </w:tcBorders>
            <w:shd w:val="clear" w:color="auto" w:fill="auto"/>
            <w:vAlign w:val="bottom"/>
            <w:hideMark/>
          </w:tcPr>
          <w:p w14:paraId="2B11386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2007</w:t>
            </w:r>
          </w:p>
        </w:tc>
        <w:tc>
          <w:tcPr>
            <w:tcW w:w="567" w:type="dxa"/>
            <w:tcBorders>
              <w:top w:val="nil"/>
              <w:left w:val="nil"/>
              <w:bottom w:val="single" w:sz="4" w:space="0" w:color="auto"/>
              <w:right w:val="nil"/>
            </w:tcBorders>
            <w:shd w:val="clear" w:color="auto" w:fill="auto"/>
            <w:vAlign w:val="bottom"/>
            <w:hideMark/>
          </w:tcPr>
          <w:p w14:paraId="4EAD94D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1984</w:t>
            </w:r>
          </w:p>
        </w:tc>
        <w:tc>
          <w:tcPr>
            <w:tcW w:w="567" w:type="dxa"/>
            <w:tcBorders>
              <w:top w:val="nil"/>
              <w:left w:val="nil"/>
              <w:bottom w:val="single" w:sz="4" w:space="0" w:color="auto"/>
              <w:right w:val="nil"/>
            </w:tcBorders>
            <w:shd w:val="clear" w:color="auto" w:fill="auto"/>
            <w:vAlign w:val="bottom"/>
            <w:hideMark/>
          </w:tcPr>
          <w:p w14:paraId="7433081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2007</w:t>
            </w:r>
          </w:p>
        </w:tc>
        <w:tc>
          <w:tcPr>
            <w:tcW w:w="567" w:type="dxa"/>
            <w:tcBorders>
              <w:top w:val="nil"/>
              <w:left w:val="nil"/>
              <w:bottom w:val="single" w:sz="4" w:space="0" w:color="auto"/>
              <w:right w:val="nil"/>
            </w:tcBorders>
            <w:shd w:val="clear" w:color="auto" w:fill="auto"/>
            <w:vAlign w:val="bottom"/>
            <w:hideMark/>
          </w:tcPr>
          <w:p w14:paraId="64CB39D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1984</w:t>
            </w:r>
          </w:p>
        </w:tc>
        <w:tc>
          <w:tcPr>
            <w:tcW w:w="567" w:type="dxa"/>
            <w:tcBorders>
              <w:top w:val="nil"/>
              <w:left w:val="nil"/>
              <w:bottom w:val="single" w:sz="4" w:space="0" w:color="auto"/>
              <w:right w:val="nil"/>
            </w:tcBorders>
            <w:shd w:val="clear" w:color="auto" w:fill="auto"/>
            <w:vAlign w:val="bottom"/>
            <w:hideMark/>
          </w:tcPr>
          <w:p w14:paraId="6376F04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2007</w:t>
            </w:r>
          </w:p>
        </w:tc>
      </w:tr>
      <w:tr w:rsidR="005A5BB3" w:rsidRPr="0043293E" w14:paraId="1F0B8AB5" w14:textId="77777777" w:rsidTr="007E151C">
        <w:trPr>
          <w:trHeight w:val="300"/>
        </w:trPr>
        <w:tc>
          <w:tcPr>
            <w:tcW w:w="1701" w:type="dxa"/>
            <w:tcBorders>
              <w:top w:val="nil"/>
              <w:left w:val="nil"/>
              <w:bottom w:val="nil"/>
              <w:right w:val="nil"/>
            </w:tcBorders>
            <w:shd w:val="clear" w:color="auto" w:fill="auto"/>
            <w:vAlign w:val="bottom"/>
            <w:hideMark/>
          </w:tcPr>
          <w:p w14:paraId="0F59BE88"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r w:rsidRPr="0043293E">
              <w:rPr>
                <w:rFonts w:ascii="Times New Roman" w:eastAsia="Times New Roman" w:hAnsi="Times New Roman"/>
                <w:i/>
                <w:iCs/>
                <w:color w:val="000000"/>
                <w:sz w:val="16"/>
                <w:szCs w:val="16"/>
                <w:lang w:val="en-GB"/>
              </w:rPr>
              <w:t>Exports</w:t>
            </w:r>
          </w:p>
        </w:tc>
        <w:tc>
          <w:tcPr>
            <w:tcW w:w="567" w:type="dxa"/>
            <w:tcBorders>
              <w:top w:val="nil"/>
              <w:left w:val="nil"/>
              <w:bottom w:val="nil"/>
              <w:right w:val="nil"/>
            </w:tcBorders>
            <w:shd w:val="clear" w:color="auto" w:fill="auto"/>
            <w:vAlign w:val="bottom"/>
            <w:hideMark/>
          </w:tcPr>
          <w:p w14:paraId="00EF1E4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70687BF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73681F6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7C8976A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409AB6F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0A6A262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2545984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79EECE6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5971289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6530487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0859860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6D77913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r>
      <w:tr w:rsidR="005A5BB3" w:rsidRPr="0043293E" w14:paraId="71D76A0A" w14:textId="77777777" w:rsidTr="007E151C">
        <w:trPr>
          <w:trHeight w:val="75"/>
        </w:trPr>
        <w:tc>
          <w:tcPr>
            <w:tcW w:w="1701" w:type="dxa"/>
            <w:tcBorders>
              <w:top w:val="nil"/>
              <w:left w:val="nil"/>
              <w:bottom w:val="nil"/>
              <w:right w:val="nil"/>
            </w:tcBorders>
            <w:shd w:val="clear" w:color="auto" w:fill="auto"/>
            <w:vAlign w:val="bottom"/>
            <w:hideMark/>
          </w:tcPr>
          <w:p w14:paraId="18D5086A"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3FB0890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72848B3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61DD51A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02929F5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4DF738A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2046128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3B42839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01BE0B1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72BB909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20A810D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6A9BA47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567" w:type="dxa"/>
            <w:tcBorders>
              <w:top w:val="nil"/>
              <w:left w:val="nil"/>
              <w:bottom w:val="nil"/>
              <w:right w:val="nil"/>
            </w:tcBorders>
            <w:shd w:val="clear" w:color="auto" w:fill="auto"/>
            <w:vAlign w:val="bottom"/>
            <w:hideMark/>
          </w:tcPr>
          <w:p w14:paraId="700102D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r>
      <w:tr w:rsidR="005A5BB3" w:rsidRPr="0043293E" w14:paraId="5610EF19" w14:textId="77777777" w:rsidTr="007E151C">
        <w:trPr>
          <w:trHeight w:val="75"/>
        </w:trPr>
        <w:tc>
          <w:tcPr>
            <w:tcW w:w="1701" w:type="dxa"/>
            <w:tcBorders>
              <w:top w:val="nil"/>
              <w:left w:val="nil"/>
              <w:bottom w:val="nil"/>
              <w:right w:val="nil"/>
            </w:tcBorders>
            <w:shd w:val="clear" w:color="auto" w:fill="auto"/>
            <w:noWrap/>
            <w:vAlign w:val="bottom"/>
            <w:hideMark/>
          </w:tcPr>
          <w:p w14:paraId="700C03C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Austria</w:t>
            </w:r>
          </w:p>
        </w:tc>
        <w:tc>
          <w:tcPr>
            <w:tcW w:w="567" w:type="dxa"/>
            <w:tcBorders>
              <w:top w:val="nil"/>
              <w:left w:val="nil"/>
              <w:bottom w:val="nil"/>
              <w:right w:val="nil"/>
            </w:tcBorders>
            <w:shd w:val="clear" w:color="auto" w:fill="auto"/>
            <w:noWrap/>
            <w:vAlign w:val="bottom"/>
            <w:hideMark/>
          </w:tcPr>
          <w:p w14:paraId="17F9FD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w:t>
            </w:r>
          </w:p>
        </w:tc>
        <w:tc>
          <w:tcPr>
            <w:tcW w:w="567" w:type="dxa"/>
            <w:tcBorders>
              <w:top w:val="nil"/>
              <w:left w:val="nil"/>
              <w:bottom w:val="nil"/>
              <w:right w:val="nil"/>
            </w:tcBorders>
            <w:shd w:val="clear" w:color="auto" w:fill="auto"/>
            <w:noWrap/>
            <w:vAlign w:val="bottom"/>
            <w:hideMark/>
          </w:tcPr>
          <w:p w14:paraId="6C709C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w:t>
            </w:r>
          </w:p>
        </w:tc>
        <w:tc>
          <w:tcPr>
            <w:tcW w:w="567" w:type="dxa"/>
            <w:tcBorders>
              <w:top w:val="nil"/>
              <w:left w:val="nil"/>
              <w:bottom w:val="nil"/>
              <w:right w:val="nil"/>
            </w:tcBorders>
            <w:shd w:val="clear" w:color="auto" w:fill="auto"/>
            <w:noWrap/>
            <w:vAlign w:val="bottom"/>
            <w:hideMark/>
          </w:tcPr>
          <w:p w14:paraId="3743E3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428782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6396C34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w:t>
            </w:r>
          </w:p>
        </w:tc>
        <w:tc>
          <w:tcPr>
            <w:tcW w:w="567" w:type="dxa"/>
            <w:tcBorders>
              <w:top w:val="nil"/>
              <w:left w:val="nil"/>
              <w:bottom w:val="nil"/>
              <w:right w:val="nil"/>
            </w:tcBorders>
            <w:shd w:val="clear" w:color="auto" w:fill="auto"/>
            <w:noWrap/>
            <w:vAlign w:val="bottom"/>
            <w:hideMark/>
          </w:tcPr>
          <w:p w14:paraId="29CDB47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538FF1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w:t>
            </w:r>
          </w:p>
        </w:tc>
        <w:tc>
          <w:tcPr>
            <w:tcW w:w="567" w:type="dxa"/>
            <w:tcBorders>
              <w:top w:val="nil"/>
              <w:left w:val="nil"/>
              <w:bottom w:val="nil"/>
              <w:right w:val="nil"/>
            </w:tcBorders>
            <w:shd w:val="clear" w:color="auto" w:fill="auto"/>
            <w:noWrap/>
            <w:vAlign w:val="bottom"/>
            <w:hideMark/>
          </w:tcPr>
          <w:p w14:paraId="541E3FD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w:t>
            </w:r>
          </w:p>
        </w:tc>
        <w:tc>
          <w:tcPr>
            <w:tcW w:w="567" w:type="dxa"/>
            <w:tcBorders>
              <w:top w:val="nil"/>
              <w:left w:val="nil"/>
              <w:bottom w:val="nil"/>
              <w:right w:val="nil"/>
            </w:tcBorders>
            <w:shd w:val="clear" w:color="auto" w:fill="auto"/>
            <w:noWrap/>
            <w:vAlign w:val="bottom"/>
            <w:hideMark/>
          </w:tcPr>
          <w:p w14:paraId="2783A1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7FCDEA0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1998810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0A9A21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r>
      <w:tr w:rsidR="005A5BB3" w:rsidRPr="0043293E" w14:paraId="3C0D1CE3" w14:textId="77777777" w:rsidTr="007E151C">
        <w:trPr>
          <w:trHeight w:val="75"/>
        </w:trPr>
        <w:tc>
          <w:tcPr>
            <w:tcW w:w="1701" w:type="dxa"/>
            <w:tcBorders>
              <w:top w:val="nil"/>
              <w:left w:val="nil"/>
              <w:bottom w:val="nil"/>
              <w:right w:val="nil"/>
            </w:tcBorders>
            <w:shd w:val="clear" w:color="auto" w:fill="auto"/>
            <w:noWrap/>
            <w:vAlign w:val="bottom"/>
            <w:hideMark/>
          </w:tcPr>
          <w:p w14:paraId="62B1828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Denmark</w:t>
            </w:r>
          </w:p>
        </w:tc>
        <w:tc>
          <w:tcPr>
            <w:tcW w:w="567" w:type="dxa"/>
            <w:tcBorders>
              <w:top w:val="nil"/>
              <w:left w:val="nil"/>
              <w:bottom w:val="nil"/>
              <w:right w:val="nil"/>
            </w:tcBorders>
            <w:shd w:val="clear" w:color="auto" w:fill="auto"/>
            <w:noWrap/>
            <w:vAlign w:val="bottom"/>
            <w:hideMark/>
          </w:tcPr>
          <w:p w14:paraId="4EEA275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w:t>
            </w:r>
          </w:p>
        </w:tc>
        <w:tc>
          <w:tcPr>
            <w:tcW w:w="567" w:type="dxa"/>
            <w:tcBorders>
              <w:top w:val="nil"/>
              <w:left w:val="nil"/>
              <w:bottom w:val="nil"/>
              <w:right w:val="nil"/>
            </w:tcBorders>
            <w:shd w:val="clear" w:color="auto" w:fill="auto"/>
            <w:noWrap/>
            <w:vAlign w:val="bottom"/>
            <w:hideMark/>
          </w:tcPr>
          <w:p w14:paraId="07F470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477F547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w:t>
            </w:r>
          </w:p>
        </w:tc>
        <w:tc>
          <w:tcPr>
            <w:tcW w:w="567" w:type="dxa"/>
            <w:tcBorders>
              <w:top w:val="nil"/>
              <w:left w:val="nil"/>
              <w:bottom w:val="nil"/>
              <w:right w:val="nil"/>
            </w:tcBorders>
            <w:shd w:val="clear" w:color="auto" w:fill="auto"/>
            <w:noWrap/>
            <w:vAlign w:val="bottom"/>
            <w:hideMark/>
          </w:tcPr>
          <w:p w14:paraId="7AD76F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35E91C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4AED00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0149DA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w:t>
            </w:r>
          </w:p>
        </w:tc>
        <w:tc>
          <w:tcPr>
            <w:tcW w:w="567" w:type="dxa"/>
            <w:tcBorders>
              <w:top w:val="nil"/>
              <w:left w:val="nil"/>
              <w:bottom w:val="nil"/>
              <w:right w:val="nil"/>
            </w:tcBorders>
            <w:shd w:val="clear" w:color="auto" w:fill="auto"/>
            <w:noWrap/>
            <w:vAlign w:val="bottom"/>
            <w:hideMark/>
          </w:tcPr>
          <w:p w14:paraId="0951DAC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w:t>
            </w:r>
          </w:p>
        </w:tc>
        <w:tc>
          <w:tcPr>
            <w:tcW w:w="567" w:type="dxa"/>
            <w:tcBorders>
              <w:top w:val="nil"/>
              <w:left w:val="nil"/>
              <w:bottom w:val="nil"/>
              <w:right w:val="nil"/>
            </w:tcBorders>
            <w:shd w:val="clear" w:color="auto" w:fill="auto"/>
            <w:noWrap/>
            <w:vAlign w:val="bottom"/>
            <w:hideMark/>
          </w:tcPr>
          <w:p w14:paraId="24435E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478C9D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7895DA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27E94B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r>
      <w:tr w:rsidR="005A5BB3" w:rsidRPr="0043293E" w14:paraId="2FF1FA4F" w14:textId="77777777" w:rsidTr="007E151C">
        <w:trPr>
          <w:trHeight w:val="75"/>
        </w:trPr>
        <w:tc>
          <w:tcPr>
            <w:tcW w:w="1701" w:type="dxa"/>
            <w:tcBorders>
              <w:top w:val="nil"/>
              <w:left w:val="nil"/>
              <w:bottom w:val="nil"/>
              <w:right w:val="nil"/>
            </w:tcBorders>
            <w:shd w:val="clear" w:color="auto" w:fill="auto"/>
            <w:noWrap/>
            <w:vAlign w:val="bottom"/>
            <w:hideMark/>
          </w:tcPr>
          <w:p w14:paraId="5E19F32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Finland</w:t>
            </w:r>
          </w:p>
        </w:tc>
        <w:tc>
          <w:tcPr>
            <w:tcW w:w="567" w:type="dxa"/>
            <w:tcBorders>
              <w:top w:val="nil"/>
              <w:left w:val="nil"/>
              <w:bottom w:val="nil"/>
              <w:right w:val="nil"/>
            </w:tcBorders>
            <w:shd w:val="clear" w:color="auto" w:fill="auto"/>
            <w:noWrap/>
            <w:vAlign w:val="bottom"/>
            <w:hideMark/>
          </w:tcPr>
          <w:p w14:paraId="2491EB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w:t>
            </w:r>
          </w:p>
        </w:tc>
        <w:tc>
          <w:tcPr>
            <w:tcW w:w="567" w:type="dxa"/>
            <w:tcBorders>
              <w:top w:val="nil"/>
              <w:left w:val="nil"/>
              <w:bottom w:val="nil"/>
              <w:right w:val="nil"/>
            </w:tcBorders>
            <w:shd w:val="clear" w:color="auto" w:fill="auto"/>
            <w:noWrap/>
            <w:vAlign w:val="bottom"/>
            <w:hideMark/>
          </w:tcPr>
          <w:p w14:paraId="0D1669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w:t>
            </w:r>
          </w:p>
        </w:tc>
        <w:tc>
          <w:tcPr>
            <w:tcW w:w="567" w:type="dxa"/>
            <w:tcBorders>
              <w:top w:val="nil"/>
              <w:left w:val="nil"/>
              <w:bottom w:val="nil"/>
              <w:right w:val="nil"/>
            </w:tcBorders>
            <w:shd w:val="clear" w:color="auto" w:fill="auto"/>
            <w:noWrap/>
            <w:vAlign w:val="bottom"/>
            <w:hideMark/>
          </w:tcPr>
          <w:p w14:paraId="2FE990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w:t>
            </w:r>
          </w:p>
        </w:tc>
        <w:tc>
          <w:tcPr>
            <w:tcW w:w="567" w:type="dxa"/>
            <w:tcBorders>
              <w:top w:val="nil"/>
              <w:left w:val="nil"/>
              <w:bottom w:val="nil"/>
              <w:right w:val="nil"/>
            </w:tcBorders>
            <w:shd w:val="clear" w:color="auto" w:fill="auto"/>
            <w:noWrap/>
            <w:vAlign w:val="bottom"/>
            <w:hideMark/>
          </w:tcPr>
          <w:p w14:paraId="2E5825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069E05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77377A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26555E9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3419B0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w:t>
            </w:r>
          </w:p>
        </w:tc>
        <w:tc>
          <w:tcPr>
            <w:tcW w:w="567" w:type="dxa"/>
            <w:tcBorders>
              <w:top w:val="nil"/>
              <w:left w:val="nil"/>
              <w:bottom w:val="nil"/>
              <w:right w:val="nil"/>
            </w:tcBorders>
            <w:shd w:val="clear" w:color="auto" w:fill="auto"/>
            <w:noWrap/>
            <w:vAlign w:val="bottom"/>
            <w:hideMark/>
          </w:tcPr>
          <w:p w14:paraId="5882BD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c>
          <w:tcPr>
            <w:tcW w:w="567" w:type="dxa"/>
            <w:tcBorders>
              <w:top w:val="nil"/>
              <w:left w:val="nil"/>
              <w:bottom w:val="nil"/>
              <w:right w:val="nil"/>
            </w:tcBorders>
            <w:shd w:val="clear" w:color="auto" w:fill="auto"/>
            <w:noWrap/>
            <w:vAlign w:val="bottom"/>
            <w:hideMark/>
          </w:tcPr>
          <w:p w14:paraId="2AB589D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117523C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55EAE8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r>
      <w:tr w:rsidR="005A5BB3" w:rsidRPr="0043293E" w14:paraId="35C20FDA" w14:textId="77777777" w:rsidTr="007E151C">
        <w:trPr>
          <w:trHeight w:val="75"/>
        </w:trPr>
        <w:tc>
          <w:tcPr>
            <w:tcW w:w="1701" w:type="dxa"/>
            <w:tcBorders>
              <w:top w:val="nil"/>
              <w:left w:val="nil"/>
              <w:bottom w:val="nil"/>
              <w:right w:val="nil"/>
            </w:tcBorders>
            <w:shd w:val="clear" w:color="auto" w:fill="auto"/>
            <w:noWrap/>
            <w:vAlign w:val="bottom"/>
            <w:hideMark/>
          </w:tcPr>
          <w:p w14:paraId="711C698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France</w:t>
            </w:r>
          </w:p>
        </w:tc>
        <w:tc>
          <w:tcPr>
            <w:tcW w:w="567" w:type="dxa"/>
            <w:tcBorders>
              <w:top w:val="nil"/>
              <w:left w:val="nil"/>
              <w:bottom w:val="nil"/>
              <w:right w:val="nil"/>
            </w:tcBorders>
            <w:shd w:val="clear" w:color="auto" w:fill="auto"/>
            <w:noWrap/>
            <w:vAlign w:val="bottom"/>
            <w:hideMark/>
          </w:tcPr>
          <w:p w14:paraId="6A08A4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68AEC5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c>
          <w:tcPr>
            <w:tcW w:w="567" w:type="dxa"/>
            <w:tcBorders>
              <w:top w:val="nil"/>
              <w:left w:val="nil"/>
              <w:bottom w:val="nil"/>
              <w:right w:val="nil"/>
            </w:tcBorders>
            <w:shd w:val="clear" w:color="auto" w:fill="auto"/>
            <w:noWrap/>
            <w:vAlign w:val="bottom"/>
            <w:hideMark/>
          </w:tcPr>
          <w:p w14:paraId="13E4F4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51876A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52FEDC0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164B34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5E1BDC6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w:t>
            </w:r>
          </w:p>
        </w:tc>
        <w:tc>
          <w:tcPr>
            <w:tcW w:w="567" w:type="dxa"/>
            <w:tcBorders>
              <w:top w:val="nil"/>
              <w:left w:val="nil"/>
              <w:bottom w:val="nil"/>
              <w:right w:val="nil"/>
            </w:tcBorders>
            <w:shd w:val="clear" w:color="auto" w:fill="auto"/>
            <w:noWrap/>
            <w:vAlign w:val="bottom"/>
            <w:hideMark/>
          </w:tcPr>
          <w:p w14:paraId="6DE37CB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w:t>
            </w:r>
          </w:p>
        </w:tc>
        <w:tc>
          <w:tcPr>
            <w:tcW w:w="567" w:type="dxa"/>
            <w:tcBorders>
              <w:top w:val="nil"/>
              <w:left w:val="nil"/>
              <w:bottom w:val="nil"/>
              <w:right w:val="nil"/>
            </w:tcBorders>
            <w:shd w:val="clear" w:color="auto" w:fill="auto"/>
            <w:noWrap/>
            <w:vAlign w:val="bottom"/>
            <w:hideMark/>
          </w:tcPr>
          <w:p w14:paraId="4B353B4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542FB3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4501B7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6DE2ED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w:t>
            </w:r>
          </w:p>
        </w:tc>
      </w:tr>
      <w:tr w:rsidR="005A5BB3" w:rsidRPr="0043293E" w14:paraId="71A7777F" w14:textId="77777777" w:rsidTr="007E151C">
        <w:trPr>
          <w:trHeight w:val="75"/>
        </w:trPr>
        <w:tc>
          <w:tcPr>
            <w:tcW w:w="1701" w:type="dxa"/>
            <w:tcBorders>
              <w:top w:val="nil"/>
              <w:left w:val="nil"/>
              <w:bottom w:val="nil"/>
              <w:right w:val="nil"/>
            </w:tcBorders>
            <w:shd w:val="clear" w:color="auto" w:fill="auto"/>
            <w:noWrap/>
            <w:vAlign w:val="bottom"/>
            <w:hideMark/>
          </w:tcPr>
          <w:p w14:paraId="70E6EF0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Germany</w:t>
            </w:r>
          </w:p>
        </w:tc>
        <w:tc>
          <w:tcPr>
            <w:tcW w:w="567" w:type="dxa"/>
            <w:tcBorders>
              <w:top w:val="nil"/>
              <w:left w:val="nil"/>
              <w:bottom w:val="nil"/>
              <w:right w:val="nil"/>
            </w:tcBorders>
            <w:shd w:val="clear" w:color="auto" w:fill="auto"/>
            <w:noWrap/>
            <w:vAlign w:val="bottom"/>
            <w:hideMark/>
          </w:tcPr>
          <w:p w14:paraId="666D52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w:t>
            </w:r>
          </w:p>
        </w:tc>
        <w:tc>
          <w:tcPr>
            <w:tcW w:w="567" w:type="dxa"/>
            <w:tcBorders>
              <w:top w:val="nil"/>
              <w:left w:val="nil"/>
              <w:bottom w:val="nil"/>
              <w:right w:val="nil"/>
            </w:tcBorders>
            <w:shd w:val="clear" w:color="auto" w:fill="auto"/>
            <w:noWrap/>
            <w:vAlign w:val="bottom"/>
            <w:hideMark/>
          </w:tcPr>
          <w:p w14:paraId="0B014E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c>
          <w:tcPr>
            <w:tcW w:w="567" w:type="dxa"/>
            <w:tcBorders>
              <w:top w:val="nil"/>
              <w:left w:val="nil"/>
              <w:bottom w:val="nil"/>
              <w:right w:val="nil"/>
            </w:tcBorders>
            <w:shd w:val="clear" w:color="auto" w:fill="auto"/>
            <w:noWrap/>
            <w:vAlign w:val="bottom"/>
            <w:hideMark/>
          </w:tcPr>
          <w:p w14:paraId="4C2243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59784C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771D74F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401D2D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3A60C44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0.47</w:t>
            </w:r>
          </w:p>
        </w:tc>
        <w:tc>
          <w:tcPr>
            <w:tcW w:w="567" w:type="dxa"/>
            <w:tcBorders>
              <w:top w:val="nil"/>
              <w:left w:val="nil"/>
              <w:bottom w:val="nil"/>
              <w:right w:val="nil"/>
            </w:tcBorders>
            <w:shd w:val="clear" w:color="auto" w:fill="auto"/>
            <w:noWrap/>
            <w:vAlign w:val="bottom"/>
            <w:hideMark/>
          </w:tcPr>
          <w:p w14:paraId="2D5602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w:t>
            </w:r>
          </w:p>
        </w:tc>
        <w:tc>
          <w:tcPr>
            <w:tcW w:w="567" w:type="dxa"/>
            <w:tcBorders>
              <w:top w:val="nil"/>
              <w:left w:val="nil"/>
              <w:bottom w:val="nil"/>
              <w:right w:val="nil"/>
            </w:tcBorders>
            <w:shd w:val="clear" w:color="auto" w:fill="auto"/>
            <w:noWrap/>
            <w:vAlign w:val="bottom"/>
            <w:hideMark/>
          </w:tcPr>
          <w:p w14:paraId="57ABB3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711BF49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588319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w:t>
            </w:r>
          </w:p>
        </w:tc>
        <w:tc>
          <w:tcPr>
            <w:tcW w:w="567" w:type="dxa"/>
            <w:tcBorders>
              <w:top w:val="nil"/>
              <w:left w:val="nil"/>
              <w:bottom w:val="nil"/>
              <w:right w:val="nil"/>
            </w:tcBorders>
            <w:shd w:val="clear" w:color="auto" w:fill="auto"/>
            <w:noWrap/>
            <w:vAlign w:val="bottom"/>
            <w:hideMark/>
          </w:tcPr>
          <w:p w14:paraId="38856C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r>
      <w:tr w:rsidR="005A5BB3" w:rsidRPr="0043293E" w14:paraId="6376870B" w14:textId="77777777" w:rsidTr="007E151C">
        <w:trPr>
          <w:trHeight w:val="75"/>
        </w:trPr>
        <w:tc>
          <w:tcPr>
            <w:tcW w:w="1701" w:type="dxa"/>
            <w:tcBorders>
              <w:top w:val="nil"/>
              <w:left w:val="nil"/>
              <w:bottom w:val="nil"/>
              <w:right w:val="nil"/>
            </w:tcBorders>
            <w:shd w:val="clear" w:color="auto" w:fill="auto"/>
            <w:noWrap/>
            <w:vAlign w:val="bottom"/>
            <w:hideMark/>
          </w:tcPr>
          <w:p w14:paraId="40A041F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Greece </w:t>
            </w:r>
          </w:p>
        </w:tc>
        <w:tc>
          <w:tcPr>
            <w:tcW w:w="567" w:type="dxa"/>
            <w:tcBorders>
              <w:top w:val="nil"/>
              <w:left w:val="nil"/>
              <w:bottom w:val="nil"/>
              <w:right w:val="nil"/>
            </w:tcBorders>
            <w:shd w:val="clear" w:color="auto" w:fill="auto"/>
            <w:noWrap/>
            <w:vAlign w:val="bottom"/>
            <w:hideMark/>
          </w:tcPr>
          <w:p w14:paraId="5F1074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w:t>
            </w:r>
          </w:p>
        </w:tc>
        <w:tc>
          <w:tcPr>
            <w:tcW w:w="567" w:type="dxa"/>
            <w:tcBorders>
              <w:top w:val="nil"/>
              <w:left w:val="nil"/>
              <w:bottom w:val="nil"/>
              <w:right w:val="nil"/>
            </w:tcBorders>
            <w:shd w:val="clear" w:color="auto" w:fill="auto"/>
            <w:noWrap/>
            <w:vAlign w:val="bottom"/>
            <w:hideMark/>
          </w:tcPr>
          <w:p w14:paraId="1559150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15884A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w:t>
            </w:r>
          </w:p>
        </w:tc>
        <w:tc>
          <w:tcPr>
            <w:tcW w:w="567" w:type="dxa"/>
            <w:tcBorders>
              <w:top w:val="nil"/>
              <w:left w:val="nil"/>
              <w:bottom w:val="nil"/>
              <w:right w:val="nil"/>
            </w:tcBorders>
            <w:shd w:val="clear" w:color="auto" w:fill="auto"/>
            <w:noWrap/>
            <w:vAlign w:val="bottom"/>
            <w:hideMark/>
          </w:tcPr>
          <w:p w14:paraId="28A075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2EC053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w:t>
            </w:r>
          </w:p>
        </w:tc>
        <w:tc>
          <w:tcPr>
            <w:tcW w:w="567" w:type="dxa"/>
            <w:tcBorders>
              <w:top w:val="nil"/>
              <w:left w:val="nil"/>
              <w:bottom w:val="nil"/>
              <w:right w:val="nil"/>
            </w:tcBorders>
            <w:shd w:val="clear" w:color="auto" w:fill="auto"/>
            <w:noWrap/>
            <w:vAlign w:val="bottom"/>
            <w:hideMark/>
          </w:tcPr>
          <w:p w14:paraId="23540B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6A5824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526D0A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3C4063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0D3208E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538BB53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w:t>
            </w:r>
          </w:p>
        </w:tc>
        <w:tc>
          <w:tcPr>
            <w:tcW w:w="567" w:type="dxa"/>
            <w:tcBorders>
              <w:top w:val="nil"/>
              <w:left w:val="nil"/>
              <w:bottom w:val="nil"/>
              <w:right w:val="nil"/>
            </w:tcBorders>
            <w:shd w:val="clear" w:color="auto" w:fill="auto"/>
            <w:noWrap/>
            <w:vAlign w:val="bottom"/>
            <w:hideMark/>
          </w:tcPr>
          <w:p w14:paraId="31B40D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r>
      <w:tr w:rsidR="005A5BB3" w:rsidRPr="0043293E" w14:paraId="49922302" w14:textId="77777777" w:rsidTr="007E151C">
        <w:trPr>
          <w:trHeight w:val="75"/>
        </w:trPr>
        <w:tc>
          <w:tcPr>
            <w:tcW w:w="1701" w:type="dxa"/>
            <w:tcBorders>
              <w:top w:val="nil"/>
              <w:left w:val="nil"/>
              <w:bottom w:val="nil"/>
              <w:right w:val="nil"/>
            </w:tcBorders>
            <w:shd w:val="clear" w:color="auto" w:fill="auto"/>
            <w:noWrap/>
            <w:vAlign w:val="bottom"/>
            <w:hideMark/>
          </w:tcPr>
          <w:p w14:paraId="55279CE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Italy</w:t>
            </w:r>
          </w:p>
        </w:tc>
        <w:tc>
          <w:tcPr>
            <w:tcW w:w="567" w:type="dxa"/>
            <w:tcBorders>
              <w:top w:val="nil"/>
              <w:left w:val="nil"/>
              <w:bottom w:val="nil"/>
              <w:right w:val="nil"/>
            </w:tcBorders>
            <w:shd w:val="clear" w:color="auto" w:fill="auto"/>
            <w:noWrap/>
            <w:vAlign w:val="bottom"/>
            <w:hideMark/>
          </w:tcPr>
          <w:p w14:paraId="6BBAC6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c>
          <w:tcPr>
            <w:tcW w:w="567" w:type="dxa"/>
            <w:tcBorders>
              <w:top w:val="nil"/>
              <w:left w:val="nil"/>
              <w:bottom w:val="nil"/>
              <w:right w:val="nil"/>
            </w:tcBorders>
            <w:shd w:val="clear" w:color="auto" w:fill="auto"/>
            <w:noWrap/>
            <w:vAlign w:val="bottom"/>
            <w:hideMark/>
          </w:tcPr>
          <w:p w14:paraId="77543C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75A3A2C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21A941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753555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w:t>
            </w:r>
          </w:p>
        </w:tc>
        <w:tc>
          <w:tcPr>
            <w:tcW w:w="567" w:type="dxa"/>
            <w:tcBorders>
              <w:top w:val="nil"/>
              <w:left w:val="nil"/>
              <w:bottom w:val="nil"/>
              <w:right w:val="nil"/>
            </w:tcBorders>
            <w:shd w:val="clear" w:color="auto" w:fill="auto"/>
            <w:noWrap/>
            <w:vAlign w:val="bottom"/>
            <w:hideMark/>
          </w:tcPr>
          <w:p w14:paraId="1A1646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w:t>
            </w:r>
          </w:p>
        </w:tc>
        <w:tc>
          <w:tcPr>
            <w:tcW w:w="567" w:type="dxa"/>
            <w:tcBorders>
              <w:top w:val="nil"/>
              <w:left w:val="nil"/>
              <w:bottom w:val="nil"/>
              <w:right w:val="nil"/>
            </w:tcBorders>
            <w:shd w:val="clear" w:color="auto" w:fill="auto"/>
            <w:noWrap/>
            <w:vAlign w:val="bottom"/>
            <w:hideMark/>
          </w:tcPr>
          <w:p w14:paraId="639CCE6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w:t>
            </w:r>
          </w:p>
        </w:tc>
        <w:tc>
          <w:tcPr>
            <w:tcW w:w="567" w:type="dxa"/>
            <w:tcBorders>
              <w:top w:val="nil"/>
              <w:left w:val="nil"/>
              <w:bottom w:val="nil"/>
              <w:right w:val="nil"/>
            </w:tcBorders>
            <w:shd w:val="clear" w:color="auto" w:fill="auto"/>
            <w:noWrap/>
            <w:vAlign w:val="bottom"/>
            <w:hideMark/>
          </w:tcPr>
          <w:p w14:paraId="11A767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0.43</w:t>
            </w:r>
          </w:p>
        </w:tc>
        <w:tc>
          <w:tcPr>
            <w:tcW w:w="567" w:type="dxa"/>
            <w:tcBorders>
              <w:top w:val="nil"/>
              <w:left w:val="nil"/>
              <w:bottom w:val="nil"/>
              <w:right w:val="nil"/>
            </w:tcBorders>
            <w:shd w:val="clear" w:color="auto" w:fill="auto"/>
            <w:noWrap/>
            <w:vAlign w:val="bottom"/>
            <w:hideMark/>
          </w:tcPr>
          <w:p w14:paraId="5E371C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033E266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02541B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6FA289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w:t>
            </w:r>
          </w:p>
        </w:tc>
      </w:tr>
      <w:tr w:rsidR="005A5BB3" w:rsidRPr="0043293E" w14:paraId="71482962" w14:textId="77777777" w:rsidTr="007E151C">
        <w:trPr>
          <w:trHeight w:val="75"/>
        </w:trPr>
        <w:tc>
          <w:tcPr>
            <w:tcW w:w="1701" w:type="dxa"/>
            <w:tcBorders>
              <w:top w:val="nil"/>
              <w:left w:val="nil"/>
              <w:bottom w:val="nil"/>
              <w:right w:val="nil"/>
            </w:tcBorders>
            <w:shd w:val="clear" w:color="auto" w:fill="auto"/>
            <w:noWrap/>
            <w:vAlign w:val="bottom"/>
            <w:hideMark/>
          </w:tcPr>
          <w:p w14:paraId="0655D4E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Netherlands</w:t>
            </w:r>
          </w:p>
        </w:tc>
        <w:tc>
          <w:tcPr>
            <w:tcW w:w="567" w:type="dxa"/>
            <w:tcBorders>
              <w:top w:val="nil"/>
              <w:left w:val="nil"/>
              <w:bottom w:val="nil"/>
              <w:right w:val="nil"/>
            </w:tcBorders>
            <w:shd w:val="clear" w:color="auto" w:fill="auto"/>
            <w:noWrap/>
            <w:vAlign w:val="bottom"/>
            <w:hideMark/>
          </w:tcPr>
          <w:p w14:paraId="25D464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w:t>
            </w:r>
          </w:p>
        </w:tc>
        <w:tc>
          <w:tcPr>
            <w:tcW w:w="567" w:type="dxa"/>
            <w:tcBorders>
              <w:top w:val="nil"/>
              <w:left w:val="nil"/>
              <w:bottom w:val="nil"/>
              <w:right w:val="nil"/>
            </w:tcBorders>
            <w:shd w:val="clear" w:color="auto" w:fill="auto"/>
            <w:noWrap/>
            <w:vAlign w:val="bottom"/>
            <w:hideMark/>
          </w:tcPr>
          <w:p w14:paraId="601A956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76E27FE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w:t>
            </w:r>
          </w:p>
        </w:tc>
        <w:tc>
          <w:tcPr>
            <w:tcW w:w="567" w:type="dxa"/>
            <w:tcBorders>
              <w:top w:val="nil"/>
              <w:left w:val="nil"/>
              <w:bottom w:val="nil"/>
              <w:right w:val="nil"/>
            </w:tcBorders>
            <w:shd w:val="clear" w:color="auto" w:fill="auto"/>
            <w:noWrap/>
            <w:vAlign w:val="bottom"/>
            <w:hideMark/>
          </w:tcPr>
          <w:p w14:paraId="6A51F24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64C83F2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712C49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c>
          <w:tcPr>
            <w:tcW w:w="567" w:type="dxa"/>
            <w:tcBorders>
              <w:top w:val="nil"/>
              <w:left w:val="nil"/>
              <w:bottom w:val="nil"/>
              <w:right w:val="nil"/>
            </w:tcBorders>
            <w:shd w:val="clear" w:color="auto" w:fill="auto"/>
            <w:noWrap/>
            <w:vAlign w:val="bottom"/>
            <w:hideMark/>
          </w:tcPr>
          <w:p w14:paraId="4B0728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6C9AA45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w:t>
            </w:r>
          </w:p>
        </w:tc>
        <w:tc>
          <w:tcPr>
            <w:tcW w:w="567" w:type="dxa"/>
            <w:tcBorders>
              <w:top w:val="nil"/>
              <w:left w:val="nil"/>
              <w:bottom w:val="nil"/>
              <w:right w:val="nil"/>
            </w:tcBorders>
            <w:shd w:val="clear" w:color="auto" w:fill="auto"/>
            <w:noWrap/>
            <w:vAlign w:val="bottom"/>
            <w:hideMark/>
          </w:tcPr>
          <w:p w14:paraId="039FAC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1FAC26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2A49C3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6AEBC09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w:t>
            </w:r>
          </w:p>
        </w:tc>
      </w:tr>
      <w:tr w:rsidR="005A5BB3" w:rsidRPr="0043293E" w14:paraId="00863443" w14:textId="77777777" w:rsidTr="007E151C">
        <w:trPr>
          <w:trHeight w:val="75"/>
        </w:trPr>
        <w:tc>
          <w:tcPr>
            <w:tcW w:w="1701" w:type="dxa"/>
            <w:tcBorders>
              <w:top w:val="nil"/>
              <w:left w:val="nil"/>
              <w:bottom w:val="nil"/>
              <w:right w:val="nil"/>
            </w:tcBorders>
            <w:shd w:val="clear" w:color="auto" w:fill="auto"/>
            <w:noWrap/>
            <w:vAlign w:val="bottom"/>
            <w:hideMark/>
          </w:tcPr>
          <w:p w14:paraId="78688E3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Norway</w:t>
            </w:r>
          </w:p>
        </w:tc>
        <w:tc>
          <w:tcPr>
            <w:tcW w:w="567" w:type="dxa"/>
            <w:tcBorders>
              <w:top w:val="nil"/>
              <w:left w:val="nil"/>
              <w:bottom w:val="nil"/>
              <w:right w:val="nil"/>
            </w:tcBorders>
            <w:shd w:val="clear" w:color="auto" w:fill="auto"/>
            <w:noWrap/>
            <w:vAlign w:val="bottom"/>
            <w:hideMark/>
          </w:tcPr>
          <w:p w14:paraId="5E247F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w:t>
            </w:r>
          </w:p>
        </w:tc>
        <w:tc>
          <w:tcPr>
            <w:tcW w:w="567" w:type="dxa"/>
            <w:tcBorders>
              <w:top w:val="nil"/>
              <w:left w:val="nil"/>
              <w:bottom w:val="nil"/>
              <w:right w:val="nil"/>
            </w:tcBorders>
            <w:shd w:val="clear" w:color="auto" w:fill="auto"/>
            <w:noWrap/>
            <w:vAlign w:val="bottom"/>
            <w:hideMark/>
          </w:tcPr>
          <w:p w14:paraId="394DF2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0.71</w:t>
            </w:r>
          </w:p>
        </w:tc>
        <w:tc>
          <w:tcPr>
            <w:tcW w:w="567" w:type="dxa"/>
            <w:tcBorders>
              <w:top w:val="nil"/>
              <w:left w:val="nil"/>
              <w:bottom w:val="nil"/>
              <w:right w:val="nil"/>
            </w:tcBorders>
            <w:shd w:val="clear" w:color="auto" w:fill="auto"/>
            <w:noWrap/>
            <w:vAlign w:val="bottom"/>
            <w:hideMark/>
          </w:tcPr>
          <w:p w14:paraId="7E50CB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7C9D5E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3C3F27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5DDEDC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w:t>
            </w:r>
          </w:p>
        </w:tc>
        <w:tc>
          <w:tcPr>
            <w:tcW w:w="567" w:type="dxa"/>
            <w:tcBorders>
              <w:top w:val="nil"/>
              <w:left w:val="nil"/>
              <w:bottom w:val="nil"/>
              <w:right w:val="nil"/>
            </w:tcBorders>
            <w:shd w:val="clear" w:color="auto" w:fill="auto"/>
            <w:noWrap/>
            <w:vAlign w:val="bottom"/>
            <w:hideMark/>
          </w:tcPr>
          <w:p w14:paraId="49D0CF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6AC452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08AEBDB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w:t>
            </w:r>
          </w:p>
        </w:tc>
        <w:tc>
          <w:tcPr>
            <w:tcW w:w="567" w:type="dxa"/>
            <w:tcBorders>
              <w:top w:val="nil"/>
              <w:left w:val="nil"/>
              <w:bottom w:val="nil"/>
              <w:right w:val="nil"/>
            </w:tcBorders>
            <w:shd w:val="clear" w:color="auto" w:fill="auto"/>
            <w:noWrap/>
            <w:vAlign w:val="bottom"/>
            <w:hideMark/>
          </w:tcPr>
          <w:p w14:paraId="32B1115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w:t>
            </w:r>
          </w:p>
        </w:tc>
        <w:tc>
          <w:tcPr>
            <w:tcW w:w="567" w:type="dxa"/>
            <w:tcBorders>
              <w:top w:val="nil"/>
              <w:left w:val="nil"/>
              <w:bottom w:val="nil"/>
              <w:right w:val="nil"/>
            </w:tcBorders>
            <w:shd w:val="clear" w:color="auto" w:fill="auto"/>
            <w:noWrap/>
            <w:vAlign w:val="bottom"/>
            <w:hideMark/>
          </w:tcPr>
          <w:p w14:paraId="4DF2F3B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w:t>
            </w:r>
          </w:p>
        </w:tc>
        <w:tc>
          <w:tcPr>
            <w:tcW w:w="567" w:type="dxa"/>
            <w:tcBorders>
              <w:top w:val="nil"/>
              <w:left w:val="nil"/>
              <w:bottom w:val="nil"/>
              <w:right w:val="nil"/>
            </w:tcBorders>
            <w:shd w:val="clear" w:color="auto" w:fill="auto"/>
            <w:noWrap/>
            <w:vAlign w:val="bottom"/>
            <w:hideMark/>
          </w:tcPr>
          <w:p w14:paraId="7C7DC89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r>
      <w:tr w:rsidR="005A5BB3" w:rsidRPr="0043293E" w14:paraId="59C576F6" w14:textId="77777777" w:rsidTr="007E151C">
        <w:trPr>
          <w:trHeight w:val="75"/>
        </w:trPr>
        <w:tc>
          <w:tcPr>
            <w:tcW w:w="1701" w:type="dxa"/>
            <w:tcBorders>
              <w:top w:val="nil"/>
              <w:left w:val="nil"/>
              <w:bottom w:val="nil"/>
              <w:right w:val="nil"/>
            </w:tcBorders>
            <w:shd w:val="clear" w:color="auto" w:fill="auto"/>
            <w:noWrap/>
            <w:vAlign w:val="bottom"/>
            <w:hideMark/>
          </w:tcPr>
          <w:p w14:paraId="378FA05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Portugal</w:t>
            </w:r>
          </w:p>
        </w:tc>
        <w:tc>
          <w:tcPr>
            <w:tcW w:w="567" w:type="dxa"/>
            <w:tcBorders>
              <w:top w:val="nil"/>
              <w:left w:val="nil"/>
              <w:bottom w:val="nil"/>
              <w:right w:val="nil"/>
            </w:tcBorders>
            <w:shd w:val="clear" w:color="auto" w:fill="auto"/>
            <w:noWrap/>
            <w:vAlign w:val="bottom"/>
            <w:hideMark/>
          </w:tcPr>
          <w:p w14:paraId="1C0623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3280ACA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c>
          <w:tcPr>
            <w:tcW w:w="567" w:type="dxa"/>
            <w:tcBorders>
              <w:top w:val="nil"/>
              <w:left w:val="nil"/>
              <w:bottom w:val="nil"/>
              <w:right w:val="nil"/>
            </w:tcBorders>
            <w:shd w:val="clear" w:color="auto" w:fill="auto"/>
            <w:noWrap/>
            <w:vAlign w:val="bottom"/>
            <w:hideMark/>
          </w:tcPr>
          <w:p w14:paraId="0D6B34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w:t>
            </w:r>
          </w:p>
        </w:tc>
        <w:tc>
          <w:tcPr>
            <w:tcW w:w="567" w:type="dxa"/>
            <w:tcBorders>
              <w:top w:val="nil"/>
              <w:left w:val="nil"/>
              <w:bottom w:val="nil"/>
              <w:right w:val="nil"/>
            </w:tcBorders>
            <w:shd w:val="clear" w:color="auto" w:fill="auto"/>
            <w:noWrap/>
            <w:vAlign w:val="bottom"/>
            <w:hideMark/>
          </w:tcPr>
          <w:p w14:paraId="64D6F7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25D6F4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w:t>
            </w:r>
          </w:p>
        </w:tc>
        <w:tc>
          <w:tcPr>
            <w:tcW w:w="567" w:type="dxa"/>
            <w:tcBorders>
              <w:top w:val="nil"/>
              <w:left w:val="nil"/>
              <w:bottom w:val="nil"/>
              <w:right w:val="nil"/>
            </w:tcBorders>
            <w:shd w:val="clear" w:color="auto" w:fill="auto"/>
            <w:noWrap/>
            <w:vAlign w:val="bottom"/>
            <w:hideMark/>
          </w:tcPr>
          <w:p w14:paraId="426A5A0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w:t>
            </w:r>
          </w:p>
        </w:tc>
        <w:tc>
          <w:tcPr>
            <w:tcW w:w="567" w:type="dxa"/>
            <w:tcBorders>
              <w:top w:val="nil"/>
              <w:left w:val="nil"/>
              <w:bottom w:val="nil"/>
              <w:right w:val="nil"/>
            </w:tcBorders>
            <w:shd w:val="clear" w:color="auto" w:fill="auto"/>
            <w:noWrap/>
            <w:vAlign w:val="bottom"/>
            <w:hideMark/>
          </w:tcPr>
          <w:p w14:paraId="050C6C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48B5C4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w:t>
            </w:r>
          </w:p>
        </w:tc>
        <w:tc>
          <w:tcPr>
            <w:tcW w:w="567" w:type="dxa"/>
            <w:tcBorders>
              <w:top w:val="nil"/>
              <w:left w:val="nil"/>
              <w:bottom w:val="nil"/>
              <w:right w:val="nil"/>
            </w:tcBorders>
            <w:shd w:val="clear" w:color="auto" w:fill="auto"/>
            <w:noWrap/>
            <w:vAlign w:val="bottom"/>
            <w:hideMark/>
          </w:tcPr>
          <w:p w14:paraId="0041CF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c>
          <w:tcPr>
            <w:tcW w:w="567" w:type="dxa"/>
            <w:tcBorders>
              <w:top w:val="nil"/>
              <w:left w:val="nil"/>
              <w:bottom w:val="nil"/>
              <w:right w:val="nil"/>
            </w:tcBorders>
            <w:shd w:val="clear" w:color="auto" w:fill="auto"/>
            <w:noWrap/>
            <w:vAlign w:val="bottom"/>
            <w:hideMark/>
          </w:tcPr>
          <w:p w14:paraId="77C06F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c>
          <w:tcPr>
            <w:tcW w:w="567" w:type="dxa"/>
            <w:tcBorders>
              <w:top w:val="nil"/>
              <w:left w:val="nil"/>
              <w:bottom w:val="nil"/>
              <w:right w:val="nil"/>
            </w:tcBorders>
            <w:shd w:val="clear" w:color="auto" w:fill="auto"/>
            <w:noWrap/>
            <w:vAlign w:val="bottom"/>
            <w:hideMark/>
          </w:tcPr>
          <w:p w14:paraId="2C8283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w:t>
            </w:r>
          </w:p>
        </w:tc>
        <w:tc>
          <w:tcPr>
            <w:tcW w:w="567" w:type="dxa"/>
            <w:tcBorders>
              <w:top w:val="nil"/>
              <w:left w:val="nil"/>
              <w:bottom w:val="nil"/>
              <w:right w:val="nil"/>
            </w:tcBorders>
            <w:shd w:val="clear" w:color="auto" w:fill="auto"/>
            <w:noWrap/>
            <w:vAlign w:val="bottom"/>
            <w:hideMark/>
          </w:tcPr>
          <w:p w14:paraId="260CF2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r>
      <w:tr w:rsidR="005A5BB3" w:rsidRPr="0043293E" w14:paraId="2A9A5C01" w14:textId="77777777" w:rsidTr="007E151C">
        <w:trPr>
          <w:trHeight w:val="75"/>
        </w:trPr>
        <w:tc>
          <w:tcPr>
            <w:tcW w:w="1701" w:type="dxa"/>
            <w:tcBorders>
              <w:top w:val="nil"/>
              <w:left w:val="nil"/>
              <w:bottom w:val="nil"/>
              <w:right w:val="nil"/>
            </w:tcBorders>
            <w:shd w:val="clear" w:color="auto" w:fill="auto"/>
            <w:noWrap/>
            <w:vAlign w:val="bottom"/>
            <w:hideMark/>
          </w:tcPr>
          <w:p w14:paraId="07719F1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Spain</w:t>
            </w:r>
          </w:p>
        </w:tc>
        <w:tc>
          <w:tcPr>
            <w:tcW w:w="567" w:type="dxa"/>
            <w:tcBorders>
              <w:top w:val="nil"/>
              <w:left w:val="nil"/>
              <w:bottom w:val="nil"/>
              <w:right w:val="nil"/>
            </w:tcBorders>
            <w:shd w:val="clear" w:color="auto" w:fill="auto"/>
            <w:noWrap/>
            <w:vAlign w:val="bottom"/>
            <w:hideMark/>
          </w:tcPr>
          <w:p w14:paraId="2CF152D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41046E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61FEE8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0B267E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5ED682B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w:t>
            </w:r>
          </w:p>
        </w:tc>
        <w:tc>
          <w:tcPr>
            <w:tcW w:w="567" w:type="dxa"/>
            <w:tcBorders>
              <w:top w:val="nil"/>
              <w:left w:val="nil"/>
              <w:bottom w:val="nil"/>
              <w:right w:val="nil"/>
            </w:tcBorders>
            <w:shd w:val="clear" w:color="auto" w:fill="auto"/>
            <w:noWrap/>
            <w:vAlign w:val="bottom"/>
            <w:hideMark/>
          </w:tcPr>
          <w:p w14:paraId="6661BE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4EE1EF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w:t>
            </w:r>
          </w:p>
        </w:tc>
        <w:tc>
          <w:tcPr>
            <w:tcW w:w="567" w:type="dxa"/>
            <w:tcBorders>
              <w:top w:val="nil"/>
              <w:left w:val="nil"/>
              <w:bottom w:val="nil"/>
              <w:right w:val="nil"/>
            </w:tcBorders>
            <w:shd w:val="clear" w:color="auto" w:fill="auto"/>
            <w:noWrap/>
            <w:vAlign w:val="bottom"/>
            <w:hideMark/>
          </w:tcPr>
          <w:p w14:paraId="4CB1D0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0.41</w:t>
            </w:r>
          </w:p>
        </w:tc>
        <w:tc>
          <w:tcPr>
            <w:tcW w:w="567" w:type="dxa"/>
            <w:tcBorders>
              <w:top w:val="nil"/>
              <w:left w:val="nil"/>
              <w:bottom w:val="nil"/>
              <w:right w:val="nil"/>
            </w:tcBorders>
            <w:shd w:val="clear" w:color="auto" w:fill="auto"/>
            <w:noWrap/>
            <w:vAlign w:val="bottom"/>
            <w:hideMark/>
          </w:tcPr>
          <w:p w14:paraId="5C88164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w:t>
            </w:r>
          </w:p>
        </w:tc>
        <w:tc>
          <w:tcPr>
            <w:tcW w:w="567" w:type="dxa"/>
            <w:tcBorders>
              <w:top w:val="nil"/>
              <w:left w:val="nil"/>
              <w:bottom w:val="nil"/>
              <w:right w:val="nil"/>
            </w:tcBorders>
            <w:shd w:val="clear" w:color="auto" w:fill="auto"/>
            <w:noWrap/>
            <w:vAlign w:val="bottom"/>
            <w:hideMark/>
          </w:tcPr>
          <w:p w14:paraId="6BCCB1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26BDF0E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5FCF31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w:t>
            </w:r>
          </w:p>
        </w:tc>
      </w:tr>
      <w:tr w:rsidR="005A5BB3" w:rsidRPr="0043293E" w14:paraId="6957C3B3" w14:textId="77777777" w:rsidTr="007E151C">
        <w:trPr>
          <w:trHeight w:val="75"/>
        </w:trPr>
        <w:tc>
          <w:tcPr>
            <w:tcW w:w="1701" w:type="dxa"/>
            <w:tcBorders>
              <w:top w:val="nil"/>
              <w:left w:val="nil"/>
              <w:bottom w:val="nil"/>
              <w:right w:val="nil"/>
            </w:tcBorders>
            <w:shd w:val="clear" w:color="auto" w:fill="auto"/>
            <w:noWrap/>
            <w:vAlign w:val="bottom"/>
            <w:hideMark/>
          </w:tcPr>
          <w:p w14:paraId="7EC84B6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Sweden</w:t>
            </w:r>
          </w:p>
        </w:tc>
        <w:tc>
          <w:tcPr>
            <w:tcW w:w="567" w:type="dxa"/>
            <w:tcBorders>
              <w:top w:val="nil"/>
              <w:left w:val="nil"/>
              <w:bottom w:val="nil"/>
              <w:right w:val="nil"/>
            </w:tcBorders>
            <w:shd w:val="clear" w:color="auto" w:fill="auto"/>
            <w:noWrap/>
            <w:vAlign w:val="bottom"/>
            <w:hideMark/>
          </w:tcPr>
          <w:p w14:paraId="6500D13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6B66B9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5EEABFC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w:t>
            </w:r>
          </w:p>
        </w:tc>
        <w:tc>
          <w:tcPr>
            <w:tcW w:w="567" w:type="dxa"/>
            <w:tcBorders>
              <w:top w:val="nil"/>
              <w:left w:val="nil"/>
              <w:bottom w:val="nil"/>
              <w:right w:val="nil"/>
            </w:tcBorders>
            <w:shd w:val="clear" w:color="auto" w:fill="auto"/>
            <w:noWrap/>
            <w:vAlign w:val="bottom"/>
            <w:hideMark/>
          </w:tcPr>
          <w:p w14:paraId="6ECD15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4CC597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535FE9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21919D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0.39</w:t>
            </w:r>
          </w:p>
        </w:tc>
        <w:tc>
          <w:tcPr>
            <w:tcW w:w="567" w:type="dxa"/>
            <w:tcBorders>
              <w:top w:val="nil"/>
              <w:left w:val="nil"/>
              <w:bottom w:val="nil"/>
              <w:right w:val="nil"/>
            </w:tcBorders>
            <w:shd w:val="clear" w:color="auto" w:fill="auto"/>
            <w:noWrap/>
            <w:vAlign w:val="bottom"/>
            <w:hideMark/>
          </w:tcPr>
          <w:p w14:paraId="6A5408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w:t>
            </w:r>
          </w:p>
        </w:tc>
        <w:tc>
          <w:tcPr>
            <w:tcW w:w="567" w:type="dxa"/>
            <w:tcBorders>
              <w:top w:val="nil"/>
              <w:left w:val="nil"/>
              <w:bottom w:val="nil"/>
              <w:right w:val="nil"/>
            </w:tcBorders>
            <w:shd w:val="clear" w:color="auto" w:fill="auto"/>
            <w:noWrap/>
            <w:vAlign w:val="bottom"/>
            <w:hideMark/>
          </w:tcPr>
          <w:p w14:paraId="34CB58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77FDEE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63B4518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17A9D4D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r>
      <w:tr w:rsidR="005A5BB3" w:rsidRPr="0043293E" w14:paraId="38511358" w14:textId="77777777" w:rsidTr="007E151C">
        <w:trPr>
          <w:trHeight w:val="75"/>
        </w:trPr>
        <w:tc>
          <w:tcPr>
            <w:tcW w:w="1701" w:type="dxa"/>
            <w:tcBorders>
              <w:top w:val="nil"/>
              <w:left w:val="nil"/>
              <w:bottom w:val="nil"/>
              <w:right w:val="nil"/>
            </w:tcBorders>
            <w:shd w:val="clear" w:color="auto" w:fill="auto"/>
            <w:noWrap/>
            <w:vAlign w:val="bottom"/>
            <w:hideMark/>
          </w:tcPr>
          <w:p w14:paraId="66FBAAA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Switzerland</w:t>
            </w:r>
          </w:p>
        </w:tc>
        <w:tc>
          <w:tcPr>
            <w:tcW w:w="567" w:type="dxa"/>
            <w:tcBorders>
              <w:top w:val="nil"/>
              <w:left w:val="nil"/>
              <w:bottom w:val="nil"/>
              <w:right w:val="nil"/>
            </w:tcBorders>
            <w:shd w:val="clear" w:color="auto" w:fill="auto"/>
            <w:noWrap/>
            <w:vAlign w:val="bottom"/>
            <w:hideMark/>
          </w:tcPr>
          <w:p w14:paraId="5FCFAA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3CC63F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1C8087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09ED12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66DB73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0BDA18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48FB66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0.39</w:t>
            </w:r>
          </w:p>
        </w:tc>
        <w:tc>
          <w:tcPr>
            <w:tcW w:w="567" w:type="dxa"/>
            <w:tcBorders>
              <w:top w:val="nil"/>
              <w:left w:val="nil"/>
              <w:bottom w:val="nil"/>
              <w:right w:val="nil"/>
            </w:tcBorders>
            <w:shd w:val="clear" w:color="auto" w:fill="auto"/>
            <w:noWrap/>
            <w:vAlign w:val="bottom"/>
            <w:hideMark/>
          </w:tcPr>
          <w:p w14:paraId="6FA2FE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w:t>
            </w:r>
          </w:p>
        </w:tc>
        <w:tc>
          <w:tcPr>
            <w:tcW w:w="567" w:type="dxa"/>
            <w:tcBorders>
              <w:top w:val="nil"/>
              <w:left w:val="nil"/>
              <w:bottom w:val="nil"/>
              <w:right w:val="nil"/>
            </w:tcBorders>
            <w:shd w:val="clear" w:color="auto" w:fill="auto"/>
            <w:noWrap/>
            <w:vAlign w:val="bottom"/>
            <w:hideMark/>
          </w:tcPr>
          <w:p w14:paraId="5B0346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27AE34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w:t>
            </w:r>
          </w:p>
        </w:tc>
        <w:tc>
          <w:tcPr>
            <w:tcW w:w="567" w:type="dxa"/>
            <w:tcBorders>
              <w:top w:val="nil"/>
              <w:left w:val="nil"/>
              <w:bottom w:val="nil"/>
              <w:right w:val="nil"/>
            </w:tcBorders>
            <w:shd w:val="clear" w:color="auto" w:fill="auto"/>
            <w:noWrap/>
            <w:vAlign w:val="bottom"/>
            <w:hideMark/>
          </w:tcPr>
          <w:p w14:paraId="611086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520F84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r>
      <w:tr w:rsidR="005A5BB3" w:rsidRPr="0043293E" w14:paraId="25A16292" w14:textId="77777777" w:rsidTr="007E151C">
        <w:trPr>
          <w:trHeight w:val="75"/>
        </w:trPr>
        <w:tc>
          <w:tcPr>
            <w:tcW w:w="1701" w:type="dxa"/>
            <w:tcBorders>
              <w:top w:val="nil"/>
              <w:left w:val="nil"/>
              <w:bottom w:val="nil"/>
              <w:right w:val="nil"/>
            </w:tcBorders>
            <w:shd w:val="clear" w:color="auto" w:fill="auto"/>
            <w:noWrap/>
            <w:vAlign w:val="bottom"/>
            <w:hideMark/>
          </w:tcPr>
          <w:p w14:paraId="195FE22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United Kingdom</w:t>
            </w:r>
          </w:p>
        </w:tc>
        <w:tc>
          <w:tcPr>
            <w:tcW w:w="567" w:type="dxa"/>
            <w:tcBorders>
              <w:top w:val="nil"/>
              <w:left w:val="nil"/>
              <w:bottom w:val="nil"/>
              <w:right w:val="nil"/>
            </w:tcBorders>
            <w:shd w:val="clear" w:color="auto" w:fill="auto"/>
            <w:noWrap/>
            <w:vAlign w:val="bottom"/>
            <w:hideMark/>
          </w:tcPr>
          <w:p w14:paraId="0E72A0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w:t>
            </w:r>
          </w:p>
        </w:tc>
        <w:tc>
          <w:tcPr>
            <w:tcW w:w="567" w:type="dxa"/>
            <w:tcBorders>
              <w:top w:val="nil"/>
              <w:left w:val="nil"/>
              <w:bottom w:val="nil"/>
              <w:right w:val="nil"/>
            </w:tcBorders>
            <w:shd w:val="clear" w:color="auto" w:fill="auto"/>
            <w:noWrap/>
            <w:vAlign w:val="bottom"/>
            <w:hideMark/>
          </w:tcPr>
          <w:p w14:paraId="5E795F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715E3F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47C64C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1D6CAF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6D847E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0EE4D4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7BB33E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w:t>
            </w:r>
          </w:p>
        </w:tc>
        <w:tc>
          <w:tcPr>
            <w:tcW w:w="567" w:type="dxa"/>
            <w:tcBorders>
              <w:top w:val="nil"/>
              <w:left w:val="nil"/>
              <w:bottom w:val="nil"/>
              <w:right w:val="nil"/>
            </w:tcBorders>
            <w:shd w:val="clear" w:color="auto" w:fill="auto"/>
            <w:noWrap/>
            <w:vAlign w:val="bottom"/>
            <w:hideMark/>
          </w:tcPr>
          <w:p w14:paraId="2671FB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7DD614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18D6DC7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c>
          <w:tcPr>
            <w:tcW w:w="567" w:type="dxa"/>
            <w:tcBorders>
              <w:top w:val="nil"/>
              <w:left w:val="nil"/>
              <w:bottom w:val="nil"/>
              <w:right w:val="nil"/>
            </w:tcBorders>
            <w:shd w:val="clear" w:color="auto" w:fill="auto"/>
            <w:noWrap/>
            <w:vAlign w:val="bottom"/>
            <w:hideMark/>
          </w:tcPr>
          <w:p w14:paraId="05D3B3B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r>
      <w:tr w:rsidR="005A5BB3" w:rsidRPr="0043293E" w14:paraId="7A4F3B80" w14:textId="77777777" w:rsidTr="007E151C">
        <w:trPr>
          <w:trHeight w:val="178"/>
        </w:trPr>
        <w:tc>
          <w:tcPr>
            <w:tcW w:w="1701" w:type="dxa"/>
            <w:tcBorders>
              <w:top w:val="nil"/>
              <w:left w:val="nil"/>
              <w:bottom w:val="nil"/>
              <w:right w:val="nil"/>
            </w:tcBorders>
            <w:shd w:val="clear" w:color="auto" w:fill="auto"/>
            <w:noWrap/>
            <w:vAlign w:val="bottom"/>
            <w:hideMark/>
          </w:tcPr>
          <w:p w14:paraId="3B4F49A4"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p>
        </w:tc>
        <w:tc>
          <w:tcPr>
            <w:tcW w:w="567" w:type="dxa"/>
            <w:tcBorders>
              <w:top w:val="nil"/>
              <w:left w:val="nil"/>
              <w:bottom w:val="nil"/>
              <w:right w:val="nil"/>
            </w:tcBorders>
            <w:shd w:val="clear" w:color="auto" w:fill="auto"/>
            <w:noWrap/>
            <w:vAlign w:val="bottom"/>
            <w:hideMark/>
          </w:tcPr>
          <w:p w14:paraId="6BC8E0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46542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0BC5AD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39A3CFE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5C6BFB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3591DB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379517C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6DBD9B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DF64F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0D50343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58EF5A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7180EE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63E6CAAC" w14:textId="77777777" w:rsidTr="007E151C">
        <w:trPr>
          <w:trHeight w:val="75"/>
        </w:trPr>
        <w:tc>
          <w:tcPr>
            <w:tcW w:w="1701" w:type="dxa"/>
            <w:tcBorders>
              <w:top w:val="nil"/>
              <w:left w:val="nil"/>
              <w:bottom w:val="nil"/>
              <w:right w:val="nil"/>
            </w:tcBorders>
            <w:shd w:val="clear" w:color="auto" w:fill="auto"/>
            <w:noWrap/>
            <w:vAlign w:val="bottom"/>
            <w:hideMark/>
          </w:tcPr>
          <w:p w14:paraId="4CAA9383"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r w:rsidRPr="0043293E">
              <w:rPr>
                <w:rFonts w:ascii="Times New Roman" w:eastAsia="Times New Roman" w:hAnsi="Times New Roman"/>
                <w:i/>
                <w:iCs/>
                <w:color w:val="000000"/>
                <w:sz w:val="16"/>
                <w:szCs w:val="16"/>
                <w:lang w:val="en-GB"/>
              </w:rPr>
              <w:t>Imports</w:t>
            </w:r>
          </w:p>
        </w:tc>
        <w:tc>
          <w:tcPr>
            <w:tcW w:w="567" w:type="dxa"/>
            <w:tcBorders>
              <w:top w:val="nil"/>
              <w:left w:val="nil"/>
              <w:bottom w:val="nil"/>
              <w:right w:val="nil"/>
            </w:tcBorders>
            <w:shd w:val="clear" w:color="auto" w:fill="auto"/>
            <w:noWrap/>
            <w:vAlign w:val="bottom"/>
            <w:hideMark/>
          </w:tcPr>
          <w:p w14:paraId="46E9E5B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61EE1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39CEBE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4B6C60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7C570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0C82DCB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35A8B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3B16B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8647A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61C459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44A2E0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3780D13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407CFBED" w14:textId="77777777" w:rsidTr="007E151C">
        <w:trPr>
          <w:trHeight w:val="75"/>
        </w:trPr>
        <w:tc>
          <w:tcPr>
            <w:tcW w:w="1701" w:type="dxa"/>
            <w:tcBorders>
              <w:top w:val="nil"/>
              <w:left w:val="nil"/>
              <w:bottom w:val="nil"/>
              <w:right w:val="nil"/>
            </w:tcBorders>
            <w:shd w:val="clear" w:color="auto" w:fill="auto"/>
            <w:noWrap/>
            <w:vAlign w:val="bottom"/>
            <w:hideMark/>
          </w:tcPr>
          <w:p w14:paraId="27FA2252" w14:textId="77777777" w:rsidR="005A5BB3" w:rsidRPr="0043293E" w:rsidRDefault="005A5BB3" w:rsidP="007E151C">
            <w:pPr>
              <w:spacing w:after="0" w:line="240" w:lineRule="auto"/>
              <w:rPr>
                <w:rFonts w:ascii="Times New Roman" w:eastAsia="Times New Roman" w:hAnsi="Times New Roman"/>
                <w:i/>
                <w:iCs/>
                <w:color w:val="000000"/>
                <w:sz w:val="16"/>
                <w:szCs w:val="16"/>
                <w:lang w:val="en-GB"/>
              </w:rPr>
            </w:pPr>
          </w:p>
        </w:tc>
        <w:tc>
          <w:tcPr>
            <w:tcW w:w="567" w:type="dxa"/>
            <w:tcBorders>
              <w:top w:val="nil"/>
              <w:left w:val="nil"/>
              <w:bottom w:val="nil"/>
              <w:right w:val="nil"/>
            </w:tcBorders>
            <w:shd w:val="clear" w:color="auto" w:fill="auto"/>
            <w:noWrap/>
            <w:vAlign w:val="bottom"/>
            <w:hideMark/>
          </w:tcPr>
          <w:p w14:paraId="420364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173746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3E92E5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2486D40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6380A8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59DC34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6FCF69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030A8E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4701CE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2B563D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26786F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567" w:type="dxa"/>
            <w:tcBorders>
              <w:top w:val="nil"/>
              <w:left w:val="nil"/>
              <w:bottom w:val="nil"/>
              <w:right w:val="nil"/>
            </w:tcBorders>
            <w:shd w:val="clear" w:color="auto" w:fill="auto"/>
            <w:noWrap/>
            <w:vAlign w:val="bottom"/>
            <w:hideMark/>
          </w:tcPr>
          <w:p w14:paraId="755E5F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6545BE08" w14:textId="77777777" w:rsidTr="007E151C">
        <w:trPr>
          <w:trHeight w:val="75"/>
        </w:trPr>
        <w:tc>
          <w:tcPr>
            <w:tcW w:w="1701" w:type="dxa"/>
            <w:tcBorders>
              <w:top w:val="nil"/>
              <w:left w:val="nil"/>
              <w:bottom w:val="nil"/>
              <w:right w:val="nil"/>
            </w:tcBorders>
            <w:shd w:val="clear" w:color="auto" w:fill="auto"/>
            <w:noWrap/>
            <w:vAlign w:val="bottom"/>
            <w:hideMark/>
          </w:tcPr>
          <w:p w14:paraId="15D9933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Austria</w:t>
            </w:r>
          </w:p>
        </w:tc>
        <w:tc>
          <w:tcPr>
            <w:tcW w:w="567" w:type="dxa"/>
            <w:tcBorders>
              <w:top w:val="nil"/>
              <w:left w:val="nil"/>
              <w:bottom w:val="nil"/>
              <w:right w:val="nil"/>
            </w:tcBorders>
            <w:shd w:val="clear" w:color="auto" w:fill="auto"/>
            <w:noWrap/>
            <w:vAlign w:val="bottom"/>
            <w:hideMark/>
          </w:tcPr>
          <w:p w14:paraId="56F219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20DC24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3862CD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416B99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57F1A35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6C13D8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506B8A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w:t>
            </w:r>
          </w:p>
        </w:tc>
        <w:tc>
          <w:tcPr>
            <w:tcW w:w="567" w:type="dxa"/>
            <w:tcBorders>
              <w:top w:val="nil"/>
              <w:left w:val="nil"/>
              <w:bottom w:val="nil"/>
              <w:right w:val="nil"/>
            </w:tcBorders>
            <w:shd w:val="clear" w:color="auto" w:fill="auto"/>
            <w:noWrap/>
            <w:vAlign w:val="bottom"/>
            <w:hideMark/>
          </w:tcPr>
          <w:p w14:paraId="48B24E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w:t>
            </w:r>
          </w:p>
        </w:tc>
        <w:tc>
          <w:tcPr>
            <w:tcW w:w="567" w:type="dxa"/>
            <w:tcBorders>
              <w:top w:val="nil"/>
              <w:left w:val="nil"/>
              <w:bottom w:val="nil"/>
              <w:right w:val="nil"/>
            </w:tcBorders>
            <w:shd w:val="clear" w:color="auto" w:fill="auto"/>
            <w:noWrap/>
            <w:vAlign w:val="bottom"/>
            <w:hideMark/>
          </w:tcPr>
          <w:p w14:paraId="7B75BDC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6EFF1DC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4C26B0C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035815B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r>
      <w:tr w:rsidR="005A5BB3" w:rsidRPr="0043293E" w14:paraId="12268EB5" w14:textId="77777777" w:rsidTr="007E151C">
        <w:trPr>
          <w:trHeight w:val="75"/>
        </w:trPr>
        <w:tc>
          <w:tcPr>
            <w:tcW w:w="1701" w:type="dxa"/>
            <w:tcBorders>
              <w:top w:val="nil"/>
              <w:left w:val="nil"/>
              <w:bottom w:val="nil"/>
              <w:right w:val="nil"/>
            </w:tcBorders>
            <w:shd w:val="clear" w:color="auto" w:fill="auto"/>
            <w:noWrap/>
            <w:vAlign w:val="bottom"/>
            <w:hideMark/>
          </w:tcPr>
          <w:p w14:paraId="3F982DB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Denmark</w:t>
            </w:r>
          </w:p>
        </w:tc>
        <w:tc>
          <w:tcPr>
            <w:tcW w:w="567" w:type="dxa"/>
            <w:tcBorders>
              <w:top w:val="nil"/>
              <w:left w:val="nil"/>
              <w:bottom w:val="nil"/>
              <w:right w:val="nil"/>
            </w:tcBorders>
            <w:shd w:val="clear" w:color="auto" w:fill="auto"/>
            <w:noWrap/>
            <w:vAlign w:val="bottom"/>
            <w:hideMark/>
          </w:tcPr>
          <w:p w14:paraId="4C1ECC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549830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6D889A5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w:t>
            </w:r>
          </w:p>
        </w:tc>
        <w:tc>
          <w:tcPr>
            <w:tcW w:w="567" w:type="dxa"/>
            <w:tcBorders>
              <w:top w:val="nil"/>
              <w:left w:val="nil"/>
              <w:bottom w:val="nil"/>
              <w:right w:val="nil"/>
            </w:tcBorders>
            <w:shd w:val="clear" w:color="auto" w:fill="auto"/>
            <w:noWrap/>
            <w:vAlign w:val="bottom"/>
            <w:hideMark/>
          </w:tcPr>
          <w:p w14:paraId="2C9552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7789AA3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775424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72043E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27DBED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w:t>
            </w:r>
          </w:p>
        </w:tc>
        <w:tc>
          <w:tcPr>
            <w:tcW w:w="567" w:type="dxa"/>
            <w:tcBorders>
              <w:top w:val="nil"/>
              <w:left w:val="nil"/>
              <w:bottom w:val="nil"/>
              <w:right w:val="nil"/>
            </w:tcBorders>
            <w:shd w:val="clear" w:color="auto" w:fill="auto"/>
            <w:noWrap/>
            <w:vAlign w:val="bottom"/>
            <w:hideMark/>
          </w:tcPr>
          <w:p w14:paraId="3B3DFA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53B39F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2CF9492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727874D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r>
      <w:tr w:rsidR="005A5BB3" w:rsidRPr="0043293E" w14:paraId="623ED78D" w14:textId="77777777" w:rsidTr="007E151C">
        <w:trPr>
          <w:trHeight w:val="75"/>
        </w:trPr>
        <w:tc>
          <w:tcPr>
            <w:tcW w:w="1701" w:type="dxa"/>
            <w:tcBorders>
              <w:top w:val="nil"/>
              <w:left w:val="nil"/>
              <w:bottom w:val="nil"/>
              <w:right w:val="nil"/>
            </w:tcBorders>
            <w:shd w:val="clear" w:color="auto" w:fill="auto"/>
            <w:noWrap/>
            <w:vAlign w:val="bottom"/>
            <w:hideMark/>
          </w:tcPr>
          <w:p w14:paraId="6C3D775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Finland</w:t>
            </w:r>
          </w:p>
        </w:tc>
        <w:tc>
          <w:tcPr>
            <w:tcW w:w="567" w:type="dxa"/>
            <w:tcBorders>
              <w:top w:val="nil"/>
              <w:left w:val="nil"/>
              <w:bottom w:val="nil"/>
              <w:right w:val="nil"/>
            </w:tcBorders>
            <w:shd w:val="clear" w:color="auto" w:fill="auto"/>
            <w:noWrap/>
            <w:vAlign w:val="bottom"/>
            <w:hideMark/>
          </w:tcPr>
          <w:p w14:paraId="0D1735C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w:t>
            </w:r>
          </w:p>
        </w:tc>
        <w:tc>
          <w:tcPr>
            <w:tcW w:w="567" w:type="dxa"/>
            <w:tcBorders>
              <w:top w:val="nil"/>
              <w:left w:val="nil"/>
              <w:bottom w:val="nil"/>
              <w:right w:val="nil"/>
            </w:tcBorders>
            <w:shd w:val="clear" w:color="auto" w:fill="auto"/>
            <w:noWrap/>
            <w:vAlign w:val="bottom"/>
            <w:hideMark/>
          </w:tcPr>
          <w:p w14:paraId="4E777EC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5948079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3B58F2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5E4977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43780A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6F4287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w:t>
            </w:r>
          </w:p>
        </w:tc>
        <w:tc>
          <w:tcPr>
            <w:tcW w:w="567" w:type="dxa"/>
            <w:tcBorders>
              <w:top w:val="nil"/>
              <w:left w:val="nil"/>
              <w:bottom w:val="nil"/>
              <w:right w:val="nil"/>
            </w:tcBorders>
            <w:shd w:val="clear" w:color="auto" w:fill="auto"/>
            <w:noWrap/>
            <w:vAlign w:val="bottom"/>
            <w:hideMark/>
          </w:tcPr>
          <w:p w14:paraId="6658FC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w:t>
            </w:r>
          </w:p>
        </w:tc>
        <w:tc>
          <w:tcPr>
            <w:tcW w:w="567" w:type="dxa"/>
            <w:tcBorders>
              <w:top w:val="nil"/>
              <w:left w:val="nil"/>
              <w:bottom w:val="nil"/>
              <w:right w:val="nil"/>
            </w:tcBorders>
            <w:shd w:val="clear" w:color="auto" w:fill="auto"/>
            <w:noWrap/>
            <w:vAlign w:val="bottom"/>
            <w:hideMark/>
          </w:tcPr>
          <w:p w14:paraId="7EE841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2F307D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725174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39EA07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r>
      <w:tr w:rsidR="005A5BB3" w:rsidRPr="0043293E" w14:paraId="3E4117E8" w14:textId="77777777" w:rsidTr="007E151C">
        <w:trPr>
          <w:trHeight w:val="75"/>
        </w:trPr>
        <w:tc>
          <w:tcPr>
            <w:tcW w:w="1701" w:type="dxa"/>
            <w:tcBorders>
              <w:top w:val="nil"/>
              <w:left w:val="nil"/>
              <w:bottom w:val="nil"/>
              <w:right w:val="nil"/>
            </w:tcBorders>
            <w:shd w:val="clear" w:color="auto" w:fill="auto"/>
            <w:noWrap/>
            <w:vAlign w:val="bottom"/>
            <w:hideMark/>
          </w:tcPr>
          <w:p w14:paraId="1FE02ED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France</w:t>
            </w:r>
          </w:p>
        </w:tc>
        <w:tc>
          <w:tcPr>
            <w:tcW w:w="567" w:type="dxa"/>
            <w:tcBorders>
              <w:top w:val="nil"/>
              <w:left w:val="nil"/>
              <w:bottom w:val="nil"/>
              <w:right w:val="nil"/>
            </w:tcBorders>
            <w:shd w:val="clear" w:color="auto" w:fill="auto"/>
            <w:noWrap/>
            <w:vAlign w:val="bottom"/>
            <w:hideMark/>
          </w:tcPr>
          <w:p w14:paraId="7672AA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w:t>
            </w:r>
          </w:p>
        </w:tc>
        <w:tc>
          <w:tcPr>
            <w:tcW w:w="567" w:type="dxa"/>
            <w:tcBorders>
              <w:top w:val="nil"/>
              <w:left w:val="nil"/>
              <w:bottom w:val="nil"/>
              <w:right w:val="nil"/>
            </w:tcBorders>
            <w:shd w:val="clear" w:color="auto" w:fill="auto"/>
            <w:noWrap/>
            <w:vAlign w:val="bottom"/>
            <w:hideMark/>
          </w:tcPr>
          <w:p w14:paraId="280A99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39A5DD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2B1D38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1B1CA3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34C6A2E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4365824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w:t>
            </w:r>
          </w:p>
        </w:tc>
        <w:tc>
          <w:tcPr>
            <w:tcW w:w="567" w:type="dxa"/>
            <w:tcBorders>
              <w:top w:val="nil"/>
              <w:left w:val="nil"/>
              <w:bottom w:val="nil"/>
              <w:right w:val="nil"/>
            </w:tcBorders>
            <w:shd w:val="clear" w:color="auto" w:fill="auto"/>
            <w:noWrap/>
            <w:vAlign w:val="bottom"/>
            <w:hideMark/>
          </w:tcPr>
          <w:p w14:paraId="284343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w:t>
            </w:r>
          </w:p>
        </w:tc>
        <w:tc>
          <w:tcPr>
            <w:tcW w:w="567" w:type="dxa"/>
            <w:tcBorders>
              <w:top w:val="nil"/>
              <w:left w:val="nil"/>
              <w:bottom w:val="nil"/>
              <w:right w:val="nil"/>
            </w:tcBorders>
            <w:shd w:val="clear" w:color="auto" w:fill="auto"/>
            <w:noWrap/>
            <w:vAlign w:val="bottom"/>
            <w:hideMark/>
          </w:tcPr>
          <w:p w14:paraId="3783FB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5D619C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04BB17A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188841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r>
      <w:tr w:rsidR="005A5BB3" w:rsidRPr="0043293E" w14:paraId="6E078149" w14:textId="77777777" w:rsidTr="007E151C">
        <w:trPr>
          <w:trHeight w:val="75"/>
        </w:trPr>
        <w:tc>
          <w:tcPr>
            <w:tcW w:w="1701" w:type="dxa"/>
            <w:tcBorders>
              <w:top w:val="nil"/>
              <w:left w:val="nil"/>
              <w:bottom w:val="nil"/>
              <w:right w:val="nil"/>
            </w:tcBorders>
            <w:shd w:val="clear" w:color="auto" w:fill="auto"/>
            <w:noWrap/>
            <w:vAlign w:val="bottom"/>
            <w:hideMark/>
          </w:tcPr>
          <w:p w14:paraId="623EE7C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Germany</w:t>
            </w:r>
          </w:p>
        </w:tc>
        <w:tc>
          <w:tcPr>
            <w:tcW w:w="567" w:type="dxa"/>
            <w:tcBorders>
              <w:top w:val="nil"/>
              <w:left w:val="nil"/>
              <w:bottom w:val="nil"/>
              <w:right w:val="nil"/>
            </w:tcBorders>
            <w:shd w:val="clear" w:color="auto" w:fill="auto"/>
            <w:noWrap/>
            <w:vAlign w:val="bottom"/>
            <w:hideMark/>
          </w:tcPr>
          <w:p w14:paraId="224FE9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6EC97C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42B8F2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4C36D3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6E69DB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6E0A92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26A274F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416EF4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w:t>
            </w:r>
          </w:p>
        </w:tc>
        <w:tc>
          <w:tcPr>
            <w:tcW w:w="567" w:type="dxa"/>
            <w:tcBorders>
              <w:top w:val="nil"/>
              <w:left w:val="nil"/>
              <w:bottom w:val="nil"/>
              <w:right w:val="nil"/>
            </w:tcBorders>
            <w:shd w:val="clear" w:color="auto" w:fill="auto"/>
            <w:noWrap/>
            <w:vAlign w:val="bottom"/>
            <w:hideMark/>
          </w:tcPr>
          <w:p w14:paraId="58B76B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0FAA0F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0A1CE60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w:t>
            </w:r>
          </w:p>
        </w:tc>
        <w:tc>
          <w:tcPr>
            <w:tcW w:w="567" w:type="dxa"/>
            <w:tcBorders>
              <w:top w:val="nil"/>
              <w:left w:val="nil"/>
              <w:bottom w:val="nil"/>
              <w:right w:val="nil"/>
            </w:tcBorders>
            <w:shd w:val="clear" w:color="auto" w:fill="auto"/>
            <w:noWrap/>
            <w:vAlign w:val="bottom"/>
            <w:hideMark/>
          </w:tcPr>
          <w:p w14:paraId="11B1D3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r>
      <w:tr w:rsidR="005A5BB3" w:rsidRPr="0043293E" w14:paraId="63ECE192" w14:textId="77777777" w:rsidTr="007E151C">
        <w:trPr>
          <w:trHeight w:val="75"/>
        </w:trPr>
        <w:tc>
          <w:tcPr>
            <w:tcW w:w="1701" w:type="dxa"/>
            <w:tcBorders>
              <w:top w:val="nil"/>
              <w:left w:val="nil"/>
              <w:bottom w:val="nil"/>
              <w:right w:val="nil"/>
            </w:tcBorders>
            <w:shd w:val="clear" w:color="auto" w:fill="auto"/>
            <w:noWrap/>
            <w:vAlign w:val="bottom"/>
            <w:hideMark/>
          </w:tcPr>
          <w:p w14:paraId="30F7C52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Greece </w:t>
            </w:r>
          </w:p>
        </w:tc>
        <w:tc>
          <w:tcPr>
            <w:tcW w:w="567" w:type="dxa"/>
            <w:tcBorders>
              <w:top w:val="nil"/>
              <w:left w:val="nil"/>
              <w:bottom w:val="nil"/>
              <w:right w:val="nil"/>
            </w:tcBorders>
            <w:shd w:val="clear" w:color="auto" w:fill="auto"/>
            <w:noWrap/>
            <w:vAlign w:val="bottom"/>
            <w:hideMark/>
          </w:tcPr>
          <w:p w14:paraId="2C5452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w:t>
            </w:r>
          </w:p>
        </w:tc>
        <w:tc>
          <w:tcPr>
            <w:tcW w:w="567" w:type="dxa"/>
            <w:tcBorders>
              <w:top w:val="nil"/>
              <w:left w:val="nil"/>
              <w:bottom w:val="nil"/>
              <w:right w:val="nil"/>
            </w:tcBorders>
            <w:shd w:val="clear" w:color="auto" w:fill="auto"/>
            <w:noWrap/>
            <w:vAlign w:val="bottom"/>
            <w:hideMark/>
          </w:tcPr>
          <w:p w14:paraId="39F5607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w:t>
            </w:r>
          </w:p>
        </w:tc>
        <w:tc>
          <w:tcPr>
            <w:tcW w:w="567" w:type="dxa"/>
            <w:tcBorders>
              <w:top w:val="nil"/>
              <w:left w:val="nil"/>
              <w:bottom w:val="nil"/>
              <w:right w:val="nil"/>
            </w:tcBorders>
            <w:shd w:val="clear" w:color="auto" w:fill="auto"/>
            <w:noWrap/>
            <w:vAlign w:val="bottom"/>
            <w:hideMark/>
          </w:tcPr>
          <w:p w14:paraId="15827AF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49B519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43AE514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1172209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6259E3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w:t>
            </w:r>
          </w:p>
        </w:tc>
        <w:tc>
          <w:tcPr>
            <w:tcW w:w="567" w:type="dxa"/>
            <w:tcBorders>
              <w:top w:val="nil"/>
              <w:left w:val="nil"/>
              <w:bottom w:val="nil"/>
              <w:right w:val="nil"/>
            </w:tcBorders>
            <w:shd w:val="clear" w:color="auto" w:fill="auto"/>
            <w:noWrap/>
            <w:vAlign w:val="bottom"/>
            <w:hideMark/>
          </w:tcPr>
          <w:p w14:paraId="2D7995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w:t>
            </w:r>
          </w:p>
        </w:tc>
        <w:tc>
          <w:tcPr>
            <w:tcW w:w="567" w:type="dxa"/>
            <w:tcBorders>
              <w:top w:val="nil"/>
              <w:left w:val="nil"/>
              <w:bottom w:val="nil"/>
              <w:right w:val="nil"/>
            </w:tcBorders>
            <w:shd w:val="clear" w:color="auto" w:fill="auto"/>
            <w:noWrap/>
            <w:vAlign w:val="bottom"/>
            <w:hideMark/>
          </w:tcPr>
          <w:p w14:paraId="2C7277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c>
          <w:tcPr>
            <w:tcW w:w="567" w:type="dxa"/>
            <w:tcBorders>
              <w:top w:val="nil"/>
              <w:left w:val="nil"/>
              <w:bottom w:val="nil"/>
              <w:right w:val="nil"/>
            </w:tcBorders>
            <w:shd w:val="clear" w:color="auto" w:fill="auto"/>
            <w:noWrap/>
            <w:vAlign w:val="bottom"/>
            <w:hideMark/>
          </w:tcPr>
          <w:p w14:paraId="3E63707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07DF5CE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1EFCD10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w:t>
            </w:r>
          </w:p>
        </w:tc>
      </w:tr>
      <w:tr w:rsidR="005A5BB3" w:rsidRPr="0043293E" w14:paraId="5DCC4833" w14:textId="77777777" w:rsidTr="007E151C">
        <w:trPr>
          <w:trHeight w:val="75"/>
        </w:trPr>
        <w:tc>
          <w:tcPr>
            <w:tcW w:w="1701" w:type="dxa"/>
            <w:tcBorders>
              <w:top w:val="nil"/>
              <w:left w:val="nil"/>
              <w:bottom w:val="nil"/>
              <w:right w:val="nil"/>
            </w:tcBorders>
            <w:shd w:val="clear" w:color="auto" w:fill="auto"/>
            <w:noWrap/>
            <w:vAlign w:val="bottom"/>
            <w:hideMark/>
          </w:tcPr>
          <w:p w14:paraId="119695E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Italy</w:t>
            </w:r>
          </w:p>
        </w:tc>
        <w:tc>
          <w:tcPr>
            <w:tcW w:w="567" w:type="dxa"/>
            <w:tcBorders>
              <w:top w:val="nil"/>
              <w:left w:val="nil"/>
              <w:bottom w:val="nil"/>
              <w:right w:val="nil"/>
            </w:tcBorders>
            <w:shd w:val="clear" w:color="auto" w:fill="auto"/>
            <w:noWrap/>
            <w:vAlign w:val="bottom"/>
            <w:hideMark/>
          </w:tcPr>
          <w:p w14:paraId="590270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w:t>
            </w:r>
          </w:p>
        </w:tc>
        <w:tc>
          <w:tcPr>
            <w:tcW w:w="567" w:type="dxa"/>
            <w:tcBorders>
              <w:top w:val="nil"/>
              <w:left w:val="nil"/>
              <w:bottom w:val="nil"/>
              <w:right w:val="nil"/>
            </w:tcBorders>
            <w:shd w:val="clear" w:color="auto" w:fill="auto"/>
            <w:noWrap/>
            <w:vAlign w:val="bottom"/>
            <w:hideMark/>
          </w:tcPr>
          <w:p w14:paraId="4DA4A7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40C1FC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6CF90F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29CEF9C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04518B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47572F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w:t>
            </w:r>
          </w:p>
        </w:tc>
        <w:tc>
          <w:tcPr>
            <w:tcW w:w="567" w:type="dxa"/>
            <w:tcBorders>
              <w:top w:val="nil"/>
              <w:left w:val="nil"/>
              <w:bottom w:val="nil"/>
              <w:right w:val="nil"/>
            </w:tcBorders>
            <w:shd w:val="clear" w:color="auto" w:fill="auto"/>
            <w:noWrap/>
            <w:vAlign w:val="bottom"/>
            <w:hideMark/>
          </w:tcPr>
          <w:p w14:paraId="76D55FB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w:t>
            </w:r>
          </w:p>
        </w:tc>
        <w:tc>
          <w:tcPr>
            <w:tcW w:w="567" w:type="dxa"/>
            <w:tcBorders>
              <w:top w:val="nil"/>
              <w:left w:val="nil"/>
              <w:bottom w:val="nil"/>
              <w:right w:val="nil"/>
            </w:tcBorders>
            <w:shd w:val="clear" w:color="auto" w:fill="auto"/>
            <w:noWrap/>
            <w:vAlign w:val="bottom"/>
            <w:hideMark/>
          </w:tcPr>
          <w:p w14:paraId="72C710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59CC4B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0D8AAD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1C1E9F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r>
      <w:tr w:rsidR="005A5BB3" w:rsidRPr="0043293E" w14:paraId="150518D6" w14:textId="77777777" w:rsidTr="007E151C">
        <w:trPr>
          <w:trHeight w:val="75"/>
        </w:trPr>
        <w:tc>
          <w:tcPr>
            <w:tcW w:w="1701" w:type="dxa"/>
            <w:tcBorders>
              <w:top w:val="nil"/>
              <w:left w:val="nil"/>
              <w:bottom w:val="nil"/>
              <w:right w:val="nil"/>
            </w:tcBorders>
            <w:shd w:val="clear" w:color="auto" w:fill="auto"/>
            <w:noWrap/>
            <w:vAlign w:val="bottom"/>
            <w:hideMark/>
          </w:tcPr>
          <w:p w14:paraId="00FAACB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Netherlands</w:t>
            </w:r>
          </w:p>
        </w:tc>
        <w:tc>
          <w:tcPr>
            <w:tcW w:w="567" w:type="dxa"/>
            <w:tcBorders>
              <w:top w:val="nil"/>
              <w:left w:val="nil"/>
              <w:bottom w:val="nil"/>
              <w:right w:val="nil"/>
            </w:tcBorders>
            <w:shd w:val="clear" w:color="auto" w:fill="auto"/>
            <w:noWrap/>
            <w:vAlign w:val="bottom"/>
            <w:hideMark/>
          </w:tcPr>
          <w:p w14:paraId="2BC18A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w:t>
            </w:r>
          </w:p>
        </w:tc>
        <w:tc>
          <w:tcPr>
            <w:tcW w:w="567" w:type="dxa"/>
            <w:tcBorders>
              <w:top w:val="nil"/>
              <w:left w:val="nil"/>
              <w:bottom w:val="nil"/>
              <w:right w:val="nil"/>
            </w:tcBorders>
            <w:shd w:val="clear" w:color="auto" w:fill="auto"/>
            <w:noWrap/>
            <w:vAlign w:val="bottom"/>
            <w:hideMark/>
          </w:tcPr>
          <w:p w14:paraId="3AF7BB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4CDC98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45C6B1F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72A7273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1198C0A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2C228A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443A4B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0B7F71E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33427F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191288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76FAF7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r>
      <w:tr w:rsidR="005A5BB3" w:rsidRPr="0043293E" w14:paraId="0D7DB3C6" w14:textId="77777777" w:rsidTr="007E151C">
        <w:trPr>
          <w:trHeight w:val="75"/>
        </w:trPr>
        <w:tc>
          <w:tcPr>
            <w:tcW w:w="1701" w:type="dxa"/>
            <w:tcBorders>
              <w:top w:val="nil"/>
              <w:left w:val="nil"/>
              <w:bottom w:val="nil"/>
              <w:right w:val="nil"/>
            </w:tcBorders>
            <w:shd w:val="clear" w:color="auto" w:fill="auto"/>
            <w:noWrap/>
            <w:vAlign w:val="bottom"/>
            <w:hideMark/>
          </w:tcPr>
          <w:p w14:paraId="7F967AF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Norway</w:t>
            </w:r>
          </w:p>
        </w:tc>
        <w:tc>
          <w:tcPr>
            <w:tcW w:w="567" w:type="dxa"/>
            <w:tcBorders>
              <w:top w:val="nil"/>
              <w:left w:val="nil"/>
              <w:bottom w:val="nil"/>
              <w:right w:val="nil"/>
            </w:tcBorders>
            <w:shd w:val="clear" w:color="auto" w:fill="auto"/>
            <w:noWrap/>
            <w:vAlign w:val="bottom"/>
            <w:hideMark/>
          </w:tcPr>
          <w:p w14:paraId="4AF862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35F6CD2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c>
          <w:tcPr>
            <w:tcW w:w="567" w:type="dxa"/>
            <w:tcBorders>
              <w:top w:val="nil"/>
              <w:left w:val="nil"/>
              <w:bottom w:val="nil"/>
              <w:right w:val="nil"/>
            </w:tcBorders>
            <w:shd w:val="clear" w:color="auto" w:fill="auto"/>
            <w:noWrap/>
            <w:vAlign w:val="bottom"/>
            <w:hideMark/>
          </w:tcPr>
          <w:p w14:paraId="582807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12B8D4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57B72A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28EC3E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0A16774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w:t>
            </w:r>
          </w:p>
        </w:tc>
        <w:tc>
          <w:tcPr>
            <w:tcW w:w="567" w:type="dxa"/>
            <w:tcBorders>
              <w:top w:val="nil"/>
              <w:left w:val="nil"/>
              <w:bottom w:val="nil"/>
              <w:right w:val="nil"/>
            </w:tcBorders>
            <w:shd w:val="clear" w:color="auto" w:fill="auto"/>
            <w:noWrap/>
            <w:vAlign w:val="bottom"/>
            <w:hideMark/>
          </w:tcPr>
          <w:p w14:paraId="1AEBD6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w:t>
            </w:r>
          </w:p>
        </w:tc>
        <w:tc>
          <w:tcPr>
            <w:tcW w:w="567" w:type="dxa"/>
            <w:tcBorders>
              <w:top w:val="nil"/>
              <w:left w:val="nil"/>
              <w:bottom w:val="nil"/>
              <w:right w:val="nil"/>
            </w:tcBorders>
            <w:shd w:val="clear" w:color="auto" w:fill="auto"/>
            <w:noWrap/>
            <w:vAlign w:val="bottom"/>
            <w:hideMark/>
          </w:tcPr>
          <w:p w14:paraId="6498C2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537460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32AB8C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7A4A3F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r>
      <w:tr w:rsidR="005A5BB3" w:rsidRPr="0043293E" w14:paraId="0A46957B" w14:textId="77777777" w:rsidTr="007E151C">
        <w:trPr>
          <w:trHeight w:val="75"/>
        </w:trPr>
        <w:tc>
          <w:tcPr>
            <w:tcW w:w="1701" w:type="dxa"/>
            <w:tcBorders>
              <w:top w:val="nil"/>
              <w:left w:val="nil"/>
              <w:bottom w:val="nil"/>
              <w:right w:val="nil"/>
            </w:tcBorders>
            <w:shd w:val="clear" w:color="auto" w:fill="auto"/>
            <w:noWrap/>
            <w:vAlign w:val="bottom"/>
            <w:hideMark/>
          </w:tcPr>
          <w:p w14:paraId="2A667DC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Portugal</w:t>
            </w:r>
          </w:p>
        </w:tc>
        <w:tc>
          <w:tcPr>
            <w:tcW w:w="567" w:type="dxa"/>
            <w:tcBorders>
              <w:top w:val="nil"/>
              <w:left w:val="nil"/>
              <w:bottom w:val="nil"/>
              <w:right w:val="nil"/>
            </w:tcBorders>
            <w:shd w:val="clear" w:color="auto" w:fill="auto"/>
            <w:noWrap/>
            <w:vAlign w:val="bottom"/>
            <w:hideMark/>
          </w:tcPr>
          <w:p w14:paraId="38F44D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w:t>
            </w:r>
          </w:p>
        </w:tc>
        <w:tc>
          <w:tcPr>
            <w:tcW w:w="567" w:type="dxa"/>
            <w:tcBorders>
              <w:top w:val="nil"/>
              <w:left w:val="nil"/>
              <w:bottom w:val="nil"/>
              <w:right w:val="nil"/>
            </w:tcBorders>
            <w:shd w:val="clear" w:color="auto" w:fill="auto"/>
            <w:noWrap/>
            <w:vAlign w:val="bottom"/>
            <w:hideMark/>
          </w:tcPr>
          <w:p w14:paraId="0F3ECA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w:t>
            </w:r>
          </w:p>
        </w:tc>
        <w:tc>
          <w:tcPr>
            <w:tcW w:w="567" w:type="dxa"/>
            <w:tcBorders>
              <w:top w:val="nil"/>
              <w:left w:val="nil"/>
              <w:bottom w:val="nil"/>
              <w:right w:val="nil"/>
            </w:tcBorders>
            <w:shd w:val="clear" w:color="auto" w:fill="auto"/>
            <w:noWrap/>
            <w:vAlign w:val="bottom"/>
            <w:hideMark/>
          </w:tcPr>
          <w:p w14:paraId="76E83AE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46283C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10AEAE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w:t>
            </w:r>
          </w:p>
        </w:tc>
        <w:tc>
          <w:tcPr>
            <w:tcW w:w="567" w:type="dxa"/>
            <w:tcBorders>
              <w:top w:val="nil"/>
              <w:left w:val="nil"/>
              <w:bottom w:val="nil"/>
              <w:right w:val="nil"/>
            </w:tcBorders>
            <w:shd w:val="clear" w:color="auto" w:fill="auto"/>
            <w:noWrap/>
            <w:vAlign w:val="bottom"/>
            <w:hideMark/>
          </w:tcPr>
          <w:p w14:paraId="185C987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3351D5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w:t>
            </w:r>
          </w:p>
        </w:tc>
        <w:tc>
          <w:tcPr>
            <w:tcW w:w="567" w:type="dxa"/>
            <w:tcBorders>
              <w:top w:val="nil"/>
              <w:left w:val="nil"/>
              <w:bottom w:val="nil"/>
              <w:right w:val="nil"/>
            </w:tcBorders>
            <w:shd w:val="clear" w:color="auto" w:fill="auto"/>
            <w:noWrap/>
            <w:vAlign w:val="bottom"/>
            <w:hideMark/>
          </w:tcPr>
          <w:p w14:paraId="65854C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w:t>
            </w:r>
          </w:p>
        </w:tc>
        <w:tc>
          <w:tcPr>
            <w:tcW w:w="567" w:type="dxa"/>
            <w:tcBorders>
              <w:top w:val="nil"/>
              <w:left w:val="nil"/>
              <w:bottom w:val="nil"/>
              <w:right w:val="nil"/>
            </w:tcBorders>
            <w:shd w:val="clear" w:color="auto" w:fill="auto"/>
            <w:noWrap/>
            <w:vAlign w:val="bottom"/>
            <w:hideMark/>
          </w:tcPr>
          <w:p w14:paraId="45E621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w:t>
            </w:r>
          </w:p>
        </w:tc>
        <w:tc>
          <w:tcPr>
            <w:tcW w:w="567" w:type="dxa"/>
            <w:tcBorders>
              <w:top w:val="nil"/>
              <w:left w:val="nil"/>
              <w:bottom w:val="nil"/>
              <w:right w:val="nil"/>
            </w:tcBorders>
            <w:shd w:val="clear" w:color="auto" w:fill="auto"/>
            <w:noWrap/>
            <w:vAlign w:val="bottom"/>
            <w:hideMark/>
          </w:tcPr>
          <w:p w14:paraId="2892C05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20E8B3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w:t>
            </w:r>
          </w:p>
        </w:tc>
        <w:tc>
          <w:tcPr>
            <w:tcW w:w="567" w:type="dxa"/>
            <w:tcBorders>
              <w:top w:val="nil"/>
              <w:left w:val="nil"/>
              <w:bottom w:val="nil"/>
              <w:right w:val="nil"/>
            </w:tcBorders>
            <w:shd w:val="clear" w:color="auto" w:fill="auto"/>
            <w:noWrap/>
            <w:vAlign w:val="bottom"/>
            <w:hideMark/>
          </w:tcPr>
          <w:p w14:paraId="1A3BFC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r>
      <w:tr w:rsidR="005A5BB3" w:rsidRPr="0043293E" w14:paraId="64D332E3" w14:textId="77777777" w:rsidTr="007E151C">
        <w:trPr>
          <w:trHeight w:val="75"/>
        </w:trPr>
        <w:tc>
          <w:tcPr>
            <w:tcW w:w="1701" w:type="dxa"/>
            <w:tcBorders>
              <w:top w:val="nil"/>
              <w:left w:val="nil"/>
              <w:bottom w:val="nil"/>
              <w:right w:val="nil"/>
            </w:tcBorders>
            <w:shd w:val="clear" w:color="auto" w:fill="auto"/>
            <w:noWrap/>
            <w:vAlign w:val="bottom"/>
            <w:hideMark/>
          </w:tcPr>
          <w:p w14:paraId="50E1539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Spain</w:t>
            </w:r>
          </w:p>
        </w:tc>
        <w:tc>
          <w:tcPr>
            <w:tcW w:w="567" w:type="dxa"/>
            <w:tcBorders>
              <w:top w:val="nil"/>
              <w:left w:val="nil"/>
              <w:bottom w:val="nil"/>
              <w:right w:val="nil"/>
            </w:tcBorders>
            <w:shd w:val="clear" w:color="auto" w:fill="auto"/>
            <w:noWrap/>
            <w:vAlign w:val="bottom"/>
            <w:hideMark/>
          </w:tcPr>
          <w:p w14:paraId="6F4FD1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w:t>
            </w:r>
          </w:p>
        </w:tc>
        <w:tc>
          <w:tcPr>
            <w:tcW w:w="567" w:type="dxa"/>
            <w:tcBorders>
              <w:top w:val="nil"/>
              <w:left w:val="nil"/>
              <w:bottom w:val="nil"/>
              <w:right w:val="nil"/>
            </w:tcBorders>
            <w:shd w:val="clear" w:color="auto" w:fill="auto"/>
            <w:noWrap/>
            <w:vAlign w:val="bottom"/>
            <w:hideMark/>
          </w:tcPr>
          <w:p w14:paraId="641B23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001F2F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4779DF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29927A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w:t>
            </w:r>
          </w:p>
        </w:tc>
        <w:tc>
          <w:tcPr>
            <w:tcW w:w="567" w:type="dxa"/>
            <w:tcBorders>
              <w:top w:val="nil"/>
              <w:left w:val="nil"/>
              <w:bottom w:val="nil"/>
              <w:right w:val="nil"/>
            </w:tcBorders>
            <w:shd w:val="clear" w:color="auto" w:fill="auto"/>
            <w:noWrap/>
            <w:vAlign w:val="bottom"/>
            <w:hideMark/>
          </w:tcPr>
          <w:p w14:paraId="737157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5E352C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38E99A0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w:t>
            </w:r>
          </w:p>
        </w:tc>
        <w:tc>
          <w:tcPr>
            <w:tcW w:w="567" w:type="dxa"/>
            <w:tcBorders>
              <w:top w:val="nil"/>
              <w:left w:val="nil"/>
              <w:bottom w:val="nil"/>
              <w:right w:val="nil"/>
            </w:tcBorders>
            <w:shd w:val="clear" w:color="auto" w:fill="auto"/>
            <w:noWrap/>
            <w:vAlign w:val="bottom"/>
            <w:hideMark/>
          </w:tcPr>
          <w:p w14:paraId="74C66A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w:t>
            </w:r>
          </w:p>
        </w:tc>
        <w:tc>
          <w:tcPr>
            <w:tcW w:w="567" w:type="dxa"/>
            <w:tcBorders>
              <w:top w:val="nil"/>
              <w:left w:val="nil"/>
              <w:bottom w:val="nil"/>
              <w:right w:val="nil"/>
            </w:tcBorders>
            <w:shd w:val="clear" w:color="auto" w:fill="auto"/>
            <w:noWrap/>
            <w:vAlign w:val="bottom"/>
            <w:hideMark/>
          </w:tcPr>
          <w:p w14:paraId="7AF4D6B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1DDED2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w:t>
            </w:r>
          </w:p>
        </w:tc>
        <w:tc>
          <w:tcPr>
            <w:tcW w:w="567" w:type="dxa"/>
            <w:tcBorders>
              <w:top w:val="nil"/>
              <w:left w:val="nil"/>
              <w:bottom w:val="nil"/>
              <w:right w:val="nil"/>
            </w:tcBorders>
            <w:shd w:val="clear" w:color="auto" w:fill="auto"/>
            <w:noWrap/>
            <w:vAlign w:val="bottom"/>
            <w:hideMark/>
          </w:tcPr>
          <w:p w14:paraId="082DEC6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w:t>
            </w:r>
          </w:p>
        </w:tc>
      </w:tr>
      <w:tr w:rsidR="005A5BB3" w:rsidRPr="0043293E" w14:paraId="7AEA0306" w14:textId="77777777" w:rsidTr="007E151C">
        <w:trPr>
          <w:trHeight w:val="75"/>
        </w:trPr>
        <w:tc>
          <w:tcPr>
            <w:tcW w:w="1701" w:type="dxa"/>
            <w:tcBorders>
              <w:top w:val="nil"/>
              <w:left w:val="nil"/>
              <w:bottom w:val="nil"/>
              <w:right w:val="nil"/>
            </w:tcBorders>
            <w:shd w:val="clear" w:color="auto" w:fill="auto"/>
            <w:noWrap/>
            <w:vAlign w:val="bottom"/>
            <w:hideMark/>
          </w:tcPr>
          <w:p w14:paraId="155417E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Sweden</w:t>
            </w:r>
          </w:p>
        </w:tc>
        <w:tc>
          <w:tcPr>
            <w:tcW w:w="567" w:type="dxa"/>
            <w:tcBorders>
              <w:top w:val="nil"/>
              <w:left w:val="nil"/>
              <w:bottom w:val="nil"/>
              <w:right w:val="nil"/>
            </w:tcBorders>
            <w:shd w:val="clear" w:color="auto" w:fill="auto"/>
            <w:noWrap/>
            <w:vAlign w:val="bottom"/>
            <w:hideMark/>
          </w:tcPr>
          <w:p w14:paraId="56254F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w:t>
            </w:r>
          </w:p>
        </w:tc>
        <w:tc>
          <w:tcPr>
            <w:tcW w:w="567" w:type="dxa"/>
            <w:tcBorders>
              <w:top w:val="nil"/>
              <w:left w:val="nil"/>
              <w:bottom w:val="nil"/>
              <w:right w:val="nil"/>
            </w:tcBorders>
            <w:shd w:val="clear" w:color="auto" w:fill="auto"/>
            <w:noWrap/>
            <w:vAlign w:val="bottom"/>
            <w:hideMark/>
          </w:tcPr>
          <w:p w14:paraId="7058B1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15997F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w:t>
            </w:r>
          </w:p>
        </w:tc>
        <w:tc>
          <w:tcPr>
            <w:tcW w:w="567" w:type="dxa"/>
            <w:tcBorders>
              <w:top w:val="nil"/>
              <w:left w:val="nil"/>
              <w:bottom w:val="nil"/>
              <w:right w:val="nil"/>
            </w:tcBorders>
            <w:shd w:val="clear" w:color="auto" w:fill="auto"/>
            <w:noWrap/>
            <w:vAlign w:val="bottom"/>
            <w:hideMark/>
          </w:tcPr>
          <w:p w14:paraId="3CB575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185B49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w:t>
            </w:r>
          </w:p>
        </w:tc>
        <w:tc>
          <w:tcPr>
            <w:tcW w:w="567" w:type="dxa"/>
            <w:tcBorders>
              <w:top w:val="nil"/>
              <w:left w:val="nil"/>
              <w:bottom w:val="nil"/>
              <w:right w:val="nil"/>
            </w:tcBorders>
            <w:shd w:val="clear" w:color="auto" w:fill="auto"/>
            <w:noWrap/>
            <w:vAlign w:val="bottom"/>
            <w:hideMark/>
          </w:tcPr>
          <w:p w14:paraId="012957F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2A216D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w:t>
            </w:r>
          </w:p>
        </w:tc>
        <w:tc>
          <w:tcPr>
            <w:tcW w:w="567" w:type="dxa"/>
            <w:tcBorders>
              <w:top w:val="nil"/>
              <w:left w:val="nil"/>
              <w:bottom w:val="nil"/>
              <w:right w:val="nil"/>
            </w:tcBorders>
            <w:shd w:val="clear" w:color="auto" w:fill="auto"/>
            <w:noWrap/>
            <w:vAlign w:val="bottom"/>
            <w:hideMark/>
          </w:tcPr>
          <w:p w14:paraId="5F7E836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w:t>
            </w:r>
          </w:p>
        </w:tc>
        <w:tc>
          <w:tcPr>
            <w:tcW w:w="567" w:type="dxa"/>
            <w:tcBorders>
              <w:top w:val="nil"/>
              <w:left w:val="nil"/>
              <w:bottom w:val="nil"/>
              <w:right w:val="nil"/>
            </w:tcBorders>
            <w:shd w:val="clear" w:color="auto" w:fill="auto"/>
            <w:noWrap/>
            <w:vAlign w:val="bottom"/>
            <w:hideMark/>
          </w:tcPr>
          <w:p w14:paraId="1384E1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6BBE4A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7E3210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w:t>
            </w:r>
          </w:p>
        </w:tc>
        <w:tc>
          <w:tcPr>
            <w:tcW w:w="567" w:type="dxa"/>
            <w:tcBorders>
              <w:top w:val="nil"/>
              <w:left w:val="nil"/>
              <w:bottom w:val="nil"/>
              <w:right w:val="nil"/>
            </w:tcBorders>
            <w:shd w:val="clear" w:color="auto" w:fill="auto"/>
            <w:noWrap/>
            <w:vAlign w:val="bottom"/>
            <w:hideMark/>
          </w:tcPr>
          <w:p w14:paraId="61BF173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r>
      <w:tr w:rsidR="005A5BB3" w:rsidRPr="0043293E" w14:paraId="68FA932B" w14:textId="77777777" w:rsidTr="007E151C">
        <w:trPr>
          <w:trHeight w:val="75"/>
        </w:trPr>
        <w:tc>
          <w:tcPr>
            <w:tcW w:w="1701" w:type="dxa"/>
            <w:tcBorders>
              <w:top w:val="nil"/>
              <w:left w:val="nil"/>
              <w:bottom w:val="nil"/>
              <w:right w:val="nil"/>
            </w:tcBorders>
            <w:shd w:val="clear" w:color="auto" w:fill="auto"/>
            <w:noWrap/>
            <w:vAlign w:val="bottom"/>
            <w:hideMark/>
          </w:tcPr>
          <w:p w14:paraId="7E82F4E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Switzerland</w:t>
            </w:r>
          </w:p>
        </w:tc>
        <w:tc>
          <w:tcPr>
            <w:tcW w:w="567" w:type="dxa"/>
            <w:tcBorders>
              <w:top w:val="nil"/>
              <w:left w:val="nil"/>
              <w:bottom w:val="nil"/>
              <w:right w:val="nil"/>
            </w:tcBorders>
            <w:shd w:val="clear" w:color="auto" w:fill="auto"/>
            <w:noWrap/>
            <w:vAlign w:val="bottom"/>
            <w:hideMark/>
          </w:tcPr>
          <w:p w14:paraId="00FA99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w:t>
            </w:r>
          </w:p>
        </w:tc>
        <w:tc>
          <w:tcPr>
            <w:tcW w:w="567" w:type="dxa"/>
            <w:tcBorders>
              <w:top w:val="nil"/>
              <w:left w:val="nil"/>
              <w:bottom w:val="nil"/>
              <w:right w:val="nil"/>
            </w:tcBorders>
            <w:shd w:val="clear" w:color="auto" w:fill="auto"/>
            <w:noWrap/>
            <w:vAlign w:val="bottom"/>
            <w:hideMark/>
          </w:tcPr>
          <w:p w14:paraId="28CDDAF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c>
          <w:tcPr>
            <w:tcW w:w="567" w:type="dxa"/>
            <w:tcBorders>
              <w:top w:val="nil"/>
              <w:left w:val="nil"/>
              <w:bottom w:val="nil"/>
              <w:right w:val="nil"/>
            </w:tcBorders>
            <w:shd w:val="clear" w:color="auto" w:fill="auto"/>
            <w:noWrap/>
            <w:vAlign w:val="bottom"/>
            <w:hideMark/>
          </w:tcPr>
          <w:p w14:paraId="7C570B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w:t>
            </w:r>
          </w:p>
        </w:tc>
        <w:tc>
          <w:tcPr>
            <w:tcW w:w="567" w:type="dxa"/>
            <w:tcBorders>
              <w:top w:val="nil"/>
              <w:left w:val="nil"/>
              <w:bottom w:val="nil"/>
              <w:right w:val="nil"/>
            </w:tcBorders>
            <w:shd w:val="clear" w:color="auto" w:fill="auto"/>
            <w:noWrap/>
            <w:vAlign w:val="bottom"/>
            <w:hideMark/>
          </w:tcPr>
          <w:p w14:paraId="32579E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6674338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w:t>
            </w:r>
          </w:p>
        </w:tc>
        <w:tc>
          <w:tcPr>
            <w:tcW w:w="567" w:type="dxa"/>
            <w:tcBorders>
              <w:top w:val="nil"/>
              <w:left w:val="nil"/>
              <w:bottom w:val="nil"/>
              <w:right w:val="nil"/>
            </w:tcBorders>
            <w:shd w:val="clear" w:color="auto" w:fill="auto"/>
            <w:noWrap/>
            <w:vAlign w:val="bottom"/>
            <w:hideMark/>
          </w:tcPr>
          <w:p w14:paraId="12E8C0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063059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07DF15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1442D5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c>
          <w:tcPr>
            <w:tcW w:w="567" w:type="dxa"/>
            <w:tcBorders>
              <w:top w:val="nil"/>
              <w:left w:val="nil"/>
              <w:bottom w:val="nil"/>
              <w:right w:val="nil"/>
            </w:tcBorders>
            <w:shd w:val="clear" w:color="auto" w:fill="auto"/>
            <w:noWrap/>
            <w:vAlign w:val="bottom"/>
            <w:hideMark/>
          </w:tcPr>
          <w:p w14:paraId="63060F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w:t>
            </w:r>
          </w:p>
        </w:tc>
        <w:tc>
          <w:tcPr>
            <w:tcW w:w="567" w:type="dxa"/>
            <w:tcBorders>
              <w:top w:val="nil"/>
              <w:left w:val="nil"/>
              <w:bottom w:val="nil"/>
              <w:right w:val="nil"/>
            </w:tcBorders>
            <w:shd w:val="clear" w:color="auto" w:fill="auto"/>
            <w:noWrap/>
            <w:vAlign w:val="bottom"/>
            <w:hideMark/>
          </w:tcPr>
          <w:p w14:paraId="7A8042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2573DD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w:t>
            </w:r>
          </w:p>
        </w:tc>
      </w:tr>
      <w:tr w:rsidR="005A5BB3" w:rsidRPr="0043293E" w14:paraId="314A5FBA" w14:textId="77777777" w:rsidTr="007E151C">
        <w:trPr>
          <w:trHeight w:val="75"/>
        </w:trPr>
        <w:tc>
          <w:tcPr>
            <w:tcW w:w="1701" w:type="dxa"/>
            <w:tcBorders>
              <w:top w:val="nil"/>
              <w:left w:val="nil"/>
              <w:bottom w:val="nil"/>
              <w:right w:val="nil"/>
            </w:tcBorders>
            <w:shd w:val="clear" w:color="auto" w:fill="auto"/>
            <w:noWrap/>
            <w:vAlign w:val="bottom"/>
            <w:hideMark/>
          </w:tcPr>
          <w:p w14:paraId="6FECD30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United Kingdom</w:t>
            </w:r>
          </w:p>
        </w:tc>
        <w:tc>
          <w:tcPr>
            <w:tcW w:w="567" w:type="dxa"/>
            <w:tcBorders>
              <w:top w:val="nil"/>
              <w:left w:val="nil"/>
              <w:bottom w:val="nil"/>
              <w:right w:val="nil"/>
            </w:tcBorders>
            <w:shd w:val="clear" w:color="auto" w:fill="auto"/>
            <w:noWrap/>
            <w:vAlign w:val="bottom"/>
            <w:hideMark/>
          </w:tcPr>
          <w:p w14:paraId="6B69924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w:t>
            </w:r>
          </w:p>
        </w:tc>
        <w:tc>
          <w:tcPr>
            <w:tcW w:w="567" w:type="dxa"/>
            <w:tcBorders>
              <w:top w:val="nil"/>
              <w:left w:val="nil"/>
              <w:bottom w:val="nil"/>
              <w:right w:val="nil"/>
            </w:tcBorders>
            <w:shd w:val="clear" w:color="auto" w:fill="auto"/>
            <w:noWrap/>
            <w:vAlign w:val="bottom"/>
            <w:hideMark/>
          </w:tcPr>
          <w:p w14:paraId="4C1DB80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w:t>
            </w:r>
          </w:p>
        </w:tc>
        <w:tc>
          <w:tcPr>
            <w:tcW w:w="567" w:type="dxa"/>
            <w:tcBorders>
              <w:top w:val="nil"/>
              <w:left w:val="nil"/>
              <w:bottom w:val="nil"/>
              <w:right w:val="nil"/>
            </w:tcBorders>
            <w:shd w:val="clear" w:color="auto" w:fill="auto"/>
            <w:noWrap/>
            <w:vAlign w:val="bottom"/>
            <w:hideMark/>
          </w:tcPr>
          <w:p w14:paraId="2B2A10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w:t>
            </w:r>
          </w:p>
        </w:tc>
        <w:tc>
          <w:tcPr>
            <w:tcW w:w="567" w:type="dxa"/>
            <w:tcBorders>
              <w:top w:val="nil"/>
              <w:left w:val="nil"/>
              <w:bottom w:val="nil"/>
              <w:right w:val="nil"/>
            </w:tcBorders>
            <w:shd w:val="clear" w:color="auto" w:fill="auto"/>
            <w:noWrap/>
            <w:vAlign w:val="bottom"/>
            <w:hideMark/>
          </w:tcPr>
          <w:p w14:paraId="07B6BA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08163E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586E00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w:t>
            </w:r>
          </w:p>
        </w:tc>
        <w:tc>
          <w:tcPr>
            <w:tcW w:w="567" w:type="dxa"/>
            <w:tcBorders>
              <w:top w:val="nil"/>
              <w:left w:val="nil"/>
              <w:bottom w:val="nil"/>
              <w:right w:val="nil"/>
            </w:tcBorders>
            <w:shd w:val="clear" w:color="auto" w:fill="auto"/>
            <w:noWrap/>
            <w:vAlign w:val="bottom"/>
            <w:hideMark/>
          </w:tcPr>
          <w:p w14:paraId="0F172AE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w:t>
            </w:r>
          </w:p>
        </w:tc>
        <w:tc>
          <w:tcPr>
            <w:tcW w:w="567" w:type="dxa"/>
            <w:tcBorders>
              <w:top w:val="nil"/>
              <w:left w:val="nil"/>
              <w:bottom w:val="nil"/>
              <w:right w:val="nil"/>
            </w:tcBorders>
            <w:shd w:val="clear" w:color="auto" w:fill="auto"/>
            <w:noWrap/>
            <w:vAlign w:val="bottom"/>
            <w:hideMark/>
          </w:tcPr>
          <w:p w14:paraId="06D60D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w:t>
            </w:r>
          </w:p>
        </w:tc>
        <w:tc>
          <w:tcPr>
            <w:tcW w:w="567" w:type="dxa"/>
            <w:tcBorders>
              <w:top w:val="nil"/>
              <w:left w:val="nil"/>
              <w:bottom w:val="nil"/>
              <w:right w:val="nil"/>
            </w:tcBorders>
            <w:shd w:val="clear" w:color="auto" w:fill="auto"/>
            <w:noWrap/>
            <w:vAlign w:val="bottom"/>
            <w:hideMark/>
          </w:tcPr>
          <w:p w14:paraId="5CDA68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w:t>
            </w:r>
          </w:p>
        </w:tc>
        <w:tc>
          <w:tcPr>
            <w:tcW w:w="567" w:type="dxa"/>
            <w:tcBorders>
              <w:top w:val="nil"/>
              <w:left w:val="nil"/>
              <w:bottom w:val="nil"/>
              <w:right w:val="nil"/>
            </w:tcBorders>
            <w:shd w:val="clear" w:color="auto" w:fill="auto"/>
            <w:noWrap/>
            <w:vAlign w:val="bottom"/>
            <w:hideMark/>
          </w:tcPr>
          <w:p w14:paraId="41DB4FA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w:t>
            </w:r>
          </w:p>
        </w:tc>
        <w:tc>
          <w:tcPr>
            <w:tcW w:w="567" w:type="dxa"/>
            <w:tcBorders>
              <w:top w:val="nil"/>
              <w:left w:val="nil"/>
              <w:bottom w:val="nil"/>
              <w:right w:val="nil"/>
            </w:tcBorders>
            <w:shd w:val="clear" w:color="auto" w:fill="auto"/>
            <w:noWrap/>
            <w:vAlign w:val="bottom"/>
            <w:hideMark/>
          </w:tcPr>
          <w:p w14:paraId="158A9FB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w:t>
            </w:r>
          </w:p>
        </w:tc>
        <w:tc>
          <w:tcPr>
            <w:tcW w:w="567" w:type="dxa"/>
            <w:tcBorders>
              <w:top w:val="nil"/>
              <w:left w:val="nil"/>
              <w:bottom w:val="nil"/>
              <w:right w:val="nil"/>
            </w:tcBorders>
            <w:shd w:val="clear" w:color="auto" w:fill="auto"/>
            <w:noWrap/>
            <w:vAlign w:val="bottom"/>
            <w:hideMark/>
          </w:tcPr>
          <w:p w14:paraId="021D18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w:t>
            </w:r>
          </w:p>
        </w:tc>
      </w:tr>
      <w:tr w:rsidR="005A5BB3" w:rsidRPr="00706C00" w14:paraId="006F9620" w14:textId="77777777" w:rsidTr="007E151C">
        <w:trPr>
          <w:trHeight w:val="30"/>
        </w:trPr>
        <w:tc>
          <w:tcPr>
            <w:tcW w:w="8505" w:type="dxa"/>
            <w:gridSpan w:val="13"/>
            <w:tcBorders>
              <w:top w:val="double" w:sz="6" w:space="0" w:color="auto"/>
              <w:left w:val="nil"/>
              <w:bottom w:val="nil"/>
              <w:right w:val="nil"/>
            </w:tcBorders>
            <w:shd w:val="clear" w:color="auto" w:fill="auto"/>
            <w:vAlign w:val="bottom"/>
            <w:hideMark/>
          </w:tcPr>
          <w:p w14:paraId="0D47395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Note</w:t>
            </w:r>
            <w:r w:rsidRPr="0043293E">
              <w:rPr>
                <w:rFonts w:ascii="Times New Roman" w:eastAsia="Times New Roman" w:hAnsi="Times New Roman"/>
                <w:color w:val="000000"/>
                <w:sz w:val="16"/>
                <w:szCs w:val="16"/>
                <w:lang w:val="en-GB"/>
              </w:rPr>
              <w:t>: PP = Primary Products; RBM = Resource Based Manufacturing; LTM = Low-Tech Manufacturing; MTM = Medium Tech Manufacturing; HTM = High-Tech Manufacturing; OM = Other Manufacturing.</w:t>
            </w:r>
          </w:p>
        </w:tc>
      </w:tr>
      <w:tr w:rsidR="005A5BB3" w:rsidRPr="00706C00" w14:paraId="2D8695C6" w14:textId="77777777" w:rsidTr="007E151C">
        <w:trPr>
          <w:trHeight w:val="75"/>
        </w:trPr>
        <w:tc>
          <w:tcPr>
            <w:tcW w:w="8505" w:type="dxa"/>
            <w:gridSpan w:val="13"/>
            <w:tcBorders>
              <w:top w:val="nil"/>
              <w:left w:val="nil"/>
              <w:bottom w:val="nil"/>
              <w:right w:val="nil"/>
            </w:tcBorders>
            <w:shd w:val="clear" w:color="auto" w:fill="auto"/>
            <w:noWrap/>
            <w:vAlign w:val="bottom"/>
            <w:hideMark/>
          </w:tcPr>
          <w:p w14:paraId="53DF031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i/>
                <w:color w:val="000000"/>
                <w:sz w:val="16"/>
                <w:szCs w:val="16"/>
                <w:lang w:val="en-GB"/>
              </w:rPr>
              <w:t>Source</w:t>
            </w:r>
            <w:r>
              <w:rPr>
                <w:rFonts w:ascii="Times New Roman" w:eastAsia="Times New Roman" w:hAnsi="Times New Roman"/>
                <w:color w:val="000000"/>
                <w:sz w:val="16"/>
                <w:szCs w:val="16"/>
                <w:lang w:val="en-GB"/>
              </w:rPr>
              <w:t>: author</w:t>
            </w:r>
            <w:r w:rsidRPr="0043293E">
              <w:rPr>
                <w:rFonts w:ascii="Times New Roman" w:eastAsia="Times New Roman" w:hAnsi="Times New Roman"/>
                <w:color w:val="000000"/>
                <w:sz w:val="16"/>
                <w:szCs w:val="16"/>
                <w:lang w:val="en-GB"/>
              </w:rPr>
              <w:t>s</w:t>
            </w:r>
            <w:r>
              <w:rPr>
                <w:rFonts w:ascii="Times New Roman" w:eastAsia="Times New Roman" w:hAnsi="Times New Roman"/>
                <w:color w:val="000000"/>
                <w:sz w:val="16"/>
                <w:szCs w:val="16"/>
                <w:lang w:val="en-GB"/>
              </w:rPr>
              <w:t>’</w:t>
            </w:r>
            <w:r w:rsidRPr="0043293E">
              <w:rPr>
                <w:rFonts w:ascii="Times New Roman" w:eastAsia="Times New Roman" w:hAnsi="Times New Roman"/>
                <w:color w:val="000000"/>
                <w:sz w:val="16"/>
                <w:szCs w:val="16"/>
                <w:lang w:val="en-GB"/>
              </w:rPr>
              <w:t xml:space="preserve"> own elaboration based on data from the UN Comtrade Database.</w:t>
            </w:r>
          </w:p>
        </w:tc>
      </w:tr>
    </w:tbl>
    <w:p w14:paraId="1F2C9B02" w14:textId="77777777" w:rsidR="005A5BB3" w:rsidRDefault="005A5BB3" w:rsidP="005A5BB3">
      <w:pPr>
        <w:spacing w:after="0" w:line="240" w:lineRule="auto"/>
        <w:ind w:firstLine="709"/>
        <w:jc w:val="both"/>
        <w:rPr>
          <w:rFonts w:ascii="Times New Roman" w:hAnsi="Times New Roman"/>
          <w:sz w:val="24"/>
          <w:szCs w:val="24"/>
          <w:lang w:val="en-GB"/>
        </w:rPr>
      </w:pPr>
    </w:p>
    <w:p w14:paraId="0D43598C" w14:textId="77777777" w:rsidR="005A5BB3" w:rsidRPr="00E36AD7" w:rsidRDefault="005A5BB3" w:rsidP="005A5BB3">
      <w:pPr>
        <w:spacing w:after="0" w:line="240" w:lineRule="auto"/>
        <w:ind w:firstLine="709"/>
        <w:jc w:val="both"/>
        <w:rPr>
          <w:rFonts w:ascii="Times New Roman" w:hAnsi="Times New Roman"/>
          <w:sz w:val="24"/>
          <w:szCs w:val="24"/>
          <w:lang w:val="en-GB"/>
        </w:rPr>
      </w:pPr>
      <w:r>
        <w:rPr>
          <w:rFonts w:ascii="Times New Roman" w:hAnsi="Times New Roman"/>
          <w:sz w:val="24"/>
          <w:szCs w:val="24"/>
          <w:lang w:val="en-GB"/>
        </w:rPr>
        <w:t>Regarding</w:t>
      </w:r>
      <w:r w:rsidRPr="00E36AD7">
        <w:rPr>
          <w:rFonts w:ascii="Times New Roman" w:hAnsi="Times New Roman"/>
          <w:sz w:val="24"/>
          <w:szCs w:val="24"/>
          <w:lang w:val="en-GB"/>
        </w:rPr>
        <w:t xml:space="preserve"> the price elasticities of imports and exports</w:t>
      </w:r>
      <w:r>
        <w:rPr>
          <w:rFonts w:ascii="Times New Roman" w:hAnsi="Times New Roman"/>
          <w:sz w:val="24"/>
          <w:szCs w:val="24"/>
          <w:lang w:val="en-GB"/>
        </w:rPr>
        <w:t>,</w:t>
      </w:r>
      <w:r w:rsidRPr="0043293E">
        <w:rPr>
          <w:rFonts w:ascii="Times New Roman" w:hAnsi="Times New Roman"/>
          <w:sz w:val="24"/>
          <w:szCs w:val="24"/>
          <w:lang w:val="en-GB"/>
        </w:rPr>
        <w:t xml:space="preserve"> </w:t>
      </w:r>
      <w:r w:rsidRPr="00E36AD7">
        <w:rPr>
          <w:rFonts w:ascii="Times New Roman" w:hAnsi="Times New Roman"/>
          <w:sz w:val="24"/>
          <w:szCs w:val="24"/>
          <w:lang w:val="en-GB"/>
        </w:rPr>
        <w:t>using cross-product panels with instrumental variables and quality-adjusted price indexes generates better results. For the VECMs, although most of the price elasticities of demand for imports are negative, as expected, the opposite is verified for exports. This suggests that the aggregate measures of relative prices normally used in the BOP constrained growth literature are imperfect measures, especially when sectoral export and import functions are estimated. For the cross-product panels, however, both for exports and for imports the price elasticities are predominantly negative. The IV estimator with Hausman’s Instruments is the estimation strategy that generates the highest number of negative price elasticities. Thus, these results indicate once again the superiority of using quality-adjusted price indexes and Hausman’s instruments.</w:t>
      </w:r>
    </w:p>
    <w:p w14:paraId="6BCEFDB7" w14:textId="77777777" w:rsidR="005A5BB3" w:rsidRPr="00776E01" w:rsidRDefault="005A5BB3" w:rsidP="005A5BB3">
      <w:pPr>
        <w:spacing w:after="0" w:line="240" w:lineRule="auto"/>
        <w:ind w:firstLine="709"/>
        <w:jc w:val="both"/>
        <w:rPr>
          <w:rFonts w:ascii="Times New Roman" w:hAnsi="Times New Roman"/>
          <w:sz w:val="24"/>
          <w:szCs w:val="24"/>
          <w:lang w:val="en-GB"/>
        </w:rPr>
      </w:pPr>
      <w:r w:rsidRPr="00776E01">
        <w:rPr>
          <w:rFonts w:ascii="Times New Roman" w:hAnsi="Times New Roman"/>
          <w:sz w:val="24"/>
          <w:szCs w:val="24"/>
          <w:lang w:val="en-GB"/>
        </w:rPr>
        <w:t xml:space="preserve">For last, Table </w:t>
      </w:r>
      <w:r>
        <w:rPr>
          <w:rFonts w:ascii="Times New Roman" w:hAnsi="Times New Roman"/>
          <w:sz w:val="24"/>
          <w:szCs w:val="24"/>
          <w:lang w:val="en-GB"/>
        </w:rPr>
        <w:t>6</w:t>
      </w:r>
      <w:r w:rsidRPr="00776E01">
        <w:rPr>
          <w:rFonts w:ascii="Times New Roman" w:hAnsi="Times New Roman"/>
          <w:sz w:val="24"/>
          <w:szCs w:val="24"/>
          <w:lang w:val="en-GB"/>
        </w:rPr>
        <w:t xml:space="preserve"> reports the sectoral composition of exports and imports in the countries analysed in this paper, in the years 1984 and 2007. This table reveals that in spite of the fact that most countries have managed to increase the share of MTM in both their total exports and imports, not many countries have managed to achieve high shares in the exports of HTM. This seems to be a key difference between the Northern and the Southern European countries. This shows that the movements of sectoral exports and imports cannot fully explain the disparities in long-term growth rates between countries. Some pairs of countries with similar sectoral shares in exports and imports (such as France and UK, Finland and Sweden, and Austria and Italy) present significantly different equilibrium growth rates. These differences result form differences in the income elasticities of demand for goods from each technological sector. This suggests that moving from low-tech to high-tech sectors seems to be a necessary but not sufficient condition for </w:t>
      </w:r>
      <w:r w:rsidRPr="00776E01">
        <w:rPr>
          <w:rFonts w:ascii="Times New Roman" w:hAnsi="Times New Roman"/>
          <w:sz w:val="24"/>
          <w:szCs w:val="24"/>
          <w:lang w:val="en-GB"/>
        </w:rPr>
        <w:lastRenderedPageBreak/>
        <w:t>increasing long-term growth rates. Therefore, to fully understand disparities in growth rates across countries it is important to analyse the determinants of the income elasticities of trade as well.</w:t>
      </w:r>
    </w:p>
    <w:p w14:paraId="7EE8359C"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2D5DA3AD" w14:textId="77777777" w:rsidR="005A5BB3" w:rsidRPr="0043293E" w:rsidRDefault="005A5BB3" w:rsidP="005A5BB3">
      <w:pPr>
        <w:spacing w:after="0" w:line="240" w:lineRule="auto"/>
        <w:jc w:val="both"/>
        <w:rPr>
          <w:rFonts w:ascii="Times New Roman" w:hAnsi="Times New Roman"/>
          <w:b/>
          <w:sz w:val="24"/>
          <w:szCs w:val="24"/>
          <w:lang w:val="en-GB"/>
        </w:rPr>
      </w:pPr>
      <w:r w:rsidRPr="0043293E">
        <w:rPr>
          <w:rFonts w:ascii="Times New Roman" w:hAnsi="Times New Roman"/>
          <w:b/>
          <w:sz w:val="24"/>
          <w:szCs w:val="24"/>
          <w:lang w:val="en-GB"/>
        </w:rPr>
        <w:t>6. Concluding remarks</w:t>
      </w:r>
    </w:p>
    <w:p w14:paraId="7C5CDD04" w14:textId="77777777" w:rsidR="005A5BB3" w:rsidRPr="0043293E" w:rsidRDefault="005A5BB3" w:rsidP="005A5BB3">
      <w:pPr>
        <w:spacing w:after="0" w:line="240" w:lineRule="auto"/>
        <w:ind w:firstLine="709"/>
        <w:jc w:val="both"/>
        <w:rPr>
          <w:rFonts w:ascii="Times New Roman" w:hAnsi="Times New Roman"/>
          <w:sz w:val="24"/>
          <w:szCs w:val="24"/>
          <w:lang w:val="en-GB"/>
        </w:rPr>
      </w:pPr>
    </w:p>
    <w:p w14:paraId="1197D300" w14:textId="77777777" w:rsidR="005A5BB3" w:rsidRDefault="005A5BB3" w:rsidP="005A5BB3">
      <w:pPr>
        <w:spacing w:after="0" w:line="240" w:lineRule="auto"/>
        <w:ind w:firstLine="709"/>
        <w:jc w:val="both"/>
        <w:rPr>
          <w:rFonts w:ascii="Times New Roman" w:hAnsi="Times New Roman"/>
          <w:sz w:val="24"/>
          <w:szCs w:val="24"/>
          <w:lang w:val="en-GB"/>
        </w:rPr>
      </w:pPr>
      <w:r>
        <w:rPr>
          <w:rFonts w:ascii="Times New Roman" w:hAnsi="Times New Roman"/>
          <w:sz w:val="24"/>
          <w:szCs w:val="24"/>
          <w:lang w:val="en-GB"/>
        </w:rPr>
        <w:t>This paper</w:t>
      </w:r>
      <w:r w:rsidRPr="0043293E">
        <w:rPr>
          <w:rFonts w:ascii="Times New Roman" w:hAnsi="Times New Roman"/>
          <w:sz w:val="24"/>
          <w:szCs w:val="24"/>
          <w:lang w:val="en-GB"/>
        </w:rPr>
        <w:t xml:space="preserve"> reported estimates of import and export functions for 5 technological sectors in 14 </w:t>
      </w:r>
      <w:r>
        <w:rPr>
          <w:rFonts w:ascii="Times New Roman" w:hAnsi="Times New Roman"/>
          <w:sz w:val="24"/>
          <w:szCs w:val="24"/>
          <w:lang w:val="en-GB"/>
        </w:rPr>
        <w:t>developed</w:t>
      </w:r>
      <w:r w:rsidRPr="0043293E">
        <w:rPr>
          <w:rFonts w:ascii="Times New Roman" w:hAnsi="Times New Roman"/>
          <w:sz w:val="24"/>
          <w:szCs w:val="24"/>
          <w:lang w:val="en-GB"/>
        </w:rPr>
        <w:t xml:space="preserve"> European countries. </w:t>
      </w:r>
      <w:r>
        <w:rPr>
          <w:rFonts w:ascii="Times New Roman" w:hAnsi="Times New Roman"/>
          <w:sz w:val="24"/>
          <w:szCs w:val="24"/>
          <w:lang w:val="en-GB"/>
        </w:rPr>
        <w:t>T</w:t>
      </w:r>
      <w:r w:rsidRPr="0043293E">
        <w:rPr>
          <w:rFonts w:ascii="Times New Roman" w:hAnsi="Times New Roman"/>
          <w:sz w:val="24"/>
          <w:szCs w:val="24"/>
          <w:lang w:val="en-GB"/>
        </w:rPr>
        <w:t>hese functions</w:t>
      </w:r>
      <w:r>
        <w:rPr>
          <w:rFonts w:ascii="Times New Roman" w:hAnsi="Times New Roman"/>
          <w:sz w:val="24"/>
          <w:szCs w:val="24"/>
          <w:lang w:val="en-GB"/>
        </w:rPr>
        <w:t xml:space="preserve"> have never been estimated by</w:t>
      </w:r>
      <w:r w:rsidRPr="0043293E">
        <w:rPr>
          <w:rFonts w:ascii="Times New Roman" w:hAnsi="Times New Roman"/>
          <w:sz w:val="24"/>
          <w:szCs w:val="24"/>
          <w:lang w:val="en-GB"/>
        </w:rPr>
        <w:t xml:space="preserve"> technological sectors for developed countries. The test results indicate</w:t>
      </w:r>
      <w:r>
        <w:rPr>
          <w:rFonts w:ascii="Times New Roman" w:hAnsi="Times New Roman"/>
          <w:sz w:val="24"/>
          <w:szCs w:val="24"/>
          <w:lang w:val="en-GB"/>
        </w:rPr>
        <w:t>d</w:t>
      </w:r>
      <w:r w:rsidRPr="0043293E">
        <w:rPr>
          <w:rFonts w:ascii="Times New Roman" w:hAnsi="Times New Roman"/>
          <w:sz w:val="24"/>
          <w:szCs w:val="24"/>
          <w:lang w:val="en-GB"/>
        </w:rPr>
        <w:t xml:space="preserve"> that the income elasticities of imports and exports are higher for Medium- and High-Tech Manufactures, which suggests the importance of moving from the production of simple goods to goods with high technological content. As expected, Primary Products presented the lowest income elasticities, followed by Low-Tech Manufactures, an</w:t>
      </w:r>
      <w:r>
        <w:rPr>
          <w:rFonts w:ascii="Times New Roman" w:hAnsi="Times New Roman"/>
          <w:sz w:val="24"/>
          <w:szCs w:val="24"/>
          <w:lang w:val="en-GB"/>
        </w:rPr>
        <w:t>d Resource Based Manufactures.</w:t>
      </w:r>
      <w:r w:rsidRPr="0043293E">
        <w:rPr>
          <w:rFonts w:ascii="Times New Roman" w:hAnsi="Times New Roman"/>
          <w:sz w:val="24"/>
          <w:szCs w:val="24"/>
          <w:lang w:val="en-GB"/>
        </w:rPr>
        <w:t xml:space="preserve"> </w:t>
      </w:r>
      <w:r>
        <w:rPr>
          <w:rFonts w:ascii="Times New Roman" w:hAnsi="Times New Roman"/>
          <w:sz w:val="24"/>
          <w:szCs w:val="24"/>
          <w:lang w:val="en-GB"/>
        </w:rPr>
        <w:t>The paper</w:t>
      </w:r>
      <w:r w:rsidRPr="0043293E">
        <w:rPr>
          <w:rFonts w:ascii="Times New Roman" w:hAnsi="Times New Roman"/>
          <w:sz w:val="24"/>
          <w:szCs w:val="24"/>
          <w:lang w:val="en-GB"/>
        </w:rPr>
        <w:t xml:space="preserve"> also provided </w:t>
      </w:r>
      <w:r>
        <w:rPr>
          <w:rFonts w:ascii="Times New Roman" w:hAnsi="Times New Roman"/>
          <w:sz w:val="24"/>
          <w:szCs w:val="24"/>
          <w:lang w:val="en-GB"/>
        </w:rPr>
        <w:t>important</w:t>
      </w:r>
      <w:r w:rsidRPr="0043293E">
        <w:rPr>
          <w:rFonts w:ascii="Times New Roman" w:hAnsi="Times New Roman"/>
          <w:sz w:val="24"/>
          <w:szCs w:val="24"/>
          <w:lang w:val="en-GB"/>
        </w:rPr>
        <w:t xml:space="preserve"> contributions to improving the robustness of the empirical </w:t>
      </w:r>
      <w:r>
        <w:rPr>
          <w:rFonts w:ascii="Times New Roman" w:hAnsi="Times New Roman"/>
          <w:sz w:val="24"/>
          <w:szCs w:val="24"/>
          <w:lang w:val="en-GB"/>
        </w:rPr>
        <w:t>estimation of export and import functions</w:t>
      </w:r>
      <w:r w:rsidRPr="0043293E">
        <w:rPr>
          <w:rFonts w:ascii="Times New Roman" w:hAnsi="Times New Roman"/>
          <w:sz w:val="24"/>
          <w:szCs w:val="24"/>
          <w:lang w:val="en-GB"/>
        </w:rPr>
        <w:t xml:space="preserve">. </w:t>
      </w:r>
      <w:r>
        <w:rPr>
          <w:rFonts w:ascii="Times New Roman" w:hAnsi="Times New Roman"/>
          <w:sz w:val="24"/>
          <w:szCs w:val="24"/>
          <w:lang w:val="en-GB"/>
        </w:rPr>
        <w:t xml:space="preserve">Comparing the results found using VECMs with aggregate price indexes and cross-product panels with product-level price indexes revealed that the latter estimation strategy </w:t>
      </w:r>
      <w:r w:rsidRPr="0043293E">
        <w:rPr>
          <w:rFonts w:ascii="Times New Roman" w:hAnsi="Times New Roman"/>
          <w:sz w:val="24"/>
          <w:szCs w:val="24"/>
          <w:lang w:val="en-GB"/>
        </w:rPr>
        <w:t>generate</w:t>
      </w:r>
      <w:r>
        <w:rPr>
          <w:rFonts w:ascii="Times New Roman" w:hAnsi="Times New Roman"/>
          <w:sz w:val="24"/>
          <w:szCs w:val="24"/>
          <w:lang w:val="en-GB"/>
        </w:rPr>
        <w:t>s</w:t>
      </w:r>
      <w:r w:rsidRPr="0043293E">
        <w:rPr>
          <w:rFonts w:ascii="Times New Roman" w:hAnsi="Times New Roman"/>
          <w:sz w:val="24"/>
          <w:szCs w:val="24"/>
          <w:lang w:val="en-GB"/>
        </w:rPr>
        <w:t xml:space="preserve"> considerably more reliable and less volatile results. </w:t>
      </w:r>
      <w:r>
        <w:rPr>
          <w:rFonts w:ascii="Times New Roman" w:hAnsi="Times New Roman"/>
          <w:sz w:val="24"/>
          <w:szCs w:val="24"/>
          <w:lang w:val="en-GB"/>
        </w:rPr>
        <w:t>Moreover, the investigation presented in this paper indicated that t</w:t>
      </w:r>
      <w:r w:rsidRPr="0043293E">
        <w:rPr>
          <w:rFonts w:ascii="Times New Roman" w:hAnsi="Times New Roman"/>
          <w:sz w:val="24"/>
          <w:szCs w:val="24"/>
          <w:lang w:val="en-GB"/>
        </w:rPr>
        <w:t xml:space="preserve">he MSTL </w:t>
      </w:r>
      <w:r>
        <w:rPr>
          <w:rFonts w:ascii="Times New Roman" w:hAnsi="Times New Roman"/>
          <w:sz w:val="24"/>
          <w:szCs w:val="24"/>
          <w:lang w:val="en-GB"/>
        </w:rPr>
        <w:t>holds</w:t>
      </w:r>
      <w:r w:rsidRPr="0043293E">
        <w:rPr>
          <w:rFonts w:ascii="Times New Roman" w:hAnsi="Times New Roman"/>
          <w:sz w:val="24"/>
          <w:szCs w:val="24"/>
          <w:lang w:val="en-GB"/>
        </w:rPr>
        <w:t xml:space="preserve"> for the countries </w:t>
      </w:r>
      <w:r>
        <w:rPr>
          <w:rFonts w:ascii="Times New Roman" w:hAnsi="Times New Roman"/>
          <w:sz w:val="24"/>
          <w:szCs w:val="24"/>
          <w:lang w:val="en-GB"/>
        </w:rPr>
        <w:t>investigated.</w:t>
      </w:r>
    </w:p>
    <w:p w14:paraId="088653E3" w14:textId="77777777" w:rsidR="005A5BB3" w:rsidRPr="0043293E" w:rsidRDefault="005A5BB3" w:rsidP="005A5BB3">
      <w:pPr>
        <w:spacing w:after="0" w:line="240" w:lineRule="auto"/>
        <w:ind w:firstLine="708"/>
        <w:jc w:val="both"/>
        <w:rPr>
          <w:rFonts w:ascii="Times New Roman" w:hAnsi="Times New Roman"/>
          <w:sz w:val="24"/>
          <w:szCs w:val="24"/>
          <w:lang w:val="en-GB"/>
        </w:rPr>
      </w:pPr>
      <w:r>
        <w:rPr>
          <w:rFonts w:ascii="Times New Roman" w:hAnsi="Times New Roman"/>
          <w:sz w:val="24"/>
          <w:szCs w:val="24"/>
          <w:lang w:val="en-GB"/>
        </w:rPr>
        <w:t>It is worth noting</w:t>
      </w:r>
      <w:r w:rsidRPr="0043293E">
        <w:rPr>
          <w:rFonts w:ascii="Times New Roman" w:hAnsi="Times New Roman"/>
          <w:sz w:val="24"/>
          <w:szCs w:val="24"/>
          <w:lang w:val="en-GB"/>
        </w:rPr>
        <w:t xml:space="preserve"> that for Primary Products and Resource Based Manufactures</w:t>
      </w:r>
      <w:r>
        <w:rPr>
          <w:rFonts w:ascii="Times New Roman" w:hAnsi="Times New Roman"/>
          <w:sz w:val="24"/>
          <w:szCs w:val="24"/>
          <w:lang w:val="en-GB"/>
        </w:rPr>
        <w:t>,</w:t>
      </w:r>
      <w:r w:rsidRPr="0043293E">
        <w:rPr>
          <w:rFonts w:ascii="Times New Roman" w:hAnsi="Times New Roman"/>
          <w:sz w:val="24"/>
          <w:szCs w:val="24"/>
          <w:lang w:val="en-GB"/>
        </w:rPr>
        <w:t xml:space="preserve"> the estimated sectoral elasticities were higher than the sectoral elasticities estimated for developing countries in previous studies. In contrast, for Low-, Medium-, and High-Tech Manufactures the estimated sectoral elasticities were lower than the sectoral elasticities estimated for developing countries. This difference can be explained: (i) by the more homogeneous and stable levels of productivity observed across sectors in developed countries, in contrast with the more heterogeneous and less stable levels of productivity verified in developing countries; (ii) by the increase in world demand for commodities observed over the last decades; and (iii) by the more robust regression methods, deflators, and measures of relative prices employed here. </w:t>
      </w:r>
    </w:p>
    <w:p w14:paraId="244CD760"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Still, this inquiry also revealed that moving exports (imports) from (to) low-tech sectors to (from) high-tech sectors might be necessary but not sufficient to increase long-term growth, given that countries with similar sectoral compositions of trade present different growth rates. This suggests that it is important to carry out further research on the determinants of the income elasticies.</w:t>
      </w:r>
    </w:p>
    <w:p w14:paraId="32EF4249" w14:textId="77777777" w:rsidR="005A5BB3" w:rsidRPr="0043293E" w:rsidRDefault="005A5BB3" w:rsidP="005A5BB3">
      <w:pPr>
        <w:spacing w:after="0" w:line="240" w:lineRule="auto"/>
        <w:ind w:firstLine="709"/>
        <w:jc w:val="both"/>
        <w:rPr>
          <w:rFonts w:ascii="Times New Roman" w:hAnsi="Times New Roman"/>
          <w:sz w:val="24"/>
          <w:szCs w:val="24"/>
          <w:lang w:val="en-GB"/>
        </w:rPr>
      </w:pPr>
      <w:r w:rsidRPr="0043293E">
        <w:rPr>
          <w:rFonts w:ascii="Times New Roman" w:hAnsi="Times New Roman"/>
          <w:sz w:val="24"/>
          <w:szCs w:val="24"/>
          <w:lang w:val="en-GB"/>
        </w:rPr>
        <w:t xml:space="preserve">Finally, </w:t>
      </w:r>
      <w:r>
        <w:rPr>
          <w:rFonts w:ascii="Times New Roman" w:hAnsi="Times New Roman"/>
          <w:sz w:val="24"/>
          <w:szCs w:val="24"/>
          <w:lang w:val="en-GB"/>
        </w:rPr>
        <w:t>this paper</w:t>
      </w:r>
      <w:r w:rsidRPr="0043293E">
        <w:rPr>
          <w:rFonts w:ascii="Times New Roman" w:hAnsi="Times New Roman"/>
          <w:sz w:val="24"/>
          <w:szCs w:val="24"/>
          <w:lang w:val="en-GB"/>
        </w:rPr>
        <w:t>’s investigation suggest</w:t>
      </w:r>
      <w:r>
        <w:rPr>
          <w:rFonts w:ascii="Times New Roman" w:hAnsi="Times New Roman"/>
          <w:sz w:val="24"/>
          <w:szCs w:val="24"/>
          <w:lang w:val="en-GB"/>
        </w:rPr>
        <w:t>ed</w:t>
      </w:r>
      <w:r w:rsidRPr="0043293E">
        <w:rPr>
          <w:rFonts w:ascii="Times New Roman" w:hAnsi="Times New Roman"/>
          <w:sz w:val="24"/>
          <w:szCs w:val="24"/>
          <w:lang w:val="en-GB"/>
        </w:rPr>
        <w:t xml:space="preserve"> also that using cross-product panel data models and better measures of products’ prices improves the fit of the equilibrium growth rate. However, the results have shown that the Thirlwall’s Law and the Multi-Sectoral Thirwlall’s Law were not capable of predicting the balance-of-payments deficits observed in Greece, Portugal and Spain during the investigated period. Hence, further research is also necessary to understand the causes of this mismatch.   </w:t>
      </w:r>
    </w:p>
    <w:p w14:paraId="1FCEBE24" w14:textId="77777777" w:rsidR="005A5BB3" w:rsidRDefault="005A5BB3" w:rsidP="005A5BB3">
      <w:pPr>
        <w:spacing w:after="0" w:line="240" w:lineRule="auto"/>
        <w:jc w:val="both"/>
        <w:rPr>
          <w:rFonts w:ascii="Times New Roman" w:hAnsi="Times New Roman"/>
          <w:sz w:val="24"/>
          <w:szCs w:val="24"/>
          <w:lang w:val="en-GB"/>
        </w:rPr>
        <w:sectPr w:rsidR="005A5BB3" w:rsidSect="00994AA7">
          <w:footerReference w:type="even" r:id="rId69"/>
          <w:footerReference w:type="default" r:id="rId70"/>
          <w:pgSz w:w="11906" w:h="16838"/>
          <w:pgMar w:top="1134" w:right="851" w:bottom="1134" w:left="851" w:header="708" w:footer="708" w:gutter="0"/>
          <w:pgNumType w:start="0"/>
          <w:cols w:space="708"/>
          <w:titlePg/>
          <w:docGrid w:linePitch="360"/>
        </w:sectPr>
      </w:pPr>
    </w:p>
    <w:p w14:paraId="596139D4" w14:textId="77777777" w:rsidR="005A5BB3" w:rsidRPr="0043293E" w:rsidRDefault="005A5BB3" w:rsidP="005A5BB3">
      <w:pPr>
        <w:spacing w:after="0" w:line="240" w:lineRule="auto"/>
        <w:jc w:val="center"/>
        <w:rPr>
          <w:rFonts w:ascii="Times New Roman" w:hAnsi="Times New Roman"/>
          <w:b/>
          <w:sz w:val="24"/>
          <w:szCs w:val="24"/>
          <w:lang w:val="en-GB"/>
        </w:rPr>
      </w:pPr>
      <w:r w:rsidRPr="0043293E">
        <w:rPr>
          <w:rFonts w:ascii="Times New Roman" w:hAnsi="Times New Roman"/>
          <w:b/>
          <w:sz w:val="24"/>
          <w:szCs w:val="24"/>
          <w:lang w:val="en-US"/>
        </w:rPr>
        <w:lastRenderedPageBreak/>
        <w:t>Appendix</w:t>
      </w:r>
      <w:r w:rsidRPr="0043293E">
        <w:rPr>
          <w:rFonts w:ascii="Times New Roman" w:hAnsi="Times New Roman"/>
          <w:b/>
          <w:sz w:val="24"/>
          <w:szCs w:val="24"/>
          <w:lang w:val="en-GB"/>
        </w:rPr>
        <w:t xml:space="preserve"> 1 – Regression results: Two-Step FEGMM-FE with Hausman’s Instruments</w:t>
      </w:r>
    </w:p>
    <w:p w14:paraId="01F45030" w14:textId="77777777" w:rsidR="005A5BB3" w:rsidRPr="0043293E" w:rsidRDefault="005A5BB3" w:rsidP="005A5BB3">
      <w:pPr>
        <w:spacing w:after="0" w:line="240" w:lineRule="auto"/>
        <w:jc w:val="both"/>
        <w:rPr>
          <w:rFonts w:ascii="Times New Roman" w:hAnsi="Times New Roman"/>
          <w:sz w:val="24"/>
          <w:szCs w:val="24"/>
          <w:lang w:val="en-GB"/>
        </w:rPr>
      </w:pPr>
    </w:p>
    <w:tbl>
      <w:tblPr>
        <w:tblW w:w="11126" w:type="dxa"/>
        <w:tblInd w:w="2093" w:type="dxa"/>
        <w:tblLayout w:type="fixed"/>
        <w:tblLook w:val="04A0" w:firstRow="1" w:lastRow="0" w:firstColumn="1" w:lastColumn="0" w:noHBand="0" w:noVBand="1"/>
      </w:tblPr>
      <w:tblGrid>
        <w:gridCol w:w="1418"/>
        <w:gridCol w:w="934"/>
        <w:gridCol w:w="850"/>
        <w:gridCol w:w="909"/>
        <w:gridCol w:w="84"/>
        <w:gridCol w:w="908"/>
        <w:gridCol w:w="84"/>
        <w:gridCol w:w="766"/>
        <w:gridCol w:w="84"/>
        <w:gridCol w:w="172"/>
        <w:gridCol w:w="84"/>
        <w:gridCol w:w="794"/>
        <w:gridCol w:w="84"/>
        <w:gridCol w:w="909"/>
        <w:gridCol w:w="84"/>
        <w:gridCol w:w="908"/>
        <w:gridCol w:w="84"/>
        <w:gridCol w:w="893"/>
        <w:gridCol w:w="84"/>
        <w:gridCol w:w="909"/>
        <w:gridCol w:w="84"/>
      </w:tblGrid>
      <w:tr w:rsidR="005A5BB3" w:rsidRPr="0043293E" w14:paraId="7C7DCE2E" w14:textId="77777777" w:rsidTr="007E151C">
        <w:trPr>
          <w:trHeight w:val="300"/>
        </w:trPr>
        <w:tc>
          <w:tcPr>
            <w:tcW w:w="11126" w:type="dxa"/>
            <w:gridSpan w:val="21"/>
            <w:tcBorders>
              <w:top w:val="nil"/>
              <w:left w:val="nil"/>
              <w:bottom w:val="nil"/>
              <w:right w:val="nil"/>
            </w:tcBorders>
            <w:shd w:val="clear" w:color="auto" w:fill="auto"/>
            <w:noWrap/>
            <w:vAlign w:val="bottom"/>
            <w:hideMark/>
          </w:tcPr>
          <w:p w14:paraId="14B4F092"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Table A1</w:t>
            </w:r>
          </w:p>
        </w:tc>
      </w:tr>
      <w:tr w:rsidR="005A5BB3" w:rsidRPr="0043293E" w14:paraId="361320DC" w14:textId="77777777" w:rsidTr="007E151C">
        <w:trPr>
          <w:trHeight w:val="320"/>
        </w:trPr>
        <w:tc>
          <w:tcPr>
            <w:tcW w:w="11126" w:type="dxa"/>
            <w:gridSpan w:val="21"/>
            <w:tcBorders>
              <w:top w:val="nil"/>
              <w:left w:val="nil"/>
              <w:bottom w:val="double" w:sz="6" w:space="0" w:color="auto"/>
              <w:right w:val="nil"/>
            </w:tcBorders>
            <w:shd w:val="clear" w:color="auto" w:fill="auto"/>
            <w:noWrap/>
            <w:vAlign w:val="bottom"/>
            <w:hideMark/>
          </w:tcPr>
          <w:p w14:paraId="015BB3F3" w14:textId="77777777" w:rsidR="005A5BB3" w:rsidRPr="0043293E" w:rsidRDefault="005A5BB3" w:rsidP="007E151C">
            <w:pPr>
              <w:spacing w:after="0" w:line="240" w:lineRule="auto"/>
              <w:jc w:val="center"/>
              <w:rPr>
                <w:rFonts w:ascii="Times New Roman" w:eastAsia="Times New Roman" w:hAnsi="Times New Roman"/>
                <w:b/>
                <w:bCs/>
                <w:color w:val="000000"/>
                <w:sz w:val="24"/>
                <w:szCs w:val="24"/>
                <w:lang w:val="en-GB"/>
              </w:rPr>
            </w:pPr>
            <w:r w:rsidRPr="0043293E">
              <w:rPr>
                <w:rFonts w:ascii="Times New Roman" w:eastAsia="Times New Roman" w:hAnsi="Times New Roman"/>
                <w:b/>
                <w:bCs/>
                <w:color w:val="000000"/>
                <w:sz w:val="24"/>
                <w:szCs w:val="24"/>
                <w:lang w:val="en-GB"/>
              </w:rPr>
              <w:t xml:space="preserve">Export and Import functions </w:t>
            </w:r>
            <w:r>
              <w:rPr>
                <w:rFonts w:ascii="Times New Roman" w:eastAsia="Times New Roman" w:hAnsi="Times New Roman"/>
                <w:b/>
                <w:bCs/>
                <w:color w:val="000000"/>
                <w:sz w:val="24"/>
                <w:szCs w:val="24"/>
                <w:lang w:val="en-GB"/>
              </w:rPr>
              <w:t>–</w:t>
            </w:r>
            <w:r w:rsidRPr="0043293E">
              <w:rPr>
                <w:rFonts w:ascii="Times New Roman" w:eastAsia="Times New Roman" w:hAnsi="Times New Roman"/>
                <w:b/>
                <w:bCs/>
                <w:color w:val="000000"/>
                <w:sz w:val="24"/>
                <w:szCs w:val="24"/>
                <w:lang w:val="en-GB"/>
              </w:rPr>
              <w:t xml:space="preserve"> </w:t>
            </w:r>
            <w:r>
              <w:rPr>
                <w:rFonts w:ascii="Times New Roman" w:eastAsia="Times New Roman" w:hAnsi="Times New Roman"/>
                <w:b/>
                <w:bCs/>
                <w:color w:val="000000"/>
                <w:sz w:val="24"/>
                <w:szCs w:val="24"/>
                <w:lang w:val="en-GB"/>
              </w:rPr>
              <w:t xml:space="preserve">Two-Step FEGMM-FE with </w:t>
            </w:r>
            <w:r w:rsidRPr="0043293E">
              <w:rPr>
                <w:rFonts w:ascii="Times New Roman" w:eastAsia="Times New Roman" w:hAnsi="Times New Roman"/>
                <w:b/>
                <w:bCs/>
                <w:color w:val="000000"/>
                <w:sz w:val="24"/>
                <w:szCs w:val="24"/>
                <w:lang w:val="en-GB"/>
              </w:rPr>
              <w:t>Hausman</w:t>
            </w:r>
            <w:r>
              <w:rPr>
                <w:rFonts w:ascii="Times New Roman" w:eastAsia="Times New Roman" w:hAnsi="Times New Roman"/>
                <w:b/>
                <w:bCs/>
                <w:color w:val="000000"/>
                <w:sz w:val="24"/>
                <w:szCs w:val="24"/>
                <w:lang w:val="en-GB"/>
              </w:rPr>
              <w:t>’s</w:t>
            </w:r>
            <w:r w:rsidRPr="0043293E">
              <w:rPr>
                <w:rFonts w:ascii="Times New Roman" w:eastAsia="Times New Roman" w:hAnsi="Times New Roman"/>
                <w:b/>
                <w:bCs/>
                <w:color w:val="000000"/>
                <w:sz w:val="24"/>
                <w:szCs w:val="24"/>
                <w:lang w:val="en-GB"/>
              </w:rPr>
              <w:t xml:space="preserve"> Instruments</w:t>
            </w:r>
          </w:p>
        </w:tc>
      </w:tr>
      <w:tr w:rsidR="005A5BB3" w:rsidRPr="0043293E" w14:paraId="3C170F92" w14:textId="77777777" w:rsidTr="007E151C">
        <w:trPr>
          <w:trHeight w:val="30"/>
        </w:trPr>
        <w:tc>
          <w:tcPr>
            <w:tcW w:w="1418" w:type="dxa"/>
            <w:tcBorders>
              <w:top w:val="nil"/>
              <w:left w:val="nil"/>
              <w:bottom w:val="nil"/>
              <w:right w:val="nil"/>
            </w:tcBorders>
            <w:shd w:val="clear" w:color="auto" w:fill="auto"/>
            <w:noWrap/>
            <w:vAlign w:val="bottom"/>
            <w:hideMark/>
          </w:tcPr>
          <w:p w14:paraId="16E0588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4619" w:type="dxa"/>
            <w:gridSpan w:val="8"/>
            <w:tcBorders>
              <w:top w:val="double" w:sz="6" w:space="0" w:color="auto"/>
              <w:left w:val="nil"/>
              <w:bottom w:val="single" w:sz="4" w:space="0" w:color="auto"/>
              <w:right w:val="nil"/>
            </w:tcBorders>
            <w:shd w:val="clear" w:color="auto" w:fill="auto"/>
            <w:noWrap/>
            <w:vAlign w:val="bottom"/>
            <w:hideMark/>
          </w:tcPr>
          <w:p w14:paraId="37B06E8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Export</w:t>
            </w:r>
          </w:p>
        </w:tc>
        <w:tc>
          <w:tcPr>
            <w:tcW w:w="256" w:type="dxa"/>
            <w:gridSpan w:val="2"/>
            <w:tcBorders>
              <w:top w:val="nil"/>
              <w:left w:val="nil"/>
              <w:bottom w:val="nil"/>
              <w:right w:val="nil"/>
            </w:tcBorders>
            <w:shd w:val="clear" w:color="auto" w:fill="auto"/>
            <w:noWrap/>
            <w:vAlign w:val="bottom"/>
            <w:hideMark/>
          </w:tcPr>
          <w:p w14:paraId="068E3D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4833" w:type="dxa"/>
            <w:gridSpan w:val="10"/>
            <w:tcBorders>
              <w:top w:val="double" w:sz="6" w:space="0" w:color="auto"/>
              <w:left w:val="nil"/>
              <w:bottom w:val="single" w:sz="4" w:space="0" w:color="auto"/>
              <w:right w:val="nil"/>
            </w:tcBorders>
            <w:shd w:val="clear" w:color="auto" w:fill="auto"/>
            <w:noWrap/>
            <w:vAlign w:val="bottom"/>
            <w:hideMark/>
          </w:tcPr>
          <w:p w14:paraId="19C8815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Import</w:t>
            </w:r>
          </w:p>
        </w:tc>
      </w:tr>
      <w:tr w:rsidR="005A5BB3" w:rsidRPr="0043293E" w14:paraId="314B3F3B" w14:textId="77777777" w:rsidTr="007E151C">
        <w:trPr>
          <w:trHeight w:val="65"/>
        </w:trPr>
        <w:tc>
          <w:tcPr>
            <w:tcW w:w="1418" w:type="dxa"/>
            <w:tcBorders>
              <w:top w:val="nil"/>
              <w:left w:val="nil"/>
              <w:bottom w:val="single" w:sz="4" w:space="0" w:color="auto"/>
              <w:right w:val="nil"/>
            </w:tcBorders>
            <w:shd w:val="clear" w:color="auto" w:fill="auto"/>
            <w:vAlign w:val="bottom"/>
            <w:hideMark/>
          </w:tcPr>
          <w:p w14:paraId="5BBD1E84" w14:textId="77777777" w:rsidR="005A5BB3" w:rsidRPr="0043293E" w:rsidRDefault="005A5BB3" w:rsidP="007E151C">
            <w:pPr>
              <w:spacing w:after="0" w:line="240" w:lineRule="auto"/>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Variables</w:t>
            </w:r>
          </w:p>
        </w:tc>
        <w:tc>
          <w:tcPr>
            <w:tcW w:w="934" w:type="dxa"/>
            <w:tcBorders>
              <w:top w:val="nil"/>
              <w:left w:val="nil"/>
              <w:bottom w:val="single" w:sz="4" w:space="0" w:color="auto"/>
              <w:right w:val="nil"/>
            </w:tcBorders>
            <w:shd w:val="clear" w:color="auto" w:fill="auto"/>
            <w:noWrap/>
            <w:vAlign w:val="bottom"/>
            <w:hideMark/>
          </w:tcPr>
          <w:p w14:paraId="01489CE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PP</w:t>
            </w:r>
          </w:p>
        </w:tc>
        <w:tc>
          <w:tcPr>
            <w:tcW w:w="850" w:type="dxa"/>
            <w:tcBorders>
              <w:top w:val="nil"/>
              <w:left w:val="nil"/>
              <w:bottom w:val="single" w:sz="4" w:space="0" w:color="auto"/>
              <w:right w:val="nil"/>
            </w:tcBorders>
            <w:shd w:val="clear" w:color="auto" w:fill="auto"/>
            <w:noWrap/>
            <w:vAlign w:val="bottom"/>
            <w:hideMark/>
          </w:tcPr>
          <w:p w14:paraId="59B8E3F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RBM</w:t>
            </w:r>
          </w:p>
        </w:tc>
        <w:tc>
          <w:tcPr>
            <w:tcW w:w="993" w:type="dxa"/>
            <w:gridSpan w:val="2"/>
            <w:tcBorders>
              <w:top w:val="nil"/>
              <w:left w:val="nil"/>
              <w:bottom w:val="single" w:sz="4" w:space="0" w:color="auto"/>
              <w:right w:val="nil"/>
            </w:tcBorders>
            <w:shd w:val="clear" w:color="auto" w:fill="auto"/>
            <w:noWrap/>
            <w:vAlign w:val="bottom"/>
            <w:hideMark/>
          </w:tcPr>
          <w:p w14:paraId="250DAF6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LTM</w:t>
            </w:r>
          </w:p>
        </w:tc>
        <w:tc>
          <w:tcPr>
            <w:tcW w:w="992" w:type="dxa"/>
            <w:gridSpan w:val="2"/>
            <w:tcBorders>
              <w:top w:val="nil"/>
              <w:left w:val="nil"/>
              <w:bottom w:val="single" w:sz="4" w:space="0" w:color="auto"/>
              <w:right w:val="nil"/>
            </w:tcBorders>
            <w:shd w:val="clear" w:color="auto" w:fill="auto"/>
            <w:noWrap/>
            <w:vAlign w:val="bottom"/>
            <w:hideMark/>
          </w:tcPr>
          <w:p w14:paraId="190FDF3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MTM</w:t>
            </w:r>
          </w:p>
        </w:tc>
        <w:tc>
          <w:tcPr>
            <w:tcW w:w="850" w:type="dxa"/>
            <w:gridSpan w:val="2"/>
            <w:tcBorders>
              <w:top w:val="nil"/>
              <w:left w:val="nil"/>
              <w:bottom w:val="single" w:sz="4" w:space="0" w:color="auto"/>
              <w:right w:val="nil"/>
            </w:tcBorders>
            <w:shd w:val="clear" w:color="auto" w:fill="auto"/>
            <w:noWrap/>
            <w:vAlign w:val="bottom"/>
            <w:hideMark/>
          </w:tcPr>
          <w:p w14:paraId="10F2E2B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HTM</w:t>
            </w:r>
          </w:p>
        </w:tc>
        <w:tc>
          <w:tcPr>
            <w:tcW w:w="256" w:type="dxa"/>
            <w:gridSpan w:val="2"/>
            <w:tcBorders>
              <w:top w:val="nil"/>
              <w:left w:val="nil"/>
              <w:bottom w:val="single" w:sz="4" w:space="0" w:color="auto"/>
              <w:right w:val="nil"/>
            </w:tcBorders>
            <w:shd w:val="clear" w:color="auto" w:fill="auto"/>
            <w:noWrap/>
            <w:vAlign w:val="bottom"/>
            <w:hideMark/>
          </w:tcPr>
          <w:p w14:paraId="50EFBCD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182BD5A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PP</w:t>
            </w:r>
          </w:p>
        </w:tc>
        <w:tc>
          <w:tcPr>
            <w:tcW w:w="993" w:type="dxa"/>
            <w:gridSpan w:val="2"/>
            <w:tcBorders>
              <w:top w:val="nil"/>
              <w:left w:val="nil"/>
              <w:bottom w:val="single" w:sz="4" w:space="0" w:color="auto"/>
              <w:right w:val="nil"/>
            </w:tcBorders>
            <w:shd w:val="clear" w:color="auto" w:fill="auto"/>
            <w:noWrap/>
            <w:vAlign w:val="bottom"/>
            <w:hideMark/>
          </w:tcPr>
          <w:p w14:paraId="64B029D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RBM</w:t>
            </w:r>
          </w:p>
        </w:tc>
        <w:tc>
          <w:tcPr>
            <w:tcW w:w="992" w:type="dxa"/>
            <w:gridSpan w:val="2"/>
            <w:tcBorders>
              <w:top w:val="nil"/>
              <w:left w:val="nil"/>
              <w:bottom w:val="single" w:sz="4" w:space="0" w:color="auto"/>
              <w:right w:val="nil"/>
            </w:tcBorders>
            <w:shd w:val="clear" w:color="auto" w:fill="auto"/>
            <w:noWrap/>
            <w:vAlign w:val="bottom"/>
            <w:hideMark/>
          </w:tcPr>
          <w:p w14:paraId="554192C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LTM</w:t>
            </w:r>
          </w:p>
        </w:tc>
        <w:tc>
          <w:tcPr>
            <w:tcW w:w="977" w:type="dxa"/>
            <w:gridSpan w:val="2"/>
            <w:tcBorders>
              <w:top w:val="nil"/>
              <w:left w:val="nil"/>
              <w:bottom w:val="single" w:sz="4" w:space="0" w:color="auto"/>
              <w:right w:val="nil"/>
            </w:tcBorders>
            <w:shd w:val="clear" w:color="auto" w:fill="auto"/>
            <w:noWrap/>
            <w:vAlign w:val="bottom"/>
            <w:hideMark/>
          </w:tcPr>
          <w:p w14:paraId="4FA8407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MTM</w:t>
            </w:r>
          </w:p>
        </w:tc>
        <w:tc>
          <w:tcPr>
            <w:tcW w:w="993" w:type="dxa"/>
            <w:gridSpan w:val="2"/>
            <w:tcBorders>
              <w:top w:val="nil"/>
              <w:left w:val="nil"/>
              <w:bottom w:val="single" w:sz="4" w:space="0" w:color="auto"/>
              <w:right w:val="nil"/>
            </w:tcBorders>
            <w:shd w:val="clear" w:color="auto" w:fill="auto"/>
            <w:noWrap/>
            <w:vAlign w:val="bottom"/>
            <w:hideMark/>
          </w:tcPr>
          <w:p w14:paraId="04BF131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r w:rsidRPr="0043293E">
              <w:rPr>
                <w:rFonts w:ascii="Times New Roman" w:eastAsia="Times New Roman" w:hAnsi="Times New Roman"/>
                <w:b/>
                <w:bCs/>
                <w:color w:val="000000"/>
                <w:sz w:val="16"/>
                <w:szCs w:val="16"/>
                <w:lang w:val="en-GB"/>
              </w:rPr>
              <w:t>HTM</w:t>
            </w:r>
          </w:p>
        </w:tc>
      </w:tr>
      <w:tr w:rsidR="005A5BB3" w:rsidRPr="0043293E" w14:paraId="0AA03F6C" w14:textId="77777777" w:rsidTr="007E151C">
        <w:trPr>
          <w:trHeight w:val="65"/>
        </w:trPr>
        <w:tc>
          <w:tcPr>
            <w:tcW w:w="1418" w:type="dxa"/>
            <w:tcBorders>
              <w:top w:val="nil"/>
              <w:left w:val="nil"/>
              <w:bottom w:val="nil"/>
              <w:right w:val="nil"/>
            </w:tcBorders>
            <w:shd w:val="clear" w:color="auto" w:fill="auto"/>
            <w:noWrap/>
            <w:vAlign w:val="bottom"/>
            <w:hideMark/>
          </w:tcPr>
          <w:p w14:paraId="2EC57BEC"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Austria</w:t>
            </w:r>
          </w:p>
        </w:tc>
        <w:tc>
          <w:tcPr>
            <w:tcW w:w="934" w:type="dxa"/>
            <w:tcBorders>
              <w:top w:val="nil"/>
              <w:left w:val="nil"/>
              <w:bottom w:val="nil"/>
              <w:right w:val="nil"/>
            </w:tcBorders>
            <w:shd w:val="clear" w:color="auto" w:fill="auto"/>
            <w:noWrap/>
            <w:vAlign w:val="bottom"/>
            <w:hideMark/>
          </w:tcPr>
          <w:p w14:paraId="692FDD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6C4337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69AFFF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1FD91B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66ED911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42E3DA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A4CB95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2C6F2F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407EF7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61E04EB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7538444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2D1E297F" w14:textId="77777777" w:rsidTr="007E151C">
        <w:trPr>
          <w:trHeight w:val="75"/>
        </w:trPr>
        <w:tc>
          <w:tcPr>
            <w:tcW w:w="1418" w:type="dxa"/>
            <w:tcBorders>
              <w:top w:val="nil"/>
              <w:left w:val="nil"/>
              <w:bottom w:val="nil"/>
              <w:right w:val="nil"/>
            </w:tcBorders>
            <w:shd w:val="clear" w:color="auto" w:fill="auto"/>
            <w:noWrap/>
            <w:vAlign w:val="bottom"/>
            <w:hideMark/>
          </w:tcPr>
          <w:p w14:paraId="40ADCDC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66BD1AD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3.139***</w:t>
            </w:r>
          </w:p>
        </w:tc>
        <w:tc>
          <w:tcPr>
            <w:tcW w:w="850" w:type="dxa"/>
            <w:tcBorders>
              <w:top w:val="nil"/>
              <w:left w:val="nil"/>
              <w:bottom w:val="nil"/>
              <w:right w:val="nil"/>
            </w:tcBorders>
            <w:shd w:val="clear" w:color="auto" w:fill="auto"/>
            <w:noWrap/>
            <w:vAlign w:val="bottom"/>
            <w:hideMark/>
          </w:tcPr>
          <w:p w14:paraId="7FBAD2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2.542***</w:t>
            </w:r>
          </w:p>
        </w:tc>
        <w:tc>
          <w:tcPr>
            <w:tcW w:w="993" w:type="dxa"/>
            <w:gridSpan w:val="2"/>
            <w:tcBorders>
              <w:top w:val="nil"/>
              <w:left w:val="nil"/>
              <w:bottom w:val="nil"/>
              <w:right w:val="nil"/>
            </w:tcBorders>
            <w:shd w:val="clear" w:color="auto" w:fill="auto"/>
            <w:noWrap/>
            <w:vAlign w:val="bottom"/>
            <w:hideMark/>
          </w:tcPr>
          <w:p w14:paraId="3D3C1E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1.869***</w:t>
            </w:r>
          </w:p>
        </w:tc>
        <w:tc>
          <w:tcPr>
            <w:tcW w:w="992" w:type="dxa"/>
            <w:gridSpan w:val="2"/>
            <w:tcBorders>
              <w:top w:val="nil"/>
              <w:left w:val="nil"/>
              <w:bottom w:val="nil"/>
              <w:right w:val="nil"/>
            </w:tcBorders>
            <w:shd w:val="clear" w:color="auto" w:fill="auto"/>
            <w:noWrap/>
            <w:vAlign w:val="bottom"/>
            <w:hideMark/>
          </w:tcPr>
          <w:p w14:paraId="4659CE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2.074***</w:t>
            </w:r>
          </w:p>
        </w:tc>
        <w:tc>
          <w:tcPr>
            <w:tcW w:w="850" w:type="dxa"/>
            <w:gridSpan w:val="2"/>
            <w:tcBorders>
              <w:top w:val="nil"/>
              <w:left w:val="nil"/>
              <w:bottom w:val="nil"/>
              <w:right w:val="nil"/>
            </w:tcBorders>
            <w:shd w:val="clear" w:color="auto" w:fill="auto"/>
            <w:noWrap/>
            <w:vAlign w:val="bottom"/>
            <w:hideMark/>
          </w:tcPr>
          <w:p w14:paraId="7E45E0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2.912***</w:t>
            </w:r>
          </w:p>
        </w:tc>
        <w:tc>
          <w:tcPr>
            <w:tcW w:w="256" w:type="dxa"/>
            <w:gridSpan w:val="2"/>
            <w:tcBorders>
              <w:top w:val="nil"/>
              <w:left w:val="nil"/>
              <w:bottom w:val="nil"/>
              <w:right w:val="nil"/>
            </w:tcBorders>
            <w:shd w:val="clear" w:color="auto" w:fill="auto"/>
            <w:noWrap/>
            <w:vAlign w:val="bottom"/>
            <w:hideMark/>
          </w:tcPr>
          <w:p w14:paraId="59BE47B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3D1831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1.985***</w:t>
            </w:r>
          </w:p>
        </w:tc>
        <w:tc>
          <w:tcPr>
            <w:tcW w:w="993" w:type="dxa"/>
            <w:gridSpan w:val="2"/>
            <w:tcBorders>
              <w:top w:val="nil"/>
              <w:left w:val="nil"/>
              <w:bottom w:val="nil"/>
              <w:right w:val="nil"/>
            </w:tcBorders>
            <w:shd w:val="clear" w:color="auto" w:fill="auto"/>
            <w:noWrap/>
            <w:vAlign w:val="bottom"/>
            <w:hideMark/>
          </w:tcPr>
          <w:p w14:paraId="479F7D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2.536***</w:t>
            </w:r>
          </w:p>
        </w:tc>
        <w:tc>
          <w:tcPr>
            <w:tcW w:w="992" w:type="dxa"/>
            <w:gridSpan w:val="2"/>
            <w:tcBorders>
              <w:top w:val="nil"/>
              <w:left w:val="nil"/>
              <w:bottom w:val="nil"/>
              <w:right w:val="nil"/>
            </w:tcBorders>
            <w:shd w:val="clear" w:color="auto" w:fill="auto"/>
            <w:noWrap/>
            <w:vAlign w:val="bottom"/>
            <w:hideMark/>
          </w:tcPr>
          <w:p w14:paraId="4CAE9B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1.915***</w:t>
            </w:r>
          </w:p>
        </w:tc>
        <w:tc>
          <w:tcPr>
            <w:tcW w:w="977" w:type="dxa"/>
            <w:gridSpan w:val="2"/>
            <w:tcBorders>
              <w:top w:val="nil"/>
              <w:left w:val="nil"/>
              <w:bottom w:val="nil"/>
              <w:right w:val="nil"/>
            </w:tcBorders>
            <w:shd w:val="clear" w:color="auto" w:fill="auto"/>
            <w:noWrap/>
            <w:vAlign w:val="bottom"/>
            <w:hideMark/>
          </w:tcPr>
          <w:p w14:paraId="619B015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2.325***</w:t>
            </w:r>
          </w:p>
        </w:tc>
        <w:tc>
          <w:tcPr>
            <w:tcW w:w="993" w:type="dxa"/>
            <w:gridSpan w:val="2"/>
            <w:tcBorders>
              <w:top w:val="nil"/>
              <w:left w:val="nil"/>
              <w:bottom w:val="nil"/>
              <w:right w:val="nil"/>
            </w:tcBorders>
            <w:shd w:val="clear" w:color="auto" w:fill="auto"/>
            <w:noWrap/>
            <w:vAlign w:val="bottom"/>
            <w:hideMark/>
          </w:tcPr>
          <w:p w14:paraId="128FAE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2.706***</w:t>
            </w:r>
          </w:p>
        </w:tc>
      </w:tr>
      <w:tr w:rsidR="005A5BB3" w:rsidRPr="0043293E" w14:paraId="0FFD447E" w14:textId="77777777" w:rsidTr="007E151C">
        <w:trPr>
          <w:trHeight w:val="75"/>
        </w:trPr>
        <w:tc>
          <w:tcPr>
            <w:tcW w:w="1418" w:type="dxa"/>
            <w:tcBorders>
              <w:top w:val="nil"/>
              <w:left w:val="nil"/>
              <w:bottom w:val="nil"/>
              <w:right w:val="nil"/>
            </w:tcBorders>
            <w:shd w:val="clear" w:color="auto" w:fill="auto"/>
            <w:noWrap/>
            <w:vAlign w:val="bottom"/>
            <w:hideMark/>
          </w:tcPr>
          <w:p w14:paraId="792AB41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764BD7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(0.248)</w:t>
            </w:r>
          </w:p>
        </w:tc>
        <w:tc>
          <w:tcPr>
            <w:tcW w:w="850" w:type="dxa"/>
            <w:tcBorders>
              <w:top w:val="nil"/>
              <w:left w:val="nil"/>
              <w:bottom w:val="nil"/>
              <w:right w:val="nil"/>
            </w:tcBorders>
            <w:shd w:val="clear" w:color="auto" w:fill="auto"/>
            <w:noWrap/>
            <w:vAlign w:val="bottom"/>
            <w:hideMark/>
          </w:tcPr>
          <w:p w14:paraId="56871C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(0.195)</w:t>
            </w:r>
          </w:p>
        </w:tc>
        <w:tc>
          <w:tcPr>
            <w:tcW w:w="993" w:type="dxa"/>
            <w:gridSpan w:val="2"/>
            <w:tcBorders>
              <w:top w:val="nil"/>
              <w:left w:val="nil"/>
              <w:bottom w:val="nil"/>
              <w:right w:val="nil"/>
            </w:tcBorders>
            <w:shd w:val="clear" w:color="auto" w:fill="auto"/>
            <w:noWrap/>
            <w:vAlign w:val="bottom"/>
            <w:hideMark/>
          </w:tcPr>
          <w:p w14:paraId="186B3B3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(0.122)</w:t>
            </w:r>
          </w:p>
        </w:tc>
        <w:tc>
          <w:tcPr>
            <w:tcW w:w="992" w:type="dxa"/>
            <w:gridSpan w:val="2"/>
            <w:tcBorders>
              <w:top w:val="nil"/>
              <w:left w:val="nil"/>
              <w:bottom w:val="nil"/>
              <w:right w:val="nil"/>
            </w:tcBorders>
            <w:shd w:val="clear" w:color="auto" w:fill="auto"/>
            <w:noWrap/>
            <w:vAlign w:val="bottom"/>
            <w:hideMark/>
          </w:tcPr>
          <w:p w14:paraId="64CB09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(0.180)</w:t>
            </w:r>
          </w:p>
        </w:tc>
        <w:tc>
          <w:tcPr>
            <w:tcW w:w="850" w:type="dxa"/>
            <w:gridSpan w:val="2"/>
            <w:tcBorders>
              <w:top w:val="nil"/>
              <w:left w:val="nil"/>
              <w:bottom w:val="nil"/>
              <w:right w:val="nil"/>
            </w:tcBorders>
            <w:shd w:val="clear" w:color="auto" w:fill="auto"/>
            <w:noWrap/>
            <w:vAlign w:val="bottom"/>
            <w:hideMark/>
          </w:tcPr>
          <w:p w14:paraId="5C36F0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(0.284)</w:t>
            </w:r>
          </w:p>
        </w:tc>
        <w:tc>
          <w:tcPr>
            <w:tcW w:w="256" w:type="dxa"/>
            <w:gridSpan w:val="2"/>
            <w:tcBorders>
              <w:top w:val="nil"/>
              <w:left w:val="nil"/>
              <w:bottom w:val="nil"/>
              <w:right w:val="nil"/>
            </w:tcBorders>
            <w:shd w:val="clear" w:color="auto" w:fill="auto"/>
            <w:noWrap/>
            <w:vAlign w:val="bottom"/>
            <w:hideMark/>
          </w:tcPr>
          <w:p w14:paraId="42AE6EA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8D8CA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(0.209)</w:t>
            </w:r>
          </w:p>
        </w:tc>
        <w:tc>
          <w:tcPr>
            <w:tcW w:w="993" w:type="dxa"/>
            <w:gridSpan w:val="2"/>
            <w:tcBorders>
              <w:top w:val="nil"/>
              <w:left w:val="nil"/>
              <w:bottom w:val="nil"/>
              <w:right w:val="nil"/>
            </w:tcBorders>
            <w:shd w:val="clear" w:color="auto" w:fill="auto"/>
            <w:noWrap/>
            <w:vAlign w:val="bottom"/>
            <w:hideMark/>
          </w:tcPr>
          <w:p w14:paraId="6FDC65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(0.158)</w:t>
            </w:r>
          </w:p>
        </w:tc>
        <w:tc>
          <w:tcPr>
            <w:tcW w:w="992" w:type="dxa"/>
            <w:gridSpan w:val="2"/>
            <w:tcBorders>
              <w:top w:val="nil"/>
              <w:left w:val="nil"/>
              <w:bottom w:val="nil"/>
              <w:right w:val="nil"/>
            </w:tcBorders>
            <w:shd w:val="clear" w:color="auto" w:fill="auto"/>
            <w:noWrap/>
            <w:vAlign w:val="bottom"/>
            <w:hideMark/>
          </w:tcPr>
          <w:p w14:paraId="753ABEF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(0.137)</w:t>
            </w:r>
          </w:p>
        </w:tc>
        <w:tc>
          <w:tcPr>
            <w:tcW w:w="977" w:type="dxa"/>
            <w:gridSpan w:val="2"/>
            <w:tcBorders>
              <w:top w:val="nil"/>
              <w:left w:val="nil"/>
              <w:bottom w:val="nil"/>
              <w:right w:val="nil"/>
            </w:tcBorders>
            <w:shd w:val="clear" w:color="auto" w:fill="auto"/>
            <w:noWrap/>
            <w:vAlign w:val="bottom"/>
            <w:hideMark/>
          </w:tcPr>
          <w:p w14:paraId="69BC10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(0.116)</w:t>
            </w:r>
          </w:p>
        </w:tc>
        <w:tc>
          <w:tcPr>
            <w:tcW w:w="993" w:type="dxa"/>
            <w:gridSpan w:val="2"/>
            <w:tcBorders>
              <w:top w:val="nil"/>
              <w:left w:val="nil"/>
              <w:bottom w:val="nil"/>
              <w:right w:val="nil"/>
            </w:tcBorders>
            <w:shd w:val="clear" w:color="auto" w:fill="auto"/>
            <w:noWrap/>
            <w:vAlign w:val="bottom"/>
            <w:hideMark/>
          </w:tcPr>
          <w:p w14:paraId="6ECED6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(0.268)</w:t>
            </w:r>
          </w:p>
        </w:tc>
      </w:tr>
      <w:tr w:rsidR="005A5BB3" w:rsidRPr="0043293E" w14:paraId="0C840040" w14:textId="77777777" w:rsidTr="007E151C">
        <w:trPr>
          <w:trHeight w:val="75"/>
        </w:trPr>
        <w:tc>
          <w:tcPr>
            <w:tcW w:w="1418" w:type="dxa"/>
            <w:tcBorders>
              <w:top w:val="nil"/>
              <w:left w:val="nil"/>
              <w:bottom w:val="nil"/>
              <w:right w:val="nil"/>
            </w:tcBorders>
            <w:shd w:val="clear" w:color="auto" w:fill="auto"/>
            <w:noWrap/>
            <w:vAlign w:val="bottom"/>
            <w:hideMark/>
          </w:tcPr>
          <w:p w14:paraId="02394BF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6B23694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0.166</w:t>
            </w:r>
          </w:p>
        </w:tc>
        <w:tc>
          <w:tcPr>
            <w:tcW w:w="850" w:type="dxa"/>
            <w:tcBorders>
              <w:top w:val="nil"/>
              <w:left w:val="nil"/>
              <w:bottom w:val="nil"/>
              <w:right w:val="nil"/>
            </w:tcBorders>
            <w:shd w:val="clear" w:color="auto" w:fill="auto"/>
            <w:noWrap/>
            <w:vAlign w:val="bottom"/>
            <w:hideMark/>
          </w:tcPr>
          <w:p w14:paraId="488A34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0.549</w:t>
            </w:r>
          </w:p>
        </w:tc>
        <w:tc>
          <w:tcPr>
            <w:tcW w:w="993" w:type="dxa"/>
            <w:gridSpan w:val="2"/>
            <w:tcBorders>
              <w:top w:val="nil"/>
              <w:left w:val="nil"/>
              <w:bottom w:val="nil"/>
              <w:right w:val="nil"/>
            </w:tcBorders>
            <w:shd w:val="clear" w:color="auto" w:fill="auto"/>
            <w:noWrap/>
            <w:vAlign w:val="bottom"/>
            <w:hideMark/>
          </w:tcPr>
          <w:p w14:paraId="790108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-0.993***</w:t>
            </w:r>
          </w:p>
        </w:tc>
        <w:tc>
          <w:tcPr>
            <w:tcW w:w="992" w:type="dxa"/>
            <w:gridSpan w:val="2"/>
            <w:tcBorders>
              <w:top w:val="nil"/>
              <w:left w:val="nil"/>
              <w:bottom w:val="nil"/>
              <w:right w:val="nil"/>
            </w:tcBorders>
            <w:shd w:val="clear" w:color="auto" w:fill="auto"/>
            <w:noWrap/>
            <w:vAlign w:val="bottom"/>
            <w:hideMark/>
          </w:tcPr>
          <w:p w14:paraId="37A29D8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-1.500***</w:t>
            </w:r>
          </w:p>
        </w:tc>
        <w:tc>
          <w:tcPr>
            <w:tcW w:w="850" w:type="dxa"/>
            <w:gridSpan w:val="2"/>
            <w:tcBorders>
              <w:top w:val="nil"/>
              <w:left w:val="nil"/>
              <w:bottom w:val="nil"/>
              <w:right w:val="nil"/>
            </w:tcBorders>
            <w:shd w:val="clear" w:color="auto" w:fill="auto"/>
            <w:noWrap/>
            <w:vAlign w:val="bottom"/>
            <w:hideMark/>
          </w:tcPr>
          <w:p w14:paraId="74822A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-1.204*</w:t>
            </w:r>
          </w:p>
        </w:tc>
        <w:tc>
          <w:tcPr>
            <w:tcW w:w="256" w:type="dxa"/>
            <w:gridSpan w:val="2"/>
            <w:tcBorders>
              <w:top w:val="nil"/>
              <w:left w:val="nil"/>
              <w:bottom w:val="nil"/>
              <w:right w:val="nil"/>
            </w:tcBorders>
            <w:shd w:val="clear" w:color="auto" w:fill="auto"/>
            <w:noWrap/>
            <w:vAlign w:val="bottom"/>
            <w:hideMark/>
          </w:tcPr>
          <w:p w14:paraId="40A423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3E15B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-0.0104</w:t>
            </w:r>
          </w:p>
        </w:tc>
        <w:tc>
          <w:tcPr>
            <w:tcW w:w="993" w:type="dxa"/>
            <w:gridSpan w:val="2"/>
            <w:tcBorders>
              <w:top w:val="nil"/>
              <w:left w:val="nil"/>
              <w:bottom w:val="nil"/>
              <w:right w:val="nil"/>
            </w:tcBorders>
            <w:shd w:val="clear" w:color="auto" w:fill="auto"/>
            <w:noWrap/>
            <w:vAlign w:val="bottom"/>
            <w:hideMark/>
          </w:tcPr>
          <w:p w14:paraId="2770C2D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-0.959***</w:t>
            </w:r>
          </w:p>
        </w:tc>
        <w:tc>
          <w:tcPr>
            <w:tcW w:w="992" w:type="dxa"/>
            <w:gridSpan w:val="2"/>
            <w:tcBorders>
              <w:top w:val="nil"/>
              <w:left w:val="nil"/>
              <w:bottom w:val="nil"/>
              <w:right w:val="nil"/>
            </w:tcBorders>
            <w:shd w:val="clear" w:color="auto" w:fill="auto"/>
            <w:noWrap/>
            <w:vAlign w:val="bottom"/>
            <w:hideMark/>
          </w:tcPr>
          <w:p w14:paraId="2BEECC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-0.455</w:t>
            </w:r>
          </w:p>
        </w:tc>
        <w:tc>
          <w:tcPr>
            <w:tcW w:w="977" w:type="dxa"/>
            <w:gridSpan w:val="2"/>
            <w:tcBorders>
              <w:top w:val="nil"/>
              <w:left w:val="nil"/>
              <w:bottom w:val="nil"/>
              <w:right w:val="nil"/>
            </w:tcBorders>
            <w:shd w:val="clear" w:color="auto" w:fill="auto"/>
            <w:noWrap/>
            <w:vAlign w:val="bottom"/>
            <w:hideMark/>
          </w:tcPr>
          <w:p w14:paraId="0319DF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-0.287</w:t>
            </w:r>
          </w:p>
        </w:tc>
        <w:tc>
          <w:tcPr>
            <w:tcW w:w="993" w:type="dxa"/>
            <w:gridSpan w:val="2"/>
            <w:tcBorders>
              <w:top w:val="nil"/>
              <w:left w:val="nil"/>
              <w:bottom w:val="nil"/>
              <w:right w:val="nil"/>
            </w:tcBorders>
            <w:shd w:val="clear" w:color="auto" w:fill="auto"/>
            <w:noWrap/>
            <w:vAlign w:val="bottom"/>
            <w:hideMark/>
          </w:tcPr>
          <w:p w14:paraId="12A62F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-0.697</w:t>
            </w:r>
          </w:p>
        </w:tc>
      </w:tr>
      <w:tr w:rsidR="005A5BB3" w:rsidRPr="0043293E" w14:paraId="0F2CAB74" w14:textId="77777777" w:rsidTr="007E151C">
        <w:trPr>
          <w:trHeight w:val="75"/>
        </w:trPr>
        <w:tc>
          <w:tcPr>
            <w:tcW w:w="1418" w:type="dxa"/>
            <w:tcBorders>
              <w:top w:val="nil"/>
              <w:left w:val="nil"/>
              <w:bottom w:val="nil"/>
              <w:right w:val="nil"/>
            </w:tcBorders>
            <w:shd w:val="clear" w:color="auto" w:fill="auto"/>
            <w:noWrap/>
            <w:vAlign w:val="bottom"/>
            <w:hideMark/>
          </w:tcPr>
          <w:p w14:paraId="3F0A53A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0A37A3D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(0.431)</w:t>
            </w:r>
          </w:p>
        </w:tc>
        <w:tc>
          <w:tcPr>
            <w:tcW w:w="850" w:type="dxa"/>
            <w:tcBorders>
              <w:top w:val="nil"/>
              <w:left w:val="nil"/>
              <w:bottom w:val="nil"/>
              <w:right w:val="nil"/>
            </w:tcBorders>
            <w:shd w:val="clear" w:color="auto" w:fill="auto"/>
            <w:noWrap/>
            <w:vAlign w:val="bottom"/>
            <w:hideMark/>
          </w:tcPr>
          <w:p w14:paraId="1395C3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(0.329)</w:t>
            </w:r>
          </w:p>
        </w:tc>
        <w:tc>
          <w:tcPr>
            <w:tcW w:w="993" w:type="dxa"/>
            <w:gridSpan w:val="2"/>
            <w:tcBorders>
              <w:top w:val="nil"/>
              <w:left w:val="nil"/>
              <w:bottom w:val="nil"/>
              <w:right w:val="nil"/>
            </w:tcBorders>
            <w:shd w:val="clear" w:color="auto" w:fill="auto"/>
            <w:noWrap/>
            <w:vAlign w:val="bottom"/>
            <w:hideMark/>
          </w:tcPr>
          <w:p w14:paraId="738949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(0.225)</w:t>
            </w:r>
          </w:p>
        </w:tc>
        <w:tc>
          <w:tcPr>
            <w:tcW w:w="992" w:type="dxa"/>
            <w:gridSpan w:val="2"/>
            <w:tcBorders>
              <w:top w:val="nil"/>
              <w:left w:val="nil"/>
              <w:bottom w:val="nil"/>
              <w:right w:val="nil"/>
            </w:tcBorders>
            <w:shd w:val="clear" w:color="auto" w:fill="auto"/>
            <w:noWrap/>
            <w:vAlign w:val="bottom"/>
            <w:hideMark/>
          </w:tcPr>
          <w:p w14:paraId="74D043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(0.421)</w:t>
            </w:r>
          </w:p>
        </w:tc>
        <w:tc>
          <w:tcPr>
            <w:tcW w:w="850" w:type="dxa"/>
            <w:gridSpan w:val="2"/>
            <w:tcBorders>
              <w:top w:val="nil"/>
              <w:left w:val="nil"/>
              <w:bottom w:val="nil"/>
              <w:right w:val="nil"/>
            </w:tcBorders>
            <w:shd w:val="clear" w:color="auto" w:fill="auto"/>
            <w:noWrap/>
            <w:vAlign w:val="bottom"/>
            <w:hideMark/>
          </w:tcPr>
          <w:p w14:paraId="74B8D5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(0.554)</w:t>
            </w:r>
          </w:p>
        </w:tc>
        <w:tc>
          <w:tcPr>
            <w:tcW w:w="256" w:type="dxa"/>
            <w:gridSpan w:val="2"/>
            <w:tcBorders>
              <w:top w:val="nil"/>
              <w:left w:val="nil"/>
              <w:bottom w:val="nil"/>
              <w:right w:val="nil"/>
            </w:tcBorders>
            <w:shd w:val="clear" w:color="auto" w:fill="auto"/>
            <w:noWrap/>
            <w:vAlign w:val="bottom"/>
            <w:hideMark/>
          </w:tcPr>
          <w:p w14:paraId="71D8869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AB0CA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(0.402)</w:t>
            </w:r>
          </w:p>
        </w:tc>
        <w:tc>
          <w:tcPr>
            <w:tcW w:w="993" w:type="dxa"/>
            <w:gridSpan w:val="2"/>
            <w:tcBorders>
              <w:top w:val="nil"/>
              <w:left w:val="nil"/>
              <w:bottom w:val="nil"/>
              <w:right w:val="nil"/>
            </w:tcBorders>
            <w:shd w:val="clear" w:color="auto" w:fill="auto"/>
            <w:noWrap/>
            <w:vAlign w:val="bottom"/>
            <w:hideMark/>
          </w:tcPr>
          <w:p w14:paraId="0B4B6F9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(0.241)</w:t>
            </w:r>
          </w:p>
        </w:tc>
        <w:tc>
          <w:tcPr>
            <w:tcW w:w="992" w:type="dxa"/>
            <w:gridSpan w:val="2"/>
            <w:tcBorders>
              <w:top w:val="nil"/>
              <w:left w:val="nil"/>
              <w:bottom w:val="nil"/>
              <w:right w:val="nil"/>
            </w:tcBorders>
            <w:shd w:val="clear" w:color="auto" w:fill="auto"/>
            <w:noWrap/>
            <w:vAlign w:val="bottom"/>
            <w:hideMark/>
          </w:tcPr>
          <w:p w14:paraId="680496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(0.237)</w:t>
            </w:r>
          </w:p>
        </w:tc>
        <w:tc>
          <w:tcPr>
            <w:tcW w:w="977" w:type="dxa"/>
            <w:gridSpan w:val="2"/>
            <w:tcBorders>
              <w:top w:val="nil"/>
              <w:left w:val="nil"/>
              <w:bottom w:val="nil"/>
              <w:right w:val="nil"/>
            </w:tcBorders>
            <w:shd w:val="clear" w:color="auto" w:fill="auto"/>
            <w:noWrap/>
            <w:vAlign w:val="bottom"/>
            <w:hideMark/>
          </w:tcPr>
          <w:p w14:paraId="1318F6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(0.234)</w:t>
            </w:r>
          </w:p>
        </w:tc>
        <w:tc>
          <w:tcPr>
            <w:tcW w:w="993" w:type="dxa"/>
            <w:gridSpan w:val="2"/>
            <w:tcBorders>
              <w:top w:val="nil"/>
              <w:left w:val="nil"/>
              <w:bottom w:val="nil"/>
              <w:right w:val="nil"/>
            </w:tcBorders>
            <w:shd w:val="clear" w:color="auto" w:fill="auto"/>
            <w:noWrap/>
            <w:vAlign w:val="bottom"/>
            <w:hideMark/>
          </w:tcPr>
          <w:p w14:paraId="3FA745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(0.444)</w:t>
            </w:r>
          </w:p>
        </w:tc>
      </w:tr>
      <w:tr w:rsidR="005A5BB3" w:rsidRPr="0043293E" w14:paraId="60FA6DFC" w14:textId="77777777" w:rsidTr="007E151C">
        <w:trPr>
          <w:trHeight w:val="75"/>
        </w:trPr>
        <w:tc>
          <w:tcPr>
            <w:tcW w:w="1418" w:type="dxa"/>
            <w:tcBorders>
              <w:top w:val="nil"/>
              <w:left w:val="nil"/>
              <w:bottom w:val="nil"/>
              <w:right w:val="nil"/>
            </w:tcBorders>
            <w:shd w:val="clear" w:color="auto" w:fill="auto"/>
            <w:noWrap/>
            <w:vAlign w:val="bottom"/>
            <w:hideMark/>
          </w:tcPr>
          <w:p w14:paraId="3FBA318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650B88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671</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067B8D6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1007</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4CECDA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906</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3582579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Pr>
                <w:rFonts w:ascii="Times New Roman" w:eastAsia="Times New Roman" w:hAnsi="Times New Roman"/>
                <w:color w:val="000000"/>
                <w:sz w:val="16"/>
                <w:szCs w:val="16"/>
                <w:lang w:val="en-GB"/>
              </w:rPr>
              <w:t xml:space="preserve"> </w:t>
            </w:r>
            <w:r w:rsidRPr="0043293E">
              <w:rPr>
                <w:rFonts w:ascii="Times New Roman" w:eastAsia="Times New Roman" w:hAnsi="Times New Roman"/>
                <w:color w:val="000000"/>
                <w:sz w:val="16"/>
                <w:szCs w:val="16"/>
                <w:lang w:val="en-GB"/>
              </w:rPr>
              <w:t>1115</w:t>
            </w:r>
            <w:r>
              <w:rPr>
                <w:rFonts w:ascii="Times New Roman" w:eastAsia="Times New Roman" w:hAnsi="Times New Roman"/>
                <w:color w:val="000000"/>
                <w:sz w:val="16"/>
                <w:szCs w:val="16"/>
                <w:lang w:val="en-GB"/>
              </w:rPr>
              <w:t xml:space="preserve"> / 4</w:t>
            </w:r>
          </w:p>
        </w:tc>
        <w:tc>
          <w:tcPr>
            <w:tcW w:w="850" w:type="dxa"/>
            <w:gridSpan w:val="2"/>
            <w:tcBorders>
              <w:top w:val="nil"/>
              <w:left w:val="nil"/>
              <w:bottom w:val="nil"/>
              <w:right w:val="nil"/>
            </w:tcBorders>
            <w:shd w:val="clear" w:color="auto" w:fill="auto"/>
            <w:noWrap/>
            <w:vAlign w:val="bottom"/>
            <w:hideMark/>
          </w:tcPr>
          <w:p w14:paraId="6465FC1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372</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3785C55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1F08E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673</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24985E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1024</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045E16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906</w:t>
            </w:r>
            <w:r>
              <w:rPr>
                <w:rFonts w:ascii="Times New Roman" w:eastAsia="Times New Roman" w:hAnsi="Times New Roman"/>
                <w:color w:val="000000"/>
                <w:sz w:val="16"/>
                <w:szCs w:val="16"/>
                <w:lang w:val="en-GB"/>
              </w:rPr>
              <w:t xml:space="preserve"> / 4 </w:t>
            </w:r>
          </w:p>
        </w:tc>
        <w:tc>
          <w:tcPr>
            <w:tcW w:w="977" w:type="dxa"/>
            <w:gridSpan w:val="2"/>
            <w:tcBorders>
              <w:top w:val="nil"/>
              <w:left w:val="nil"/>
              <w:bottom w:val="nil"/>
              <w:right w:val="nil"/>
            </w:tcBorders>
            <w:shd w:val="clear" w:color="auto" w:fill="auto"/>
            <w:noWrap/>
            <w:vAlign w:val="bottom"/>
            <w:hideMark/>
          </w:tcPr>
          <w:p w14:paraId="288B98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1126</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0E6202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372</w:t>
            </w:r>
            <w:r>
              <w:rPr>
                <w:rFonts w:ascii="Times New Roman" w:eastAsia="Times New Roman" w:hAnsi="Times New Roman"/>
                <w:color w:val="000000"/>
                <w:sz w:val="16"/>
                <w:szCs w:val="16"/>
                <w:lang w:val="en-GB"/>
              </w:rPr>
              <w:t xml:space="preserve"> / 4</w:t>
            </w:r>
          </w:p>
        </w:tc>
      </w:tr>
      <w:tr w:rsidR="005A5BB3" w:rsidRPr="0043293E" w14:paraId="11AAD2FE" w14:textId="77777777" w:rsidTr="007E151C">
        <w:trPr>
          <w:trHeight w:val="75"/>
        </w:trPr>
        <w:tc>
          <w:tcPr>
            <w:tcW w:w="1418" w:type="dxa"/>
            <w:tcBorders>
              <w:top w:val="nil"/>
              <w:left w:val="nil"/>
              <w:bottom w:val="nil"/>
              <w:right w:val="nil"/>
            </w:tcBorders>
            <w:shd w:val="clear" w:color="auto" w:fill="auto"/>
            <w:noWrap/>
            <w:vAlign w:val="bottom"/>
            <w:hideMark/>
          </w:tcPr>
          <w:p w14:paraId="025A3D2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5AE7F9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0.317</w:t>
            </w:r>
          </w:p>
        </w:tc>
        <w:tc>
          <w:tcPr>
            <w:tcW w:w="850" w:type="dxa"/>
            <w:tcBorders>
              <w:top w:val="nil"/>
              <w:left w:val="nil"/>
              <w:bottom w:val="nil"/>
              <w:right w:val="nil"/>
            </w:tcBorders>
            <w:shd w:val="clear" w:color="auto" w:fill="auto"/>
            <w:noWrap/>
            <w:vAlign w:val="bottom"/>
            <w:hideMark/>
          </w:tcPr>
          <w:p w14:paraId="106E91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0.264</w:t>
            </w:r>
          </w:p>
        </w:tc>
        <w:tc>
          <w:tcPr>
            <w:tcW w:w="993" w:type="dxa"/>
            <w:gridSpan w:val="2"/>
            <w:tcBorders>
              <w:top w:val="nil"/>
              <w:left w:val="nil"/>
              <w:bottom w:val="nil"/>
              <w:right w:val="nil"/>
            </w:tcBorders>
            <w:shd w:val="clear" w:color="auto" w:fill="auto"/>
            <w:noWrap/>
            <w:vAlign w:val="bottom"/>
            <w:hideMark/>
          </w:tcPr>
          <w:p w14:paraId="7CDAEC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0.343</w:t>
            </w:r>
          </w:p>
        </w:tc>
        <w:tc>
          <w:tcPr>
            <w:tcW w:w="992" w:type="dxa"/>
            <w:gridSpan w:val="2"/>
            <w:tcBorders>
              <w:top w:val="nil"/>
              <w:left w:val="nil"/>
              <w:bottom w:val="nil"/>
              <w:right w:val="nil"/>
            </w:tcBorders>
            <w:shd w:val="clear" w:color="auto" w:fill="auto"/>
            <w:noWrap/>
            <w:vAlign w:val="bottom"/>
            <w:hideMark/>
          </w:tcPr>
          <w:p w14:paraId="75BABA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0.183</w:t>
            </w:r>
          </w:p>
        </w:tc>
        <w:tc>
          <w:tcPr>
            <w:tcW w:w="850" w:type="dxa"/>
            <w:gridSpan w:val="2"/>
            <w:tcBorders>
              <w:top w:val="nil"/>
              <w:left w:val="nil"/>
              <w:bottom w:val="nil"/>
              <w:right w:val="nil"/>
            </w:tcBorders>
            <w:shd w:val="clear" w:color="auto" w:fill="auto"/>
            <w:noWrap/>
            <w:vAlign w:val="bottom"/>
            <w:hideMark/>
          </w:tcPr>
          <w:p w14:paraId="177F84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0.367</w:t>
            </w:r>
          </w:p>
        </w:tc>
        <w:tc>
          <w:tcPr>
            <w:tcW w:w="256" w:type="dxa"/>
            <w:gridSpan w:val="2"/>
            <w:tcBorders>
              <w:top w:val="nil"/>
              <w:left w:val="nil"/>
              <w:bottom w:val="nil"/>
              <w:right w:val="nil"/>
            </w:tcBorders>
            <w:shd w:val="clear" w:color="auto" w:fill="auto"/>
            <w:noWrap/>
            <w:vAlign w:val="bottom"/>
            <w:hideMark/>
          </w:tcPr>
          <w:p w14:paraId="1211842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50721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0.211</w:t>
            </w:r>
          </w:p>
        </w:tc>
        <w:tc>
          <w:tcPr>
            <w:tcW w:w="993" w:type="dxa"/>
            <w:gridSpan w:val="2"/>
            <w:tcBorders>
              <w:top w:val="nil"/>
              <w:left w:val="nil"/>
              <w:bottom w:val="nil"/>
              <w:right w:val="nil"/>
            </w:tcBorders>
            <w:shd w:val="clear" w:color="auto" w:fill="auto"/>
            <w:noWrap/>
            <w:vAlign w:val="bottom"/>
            <w:hideMark/>
          </w:tcPr>
          <w:p w14:paraId="3DA6F0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0.375</w:t>
            </w:r>
          </w:p>
        </w:tc>
        <w:tc>
          <w:tcPr>
            <w:tcW w:w="992" w:type="dxa"/>
            <w:gridSpan w:val="2"/>
            <w:tcBorders>
              <w:top w:val="nil"/>
              <w:left w:val="nil"/>
              <w:bottom w:val="nil"/>
              <w:right w:val="nil"/>
            </w:tcBorders>
            <w:shd w:val="clear" w:color="auto" w:fill="auto"/>
            <w:noWrap/>
            <w:vAlign w:val="bottom"/>
            <w:hideMark/>
          </w:tcPr>
          <w:p w14:paraId="486B4D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0.379</w:t>
            </w:r>
          </w:p>
        </w:tc>
        <w:tc>
          <w:tcPr>
            <w:tcW w:w="977" w:type="dxa"/>
            <w:gridSpan w:val="2"/>
            <w:tcBorders>
              <w:top w:val="nil"/>
              <w:left w:val="nil"/>
              <w:bottom w:val="nil"/>
              <w:right w:val="nil"/>
            </w:tcBorders>
            <w:shd w:val="clear" w:color="auto" w:fill="auto"/>
            <w:noWrap/>
            <w:vAlign w:val="bottom"/>
            <w:hideMark/>
          </w:tcPr>
          <w:p w14:paraId="578613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0.411</w:t>
            </w:r>
          </w:p>
        </w:tc>
        <w:tc>
          <w:tcPr>
            <w:tcW w:w="993" w:type="dxa"/>
            <w:gridSpan w:val="2"/>
            <w:tcBorders>
              <w:top w:val="nil"/>
              <w:left w:val="nil"/>
              <w:bottom w:val="nil"/>
              <w:right w:val="nil"/>
            </w:tcBorders>
            <w:shd w:val="clear" w:color="auto" w:fill="auto"/>
            <w:noWrap/>
            <w:vAlign w:val="bottom"/>
            <w:hideMark/>
          </w:tcPr>
          <w:p w14:paraId="4DB0C6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0.362</w:t>
            </w:r>
          </w:p>
        </w:tc>
      </w:tr>
      <w:tr w:rsidR="005A5BB3" w:rsidRPr="0043293E" w14:paraId="5D715F7C" w14:textId="77777777" w:rsidTr="007E151C">
        <w:trPr>
          <w:trHeight w:val="75"/>
        </w:trPr>
        <w:tc>
          <w:tcPr>
            <w:tcW w:w="1418" w:type="dxa"/>
            <w:tcBorders>
              <w:top w:val="nil"/>
              <w:left w:val="nil"/>
              <w:bottom w:val="nil"/>
              <w:right w:val="nil"/>
            </w:tcBorders>
            <w:shd w:val="clear" w:color="auto" w:fill="auto"/>
            <w:noWrap/>
            <w:vAlign w:val="bottom"/>
            <w:hideMark/>
          </w:tcPr>
          <w:p w14:paraId="616D0DD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2FB830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482182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4898D0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29859FD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0650F2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6A7A20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A303B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7574F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4BA3D7E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679E87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47C4A1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07426EBD"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6168FB2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1378D31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0.397</w:t>
            </w:r>
          </w:p>
        </w:tc>
        <w:tc>
          <w:tcPr>
            <w:tcW w:w="850" w:type="dxa"/>
            <w:tcBorders>
              <w:top w:val="nil"/>
              <w:left w:val="nil"/>
              <w:bottom w:val="single" w:sz="4" w:space="0" w:color="auto"/>
              <w:right w:val="nil"/>
            </w:tcBorders>
            <w:shd w:val="clear" w:color="auto" w:fill="auto"/>
            <w:noWrap/>
            <w:vAlign w:val="bottom"/>
            <w:hideMark/>
          </w:tcPr>
          <w:p w14:paraId="1D4759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0.599</w:t>
            </w:r>
          </w:p>
        </w:tc>
        <w:tc>
          <w:tcPr>
            <w:tcW w:w="993" w:type="dxa"/>
            <w:gridSpan w:val="2"/>
            <w:tcBorders>
              <w:top w:val="nil"/>
              <w:left w:val="nil"/>
              <w:bottom w:val="single" w:sz="4" w:space="0" w:color="auto"/>
              <w:right w:val="nil"/>
            </w:tcBorders>
            <w:shd w:val="clear" w:color="auto" w:fill="auto"/>
            <w:noWrap/>
            <w:vAlign w:val="bottom"/>
            <w:hideMark/>
          </w:tcPr>
          <w:p w14:paraId="5543262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0.274</w:t>
            </w:r>
          </w:p>
        </w:tc>
        <w:tc>
          <w:tcPr>
            <w:tcW w:w="992" w:type="dxa"/>
            <w:gridSpan w:val="2"/>
            <w:tcBorders>
              <w:top w:val="nil"/>
              <w:left w:val="nil"/>
              <w:bottom w:val="single" w:sz="4" w:space="0" w:color="auto"/>
              <w:right w:val="nil"/>
            </w:tcBorders>
            <w:shd w:val="clear" w:color="auto" w:fill="auto"/>
            <w:noWrap/>
            <w:vAlign w:val="bottom"/>
            <w:hideMark/>
          </w:tcPr>
          <w:p w14:paraId="0C1C6F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0.957</w:t>
            </w:r>
          </w:p>
        </w:tc>
        <w:tc>
          <w:tcPr>
            <w:tcW w:w="850" w:type="dxa"/>
            <w:gridSpan w:val="2"/>
            <w:tcBorders>
              <w:top w:val="nil"/>
              <w:left w:val="nil"/>
              <w:bottom w:val="single" w:sz="4" w:space="0" w:color="auto"/>
              <w:right w:val="nil"/>
            </w:tcBorders>
            <w:shd w:val="clear" w:color="auto" w:fill="auto"/>
            <w:noWrap/>
            <w:vAlign w:val="bottom"/>
            <w:hideMark/>
          </w:tcPr>
          <w:p w14:paraId="39F900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0.527</w:t>
            </w:r>
          </w:p>
        </w:tc>
        <w:tc>
          <w:tcPr>
            <w:tcW w:w="256" w:type="dxa"/>
            <w:gridSpan w:val="2"/>
            <w:tcBorders>
              <w:top w:val="nil"/>
              <w:left w:val="nil"/>
              <w:bottom w:val="single" w:sz="4" w:space="0" w:color="auto"/>
              <w:right w:val="nil"/>
            </w:tcBorders>
            <w:shd w:val="clear" w:color="auto" w:fill="auto"/>
            <w:noWrap/>
            <w:vAlign w:val="bottom"/>
            <w:hideMark/>
          </w:tcPr>
          <w:p w14:paraId="20972A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6248D4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0.229</w:t>
            </w:r>
          </w:p>
        </w:tc>
        <w:tc>
          <w:tcPr>
            <w:tcW w:w="993" w:type="dxa"/>
            <w:gridSpan w:val="2"/>
            <w:tcBorders>
              <w:top w:val="nil"/>
              <w:left w:val="nil"/>
              <w:bottom w:val="single" w:sz="4" w:space="0" w:color="auto"/>
              <w:right w:val="nil"/>
            </w:tcBorders>
            <w:shd w:val="clear" w:color="auto" w:fill="auto"/>
            <w:noWrap/>
            <w:vAlign w:val="bottom"/>
            <w:hideMark/>
          </w:tcPr>
          <w:p w14:paraId="1F0CBB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0.594</w:t>
            </w:r>
          </w:p>
        </w:tc>
        <w:tc>
          <w:tcPr>
            <w:tcW w:w="992" w:type="dxa"/>
            <w:gridSpan w:val="2"/>
            <w:tcBorders>
              <w:top w:val="nil"/>
              <w:left w:val="nil"/>
              <w:bottom w:val="single" w:sz="4" w:space="0" w:color="auto"/>
              <w:right w:val="nil"/>
            </w:tcBorders>
            <w:shd w:val="clear" w:color="auto" w:fill="auto"/>
            <w:noWrap/>
            <w:vAlign w:val="bottom"/>
            <w:hideMark/>
          </w:tcPr>
          <w:p w14:paraId="4673437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0.751</w:t>
            </w:r>
          </w:p>
        </w:tc>
        <w:tc>
          <w:tcPr>
            <w:tcW w:w="977" w:type="dxa"/>
            <w:gridSpan w:val="2"/>
            <w:tcBorders>
              <w:top w:val="nil"/>
              <w:left w:val="nil"/>
              <w:bottom w:val="single" w:sz="4" w:space="0" w:color="auto"/>
              <w:right w:val="nil"/>
            </w:tcBorders>
            <w:shd w:val="clear" w:color="auto" w:fill="auto"/>
            <w:noWrap/>
            <w:vAlign w:val="bottom"/>
            <w:hideMark/>
          </w:tcPr>
          <w:p w14:paraId="4EF016B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0.281</w:t>
            </w:r>
          </w:p>
        </w:tc>
        <w:tc>
          <w:tcPr>
            <w:tcW w:w="993" w:type="dxa"/>
            <w:gridSpan w:val="2"/>
            <w:tcBorders>
              <w:top w:val="nil"/>
              <w:left w:val="nil"/>
              <w:bottom w:val="single" w:sz="4" w:space="0" w:color="auto"/>
              <w:right w:val="nil"/>
            </w:tcBorders>
            <w:shd w:val="clear" w:color="auto" w:fill="auto"/>
            <w:noWrap/>
            <w:vAlign w:val="bottom"/>
            <w:hideMark/>
          </w:tcPr>
          <w:p w14:paraId="6BA3D5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0.940</w:t>
            </w:r>
          </w:p>
        </w:tc>
      </w:tr>
      <w:tr w:rsidR="005A5BB3" w:rsidRPr="0043293E" w14:paraId="016049E7" w14:textId="77777777" w:rsidTr="007E151C">
        <w:trPr>
          <w:trHeight w:val="65"/>
        </w:trPr>
        <w:tc>
          <w:tcPr>
            <w:tcW w:w="1418" w:type="dxa"/>
            <w:tcBorders>
              <w:top w:val="nil"/>
              <w:left w:val="nil"/>
              <w:bottom w:val="nil"/>
              <w:right w:val="nil"/>
            </w:tcBorders>
            <w:shd w:val="clear" w:color="auto" w:fill="auto"/>
            <w:vAlign w:val="bottom"/>
            <w:hideMark/>
          </w:tcPr>
          <w:p w14:paraId="1A9EF70B"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Denmark</w:t>
            </w:r>
          </w:p>
        </w:tc>
        <w:tc>
          <w:tcPr>
            <w:tcW w:w="934" w:type="dxa"/>
            <w:tcBorders>
              <w:top w:val="nil"/>
              <w:left w:val="nil"/>
              <w:bottom w:val="nil"/>
              <w:right w:val="nil"/>
            </w:tcBorders>
            <w:shd w:val="clear" w:color="auto" w:fill="auto"/>
            <w:noWrap/>
            <w:vAlign w:val="bottom"/>
            <w:hideMark/>
          </w:tcPr>
          <w:p w14:paraId="5F7825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1F373AC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24D732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6EB907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4B554F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22E20D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5257A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9CFA7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4E6B89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0E93F8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5DB199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2A6F4F4D" w14:textId="77777777" w:rsidTr="007E151C">
        <w:trPr>
          <w:trHeight w:val="75"/>
        </w:trPr>
        <w:tc>
          <w:tcPr>
            <w:tcW w:w="1418" w:type="dxa"/>
            <w:tcBorders>
              <w:top w:val="nil"/>
              <w:left w:val="nil"/>
              <w:bottom w:val="nil"/>
              <w:right w:val="nil"/>
            </w:tcBorders>
            <w:shd w:val="clear" w:color="auto" w:fill="auto"/>
            <w:noWrap/>
            <w:vAlign w:val="bottom"/>
            <w:hideMark/>
          </w:tcPr>
          <w:p w14:paraId="65FFD92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233B0D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1.452***</w:t>
            </w:r>
          </w:p>
        </w:tc>
        <w:tc>
          <w:tcPr>
            <w:tcW w:w="850" w:type="dxa"/>
            <w:tcBorders>
              <w:top w:val="nil"/>
              <w:left w:val="nil"/>
              <w:bottom w:val="nil"/>
              <w:right w:val="nil"/>
            </w:tcBorders>
            <w:shd w:val="clear" w:color="auto" w:fill="auto"/>
            <w:noWrap/>
            <w:vAlign w:val="bottom"/>
            <w:hideMark/>
          </w:tcPr>
          <w:p w14:paraId="2B84CC9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1.685***</w:t>
            </w:r>
          </w:p>
        </w:tc>
        <w:tc>
          <w:tcPr>
            <w:tcW w:w="993" w:type="dxa"/>
            <w:gridSpan w:val="2"/>
            <w:tcBorders>
              <w:top w:val="nil"/>
              <w:left w:val="nil"/>
              <w:bottom w:val="nil"/>
              <w:right w:val="nil"/>
            </w:tcBorders>
            <w:shd w:val="clear" w:color="auto" w:fill="auto"/>
            <w:noWrap/>
            <w:vAlign w:val="bottom"/>
            <w:hideMark/>
          </w:tcPr>
          <w:p w14:paraId="20A9B7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2.166***</w:t>
            </w:r>
          </w:p>
        </w:tc>
        <w:tc>
          <w:tcPr>
            <w:tcW w:w="992" w:type="dxa"/>
            <w:gridSpan w:val="2"/>
            <w:tcBorders>
              <w:top w:val="nil"/>
              <w:left w:val="nil"/>
              <w:bottom w:val="nil"/>
              <w:right w:val="nil"/>
            </w:tcBorders>
            <w:shd w:val="clear" w:color="auto" w:fill="auto"/>
            <w:noWrap/>
            <w:vAlign w:val="bottom"/>
            <w:hideMark/>
          </w:tcPr>
          <w:p w14:paraId="29E964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2.105***</w:t>
            </w:r>
          </w:p>
        </w:tc>
        <w:tc>
          <w:tcPr>
            <w:tcW w:w="850" w:type="dxa"/>
            <w:gridSpan w:val="2"/>
            <w:tcBorders>
              <w:top w:val="nil"/>
              <w:left w:val="nil"/>
              <w:bottom w:val="nil"/>
              <w:right w:val="nil"/>
            </w:tcBorders>
            <w:shd w:val="clear" w:color="auto" w:fill="auto"/>
            <w:noWrap/>
            <w:vAlign w:val="bottom"/>
            <w:hideMark/>
          </w:tcPr>
          <w:p w14:paraId="79B137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2.857***</w:t>
            </w:r>
          </w:p>
        </w:tc>
        <w:tc>
          <w:tcPr>
            <w:tcW w:w="256" w:type="dxa"/>
            <w:gridSpan w:val="2"/>
            <w:tcBorders>
              <w:top w:val="nil"/>
              <w:left w:val="nil"/>
              <w:bottom w:val="nil"/>
              <w:right w:val="nil"/>
            </w:tcBorders>
            <w:shd w:val="clear" w:color="auto" w:fill="auto"/>
            <w:noWrap/>
            <w:vAlign w:val="bottom"/>
            <w:hideMark/>
          </w:tcPr>
          <w:p w14:paraId="1E9A854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8F7E9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1.976***</w:t>
            </w:r>
          </w:p>
        </w:tc>
        <w:tc>
          <w:tcPr>
            <w:tcW w:w="993" w:type="dxa"/>
            <w:gridSpan w:val="2"/>
            <w:tcBorders>
              <w:top w:val="nil"/>
              <w:left w:val="nil"/>
              <w:bottom w:val="nil"/>
              <w:right w:val="nil"/>
            </w:tcBorders>
            <w:shd w:val="clear" w:color="auto" w:fill="auto"/>
            <w:noWrap/>
            <w:vAlign w:val="bottom"/>
            <w:hideMark/>
          </w:tcPr>
          <w:p w14:paraId="49C9BFF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2.465***</w:t>
            </w:r>
          </w:p>
        </w:tc>
        <w:tc>
          <w:tcPr>
            <w:tcW w:w="992" w:type="dxa"/>
            <w:gridSpan w:val="2"/>
            <w:tcBorders>
              <w:top w:val="nil"/>
              <w:left w:val="nil"/>
              <w:bottom w:val="nil"/>
              <w:right w:val="nil"/>
            </w:tcBorders>
            <w:shd w:val="clear" w:color="auto" w:fill="auto"/>
            <w:noWrap/>
            <w:vAlign w:val="bottom"/>
            <w:hideMark/>
          </w:tcPr>
          <w:p w14:paraId="5BD64CB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2.471***</w:t>
            </w:r>
          </w:p>
        </w:tc>
        <w:tc>
          <w:tcPr>
            <w:tcW w:w="977" w:type="dxa"/>
            <w:gridSpan w:val="2"/>
            <w:tcBorders>
              <w:top w:val="nil"/>
              <w:left w:val="nil"/>
              <w:bottom w:val="nil"/>
              <w:right w:val="nil"/>
            </w:tcBorders>
            <w:shd w:val="clear" w:color="auto" w:fill="auto"/>
            <w:noWrap/>
            <w:vAlign w:val="bottom"/>
            <w:hideMark/>
          </w:tcPr>
          <w:p w14:paraId="47499DC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2.128***</w:t>
            </w:r>
          </w:p>
        </w:tc>
        <w:tc>
          <w:tcPr>
            <w:tcW w:w="993" w:type="dxa"/>
            <w:gridSpan w:val="2"/>
            <w:tcBorders>
              <w:top w:val="nil"/>
              <w:left w:val="nil"/>
              <w:bottom w:val="nil"/>
              <w:right w:val="nil"/>
            </w:tcBorders>
            <w:shd w:val="clear" w:color="auto" w:fill="auto"/>
            <w:noWrap/>
            <w:vAlign w:val="bottom"/>
            <w:hideMark/>
          </w:tcPr>
          <w:p w14:paraId="6E360BC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3.275***</w:t>
            </w:r>
          </w:p>
        </w:tc>
      </w:tr>
      <w:tr w:rsidR="005A5BB3" w:rsidRPr="0043293E" w14:paraId="32E73A9C" w14:textId="77777777" w:rsidTr="007E151C">
        <w:trPr>
          <w:trHeight w:val="75"/>
        </w:trPr>
        <w:tc>
          <w:tcPr>
            <w:tcW w:w="1418" w:type="dxa"/>
            <w:tcBorders>
              <w:top w:val="nil"/>
              <w:left w:val="nil"/>
              <w:bottom w:val="nil"/>
              <w:right w:val="nil"/>
            </w:tcBorders>
            <w:shd w:val="clear" w:color="auto" w:fill="auto"/>
            <w:noWrap/>
            <w:vAlign w:val="bottom"/>
            <w:hideMark/>
          </w:tcPr>
          <w:p w14:paraId="0B420DD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00190A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(0.221)</w:t>
            </w:r>
          </w:p>
        </w:tc>
        <w:tc>
          <w:tcPr>
            <w:tcW w:w="850" w:type="dxa"/>
            <w:tcBorders>
              <w:top w:val="nil"/>
              <w:left w:val="nil"/>
              <w:bottom w:val="nil"/>
              <w:right w:val="nil"/>
            </w:tcBorders>
            <w:shd w:val="clear" w:color="auto" w:fill="auto"/>
            <w:noWrap/>
            <w:vAlign w:val="bottom"/>
            <w:hideMark/>
          </w:tcPr>
          <w:p w14:paraId="5BBE63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(0.166)</w:t>
            </w:r>
          </w:p>
        </w:tc>
        <w:tc>
          <w:tcPr>
            <w:tcW w:w="993" w:type="dxa"/>
            <w:gridSpan w:val="2"/>
            <w:tcBorders>
              <w:top w:val="nil"/>
              <w:left w:val="nil"/>
              <w:bottom w:val="nil"/>
              <w:right w:val="nil"/>
            </w:tcBorders>
            <w:shd w:val="clear" w:color="auto" w:fill="auto"/>
            <w:noWrap/>
            <w:vAlign w:val="bottom"/>
            <w:hideMark/>
          </w:tcPr>
          <w:p w14:paraId="31F4955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(0.117)</w:t>
            </w:r>
          </w:p>
        </w:tc>
        <w:tc>
          <w:tcPr>
            <w:tcW w:w="992" w:type="dxa"/>
            <w:gridSpan w:val="2"/>
            <w:tcBorders>
              <w:top w:val="nil"/>
              <w:left w:val="nil"/>
              <w:bottom w:val="nil"/>
              <w:right w:val="nil"/>
            </w:tcBorders>
            <w:shd w:val="clear" w:color="auto" w:fill="auto"/>
            <w:noWrap/>
            <w:vAlign w:val="bottom"/>
            <w:hideMark/>
          </w:tcPr>
          <w:p w14:paraId="0F11B7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(0.140)</w:t>
            </w:r>
          </w:p>
        </w:tc>
        <w:tc>
          <w:tcPr>
            <w:tcW w:w="850" w:type="dxa"/>
            <w:gridSpan w:val="2"/>
            <w:tcBorders>
              <w:top w:val="nil"/>
              <w:left w:val="nil"/>
              <w:bottom w:val="nil"/>
              <w:right w:val="nil"/>
            </w:tcBorders>
            <w:shd w:val="clear" w:color="auto" w:fill="auto"/>
            <w:noWrap/>
            <w:vAlign w:val="bottom"/>
            <w:hideMark/>
          </w:tcPr>
          <w:p w14:paraId="35C79F4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(0.238)</w:t>
            </w:r>
          </w:p>
        </w:tc>
        <w:tc>
          <w:tcPr>
            <w:tcW w:w="256" w:type="dxa"/>
            <w:gridSpan w:val="2"/>
            <w:tcBorders>
              <w:top w:val="nil"/>
              <w:left w:val="nil"/>
              <w:bottom w:val="nil"/>
              <w:right w:val="nil"/>
            </w:tcBorders>
            <w:shd w:val="clear" w:color="auto" w:fill="auto"/>
            <w:noWrap/>
            <w:vAlign w:val="bottom"/>
            <w:hideMark/>
          </w:tcPr>
          <w:p w14:paraId="4635782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C4E32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(0.243)</w:t>
            </w:r>
          </w:p>
        </w:tc>
        <w:tc>
          <w:tcPr>
            <w:tcW w:w="993" w:type="dxa"/>
            <w:gridSpan w:val="2"/>
            <w:tcBorders>
              <w:top w:val="nil"/>
              <w:left w:val="nil"/>
              <w:bottom w:val="nil"/>
              <w:right w:val="nil"/>
            </w:tcBorders>
            <w:shd w:val="clear" w:color="auto" w:fill="auto"/>
            <w:noWrap/>
            <w:vAlign w:val="bottom"/>
            <w:hideMark/>
          </w:tcPr>
          <w:p w14:paraId="2EF802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(0.153)</w:t>
            </w:r>
          </w:p>
        </w:tc>
        <w:tc>
          <w:tcPr>
            <w:tcW w:w="992" w:type="dxa"/>
            <w:gridSpan w:val="2"/>
            <w:tcBorders>
              <w:top w:val="nil"/>
              <w:left w:val="nil"/>
              <w:bottom w:val="nil"/>
              <w:right w:val="nil"/>
            </w:tcBorders>
            <w:shd w:val="clear" w:color="auto" w:fill="auto"/>
            <w:noWrap/>
            <w:vAlign w:val="bottom"/>
            <w:hideMark/>
          </w:tcPr>
          <w:p w14:paraId="7B8AB0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(0.125)</w:t>
            </w:r>
          </w:p>
        </w:tc>
        <w:tc>
          <w:tcPr>
            <w:tcW w:w="977" w:type="dxa"/>
            <w:gridSpan w:val="2"/>
            <w:tcBorders>
              <w:top w:val="nil"/>
              <w:left w:val="nil"/>
              <w:bottom w:val="nil"/>
              <w:right w:val="nil"/>
            </w:tcBorders>
            <w:shd w:val="clear" w:color="auto" w:fill="auto"/>
            <w:noWrap/>
            <w:vAlign w:val="bottom"/>
            <w:hideMark/>
          </w:tcPr>
          <w:p w14:paraId="1294F9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(0.121)</w:t>
            </w:r>
          </w:p>
        </w:tc>
        <w:tc>
          <w:tcPr>
            <w:tcW w:w="993" w:type="dxa"/>
            <w:gridSpan w:val="2"/>
            <w:tcBorders>
              <w:top w:val="nil"/>
              <w:left w:val="nil"/>
              <w:bottom w:val="nil"/>
              <w:right w:val="nil"/>
            </w:tcBorders>
            <w:shd w:val="clear" w:color="auto" w:fill="auto"/>
            <w:noWrap/>
            <w:vAlign w:val="bottom"/>
            <w:hideMark/>
          </w:tcPr>
          <w:p w14:paraId="783561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(0.260)</w:t>
            </w:r>
          </w:p>
        </w:tc>
      </w:tr>
      <w:tr w:rsidR="005A5BB3" w:rsidRPr="0043293E" w14:paraId="0F2452AF" w14:textId="77777777" w:rsidTr="007E151C">
        <w:trPr>
          <w:trHeight w:val="75"/>
        </w:trPr>
        <w:tc>
          <w:tcPr>
            <w:tcW w:w="1418" w:type="dxa"/>
            <w:tcBorders>
              <w:top w:val="nil"/>
              <w:left w:val="nil"/>
              <w:bottom w:val="nil"/>
              <w:right w:val="nil"/>
            </w:tcBorders>
            <w:shd w:val="clear" w:color="auto" w:fill="auto"/>
            <w:noWrap/>
            <w:vAlign w:val="bottom"/>
            <w:hideMark/>
          </w:tcPr>
          <w:p w14:paraId="6BC04C8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4B440F4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-0.368</w:t>
            </w:r>
          </w:p>
        </w:tc>
        <w:tc>
          <w:tcPr>
            <w:tcW w:w="850" w:type="dxa"/>
            <w:tcBorders>
              <w:top w:val="nil"/>
              <w:left w:val="nil"/>
              <w:bottom w:val="nil"/>
              <w:right w:val="nil"/>
            </w:tcBorders>
            <w:shd w:val="clear" w:color="auto" w:fill="auto"/>
            <w:noWrap/>
            <w:vAlign w:val="bottom"/>
            <w:hideMark/>
          </w:tcPr>
          <w:p w14:paraId="0D0A56E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-0.0722</w:t>
            </w:r>
          </w:p>
        </w:tc>
        <w:tc>
          <w:tcPr>
            <w:tcW w:w="993" w:type="dxa"/>
            <w:gridSpan w:val="2"/>
            <w:tcBorders>
              <w:top w:val="nil"/>
              <w:left w:val="nil"/>
              <w:bottom w:val="nil"/>
              <w:right w:val="nil"/>
            </w:tcBorders>
            <w:shd w:val="clear" w:color="auto" w:fill="auto"/>
            <w:noWrap/>
            <w:vAlign w:val="bottom"/>
            <w:hideMark/>
          </w:tcPr>
          <w:p w14:paraId="60B3D1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0.0322</w:t>
            </w:r>
          </w:p>
        </w:tc>
        <w:tc>
          <w:tcPr>
            <w:tcW w:w="992" w:type="dxa"/>
            <w:gridSpan w:val="2"/>
            <w:tcBorders>
              <w:top w:val="nil"/>
              <w:left w:val="nil"/>
              <w:bottom w:val="nil"/>
              <w:right w:val="nil"/>
            </w:tcBorders>
            <w:shd w:val="clear" w:color="auto" w:fill="auto"/>
            <w:noWrap/>
            <w:vAlign w:val="bottom"/>
            <w:hideMark/>
          </w:tcPr>
          <w:p w14:paraId="6D884E6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-0.158</w:t>
            </w:r>
          </w:p>
        </w:tc>
        <w:tc>
          <w:tcPr>
            <w:tcW w:w="850" w:type="dxa"/>
            <w:gridSpan w:val="2"/>
            <w:tcBorders>
              <w:top w:val="nil"/>
              <w:left w:val="nil"/>
              <w:bottom w:val="nil"/>
              <w:right w:val="nil"/>
            </w:tcBorders>
            <w:shd w:val="clear" w:color="auto" w:fill="auto"/>
            <w:noWrap/>
            <w:vAlign w:val="bottom"/>
            <w:hideMark/>
          </w:tcPr>
          <w:p w14:paraId="21359EB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0.240</w:t>
            </w:r>
          </w:p>
        </w:tc>
        <w:tc>
          <w:tcPr>
            <w:tcW w:w="256" w:type="dxa"/>
            <w:gridSpan w:val="2"/>
            <w:tcBorders>
              <w:top w:val="nil"/>
              <w:left w:val="nil"/>
              <w:bottom w:val="nil"/>
              <w:right w:val="nil"/>
            </w:tcBorders>
            <w:shd w:val="clear" w:color="auto" w:fill="auto"/>
            <w:noWrap/>
            <w:vAlign w:val="bottom"/>
            <w:hideMark/>
          </w:tcPr>
          <w:p w14:paraId="21159FC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59F66F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-0.184</w:t>
            </w:r>
          </w:p>
        </w:tc>
        <w:tc>
          <w:tcPr>
            <w:tcW w:w="993" w:type="dxa"/>
            <w:gridSpan w:val="2"/>
            <w:tcBorders>
              <w:top w:val="nil"/>
              <w:left w:val="nil"/>
              <w:bottom w:val="nil"/>
              <w:right w:val="nil"/>
            </w:tcBorders>
            <w:shd w:val="clear" w:color="auto" w:fill="auto"/>
            <w:noWrap/>
            <w:vAlign w:val="bottom"/>
            <w:hideMark/>
          </w:tcPr>
          <w:p w14:paraId="5F3DEB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-0.857***</w:t>
            </w:r>
          </w:p>
        </w:tc>
        <w:tc>
          <w:tcPr>
            <w:tcW w:w="992" w:type="dxa"/>
            <w:gridSpan w:val="2"/>
            <w:tcBorders>
              <w:top w:val="nil"/>
              <w:left w:val="nil"/>
              <w:bottom w:val="nil"/>
              <w:right w:val="nil"/>
            </w:tcBorders>
            <w:shd w:val="clear" w:color="auto" w:fill="auto"/>
            <w:noWrap/>
            <w:vAlign w:val="bottom"/>
            <w:hideMark/>
          </w:tcPr>
          <w:p w14:paraId="6571D27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-1.044***</w:t>
            </w:r>
          </w:p>
        </w:tc>
        <w:tc>
          <w:tcPr>
            <w:tcW w:w="977" w:type="dxa"/>
            <w:gridSpan w:val="2"/>
            <w:tcBorders>
              <w:top w:val="nil"/>
              <w:left w:val="nil"/>
              <w:bottom w:val="nil"/>
              <w:right w:val="nil"/>
            </w:tcBorders>
            <w:shd w:val="clear" w:color="auto" w:fill="auto"/>
            <w:noWrap/>
            <w:vAlign w:val="bottom"/>
            <w:hideMark/>
          </w:tcPr>
          <w:p w14:paraId="5AA4D12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-0.896***</w:t>
            </w:r>
          </w:p>
        </w:tc>
        <w:tc>
          <w:tcPr>
            <w:tcW w:w="993" w:type="dxa"/>
            <w:gridSpan w:val="2"/>
            <w:tcBorders>
              <w:top w:val="nil"/>
              <w:left w:val="nil"/>
              <w:bottom w:val="nil"/>
              <w:right w:val="nil"/>
            </w:tcBorders>
            <w:shd w:val="clear" w:color="auto" w:fill="auto"/>
            <w:noWrap/>
            <w:vAlign w:val="bottom"/>
            <w:hideMark/>
          </w:tcPr>
          <w:p w14:paraId="7FF904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-1.027*</w:t>
            </w:r>
          </w:p>
        </w:tc>
      </w:tr>
      <w:tr w:rsidR="005A5BB3" w:rsidRPr="0043293E" w14:paraId="75DD8CF6" w14:textId="77777777" w:rsidTr="007E151C">
        <w:trPr>
          <w:trHeight w:val="75"/>
        </w:trPr>
        <w:tc>
          <w:tcPr>
            <w:tcW w:w="1418" w:type="dxa"/>
            <w:tcBorders>
              <w:top w:val="nil"/>
              <w:left w:val="nil"/>
              <w:bottom w:val="nil"/>
              <w:right w:val="nil"/>
            </w:tcBorders>
            <w:shd w:val="clear" w:color="auto" w:fill="auto"/>
            <w:noWrap/>
            <w:vAlign w:val="bottom"/>
            <w:hideMark/>
          </w:tcPr>
          <w:p w14:paraId="7F84B1C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20A6087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(0.377)</w:t>
            </w:r>
          </w:p>
        </w:tc>
        <w:tc>
          <w:tcPr>
            <w:tcW w:w="850" w:type="dxa"/>
            <w:tcBorders>
              <w:top w:val="nil"/>
              <w:left w:val="nil"/>
              <w:bottom w:val="nil"/>
              <w:right w:val="nil"/>
            </w:tcBorders>
            <w:shd w:val="clear" w:color="auto" w:fill="auto"/>
            <w:noWrap/>
            <w:vAlign w:val="bottom"/>
            <w:hideMark/>
          </w:tcPr>
          <w:p w14:paraId="1C9EEA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(0.349)</w:t>
            </w:r>
          </w:p>
        </w:tc>
        <w:tc>
          <w:tcPr>
            <w:tcW w:w="993" w:type="dxa"/>
            <w:gridSpan w:val="2"/>
            <w:tcBorders>
              <w:top w:val="nil"/>
              <w:left w:val="nil"/>
              <w:bottom w:val="nil"/>
              <w:right w:val="nil"/>
            </w:tcBorders>
            <w:shd w:val="clear" w:color="auto" w:fill="auto"/>
            <w:noWrap/>
            <w:vAlign w:val="bottom"/>
            <w:hideMark/>
          </w:tcPr>
          <w:p w14:paraId="17A008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(0.463)</w:t>
            </w:r>
          </w:p>
        </w:tc>
        <w:tc>
          <w:tcPr>
            <w:tcW w:w="992" w:type="dxa"/>
            <w:gridSpan w:val="2"/>
            <w:tcBorders>
              <w:top w:val="nil"/>
              <w:left w:val="nil"/>
              <w:bottom w:val="nil"/>
              <w:right w:val="nil"/>
            </w:tcBorders>
            <w:shd w:val="clear" w:color="auto" w:fill="auto"/>
            <w:noWrap/>
            <w:vAlign w:val="bottom"/>
            <w:hideMark/>
          </w:tcPr>
          <w:p w14:paraId="717917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(0.387)</w:t>
            </w:r>
          </w:p>
        </w:tc>
        <w:tc>
          <w:tcPr>
            <w:tcW w:w="850" w:type="dxa"/>
            <w:gridSpan w:val="2"/>
            <w:tcBorders>
              <w:top w:val="nil"/>
              <w:left w:val="nil"/>
              <w:bottom w:val="nil"/>
              <w:right w:val="nil"/>
            </w:tcBorders>
            <w:shd w:val="clear" w:color="auto" w:fill="auto"/>
            <w:noWrap/>
            <w:vAlign w:val="bottom"/>
            <w:hideMark/>
          </w:tcPr>
          <w:p w14:paraId="4D86AC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(0.452)</w:t>
            </w:r>
          </w:p>
        </w:tc>
        <w:tc>
          <w:tcPr>
            <w:tcW w:w="256" w:type="dxa"/>
            <w:gridSpan w:val="2"/>
            <w:tcBorders>
              <w:top w:val="nil"/>
              <w:left w:val="nil"/>
              <w:bottom w:val="nil"/>
              <w:right w:val="nil"/>
            </w:tcBorders>
            <w:shd w:val="clear" w:color="auto" w:fill="auto"/>
            <w:noWrap/>
            <w:vAlign w:val="bottom"/>
            <w:hideMark/>
          </w:tcPr>
          <w:p w14:paraId="4297EDB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986EBD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(0.408)</w:t>
            </w:r>
          </w:p>
        </w:tc>
        <w:tc>
          <w:tcPr>
            <w:tcW w:w="993" w:type="dxa"/>
            <w:gridSpan w:val="2"/>
            <w:tcBorders>
              <w:top w:val="nil"/>
              <w:left w:val="nil"/>
              <w:bottom w:val="nil"/>
              <w:right w:val="nil"/>
            </w:tcBorders>
            <w:shd w:val="clear" w:color="auto" w:fill="auto"/>
            <w:noWrap/>
            <w:vAlign w:val="bottom"/>
            <w:hideMark/>
          </w:tcPr>
          <w:p w14:paraId="281305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(0.230)</w:t>
            </w:r>
          </w:p>
        </w:tc>
        <w:tc>
          <w:tcPr>
            <w:tcW w:w="992" w:type="dxa"/>
            <w:gridSpan w:val="2"/>
            <w:tcBorders>
              <w:top w:val="nil"/>
              <w:left w:val="nil"/>
              <w:bottom w:val="nil"/>
              <w:right w:val="nil"/>
            </w:tcBorders>
            <w:shd w:val="clear" w:color="auto" w:fill="auto"/>
            <w:noWrap/>
            <w:vAlign w:val="bottom"/>
            <w:hideMark/>
          </w:tcPr>
          <w:p w14:paraId="7CD084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(0.263)</w:t>
            </w:r>
          </w:p>
        </w:tc>
        <w:tc>
          <w:tcPr>
            <w:tcW w:w="977" w:type="dxa"/>
            <w:gridSpan w:val="2"/>
            <w:tcBorders>
              <w:top w:val="nil"/>
              <w:left w:val="nil"/>
              <w:bottom w:val="nil"/>
              <w:right w:val="nil"/>
            </w:tcBorders>
            <w:shd w:val="clear" w:color="auto" w:fill="auto"/>
            <w:noWrap/>
            <w:vAlign w:val="bottom"/>
            <w:hideMark/>
          </w:tcPr>
          <w:p w14:paraId="66815F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(0.249)</w:t>
            </w:r>
          </w:p>
        </w:tc>
        <w:tc>
          <w:tcPr>
            <w:tcW w:w="993" w:type="dxa"/>
            <w:gridSpan w:val="2"/>
            <w:tcBorders>
              <w:top w:val="nil"/>
              <w:left w:val="nil"/>
              <w:bottom w:val="nil"/>
              <w:right w:val="nil"/>
            </w:tcBorders>
            <w:shd w:val="clear" w:color="auto" w:fill="auto"/>
            <w:noWrap/>
            <w:vAlign w:val="bottom"/>
            <w:hideMark/>
          </w:tcPr>
          <w:p w14:paraId="0C42B3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(0.453)</w:t>
            </w:r>
          </w:p>
        </w:tc>
      </w:tr>
      <w:tr w:rsidR="005A5BB3" w:rsidRPr="0043293E" w14:paraId="317E50AF" w14:textId="77777777" w:rsidTr="007E151C">
        <w:trPr>
          <w:trHeight w:val="75"/>
        </w:trPr>
        <w:tc>
          <w:tcPr>
            <w:tcW w:w="1418" w:type="dxa"/>
            <w:tcBorders>
              <w:top w:val="nil"/>
              <w:left w:val="nil"/>
              <w:bottom w:val="nil"/>
              <w:right w:val="nil"/>
            </w:tcBorders>
            <w:shd w:val="clear" w:color="auto" w:fill="auto"/>
            <w:noWrap/>
            <w:vAlign w:val="bottom"/>
            <w:hideMark/>
          </w:tcPr>
          <w:p w14:paraId="4F75B32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7165B2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628</w:t>
            </w:r>
            <w:r>
              <w:rPr>
                <w:rFonts w:ascii="Times New Roman" w:eastAsia="Times New Roman" w:hAnsi="Times New Roman"/>
                <w:color w:val="000000"/>
                <w:sz w:val="16"/>
                <w:szCs w:val="16"/>
                <w:lang w:val="en-GB"/>
              </w:rPr>
              <w:t xml:space="preserve"> / 3</w:t>
            </w:r>
          </w:p>
        </w:tc>
        <w:tc>
          <w:tcPr>
            <w:tcW w:w="850" w:type="dxa"/>
            <w:tcBorders>
              <w:top w:val="nil"/>
              <w:left w:val="nil"/>
              <w:bottom w:val="nil"/>
              <w:right w:val="nil"/>
            </w:tcBorders>
            <w:shd w:val="clear" w:color="auto" w:fill="auto"/>
            <w:noWrap/>
            <w:vAlign w:val="bottom"/>
            <w:hideMark/>
          </w:tcPr>
          <w:p w14:paraId="658D57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882</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7A6D63E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886</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519E83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1103</w:t>
            </w:r>
            <w:r>
              <w:rPr>
                <w:rFonts w:ascii="Times New Roman" w:eastAsia="Times New Roman" w:hAnsi="Times New Roman"/>
                <w:color w:val="000000"/>
                <w:sz w:val="16"/>
                <w:szCs w:val="16"/>
                <w:lang w:val="en-GB"/>
              </w:rPr>
              <w:t xml:space="preserve"> / 3</w:t>
            </w:r>
          </w:p>
        </w:tc>
        <w:tc>
          <w:tcPr>
            <w:tcW w:w="850" w:type="dxa"/>
            <w:gridSpan w:val="2"/>
            <w:tcBorders>
              <w:top w:val="nil"/>
              <w:left w:val="nil"/>
              <w:bottom w:val="nil"/>
              <w:right w:val="nil"/>
            </w:tcBorders>
            <w:shd w:val="clear" w:color="auto" w:fill="auto"/>
            <w:noWrap/>
            <w:vAlign w:val="bottom"/>
            <w:hideMark/>
          </w:tcPr>
          <w:p w14:paraId="492256B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345</w:t>
            </w:r>
            <w:r>
              <w:rPr>
                <w:rFonts w:ascii="Times New Roman" w:eastAsia="Times New Roman" w:hAnsi="Times New Roman"/>
                <w:color w:val="000000"/>
                <w:sz w:val="16"/>
                <w:szCs w:val="16"/>
                <w:lang w:val="en-GB"/>
              </w:rPr>
              <w:t xml:space="preserve"> / 3</w:t>
            </w:r>
          </w:p>
        </w:tc>
        <w:tc>
          <w:tcPr>
            <w:tcW w:w="256" w:type="dxa"/>
            <w:gridSpan w:val="2"/>
            <w:tcBorders>
              <w:top w:val="nil"/>
              <w:left w:val="nil"/>
              <w:bottom w:val="nil"/>
              <w:right w:val="nil"/>
            </w:tcBorders>
            <w:shd w:val="clear" w:color="auto" w:fill="auto"/>
            <w:noWrap/>
            <w:vAlign w:val="bottom"/>
            <w:hideMark/>
          </w:tcPr>
          <w:p w14:paraId="45663CD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E39F0E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628</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0FDCC3F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884</w:t>
            </w:r>
            <w:r>
              <w:rPr>
                <w:rFonts w:ascii="Times New Roman" w:eastAsia="Times New Roman" w:hAnsi="Times New Roman"/>
                <w:color w:val="000000"/>
                <w:sz w:val="16"/>
                <w:szCs w:val="16"/>
                <w:lang w:val="en-GB"/>
              </w:rPr>
              <w:t xml:space="preserve"> / 3</w:t>
            </w:r>
          </w:p>
        </w:tc>
        <w:tc>
          <w:tcPr>
            <w:tcW w:w="992" w:type="dxa"/>
            <w:gridSpan w:val="2"/>
            <w:tcBorders>
              <w:top w:val="nil"/>
              <w:left w:val="nil"/>
              <w:bottom w:val="nil"/>
              <w:right w:val="nil"/>
            </w:tcBorders>
            <w:shd w:val="clear" w:color="auto" w:fill="auto"/>
            <w:noWrap/>
            <w:vAlign w:val="bottom"/>
            <w:hideMark/>
          </w:tcPr>
          <w:p w14:paraId="2356849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886</w:t>
            </w:r>
            <w:r>
              <w:rPr>
                <w:rFonts w:ascii="Times New Roman" w:eastAsia="Times New Roman" w:hAnsi="Times New Roman"/>
                <w:color w:val="000000"/>
                <w:sz w:val="16"/>
                <w:szCs w:val="16"/>
                <w:lang w:val="en-GB"/>
              </w:rPr>
              <w:t xml:space="preserve"> / 2</w:t>
            </w:r>
          </w:p>
        </w:tc>
        <w:tc>
          <w:tcPr>
            <w:tcW w:w="977" w:type="dxa"/>
            <w:gridSpan w:val="2"/>
            <w:tcBorders>
              <w:top w:val="nil"/>
              <w:left w:val="nil"/>
              <w:bottom w:val="nil"/>
              <w:right w:val="nil"/>
            </w:tcBorders>
            <w:shd w:val="clear" w:color="auto" w:fill="auto"/>
            <w:noWrap/>
            <w:vAlign w:val="bottom"/>
            <w:hideMark/>
          </w:tcPr>
          <w:p w14:paraId="492A69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1107</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7B1D63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345</w:t>
            </w:r>
            <w:r>
              <w:rPr>
                <w:rFonts w:ascii="Times New Roman" w:eastAsia="Times New Roman" w:hAnsi="Times New Roman"/>
                <w:color w:val="000000"/>
                <w:sz w:val="16"/>
                <w:szCs w:val="16"/>
                <w:lang w:val="en-GB"/>
              </w:rPr>
              <w:t xml:space="preserve"> / 3</w:t>
            </w:r>
          </w:p>
        </w:tc>
      </w:tr>
      <w:tr w:rsidR="005A5BB3" w:rsidRPr="0043293E" w14:paraId="13B83EEB" w14:textId="77777777" w:rsidTr="007E151C">
        <w:trPr>
          <w:trHeight w:val="75"/>
        </w:trPr>
        <w:tc>
          <w:tcPr>
            <w:tcW w:w="1418" w:type="dxa"/>
            <w:tcBorders>
              <w:top w:val="nil"/>
              <w:left w:val="nil"/>
              <w:bottom w:val="nil"/>
              <w:right w:val="nil"/>
            </w:tcBorders>
            <w:shd w:val="clear" w:color="auto" w:fill="auto"/>
            <w:noWrap/>
            <w:vAlign w:val="bottom"/>
            <w:hideMark/>
          </w:tcPr>
          <w:p w14:paraId="55EA0BB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0ED114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0.129</w:t>
            </w:r>
          </w:p>
        </w:tc>
        <w:tc>
          <w:tcPr>
            <w:tcW w:w="850" w:type="dxa"/>
            <w:tcBorders>
              <w:top w:val="nil"/>
              <w:left w:val="nil"/>
              <w:bottom w:val="nil"/>
              <w:right w:val="nil"/>
            </w:tcBorders>
            <w:shd w:val="clear" w:color="auto" w:fill="auto"/>
            <w:noWrap/>
            <w:vAlign w:val="bottom"/>
            <w:hideMark/>
          </w:tcPr>
          <w:p w14:paraId="05FAE7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0.181</w:t>
            </w:r>
          </w:p>
        </w:tc>
        <w:tc>
          <w:tcPr>
            <w:tcW w:w="993" w:type="dxa"/>
            <w:gridSpan w:val="2"/>
            <w:tcBorders>
              <w:top w:val="nil"/>
              <w:left w:val="nil"/>
              <w:bottom w:val="nil"/>
              <w:right w:val="nil"/>
            </w:tcBorders>
            <w:shd w:val="clear" w:color="auto" w:fill="auto"/>
            <w:noWrap/>
            <w:vAlign w:val="bottom"/>
            <w:hideMark/>
          </w:tcPr>
          <w:p w14:paraId="0595BC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0.442</w:t>
            </w:r>
          </w:p>
        </w:tc>
        <w:tc>
          <w:tcPr>
            <w:tcW w:w="992" w:type="dxa"/>
            <w:gridSpan w:val="2"/>
            <w:tcBorders>
              <w:top w:val="nil"/>
              <w:left w:val="nil"/>
              <w:bottom w:val="nil"/>
              <w:right w:val="nil"/>
            </w:tcBorders>
            <w:shd w:val="clear" w:color="auto" w:fill="auto"/>
            <w:noWrap/>
            <w:vAlign w:val="bottom"/>
            <w:hideMark/>
          </w:tcPr>
          <w:p w14:paraId="5C7105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0.299</w:t>
            </w:r>
          </w:p>
        </w:tc>
        <w:tc>
          <w:tcPr>
            <w:tcW w:w="850" w:type="dxa"/>
            <w:gridSpan w:val="2"/>
            <w:tcBorders>
              <w:top w:val="nil"/>
              <w:left w:val="nil"/>
              <w:bottom w:val="nil"/>
              <w:right w:val="nil"/>
            </w:tcBorders>
            <w:shd w:val="clear" w:color="auto" w:fill="auto"/>
            <w:noWrap/>
            <w:vAlign w:val="bottom"/>
            <w:hideMark/>
          </w:tcPr>
          <w:p w14:paraId="76F1FF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0.451</w:t>
            </w:r>
          </w:p>
        </w:tc>
        <w:tc>
          <w:tcPr>
            <w:tcW w:w="256" w:type="dxa"/>
            <w:gridSpan w:val="2"/>
            <w:tcBorders>
              <w:top w:val="nil"/>
              <w:left w:val="nil"/>
              <w:bottom w:val="nil"/>
              <w:right w:val="nil"/>
            </w:tcBorders>
            <w:shd w:val="clear" w:color="auto" w:fill="auto"/>
            <w:noWrap/>
            <w:vAlign w:val="bottom"/>
            <w:hideMark/>
          </w:tcPr>
          <w:p w14:paraId="3CEB6CC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EB957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0.171</w:t>
            </w:r>
          </w:p>
        </w:tc>
        <w:tc>
          <w:tcPr>
            <w:tcW w:w="993" w:type="dxa"/>
            <w:gridSpan w:val="2"/>
            <w:tcBorders>
              <w:top w:val="nil"/>
              <w:left w:val="nil"/>
              <w:bottom w:val="nil"/>
              <w:right w:val="nil"/>
            </w:tcBorders>
            <w:shd w:val="clear" w:color="auto" w:fill="auto"/>
            <w:noWrap/>
            <w:vAlign w:val="bottom"/>
            <w:hideMark/>
          </w:tcPr>
          <w:p w14:paraId="175DB1D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0.372</w:t>
            </w:r>
          </w:p>
        </w:tc>
        <w:tc>
          <w:tcPr>
            <w:tcW w:w="992" w:type="dxa"/>
            <w:gridSpan w:val="2"/>
            <w:tcBorders>
              <w:top w:val="nil"/>
              <w:left w:val="nil"/>
              <w:bottom w:val="nil"/>
              <w:right w:val="nil"/>
            </w:tcBorders>
            <w:shd w:val="clear" w:color="auto" w:fill="auto"/>
            <w:noWrap/>
            <w:vAlign w:val="bottom"/>
            <w:hideMark/>
          </w:tcPr>
          <w:p w14:paraId="007C93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0.499</w:t>
            </w:r>
          </w:p>
        </w:tc>
        <w:tc>
          <w:tcPr>
            <w:tcW w:w="977" w:type="dxa"/>
            <w:gridSpan w:val="2"/>
            <w:tcBorders>
              <w:top w:val="nil"/>
              <w:left w:val="nil"/>
              <w:bottom w:val="nil"/>
              <w:right w:val="nil"/>
            </w:tcBorders>
            <w:shd w:val="clear" w:color="auto" w:fill="auto"/>
            <w:noWrap/>
            <w:vAlign w:val="bottom"/>
            <w:hideMark/>
          </w:tcPr>
          <w:p w14:paraId="4623E1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0.324</w:t>
            </w:r>
          </w:p>
        </w:tc>
        <w:tc>
          <w:tcPr>
            <w:tcW w:w="993" w:type="dxa"/>
            <w:gridSpan w:val="2"/>
            <w:tcBorders>
              <w:top w:val="nil"/>
              <w:left w:val="nil"/>
              <w:bottom w:val="nil"/>
              <w:right w:val="nil"/>
            </w:tcBorders>
            <w:shd w:val="clear" w:color="auto" w:fill="auto"/>
            <w:noWrap/>
            <w:vAlign w:val="bottom"/>
            <w:hideMark/>
          </w:tcPr>
          <w:p w14:paraId="6991A6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0.468</w:t>
            </w:r>
          </w:p>
        </w:tc>
      </w:tr>
      <w:tr w:rsidR="005A5BB3" w:rsidRPr="0043293E" w14:paraId="050ACFDF" w14:textId="77777777" w:rsidTr="007E151C">
        <w:trPr>
          <w:trHeight w:val="75"/>
        </w:trPr>
        <w:tc>
          <w:tcPr>
            <w:tcW w:w="1418" w:type="dxa"/>
            <w:tcBorders>
              <w:top w:val="nil"/>
              <w:left w:val="nil"/>
              <w:bottom w:val="nil"/>
              <w:right w:val="nil"/>
            </w:tcBorders>
            <w:shd w:val="clear" w:color="auto" w:fill="auto"/>
            <w:noWrap/>
            <w:vAlign w:val="bottom"/>
            <w:hideMark/>
          </w:tcPr>
          <w:p w14:paraId="1E52854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5ED0C3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09DD486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092F7F3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7E2F6A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7C1923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6B6E47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0C0AE2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7AE62D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6B6DEE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735F16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21EFBB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54A6B409"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0AD5490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335F28B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0.056</w:t>
            </w:r>
          </w:p>
        </w:tc>
        <w:tc>
          <w:tcPr>
            <w:tcW w:w="850" w:type="dxa"/>
            <w:tcBorders>
              <w:top w:val="nil"/>
              <w:left w:val="nil"/>
              <w:bottom w:val="single" w:sz="4" w:space="0" w:color="auto"/>
              <w:right w:val="nil"/>
            </w:tcBorders>
            <w:shd w:val="clear" w:color="auto" w:fill="auto"/>
            <w:noWrap/>
            <w:vAlign w:val="bottom"/>
            <w:hideMark/>
          </w:tcPr>
          <w:p w14:paraId="64A913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0.270</w:t>
            </w:r>
          </w:p>
        </w:tc>
        <w:tc>
          <w:tcPr>
            <w:tcW w:w="993" w:type="dxa"/>
            <w:gridSpan w:val="2"/>
            <w:tcBorders>
              <w:top w:val="nil"/>
              <w:left w:val="nil"/>
              <w:bottom w:val="single" w:sz="4" w:space="0" w:color="auto"/>
              <w:right w:val="nil"/>
            </w:tcBorders>
            <w:shd w:val="clear" w:color="auto" w:fill="auto"/>
            <w:noWrap/>
            <w:vAlign w:val="bottom"/>
            <w:hideMark/>
          </w:tcPr>
          <w:p w14:paraId="455914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0.505</w:t>
            </w:r>
          </w:p>
        </w:tc>
        <w:tc>
          <w:tcPr>
            <w:tcW w:w="992" w:type="dxa"/>
            <w:gridSpan w:val="2"/>
            <w:tcBorders>
              <w:top w:val="nil"/>
              <w:left w:val="nil"/>
              <w:bottom w:val="single" w:sz="4" w:space="0" w:color="auto"/>
              <w:right w:val="nil"/>
            </w:tcBorders>
            <w:shd w:val="clear" w:color="auto" w:fill="auto"/>
            <w:noWrap/>
            <w:vAlign w:val="bottom"/>
            <w:hideMark/>
          </w:tcPr>
          <w:p w14:paraId="056610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0.694</w:t>
            </w:r>
          </w:p>
        </w:tc>
        <w:tc>
          <w:tcPr>
            <w:tcW w:w="850" w:type="dxa"/>
            <w:gridSpan w:val="2"/>
            <w:tcBorders>
              <w:top w:val="nil"/>
              <w:left w:val="nil"/>
              <w:bottom w:val="single" w:sz="4" w:space="0" w:color="auto"/>
              <w:right w:val="nil"/>
            </w:tcBorders>
            <w:shd w:val="clear" w:color="auto" w:fill="auto"/>
            <w:noWrap/>
            <w:vAlign w:val="bottom"/>
            <w:hideMark/>
          </w:tcPr>
          <w:p w14:paraId="3782A9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0.851</w:t>
            </w:r>
          </w:p>
        </w:tc>
        <w:tc>
          <w:tcPr>
            <w:tcW w:w="256" w:type="dxa"/>
            <w:gridSpan w:val="2"/>
            <w:tcBorders>
              <w:top w:val="nil"/>
              <w:left w:val="nil"/>
              <w:bottom w:val="single" w:sz="4" w:space="0" w:color="auto"/>
              <w:right w:val="nil"/>
            </w:tcBorders>
            <w:shd w:val="clear" w:color="auto" w:fill="auto"/>
            <w:noWrap/>
            <w:vAlign w:val="bottom"/>
            <w:hideMark/>
          </w:tcPr>
          <w:p w14:paraId="2AA5BC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332A1B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0.605</w:t>
            </w:r>
          </w:p>
        </w:tc>
        <w:tc>
          <w:tcPr>
            <w:tcW w:w="993" w:type="dxa"/>
            <w:gridSpan w:val="2"/>
            <w:tcBorders>
              <w:top w:val="nil"/>
              <w:left w:val="nil"/>
              <w:bottom w:val="single" w:sz="4" w:space="0" w:color="auto"/>
              <w:right w:val="nil"/>
            </w:tcBorders>
            <w:shd w:val="clear" w:color="auto" w:fill="auto"/>
            <w:noWrap/>
            <w:vAlign w:val="bottom"/>
            <w:hideMark/>
          </w:tcPr>
          <w:p w14:paraId="71680CE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0.627</w:t>
            </w:r>
          </w:p>
        </w:tc>
        <w:tc>
          <w:tcPr>
            <w:tcW w:w="992" w:type="dxa"/>
            <w:gridSpan w:val="2"/>
            <w:tcBorders>
              <w:top w:val="nil"/>
              <w:left w:val="nil"/>
              <w:bottom w:val="single" w:sz="4" w:space="0" w:color="auto"/>
              <w:right w:val="nil"/>
            </w:tcBorders>
            <w:shd w:val="clear" w:color="auto" w:fill="auto"/>
            <w:noWrap/>
            <w:vAlign w:val="bottom"/>
            <w:hideMark/>
          </w:tcPr>
          <w:p w14:paraId="3FC314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0.193</w:t>
            </w:r>
          </w:p>
        </w:tc>
        <w:tc>
          <w:tcPr>
            <w:tcW w:w="977" w:type="dxa"/>
            <w:gridSpan w:val="2"/>
            <w:tcBorders>
              <w:top w:val="nil"/>
              <w:left w:val="nil"/>
              <w:bottom w:val="single" w:sz="4" w:space="0" w:color="auto"/>
              <w:right w:val="nil"/>
            </w:tcBorders>
            <w:shd w:val="clear" w:color="auto" w:fill="auto"/>
            <w:noWrap/>
            <w:vAlign w:val="bottom"/>
            <w:hideMark/>
          </w:tcPr>
          <w:p w14:paraId="3A0914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0.420</w:t>
            </w:r>
          </w:p>
        </w:tc>
        <w:tc>
          <w:tcPr>
            <w:tcW w:w="993" w:type="dxa"/>
            <w:gridSpan w:val="2"/>
            <w:tcBorders>
              <w:top w:val="nil"/>
              <w:left w:val="nil"/>
              <w:bottom w:val="single" w:sz="4" w:space="0" w:color="auto"/>
              <w:right w:val="nil"/>
            </w:tcBorders>
            <w:shd w:val="clear" w:color="auto" w:fill="auto"/>
            <w:noWrap/>
            <w:vAlign w:val="bottom"/>
            <w:hideMark/>
          </w:tcPr>
          <w:p w14:paraId="0963CC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0.573</w:t>
            </w:r>
          </w:p>
        </w:tc>
      </w:tr>
      <w:tr w:rsidR="005A5BB3" w:rsidRPr="0043293E" w14:paraId="769DC568" w14:textId="77777777" w:rsidTr="007E151C">
        <w:trPr>
          <w:trHeight w:val="65"/>
        </w:trPr>
        <w:tc>
          <w:tcPr>
            <w:tcW w:w="1418" w:type="dxa"/>
            <w:tcBorders>
              <w:top w:val="nil"/>
              <w:left w:val="nil"/>
              <w:bottom w:val="nil"/>
              <w:right w:val="nil"/>
            </w:tcBorders>
            <w:shd w:val="clear" w:color="auto" w:fill="auto"/>
            <w:vAlign w:val="bottom"/>
            <w:hideMark/>
          </w:tcPr>
          <w:p w14:paraId="1A55A4D3"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Finland</w:t>
            </w:r>
          </w:p>
        </w:tc>
        <w:tc>
          <w:tcPr>
            <w:tcW w:w="934" w:type="dxa"/>
            <w:tcBorders>
              <w:top w:val="nil"/>
              <w:left w:val="nil"/>
              <w:bottom w:val="nil"/>
              <w:right w:val="nil"/>
            </w:tcBorders>
            <w:shd w:val="clear" w:color="auto" w:fill="auto"/>
            <w:noWrap/>
            <w:vAlign w:val="bottom"/>
            <w:hideMark/>
          </w:tcPr>
          <w:p w14:paraId="62A0E72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51D18FD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6F8864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5E7AE5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2BB33D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165CA5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B58A76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31B527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1A3697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3B4EFF4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60A35FC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7C431400" w14:textId="77777777" w:rsidTr="007E151C">
        <w:trPr>
          <w:trHeight w:val="75"/>
        </w:trPr>
        <w:tc>
          <w:tcPr>
            <w:tcW w:w="1418" w:type="dxa"/>
            <w:tcBorders>
              <w:top w:val="nil"/>
              <w:left w:val="nil"/>
              <w:bottom w:val="nil"/>
              <w:right w:val="nil"/>
            </w:tcBorders>
            <w:shd w:val="clear" w:color="auto" w:fill="auto"/>
            <w:noWrap/>
            <w:vAlign w:val="bottom"/>
            <w:hideMark/>
          </w:tcPr>
          <w:p w14:paraId="1DAB138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471804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1.879***</w:t>
            </w:r>
          </w:p>
        </w:tc>
        <w:tc>
          <w:tcPr>
            <w:tcW w:w="850" w:type="dxa"/>
            <w:tcBorders>
              <w:top w:val="nil"/>
              <w:left w:val="nil"/>
              <w:bottom w:val="nil"/>
              <w:right w:val="nil"/>
            </w:tcBorders>
            <w:shd w:val="clear" w:color="auto" w:fill="auto"/>
            <w:noWrap/>
            <w:vAlign w:val="bottom"/>
            <w:hideMark/>
          </w:tcPr>
          <w:p w14:paraId="7F8189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1.832***</w:t>
            </w:r>
          </w:p>
        </w:tc>
        <w:tc>
          <w:tcPr>
            <w:tcW w:w="993" w:type="dxa"/>
            <w:gridSpan w:val="2"/>
            <w:tcBorders>
              <w:top w:val="nil"/>
              <w:left w:val="nil"/>
              <w:bottom w:val="nil"/>
              <w:right w:val="nil"/>
            </w:tcBorders>
            <w:shd w:val="clear" w:color="auto" w:fill="auto"/>
            <w:noWrap/>
            <w:vAlign w:val="bottom"/>
            <w:hideMark/>
          </w:tcPr>
          <w:p w14:paraId="2772D3B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1.274***</w:t>
            </w:r>
          </w:p>
        </w:tc>
        <w:tc>
          <w:tcPr>
            <w:tcW w:w="992" w:type="dxa"/>
            <w:gridSpan w:val="2"/>
            <w:tcBorders>
              <w:top w:val="nil"/>
              <w:left w:val="nil"/>
              <w:bottom w:val="nil"/>
              <w:right w:val="nil"/>
            </w:tcBorders>
            <w:shd w:val="clear" w:color="auto" w:fill="auto"/>
            <w:noWrap/>
            <w:vAlign w:val="bottom"/>
            <w:hideMark/>
          </w:tcPr>
          <w:p w14:paraId="7B301A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2.525***</w:t>
            </w:r>
          </w:p>
        </w:tc>
        <w:tc>
          <w:tcPr>
            <w:tcW w:w="850" w:type="dxa"/>
            <w:gridSpan w:val="2"/>
            <w:tcBorders>
              <w:top w:val="nil"/>
              <w:left w:val="nil"/>
              <w:bottom w:val="nil"/>
              <w:right w:val="nil"/>
            </w:tcBorders>
            <w:shd w:val="clear" w:color="auto" w:fill="auto"/>
            <w:noWrap/>
            <w:vAlign w:val="bottom"/>
            <w:hideMark/>
          </w:tcPr>
          <w:p w14:paraId="7F7FDF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2.728***</w:t>
            </w:r>
          </w:p>
        </w:tc>
        <w:tc>
          <w:tcPr>
            <w:tcW w:w="256" w:type="dxa"/>
            <w:gridSpan w:val="2"/>
            <w:tcBorders>
              <w:top w:val="nil"/>
              <w:left w:val="nil"/>
              <w:bottom w:val="nil"/>
              <w:right w:val="nil"/>
            </w:tcBorders>
            <w:shd w:val="clear" w:color="auto" w:fill="auto"/>
            <w:noWrap/>
            <w:vAlign w:val="bottom"/>
            <w:hideMark/>
          </w:tcPr>
          <w:p w14:paraId="67BC1B7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677948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1.652***</w:t>
            </w:r>
          </w:p>
        </w:tc>
        <w:tc>
          <w:tcPr>
            <w:tcW w:w="993" w:type="dxa"/>
            <w:gridSpan w:val="2"/>
            <w:tcBorders>
              <w:top w:val="nil"/>
              <w:left w:val="nil"/>
              <w:bottom w:val="nil"/>
              <w:right w:val="nil"/>
            </w:tcBorders>
            <w:shd w:val="clear" w:color="auto" w:fill="auto"/>
            <w:noWrap/>
            <w:vAlign w:val="bottom"/>
            <w:hideMark/>
          </w:tcPr>
          <w:p w14:paraId="2488E9A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2.452***</w:t>
            </w:r>
          </w:p>
        </w:tc>
        <w:tc>
          <w:tcPr>
            <w:tcW w:w="992" w:type="dxa"/>
            <w:gridSpan w:val="2"/>
            <w:tcBorders>
              <w:top w:val="nil"/>
              <w:left w:val="nil"/>
              <w:bottom w:val="nil"/>
              <w:right w:val="nil"/>
            </w:tcBorders>
            <w:shd w:val="clear" w:color="auto" w:fill="auto"/>
            <w:noWrap/>
            <w:vAlign w:val="bottom"/>
            <w:hideMark/>
          </w:tcPr>
          <w:p w14:paraId="3377E4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1.363***</w:t>
            </w:r>
          </w:p>
        </w:tc>
        <w:tc>
          <w:tcPr>
            <w:tcW w:w="977" w:type="dxa"/>
            <w:gridSpan w:val="2"/>
            <w:tcBorders>
              <w:top w:val="nil"/>
              <w:left w:val="nil"/>
              <w:bottom w:val="nil"/>
              <w:right w:val="nil"/>
            </w:tcBorders>
            <w:shd w:val="clear" w:color="auto" w:fill="auto"/>
            <w:noWrap/>
            <w:vAlign w:val="bottom"/>
            <w:hideMark/>
          </w:tcPr>
          <w:p w14:paraId="198DF36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1.488***</w:t>
            </w:r>
          </w:p>
        </w:tc>
        <w:tc>
          <w:tcPr>
            <w:tcW w:w="993" w:type="dxa"/>
            <w:gridSpan w:val="2"/>
            <w:tcBorders>
              <w:top w:val="nil"/>
              <w:left w:val="nil"/>
              <w:bottom w:val="nil"/>
              <w:right w:val="nil"/>
            </w:tcBorders>
            <w:shd w:val="clear" w:color="auto" w:fill="auto"/>
            <w:noWrap/>
            <w:vAlign w:val="bottom"/>
            <w:hideMark/>
          </w:tcPr>
          <w:p w14:paraId="75C0B09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1.540***</w:t>
            </w:r>
          </w:p>
        </w:tc>
      </w:tr>
      <w:tr w:rsidR="005A5BB3" w:rsidRPr="0043293E" w14:paraId="6E3C0171" w14:textId="77777777" w:rsidTr="007E151C">
        <w:trPr>
          <w:trHeight w:val="75"/>
        </w:trPr>
        <w:tc>
          <w:tcPr>
            <w:tcW w:w="1418" w:type="dxa"/>
            <w:tcBorders>
              <w:top w:val="nil"/>
              <w:left w:val="nil"/>
              <w:bottom w:val="nil"/>
              <w:right w:val="nil"/>
            </w:tcBorders>
            <w:shd w:val="clear" w:color="auto" w:fill="auto"/>
            <w:noWrap/>
            <w:vAlign w:val="bottom"/>
            <w:hideMark/>
          </w:tcPr>
          <w:p w14:paraId="3463361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5D1FE8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(0.325)</w:t>
            </w:r>
          </w:p>
        </w:tc>
        <w:tc>
          <w:tcPr>
            <w:tcW w:w="850" w:type="dxa"/>
            <w:tcBorders>
              <w:top w:val="nil"/>
              <w:left w:val="nil"/>
              <w:bottom w:val="nil"/>
              <w:right w:val="nil"/>
            </w:tcBorders>
            <w:shd w:val="clear" w:color="auto" w:fill="auto"/>
            <w:noWrap/>
            <w:vAlign w:val="bottom"/>
            <w:hideMark/>
          </w:tcPr>
          <w:p w14:paraId="2C389A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(0.258)</w:t>
            </w:r>
          </w:p>
        </w:tc>
        <w:tc>
          <w:tcPr>
            <w:tcW w:w="993" w:type="dxa"/>
            <w:gridSpan w:val="2"/>
            <w:tcBorders>
              <w:top w:val="nil"/>
              <w:left w:val="nil"/>
              <w:bottom w:val="nil"/>
              <w:right w:val="nil"/>
            </w:tcBorders>
            <w:shd w:val="clear" w:color="auto" w:fill="auto"/>
            <w:noWrap/>
            <w:vAlign w:val="bottom"/>
            <w:hideMark/>
          </w:tcPr>
          <w:p w14:paraId="127DB4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(0.170)</w:t>
            </w:r>
          </w:p>
        </w:tc>
        <w:tc>
          <w:tcPr>
            <w:tcW w:w="992" w:type="dxa"/>
            <w:gridSpan w:val="2"/>
            <w:tcBorders>
              <w:top w:val="nil"/>
              <w:left w:val="nil"/>
              <w:bottom w:val="nil"/>
              <w:right w:val="nil"/>
            </w:tcBorders>
            <w:shd w:val="clear" w:color="auto" w:fill="auto"/>
            <w:noWrap/>
            <w:vAlign w:val="bottom"/>
            <w:hideMark/>
          </w:tcPr>
          <w:p w14:paraId="7B7E0F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(0.131)</w:t>
            </w:r>
          </w:p>
        </w:tc>
        <w:tc>
          <w:tcPr>
            <w:tcW w:w="850" w:type="dxa"/>
            <w:gridSpan w:val="2"/>
            <w:tcBorders>
              <w:top w:val="nil"/>
              <w:left w:val="nil"/>
              <w:bottom w:val="nil"/>
              <w:right w:val="nil"/>
            </w:tcBorders>
            <w:shd w:val="clear" w:color="auto" w:fill="auto"/>
            <w:noWrap/>
            <w:vAlign w:val="bottom"/>
            <w:hideMark/>
          </w:tcPr>
          <w:p w14:paraId="2E37FE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(0.294)</w:t>
            </w:r>
          </w:p>
        </w:tc>
        <w:tc>
          <w:tcPr>
            <w:tcW w:w="256" w:type="dxa"/>
            <w:gridSpan w:val="2"/>
            <w:tcBorders>
              <w:top w:val="nil"/>
              <w:left w:val="nil"/>
              <w:bottom w:val="nil"/>
              <w:right w:val="nil"/>
            </w:tcBorders>
            <w:shd w:val="clear" w:color="auto" w:fill="auto"/>
            <w:noWrap/>
            <w:vAlign w:val="bottom"/>
            <w:hideMark/>
          </w:tcPr>
          <w:p w14:paraId="351C174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1B574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(0.293)</w:t>
            </w:r>
          </w:p>
        </w:tc>
        <w:tc>
          <w:tcPr>
            <w:tcW w:w="993" w:type="dxa"/>
            <w:gridSpan w:val="2"/>
            <w:tcBorders>
              <w:top w:val="nil"/>
              <w:left w:val="nil"/>
              <w:bottom w:val="nil"/>
              <w:right w:val="nil"/>
            </w:tcBorders>
            <w:shd w:val="clear" w:color="auto" w:fill="auto"/>
            <w:noWrap/>
            <w:vAlign w:val="bottom"/>
            <w:hideMark/>
          </w:tcPr>
          <w:p w14:paraId="7935DD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(0.184)</w:t>
            </w:r>
          </w:p>
        </w:tc>
        <w:tc>
          <w:tcPr>
            <w:tcW w:w="992" w:type="dxa"/>
            <w:gridSpan w:val="2"/>
            <w:tcBorders>
              <w:top w:val="nil"/>
              <w:left w:val="nil"/>
              <w:bottom w:val="nil"/>
              <w:right w:val="nil"/>
            </w:tcBorders>
            <w:shd w:val="clear" w:color="auto" w:fill="auto"/>
            <w:noWrap/>
            <w:vAlign w:val="bottom"/>
            <w:hideMark/>
          </w:tcPr>
          <w:p w14:paraId="22908EB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(0.121)</w:t>
            </w:r>
          </w:p>
        </w:tc>
        <w:tc>
          <w:tcPr>
            <w:tcW w:w="977" w:type="dxa"/>
            <w:gridSpan w:val="2"/>
            <w:tcBorders>
              <w:top w:val="nil"/>
              <w:left w:val="nil"/>
              <w:bottom w:val="nil"/>
              <w:right w:val="nil"/>
            </w:tcBorders>
            <w:shd w:val="clear" w:color="auto" w:fill="auto"/>
            <w:noWrap/>
            <w:vAlign w:val="bottom"/>
            <w:hideMark/>
          </w:tcPr>
          <w:p w14:paraId="1EBEE6D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(0.0992)</w:t>
            </w:r>
          </w:p>
        </w:tc>
        <w:tc>
          <w:tcPr>
            <w:tcW w:w="993" w:type="dxa"/>
            <w:gridSpan w:val="2"/>
            <w:tcBorders>
              <w:top w:val="nil"/>
              <w:left w:val="nil"/>
              <w:bottom w:val="nil"/>
              <w:right w:val="nil"/>
            </w:tcBorders>
            <w:shd w:val="clear" w:color="auto" w:fill="auto"/>
            <w:noWrap/>
            <w:vAlign w:val="bottom"/>
            <w:hideMark/>
          </w:tcPr>
          <w:p w14:paraId="1CAB2F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(0.244)</w:t>
            </w:r>
          </w:p>
        </w:tc>
      </w:tr>
      <w:tr w:rsidR="005A5BB3" w:rsidRPr="0043293E" w14:paraId="1D1CC9D7" w14:textId="77777777" w:rsidTr="007E151C">
        <w:trPr>
          <w:trHeight w:val="75"/>
        </w:trPr>
        <w:tc>
          <w:tcPr>
            <w:tcW w:w="1418" w:type="dxa"/>
            <w:tcBorders>
              <w:top w:val="nil"/>
              <w:left w:val="nil"/>
              <w:bottom w:val="nil"/>
              <w:right w:val="nil"/>
            </w:tcBorders>
            <w:shd w:val="clear" w:color="auto" w:fill="auto"/>
            <w:noWrap/>
            <w:vAlign w:val="bottom"/>
            <w:hideMark/>
          </w:tcPr>
          <w:p w14:paraId="0F1040F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7D981E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-0.400</w:t>
            </w:r>
          </w:p>
        </w:tc>
        <w:tc>
          <w:tcPr>
            <w:tcW w:w="850" w:type="dxa"/>
            <w:tcBorders>
              <w:top w:val="nil"/>
              <w:left w:val="nil"/>
              <w:bottom w:val="nil"/>
              <w:right w:val="nil"/>
            </w:tcBorders>
            <w:shd w:val="clear" w:color="auto" w:fill="auto"/>
            <w:noWrap/>
            <w:vAlign w:val="bottom"/>
            <w:hideMark/>
          </w:tcPr>
          <w:p w14:paraId="4FE2F3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-0.128</w:t>
            </w:r>
          </w:p>
        </w:tc>
        <w:tc>
          <w:tcPr>
            <w:tcW w:w="993" w:type="dxa"/>
            <w:gridSpan w:val="2"/>
            <w:tcBorders>
              <w:top w:val="nil"/>
              <w:left w:val="nil"/>
              <w:bottom w:val="nil"/>
              <w:right w:val="nil"/>
            </w:tcBorders>
            <w:shd w:val="clear" w:color="auto" w:fill="auto"/>
            <w:noWrap/>
            <w:vAlign w:val="bottom"/>
            <w:hideMark/>
          </w:tcPr>
          <w:p w14:paraId="50A1326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-0.780**</w:t>
            </w:r>
          </w:p>
        </w:tc>
        <w:tc>
          <w:tcPr>
            <w:tcW w:w="992" w:type="dxa"/>
            <w:gridSpan w:val="2"/>
            <w:tcBorders>
              <w:top w:val="nil"/>
              <w:left w:val="nil"/>
              <w:bottom w:val="nil"/>
              <w:right w:val="nil"/>
            </w:tcBorders>
            <w:shd w:val="clear" w:color="auto" w:fill="auto"/>
            <w:noWrap/>
            <w:vAlign w:val="bottom"/>
            <w:hideMark/>
          </w:tcPr>
          <w:p w14:paraId="53176D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0.247</w:t>
            </w:r>
          </w:p>
        </w:tc>
        <w:tc>
          <w:tcPr>
            <w:tcW w:w="850" w:type="dxa"/>
            <w:gridSpan w:val="2"/>
            <w:tcBorders>
              <w:top w:val="nil"/>
              <w:left w:val="nil"/>
              <w:bottom w:val="nil"/>
              <w:right w:val="nil"/>
            </w:tcBorders>
            <w:shd w:val="clear" w:color="auto" w:fill="auto"/>
            <w:noWrap/>
            <w:vAlign w:val="bottom"/>
            <w:hideMark/>
          </w:tcPr>
          <w:p w14:paraId="44DBA6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0.233</w:t>
            </w:r>
          </w:p>
        </w:tc>
        <w:tc>
          <w:tcPr>
            <w:tcW w:w="256" w:type="dxa"/>
            <w:gridSpan w:val="2"/>
            <w:tcBorders>
              <w:top w:val="nil"/>
              <w:left w:val="nil"/>
              <w:bottom w:val="nil"/>
              <w:right w:val="nil"/>
            </w:tcBorders>
            <w:shd w:val="clear" w:color="auto" w:fill="auto"/>
            <w:noWrap/>
            <w:vAlign w:val="bottom"/>
            <w:hideMark/>
          </w:tcPr>
          <w:p w14:paraId="397F93A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E512D1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-1.287</w:t>
            </w:r>
          </w:p>
        </w:tc>
        <w:tc>
          <w:tcPr>
            <w:tcW w:w="993" w:type="dxa"/>
            <w:gridSpan w:val="2"/>
            <w:tcBorders>
              <w:top w:val="nil"/>
              <w:left w:val="nil"/>
              <w:bottom w:val="nil"/>
              <w:right w:val="nil"/>
            </w:tcBorders>
            <w:shd w:val="clear" w:color="auto" w:fill="auto"/>
            <w:noWrap/>
            <w:vAlign w:val="bottom"/>
            <w:hideMark/>
          </w:tcPr>
          <w:p w14:paraId="3B3B8B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-1.292***</w:t>
            </w:r>
          </w:p>
        </w:tc>
        <w:tc>
          <w:tcPr>
            <w:tcW w:w="992" w:type="dxa"/>
            <w:gridSpan w:val="2"/>
            <w:tcBorders>
              <w:top w:val="nil"/>
              <w:left w:val="nil"/>
              <w:bottom w:val="nil"/>
              <w:right w:val="nil"/>
            </w:tcBorders>
            <w:shd w:val="clear" w:color="auto" w:fill="auto"/>
            <w:noWrap/>
            <w:vAlign w:val="bottom"/>
            <w:hideMark/>
          </w:tcPr>
          <w:p w14:paraId="76690D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-0.463</w:t>
            </w:r>
          </w:p>
        </w:tc>
        <w:tc>
          <w:tcPr>
            <w:tcW w:w="977" w:type="dxa"/>
            <w:gridSpan w:val="2"/>
            <w:tcBorders>
              <w:top w:val="nil"/>
              <w:left w:val="nil"/>
              <w:bottom w:val="nil"/>
              <w:right w:val="nil"/>
            </w:tcBorders>
            <w:shd w:val="clear" w:color="auto" w:fill="auto"/>
            <w:noWrap/>
            <w:vAlign w:val="bottom"/>
            <w:hideMark/>
          </w:tcPr>
          <w:p w14:paraId="3727DE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-0.995***</w:t>
            </w:r>
          </w:p>
        </w:tc>
        <w:tc>
          <w:tcPr>
            <w:tcW w:w="993" w:type="dxa"/>
            <w:gridSpan w:val="2"/>
            <w:tcBorders>
              <w:top w:val="nil"/>
              <w:left w:val="nil"/>
              <w:bottom w:val="nil"/>
              <w:right w:val="nil"/>
            </w:tcBorders>
            <w:shd w:val="clear" w:color="auto" w:fill="auto"/>
            <w:noWrap/>
            <w:vAlign w:val="bottom"/>
            <w:hideMark/>
          </w:tcPr>
          <w:p w14:paraId="0F8284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-1.172*</w:t>
            </w:r>
          </w:p>
        </w:tc>
      </w:tr>
      <w:tr w:rsidR="005A5BB3" w:rsidRPr="0043293E" w14:paraId="0C85ABF0" w14:textId="77777777" w:rsidTr="007E151C">
        <w:trPr>
          <w:trHeight w:val="75"/>
        </w:trPr>
        <w:tc>
          <w:tcPr>
            <w:tcW w:w="1418" w:type="dxa"/>
            <w:tcBorders>
              <w:top w:val="nil"/>
              <w:left w:val="nil"/>
              <w:bottom w:val="nil"/>
              <w:right w:val="nil"/>
            </w:tcBorders>
            <w:shd w:val="clear" w:color="auto" w:fill="auto"/>
            <w:noWrap/>
            <w:vAlign w:val="bottom"/>
            <w:hideMark/>
          </w:tcPr>
          <w:p w14:paraId="7477FFB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3A99FB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(0.666)</w:t>
            </w:r>
          </w:p>
        </w:tc>
        <w:tc>
          <w:tcPr>
            <w:tcW w:w="850" w:type="dxa"/>
            <w:tcBorders>
              <w:top w:val="nil"/>
              <w:left w:val="nil"/>
              <w:bottom w:val="nil"/>
              <w:right w:val="nil"/>
            </w:tcBorders>
            <w:shd w:val="clear" w:color="auto" w:fill="auto"/>
            <w:noWrap/>
            <w:vAlign w:val="bottom"/>
            <w:hideMark/>
          </w:tcPr>
          <w:p w14:paraId="405900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(0.821)</w:t>
            </w:r>
          </w:p>
        </w:tc>
        <w:tc>
          <w:tcPr>
            <w:tcW w:w="993" w:type="dxa"/>
            <w:gridSpan w:val="2"/>
            <w:tcBorders>
              <w:top w:val="nil"/>
              <w:left w:val="nil"/>
              <w:bottom w:val="nil"/>
              <w:right w:val="nil"/>
            </w:tcBorders>
            <w:shd w:val="clear" w:color="auto" w:fill="auto"/>
            <w:noWrap/>
            <w:vAlign w:val="bottom"/>
            <w:hideMark/>
          </w:tcPr>
          <w:p w14:paraId="317F9F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(0.294)</w:t>
            </w:r>
          </w:p>
        </w:tc>
        <w:tc>
          <w:tcPr>
            <w:tcW w:w="992" w:type="dxa"/>
            <w:gridSpan w:val="2"/>
            <w:tcBorders>
              <w:top w:val="nil"/>
              <w:left w:val="nil"/>
              <w:bottom w:val="nil"/>
              <w:right w:val="nil"/>
            </w:tcBorders>
            <w:shd w:val="clear" w:color="auto" w:fill="auto"/>
            <w:noWrap/>
            <w:vAlign w:val="bottom"/>
            <w:hideMark/>
          </w:tcPr>
          <w:p w14:paraId="08159BE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(0.363)</w:t>
            </w:r>
          </w:p>
        </w:tc>
        <w:tc>
          <w:tcPr>
            <w:tcW w:w="850" w:type="dxa"/>
            <w:gridSpan w:val="2"/>
            <w:tcBorders>
              <w:top w:val="nil"/>
              <w:left w:val="nil"/>
              <w:bottom w:val="nil"/>
              <w:right w:val="nil"/>
            </w:tcBorders>
            <w:shd w:val="clear" w:color="auto" w:fill="auto"/>
            <w:noWrap/>
            <w:vAlign w:val="bottom"/>
            <w:hideMark/>
          </w:tcPr>
          <w:p w14:paraId="4009E6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(0.754)</w:t>
            </w:r>
          </w:p>
        </w:tc>
        <w:tc>
          <w:tcPr>
            <w:tcW w:w="256" w:type="dxa"/>
            <w:gridSpan w:val="2"/>
            <w:tcBorders>
              <w:top w:val="nil"/>
              <w:left w:val="nil"/>
              <w:bottom w:val="nil"/>
              <w:right w:val="nil"/>
            </w:tcBorders>
            <w:shd w:val="clear" w:color="auto" w:fill="auto"/>
            <w:noWrap/>
            <w:vAlign w:val="bottom"/>
            <w:hideMark/>
          </w:tcPr>
          <w:p w14:paraId="56CB35F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CE357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(0.816)</w:t>
            </w:r>
          </w:p>
        </w:tc>
        <w:tc>
          <w:tcPr>
            <w:tcW w:w="993" w:type="dxa"/>
            <w:gridSpan w:val="2"/>
            <w:tcBorders>
              <w:top w:val="nil"/>
              <w:left w:val="nil"/>
              <w:bottom w:val="nil"/>
              <w:right w:val="nil"/>
            </w:tcBorders>
            <w:shd w:val="clear" w:color="auto" w:fill="auto"/>
            <w:noWrap/>
            <w:vAlign w:val="bottom"/>
            <w:hideMark/>
          </w:tcPr>
          <w:p w14:paraId="48911D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(0.384)</w:t>
            </w:r>
          </w:p>
        </w:tc>
        <w:tc>
          <w:tcPr>
            <w:tcW w:w="992" w:type="dxa"/>
            <w:gridSpan w:val="2"/>
            <w:tcBorders>
              <w:top w:val="nil"/>
              <w:left w:val="nil"/>
              <w:bottom w:val="nil"/>
              <w:right w:val="nil"/>
            </w:tcBorders>
            <w:shd w:val="clear" w:color="auto" w:fill="auto"/>
            <w:noWrap/>
            <w:vAlign w:val="bottom"/>
            <w:hideMark/>
          </w:tcPr>
          <w:p w14:paraId="021D9D7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(0.239)</w:t>
            </w:r>
          </w:p>
        </w:tc>
        <w:tc>
          <w:tcPr>
            <w:tcW w:w="977" w:type="dxa"/>
            <w:gridSpan w:val="2"/>
            <w:tcBorders>
              <w:top w:val="nil"/>
              <w:left w:val="nil"/>
              <w:bottom w:val="nil"/>
              <w:right w:val="nil"/>
            </w:tcBorders>
            <w:shd w:val="clear" w:color="auto" w:fill="auto"/>
            <w:noWrap/>
            <w:vAlign w:val="bottom"/>
            <w:hideMark/>
          </w:tcPr>
          <w:p w14:paraId="452EA2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(0.248)</w:t>
            </w:r>
          </w:p>
        </w:tc>
        <w:tc>
          <w:tcPr>
            <w:tcW w:w="993" w:type="dxa"/>
            <w:gridSpan w:val="2"/>
            <w:tcBorders>
              <w:top w:val="nil"/>
              <w:left w:val="nil"/>
              <w:bottom w:val="nil"/>
              <w:right w:val="nil"/>
            </w:tcBorders>
            <w:shd w:val="clear" w:color="auto" w:fill="auto"/>
            <w:noWrap/>
            <w:vAlign w:val="bottom"/>
            <w:hideMark/>
          </w:tcPr>
          <w:p w14:paraId="291101F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(0.552)</w:t>
            </w:r>
          </w:p>
        </w:tc>
      </w:tr>
      <w:tr w:rsidR="005A5BB3" w:rsidRPr="0043293E" w14:paraId="4402027D" w14:textId="77777777" w:rsidTr="007E151C">
        <w:trPr>
          <w:trHeight w:val="75"/>
        </w:trPr>
        <w:tc>
          <w:tcPr>
            <w:tcW w:w="1418" w:type="dxa"/>
            <w:tcBorders>
              <w:top w:val="nil"/>
              <w:left w:val="nil"/>
              <w:bottom w:val="nil"/>
              <w:right w:val="nil"/>
            </w:tcBorders>
            <w:shd w:val="clear" w:color="auto" w:fill="auto"/>
            <w:noWrap/>
            <w:vAlign w:val="bottom"/>
            <w:hideMark/>
          </w:tcPr>
          <w:p w14:paraId="7F21E10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51C328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593</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46E573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978</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6B887A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889</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6DE0A7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1141</w:t>
            </w:r>
            <w:r>
              <w:rPr>
                <w:rFonts w:ascii="Times New Roman" w:eastAsia="Times New Roman" w:hAnsi="Times New Roman"/>
                <w:color w:val="000000"/>
                <w:sz w:val="16"/>
                <w:szCs w:val="16"/>
                <w:lang w:val="en-GB"/>
              </w:rPr>
              <w:t xml:space="preserve"> / 4</w:t>
            </w:r>
          </w:p>
        </w:tc>
        <w:tc>
          <w:tcPr>
            <w:tcW w:w="850" w:type="dxa"/>
            <w:gridSpan w:val="2"/>
            <w:tcBorders>
              <w:top w:val="nil"/>
              <w:left w:val="nil"/>
              <w:bottom w:val="nil"/>
              <w:right w:val="nil"/>
            </w:tcBorders>
            <w:shd w:val="clear" w:color="auto" w:fill="auto"/>
            <w:noWrap/>
            <w:vAlign w:val="bottom"/>
            <w:hideMark/>
          </w:tcPr>
          <w:p w14:paraId="5E82AA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373</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55DA98B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E21BDE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602</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2F8053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997</w:t>
            </w:r>
            <w:r>
              <w:rPr>
                <w:rFonts w:ascii="Times New Roman" w:eastAsia="Times New Roman" w:hAnsi="Times New Roman"/>
                <w:color w:val="000000"/>
                <w:sz w:val="16"/>
                <w:szCs w:val="16"/>
                <w:lang w:val="en-GB"/>
              </w:rPr>
              <w:t xml:space="preserve"> / 3</w:t>
            </w:r>
          </w:p>
        </w:tc>
        <w:tc>
          <w:tcPr>
            <w:tcW w:w="992" w:type="dxa"/>
            <w:gridSpan w:val="2"/>
            <w:tcBorders>
              <w:top w:val="nil"/>
              <w:left w:val="nil"/>
              <w:bottom w:val="nil"/>
              <w:right w:val="nil"/>
            </w:tcBorders>
            <w:shd w:val="clear" w:color="auto" w:fill="auto"/>
            <w:noWrap/>
            <w:vAlign w:val="bottom"/>
            <w:hideMark/>
          </w:tcPr>
          <w:p w14:paraId="6916726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890</w:t>
            </w:r>
            <w:r>
              <w:rPr>
                <w:rFonts w:ascii="Times New Roman" w:eastAsia="Times New Roman" w:hAnsi="Times New Roman"/>
                <w:color w:val="000000"/>
                <w:sz w:val="16"/>
                <w:szCs w:val="16"/>
                <w:lang w:val="en-GB"/>
              </w:rPr>
              <w:t xml:space="preserve"> / 4</w:t>
            </w:r>
          </w:p>
        </w:tc>
        <w:tc>
          <w:tcPr>
            <w:tcW w:w="977" w:type="dxa"/>
            <w:gridSpan w:val="2"/>
            <w:tcBorders>
              <w:top w:val="nil"/>
              <w:left w:val="nil"/>
              <w:bottom w:val="nil"/>
              <w:right w:val="nil"/>
            </w:tcBorders>
            <w:shd w:val="clear" w:color="auto" w:fill="auto"/>
            <w:noWrap/>
            <w:vAlign w:val="bottom"/>
            <w:hideMark/>
          </w:tcPr>
          <w:p w14:paraId="1D30BF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1142</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7229AD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374</w:t>
            </w:r>
            <w:r>
              <w:rPr>
                <w:rFonts w:ascii="Times New Roman" w:eastAsia="Times New Roman" w:hAnsi="Times New Roman"/>
                <w:color w:val="000000"/>
                <w:sz w:val="16"/>
                <w:szCs w:val="16"/>
                <w:lang w:val="en-GB"/>
              </w:rPr>
              <w:t xml:space="preserve"> / 4</w:t>
            </w:r>
          </w:p>
        </w:tc>
      </w:tr>
      <w:tr w:rsidR="005A5BB3" w:rsidRPr="0043293E" w14:paraId="4A3EF724" w14:textId="77777777" w:rsidTr="007E151C">
        <w:trPr>
          <w:trHeight w:val="75"/>
        </w:trPr>
        <w:tc>
          <w:tcPr>
            <w:tcW w:w="1418" w:type="dxa"/>
            <w:tcBorders>
              <w:top w:val="nil"/>
              <w:left w:val="nil"/>
              <w:bottom w:val="nil"/>
              <w:right w:val="nil"/>
            </w:tcBorders>
            <w:shd w:val="clear" w:color="auto" w:fill="auto"/>
            <w:noWrap/>
            <w:vAlign w:val="bottom"/>
            <w:hideMark/>
          </w:tcPr>
          <w:p w14:paraId="1C26417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02AA33B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0.080</w:t>
            </w:r>
          </w:p>
        </w:tc>
        <w:tc>
          <w:tcPr>
            <w:tcW w:w="850" w:type="dxa"/>
            <w:tcBorders>
              <w:top w:val="nil"/>
              <w:left w:val="nil"/>
              <w:bottom w:val="nil"/>
              <w:right w:val="nil"/>
            </w:tcBorders>
            <w:shd w:val="clear" w:color="auto" w:fill="auto"/>
            <w:noWrap/>
            <w:vAlign w:val="bottom"/>
            <w:hideMark/>
          </w:tcPr>
          <w:p w14:paraId="568EEA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0.099</w:t>
            </w:r>
          </w:p>
        </w:tc>
        <w:tc>
          <w:tcPr>
            <w:tcW w:w="993" w:type="dxa"/>
            <w:gridSpan w:val="2"/>
            <w:tcBorders>
              <w:top w:val="nil"/>
              <w:left w:val="nil"/>
              <w:bottom w:val="nil"/>
              <w:right w:val="nil"/>
            </w:tcBorders>
            <w:shd w:val="clear" w:color="auto" w:fill="auto"/>
            <w:noWrap/>
            <w:vAlign w:val="bottom"/>
            <w:hideMark/>
          </w:tcPr>
          <w:p w14:paraId="43BD22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0.098</w:t>
            </w:r>
          </w:p>
        </w:tc>
        <w:tc>
          <w:tcPr>
            <w:tcW w:w="992" w:type="dxa"/>
            <w:gridSpan w:val="2"/>
            <w:tcBorders>
              <w:top w:val="nil"/>
              <w:left w:val="nil"/>
              <w:bottom w:val="nil"/>
              <w:right w:val="nil"/>
            </w:tcBorders>
            <w:shd w:val="clear" w:color="auto" w:fill="auto"/>
            <w:noWrap/>
            <w:vAlign w:val="bottom"/>
            <w:hideMark/>
          </w:tcPr>
          <w:p w14:paraId="49E30D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0.369</w:t>
            </w:r>
          </w:p>
        </w:tc>
        <w:tc>
          <w:tcPr>
            <w:tcW w:w="850" w:type="dxa"/>
            <w:gridSpan w:val="2"/>
            <w:tcBorders>
              <w:top w:val="nil"/>
              <w:left w:val="nil"/>
              <w:bottom w:val="nil"/>
              <w:right w:val="nil"/>
            </w:tcBorders>
            <w:shd w:val="clear" w:color="auto" w:fill="auto"/>
            <w:noWrap/>
            <w:vAlign w:val="bottom"/>
            <w:hideMark/>
          </w:tcPr>
          <w:p w14:paraId="2678B4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0.259</w:t>
            </w:r>
          </w:p>
        </w:tc>
        <w:tc>
          <w:tcPr>
            <w:tcW w:w="256" w:type="dxa"/>
            <w:gridSpan w:val="2"/>
            <w:tcBorders>
              <w:top w:val="nil"/>
              <w:left w:val="nil"/>
              <w:bottom w:val="nil"/>
              <w:right w:val="nil"/>
            </w:tcBorders>
            <w:shd w:val="clear" w:color="auto" w:fill="auto"/>
            <w:noWrap/>
            <w:vAlign w:val="bottom"/>
            <w:hideMark/>
          </w:tcPr>
          <w:p w14:paraId="7FBBA58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CC952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0.083</w:t>
            </w:r>
          </w:p>
        </w:tc>
        <w:tc>
          <w:tcPr>
            <w:tcW w:w="993" w:type="dxa"/>
            <w:gridSpan w:val="2"/>
            <w:tcBorders>
              <w:top w:val="nil"/>
              <w:left w:val="nil"/>
              <w:bottom w:val="nil"/>
              <w:right w:val="nil"/>
            </w:tcBorders>
            <w:shd w:val="clear" w:color="auto" w:fill="auto"/>
            <w:noWrap/>
            <w:vAlign w:val="bottom"/>
            <w:hideMark/>
          </w:tcPr>
          <w:p w14:paraId="325DB7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0.255</w:t>
            </w:r>
          </w:p>
        </w:tc>
        <w:tc>
          <w:tcPr>
            <w:tcW w:w="992" w:type="dxa"/>
            <w:gridSpan w:val="2"/>
            <w:tcBorders>
              <w:top w:val="nil"/>
              <w:left w:val="nil"/>
              <w:bottom w:val="nil"/>
              <w:right w:val="nil"/>
            </w:tcBorders>
            <w:shd w:val="clear" w:color="auto" w:fill="auto"/>
            <w:noWrap/>
            <w:vAlign w:val="bottom"/>
            <w:hideMark/>
          </w:tcPr>
          <w:p w14:paraId="504B2B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0.287</w:t>
            </w:r>
          </w:p>
        </w:tc>
        <w:tc>
          <w:tcPr>
            <w:tcW w:w="977" w:type="dxa"/>
            <w:gridSpan w:val="2"/>
            <w:tcBorders>
              <w:top w:val="nil"/>
              <w:left w:val="nil"/>
              <w:bottom w:val="nil"/>
              <w:right w:val="nil"/>
            </w:tcBorders>
            <w:shd w:val="clear" w:color="auto" w:fill="auto"/>
            <w:noWrap/>
            <w:vAlign w:val="bottom"/>
            <w:hideMark/>
          </w:tcPr>
          <w:p w14:paraId="6ED46C4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0.252</w:t>
            </w:r>
          </w:p>
        </w:tc>
        <w:tc>
          <w:tcPr>
            <w:tcW w:w="993" w:type="dxa"/>
            <w:gridSpan w:val="2"/>
            <w:tcBorders>
              <w:top w:val="nil"/>
              <w:left w:val="nil"/>
              <w:bottom w:val="nil"/>
              <w:right w:val="nil"/>
            </w:tcBorders>
            <w:shd w:val="clear" w:color="auto" w:fill="auto"/>
            <w:noWrap/>
            <w:vAlign w:val="bottom"/>
            <w:hideMark/>
          </w:tcPr>
          <w:p w14:paraId="664A44D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0.141</w:t>
            </w:r>
          </w:p>
        </w:tc>
      </w:tr>
      <w:tr w:rsidR="005A5BB3" w:rsidRPr="0043293E" w14:paraId="036C7116" w14:textId="77777777" w:rsidTr="007E151C">
        <w:trPr>
          <w:trHeight w:val="75"/>
        </w:trPr>
        <w:tc>
          <w:tcPr>
            <w:tcW w:w="1418" w:type="dxa"/>
            <w:tcBorders>
              <w:top w:val="nil"/>
              <w:left w:val="nil"/>
              <w:bottom w:val="nil"/>
              <w:right w:val="nil"/>
            </w:tcBorders>
            <w:shd w:val="clear" w:color="auto" w:fill="auto"/>
            <w:noWrap/>
            <w:vAlign w:val="bottom"/>
            <w:hideMark/>
          </w:tcPr>
          <w:p w14:paraId="6C9C0B8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3972FF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0BC679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83A34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4C0502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7730A2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1FE19B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D25329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0712CBB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771EAE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6F2AC7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73ABCD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3FE49E60"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723B03B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5D09D8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0.658</w:t>
            </w:r>
          </w:p>
        </w:tc>
        <w:tc>
          <w:tcPr>
            <w:tcW w:w="850" w:type="dxa"/>
            <w:tcBorders>
              <w:top w:val="nil"/>
              <w:left w:val="nil"/>
              <w:bottom w:val="single" w:sz="4" w:space="0" w:color="auto"/>
              <w:right w:val="nil"/>
            </w:tcBorders>
            <w:shd w:val="clear" w:color="auto" w:fill="auto"/>
            <w:noWrap/>
            <w:vAlign w:val="bottom"/>
            <w:hideMark/>
          </w:tcPr>
          <w:p w14:paraId="5DBF89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0.187</w:t>
            </w:r>
          </w:p>
        </w:tc>
        <w:tc>
          <w:tcPr>
            <w:tcW w:w="993" w:type="dxa"/>
            <w:gridSpan w:val="2"/>
            <w:tcBorders>
              <w:top w:val="nil"/>
              <w:left w:val="nil"/>
              <w:bottom w:val="single" w:sz="4" w:space="0" w:color="auto"/>
              <w:right w:val="nil"/>
            </w:tcBorders>
            <w:shd w:val="clear" w:color="auto" w:fill="auto"/>
            <w:noWrap/>
            <w:vAlign w:val="bottom"/>
            <w:hideMark/>
          </w:tcPr>
          <w:p w14:paraId="181C72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0.561</w:t>
            </w:r>
          </w:p>
        </w:tc>
        <w:tc>
          <w:tcPr>
            <w:tcW w:w="992" w:type="dxa"/>
            <w:gridSpan w:val="2"/>
            <w:tcBorders>
              <w:top w:val="nil"/>
              <w:left w:val="nil"/>
              <w:bottom w:val="single" w:sz="4" w:space="0" w:color="auto"/>
              <w:right w:val="nil"/>
            </w:tcBorders>
            <w:shd w:val="clear" w:color="auto" w:fill="auto"/>
            <w:noWrap/>
            <w:vAlign w:val="bottom"/>
            <w:hideMark/>
          </w:tcPr>
          <w:p w14:paraId="1651C0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0.553</w:t>
            </w:r>
          </w:p>
        </w:tc>
        <w:tc>
          <w:tcPr>
            <w:tcW w:w="850" w:type="dxa"/>
            <w:gridSpan w:val="2"/>
            <w:tcBorders>
              <w:top w:val="nil"/>
              <w:left w:val="nil"/>
              <w:bottom w:val="single" w:sz="4" w:space="0" w:color="auto"/>
              <w:right w:val="nil"/>
            </w:tcBorders>
            <w:shd w:val="clear" w:color="auto" w:fill="auto"/>
            <w:noWrap/>
            <w:vAlign w:val="bottom"/>
            <w:hideMark/>
          </w:tcPr>
          <w:p w14:paraId="594E5C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0.941</w:t>
            </w:r>
          </w:p>
        </w:tc>
        <w:tc>
          <w:tcPr>
            <w:tcW w:w="256" w:type="dxa"/>
            <w:gridSpan w:val="2"/>
            <w:tcBorders>
              <w:top w:val="nil"/>
              <w:left w:val="nil"/>
              <w:bottom w:val="single" w:sz="4" w:space="0" w:color="auto"/>
              <w:right w:val="nil"/>
            </w:tcBorders>
            <w:shd w:val="clear" w:color="auto" w:fill="auto"/>
            <w:noWrap/>
            <w:vAlign w:val="bottom"/>
            <w:hideMark/>
          </w:tcPr>
          <w:p w14:paraId="2E35C54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5FDD76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0.344</w:t>
            </w:r>
          </w:p>
        </w:tc>
        <w:tc>
          <w:tcPr>
            <w:tcW w:w="993" w:type="dxa"/>
            <w:gridSpan w:val="2"/>
            <w:tcBorders>
              <w:top w:val="nil"/>
              <w:left w:val="nil"/>
              <w:bottom w:val="single" w:sz="4" w:space="0" w:color="auto"/>
              <w:right w:val="nil"/>
            </w:tcBorders>
            <w:shd w:val="clear" w:color="auto" w:fill="auto"/>
            <w:noWrap/>
            <w:vAlign w:val="bottom"/>
            <w:hideMark/>
          </w:tcPr>
          <w:p w14:paraId="4E0A95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0.096</w:t>
            </w:r>
          </w:p>
        </w:tc>
        <w:tc>
          <w:tcPr>
            <w:tcW w:w="992" w:type="dxa"/>
            <w:gridSpan w:val="2"/>
            <w:tcBorders>
              <w:top w:val="nil"/>
              <w:left w:val="nil"/>
              <w:bottom w:val="single" w:sz="4" w:space="0" w:color="auto"/>
              <w:right w:val="nil"/>
            </w:tcBorders>
            <w:shd w:val="clear" w:color="auto" w:fill="auto"/>
            <w:noWrap/>
            <w:vAlign w:val="bottom"/>
            <w:hideMark/>
          </w:tcPr>
          <w:p w14:paraId="071DE4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0.305</w:t>
            </w:r>
          </w:p>
        </w:tc>
        <w:tc>
          <w:tcPr>
            <w:tcW w:w="977" w:type="dxa"/>
            <w:gridSpan w:val="2"/>
            <w:tcBorders>
              <w:top w:val="nil"/>
              <w:left w:val="nil"/>
              <w:bottom w:val="single" w:sz="4" w:space="0" w:color="auto"/>
              <w:right w:val="nil"/>
            </w:tcBorders>
            <w:shd w:val="clear" w:color="auto" w:fill="auto"/>
            <w:noWrap/>
            <w:vAlign w:val="bottom"/>
            <w:hideMark/>
          </w:tcPr>
          <w:p w14:paraId="20D688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0.084</w:t>
            </w:r>
          </w:p>
        </w:tc>
        <w:tc>
          <w:tcPr>
            <w:tcW w:w="993" w:type="dxa"/>
            <w:gridSpan w:val="2"/>
            <w:tcBorders>
              <w:top w:val="nil"/>
              <w:left w:val="nil"/>
              <w:bottom w:val="single" w:sz="4" w:space="0" w:color="auto"/>
              <w:right w:val="nil"/>
            </w:tcBorders>
            <w:shd w:val="clear" w:color="auto" w:fill="auto"/>
            <w:noWrap/>
            <w:vAlign w:val="bottom"/>
            <w:hideMark/>
          </w:tcPr>
          <w:p w14:paraId="61316B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0.918</w:t>
            </w:r>
          </w:p>
        </w:tc>
      </w:tr>
      <w:tr w:rsidR="005A5BB3" w:rsidRPr="0043293E" w14:paraId="149EAA43" w14:textId="77777777" w:rsidTr="007E151C">
        <w:trPr>
          <w:trHeight w:val="75"/>
        </w:trPr>
        <w:tc>
          <w:tcPr>
            <w:tcW w:w="1418" w:type="dxa"/>
            <w:tcBorders>
              <w:top w:val="nil"/>
              <w:left w:val="nil"/>
              <w:bottom w:val="nil"/>
              <w:right w:val="nil"/>
            </w:tcBorders>
            <w:shd w:val="clear" w:color="auto" w:fill="auto"/>
            <w:vAlign w:val="bottom"/>
            <w:hideMark/>
          </w:tcPr>
          <w:p w14:paraId="409C9BBF"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France</w:t>
            </w:r>
          </w:p>
        </w:tc>
        <w:tc>
          <w:tcPr>
            <w:tcW w:w="934" w:type="dxa"/>
            <w:tcBorders>
              <w:top w:val="nil"/>
              <w:left w:val="nil"/>
              <w:bottom w:val="nil"/>
              <w:right w:val="nil"/>
            </w:tcBorders>
            <w:shd w:val="clear" w:color="auto" w:fill="auto"/>
            <w:noWrap/>
            <w:vAlign w:val="bottom"/>
            <w:hideMark/>
          </w:tcPr>
          <w:p w14:paraId="530FC4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1EE5F1B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76773E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579E89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7818AE4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65E28D7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F5B01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2155667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6448AA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52BB8D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0031E15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233BD0EF" w14:textId="77777777" w:rsidTr="007E151C">
        <w:trPr>
          <w:trHeight w:val="75"/>
        </w:trPr>
        <w:tc>
          <w:tcPr>
            <w:tcW w:w="1418" w:type="dxa"/>
            <w:tcBorders>
              <w:top w:val="nil"/>
              <w:left w:val="nil"/>
              <w:bottom w:val="nil"/>
              <w:right w:val="nil"/>
            </w:tcBorders>
            <w:shd w:val="clear" w:color="auto" w:fill="auto"/>
            <w:noWrap/>
            <w:vAlign w:val="bottom"/>
            <w:hideMark/>
          </w:tcPr>
          <w:p w14:paraId="25F6962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7FEAEE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1.435***</w:t>
            </w:r>
          </w:p>
        </w:tc>
        <w:tc>
          <w:tcPr>
            <w:tcW w:w="850" w:type="dxa"/>
            <w:tcBorders>
              <w:top w:val="nil"/>
              <w:left w:val="nil"/>
              <w:bottom w:val="nil"/>
              <w:right w:val="nil"/>
            </w:tcBorders>
            <w:shd w:val="clear" w:color="auto" w:fill="auto"/>
            <w:noWrap/>
            <w:vAlign w:val="bottom"/>
            <w:hideMark/>
          </w:tcPr>
          <w:p w14:paraId="72C9A7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1.640***</w:t>
            </w:r>
          </w:p>
        </w:tc>
        <w:tc>
          <w:tcPr>
            <w:tcW w:w="993" w:type="dxa"/>
            <w:gridSpan w:val="2"/>
            <w:tcBorders>
              <w:top w:val="nil"/>
              <w:left w:val="nil"/>
              <w:bottom w:val="nil"/>
              <w:right w:val="nil"/>
            </w:tcBorders>
            <w:shd w:val="clear" w:color="auto" w:fill="auto"/>
            <w:noWrap/>
            <w:vAlign w:val="bottom"/>
            <w:hideMark/>
          </w:tcPr>
          <w:p w14:paraId="3D2FE7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1.611***</w:t>
            </w:r>
          </w:p>
        </w:tc>
        <w:tc>
          <w:tcPr>
            <w:tcW w:w="992" w:type="dxa"/>
            <w:gridSpan w:val="2"/>
            <w:tcBorders>
              <w:top w:val="nil"/>
              <w:left w:val="nil"/>
              <w:bottom w:val="nil"/>
              <w:right w:val="nil"/>
            </w:tcBorders>
            <w:shd w:val="clear" w:color="auto" w:fill="auto"/>
            <w:noWrap/>
            <w:vAlign w:val="bottom"/>
            <w:hideMark/>
          </w:tcPr>
          <w:p w14:paraId="71D520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1.660***</w:t>
            </w:r>
          </w:p>
        </w:tc>
        <w:tc>
          <w:tcPr>
            <w:tcW w:w="850" w:type="dxa"/>
            <w:gridSpan w:val="2"/>
            <w:tcBorders>
              <w:top w:val="nil"/>
              <w:left w:val="nil"/>
              <w:bottom w:val="nil"/>
              <w:right w:val="nil"/>
            </w:tcBorders>
            <w:shd w:val="clear" w:color="auto" w:fill="auto"/>
            <w:noWrap/>
            <w:vAlign w:val="bottom"/>
            <w:hideMark/>
          </w:tcPr>
          <w:p w14:paraId="1854EC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2.146***</w:t>
            </w:r>
          </w:p>
        </w:tc>
        <w:tc>
          <w:tcPr>
            <w:tcW w:w="256" w:type="dxa"/>
            <w:gridSpan w:val="2"/>
            <w:tcBorders>
              <w:top w:val="nil"/>
              <w:left w:val="nil"/>
              <w:bottom w:val="nil"/>
              <w:right w:val="nil"/>
            </w:tcBorders>
            <w:shd w:val="clear" w:color="auto" w:fill="auto"/>
            <w:noWrap/>
            <w:vAlign w:val="bottom"/>
            <w:hideMark/>
          </w:tcPr>
          <w:p w14:paraId="0D033EE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09001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1.273***</w:t>
            </w:r>
          </w:p>
        </w:tc>
        <w:tc>
          <w:tcPr>
            <w:tcW w:w="993" w:type="dxa"/>
            <w:gridSpan w:val="2"/>
            <w:tcBorders>
              <w:top w:val="nil"/>
              <w:left w:val="nil"/>
              <w:bottom w:val="nil"/>
              <w:right w:val="nil"/>
            </w:tcBorders>
            <w:shd w:val="clear" w:color="auto" w:fill="auto"/>
            <w:noWrap/>
            <w:vAlign w:val="bottom"/>
            <w:hideMark/>
          </w:tcPr>
          <w:p w14:paraId="3FA69F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2.518***</w:t>
            </w:r>
          </w:p>
        </w:tc>
        <w:tc>
          <w:tcPr>
            <w:tcW w:w="992" w:type="dxa"/>
            <w:gridSpan w:val="2"/>
            <w:tcBorders>
              <w:top w:val="nil"/>
              <w:left w:val="nil"/>
              <w:bottom w:val="nil"/>
              <w:right w:val="nil"/>
            </w:tcBorders>
            <w:shd w:val="clear" w:color="auto" w:fill="auto"/>
            <w:noWrap/>
            <w:vAlign w:val="bottom"/>
            <w:hideMark/>
          </w:tcPr>
          <w:p w14:paraId="764DC9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2.354***</w:t>
            </w:r>
          </w:p>
        </w:tc>
        <w:tc>
          <w:tcPr>
            <w:tcW w:w="977" w:type="dxa"/>
            <w:gridSpan w:val="2"/>
            <w:tcBorders>
              <w:top w:val="nil"/>
              <w:left w:val="nil"/>
              <w:bottom w:val="nil"/>
              <w:right w:val="nil"/>
            </w:tcBorders>
            <w:shd w:val="clear" w:color="auto" w:fill="auto"/>
            <w:noWrap/>
            <w:vAlign w:val="bottom"/>
            <w:hideMark/>
          </w:tcPr>
          <w:p w14:paraId="213EC6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2.551***</w:t>
            </w:r>
          </w:p>
        </w:tc>
        <w:tc>
          <w:tcPr>
            <w:tcW w:w="993" w:type="dxa"/>
            <w:gridSpan w:val="2"/>
            <w:tcBorders>
              <w:top w:val="nil"/>
              <w:left w:val="nil"/>
              <w:bottom w:val="nil"/>
              <w:right w:val="nil"/>
            </w:tcBorders>
            <w:shd w:val="clear" w:color="auto" w:fill="auto"/>
            <w:noWrap/>
            <w:vAlign w:val="bottom"/>
            <w:hideMark/>
          </w:tcPr>
          <w:p w14:paraId="0060F8F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3.003***</w:t>
            </w:r>
          </w:p>
        </w:tc>
      </w:tr>
      <w:tr w:rsidR="005A5BB3" w:rsidRPr="0043293E" w14:paraId="51787CEC" w14:textId="77777777" w:rsidTr="007E151C">
        <w:trPr>
          <w:trHeight w:val="75"/>
        </w:trPr>
        <w:tc>
          <w:tcPr>
            <w:tcW w:w="1418" w:type="dxa"/>
            <w:tcBorders>
              <w:top w:val="nil"/>
              <w:left w:val="nil"/>
              <w:bottom w:val="nil"/>
              <w:right w:val="nil"/>
            </w:tcBorders>
            <w:shd w:val="clear" w:color="auto" w:fill="auto"/>
            <w:noWrap/>
            <w:vAlign w:val="bottom"/>
            <w:hideMark/>
          </w:tcPr>
          <w:p w14:paraId="48CB12F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31A2F0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(0.141)</w:t>
            </w:r>
          </w:p>
        </w:tc>
        <w:tc>
          <w:tcPr>
            <w:tcW w:w="850" w:type="dxa"/>
            <w:tcBorders>
              <w:top w:val="nil"/>
              <w:left w:val="nil"/>
              <w:bottom w:val="nil"/>
              <w:right w:val="nil"/>
            </w:tcBorders>
            <w:shd w:val="clear" w:color="auto" w:fill="auto"/>
            <w:noWrap/>
            <w:vAlign w:val="bottom"/>
            <w:hideMark/>
          </w:tcPr>
          <w:p w14:paraId="52EBCB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(0.109)</w:t>
            </w:r>
          </w:p>
        </w:tc>
        <w:tc>
          <w:tcPr>
            <w:tcW w:w="993" w:type="dxa"/>
            <w:gridSpan w:val="2"/>
            <w:tcBorders>
              <w:top w:val="nil"/>
              <w:left w:val="nil"/>
              <w:bottom w:val="nil"/>
              <w:right w:val="nil"/>
            </w:tcBorders>
            <w:shd w:val="clear" w:color="auto" w:fill="auto"/>
            <w:noWrap/>
            <w:vAlign w:val="bottom"/>
            <w:hideMark/>
          </w:tcPr>
          <w:p w14:paraId="3AE990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(0.0881)</w:t>
            </w:r>
          </w:p>
        </w:tc>
        <w:tc>
          <w:tcPr>
            <w:tcW w:w="992" w:type="dxa"/>
            <w:gridSpan w:val="2"/>
            <w:tcBorders>
              <w:top w:val="nil"/>
              <w:left w:val="nil"/>
              <w:bottom w:val="nil"/>
              <w:right w:val="nil"/>
            </w:tcBorders>
            <w:shd w:val="clear" w:color="auto" w:fill="auto"/>
            <w:noWrap/>
            <w:vAlign w:val="bottom"/>
            <w:hideMark/>
          </w:tcPr>
          <w:p w14:paraId="2D57DE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(0.0842)</w:t>
            </w:r>
          </w:p>
        </w:tc>
        <w:tc>
          <w:tcPr>
            <w:tcW w:w="850" w:type="dxa"/>
            <w:gridSpan w:val="2"/>
            <w:tcBorders>
              <w:top w:val="nil"/>
              <w:left w:val="nil"/>
              <w:bottom w:val="nil"/>
              <w:right w:val="nil"/>
            </w:tcBorders>
            <w:shd w:val="clear" w:color="auto" w:fill="auto"/>
            <w:noWrap/>
            <w:vAlign w:val="bottom"/>
            <w:hideMark/>
          </w:tcPr>
          <w:p w14:paraId="1F0D1ED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(0.169)</w:t>
            </w:r>
          </w:p>
        </w:tc>
        <w:tc>
          <w:tcPr>
            <w:tcW w:w="256" w:type="dxa"/>
            <w:gridSpan w:val="2"/>
            <w:tcBorders>
              <w:top w:val="nil"/>
              <w:left w:val="nil"/>
              <w:bottom w:val="nil"/>
              <w:right w:val="nil"/>
            </w:tcBorders>
            <w:shd w:val="clear" w:color="auto" w:fill="auto"/>
            <w:noWrap/>
            <w:vAlign w:val="bottom"/>
            <w:hideMark/>
          </w:tcPr>
          <w:p w14:paraId="55643F0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1D28FC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(0.167)</w:t>
            </w:r>
          </w:p>
        </w:tc>
        <w:tc>
          <w:tcPr>
            <w:tcW w:w="993" w:type="dxa"/>
            <w:gridSpan w:val="2"/>
            <w:tcBorders>
              <w:top w:val="nil"/>
              <w:left w:val="nil"/>
              <w:bottom w:val="nil"/>
              <w:right w:val="nil"/>
            </w:tcBorders>
            <w:shd w:val="clear" w:color="auto" w:fill="auto"/>
            <w:noWrap/>
            <w:vAlign w:val="bottom"/>
            <w:hideMark/>
          </w:tcPr>
          <w:p w14:paraId="05E209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(0.107)</w:t>
            </w:r>
          </w:p>
        </w:tc>
        <w:tc>
          <w:tcPr>
            <w:tcW w:w="992" w:type="dxa"/>
            <w:gridSpan w:val="2"/>
            <w:tcBorders>
              <w:top w:val="nil"/>
              <w:left w:val="nil"/>
              <w:bottom w:val="nil"/>
              <w:right w:val="nil"/>
            </w:tcBorders>
            <w:shd w:val="clear" w:color="auto" w:fill="auto"/>
            <w:noWrap/>
            <w:vAlign w:val="bottom"/>
            <w:hideMark/>
          </w:tcPr>
          <w:p w14:paraId="4B9BEEE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(0.115)</w:t>
            </w:r>
          </w:p>
        </w:tc>
        <w:tc>
          <w:tcPr>
            <w:tcW w:w="977" w:type="dxa"/>
            <w:gridSpan w:val="2"/>
            <w:tcBorders>
              <w:top w:val="nil"/>
              <w:left w:val="nil"/>
              <w:bottom w:val="nil"/>
              <w:right w:val="nil"/>
            </w:tcBorders>
            <w:shd w:val="clear" w:color="auto" w:fill="auto"/>
            <w:noWrap/>
            <w:vAlign w:val="bottom"/>
            <w:hideMark/>
          </w:tcPr>
          <w:p w14:paraId="3828E5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(0.107)</w:t>
            </w:r>
          </w:p>
        </w:tc>
        <w:tc>
          <w:tcPr>
            <w:tcW w:w="993" w:type="dxa"/>
            <w:gridSpan w:val="2"/>
            <w:tcBorders>
              <w:top w:val="nil"/>
              <w:left w:val="nil"/>
              <w:bottom w:val="nil"/>
              <w:right w:val="nil"/>
            </w:tcBorders>
            <w:shd w:val="clear" w:color="auto" w:fill="auto"/>
            <w:noWrap/>
            <w:vAlign w:val="bottom"/>
            <w:hideMark/>
          </w:tcPr>
          <w:p w14:paraId="13FC4F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(0.262)</w:t>
            </w:r>
          </w:p>
        </w:tc>
      </w:tr>
      <w:tr w:rsidR="005A5BB3" w:rsidRPr="0043293E" w14:paraId="396ED493" w14:textId="77777777" w:rsidTr="007E151C">
        <w:trPr>
          <w:trHeight w:val="75"/>
        </w:trPr>
        <w:tc>
          <w:tcPr>
            <w:tcW w:w="1418" w:type="dxa"/>
            <w:tcBorders>
              <w:top w:val="nil"/>
              <w:left w:val="nil"/>
              <w:bottom w:val="nil"/>
              <w:right w:val="nil"/>
            </w:tcBorders>
            <w:shd w:val="clear" w:color="auto" w:fill="auto"/>
            <w:noWrap/>
            <w:vAlign w:val="bottom"/>
            <w:hideMark/>
          </w:tcPr>
          <w:p w14:paraId="165D588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161B0BD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-0.312</w:t>
            </w:r>
          </w:p>
        </w:tc>
        <w:tc>
          <w:tcPr>
            <w:tcW w:w="850" w:type="dxa"/>
            <w:tcBorders>
              <w:top w:val="nil"/>
              <w:left w:val="nil"/>
              <w:bottom w:val="nil"/>
              <w:right w:val="nil"/>
            </w:tcBorders>
            <w:shd w:val="clear" w:color="auto" w:fill="auto"/>
            <w:noWrap/>
            <w:vAlign w:val="bottom"/>
            <w:hideMark/>
          </w:tcPr>
          <w:p w14:paraId="26A2F3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-0.565**</w:t>
            </w:r>
          </w:p>
        </w:tc>
        <w:tc>
          <w:tcPr>
            <w:tcW w:w="993" w:type="dxa"/>
            <w:gridSpan w:val="2"/>
            <w:tcBorders>
              <w:top w:val="nil"/>
              <w:left w:val="nil"/>
              <w:bottom w:val="nil"/>
              <w:right w:val="nil"/>
            </w:tcBorders>
            <w:shd w:val="clear" w:color="auto" w:fill="auto"/>
            <w:noWrap/>
            <w:vAlign w:val="bottom"/>
            <w:hideMark/>
          </w:tcPr>
          <w:p w14:paraId="546B1E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-1.115***</w:t>
            </w:r>
          </w:p>
        </w:tc>
        <w:tc>
          <w:tcPr>
            <w:tcW w:w="992" w:type="dxa"/>
            <w:gridSpan w:val="2"/>
            <w:tcBorders>
              <w:top w:val="nil"/>
              <w:left w:val="nil"/>
              <w:bottom w:val="nil"/>
              <w:right w:val="nil"/>
            </w:tcBorders>
            <w:shd w:val="clear" w:color="auto" w:fill="auto"/>
            <w:noWrap/>
            <w:vAlign w:val="bottom"/>
            <w:hideMark/>
          </w:tcPr>
          <w:p w14:paraId="2C742E0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-0.294</w:t>
            </w:r>
          </w:p>
        </w:tc>
        <w:tc>
          <w:tcPr>
            <w:tcW w:w="850" w:type="dxa"/>
            <w:gridSpan w:val="2"/>
            <w:tcBorders>
              <w:top w:val="nil"/>
              <w:left w:val="nil"/>
              <w:bottom w:val="nil"/>
              <w:right w:val="nil"/>
            </w:tcBorders>
            <w:shd w:val="clear" w:color="auto" w:fill="auto"/>
            <w:noWrap/>
            <w:vAlign w:val="bottom"/>
            <w:hideMark/>
          </w:tcPr>
          <w:p w14:paraId="0016A5E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-0.0686</w:t>
            </w:r>
          </w:p>
        </w:tc>
        <w:tc>
          <w:tcPr>
            <w:tcW w:w="256" w:type="dxa"/>
            <w:gridSpan w:val="2"/>
            <w:tcBorders>
              <w:top w:val="nil"/>
              <w:left w:val="nil"/>
              <w:bottom w:val="nil"/>
              <w:right w:val="nil"/>
            </w:tcBorders>
            <w:shd w:val="clear" w:color="auto" w:fill="auto"/>
            <w:noWrap/>
            <w:vAlign w:val="bottom"/>
            <w:hideMark/>
          </w:tcPr>
          <w:p w14:paraId="7FE73CD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51637E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0.0783</w:t>
            </w:r>
          </w:p>
        </w:tc>
        <w:tc>
          <w:tcPr>
            <w:tcW w:w="993" w:type="dxa"/>
            <w:gridSpan w:val="2"/>
            <w:tcBorders>
              <w:top w:val="nil"/>
              <w:left w:val="nil"/>
              <w:bottom w:val="nil"/>
              <w:right w:val="nil"/>
            </w:tcBorders>
            <w:shd w:val="clear" w:color="auto" w:fill="auto"/>
            <w:noWrap/>
            <w:vAlign w:val="bottom"/>
            <w:hideMark/>
          </w:tcPr>
          <w:p w14:paraId="206CB1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-0.951***</w:t>
            </w:r>
          </w:p>
        </w:tc>
        <w:tc>
          <w:tcPr>
            <w:tcW w:w="992" w:type="dxa"/>
            <w:gridSpan w:val="2"/>
            <w:tcBorders>
              <w:top w:val="nil"/>
              <w:left w:val="nil"/>
              <w:bottom w:val="nil"/>
              <w:right w:val="nil"/>
            </w:tcBorders>
            <w:shd w:val="clear" w:color="auto" w:fill="auto"/>
            <w:noWrap/>
            <w:vAlign w:val="bottom"/>
            <w:hideMark/>
          </w:tcPr>
          <w:p w14:paraId="04D128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-0.572**</w:t>
            </w:r>
          </w:p>
        </w:tc>
        <w:tc>
          <w:tcPr>
            <w:tcW w:w="977" w:type="dxa"/>
            <w:gridSpan w:val="2"/>
            <w:tcBorders>
              <w:top w:val="nil"/>
              <w:left w:val="nil"/>
              <w:bottom w:val="nil"/>
              <w:right w:val="nil"/>
            </w:tcBorders>
            <w:shd w:val="clear" w:color="auto" w:fill="auto"/>
            <w:noWrap/>
            <w:vAlign w:val="bottom"/>
            <w:hideMark/>
          </w:tcPr>
          <w:p w14:paraId="671600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-0.981***</w:t>
            </w:r>
          </w:p>
        </w:tc>
        <w:tc>
          <w:tcPr>
            <w:tcW w:w="993" w:type="dxa"/>
            <w:gridSpan w:val="2"/>
            <w:tcBorders>
              <w:top w:val="nil"/>
              <w:left w:val="nil"/>
              <w:bottom w:val="nil"/>
              <w:right w:val="nil"/>
            </w:tcBorders>
            <w:shd w:val="clear" w:color="auto" w:fill="auto"/>
            <w:noWrap/>
            <w:vAlign w:val="bottom"/>
            <w:hideMark/>
          </w:tcPr>
          <w:p w14:paraId="5226E6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-1.698*</w:t>
            </w:r>
          </w:p>
        </w:tc>
      </w:tr>
      <w:tr w:rsidR="005A5BB3" w:rsidRPr="0043293E" w14:paraId="1E440E6F" w14:textId="77777777" w:rsidTr="007E151C">
        <w:trPr>
          <w:trHeight w:val="75"/>
        </w:trPr>
        <w:tc>
          <w:tcPr>
            <w:tcW w:w="1418" w:type="dxa"/>
            <w:tcBorders>
              <w:top w:val="nil"/>
              <w:left w:val="nil"/>
              <w:bottom w:val="nil"/>
              <w:right w:val="nil"/>
            </w:tcBorders>
            <w:shd w:val="clear" w:color="auto" w:fill="auto"/>
            <w:noWrap/>
            <w:vAlign w:val="bottom"/>
            <w:hideMark/>
          </w:tcPr>
          <w:p w14:paraId="6BDDE52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3AAD6D5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(0.262)</w:t>
            </w:r>
          </w:p>
        </w:tc>
        <w:tc>
          <w:tcPr>
            <w:tcW w:w="850" w:type="dxa"/>
            <w:tcBorders>
              <w:top w:val="nil"/>
              <w:left w:val="nil"/>
              <w:bottom w:val="nil"/>
              <w:right w:val="nil"/>
            </w:tcBorders>
            <w:shd w:val="clear" w:color="auto" w:fill="auto"/>
            <w:noWrap/>
            <w:vAlign w:val="bottom"/>
            <w:hideMark/>
          </w:tcPr>
          <w:p w14:paraId="2A47E6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(0.174)</w:t>
            </w:r>
          </w:p>
        </w:tc>
        <w:tc>
          <w:tcPr>
            <w:tcW w:w="993" w:type="dxa"/>
            <w:gridSpan w:val="2"/>
            <w:tcBorders>
              <w:top w:val="nil"/>
              <w:left w:val="nil"/>
              <w:bottom w:val="nil"/>
              <w:right w:val="nil"/>
            </w:tcBorders>
            <w:shd w:val="clear" w:color="auto" w:fill="auto"/>
            <w:noWrap/>
            <w:vAlign w:val="bottom"/>
            <w:hideMark/>
          </w:tcPr>
          <w:p w14:paraId="236BB5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(0.191)</w:t>
            </w:r>
          </w:p>
        </w:tc>
        <w:tc>
          <w:tcPr>
            <w:tcW w:w="992" w:type="dxa"/>
            <w:gridSpan w:val="2"/>
            <w:tcBorders>
              <w:top w:val="nil"/>
              <w:left w:val="nil"/>
              <w:bottom w:val="nil"/>
              <w:right w:val="nil"/>
            </w:tcBorders>
            <w:shd w:val="clear" w:color="auto" w:fill="auto"/>
            <w:noWrap/>
            <w:vAlign w:val="bottom"/>
            <w:hideMark/>
          </w:tcPr>
          <w:p w14:paraId="761DFAD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(0.235)</w:t>
            </w:r>
          </w:p>
        </w:tc>
        <w:tc>
          <w:tcPr>
            <w:tcW w:w="850" w:type="dxa"/>
            <w:gridSpan w:val="2"/>
            <w:tcBorders>
              <w:top w:val="nil"/>
              <w:left w:val="nil"/>
              <w:bottom w:val="nil"/>
              <w:right w:val="nil"/>
            </w:tcBorders>
            <w:shd w:val="clear" w:color="auto" w:fill="auto"/>
            <w:noWrap/>
            <w:vAlign w:val="bottom"/>
            <w:hideMark/>
          </w:tcPr>
          <w:p w14:paraId="772CC4B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(0.427)</w:t>
            </w:r>
          </w:p>
        </w:tc>
        <w:tc>
          <w:tcPr>
            <w:tcW w:w="256" w:type="dxa"/>
            <w:gridSpan w:val="2"/>
            <w:tcBorders>
              <w:top w:val="nil"/>
              <w:left w:val="nil"/>
              <w:bottom w:val="nil"/>
              <w:right w:val="nil"/>
            </w:tcBorders>
            <w:shd w:val="clear" w:color="auto" w:fill="auto"/>
            <w:noWrap/>
            <w:vAlign w:val="bottom"/>
            <w:hideMark/>
          </w:tcPr>
          <w:p w14:paraId="0B82E2A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73E73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(0.267)</w:t>
            </w:r>
          </w:p>
        </w:tc>
        <w:tc>
          <w:tcPr>
            <w:tcW w:w="993" w:type="dxa"/>
            <w:gridSpan w:val="2"/>
            <w:tcBorders>
              <w:top w:val="nil"/>
              <w:left w:val="nil"/>
              <w:bottom w:val="nil"/>
              <w:right w:val="nil"/>
            </w:tcBorders>
            <w:shd w:val="clear" w:color="auto" w:fill="auto"/>
            <w:noWrap/>
            <w:vAlign w:val="bottom"/>
            <w:hideMark/>
          </w:tcPr>
          <w:p w14:paraId="71D9CE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(0.232)</w:t>
            </w:r>
          </w:p>
        </w:tc>
        <w:tc>
          <w:tcPr>
            <w:tcW w:w="992" w:type="dxa"/>
            <w:gridSpan w:val="2"/>
            <w:tcBorders>
              <w:top w:val="nil"/>
              <w:left w:val="nil"/>
              <w:bottom w:val="nil"/>
              <w:right w:val="nil"/>
            </w:tcBorders>
            <w:shd w:val="clear" w:color="auto" w:fill="auto"/>
            <w:noWrap/>
            <w:vAlign w:val="bottom"/>
            <w:hideMark/>
          </w:tcPr>
          <w:p w14:paraId="4BD0FEB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(0.183)</w:t>
            </w:r>
          </w:p>
        </w:tc>
        <w:tc>
          <w:tcPr>
            <w:tcW w:w="977" w:type="dxa"/>
            <w:gridSpan w:val="2"/>
            <w:tcBorders>
              <w:top w:val="nil"/>
              <w:left w:val="nil"/>
              <w:bottom w:val="nil"/>
              <w:right w:val="nil"/>
            </w:tcBorders>
            <w:shd w:val="clear" w:color="auto" w:fill="auto"/>
            <w:noWrap/>
            <w:vAlign w:val="bottom"/>
            <w:hideMark/>
          </w:tcPr>
          <w:p w14:paraId="2BC7B7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(0.243)</w:t>
            </w:r>
          </w:p>
        </w:tc>
        <w:tc>
          <w:tcPr>
            <w:tcW w:w="993" w:type="dxa"/>
            <w:gridSpan w:val="2"/>
            <w:tcBorders>
              <w:top w:val="nil"/>
              <w:left w:val="nil"/>
              <w:bottom w:val="nil"/>
              <w:right w:val="nil"/>
            </w:tcBorders>
            <w:shd w:val="clear" w:color="auto" w:fill="auto"/>
            <w:noWrap/>
            <w:vAlign w:val="bottom"/>
            <w:hideMark/>
          </w:tcPr>
          <w:p w14:paraId="27C727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(0.661)</w:t>
            </w:r>
          </w:p>
        </w:tc>
      </w:tr>
      <w:tr w:rsidR="005A5BB3" w:rsidRPr="0043293E" w14:paraId="6E4AA663" w14:textId="77777777" w:rsidTr="007E151C">
        <w:trPr>
          <w:trHeight w:val="75"/>
        </w:trPr>
        <w:tc>
          <w:tcPr>
            <w:tcW w:w="1418" w:type="dxa"/>
            <w:tcBorders>
              <w:top w:val="nil"/>
              <w:left w:val="nil"/>
              <w:bottom w:val="nil"/>
              <w:right w:val="nil"/>
            </w:tcBorders>
            <w:shd w:val="clear" w:color="auto" w:fill="auto"/>
            <w:noWrap/>
            <w:vAlign w:val="bottom"/>
            <w:hideMark/>
          </w:tcPr>
          <w:p w14:paraId="33EA682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42A98F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611</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7DF245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987</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525524A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886</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276C930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1132</w:t>
            </w:r>
            <w:r>
              <w:rPr>
                <w:rFonts w:ascii="Times New Roman" w:eastAsia="Times New Roman" w:hAnsi="Times New Roman"/>
                <w:color w:val="000000"/>
                <w:sz w:val="16"/>
                <w:szCs w:val="16"/>
                <w:lang w:val="en-GB"/>
              </w:rPr>
              <w:t xml:space="preserve"> / 4</w:t>
            </w:r>
          </w:p>
        </w:tc>
        <w:tc>
          <w:tcPr>
            <w:tcW w:w="850" w:type="dxa"/>
            <w:gridSpan w:val="2"/>
            <w:tcBorders>
              <w:top w:val="nil"/>
              <w:left w:val="nil"/>
              <w:bottom w:val="nil"/>
              <w:right w:val="nil"/>
            </w:tcBorders>
            <w:shd w:val="clear" w:color="auto" w:fill="auto"/>
            <w:noWrap/>
            <w:vAlign w:val="bottom"/>
            <w:hideMark/>
          </w:tcPr>
          <w:p w14:paraId="0B525F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382</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721CC19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43B7F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615</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098B63A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990</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4379CF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886</w:t>
            </w:r>
            <w:r>
              <w:rPr>
                <w:rFonts w:ascii="Times New Roman" w:eastAsia="Times New Roman" w:hAnsi="Times New Roman"/>
                <w:color w:val="000000"/>
                <w:sz w:val="16"/>
                <w:szCs w:val="16"/>
                <w:lang w:val="en-GB"/>
              </w:rPr>
              <w:t xml:space="preserve"> / 2</w:t>
            </w:r>
          </w:p>
        </w:tc>
        <w:tc>
          <w:tcPr>
            <w:tcW w:w="977" w:type="dxa"/>
            <w:gridSpan w:val="2"/>
            <w:tcBorders>
              <w:top w:val="nil"/>
              <w:left w:val="nil"/>
              <w:bottom w:val="nil"/>
              <w:right w:val="nil"/>
            </w:tcBorders>
            <w:shd w:val="clear" w:color="auto" w:fill="auto"/>
            <w:noWrap/>
            <w:vAlign w:val="bottom"/>
            <w:hideMark/>
          </w:tcPr>
          <w:p w14:paraId="3315CF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1145</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66D0AB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382</w:t>
            </w:r>
            <w:r>
              <w:rPr>
                <w:rFonts w:ascii="Times New Roman" w:eastAsia="Times New Roman" w:hAnsi="Times New Roman"/>
                <w:color w:val="000000"/>
                <w:sz w:val="16"/>
                <w:szCs w:val="16"/>
                <w:lang w:val="en-GB"/>
              </w:rPr>
              <w:t xml:space="preserve"> / 2</w:t>
            </w:r>
          </w:p>
        </w:tc>
      </w:tr>
      <w:tr w:rsidR="005A5BB3" w:rsidRPr="0043293E" w14:paraId="129A8692" w14:textId="77777777" w:rsidTr="007E151C">
        <w:trPr>
          <w:trHeight w:val="75"/>
        </w:trPr>
        <w:tc>
          <w:tcPr>
            <w:tcW w:w="1418" w:type="dxa"/>
            <w:tcBorders>
              <w:top w:val="nil"/>
              <w:left w:val="nil"/>
              <w:bottom w:val="nil"/>
              <w:right w:val="nil"/>
            </w:tcBorders>
            <w:shd w:val="clear" w:color="auto" w:fill="auto"/>
            <w:noWrap/>
            <w:vAlign w:val="bottom"/>
            <w:hideMark/>
          </w:tcPr>
          <w:p w14:paraId="40DE061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209DAB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0.240</w:t>
            </w:r>
          </w:p>
        </w:tc>
        <w:tc>
          <w:tcPr>
            <w:tcW w:w="850" w:type="dxa"/>
            <w:tcBorders>
              <w:top w:val="nil"/>
              <w:left w:val="nil"/>
              <w:bottom w:val="nil"/>
              <w:right w:val="nil"/>
            </w:tcBorders>
            <w:shd w:val="clear" w:color="auto" w:fill="auto"/>
            <w:noWrap/>
            <w:vAlign w:val="bottom"/>
            <w:hideMark/>
          </w:tcPr>
          <w:p w14:paraId="5BC1933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0.305</w:t>
            </w:r>
          </w:p>
        </w:tc>
        <w:tc>
          <w:tcPr>
            <w:tcW w:w="993" w:type="dxa"/>
            <w:gridSpan w:val="2"/>
            <w:tcBorders>
              <w:top w:val="nil"/>
              <w:left w:val="nil"/>
              <w:bottom w:val="nil"/>
              <w:right w:val="nil"/>
            </w:tcBorders>
            <w:shd w:val="clear" w:color="auto" w:fill="auto"/>
            <w:noWrap/>
            <w:vAlign w:val="bottom"/>
            <w:hideMark/>
          </w:tcPr>
          <w:p w14:paraId="2C39BAE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0.425</w:t>
            </w:r>
          </w:p>
        </w:tc>
        <w:tc>
          <w:tcPr>
            <w:tcW w:w="992" w:type="dxa"/>
            <w:gridSpan w:val="2"/>
            <w:tcBorders>
              <w:top w:val="nil"/>
              <w:left w:val="nil"/>
              <w:bottom w:val="nil"/>
              <w:right w:val="nil"/>
            </w:tcBorders>
            <w:shd w:val="clear" w:color="auto" w:fill="auto"/>
            <w:noWrap/>
            <w:vAlign w:val="bottom"/>
            <w:hideMark/>
          </w:tcPr>
          <w:p w14:paraId="3DC468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0.335</w:t>
            </w:r>
          </w:p>
        </w:tc>
        <w:tc>
          <w:tcPr>
            <w:tcW w:w="850" w:type="dxa"/>
            <w:gridSpan w:val="2"/>
            <w:tcBorders>
              <w:top w:val="nil"/>
              <w:left w:val="nil"/>
              <w:bottom w:val="nil"/>
              <w:right w:val="nil"/>
            </w:tcBorders>
            <w:shd w:val="clear" w:color="auto" w:fill="auto"/>
            <w:noWrap/>
            <w:vAlign w:val="bottom"/>
            <w:hideMark/>
          </w:tcPr>
          <w:p w14:paraId="32DFE6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0.418</w:t>
            </w:r>
          </w:p>
        </w:tc>
        <w:tc>
          <w:tcPr>
            <w:tcW w:w="256" w:type="dxa"/>
            <w:gridSpan w:val="2"/>
            <w:tcBorders>
              <w:top w:val="nil"/>
              <w:left w:val="nil"/>
              <w:bottom w:val="nil"/>
              <w:right w:val="nil"/>
            </w:tcBorders>
            <w:shd w:val="clear" w:color="auto" w:fill="auto"/>
            <w:noWrap/>
            <w:vAlign w:val="bottom"/>
            <w:hideMark/>
          </w:tcPr>
          <w:p w14:paraId="528A085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46E0C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0.162</w:t>
            </w:r>
          </w:p>
        </w:tc>
        <w:tc>
          <w:tcPr>
            <w:tcW w:w="993" w:type="dxa"/>
            <w:gridSpan w:val="2"/>
            <w:tcBorders>
              <w:top w:val="nil"/>
              <w:left w:val="nil"/>
              <w:bottom w:val="nil"/>
              <w:right w:val="nil"/>
            </w:tcBorders>
            <w:shd w:val="clear" w:color="auto" w:fill="auto"/>
            <w:noWrap/>
            <w:vAlign w:val="bottom"/>
            <w:hideMark/>
          </w:tcPr>
          <w:p w14:paraId="5CD230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0.529</w:t>
            </w:r>
          </w:p>
        </w:tc>
        <w:tc>
          <w:tcPr>
            <w:tcW w:w="992" w:type="dxa"/>
            <w:gridSpan w:val="2"/>
            <w:tcBorders>
              <w:top w:val="nil"/>
              <w:left w:val="nil"/>
              <w:bottom w:val="nil"/>
              <w:right w:val="nil"/>
            </w:tcBorders>
            <w:shd w:val="clear" w:color="auto" w:fill="auto"/>
            <w:noWrap/>
            <w:vAlign w:val="bottom"/>
            <w:hideMark/>
          </w:tcPr>
          <w:p w14:paraId="069706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0.520</w:t>
            </w:r>
          </w:p>
        </w:tc>
        <w:tc>
          <w:tcPr>
            <w:tcW w:w="977" w:type="dxa"/>
            <w:gridSpan w:val="2"/>
            <w:tcBorders>
              <w:top w:val="nil"/>
              <w:left w:val="nil"/>
              <w:bottom w:val="nil"/>
              <w:right w:val="nil"/>
            </w:tcBorders>
            <w:shd w:val="clear" w:color="auto" w:fill="auto"/>
            <w:noWrap/>
            <w:vAlign w:val="bottom"/>
            <w:hideMark/>
          </w:tcPr>
          <w:p w14:paraId="6AE61E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0.459</w:t>
            </w:r>
          </w:p>
        </w:tc>
        <w:tc>
          <w:tcPr>
            <w:tcW w:w="993" w:type="dxa"/>
            <w:gridSpan w:val="2"/>
            <w:tcBorders>
              <w:top w:val="nil"/>
              <w:left w:val="nil"/>
              <w:bottom w:val="nil"/>
              <w:right w:val="nil"/>
            </w:tcBorders>
            <w:shd w:val="clear" w:color="auto" w:fill="auto"/>
            <w:noWrap/>
            <w:vAlign w:val="bottom"/>
            <w:hideMark/>
          </w:tcPr>
          <w:p w14:paraId="193EA0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0.384</w:t>
            </w:r>
          </w:p>
        </w:tc>
      </w:tr>
      <w:tr w:rsidR="005A5BB3" w:rsidRPr="0043293E" w14:paraId="4E5E354F" w14:textId="77777777" w:rsidTr="007E151C">
        <w:trPr>
          <w:trHeight w:val="75"/>
        </w:trPr>
        <w:tc>
          <w:tcPr>
            <w:tcW w:w="1418" w:type="dxa"/>
            <w:tcBorders>
              <w:top w:val="nil"/>
              <w:left w:val="nil"/>
              <w:bottom w:val="nil"/>
              <w:right w:val="nil"/>
            </w:tcBorders>
            <w:shd w:val="clear" w:color="auto" w:fill="auto"/>
            <w:noWrap/>
            <w:vAlign w:val="bottom"/>
            <w:hideMark/>
          </w:tcPr>
          <w:p w14:paraId="4D295BC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46B248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40829FA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6E343C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65023B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21BD8C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7FCABB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F7C01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734B7B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31C93B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0FF173F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3CF998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3ADF6AC5"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0F2FFA9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3EADDD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0.703</w:t>
            </w:r>
          </w:p>
        </w:tc>
        <w:tc>
          <w:tcPr>
            <w:tcW w:w="850" w:type="dxa"/>
            <w:tcBorders>
              <w:top w:val="nil"/>
              <w:left w:val="nil"/>
              <w:bottom w:val="single" w:sz="4" w:space="0" w:color="auto"/>
              <w:right w:val="nil"/>
            </w:tcBorders>
            <w:shd w:val="clear" w:color="auto" w:fill="auto"/>
            <w:noWrap/>
            <w:vAlign w:val="bottom"/>
            <w:hideMark/>
          </w:tcPr>
          <w:p w14:paraId="2F0A20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0.566</w:t>
            </w:r>
          </w:p>
        </w:tc>
        <w:tc>
          <w:tcPr>
            <w:tcW w:w="993" w:type="dxa"/>
            <w:gridSpan w:val="2"/>
            <w:tcBorders>
              <w:top w:val="nil"/>
              <w:left w:val="nil"/>
              <w:bottom w:val="single" w:sz="4" w:space="0" w:color="auto"/>
              <w:right w:val="nil"/>
            </w:tcBorders>
            <w:shd w:val="clear" w:color="auto" w:fill="auto"/>
            <w:noWrap/>
            <w:vAlign w:val="bottom"/>
            <w:hideMark/>
          </w:tcPr>
          <w:p w14:paraId="32A0ABD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0.066</w:t>
            </w:r>
          </w:p>
        </w:tc>
        <w:tc>
          <w:tcPr>
            <w:tcW w:w="992" w:type="dxa"/>
            <w:gridSpan w:val="2"/>
            <w:tcBorders>
              <w:top w:val="nil"/>
              <w:left w:val="nil"/>
              <w:bottom w:val="single" w:sz="4" w:space="0" w:color="auto"/>
              <w:right w:val="nil"/>
            </w:tcBorders>
            <w:shd w:val="clear" w:color="auto" w:fill="auto"/>
            <w:noWrap/>
            <w:vAlign w:val="bottom"/>
            <w:hideMark/>
          </w:tcPr>
          <w:p w14:paraId="58ECD20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0.157</w:t>
            </w:r>
          </w:p>
        </w:tc>
        <w:tc>
          <w:tcPr>
            <w:tcW w:w="850" w:type="dxa"/>
            <w:gridSpan w:val="2"/>
            <w:tcBorders>
              <w:top w:val="nil"/>
              <w:left w:val="nil"/>
              <w:bottom w:val="single" w:sz="4" w:space="0" w:color="auto"/>
              <w:right w:val="nil"/>
            </w:tcBorders>
            <w:shd w:val="clear" w:color="auto" w:fill="auto"/>
            <w:noWrap/>
            <w:vAlign w:val="bottom"/>
            <w:hideMark/>
          </w:tcPr>
          <w:p w14:paraId="1041897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0.170</w:t>
            </w:r>
          </w:p>
        </w:tc>
        <w:tc>
          <w:tcPr>
            <w:tcW w:w="256" w:type="dxa"/>
            <w:gridSpan w:val="2"/>
            <w:tcBorders>
              <w:top w:val="nil"/>
              <w:left w:val="nil"/>
              <w:bottom w:val="single" w:sz="4" w:space="0" w:color="auto"/>
              <w:right w:val="nil"/>
            </w:tcBorders>
            <w:shd w:val="clear" w:color="auto" w:fill="auto"/>
            <w:noWrap/>
            <w:vAlign w:val="bottom"/>
            <w:hideMark/>
          </w:tcPr>
          <w:p w14:paraId="3D42916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3DD14F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0.637</w:t>
            </w:r>
          </w:p>
        </w:tc>
        <w:tc>
          <w:tcPr>
            <w:tcW w:w="993" w:type="dxa"/>
            <w:gridSpan w:val="2"/>
            <w:tcBorders>
              <w:top w:val="nil"/>
              <w:left w:val="nil"/>
              <w:bottom w:val="single" w:sz="4" w:space="0" w:color="auto"/>
              <w:right w:val="nil"/>
            </w:tcBorders>
            <w:shd w:val="clear" w:color="auto" w:fill="auto"/>
            <w:noWrap/>
            <w:vAlign w:val="bottom"/>
            <w:hideMark/>
          </w:tcPr>
          <w:p w14:paraId="21E0B9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0.171</w:t>
            </w:r>
          </w:p>
        </w:tc>
        <w:tc>
          <w:tcPr>
            <w:tcW w:w="992" w:type="dxa"/>
            <w:gridSpan w:val="2"/>
            <w:tcBorders>
              <w:top w:val="nil"/>
              <w:left w:val="nil"/>
              <w:bottom w:val="single" w:sz="4" w:space="0" w:color="auto"/>
              <w:right w:val="nil"/>
            </w:tcBorders>
            <w:shd w:val="clear" w:color="auto" w:fill="auto"/>
            <w:noWrap/>
            <w:vAlign w:val="bottom"/>
            <w:hideMark/>
          </w:tcPr>
          <w:p w14:paraId="4542DA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single" w:sz="4" w:space="0" w:color="auto"/>
              <w:right w:val="nil"/>
            </w:tcBorders>
            <w:shd w:val="clear" w:color="auto" w:fill="auto"/>
            <w:noWrap/>
            <w:vAlign w:val="bottom"/>
            <w:hideMark/>
          </w:tcPr>
          <w:p w14:paraId="30C86C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0.766</w:t>
            </w:r>
          </w:p>
        </w:tc>
        <w:tc>
          <w:tcPr>
            <w:tcW w:w="993" w:type="dxa"/>
            <w:gridSpan w:val="2"/>
            <w:tcBorders>
              <w:top w:val="nil"/>
              <w:left w:val="nil"/>
              <w:bottom w:val="single" w:sz="4" w:space="0" w:color="auto"/>
              <w:right w:val="nil"/>
            </w:tcBorders>
            <w:shd w:val="clear" w:color="auto" w:fill="auto"/>
            <w:noWrap/>
            <w:vAlign w:val="bottom"/>
            <w:hideMark/>
          </w:tcPr>
          <w:p w14:paraId="13EB09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0.257</w:t>
            </w:r>
          </w:p>
        </w:tc>
      </w:tr>
      <w:tr w:rsidR="005A5BB3" w:rsidRPr="0043293E" w14:paraId="52AAA7DD" w14:textId="77777777" w:rsidTr="007E151C">
        <w:trPr>
          <w:trHeight w:val="65"/>
        </w:trPr>
        <w:tc>
          <w:tcPr>
            <w:tcW w:w="1418" w:type="dxa"/>
            <w:tcBorders>
              <w:top w:val="nil"/>
              <w:left w:val="nil"/>
              <w:bottom w:val="nil"/>
              <w:right w:val="nil"/>
            </w:tcBorders>
            <w:shd w:val="clear" w:color="auto" w:fill="auto"/>
            <w:vAlign w:val="bottom"/>
            <w:hideMark/>
          </w:tcPr>
          <w:p w14:paraId="280FEC7F"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Germany</w:t>
            </w:r>
          </w:p>
        </w:tc>
        <w:tc>
          <w:tcPr>
            <w:tcW w:w="934" w:type="dxa"/>
            <w:tcBorders>
              <w:top w:val="nil"/>
              <w:left w:val="nil"/>
              <w:bottom w:val="nil"/>
              <w:right w:val="nil"/>
            </w:tcBorders>
            <w:shd w:val="clear" w:color="auto" w:fill="auto"/>
            <w:noWrap/>
            <w:vAlign w:val="bottom"/>
            <w:hideMark/>
          </w:tcPr>
          <w:p w14:paraId="05F0915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7903875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76C40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2EF8AF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1566B0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1F8BA24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ADCBB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11420E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4C3F5AD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358BEB6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53D2A2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17122D2D" w14:textId="77777777" w:rsidTr="007E151C">
        <w:trPr>
          <w:trHeight w:val="75"/>
        </w:trPr>
        <w:tc>
          <w:tcPr>
            <w:tcW w:w="1418" w:type="dxa"/>
            <w:tcBorders>
              <w:top w:val="nil"/>
              <w:left w:val="nil"/>
              <w:bottom w:val="nil"/>
              <w:right w:val="nil"/>
            </w:tcBorders>
            <w:shd w:val="clear" w:color="auto" w:fill="auto"/>
            <w:noWrap/>
            <w:vAlign w:val="bottom"/>
            <w:hideMark/>
          </w:tcPr>
          <w:p w14:paraId="77F6B55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4E9754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1.789***</w:t>
            </w:r>
          </w:p>
        </w:tc>
        <w:tc>
          <w:tcPr>
            <w:tcW w:w="850" w:type="dxa"/>
            <w:tcBorders>
              <w:top w:val="nil"/>
              <w:left w:val="nil"/>
              <w:bottom w:val="nil"/>
              <w:right w:val="nil"/>
            </w:tcBorders>
            <w:shd w:val="clear" w:color="auto" w:fill="auto"/>
            <w:noWrap/>
            <w:vAlign w:val="bottom"/>
            <w:hideMark/>
          </w:tcPr>
          <w:p w14:paraId="1E9FC4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1.919***</w:t>
            </w:r>
          </w:p>
        </w:tc>
        <w:tc>
          <w:tcPr>
            <w:tcW w:w="993" w:type="dxa"/>
            <w:gridSpan w:val="2"/>
            <w:tcBorders>
              <w:top w:val="nil"/>
              <w:left w:val="nil"/>
              <w:bottom w:val="nil"/>
              <w:right w:val="nil"/>
            </w:tcBorders>
            <w:shd w:val="clear" w:color="auto" w:fill="auto"/>
            <w:noWrap/>
            <w:vAlign w:val="bottom"/>
            <w:hideMark/>
          </w:tcPr>
          <w:p w14:paraId="72426C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1.333***</w:t>
            </w:r>
          </w:p>
        </w:tc>
        <w:tc>
          <w:tcPr>
            <w:tcW w:w="992" w:type="dxa"/>
            <w:gridSpan w:val="2"/>
            <w:tcBorders>
              <w:top w:val="nil"/>
              <w:left w:val="nil"/>
              <w:bottom w:val="nil"/>
              <w:right w:val="nil"/>
            </w:tcBorders>
            <w:shd w:val="clear" w:color="auto" w:fill="auto"/>
            <w:noWrap/>
            <w:vAlign w:val="bottom"/>
            <w:hideMark/>
          </w:tcPr>
          <w:p w14:paraId="7944346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1.804***</w:t>
            </w:r>
          </w:p>
        </w:tc>
        <w:tc>
          <w:tcPr>
            <w:tcW w:w="850" w:type="dxa"/>
            <w:gridSpan w:val="2"/>
            <w:tcBorders>
              <w:top w:val="nil"/>
              <w:left w:val="nil"/>
              <w:bottom w:val="nil"/>
              <w:right w:val="nil"/>
            </w:tcBorders>
            <w:shd w:val="clear" w:color="auto" w:fill="auto"/>
            <w:noWrap/>
            <w:vAlign w:val="bottom"/>
            <w:hideMark/>
          </w:tcPr>
          <w:p w14:paraId="489A4C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2.569***</w:t>
            </w:r>
          </w:p>
        </w:tc>
        <w:tc>
          <w:tcPr>
            <w:tcW w:w="256" w:type="dxa"/>
            <w:gridSpan w:val="2"/>
            <w:tcBorders>
              <w:top w:val="nil"/>
              <w:left w:val="nil"/>
              <w:bottom w:val="nil"/>
              <w:right w:val="nil"/>
            </w:tcBorders>
            <w:shd w:val="clear" w:color="auto" w:fill="auto"/>
            <w:noWrap/>
            <w:vAlign w:val="bottom"/>
            <w:hideMark/>
          </w:tcPr>
          <w:p w14:paraId="6269133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413200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1.297***</w:t>
            </w:r>
          </w:p>
        </w:tc>
        <w:tc>
          <w:tcPr>
            <w:tcW w:w="993" w:type="dxa"/>
            <w:gridSpan w:val="2"/>
            <w:tcBorders>
              <w:top w:val="nil"/>
              <w:left w:val="nil"/>
              <w:bottom w:val="nil"/>
              <w:right w:val="nil"/>
            </w:tcBorders>
            <w:shd w:val="clear" w:color="auto" w:fill="auto"/>
            <w:noWrap/>
            <w:vAlign w:val="bottom"/>
            <w:hideMark/>
          </w:tcPr>
          <w:p w14:paraId="1CBFF6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2.516***</w:t>
            </w:r>
          </w:p>
        </w:tc>
        <w:tc>
          <w:tcPr>
            <w:tcW w:w="992" w:type="dxa"/>
            <w:gridSpan w:val="2"/>
            <w:tcBorders>
              <w:top w:val="nil"/>
              <w:left w:val="nil"/>
              <w:bottom w:val="nil"/>
              <w:right w:val="nil"/>
            </w:tcBorders>
            <w:shd w:val="clear" w:color="auto" w:fill="auto"/>
            <w:noWrap/>
            <w:vAlign w:val="bottom"/>
            <w:hideMark/>
          </w:tcPr>
          <w:p w14:paraId="0B66E7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2.444***</w:t>
            </w:r>
          </w:p>
        </w:tc>
        <w:tc>
          <w:tcPr>
            <w:tcW w:w="977" w:type="dxa"/>
            <w:gridSpan w:val="2"/>
            <w:tcBorders>
              <w:top w:val="nil"/>
              <w:left w:val="nil"/>
              <w:bottom w:val="nil"/>
              <w:right w:val="nil"/>
            </w:tcBorders>
            <w:shd w:val="clear" w:color="auto" w:fill="auto"/>
            <w:noWrap/>
            <w:vAlign w:val="bottom"/>
            <w:hideMark/>
          </w:tcPr>
          <w:p w14:paraId="05C7EF6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3.262***</w:t>
            </w:r>
          </w:p>
        </w:tc>
        <w:tc>
          <w:tcPr>
            <w:tcW w:w="993" w:type="dxa"/>
            <w:gridSpan w:val="2"/>
            <w:tcBorders>
              <w:top w:val="nil"/>
              <w:left w:val="nil"/>
              <w:bottom w:val="nil"/>
              <w:right w:val="nil"/>
            </w:tcBorders>
            <w:shd w:val="clear" w:color="auto" w:fill="auto"/>
            <w:noWrap/>
            <w:vAlign w:val="bottom"/>
            <w:hideMark/>
          </w:tcPr>
          <w:p w14:paraId="6237F0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4.412***</w:t>
            </w:r>
          </w:p>
        </w:tc>
      </w:tr>
      <w:tr w:rsidR="005A5BB3" w:rsidRPr="0043293E" w14:paraId="2FB248BF" w14:textId="77777777" w:rsidTr="007E151C">
        <w:trPr>
          <w:trHeight w:val="75"/>
        </w:trPr>
        <w:tc>
          <w:tcPr>
            <w:tcW w:w="1418" w:type="dxa"/>
            <w:tcBorders>
              <w:top w:val="nil"/>
              <w:left w:val="nil"/>
              <w:bottom w:val="nil"/>
              <w:right w:val="nil"/>
            </w:tcBorders>
            <w:shd w:val="clear" w:color="auto" w:fill="auto"/>
            <w:noWrap/>
            <w:vAlign w:val="bottom"/>
            <w:hideMark/>
          </w:tcPr>
          <w:p w14:paraId="2F5BE68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73A862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(0.136)</w:t>
            </w:r>
          </w:p>
        </w:tc>
        <w:tc>
          <w:tcPr>
            <w:tcW w:w="850" w:type="dxa"/>
            <w:tcBorders>
              <w:top w:val="nil"/>
              <w:left w:val="nil"/>
              <w:bottom w:val="nil"/>
              <w:right w:val="nil"/>
            </w:tcBorders>
            <w:shd w:val="clear" w:color="auto" w:fill="auto"/>
            <w:noWrap/>
            <w:vAlign w:val="bottom"/>
            <w:hideMark/>
          </w:tcPr>
          <w:p w14:paraId="1DD69F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(0.0924)</w:t>
            </w:r>
          </w:p>
        </w:tc>
        <w:tc>
          <w:tcPr>
            <w:tcW w:w="993" w:type="dxa"/>
            <w:gridSpan w:val="2"/>
            <w:tcBorders>
              <w:top w:val="nil"/>
              <w:left w:val="nil"/>
              <w:bottom w:val="nil"/>
              <w:right w:val="nil"/>
            </w:tcBorders>
            <w:shd w:val="clear" w:color="auto" w:fill="auto"/>
            <w:noWrap/>
            <w:vAlign w:val="bottom"/>
            <w:hideMark/>
          </w:tcPr>
          <w:p w14:paraId="4DA1F4D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(0.0802)</w:t>
            </w:r>
          </w:p>
        </w:tc>
        <w:tc>
          <w:tcPr>
            <w:tcW w:w="992" w:type="dxa"/>
            <w:gridSpan w:val="2"/>
            <w:tcBorders>
              <w:top w:val="nil"/>
              <w:left w:val="nil"/>
              <w:bottom w:val="nil"/>
              <w:right w:val="nil"/>
            </w:tcBorders>
            <w:shd w:val="clear" w:color="auto" w:fill="auto"/>
            <w:noWrap/>
            <w:vAlign w:val="bottom"/>
            <w:hideMark/>
          </w:tcPr>
          <w:p w14:paraId="5939F0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(0.0720)</w:t>
            </w:r>
          </w:p>
        </w:tc>
        <w:tc>
          <w:tcPr>
            <w:tcW w:w="850" w:type="dxa"/>
            <w:gridSpan w:val="2"/>
            <w:tcBorders>
              <w:top w:val="nil"/>
              <w:left w:val="nil"/>
              <w:bottom w:val="nil"/>
              <w:right w:val="nil"/>
            </w:tcBorders>
            <w:shd w:val="clear" w:color="auto" w:fill="auto"/>
            <w:noWrap/>
            <w:vAlign w:val="bottom"/>
            <w:hideMark/>
          </w:tcPr>
          <w:p w14:paraId="1EC6CB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(0.139)</w:t>
            </w:r>
          </w:p>
        </w:tc>
        <w:tc>
          <w:tcPr>
            <w:tcW w:w="256" w:type="dxa"/>
            <w:gridSpan w:val="2"/>
            <w:tcBorders>
              <w:top w:val="nil"/>
              <w:left w:val="nil"/>
              <w:bottom w:val="nil"/>
              <w:right w:val="nil"/>
            </w:tcBorders>
            <w:shd w:val="clear" w:color="auto" w:fill="auto"/>
            <w:noWrap/>
            <w:vAlign w:val="bottom"/>
            <w:hideMark/>
          </w:tcPr>
          <w:p w14:paraId="4B7E503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7D7B2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(0.185)</w:t>
            </w:r>
          </w:p>
        </w:tc>
        <w:tc>
          <w:tcPr>
            <w:tcW w:w="993" w:type="dxa"/>
            <w:gridSpan w:val="2"/>
            <w:tcBorders>
              <w:top w:val="nil"/>
              <w:left w:val="nil"/>
              <w:bottom w:val="nil"/>
              <w:right w:val="nil"/>
            </w:tcBorders>
            <w:shd w:val="clear" w:color="auto" w:fill="auto"/>
            <w:noWrap/>
            <w:vAlign w:val="bottom"/>
            <w:hideMark/>
          </w:tcPr>
          <w:p w14:paraId="38ECBF3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(0.134)</w:t>
            </w:r>
          </w:p>
        </w:tc>
        <w:tc>
          <w:tcPr>
            <w:tcW w:w="992" w:type="dxa"/>
            <w:gridSpan w:val="2"/>
            <w:tcBorders>
              <w:top w:val="nil"/>
              <w:left w:val="nil"/>
              <w:bottom w:val="nil"/>
              <w:right w:val="nil"/>
            </w:tcBorders>
            <w:shd w:val="clear" w:color="auto" w:fill="auto"/>
            <w:noWrap/>
            <w:vAlign w:val="bottom"/>
            <w:hideMark/>
          </w:tcPr>
          <w:p w14:paraId="6D70ED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(0.143)</w:t>
            </w:r>
          </w:p>
        </w:tc>
        <w:tc>
          <w:tcPr>
            <w:tcW w:w="977" w:type="dxa"/>
            <w:gridSpan w:val="2"/>
            <w:tcBorders>
              <w:top w:val="nil"/>
              <w:left w:val="nil"/>
              <w:bottom w:val="nil"/>
              <w:right w:val="nil"/>
            </w:tcBorders>
            <w:shd w:val="clear" w:color="auto" w:fill="auto"/>
            <w:noWrap/>
            <w:vAlign w:val="bottom"/>
            <w:hideMark/>
          </w:tcPr>
          <w:p w14:paraId="205E159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(0.110)</w:t>
            </w:r>
          </w:p>
        </w:tc>
        <w:tc>
          <w:tcPr>
            <w:tcW w:w="993" w:type="dxa"/>
            <w:gridSpan w:val="2"/>
            <w:tcBorders>
              <w:top w:val="nil"/>
              <w:left w:val="nil"/>
              <w:bottom w:val="nil"/>
              <w:right w:val="nil"/>
            </w:tcBorders>
            <w:shd w:val="clear" w:color="auto" w:fill="auto"/>
            <w:noWrap/>
            <w:vAlign w:val="bottom"/>
            <w:hideMark/>
          </w:tcPr>
          <w:p w14:paraId="546E8A0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(0.236)</w:t>
            </w:r>
          </w:p>
        </w:tc>
      </w:tr>
      <w:tr w:rsidR="005A5BB3" w:rsidRPr="0043293E" w14:paraId="3BADFDDA" w14:textId="77777777" w:rsidTr="007E151C">
        <w:trPr>
          <w:trHeight w:val="75"/>
        </w:trPr>
        <w:tc>
          <w:tcPr>
            <w:tcW w:w="1418" w:type="dxa"/>
            <w:tcBorders>
              <w:top w:val="nil"/>
              <w:left w:val="nil"/>
              <w:bottom w:val="nil"/>
              <w:right w:val="nil"/>
            </w:tcBorders>
            <w:shd w:val="clear" w:color="auto" w:fill="auto"/>
            <w:noWrap/>
            <w:vAlign w:val="bottom"/>
            <w:hideMark/>
          </w:tcPr>
          <w:p w14:paraId="659D9A2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6A30CB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-0.474</w:t>
            </w:r>
          </w:p>
        </w:tc>
        <w:tc>
          <w:tcPr>
            <w:tcW w:w="850" w:type="dxa"/>
            <w:tcBorders>
              <w:top w:val="nil"/>
              <w:left w:val="nil"/>
              <w:bottom w:val="nil"/>
              <w:right w:val="nil"/>
            </w:tcBorders>
            <w:shd w:val="clear" w:color="auto" w:fill="auto"/>
            <w:noWrap/>
            <w:vAlign w:val="bottom"/>
            <w:hideMark/>
          </w:tcPr>
          <w:p w14:paraId="6D0B13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-0.111</w:t>
            </w:r>
          </w:p>
        </w:tc>
        <w:tc>
          <w:tcPr>
            <w:tcW w:w="993" w:type="dxa"/>
            <w:gridSpan w:val="2"/>
            <w:tcBorders>
              <w:top w:val="nil"/>
              <w:left w:val="nil"/>
              <w:bottom w:val="nil"/>
              <w:right w:val="nil"/>
            </w:tcBorders>
            <w:shd w:val="clear" w:color="auto" w:fill="auto"/>
            <w:noWrap/>
            <w:vAlign w:val="bottom"/>
            <w:hideMark/>
          </w:tcPr>
          <w:p w14:paraId="5CFF3E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-0.552*</w:t>
            </w:r>
          </w:p>
        </w:tc>
        <w:tc>
          <w:tcPr>
            <w:tcW w:w="992" w:type="dxa"/>
            <w:gridSpan w:val="2"/>
            <w:tcBorders>
              <w:top w:val="nil"/>
              <w:left w:val="nil"/>
              <w:bottom w:val="nil"/>
              <w:right w:val="nil"/>
            </w:tcBorders>
            <w:shd w:val="clear" w:color="auto" w:fill="auto"/>
            <w:noWrap/>
            <w:vAlign w:val="bottom"/>
            <w:hideMark/>
          </w:tcPr>
          <w:p w14:paraId="4714308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-0.357</w:t>
            </w:r>
          </w:p>
        </w:tc>
        <w:tc>
          <w:tcPr>
            <w:tcW w:w="850" w:type="dxa"/>
            <w:gridSpan w:val="2"/>
            <w:tcBorders>
              <w:top w:val="nil"/>
              <w:left w:val="nil"/>
              <w:bottom w:val="nil"/>
              <w:right w:val="nil"/>
            </w:tcBorders>
            <w:shd w:val="clear" w:color="auto" w:fill="auto"/>
            <w:noWrap/>
            <w:vAlign w:val="bottom"/>
            <w:hideMark/>
          </w:tcPr>
          <w:p w14:paraId="6C95FE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-0.176</w:t>
            </w:r>
          </w:p>
        </w:tc>
        <w:tc>
          <w:tcPr>
            <w:tcW w:w="256" w:type="dxa"/>
            <w:gridSpan w:val="2"/>
            <w:tcBorders>
              <w:top w:val="nil"/>
              <w:left w:val="nil"/>
              <w:bottom w:val="nil"/>
              <w:right w:val="nil"/>
            </w:tcBorders>
            <w:shd w:val="clear" w:color="auto" w:fill="auto"/>
            <w:noWrap/>
            <w:vAlign w:val="bottom"/>
            <w:hideMark/>
          </w:tcPr>
          <w:p w14:paraId="51472C2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2766EE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0.0742</w:t>
            </w:r>
          </w:p>
        </w:tc>
        <w:tc>
          <w:tcPr>
            <w:tcW w:w="993" w:type="dxa"/>
            <w:gridSpan w:val="2"/>
            <w:tcBorders>
              <w:top w:val="nil"/>
              <w:left w:val="nil"/>
              <w:bottom w:val="nil"/>
              <w:right w:val="nil"/>
            </w:tcBorders>
            <w:shd w:val="clear" w:color="auto" w:fill="auto"/>
            <w:noWrap/>
            <w:vAlign w:val="bottom"/>
            <w:hideMark/>
          </w:tcPr>
          <w:p w14:paraId="048847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-0.665**</w:t>
            </w:r>
          </w:p>
        </w:tc>
        <w:tc>
          <w:tcPr>
            <w:tcW w:w="992" w:type="dxa"/>
            <w:gridSpan w:val="2"/>
            <w:tcBorders>
              <w:top w:val="nil"/>
              <w:left w:val="nil"/>
              <w:bottom w:val="nil"/>
              <w:right w:val="nil"/>
            </w:tcBorders>
            <w:shd w:val="clear" w:color="auto" w:fill="auto"/>
            <w:noWrap/>
            <w:vAlign w:val="bottom"/>
            <w:hideMark/>
          </w:tcPr>
          <w:p w14:paraId="7B2C590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-0.186</w:t>
            </w:r>
          </w:p>
        </w:tc>
        <w:tc>
          <w:tcPr>
            <w:tcW w:w="977" w:type="dxa"/>
            <w:gridSpan w:val="2"/>
            <w:tcBorders>
              <w:top w:val="nil"/>
              <w:left w:val="nil"/>
              <w:bottom w:val="nil"/>
              <w:right w:val="nil"/>
            </w:tcBorders>
            <w:shd w:val="clear" w:color="auto" w:fill="auto"/>
            <w:noWrap/>
            <w:vAlign w:val="bottom"/>
            <w:hideMark/>
          </w:tcPr>
          <w:p w14:paraId="6F5F9B8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-0.867***</w:t>
            </w:r>
          </w:p>
        </w:tc>
        <w:tc>
          <w:tcPr>
            <w:tcW w:w="993" w:type="dxa"/>
            <w:gridSpan w:val="2"/>
            <w:tcBorders>
              <w:top w:val="nil"/>
              <w:left w:val="nil"/>
              <w:bottom w:val="nil"/>
              <w:right w:val="nil"/>
            </w:tcBorders>
            <w:shd w:val="clear" w:color="auto" w:fill="auto"/>
            <w:noWrap/>
            <w:vAlign w:val="bottom"/>
            <w:hideMark/>
          </w:tcPr>
          <w:p w14:paraId="41DFA44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-1.825***</w:t>
            </w:r>
          </w:p>
        </w:tc>
      </w:tr>
      <w:tr w:rsidR="005A5BB3" w:rsidRPr="0043293E" w14:paraId="235A9516" w14:textId="77777777" w:rsidTr="007E151C">
        <w:trPr>
          <w:trHeight w:val="75"/>
        </w:trPr>
        <w:tc>
          <w:tcPr>
            <w:tcW w:w="1418" w:type="dxa"/>
            <w:tcBorders>
              <w:top w:val="nil"/>
              <w:left w:val="nil"/>
              <w:bottom w:val="nil"/>
              <w:right w:val="nil"/>
            </w:tcBorders>
            <w:shd w:val="clear" w:color="auto" w:fill="auto"/>
            <w:noWrap/>
            <w:vAlign w:val="bottom"/>
            <w:hideMark/>
          </w:tcPr>
          <w:p w14:paraId="1CF067A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4DC5CBE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(0.257)</w:t>
            </w:r>
          </w:p>
        </w:tc>
        <w:tc>
          <w:tcPr>
            <w:tcW w:w="850" w:type="dxa"/>
            <w:tcBorders>
              <w:top w:val="nil"/>
              <w:left w:val="nil"/>
              <w:bottom w:val="nil"/>
              <w:right w:val="nil"/>
            </w:tcBorders>
            <w:shd w:val="clear" w:color="auto" w:fill="auto"/>
            <w:noWrap/>
            <w:vAlign w:val="bottom"/>
            <w:hideMark/>
          </w:tcPr>
          <w:p w14:paraId="382D6E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(0.193)</w:t>
            </w:r>
          </w:p>
        </w:tc>
        <w:tc>
          <w:tcPr>
            <w:tcW w:w="993" w:type="dxa"/>
            <w:gridSpan w:val="2"/>
            <w:tcBorders>
              <w:top w:val="nil"/>
              <w:left w:val="nil"/>
              <w:bottom w:val="nil"/>
              <w:right w:val="nil"/>
            </w:tcBorders>
            <w:shd w:val="clear" w:color="auto" w:fill="auto"/>
            <w:noWrap/>
            <w:vAlign w:val="bottom"/>
            <w:hideMark/>
          </w:tcPr>
          <w:p w14:paraId="41EAC8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(0.243)</w:t>
            </w:r>
          </w:p>
        </w:tc>
        <w:tc>
          <w:tcPr>
            <w:tcW w:w="992" w:type="dxa"/>
            <w:gridSpan w:val="2"/>
            <w:tcBorders>
              <w:top w:val="nil"/>
              <w:left w:val="nil"/>
              <w:bottom w:val="nil"/>
              <w:right w:val="nil"/>
            </w:tcBorders>
            <w:shd w:val="clear" w:color="auto" w:fill="auto"/>
            <w:noWrap/>
            <w:vAlign w:val="bottom"/>
            <w:hideMark/>
          </w:tcPr>
          <w:p w14:paraId="671C40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(0.257)</w:t>
            </w:r>
          </w:p>
        </w:tc>
        <w:tc>
          <w:tcPr>
            <w:tcW w:w="850" w:type="dxa"/>
            <w:gridSpan w:val="2"/>
            <w:tcBorders>
              <w:top w:val="nil"/>
              <w:left w:val="nil"/>
              <w:bottom w:val="nil"/>
              <w:right w:val="nil"/>
            </w:tcBorders>
            <w:shd w:val="clear" w:color="auto" w:fill="auto"/>
            <w:noWrap/>
            <w:vAlign w:val="bottom"/>
            <w:hideMark/>
          </w:tcPr>
          <w:p w14:paraId="41EA38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(0.361)</w:t>
            </w:r>
          </w:p>
        </w:tc>
        <w:tc>
          <w:tcPr>
            <w:tcW w:w="256" w:type="dxa"/>
            <w:gridSpan w:val="2"/>
            <w:tcBorders>
              <w:top w:val="nil"/>
              <w:left w:val="nil"/>
              <w:bottom w:val="nil"/>
              <w:right w:val="nil"/>
            </w:tcBorders>
            <w:shd w:val="clear" w:color="auto" w:fill="auto"/>
            <w:noWrap/>
            <w:vAlign w:val="bottom"/>
            <w:hideMark/>
          </w:tcPr>
          <w:p w14:paraId="517E49F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4E990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(0.268)</w:t>
            </w:r>
          </w:p>
        </w:tc>
        <w:tc>
          <w:tcPr>
            <w:tcW w:w="993" w:type="dxa"/>
            <w:gridSpan w:val="2"/>
            <w:tcBorders>
              <w:top w:val="nil"/>
              <w:left w:val="nil"/>
              <w:bottom w:val="nil"/>
              <w:right w:val="nil"/>
            </w:tcBorders>
            <w:shd w:val="clear" w:color="auto" w:fill="auto"/>
            <w:noWrap/>
            <w:vAlign w:val="bottom"/>
            <w:hideMark/>
          </w:tcPr>
          <w:p w14:paraId="3F60434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(0.221)</w:t>
            </w:r>
          </w:p>
        </w:tc>
        <w:tc>
          <w:tcPr>
            <w:tcW w:w="992" w:type="dxa"/>
            <w:gridSpan w:val="2"/>
            <w:tcBorders>
              <w:top w:val="nil"/>
              <w:left w:val="nil"/>
              <w:bottom w:val="nil"/>
              <w:right w:val="nil"/>
            </w:tcBorders>
            <w:shd w:val="clear" w:color="auto" w:fill="auto"/>
            <w:noWrap/>
            <w:vAlign w:val="bottom"/>
            <w:hideMark/>
          </w:tcPr>
          <w:p w14:paraId="6B0182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(0.288)</w:t>
            </w:r>
          </w:p>
        </w:tc>
        <w:tc>
          <w:tcPr>
            <w:tcW w:w="977" w:type="dxa"/>
            <w:gridSpan w:val="2"/>
            <w:tcBorders>
              <w:top w:val="nil"/>
              <w:left w:val="nil"/>
              <w:bottom w:val="nil"/>
              <w:right w:val="nil"/>
            </w:tcBorders>
            <w:shd w:val="clear" w:color="auto" w:fill="auto"/>
            <w:noWrap/>
            <w:vAlign w:val="bottom"/>
            <w:hideMark/>
          </w:tcPr>
          <w:p w14:paraId="340429C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(0.239)</w:t>
            </w:r>
          </w:p>
        </w:tc>
        <w:tc>
          <w:tcPr>
            <w:tcW w:w="993" w:type="dxa"/>
            <w:gridSpan w:val="2"/>
            <w:tcBorders>
              <w:top w:val="nil"/>
              <w:left w:val="nil"/>
              <w:bottom w:val="nil"/>
              <w:right w:val="nil"/>
            </w:tcBorders>
            <w:shd w:val="clear" w:color="auto" w:fill="auto"/>
            <w:noWrap/>
            <w:vAlign w:val="bottom"/>
            <w:hideMark/>
          </w:tcPr>
          <w:p w14:paraId="1EC2699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(0.410)</w:t>
            </w:r>
          </w:p>
        </w:tc>
      </w:tr>
      <w:tr w:rsidR="005A5BB3" w:rsidRPr="0043293E" w14:paraId="123A7769" w14:textId="77777777" w:rsidTr="007E151C">
        <w:trPr>
          <w:trHeight w:val="75"/>
        </w:trPr>
        <w:tc>
          <w:tcPr>
            <w:tcW w:w="1418" w:type="dxa"/>
            <w:tcBorders>
              <w:top w:val="nil"/>
              <w:left w:val="nil"/>
              <w:bottom w:val="nil"/>
              <w:right w:val="nil"/>
            </w:tcBorders>
            <w:shd w:val="clear" w:color="auto" w:fill="auto"/>
            <w:noWrap/>
            <w:vAlign w:val="bottom"/>
            <w:hideMark/>
          </w:tcPr>
          <w:p w14:paraId="651639C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20B401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549</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34AC72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838</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56A382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879</w:t>
            </w:r>
            <w:r>
              <w:rPr>
                <w:rFonts w:ascii="Times New Roman" w:eastAsia="Times New Roman" w:hAnsi="Times New Roman"/>
                <w:color w:val="000000"/>
                <w:sz w:val="16"/>
                <w:szCs w:val="16"/>
                <w:lang w:val="en-GB"/>
              </w:rPr>
              <w:t xml:space="preserve"> / 3</w:t>
            </w:r>
          </w:p>
        </w:tc>
        <w:tc>
          <w:tcPr>
            <w:tcW w:w="992" w:type="dxa"/>
            <w:gridSpan w:val="2"/>
            <w:tcBorders>
              <w:top w:val="nil"/>
              <w:left w:val="nil"/>
              <w:bottom w:val="nil"/>
              <w:right w:val="nil"/>
            </w:tcBorders>
            <w:shd w:val="clear" w:color="auto" w:fill="auto"/>
            <w:noWrap/>
            <w:vAlign w:val="bottom"/>
            <w:hideMark/>
          </w:tcPr>
          <w:p w14:paraId="59D173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1076</w:t>
            </w:r>
            <w:r>
              <w:rPr>
                <w:rFonts w:ascii="Times New Roman" w:eastAsia="Times New Roman" w:hAnsi="Times New Roman"/>
                <w:color w:val="000000"/>
                <w:sz w:val="16"/>
                <w:szCs w:val="16"/>
                <w:lang w:val="en-GB"/>
              </w:rPr>
              <w:t xml:space="preserve"> / 4</w:t>
            </w:r>
          </w:p>
        </w:tc>
        <w:tc>
          <w:tcPr>
            <w:tcW w:w="850" w:type="dxa"/>
            <w:gridSpan w:val="2"/>
            <w:tcBorders>
              <w:top w:val="nil"/>
              <w:left w:val="nil"/>
              <w:bottom w:val="nil"/>
              <w:right w:val="nil"/>
            </w:tcBorders>
            <w:shd w:val="clear" w:color="auto" w:fill="auto"/>
            <w:noWrap/>
            <w:vAlign w:val="bottom"/>
            <w:hideMark/>
          </w:tcPr>
          <w:p w14:paraId="53447A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343</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051B682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7782F4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551</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28B9D79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840</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7C8F67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854</w:t>
            </w:r>
            <w:r>
              <w:rPr>
                <w:rFonts w:ascii="Times New Roman" w:eastAsia="Times New Roman" w:hAnsi="Times New Roman"/>
                <w:color w:val="000000"/>
                <w:sz w:val="16"/>
                <w:szCs w:val="16"/>
                <w:lang w:val="en-GB"/>
              </w:rPr>
              <w:t xml:space="preserve"> / 4</w:t>
            </w:r>
          </w:p>
        </w:tc>
        <w:tc>
          <w:tcPr>
            <w:tcW w:w="977" w:type="dxa"/>
            <w:gridSpan w:val="2"/>
            <w:tcBorders>
              <w:top w:val="nil"/>
              <w:left w:val="nil"/>
              <w:bottom w:val="nil"/>
              <w:right w:val="nil"/>
            </w:tcBorders>
            <w:shd w:val="clear" w:color="auto" w:fill="auto"/>
            <w:noWrap/>
            <w:vAlign w:val="bottom"/>
            <w:hideMark/>
          </w:tcPr>
          <w:p w14:paraId="249408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1083</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5E08CA0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343</w:t>
            </w:r>
            <w:r>
              <w:rPr>
                <w:rFonts w:ascii="Times New Roman" w:eastAsia="Times New Roman" w:hAnsi="Times New Roman"/>
                <w:color w:val="000000"/>
                <w:sz w:val="16"/>
                <w:szCs w:val="16"/>
                <w:lang w:val="en-GB"/>
              </w:rPr>
              <w:t xml:space="preserve"> / 4</w:t>
            </w:r>
          </w:p>
        </w:tc>
      </w:tr>
      <w:tr w:rsidR="005A5BB3" w:rsidRPr="0043293E" w14:paraId="19ACB6FD" w14:textId="77777777" w:rsidTr="007E151C">
        <w:trPr>
          <w:trHeight w:val="75"/>
        </w:trPr>
        <w:tc>
          <w:tcPr>
            <w:tcW w:w="1418" w:type="dxa"/>
            <w:tcBorders>
              <w:top w:val="nil"/>
              <w:left w:val="nil"/>
              <w:bottom w:val="nil"/>
              <w:right w:val="nil"/>
            </w:tcBorders>
            <w:shd w:val="clear" w:color="auto" w:fill="auto"/>
            <w:noWrap/>
            <w:vAlign w:val="bottom"/>
            <w:hideMark/>
          </w:tcPr>
          <w:p w14:paraId="6803B1F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lastRenderedPageBreak/>
              <w:t>R2</w:t>
            </w:r>
          </w:p>
        </w:tc>
        <w:tc>
          <w:tcPr>
            <w:tcW w:w="934" w:type="dxa"/>
            <w:tcBorders>
              <w:top w:val="nil"/>
              <w:left w:val="nil"/>
              <w:bottom w:val="nil"/>
              <w:right w:val="nil"/>
            </w:tcBorders>
            <w:shd w:val="clear" w:color="auto" w:fill="auto"/>
            <w:noWrap/>
            <w:vAlign w:val="bottom"/>
            <w:hideMark/>
          </w:tcPr>
          <w:p w14:paraId="70CF1A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0.374</w:t>
            </w:r>
          </w:p>
        </w:tc>
        <w:tc>
          <w:tcPr>
            <w:tcW w:w="850" w:type="dxa"/>
            <w:tcBorders>
              <w:top w:val="nil"/>
              <w:left w:val="nil"/>
              <w:bottom w:val="nil"/>
              <w:right w:val="nil"/>
            </w:tcBorders>
            <w:shd w:val="clear" w:color="auto" w:fill="auto"/>
            <w:noWrap/>
            <w:vAlign w:val="bottom"/>
            <w:hideMark/>
          </w:tcPr>
          <w:p w14:paraId="54426F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0.429</w:t>
            </w:r>
          </w:p>
        </w:tc>
        <w:tc>
          <w:tcPr>
            <w:tcW w:w="993" w:type="dxa"/>
            <w:gridSpan w:val="2"/>
            <w:tcBorders>
              <w:top w:val="nil"/>
              <w:left w:val="nil"/>
              <w:bottom w:val="nil"/>
              <w:right w:val="nil"/>
            </w:tcBorders>
            <w:shd w:val="clear" w:color="auto" w:fill="auto"/>
            <w:noWrap/>
            <w:vAlign w:val="bottom"/>
            <w:hideMark/>
          </w:tcPr>
          <w:p w14:paraId="13CF7C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0.388</w:t>
            </w:r>
          </w:p>
        </w:tc>
        <w:tc>
          <w:tcPr>
            <w:tcW w:w="992" w:type="dxa"/>
            <w:gridSpan w:val="2"/>
            <w:tcBorders>
              <w:top w:val="nil"/>
              <w:left w:val="nil"/>
              <w:bottom w:val="nil"/>
              <w:right w:val="nil"/>
            </w:tcBorders>
            <w:shd w:val="clear" w:color="auto" w:fill="auto"/>
            <w:noWrap/>
            <w:vAlign w:val="bottom"/>
            <w:hideMark/>
          </w:tcPr>
          <w:p w14:paraId="19EDE5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0.504</w:t>
            </w:r>
          </w:p>
        </w:tc>
        <w:tc>
          <w:tcPr>
            <w:tcW w:w="850" w:type="dxa"/>
            <w:gridSpan w:val="2"/>
            <w:tcBorders>
              <w:top w:val="nil"/>
              <w:left w:val="nil"/>
              <w:bottom w:val="nil"/>
              <w:right w:val="nil"/>
            </w:tcBorders>
            <w:shd w:val="clear" w:color="auto" w:fill="auto"/>
            <w:noWrap/>
            <w:vAlign w:val="bottom"/>
            <w:hideMark/>
          </w:tcPr>
          <w:p w14:paraId="568BB4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0.591</w:t>
            </w:r>
          </w:p>
        </w:tc>
        <w:tc>
          <w:tcPr>
            <w:tcW w:w="256" w:type="dxa"/>
            <w:gridSpan w:val="2"/>
            <w:tcBorders>
              <w:top w:val="nil"/>
              <w:left w:val="nil"/>
              <w:bottom w:val="nil"/>
              <w:right w:val="nil"/>
            </w:tcBorders>
            <w:shd w:val="clear" w:color="auto" w:fill="auto"/>
            <w:noWrap/>
            <w:vAlign w:val="bottom"/>
            <w:hideMark/>
          </w:tcPr>
          <w:p w14:paraId="48A8C11D"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D05474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0.148</w:t>
            </w:r>
          </w:p>
        </w:tc>
        <w:tc>
          <w:tcPr>
            <w:tcW w:w="993" w:type="dxa"/>
            <w:gridSpan w:val="2"/>
            <w:tcBorders>
              <w:top w:val="nil"/>
              <w:left w:val="nil"/>
              <w:bottom w:val="nil"/>
              <w:right w:val="nil"/>
            </w:tcBorders>
            <w:shd w:val="clear" w:color="auto" w:fill="auto"/>
            <w:noWrap/>
            <w:vAlign w:val="bottom"/>
            <w:hideMark/>
          </w:tcPr>
          <w:p w14:paraId="1E8C75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0.443</w:t>
            </w:r>
          </w:p>
        </w:tc>
        <w:tc>
          <w:tcPr>
            <w:tcW w:w="992" w:type="dxa"/>
            <w:gridSpan w:val="2"/>
            <w:tcBorders>
              <w:top w:val="nil"/>
              <w:left w:val="nil"/>
              <w:bottom w:val="nil"/>
              <w:right w:val="nil"/>
            </w:tcBorders>
            <w:shd w:val="clear" w:color="auto" w:fill="auto"/>
            <w:noWrap/>
            <w:vAlign w:val="bottom"/>
            <w:hideMark/>
          </w:tcPr>
          <w:p w14:paraId="0D8513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0.435</w:t>
            </w:r>
          </w:p>
        </w:tc>
        <w:tc>
          <w:tcPr>
            <w:tcW w:w="977" w:type="dxa"/>
            <w:gridSpan w:val="2"/>
            <w:tcBorders>
              <w:top w:val="nil"/>
              <w:left w:val="nil"/>
              <w:bottom w:val="nil"/>
              <w:right w:val="nil"/>
            </w:tcBorders>
            <w:shd w:val="clear" w:color="auto" w:fill="auto"/>
            <w:noWrap/>
            <w:vAlign w:val="bottom"/>
            <w:hideMark/>
          </w:tcPr>
          <w:p w14:paraId="4538F29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0.601</w:t>
            </w:r>
          </w:p>
        </w:tc>
        <w:tc>
          <w:tcPr>
            <w:tcW w:w="993" w:type="dxa"/>
            <w:gridSpan w:val="2"/>
            <w:tcBorders>
              <w:top w:val="nil"/>
              <w:left w:val="nil"/>
              <w:bottom w:val="nil"/>
              <w:right w:val="nil"/>
            </w:tcBorders>
            <w:shd w:val="clear" w:color="auto" w:fill="auto"/>
            <w:noWrap/>
            <w:vAlign w:val="bottom"/>
            <w:hideMark/>
          </w:tcPr>
          <w:p w14:paraId="34BEE0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0.632</w:t>
            </w:r>
          </w:p>
        </w:tc>
      </w:tr>
      <w:tr w:rsidR="005A5BB3" w:rsidRPr="0043293E" w14:paraId="0535F50E" w14:textId="77777777" w:rsidTr="007E151C">
        <w:trPr>
          <w:trHeight w:val="75"/>
        </w:trPr>
        <w:tc>
          <w:tcPr>
            <w:tcW w:w="1418" w:type="dxa"/>
            <w:tcBorders>
              <w:top w:val="nil"/>
              <w:left w:val="nil"/>
              <w:bottom w:val="nil"/>
              <w:right w:val="nil"/>
            </w:tcBorders>
            <w:shd w:val="clear" w:color="auto" w:fill="auto"/>
            <w:noWrap/>
            <w:vAlign w:val="bottom"/>
            <w:hideMark/>
          </w:tcPr>
          <w:p w14:paraId="11F4B7F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74415C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0A89BDA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613CD34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75824C6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22BA87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68FA8E1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F29BE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2F7687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7143EE9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562485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21B87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69CBD9A9"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0206E04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5CD77E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0.065</w:t>
            </w:r>
          </w:p>
        </w:tc>
        <w:tc>
          <w:tcPr>
            <w:tcW w:w="850" w:type="dxa"/>
            <w:tcBorders>
              <w:top w:val="nil"/>
              <w:left w:val="nil"/>
              <w:bottom w:val="single" w:sz="4" w:space="0" w:color="auto"/>
              <w:right w:val="nil"/>
            </w:tcBorders>
            <w:shd w:val="clear" w:color="auto" w:fill="auto"/>
            <w:noWrap/>
            <w:vAlign w:val="bottom"/>
            <w:hideMark/>
          </w:tcPr>
          <w:p w14:paraId="5222AB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0.951</w:t>
            </w:r>
          </w:p>
        </w:tc>
        <w:tc>
          <w:tcPr>
            <w:tcW w:w="993" w:type="dxa"/>
            <w:gridSpan w:val="2"/>
            <w:tcBorders>
              <w:top w:val="nil"/>
              <w:left w:val="nil"/>
              <w:bottom w:val="single" w:sz="4" w:space="0" w:color="auto"/>
              <w:right w:val="nil"/>
            </w:tcBorders>
            <w:shd w:val="clear" w:color="auto" w:fill="auto"/>
            <w:noWrap/>
            <w:vAlign w:val="bottom"/>
            <w:hideMark/>
          </w:tcPr>
          <w:p w14:paraId="171E29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0.964</w:t>
            </w:r>
          </w:p>
        </w:tc>
        <w:tc>
          <w:tcPr>
            <w:tcW w:w="992" w:type="dxa"/>
            <w:gridSpan w:val="2"/>
            <w:tcBorders>
              <w:top w:val="nil"/>
              <w:left w:val="nil"/>
              <w:bottom w:val="single" w:sz="4" w:space="0" w:color="auto"/>
              <w:right w:val="nil"/>
            </w:tcBorders>
            <w:shd w:val="clear" w:color="auto" w:fill="auto"/>
            <w:noWrap/>
            <w:vAlign w:val="bottom"/>
            <w:hideMark/>
          </w:tcPr>
          <w:p w14:paraId="7B1BDB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0.101</w:t>
            </w:r>
          </w:p>
        </w:tc>
        <w:tc>
          <w:tcPr>
            <w:tcW w:w="850" w:type="dxa"/>
            <w:gridSpan w:val="2"/>
            <w:tcBorders>
              <w:top w:val="nil"/>
              <w:left w:val="nil"/>
              <w:bottom w:val="single" w:sz="4" w:space="0" w:color="auto"/>
              <w:right w:val="nil"/>
            </w:tcBorders>
            <w:shd w:val="clear" w:color="auto" w:fill="auto"/>
            <w:noWrap/>
            <w:vAlign w:val="bottom"/>
            <w:hideMark/>
          </w:tcPr>
          <w:p w14:paraId="76CC56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0.774</w:t>
            </w:r>
          </w:p>
        </w:tc>
        <w:tc>
          <w:tcPr>
            <w:tcW w:w="256" w:type="dxa"/>
            <w:gridSpan w:val="2"/>
            <w:tcBorders>
              <w:top w:val="nil"/>
              <w:left w:val="nil"/>
              <w:bottom w:val="single" w:sz="4" w:space="0" w:color="auto"/>
              <w:right w:val="nil"/>
            </w:tcBorders>
            <w:shd w:val="clear" w:color="auto" w:fill="auto"/>
            <w:noWrap/>
            <w:vAlign w:val="bottom"/>
            <w:hideMark/>
          </w:tcPr>
          <w:p w14:paraId="1819F0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36227F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0.408</w:t>
            </w:r>
          </w:p>
        </w:tc>
        <w:tc>
          <w:tcPr>
            <w:tcW w:w="993" w:type="dxa"/>
            <w:gridSpan w:val="2"/>
            <w:tcBorders>
              <w:top w:val="nil"/>
              <w:left w:val="nil"/>
              <w:bottom w:val="single" w:sz="4" w:space="0" w:color="auto"/>
              <w:right w:val="nil"/>
            </w:tcBorders>
            <w:shd w:val="clear" w:color="auto" w:fill="auto"/>
            <w:noWrap/>
            <w:vAlign w:val="bottom"/>
            <w:hideMark/>
          </w:tcPr>
          <w:p w14:paraId="64777B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0.880</w:t>
            </w:r>
          </w:p>
        </w:tc>
        <w:tc>
          <w:tcPr>
            <w:tcW w:w="992" w:type="dxa"/>
            <w:gridSpan w:val="2"/>
            <w:tcBorders>
              <w:top w:val="nil"/>
              <w:left w:val="nil"/>
              <w:bottom w:val="single" w:sz="4" w:space="0" w:color="auto"/>
              <w:right w:val="nil"/>
            </w:tcBorders>
            <w:shd w:val="clear" w:color="auto" w:fill="auto"/>
            <w:noWrap/>
            <w:vAlign w:val="bottom"/>
            <w:hideMark/>
          </w:tcPr>
          <w:p w14:paraId="56C90C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0.833</w:t>
            </w:r>
          </w:p>
        </w:tc>
        <w:tc>
          <w:tcPr>
            <w:tcW w:w="977" w:type="dxa"/>
            <w:gridSpan w:val="2"/>
            <w:tcBorders>
              <w:top w:val="nil"/>
              <w:left w:val="nil"/>
              <w:bottom w:val="single" w:sz="4" w:space="0" w:color="auto"/>
              <w:right w:val="nil"/>
            </w:tcBorders>
            <w:shd w:val="clear" w:color="auto" w:fill="auto"/>
            <w:noWrap/>
            <w:vAlign w:val="bottom"/>
            <w:hideMark/>
          </w:tcPr>
          <w:p w14:paraId="79EBBD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0.221</w:t>
            </w:r>
          </w:p>
        </w:tc>
        <w:tc>
          <w:tcPr>
            <w:tcW w:w="993" w:type="dxa"/>
            <w:gridSpan w:val="2"/>
            <w:tcBorders>
              <w:top w:val="nil"/>
              <w:left w:val="nil"/>
              <w:bottom w:val="single" w:sz="4" w:space="0" w:color="auto"/>
              <w:right w:val="nil"/>
            </w:tcBorders>
            <w:shd w:val="clear" w:color="auto" w:fill="auto"/>
            <w:noWrap/>
            <w:vAlign w:val="bottom"/>
            <w:hideMark/>
          </w:tcPr>
          <w:p w14:paraId="63CDD0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0.507</w:t>
            </w:r>
          </w:p>
        </w:tc>
      </w:tr>
      <w:tr w:rsidR="005A5BB3" w:rsidRPr="0043293E" w14:paraId="17F09DCB" w14:textId="77777777" w:rsidTr="007E151C">
        <w:trPr>
          <w:trHeight w:val="65"/>
        </w:trPr>
        <w:tc>
          <w:tcPr>
            <w:tcW w:w="1418" w:type="dxa"/>
            <w:tcBorders>
              <w:top w:val="nil"/>
              <w:left w:val="nil"/>
              <w:bottom w:val="nil"/>
              <w:right w:val="nil"/>
            </w:tcBorders>
            <w:shd w:val="clear" w:color="auto" w:fill="auto"/>
            <w:vAlign w:val="bottom"/>
            <w:hideMark/>
          </w:tcPr>
          <w:p w14:paraId="4C6A0D8C"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Greece</w:t>
            </w:r>
          </w:p>
        </w:tc>
        <w:tc>
          <w:tcPr>
            <w:tcW w:w="934" w:type="dxa"/>
            <w:tcBorders>
              <w:top w:val="nil"/>
              <w:left w:val="nil"/>
              <w:bottom w:val="nil"/>
              <w:right w:val="nil"/>
            </w:tcBorders>
            <w:shd w:val="clear" w:color="auto" w:fill="auto"/>
            <w:noWrap/>
            <w:vAlign w:val="bottom"/>
            <w:hideMark/>
          </w:tcPr>
          <w:p w14:paraId="1B9695F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7B030F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3F7575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18254E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6A406D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44ADC1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8DE2F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5EE12F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7FD4EA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263B698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504C3D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0FB1EA2E" w14:textId="77777777" w:rsidTr="007E151C">
        <w:trPr>
          <w:trHeight w:val="75"/>
        </w:trPr>
        <w:tc>
          <w:tcPr>
            <w:tcW w:w="1418" w:type="dxa"/>
            <w:tcBorders>
              <w:top w:val="nil"/>
              <w:left w:val="nil"/>
              <w:bottom w:val="nil"/>
              <w:right w:val="nil"/>
            </w:tcBorders>
            <w:shd w:val="clear" w:color="auto" w:fill="auto"/>
            <w:noWrap/>
            <w:vAlign w:val="bottom"/>
            <w:hideMark/>
          </w:tcPr>
          <w:p w14:paraId="04E22F6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7441D7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2.328***</w:t>
            </w:r>
          </w:p>
        </w:tc>
        <w:tc>
          <w:tcPr>
            <w:tcW w:w="850" w:type="dxa"/>
            <w:tcBorders>
              <w:top w:val="nil"/>
              <w:left w:val="nil"/>
              <w:bottom w:val="nil"/>
              <w:right w:val="nil"/>
            </w:tcBorders>
            <w:shd w:val="clear" w:color="auto" w:fill="auto"/>
            <w:noWrap/>
            <w:vAlign w:val="bottom"/>
            <w:hideMark/>
          </w:tcPr>
          <w:p w14:paraId="1D06EC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2.682***</w:t>
            </w:r>
          </w:p>
        </w:tc>
        <w:tc>
          <w:tcPr>
            <w:tcW w:w="993" w:type="dxa"/>
            <w:gridSpan w:val="2"/>
            <w:tcBorders>
              <w:top w:val="nil"/>
              <w:left w:val="nil"/>
              <w:bottom w:val="nil"/>
              <w:right w:val="nil"/>
            </w:tcBorders>
            <w:shd w:val="clear" w:color="auto" w:fill="auto"/>
            <w:noWrap/>
            <w:vAlign w:val="bottom"/>
            <w:hideMark/>
          </w:tcPr>
          <w:p w14:paraId="2D9DA0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2.157***</w:t>
            </w:r>
          </w:p>
        </w:tc>
        <w:tc>
          <w:tcPr>
            <w:tcW w:w="992" w:type="dxa"/>
            <w:gridSpan w:val="2"/>
            <w:tcBorders>
              <w:top w:val="nil"/>
              <w:left w:val="nil"/>
              <w:bottom w:val="nil"/>
              <w:right w:val="nil"/>
            </w:tcBorders>
            <w:shd w:val="clear" w:color="auto" w:fill="auto"/>
            <w:noWrap/>
            <w:vAlign w:val="bottom"/>
            <w:hideMark/>
          </w:tcPr>
          <w:p w14:paraId="1319B78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4.259***</w:t>
            </w:r>
          </w:p>
        </w:tc>
        <w:tc>
          <w:tcPr>
            <w:tcW w:w="850" w:type="dxa"/>
            <w:gridSpan w:val="2"/>
            <w:tcBorders>
              <w:top w:val="nil"/>
              <w:left w:val="nil"/>
              <w:bottom w:val="nil"/>
              <w:right w:val="nil"/>
            </w:tcBorders>
            <w:shd w:val="clear" w:color="auto" w:fill="auto"/>
            <w:noWrap/>
            <w:vAlign w:val="bottom"/>
            <w:hideMark/>
          </w:tcPr>
          <w:p w14:paraId="5CA28EA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5.469***</w:t>
            </w:r>
          </w:p>
        </w:tc>
        <w:tc>
          <w:tcPr>
            <w:tcW w:w="256" w:type="dxa"/>
            <w:gridSpan w:val="2"/>
            <w:tcBorders>
              <w:top w:val="nil"/>
              <w:left w:val="nil"/>
              <w:bottom w:val="nil"/>
              <w:right w:val="nil"/>
            </w:tcBorders>
            <w:shd w:val="clear" w:color="auto" w:fill="auto"/>
            <w:noWrap/>
            <w:vAlign w:val="bottom"/>
            <w:hideMark/>
          </w:tcPr>
          <w:p w14:paraId="6348A4D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4E8C1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2.168***</w:t>
            </w:r>
          </w:p>
        </w:tc>
        <w:tc>
          <w:tcPr>
            <w:tcW w:w="993" w:type="dxa"/>
            <w:gridSpan w:val="2"/>
            <w:tcBorders>
              <w:top w:val="nil"/>
              <w:left w:val="nil"/>
              <w:bottom w:val="nil"/>
              <w:right w:val="nil"/>
            </w:tcBorders>
            <w:shd w:val="clear" w:color="auto" w:fill="auto"/>
            <w:noWrap/>
            <w:vAlign w:val="bottom"/>
            <w:hideMark/>
          </w:tcPr>
          <w:p w14:paraId="204397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2.330***</w:t>
            </w:r>
          </w:p>
        </w:tc>
        <w:tc>
          <w:tcPr>
            <w:tcW w:w="992" w:type="dxa"/>
            <w:gridSpan w:val="2"/>
            <w:tcBorders>
              <w:top w:val="nil"/>
              <w:left w:val="nil"/>
              <w:bottom w:val="nil"/>
              <w:right w:val="nil"/>
            </w:tcBorders>
            <w:shd w:val="clear" w:color="auto" w:fill="auto"/>
            <w:noWrap/>
            <w:vAlign w:val="bottom"/>
            <w:hideMark/>
          </w:tcPr>
          <w:p w14:paraId="5C223E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2.817***</w:t>
            </w:r>
          </w:p>
        </w:tc>
        <w:tc>
          <w:tcPr>
            <w:tcW w:w="977" w:type="dxa"/>
            <w:gridSpan w:val="2"/>
            <w:tcBorders>
              <w:top w:val="nil"/>
              <w:left w:val="nil"/>
              <w:bottom w:val="nil"/>
              <w:right w:val="nil"/>
            </w:tcBorders>
            <w:shd w:val="clear" w:color="auto" w:fill="auto"/>
            <w:noWrap/>
            <w:vAlign w:val="bottom"/>
            <w:hideMark/>
          </w:tcPr>
          <w:p w14:paraId="28BCF2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2.008***</w:t>
            </w:r>
          </w:p>
        </w:tc>
        <w:tc>
          <w:tcPr>
            <w:tcW w:w="993" w:type="dxa"/>
            <w:gridSpan w:val="2"/>
            <w:tcBorders>
              <w:top w:val="nil"/>
              <w:left w:val="nil"/>
              <w:bottom w:val="nil"/>
              <w:right w:val="nil"/>
            </w:tcBorders>
            <w:shd w:val="clear" w:color="auto" w:fill="auto"/>
            <w:noWrap/>
            <w:vAlign w:val="bottom"/>
            <w:hideMark/>
          </w:tcPr>
          <w:p w14:paraId="73B8B2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3.342***</w:t>
            </w:r>
          </w:p>
        </w:tc>
      </w:tr>
      <w:tr w:rsidR="005A5BB3" w:rsidRPr="0043293E" w14:paraId="08AD63C3" w14:textId="77777777" w:rsidTr="007E151C">
        <w:trPr>
          <w:trHeight w:val="75"/>
        </w:trPr>
        <w:tc>
          <w:tcPr>
            <w:tcW w:w="1418" w:type="dxa"/>
            <w:tcBorders>
              <w:top w:val="nil"/>
              <w:left w:val="nil"/>
              <w:bottom w:val="nil"/>
              <w:right w:val="nil"/>
            </w:tcBorders>
            <w:shd w:val="clear" w:color="auto" w:fill="auto"/>
            <w:noWrap/>
            <w:vAlign w:val="bottom"/>
            <w:hideMark/>
          </w:tcPr>
          <w:p w14:paraId="377194C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1B65FE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(0.264)</w:t>
            </w:r>
          </w:p>
        </w:tc>
        <w:tc>
          <w:tcPr>
            <w:tcW w:w="850" w:type="dxa"/>
            <w:tcBorders>
              <w:top w:val="nil"/>
              <w:left w:val="nil"/>
              <w:bottom w:val="nil"/>
              <w:right w:val="nil"/>
            </w:tcBorders>
            <w:shd w:val="clear" w:color="auto" w:fill="auto"/>
            <w:noWrap/>
            <w:vAlign w:val="bottom"/>
            <w:hideMark/>
          </w:tcPr>
          <w:p w14:paraId="32DE446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(0.289)</w:t>
            </w:r>
          </w:p>
        </w:tc>
        <w:tc>
          <w:tcPr>
            <w:tcW w:w="993" w:type="dxa"/>
            <w:gridSpan w:val="2"/>
            <w:tcBorders>
              <w:top w:val="nil"/>
              <w:left w:val="nil"/>
              <w:bottom w:val="nil"/>
              <w:right w:val="nil"/>
            </w:tcBorders>
            <w:shd w:val="clear" w:color="auto" w:fill="auto"/>
            <w:noWrap/>
            <w:vAlign w:val="bottom"/>
            <w:hideMark/>
          </w:tcPr>
          <w:p w14:paraId="13F42FF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(0.249)</w:t>
            </w:r>
          </w:p>
        </w:tc>
        <w:tc>
          <w:tcPr>
            <w:tcW w:w="992" w:type="dxa"/>
            <w:gridSpan w:val="2"/>
            <w:tcBorders>
              <w:top w:val="nil"/>
              <w:left w:val="nil"/>
              <w:bottom w:val="nil"/>
              <w:right w:val="nil"/>
            </w:tcBorders>
            <w:shd w:val="clear" w:color="auto" w:fill="auto"/>
            <w:noWrap/>
            <w:vAlign w:val="bottom"/>
            <w:hideMark/>
          </w:tcPr>
          <w:p w14:paraId="19DFED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(0.217)</w:t>
            </w:r>
          </w:p>
        </w:tc>
        <w:tc>
          <w:tcPr>
            <w:tcW w:w="850" w:type="dxa"/>
            <w:gridSpan w:val="2"/>
            <w:tcBorders>
              <w:top w:val="nil"/>
              <w:left w:val="nil"/>
              <w:bottom w:val="nil"/>
              <w:right w:val="nil"/>
            </w:tcBorders>
            <w:shd w:val="clear" w:color="auto" w:fill="auto"/>
            <w:noWrap/>
            <w:vAlign w:val="bottom"/>
            <w:hideMark/>
          </w:tcPr>
          <w:p w14:paraId="3EA022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(0.325)</w:t>
            </w:r>
          </w:p>
        </w:tc>
        <w:tc>
          <w:tcPr>
            <w:tcW w:w="256" w:type="dxa"/>
            <w:gridSpan w:val="2"/>
            <w:tcBorders>
              <w:top w:val="nil"/>
              <w:left w:val="nil"/>
              <w:bottom w:val="nil"/>
              <w:right w:val="nil"/>
            </w:tcBorders>
            <w:shd w:val="clear" w:color="auto" w:fill="auto"/>
            <w:noWrap/>
            <w:vAlign w:val="bottom"/>
            <w:hideMark/>
          </w:tcPr>
          <w:p w14:paraId="204C0BD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06E00E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(0.206)</w:t>
            </w:r>
          </w:p>
        </w:tc>
        <w:tc>
          <w:tcPr>
            <w:tcW w:w="993" w:type="dxa"/>
            <w:gridSpan w:val="2"/>
            <w:tcBorders>
              <w:top w:val="nil"/>
              <w:left w:val="nil"/>
              <w:bottom w:val="nil"/>
              <w:right w:val="nil"/>
            </w:tcBorders>
            <w:shd w:val="clear" w:color="auto" w:fill="auto"/>
            <w:noWrap/>
            <w:vAlign w:val="bottom"/>
            <w:hideMark/>
          </w:tcPr>
          <w:p w14:paraId="37249B2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(0.189)</w:t>
            </w:r>
          </w:p>
        </w:tc>
        <w:tc>
          <w:tcPr>
            <w:tcW w:w="992" w:type="dxa"/>
            <w:gridSpan w:val="2"/>
            <w:tcBorders>
              <w:top w:val="nil"/>
              <w:left w:val="nil"/>
              <w:bottom w:val="nil"/>
              <w:right w:val="nil"/>
            </w:tcBorders>
            <w:shd w:val="clear" w:color="auto" w:fill="auto"/>
            <w:noWrap/>
            <w:vAlign w:val="bottom"/>
            <w:hideMark/>
          </w:tcPr>
          <w:p w14:paraId="12619BE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(0.168)</w:t>
            </w:r>
          </w:p>
        </w:tc>
        <w:tc>
          <w:tcPr>
            <w:tcW w:w="977" w:type="dxa"/>
            <w:gridSpan w:val="2"/>
            <w:tcBorders>
              <w:top w:val="nil"/>
              <w:left w:val="nil"/>
              <w:bottom w:val="nil"/>
              <w:right w:val="nil"/>
            </w:tcBorders>
            <w:shd w:val="clear" w:color="auto" w:fill="auto"/>
            <w:noWrap/>
            <w:vAlign w:val="bottom"/>
            <w:hideMark/>
          </w:tcPr>
          <w:p w14:paraId="45A610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(0.116)</w:t>
            </w:r>
          </w:p>
        </w:tc>
        <w:tc>
          <w:tcPr>
            <w:tcW w:w="993" w:type="dxa"/>
            <w:gridSpan w:val="2"/>
            <w:tcBorders>
              <w:top w:val="nil"/>
              <w:left w:val="nil"/>
              <w:bottom w:val="nil"/>
              <w:right w:val="nil"/>
            </w:tcBorders>
            <w:shd w:val="clear" w:color="auto" w:fill="auto"/>
            <w:noWrap/>
            <w:vAlign w:val="bottom"/>
            <w:hideMark/>
          </w:tcPr>
          <w:p w14:paraId="0EC3CD7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(0.269)</w:t>
            </w:r>
          </w:p>
        </w:tc>
      </w:tr>
      <w:tr w:rsidR="005A5BB3" w:rsidRPr="0043293E" w14:paraId="43117B98" w14:textId="77777777" w:rsidTr="007E151C">
        <w:trPr>
          <w:trHeight w:val="75"/>
        </w:trPr>
        <w:tc>
          <w:tcPr>
            <w:tcW w:w="1418" w:type="dxa"/>
            <w:tcBorders>
              <w:top w:val="nil"/>
              <w:left w:val="nil"/>
              <w:bottom w:val="nil"/>
              <w:right w:val="nil"/>
            </w:tcBorders>
            <w:shd w:val="clear" w:color="auto" w:fill="auto"/>
            <w:noWrap/>
            <w:vAlign w:val="bottom"/>
            <w:hideMark/>
          </w:tcPr>
          <w:p w14:paraId="7ED8DF0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60F193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0.591</w:t>
            </w:r>
          </w:p>
        </w:tc>
        <w:tc>
          <w:tcPr>
            <w:tcW w:w="850" w:type="dxa"/>
            <w:tcBorders>
              <w:top w:val="nil"/>
              <w:left w:val="nil"/>
              <w:bottom w:val="nil"/>
              <w:right w:val="nil"/>
            </w:tcBorders>
            <w:shd w:val="clear" w:color="auto" w:fill="auto"/>
            <w:noWrap/>
            <w:vAlign w:val="bottom"/>
            <w:hideMark/>
          </w:tcPr>
          <w:p w14:paraId="2EB340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-0.520</w:t>
            </w:r>
          </w:p>
        </w:tc>
        <w:tc>
          <w:tcPr>
            <w:tcW w:w="993" w:type="dxa"/>
            <w:gridSpan w:val="2"/>
            <w:tcBorders>
              <w:top w:val="nil"/>
              <w:left w:val="nil"/>
              <w:bottom w:val="nil"/>
              <w:right w:val="nil"/>
            </w:tcBorders>
            <w:shd w:val="clear" w:color="auto" w:fill="auto"/>
            <w:noWrap/>
            <w:vAlign w:val="bottom"/>
            <w:hideMark/>
          </w:tcPr>
          <w:p w14:paraId="2DC8F8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-0.0629</w:t>
            </w:r>
          </w:p>
        </w:tc>
        <w:tc>
          <w:tcPr>
            <w:tcW w:w="992" w:type="dxa"/>
            <w:gridSpan w:val="2"/>
            <w:tcBorders>
              <w:top w:val="nil"/>
              <w:left w:val="nil"/>
              <w:bottom w:val="nil"/>
              <w:right w:val="nil"/>
            </w:tcBorders>
            <w:shd w:val="clear" w:color="auto" w:fill="auto"/>
            <w:noWrap/>
            <w:vAlign w:val="bottom"/>
            <w:hideMark/>
          </w:tcPr>
          <w:p w14:paraId="11F1F0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0.511</w:t>
            </w:r>
          </w:p>
        </w:tc>
        <w:tc>
          <w:tcPr>
            <w:tcW w:w="850" w:type="dxa"/>
            <w:gridSpan w:val="2"/>
            <w:tcBorders>
              <w:top w:val="nil"/>
              <w:left w:val="nil"/>
              <w:bottom w:val="nil"/>
              <w:right w:val="nil"/>
            </w:tcBorders>
            <w:shd w:val="clear" w:color="auto" w:fill="auto"/>
            <w:noWrap/>
            <w:vAlign w:val="bottom"/>
            <w:hideMark/>
          </w:tcPr>
          <w:p w14:paraId="09AB4D8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0.792</w:t>
            </w:r>
          </w:p>
        </w:tc>
        <w:tc>
          <w:tcPr>
            <w:tcW w:w="256" w:type="dxa"/>
            <w:gridSpan w:val="2"/>
            <w:tcBorders>
              <w:top w:val="nil"/>
              <w:left w:val="nil"/>
              <w:bottom w:val="nil"/>
              <w:right w:val="nil"/>
            </w:tcBorders>
            <w:shd w:val="clear" w:color="auto" w:fill="auto"/>
            <w:noWrap/>
            <w:vAlign w:val="bottom"/>
            <w:hideMark/>
          </w:tcPr>
          <w:p w14:paraId="0BCA19B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349945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-0.767</w:t>
            </w:r>
          </w:p>
        </w:tc>
        <w:tc>
          <w:tcPr>
            <w:tcW w:w="993" w:type="dxa"/>
            <w:gridSpan w:val="2"/>
            <w:tcBorders>
              <w:top w:val="nil"/>
              <w:left w:val="nil"/>
              <w:bottom w:val="nil"/>
              <w:right w:val="nil"/>
            </w:tcBorders>
            <w:shd w:val="clear" w:color="auto" w:fill="auto"/>
            <w:noWrap/>
            <w:vAlign w:val="bottom"/>
            <w:hideMark/>
          </w:tcPr>
          <w:p w14:paraId="18CCA8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-0.717*</w:t>
            </w:r>
          </w:p>
        </w:tc>
        <w:tc>
          <w:tcPr>
            <w:tcW w:w="992" w:type="dxa"/>
            <w:gridSpan w:val="2"/>
            <w:tcBorders>
              <w:top w:val="nil"/>
              <w:left w:val="nil"/>
              <w:bottom w:val="nil"/>
              <w:right w:val="nil"/>
            </w:tcBorders>
            <w:shd w:val="clear" w:color="auto" w:fill="auto"/>
            <w:noWrap/>
            <w:vAlign w:val="bottom"/>
            <w:hideMark/>
          </w:tcPr>
          <w:p w14:paraId="7E5791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-0.836**</w:t>
            </w:r>
          </w:p>
        </w:tc>
        <w:tc>
          <w:tcPr>
            <w:tcW w:w="977" w:type="dxa"/>
            <w:gridSpan w:val="2"/>
            <w:tcBorders>
              <w:top w:val="nil"/>
              <w:left w:val="nil"/>
              <w:bottom w:val="nil"/>
              <w:right w:val="nil"/>
            </w:tcBorders>
            <w:shd w:val="clear" w:color="auto" w:fill="auto"/>
            <w:noWrap/>
            <w:vAlign w:val="bottom"/>
            <w:hideMark/>
          </w:tcPr>
          <w:p w14:paraId="00647E8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-1.092**</w:t>
            </w:r>
          </w:p>
        </w:tc>
        <w:tc>
          <w:tcPr>
            <w:tcW w:w="993" w:type="dxa"/>
            <w:gridSpan w:val="2"/>
            <w:tcBorders>
              <w:top w:val="nil"/>
              <w:left w:val="nil"/>
              <w:bottom w:val="nil"/>
              <w:right w:val="nil"/>
            </w:tcBorders>
            <w:shd w:val="clear" w:color="auto" w:fill="auto"/>
            <w:noWrap/>
            <w:vAlign w:val="bottom"/>
            <w:hideMark/>
          </w:tcPr>
          <w:p w14:paraId="2A5612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-2.880**</w:t>
            </w:r>
          </w:p>
        </w:tc>
      </w:tr>
      <w:tr w:rsidR="005A5BB3" w:rsidRPr="0043293E" w14:paraId="02502ADD" w14:textId="77777777" w:rsidTr="007E151C">
        <w:trPr>
          <w:trHeight w:val="75"/>
        </w:trPr>
        <w:tc>
          <w:tcPr>
            <w:tcW w:w="1418" w:type="dxa"/>
            <w:tcBorders>
              <w:top w:val="nil"/>
              <w:left w:val="nil"/>
              <w:bottom w:val="nil"/>
              <w:right w:val="nil"/>
            </w:tcBorders>
            <w:shd w:val="clear" w:color="auto" w:fill="auto"/>
            <w:noWrap/>
            <w:vAlign w:val="bottom"/>
            <w:hideMark/>
          </w:tcPr>
          <w:p w14:paraId="10BF411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14303A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(0.778)</w:t>
            </w:r>
          </w:p>
        </w:tc>
        <w:tc>
          <w:tcPr>
            <w:tcW w:w="850" w:type="dxa"/>
            <w:tcBorders>
              <w:top w:val="nil"/>
              <w:left w:val="nil"/>
              <w:bottom w:val="nil"/>
              <w:right w:val="nil"/>
            </w:tcBorders>
            <w:shd w:val="clear" w:color="auto" w:fill="auto"/>
            <w:noWrap/>
            <w:vAlign w:val="bottom"/>
            <w:hideMark/>
          </w:tcPr>
          <w:p w14:paraId="1953C1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(0.670)</w:t>
            </w:r>
          </w:p>
        </w:tc>
        <w:tc>
          <w:tcPr>
            <w:tcW w:w="993" w:type="dxa"/>
            <w:gridSpan w:val="2"/>
            <w:tcBorders>
              <w:top w:val="nil"/>
              <w:left w:val="nil"/>
              <w:bottom w:val="nil"/>
              <w:right w:val="nil"/>
            </w:tcBorders>
            <w:shd w:val="clear" w:color="auto" w:fill="auto"/>
            <w:noWrap/>
            <w:vAlign w:val="bottom"/>
            <w:hideMark/>
          </w:tcPr>
          <w:p w14:paraId="3D33DB5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(0.525)</w:t>
            </w:r>
          </w:p>
        </w:tc>
        <w:tc>
          <w:tcPr>
            <w:tcW w:w="992" w:type="dxa"/>
            <w:gridSpan w:val="2"/>
            <w:tcBorders>
              <w:top w:val="nil"/>
              <w:left w:val="nil"/>
              <w:bottom w:val="nil"/>
              <w:right w:val="nil"/>
            </w:tcBorders>
            <w:shd w:val="clear" w:color="auto" w:fill="auto"/>
            <w:noWrap/>
            <w:vAlign w:val="bottom"/>
            <w:hideMark/>
          </w:tcPr>
          <w:p w14:paraId="097272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(0.539)</w:t>
            </w:r>
          </w:p>
        </w:tc>
        <w:tc>
          <w:tcPr>
            <w:tcW w:w="850" w:type="dxa"/>
            <w:gridSpan w:val="2"/>
            <w:tcBorders>
              <w:top w:val="nil"/>
              <w:left w:val="nil"/>
              <w:bottom w:val="nil"/>
              <w:right w:val="nil"/>
            </w:tcBorders>
            <w:shd w:val="clear" w:color="auto" w:fill="auto"/>
            <w:noWrap/>
            <w:vAlign w:val="bottom"/>
            <w:hideMark/>
          </w:tcPr>
          <w:p w14:paraId="0691D1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(0.942)</w:t>
            </w:r>
          </w:p>
        </w:tc>
        <w:tc>
          <w:tcPr>
            <w:tcW w:w="256" w:type="dxa"/>
            <w:gridSpan w:val="2"/>
            <w:tcBorders>
              <w:top w:val="nil"/>
              <w:left w:val="nil"/>
              <w:bottom w:val="nil"/>
              <w:right w:val="nil"/>
            </w:tcBorders>
            <w:shd w:val="clear" w:color="auto" w:fill="auto"/>
            <w:noWrap/>
            <w:vAlign w:val="bottom"/>
            <w:hideMark/>
          </w:tcPr>
          <w:p w14:paraId="2322EAD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D9747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(0.480)</w:t>
            </w:r>
          </w:p>
        </w:tc>
        <w:tc>
          <w:tcPr>
            <w:tcW w:w="993" w:type="dxa"/>
            <w:gridSpan w:val="2"/>
            <w:tcBorders>
              <w:top w:val="nil"/>
              <w:left w:val="nil"/>
              <w:bottom w:val="nil"/>
              <w:right w:val="nil"/>
            </w:tcBorders>
            <w:shd w:val="clear" w:color="auto" w:fill="auto"/>
            <w:noWrap/>
            <w:vAlign w:val="bottom"/>
            <w:hideMark/>
          </w:tcPr>
          <w:p w14:paraId="7F8C3E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(0.353)</w:t>
            </w:r>
          </w:p>
        </w:tc>
        <w:tc>
          <w:tcPr>
            <w:tcW w:w="992" w:type="dxa"/>
            <w:gridSpan w:val="2"/>
            <w:tcBorders>
              <w:top w:val="nil"/>
              <w:left w:val="nil"/>
              <w:bottom w:val="nil"/>
              <w:right w:val="nil"/>
            </w:tcBorders>
            <w:shd w:val="clear" w:color="auto" w:fill="auto"/>
            <w:noWrap/>
            <w:vAlign w:val="bottom"/>
            <w:hideMark/>
          </w:tcPr>
          <w:p w14:paraId="423E94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(0.313)</w:t>
            </w:r>
          </w:p>
        </w:tc>
        <w:tc>
          <w:tcPr>
            <w:tcW w:w="977" w:type="dxa"/>
            <w:gridSpan w:val="2"/>
            <w:tcBorders>
              <w:top w:val="nil"/>
              <w:left w:val="nil"/>
              <w:bottom w:val="nil"/>
              <w:right w:val="nil"/>
            </w:tcBorders>
            <w:shd w:val="clear" w:color="auto" w:fill="auto"/>
            <w:noWrap/>
            <w:vAlign w:val="bottom"/>
            <w:hideMark/>
          </w:tcPr>
          <w:p w14:paraId="75E3D4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(0.351)</w:t>
            </w:r>
          </w:p>
        </w:tc>
        <w:tc>
          <w:tcPr>
            <w:tcW w:w="993" w:type="dxa"/>
            <w:gridSpan w:val="2"/>
            <w:tcBorders>
              <w:top w:val="nil"/>
              <w:left w:val="nil"/>
              <w:bottom w:val="nil"/>
              <w:right w:val="nil"/>
            </w:tcBorders>
            <w:shd w:val="clear" w:color="auto" w:fill="auto"/>
            <w:noWrap/>
            <w:vAlign w:val="bottom"/>
            <w:hideMark/>
          </w:tcPr>
          <w:p w14:paraId="406BCA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(0.964)</w:t>
            </w:r>
          </w:p>
        </w:tc>
      </w:tr>
      <w:tr w:rsidR="005A5BB3" w:rsidRPr="0043293E" w14:paraId="2F8410E5" w14:textId="77777777" w:rsidTr="007E151C">
        <w:trPr>
          <w:trHeight w:val="75"/>
        </w:trPr>
        <w:tc>
          <w:tcPr>
            <w:tcW w:w="1418" w:type="dxa"/>
            <w:tcBorders>
              <w:top w:val="nil"/>
              <w:left w:val="nil"/>
              <w:bottom w:val="nil"/>
              <w:right w:val="nil"/>
            </w:tcBorders>
            <w:shd w:val="clear" w:color="auto" w:fill="auto"/>
            <w:noWrap/>
            <w:vAlign w:val="bottom"/>
            <w:hideMark/>
          </w:tcPr>
          <w:p w14:paraId="5889149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1DE790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673</w:t>
            </w:r>
            <w:r>
              <w:rPr>
                <w:rFonts w:ascii="Times New Roman" w:eastAsia="Times New Roman" w:hAnsi="Times New Roman"/>
                <w:color w:val="000000"/>
                <w:sz w:val="16"/>
                <w:szCs w:val="16"/>
                <w:lang w:val="en-GB"/>
              </w:rPr>
              <w:t xml:space="preserve"> / 2</w:t>
            </w:r>
          </w:p>
        </w:tc>
        <w:tc>
          <w:tcPr>
            <w:tcW w:w="850" w:type="dxa"/>
            <w:tcBorders>
              <w:top w:val="nil"/>
              <w:left w:val="nil"/>
              <w:bottom w:val="nil"/>
              <w:right w:val="nil"/>
            </w:tcBorders>
            <w:shd w:val="clear" w:color="auto" w:fill="auto"/>
            <w:noWrap/>
            <w:vAlign w:val="bottom"/>
            <w:hideMark/>
          </w:tcPr>
          <w:p w14:paraId="578FAB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931</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3DBDE0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889</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386B23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1108</w:t>
            </w:r>
            <w:r>
              <w:rPr>
                <w:rFonts w:ascii="Times New Roman" w:eastAsia="Times New Roman" w:hAnsi="Times New Roman"/>
                <w:color w:val="000000"/>
                <w:sz w:val="16"/>
                <w:szCs w:val="16"/>
                <w:lang w:val="en-GB"/>
              </w:rPr>
              <w:t xml:space="preserve"> / 2</w:t>
            </w:r>
          </w:p>
        </w:tc>
        <w:tc>
          <w:tcPr>
            <w:tcW w:w="850" w:type="dxa"/>
            <w:gridSpan w:val="2"/>
            <w:tcBorders>
              <w:top w:val="nil"/>
              <w:left w:val="nil"/>
              <w:bottom w:val="nil"/>
              <w:right w:val="nil"/>
            </w:tcBorders>
            <w:shd w:val="clear" w:color="auto" w:fill="auto"/>
            <w:noWrap/>
            <w:vAlign w:val="bottom"/>
            <w:hideMark/>
          </w:tcPr>
          <w:p w14:paraId="013982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346</w:t>
            </w:r>
            <w:r>
              <w:rPr>
                <w:rFonts w:ascii="Times New Roman" w:eastAsia="Times New Roman" w:hAnsi="Times New Roman"/>
                <w:color w:val="000000"/>
                <w:sz w:val="16"/>
                <w:szCs w:val="16"/>
                <w:lang w:val="en-GB"/>
              </w:rPr>
              <w:t xml:space="preserve"> / 2</w:t>
            </w:r>
          </w:p>
        </w:tc>
        <w:tc>
          <w:tcPr>
            <w:tcW w:w="256" w:type="dxa"/>
            <w:gridSpan w:val="2"/>
            <w:tcBorders>
              <w:top w:val="nil"/>
              <w:left w:val="nil"/>
              <w:bottom w:val="nil"/>
              <w:right w:val="nil"/>
            </w:tcBorders>
            <w:shd w:val="clear" w:color="auto" w:fill="auto"/>
            <w:noWrap/>
            <w:vAlign w:val="bottom"/>
            <w:hideMark/>
          </w:tcPr>
          <w:p w14:paraId="1659EE4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316A3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688</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669814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949</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736127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893</w:t>
            </w:r>
            <w:r>
              <w:rPr>
                <w:rFonts w:ascii="Times New Roman" w:eastAsia="Times New Roman" w:hAnsi="Times New Roman"/>
                <w:color w:val="000000"/>
                <w:sz w:val="16"/>
                <w:szCs w:val="16"/>
                <w:lang w:val="en-GB"/>
              </w:rPr>
              <w:t xml:space="preserve"> / 2</w:t>
            </w:r>
          </w:p>
        </w:tc>
        <w:tc>
          <w:tcPr>
            <w:tcW w:w="977" w:type="dxa"/>
            <w:gridSpan w:val="2"/>
            <w:tcBorders>
              <w:top w:val="nil"/>
              <w:left w:val="nil"/>
              <w:bottom w:val="nil"/>
              <w:right w:val="nil"/>
            </w:tcBorders>
            <w:shd w:val="clear" w:color="auto" w:fill="auto"/>
            <w:noWrap/>
            <w:vAlign w:val="bottom"/>
            <w:hideMark/>
          </w:tcPr>
          <w:p w14:paraId="713B63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1115</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0E78132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351</w:t>
            </w:r>
            <w:r>
              <w:rPr>
                <w:rFonts w:ascii="Times New Roman" w:eastAsia="Times New Roman" w:hAnsi="Times New Roman"/>
                <w:color w:val="000000"/>
                <w:sz w:val="16"/>
                <w:szCs w:val="16"/>
                <w:lang w:val="en-GB"/>
              </w:rPr>
              <w:t xml:space="preserve"> / 2</w:t>
            </w:r>
          </w:p>
        </w:tc>
      </w:tr>
      <w:tr w:rsidR="005A5BB3" w:rsidRPr="0043293E" w14:paraId="2327A7FF" w14:textId="77777777" w:rsidTr="007E151C">
        <w:trPr>
          <w:trHeight w:val="75"/>
        </w:trPr>
        <w:tc>
          <w:tcPr>
            <w:tcW w:w="1418" w:type="dxa"/>
            <w:tcBorders>
              <w:top w:val="nil"/>
              <w:left w:val="nil"/>
              <w:bottom w:val="nil"/>
              <w:right w:val="nil"/>
            </w:tcBorders>
            <w:shd w:val="clear" w:color="auto" w:fill="auto"/>
            <w:noWrap/>
            <w:vAlign w:val="bottom"/>
            <w:hideMark/>
          </w:tcPr>
          <w:p w14:paraId="7888E47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36B1FA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0.172</w:t>
            </w:r>
          </w:p>
        </w:tc>
        <w:tc>
          <w:tcPr>
            <w:tcW w:w="850" w:type="dxa"/>
            <w:tcBorders>
              <w:top w:val="nil"/>
              <w:left w:val="nil"/>
              <w:bottom w:val="nil"/>
              <w:right w:val="nil"/>
            </w:tcBorders>
            <w:shd w:val="clear" w:color="auto" w:fill="auto"/>
            <w:noWrap/>
            <w:vAlign w:val="bottom"/>
            <w:hideMark/>
          </w:tcPr>
          <w:p w14:paraId="64E40D2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0.159</w:t>
            </w:r>
          </w:p>
        </w:tc>
        <w:tc>
          <w:tcPr>
            <w:tcW w:w="993" w:type="dxa"/>
            <w:gridSpan w:val="2"/>
            <w:tcBorders>
              <w:top w:val="nil"/>
              <w:left w:val="nil"/>
              <w:bottom w:val="nil"/>
              <w:right w:val="nil"/>
            </w:tcBorders>
            <w:shd w:val="clear" w:color="auto" w:fill="auto"/>
            <w:noWrap/>
            <w:vAlign w:val="bottom"/>
            <w:hideMark/>
          </w:tcPr>
          <w:p w14:paraId="1BD8F5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0.170</w:t>
            </w:r>
          </w:p>
        </w:tc>
        <w:tc>
          <w:tcPr>
            <w:tcW w:w="992" w:type="dxa"/>
            <w:gridSpan w:val="2"/>
            <w:tcBorders>
              <w:top w:val="nil"/>
              <w:left w:val="nil"/>
              <w:bottom w:val="nil"/>
              <w:right w:val="nil"/>
            </w:tcBorders>
            <w:shd w:val="clear" w:color="auto" w:fill="auto"/>
            <w:noWrap/>
            <w:vAlign w:val="bottom"/>
            <w:hideMark/>
          </w:tcPr>
          <w:p w14:paraId="6D52A8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0.389</w:t>
            </w:r>
          </w:p>
        </w:tc>
        <w:tc>
          <w:tcPr>
            <w:tcW w:w="850" w:type="dxa"/>
            <w:gridSpan w:val="2"/>
            <w:tcBorders>
              <w:top w:val="nil"/>
              <w:left w:val="nil"/>
              <w:bottom w:val="nil"/>
              <w:right w:val="nil"/>
            </w:tcBorders>
            <w:shd w:val="clear" w:color="auto" w:fill="auto"/>
            <w:noWrap/>
            <w:vAlign w:val="bottom"/>
            <w:hideMark/>
          </w:tcPr>
          <w:p w14:paraId="1705E0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0.578</w:t>
            </w:r>
          </w:p>
        </w:tc>
        <w:tc>
          <w:tcPr>
            <w:tcW w:w="256" w:type="dxa"/>
            <w:gridSpan w:val="2"/>
            <w:tcBorders>
              <w:top w:val="nil"/>
              <w:left w:val="nil"/>
              <w:bottom w:val="nil"/>
              <w:right w:val="nil"/>
            </w:tcBorders>
            <w:shd w:val="clear" w:color="auto" w:fill="auto"/>
            <w:noWrap/>
            <w:vAlign w:val="bottom"/>
            <w:hideMark/>
          </w:tcPr>
          <w:p w14:paraId="578CF50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5A1EDD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0.221</w:t>
            </w:r>
          </w:p>
        </w:tc>
        <w:tc>
          <w:tcPr>
            <w:tcW w:w="993" w:type="dxa"/>
            <w:gridSpan w:val="2"/>
            <w:tcBorders>
              <w:top w:val="nil"/>
              <w:left w:val="nil"/>
              <w:bottom w:val="nil"/>
              <w:right w:val="nil"/>
            </w:tcBorders>
            <w:shd w:val="clear" w:color="auto" w:fill="auto"/>
            <w:noWrap/>
            <w:vAlign w:val="bottom"/>
            <w:hideMark/>
          </w:tcPr>
          <w:p w14:paraId="402EC73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0.280</w:t>
            </w:r>
          </w:p>
        </w:tc>
        <w:tc>
          <w:tcPr>
            <w:tcW w:w="992" w:type="dxa"/>
            <w:gridSpan w:val="2"/>
            <w:tcBorders>
              <w:top w:val="nil"/>
              <w:left w:val="nil"/>
              <w:bottom w:val="nil"/>
              <w:right w:val="nil"/>
            </w:tcBorders>
            <w:shd w:val="clear" w:color="auto" w:fill="auto"/>
            <w:noWrap/>
            <w:vAlign w:val="bottom"/>
            <w:hideMark/>
          </w:tcPr>
          <w:p w14:paraId="5D9E89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0.462</w:t>
            </w:r>
          </w:p>
        </w:tc>
        <w:tc>
          <w:tcPr>
            <w:tcW w:w="977" w:type="dxa"/>
            <w:gridSpan w:val="2"/>
            <w:tcBorders>
              <w:top w:val="nil"/>
              <w:left w:val="nil"/>
              <w:bottom w:val="nil"/>
              <w:right w:val="nil"/>
            </w:tcBorders>
            <w:shd w:val="clear" w:color="auto" w:fill="auto"/>
            <w:noWrap/>
            <w:vAlign w:val="bottom"/>
            <w:hideMark/>
          </w:tcPr>
          <w:p w14:paraId="2619C6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0.245</w:t>
            </w:r>
          </w:p>
        </w:tc>
        <w:tc>
          <w:tcPr>
            <w:tcW w:w="993" w:type="dxa"/>
            <w:gridSpan w:val="2"/>
            <w:tcBorders>
              <w:top w:val="nil"/>
              <w:left w:val="nil"/>
              <w:bottom w:val="nil"/>
              <w:right w:val="nil"/>
            </w:tcBorders>
            <w:shd w:val="clear" w:color="auto" w:fill="auto"/>
            <w:noWrap/>
            <w:vAlign w:val="bottom"/>
            <w:hideMark/>
          </w:tcPr>
          <w:p w14:paraId="45ECA9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0.162</w:t>
            </w:r>
          </w:p>
        </w:tc>
      </w:tr>
      <w:tr w:rsidR="005A5BB3" w:rsidRPr="0043293E" w14:paraId="21099A40" w14:textId="77777777" w:rsidTr="007E151C">
        <w:trPr>
          <w:trHeight w:val="75"/>
        </w:trPr>
        <w:tc>
          <w:tcPr>
            <w:tcW w:w="1418" w:type="dxa"/>
            <w:tcBorders>
              <w:top w:val="nil"/>
              <w:left w:val="nil"/>
              <w:bottom w:val="nil"/>
              <w:right w:val="nil"/>
            </w:tcBorders>
            <w:shd w:val="clear" w:color="auto" w:fill="auto"/>
            <w:noWrap/>
            <w:vAlign w:val="bottom"/>
            <w:hideMark/>
          </w:tcPr>
          <w:p w14:paraId="43649DE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06099C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39B56E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006A74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0F1324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6C6DE0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4E5A05A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E979F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49E0F82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569D1B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6435F3B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04D2AB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4A4B314D"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086F59C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32D4CB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0.377</w:t>
            </w:r>
          </w:p>
        </w:tc>
        <w:tc>
          <w:tcPr>
            <w:tcW w:w="850" w:type="dxa"/>
            <w:tcBorders>
              <w:top w:val="nil"/>
              <w:left w:val="nil"/>
              <w:bottom w:val="single" w:sz="4" w:space="0" w:color="auto"/>
              <w:right w:val="nil"/>
            </w:tcBorders>
            <w:shd w:val="clear" w:color="auto" w:fill="auto"/>
            <w:noWrap/>
            <w:vAlign w:val="bottom"/>
            <w:hideMark/>
          </w:tcPr>
          <w:p w14:paraId="287F0A7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0.515</w:t>
            </w:r>
          </w:p>
        </w:tc>
        <w:tc>
          <w:tcPr>
            <w:tcW w:w="993" w:type="dxa"/>
            <w:gridSpan w:val="2"/>
            <w:tcBorders>
              <w:top w:val="nil"/>
              <w:left w:val="nil"/>
              <w:bottom w:val="single" w:sz="4" w:space="0" w:color="auto"/>
              <w:right w:val="nil"/>
            </w:tcBorders>
            <w:shd w:val="clear" w:color="auto" w:fill="auto"/>
            <w:noWrap/>
            <w:vAlign w:val="bottom"/>
            <w:hideMark/>
          </w:tcPr>
          <w:p w14:paraId="2CC249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0.831</w:t>
            </w:r>
          </w:p>
        </w:tc>
        <w:tc>
          <w:tcPr>
            <w:tcW w:w="992" w:type="dxa"/>
            <w:gridSpan w:val="2"/>
            <w:tcBorders>
              <w:top w:val="nil"/>
              <w:left w:val="nil"/>
              <w:bottom w:val="single" w:sz="4" w:space="0" w:color="auto"/>
              <w:right w:val="nil"/>
            </w:tcBorders>
            <w:shd w:val="clear" w:color="auto" w:fill="auto"/>
            <w:noWrap/>
            <w:vAlign w:val="bottom"/>
            <w:hideMark/>
          </w:tcPr>
          <w:p w14:paraId="349A23B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0.748</w:t>
            </w:r>
          </w:p>
        </w:tc>
        <w:tc>
          <w:tcPr>
            <w:tcW w:w="850" w:type="dxa"/>
            <w:gridSpan w:val="2"/>
            <w:tcBorders>
              <w:top w:val="nil"/>
              <w:left w:val="nil"/>
              <w:bottom w:val="single" w:sz="4" w:space="0" w:color="auto"/>
              <w:right w:val="nil"/>
            </w:tcBorders>
            <w:shd w:val="clear" w:color="auto" w:fill="auto"/>
            <w:noWrap/>
            <w:vAlign w:val="bottom"/>
            <w:hideMark/>
          </w:tcPr>
          <w:p w14:paraId="18592CE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0.925</w:t>
            </w:r>
          </w:p>
        </w:tc>
        <w:tc>
          <w:tcPr>
            <w:tcW w:w="256" w:type="dxa"/>
            <w:gridSpan w:val="2"/>
            <w:tcBorders>
              <w:top w:val="nil"/>
              <w:left w:val="nil"/>
              <w:bottom w:val="single" w:sz="4" w:space="0" w:color="auto"/>
              <w:right w:val="nil"/>
            </w:tcBorders>
            <w:shd w:val="clear" w:color="auto" w:fill="auto"/>
            <w:noWrap/>
            <w:vAlign w:val="bottom"/>
            <w:hideMark/>
          </w:tcPr>
          <w:p w14:paraId="301C525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498FA4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0.188</w:t>
            </w:r>
          </w:p>
        </w:tc>
        <w:tc>
          <w:tcPr>
            <w:tcW w:w="993" w:type="dxa"/>
            <w:gridSpan w:val="2"/>
            <w:tcBorders>
              <w:top w:val="nil"/>
              <w:left w:val="nil"/>
              <w:bottom w:val="single" w:sz="4" w:space="0" w:color="auto"/>
              <w:right w:val="nil"/>
            </w:tcBorders>
            <w:shd w:val="clear" w:color="auto" w:fill="auto"/>
            <w:noWrap/>
            <w:vAlign w:val="bottom"/>
            <w:hideMark/>
          </w:tcPr>
          <w:p w14:paraId="26B32EF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0.206</w:t>
            </w:r>
          </w:p>
        </w:tc>
        <w:tc>
          <w:tcPr>
            <w:tcW w:w="992" w:type="dxa"/>
            <w:gridSpan w:val="2"/>
            <w:tcBorders>
              <w:top w:val="nil"/>
              <w:left w:val="nil"/>
              <w:bottom w:val="single" w:sz="4" w:space="0" w:color="auto"/>
              <w:right w:val="nil"/>
            </w:tcBorders>
            <w:shd w:val="clear" w:color="auto" w:fill="auto"/>
            <w:noWrap/>
            <w:vAlign w:val="bottom"/>
            <w:hideMark/>
          </w:tcPr>
          <w:p w14:paraId="431D53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0.015</w:t>
            </w:r>
          </w:p>
        </w:tc>
        <w:tc>
          <w:tcPr>
            <w:tcW w:w="977" w:type="dxa"/>
            <w:gridSpan w:val="2"/>
            <w:tcBorders>
              <w:top w:val="nil"/>
              <w:left w:val="nil"/>
              <w:bottom w:val="single" w:sz="4" w:space="0" w:color="auto"/>
              <w:right w:val="nil"/>
            </w:tcBorders>
            <w:shd w:val="clear" w:color="auto" w:fill="auto"/>
            <w:noWrap/>
            <w:vAlign w:val="bottom"/>
            <w:hideMark/>
          </w:tcPr>
          <w:p w14:paraId="572AA7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0.366</w:t>
            </w:r>
          </w:p>
        </w:tc>
        <w:tc>
          <w:tcPr>
            <w:tcW w:w="993" w:type="dxa"/>
            <w:gridSpan w:val="2"/>
            <w:tcBorders>
              <w:top w:val="nil"/>
              <w:left w:val="nil"/>
              <w:bottom w:val="single" w:sz="4" w:space="0" w:color="auto"/>
              <w:right w:val="nil"/>
            </w:tcBorders>
            <w:shd w:val="clear" w:color="auto" w:fill="auto"/>
            <w:noWrap/>
            <w:vAlign w:val="bottom"/>
            <w:hideMark/>
          </w:tcPr>
          <w:p w14:paraId="1A6907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0.402</w:t>
            </w:r>
          </w:p>
        </w:tc>
      </w:tr>
      <w:tr w:rsidR="005A5BB3" w:rsidRPr="0043293E" w14:paraId="658783CB" w14:textId="77777777" w:rsidTr="007E151C">
        <w:trPr>
          <w:trHeight w:val="65"/>
        </w:trPr>
        <w:tc>
          <w:tcPr>
            <w:tcW w:w="1418" w:type="dxa"/>
            <w:tcBorders>
              <w:top w:val="nil"/>
              <w:left w:val="nil"/>
              <w:bottom w:val="nil"/>
              <w:right w:val="nil"/>
            </w:tcBorders>
            <w:shd w:val="clear" w:color="auto" w:fill="auto"/>
            <w:vAlign w:val="bottom"/>
            <w:hideMark/>
          </w:tcPr>
          <w:p w14:paraId="41AF469E"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Italy</w:t>
            </w:r>
          </w:p>
        </w:tc>
        <w:tc>
          <w:tcPr>
            <w:tcW w:w="934" w:type="dxa"/>
            <w:tcBorders>
              <w:top w:val="nil"/>
              <w:left w:val="nil"/>
              <w:bottom w:val="nil"/>
              <w:right w:val="nil"/>
            </w:tcBorders>
            <w:shd w:val="clear" w:color="auto" w:fill="auto"/>
            <w:noWrap/>
            <w:vAlign w:val="bottom"/>
            <w:hideMark/>
          </w:tcPr>
          <w:p w14:paraId="7C34E79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14A5CE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37EADAA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47D3A8E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1E02F35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723E398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830EF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68512E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0D70F8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41F856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6F27D0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4177022C" w14:textId="77777777" w:rsidTr="007E151C">
        <w:trPr>
          <w:trHeight w:val="75"/>
        </w:trPr>
        <w:tc>
          <w:tcPr>
            <w:tcW w:w="1418" w:type="dxa"/>
            <w:tcBorders>
              <w:top w:val="nil"/>
              <w:left w:val="nil"/>
              <w:bottom w:val="nil"/>
              <w:right w:val="nil"/>
            </w:tcBorders>
            <w:shd w:val="clear" w:color="auto" w:fill="auto"/>
            <w:noWrap/>
            <w:vAlign w:val="bottom"/>
            <w:hideMark/>
          </w:tcPr>
          <w:p w14:paraId="1AD7DF4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669DB3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2.121***</w:t>
            </w:r>
          </w:p>
        </w:tc>
        <w:tc>
          <w:tcPr>
            <w:tcW w:w="850" w:type="dxa"/>
            <w:tcBorders>
              <w:top w:val="nil"/>
              <w:left w:val="nil"/>
              <w:bottom w:val="nil"/>
              <w:right w:val="nil"/>
            </w:tcBorders>
            <w:shd w:val="clear" w:color="auto" w:fill="auto"/>
            <w:noWrap/>
            <w:vAlign w:val="bottom"/>
            <w:hideMark/>
          </w:tcPr>
          <w:p w14:paraId="4AFC60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1.910***</w:t>
            </w:r>
          </w:p>
        </w:tc>
        <w:tc>
          <w:tcPr>
            <w:tcW w:w="993" w:type="dxa"/>
            <w:gridSpan w:val="2"/>
            <w:tcBorders>
              <w:top w:val="nil"/>
              <w:left w:val="nil"/>
              <w:bottom w:val="nil"/>
              <w:right w:val="nil"/>
            </w:tcBorders>
            <w:shd w:val="clear" w:color="auto" w:fill="auto"/>
            <w:noWrap/>
            <w:vAlign w:val="bottom"/>
            <w:hideMark/>
          </w:tcPr>
          <w:p w14:paraId="4F1701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2.129***</w:t>
            </w:r>
          </w:p>
        </w:tc>
        <w:tc>
          <w:tcPr>
            <w:tcW w:w="992" w:type="dxa"/>
            <w:gridSpan w:val="2"/>
            <w:tcBorders>
              <w:top w:val="nil"/>
              <w:left w:val="nil"/>
              <w:bottom w:val="nil"/>
              <w:right w:val="nil"/>
            </w:tcBorders>
            <w:shd w:val="clear" w:color="auto" w:fill="auto"/>
            <w:noWrap/>
            <w:vAlign w:val="bottom"/>
            <w:hideMark/>
          </w:tcPr>
          <w:p w14:paraId="40AE08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1.934***</w:t>
            </w:r>
          </w:p>
        </w:tc>
        <w:tc>
          <w:tcPr>
            <w:tcW w:w="850" w:type="dxa"/>
            <w:gridSpan w:val="2"/>
            <w:tcBorders>
              <w:top w:val="nil"/>
              <w:left w:val="nil"/>
              <w:bottom w:val="nil"/>
              <w:right w:val="nil"/>
            </w:tcBorders>
            <w:shd w:val="clear" w:color="auto" w:fill="auto"/>
            <w:noWrap/>
            <w:vAlign w:val="bottom"/>
            <w:hideMark/>
          </w:tcPr>
          <w:p w14:paraId="6F86BC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2.015***</w:t>
            </w:r>
          </w:p>
        </w:tc>
        <w:tc>
          <w:tcPr>
            <w:tcW w:w="256" w:type="dxa"/>
            <w:gridSpan w:val="2"/>
            <w:tcBorders>
              <w:top w:val="nil"/>
              <w:left w:val="nil"/>
              <w:bottom w:val="nil"/>
              <w:right w:val="nil"/>
            </w:tcBorders>
            <w:shd w:val="clear" w:color="auto" w:fill="auto"/>
            <w:noWrap/>
            <w:vAlign w:val="bottom"/>
            <w:hideMark/>
          </w:tcPr>
          <w:p w14:paraId="1EFA787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9EBE1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2.137***</w:t>
            </w:r>
          </w:p>
        </w:tc>
        <w:tc>
          <w:tcPr>
            <w:tcW w:w="993" w:type="dxa"/>
            <w:gridSpan w:val="2"/>
            <w:tcBorders>
              <w:top w:val="nil"/>
              <w:left w:val="nil"/>
              <w:bottom w:val="nil"/>
              <w:right w:val="nil"/>
            </w:tcBorders>
            <w:shd w:val="clear" w:color="auto" w:fill="auto"/>
            <w:noWrap/>
            <w:vAlign w:val="bottom"/>
            <w:hideMark/>
          </w:tcPr>
          <w:p w14:paraId="39243F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3.204***</w:t>
            </w:r>
          </w:p>
        </w:tc>
        <w:tc>
          <w:tcPr>
            <w:tcW w:w="992" w:type="dxa"/>
            <w:gridSpan w:val="2"/>
            <w:tcBorders>
              <w:top w:val="nil"/>
              <w:left w:val="nil"/>
              <w:bottom w:val="nil"/>
              <w:right w:val="nil"/>
            </w:tcBorders>
            <w:shd w:val="clear" w:color="auto" w:fill="auto"/>
            <w:noWrap/>
            <w:vAlign w:val="bottom"/>
            <w:hideMark/>
          </w:tcPr>
          <w:p w14:paraId="3E9F44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4.153***</w:t>
            </w:r>
          </w:p>
        </w:tc>
        <w:tc>
          <w:tcPr>
            <w:tcW w:w="977" w:type="dxa"/>
            <w:gridSpan w:val="2"/>
            <w:tcBorders>
              <w:top w:val="nil"/>
              <w:left w:val="nil"/>
              <w:bottom w:val="nil"/>
              <w:right w:val="nil"/>
            </w:tcBorders>
            <w:shd w:val="clear" w:color="auto" w:fill="auto"/>
            <w:noWrap/>
            <w:vAlign w:val="bottom"/>
            <w:hideMark/>
          </w:tcPr>
          <w:p w14:paraId="7F23FA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3.652***</w:t>
            </w:r>
          </w:p>
        </w:tc>
        <w:tc>
          <w:tcPr>
            <w:tcW w:w="993" w:type="dxa"/>
            <w:gridSpan w:val="2"/>
            <w:tcBorders>
              <w:top w:val="nil"/>
              <w:left w:val="nil"/>
              <w:bottom w:val="nil"/>
              <w:right w:val="nil"/>
            </w:tcBorders>
            <w:shd w:val="clear" w:color="auto" w:fill="auto"/>
            <w:noWrap/>
            <w:vAlign w:val="bottom"/>
            <w:hideMark/>
          </w:tcPr>
          <w:p w14:paraId="2258BDD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3.398***</w:t>
            </w:r>
          </w:p>
        </w:tc>
      </w:tr>
      <w:tr w:rsidR="005A5BB3" w:rsidRPr="0043293E" w14:paraId="62FA6BC0" w14:textId="77777777" w:rsidTr="007E151C">
        <w:trPr>
          <w:trHeight w:val="75"/>
        </w:trPr>
        <w:tc>
          <w:tcPr>
            <w:tcW w:w="1418" w:type="dxa"/>
            <w:tcBorders>
              <w:top w:val="nil"/>
              <w:left w:val="nil"/>
              <w:bottom w:val="nil"/>
              <w:right w:val="nil"/>
            </w:tcBorders>
            <w:shd w:val="clear" w:color="auto" w:fill="auto"/>
            <w:noWrap/>
            <w:vAlign w:val="bottom"/>
            <w:hideMark/>
          </w:tcPr>
          <w:p w14:paraId="0D9B268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1420F8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(0.130)</w:t>
            </w:r>
          </w:p>
        </w:tc>
        <w:tc>
          <w:tcPr>
            <w:tcW w:w="850" w:type="dxa"/>
            <w:tcBorders>
              <w:top w:val="nil"/>
              <w:left w:val="nil"/>
              <w:bottom w:val="nil"/>
              <w:right w:val="nil"/>
            </w:tcBorders>
            <w:shd w:val="clear" w:color="auto" w:fill="auto"/>
            <w:noWrap/>
            <w:vAlign w:val="bottom"/>
            <w:hideMark/>
          </w:tcPr>
          <w:p w14:paraId="4FEA5E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(0.128)</w:t>
            </w:r>
          </w:p>
        </w:tc>
        <w:tc>
          <w:tcPr>
            <w:tcW w:w="993" w:type="dxa"/>
            <w:gridSpan w:val="2"/>
            <w:tcBorders>
              <w:top w:val="nil"/>
              <w:left w:val="nil"/>
              <w:bottom w:val="nil"/>
              <w:right w:val="nil"/>
            </w:tcBorders>
            <w:shd w:val="clear" w:color="auto" w:fill="auto"/>
            <w:noWrap/>
            <w:vAlign w:val="bottom"/>
            <w:hideMark/>
          </w:tcPr>
          <w:p w14:paraId="6D30B05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(0.0882)</w:t>
            </w:r>
          </w:p>
        </w:tc>
        <w:tc>
          <w:tcPr>
            <w:tcW w:w="992" w:type="dxa"/>
            <w:gridSpan w:val="2"/>
            <w:tcBorders>
              <w:top w:val="nil"/>
              <w:left w:val="nil"/>
              <w:bottom w:val="nil"/>
              <w:right w:val="nil"/>
            </w:tcBorders>
            <w:shd w:val="clear" w:color="auto" w:fill="auto"/>
            <w:noWrap/>
            <w:vAlign w:val="bottom"/>
            <w:hideMark/>
          </w:tcPr>
          <w:p w14:paraId="7FE93F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(0.0902)</w:t>
            </w:r>
          </w:p>
        </w:tc>
        <w:tc>
          <w:tcPr>
            <w:tcW w:w="850" w:type="dxa"/>
            <w:gridSpan w:val="2"/>
            <w:tcBorders>
              <w:top w:val="nil"/>
              <w:left w:val="nil"/>
              <w:bottom w:val="nil"/>
              <w:right w:val="nil"/>
            </w:tcBorders>
            <w:shd w:val="clear" w:color="auto" w:fill="auto"/>
            <w:noWrap/>
            <w:vAlign w:val="bottom"/>
            <w:hideMark/>
          </w:tcPr>
          <w:p w14:paraId="323FEC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(0.202)</w:t>
            </w:r>
          </w:p>
        </w:tc>
        <w:tc>
          <w:tcPr>
            <w:tcW w:w="256" w:type="dxa"/>
            <w:gridSpan w:val="2"/>
            <w:tcBorders>
              <w:top w:val="nil"/>
              <w:left w:val="nil"/>
              <w:bottom w:val="nil"/>
              <w:right w:val="nil"/>
            </w:tcBorders>
            <w:shd w:val="clear" w:color="auto" w:fill="auto"/>
            <w:noWrap/>
            <w:vAlign w:val="bottom"/>
            <w:hideMark/>
          </w:tcPr>
          <w:p w14:paraId="597374F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D5ACD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(0.223)</w:t>
            </w:r>
          </w:p>
        </w:tc>
        <w:tc>
          <w:tcPr>
            <w:tcW w:w="993" w:type="dxa"/>
            <w:gridSpan w:val="2"/>
            <w:tcBorders>
              <w:top w:val="nil"/>
              <w:left w:val="nil"/>
              <w:bottom w:val="nil"/>
              <w:right w:val="nil"/>
            </w:tcBorders>
            <w:shd w:val="clear" w:color="auto" w:fill="auto"/>
            <w:noWrap/>
            <w:vAlign w:val="bottom"/>
            <w:hideMark/>
          </w:tcPr>
          <w:p w14:paraId="5F790A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(0.150)</w:t>
            </w:r>
          </w:p>
        </w:tc>
        <w:tc>
          <w:tcPr>
            <w:tcW w:w="992" w:type="dxa"/>
            <w:gridSpan w:val="2"/>
            <w:tcBorders>
              <w:top w:val="nil"/>
              <w:left w:val="nil"/>
              <w:bottom w:val="nil"/>
              <w:right w:val="nil"/>
            </w:tcBorders>
            <w:shd w:val="clear" w:color="auto" w:fill="auto"/>
            <w:noWrap/>
            <w:vAlign w:val="bottom"/>
            <w:hideMark/>
          </w:tcPr>
          <w:p w14:paraId="418F9D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(0.174)</w:t>
            </w:r>
          </w:p>
        </w:tc>
        <w:tc>
          <w:tcPr>
            <w:tcW w:w="977" w:type="dxa"/>
            <w:gridSpan w:val="2"/>
            <w:tcBorders>
              <w:top w:val="nil"/>
              <w:left w:val="nil"/>
              <w:bottom w:val="nil"/>
              <w:right w:val="nil"/>
            </w:tcBorders>
            <w:shd w:val="clear" w:color="auto" w:fill="auto"/>
            <w:noWrap/>
            <w:vAlign w:val="bottom"/>
            <w:hideMark/>
          </w:tcPr>
          <w:p w14:paraId="3D8CB5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(0.121)</w:t>
            </w:r>
          </w:p>
        </w:tc>
        <w:tc>
          <w:tcPr>
            <w:tcW w:w="993" w:type="dxa"/>
            <w:gridSpan w:val="2"/>
            <w:tcBorders>
              <w:top w:val="nil"/>
              <w:left w:val="nil"/>
              <w:bottom w:val="nil"/>
              <w:right w:val="nil"/>
            </w:tcBorders>
            <w:shd w:val="clear" w:color="auto" w:fill="auto"/>
            <w:noWrap/>
            <w:vAlign w:val="bottom"/>
            <w:hideMark/>
          </w:tcPr>
          <w:p w14:paraId="5A14973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(0.310)</w:t>
            </w:r>
          </w:p>
        </w:tc>
      </w:tr>
      <w:tr w:rsidR="005A5BB3" w:rsidRPr="0043293E" w14:paraId="5775B003" w14:textId="77777777" w:rsidTr="007E151C">
        <w:trPr>
          <w:trHeight w:val="75"/>
        </w:trPr>
        <w:tc>
          <w:tcPr>
            <w:tcW w:w="1418" w:type="dxa"/>
            <w:tcBorders>
              <w:top w:val="nil"/>
              <w:left w:val="nil"/>
              <w:bottom w:val="nil"/>
              <w:right w:val="nil"/>
            </w:tcBorders>
            <w:shd w:val="clear" w:color="auto" w:fill="auto"/>
            <w:noWrap/>
            <w:vAlign w:val="bottom"/>
            <w:hideMark/>
          </w:tcPr>
          <w:p w14:paraId="3C04A33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18F6D9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0.0291</w:t>
            </w:r>
          </w:p>
        </w:tc>
        <w:tc>
          <w:tcPr>
            <w:tcW w:w="850" w:type="dxa"/>
            <w:tcBorders>
              <w:top w:val="nil"/>
              <w:left w:val="nil"/>
              <w:bottom w:val="nil"/>
              <w:right w:val="nil"/>
            </w:tcBorders>
            <w:shd w:val="clear" w:color="auto" w:fill="auto"/>
            <w:noWrap/>
            <w:vAlign w:val="bottom"/>
            <w:hideMark/>
          </w:tcPr>
          <w:p w14:paraId="50FAB0F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-0.368</w:t>
            </w:r>
          </w:p>
        </w:tc>
        <w:tc>
          <w:tcPr>
            <w:tcW w:w="993" w:type="dxa"/>
            <w:gridSpan w:val="2"/>
            <w:tcBorders>
              <w:top w:val="nil"/>
              <w:left w:val="nil"/>
              <w:bottom w:val="nil"/>
              <w:right w:val="nil"/>
            </w:tcBorders>
            <w:shd w:val="clear" w:color="auto" w:fill="auto"/>
            <w:noWrap/>
            <w:vAlign w:val="bottom"/>
            <w:hideMark/>
          </w:tcPr>
          <w:p w14:paraId="3C63DFB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-0.691***</w:t>
            </w:r>
          </w:p>
        </w:tc>
        <w:tc>
          <w:tcPr>
            <w:tcW w:w="992" w:type="dxa"/>
            <w:gridSpan w:val="2"/>
            <w:tcBorders>
              <w:top w:val="nil"/>
              <w:left w:val="nil"/>
              <w:bottom w:val="nil"/>
              <w:right w:val="nil"/>
            </w:tcBorders>
            <w:shd w:val="clear" w:color="auto" w:fill="auto"/>
            <w:noWrap/>
            <w:vAlign w:val="bottom"/>
            <w:hideMark/>
          </w:tcPr>
          <w:p w14:paraId="5E89CC6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-0.114</w:t>
            </w:r>
          </w:p>
        </w:tc>
        <w:tc>
          <w:tcPr>
            <w:tcW w:w="850" w:type="dxa"/>
            <w:gridSpan w:val="2"/>
            <w:tcBorders>
              <w:top w:val="nil"/>
              <w:left w:val="nil"/>
              <w:bottom w:val="nil"/>
              <w:right w:val="nil"/>
            </w:tcBorders>
            <w:shd w:val="clear" w:color="auto" w:fill="auto"/>
            <w:noWrap/>
            <w:vAlign w:val="bottom"/>
            <w:hideMark/>
          </w:tcPr>
          <w:p w14:paraId="6773D8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-0.569</w:t>
            </w:r>
          </w:p>
        </w:tc>
        <w:tc>
          <w:tcPr>
            <w:tcW w:w="256" w:type="dxa"/>
            <w:gridSpan w:val="2"/>
            <w:tcBorders>
              <w:top w:val="nil"/>
              <w:left w:val="nil"/>
              <w:bottom w:val="nil"/>
              <w:right w:val="nil"/>
            </w:tcBorders>
            <w:shd w:val="clear" w:color="auto" w:fill="auto"/>
            <w:noWrap/>
            <w:vAlign w:val="bottom"/>
            <w:hideMark/>
          </w:tcPr>
          <w:p w14:paraId="6234208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4D078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-0.424</w:t>
            </w:r>
          </w:p>
        </w:tc>
        <w:tc>
          <w:tcPr>
            <w:tcW w:w="993" w:type="dxa"/>
            <w:gridSpan w:val="2"/>
            <w:tcBorders>
              <w:top w:val="nil"/>
              <w:left w:val="nil"/>
              <w:bottom w:val="nil"/>
              <w:right w:val="nil"/>
            </w:tcBorders>
            <w:shd w:val="clear" w:color="auto" w:fill="auto"/>
            <w:noWrap/>
            <w:vAlign w:val="bottom"/>
            <w:hideMark/>
          </w:tcPr>
          <w:p w14:paraId="4C9FBC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-1.074***</w:t>
            </w:r>
          </w:p>
        </w:tc>
        <w:tc>
          <w:tcPr>
            <w:tcW w:w="992" w:type="dxa"/>
            <w:gridSpan w:val="2"/>
            <w:tcBorders>
              <w:top w:val="nil"/>
              <w:left w:val="nil"/>
              <w:bottom w:val="nil"/>
              <w:right w:val="nil"/>
            </w:tcBorders>
            <w:shd w:val="clear" w:color="auto" w:fill="auto"/>
            <w:noWrap/>
            <w:vAlign w:val="bottom"/>
            <w:hideMark/>
          </w:tcPr>
          <w:p w14:paraId="271060E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-0.595**</w:t>
            </w:r>
          </w:p>
        </w:tc>
        <w:tc>
          <w:tcPr>
            <w:tcW w:w="977" w:type="dxa"/>
            <w:gridSpan w:val="2"/>
            <w:tcBorders>
              <w:top w:val="nil"/>
              <w:left w:val="nil"/>
              <w:bottom w:val="nil"/>
              <w:right w:val="nil"/>
            </w:tcBorders>
            <w:shd w:val="clear" w:color="auto" w:fill="auto"/>
            <w:noWrap/>
            <w:vAlign w:val="bottom"/>
            <w:hideMark/>
          </w:tcPr>
          <w:p w14:paraId="3A618F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-0.797***</w:t>
            </w:r>
          </w:p>
        </w:tc>
        <w:tc>
          <w:tcPr>
            <w:tcW w:w="993" w:type="dxa"/>
            <w:gridSpan w:val="2"/>
            <w:tcBorders>
              <w:top w:val="nil"/>
              <w:left w:val="nil"/>
              <w:bottom w:val="nil"/>
              <w:right w:val="nil"/>
            </w:tcBorders>
            <w:shd w:val="clear" w:color="auto" w:fill="auto"/>
            <w:noWrap/>
            <w:vAlign w:val="bottom"/>
            <w:hideMark/>
          </w:tcPr>
          <w:p w14:paraId="4BD578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-1.455**</w:t>
            </w:r>
          </w:p>
        </w:tc>
      </w:tr>
      <w:tr w:rsidR="005A5BB3" w:rsidRPr="0043293E" w14:paraId="23F12560" w14:textId="77777777" w:rsidTr="007E151C">
        <w:trPr>
          <w:trHeight w:val="75"/>
        </w:trPr>
        <w:tc>
          <w:tcPr>
            <w:tcW w:w="1418" w:type="dxa"/>
            <w:tcBorders>
              <w:top w:val="nil"/>
              <w:left w:val="nil"/>
              <w:bottom w:val="nil"/>
              <w:right w:val="nil"/>
            </w:tcBorders>
            <w:shd w:val="clear" w:color="auto" w:fill="auto"/>
            <w:noWrap/>
            <w:vAlign w:val="bottom"/>
            <w:hideMark/>
          </w:tcPr>
          <w:p w14:paraId="58EE553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4A479E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(0.351)</w:t>
            </w:r>
          </w:p>
        </w:tc>
        <w:tc>
          <w:tcPr>
            <w:tcW w:w="850" w:type="dxa"/>
            <w:tcBorders>
              <w:top w:val="nil"/>
              <w:left w:val="nil"/>
              <w:bottom w:val="nil"/>
              <w:right w:val="nil"/>
            </w:tcBorders>
            <w:shd w:val="clear" w:color="auto" w:fill="auto"/>
            <w:noWrap/>
            <w:vAlign w:val="bottom"/>
            <w:hideMark/>
          </w:tcPr>
          <w:p w14:paraId="388E1E5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(0.300)</w:t>
            </w:r>
          </w:p>
        </w:tc>
        <w:tc>
          <w:tcPr>
            <w:tcW w:w="993" w:type="dxa"/>
            <w:gridSpan w:val="2"/>
            <w:tcBorders>
              <w:top w:val="nil"/>
              <w:left w:val="nil"/>
              <w:bottom w:val="nil"/>
              <w:right w:val="nil"/>
            </w:tcBorders>
            <w:shd w:val="clear" w:color="auto" w:fill="auto"/>
            <w:noWrap/>
            <w:vAlign w:val="bottom"/>
            <w:hideMark/>
          </w:tcPr>
          <w:p w14:paraId="3F2DDD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(0.170)</w:t>
            </w:r>
          </w:p>
        </w:tc>
        <w:tc>
          <w:tcPr>
            <w:tcW w:w="992" w:type="dxa"/>
            <w:gridSpan w:val="2"/>
            <w:tcBorders>
              <w:top w:val="nil"/>
              <w:left w:val="nil"/>
              <w:bottom w:val="nil"/>
              <w:right w:val="nil"/>
            </w:tcBorders>
            <w:shd w:val="clear" w:color="auto" w:fill="auto"/>
            <w:noWrap/>
            <w:vAlign w:val="bottom"/>
            <w:hideMark/>
          </w:tcPr>
          <w:p w14:paraId="5DA862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(0.245)</w:t>
            </w:r>
          </w:p>
        </w:tc>
        <w:tc>
          <w:tcPr>
            <w:tcW w:w="850" w:type="dxa"/>
            <w:gridSpan w:val="2"/>
            <w:tcBorders>
              <w:top w:val="nil"/>
              <w:left w:val="nil"/>
              <w:bottom w:val="nil"/>
              <w:right w:val="nil"/>
            </w:tcBorders>
            <w:shd w:val="clear" w:color="auto" w:fill="auto"/>
            <w:noWrap/>
            <w:vAlign w:val="bottom"/>
            <w:hideMark/>
          </w:tcPr>
          <w:p w14:paraId="1FD9D30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(0.653)</w:t>
            </w:r>
          </w:p>
        </w:tc>
        <w:tc>
          <w:tcPr>
            <w:tcW w:w="256" w:type="dxa"/>
            <w:gridSpan w:val="2"/>
            <w:tcBorders>
              <w:top w:val="nil"/>
              <w:left w:val="nil"/>
              <w:bottom w:val="nil"/>
              <w:right w:val="nil"/>
            </w:tcBorders>
            <w:shd w:val="clear" w:color="auto" w:fill="auto"/>
            <w:noWrap/>
            <w:vAlign w:val="bottom"/>
            <w:hideMark/>
          </w:tcPr>
          <w:p w14:paraId="02818D8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F1F7A0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(0.304)</w:t>
            </w:r>
          </w:p>
        </w:tc>
        <w:tc>
          <w:tcPr>
            <w:tcW w:w="993" w:type="dxa"/>
            <w:gridSpan w:val="2"/>
            <w:tcBorders>
              <w:top w:val="nil"/>
              <w:left w:val="nil"/>
              <w:bottom w:val="nil"/>
              <w:right w:val="nil"/>
            </w:tcBorders>
            <w:shd w:val="clear" w:color="auto" w:fill="auto"/>
            <w:noWrap/>
            <w:vAlign w:val="bottom"/>
            <w:hideMark/>
          </w:tcPr>
          <w:p w14:paraId="3598BC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(0.233)</w:t>
            </w:r>
          </w:p>
        </w:tc>
        <w:tc>
          <w:tcPr>
            <w:tcW w:w="992" w:type="dxa"/>
            <w:gridSpan w:val="2"/>
            <w:tcBorders>
              <w:top w:val="nil"/>
              <w:left w:val="nil"/>
              <w:bottom w:val="nil"/>
              <w:right w:val="nil"/>
            </w:tcBorders>
            <w:shd w:val="clear" w:color="auto" w:fill="auto"/>
            <w:noWrap/>
            <w:vAlign w:val="bottom"/>
            <w:hideMark/>
          </w:tcPr>
          <w:p w14:paraId="3F8845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(0.209)</w:t>
            </w:r>
          </w:p>
        </w:tc>
        <w:tc>
          <w:tcPr>
            <w:tcW w:w="977" w:type="dxa"/>
            <w:gridSpan w:val="2"/>
            <w:tcBorders>
              <w:top w:val="nil"/>
              <w:left w:val="nil"/>
              <w:bottom w:val="nil"/>
              <w:right w:val="nil"/>
            </w:tcBorders>
            <w:shd w:val="clear" w:color="auto" w:fill="auto"/>
            <w:noWrap/>
            <w:vAlign w:val="bottom"/>
            <w:hideMark/>
          </w:tcPr>
          <w:p w14:paraId="69EF50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(0.218)</w:t>
            </w:r>
          </w:p>
        </w:tc>
        <w:tc>
          <w:tcPr>
            <w:tcW w:w="993" w:type="dxa"/>
            <w:gridSpan w:val="2"/>
            <w:tcBorders>
              <w:top w:val="nil"/>
              <w:left w:val="nil"/>
              <w:bottom w:val="nil"/>
              <w:right w:val="nil"/>
            </w:tcBorders>
            <w:shd w:val="clear" w:color="auto" w:fill="auto"/>
            <w:noWrap/>
            <w:vAlign w:val="bottom"/>
            <w:hideMark/>
          </w:tcPr>
          <w:p w14:paraId="1CF952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(0.513)</w:t>
            </w:r>
          </w:p>
        </w:tc>
      </w:tr>
      <w:tr w:rsidR="005A5BB3" w:rsidRPr="0043293E" w14:paraId="0D8BF396" w14:textId="77777777" w:rsidTr="007E151C">
        <w:trPr>
          <w:trHeight w:val="75"/>
        </w:trPr>
        <w:tc>
          <w:tcPr>
            <w:tcW w:w="1418" w:type="dxa"/>
            <w:tcBorders>
              <w:top w:val="nil"/>
              <w:left w:val="nil"/>
              <w:bottom w:val="nil"/>
              <w:right w:val="nil"/>
            </w:tcBorders>
            <w:shd w:val="clear" w:color="auto" w:fill="auto"/>
            <w:noWrap/>
            <w:vAlign w:val="bottom"/>
            <w:hideMark/>
          </w:tcPr>
          <w:p w14:paraId="7533A49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593D66E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553</w:t>
            </w:r>
            <w:r>
              <w:rPr>
                <w:rFonts w:ascii="Times New Roman" w:eastAsia="Times New Roman" w:hAnsi="Times New Roman"/>
                <w:color w:val="000000"/>
                <w:sz w:val="16"/>
                <w:szCs w:val="16"/>
                <w:lang w:val="en-GB"/>
              </w:rPr>
              <w:t xml:space="preserve"> / 3</w:t>
            </w:r>
          </w:p>
        </w:tc>
        <w:tc>
          <w:tcPr>
            <w:tcW w:w="850" w:type="dxa"/>
            <w:tcBorders>
              <w:top w:val="nil"/>
              <w:left w:val="nil"/>
              <w:bottom w:val="nil"/>
              <w:right w:val="nil"/>
            </w:tcBorders>
            <w:shd w:val="clear" w:color="auto" w:fill="auto"/>
            <w:noWrap/>
            <w:vAlign w:val="bottom"/>
            <w:hideMark/>
          </w:tcPr>
          <w:p w14:paraId="23A295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929</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2F5D5F7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882</w:t>
            </w:r>
            <w:r>
              <w:rPr>
                <w:rFonts w:ascii="Times New Roman" w:eastAsia="Times New Roman" w:hAnsi="Times New Roman"/>
                <w:color w:val="000000"/>
                <w:sz w:val="16"/>
                <w:szCs w:val="16"/>
                <w:lang w:val="en-GB"/>
              </w:rPr>
              <w:t xml:space="preserve"> / 2 </w:t>
            </w:r>
          </w:p>
        </w:tc>
        <w:tc>
          <w:tcPr>
            <w:tcW w:w="992" w:type="dxa"/>
            <w:gridSpan w:val="2"/>
            <w:tcBorders>
              <w:top w:val="nil"/>
              <w:left w:val="nil"/>
              <w:bottom w:val="nil"/>
              <w:right w:val="nil"/>
            </w:tcBorders>
            <w:shd w:val="clear" w:color="auto" w:fill="auto"/>
            <w:noWrap/>
            <w:vAlign w:val="bottom"/>
            <w:hideMark/>
          </w:tcPr>
          <w:p w14:paraId="2C231F1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1129</w:t>
            </w:r>
            <w:r>
              <w:rPr>
                <w:rFonts w:ascii="Times New Roman" w:eastAsia="Times New Roman" w:hAnsi="Times New Roman"/>
                <w:color w:val="000000"/>
                <w:sz w:val="16"/>
                <w:szCs w:val="16"/>
                <w:lang w:val="en-GB"/>
              </w:rPr>
              <w:t xml:space="preserve"> / 3</w:t>
            </w:r>
          </w:p>
        </w:tc>
        <w:tc>
          <w:tcPr>
            <w:tcW w:w="850" w:type="dxa"/>
            <w:gridSpan w:val="2"/>
            <w:tcBorders>
              <w:top w:val="nil"/>
              <w:left w:val="nil"/>
              <w:bottom w:val="nil"/>
              <w:right w:val="nil"/>
            </w:tcBorders>
            <w:shd w:val="clear" w:color="auto" w:fill="auto"/>
            <w:noWrap/>
            <w:vAlign w:val="bottom"/>
            <w:hideMark/>
          </w:tcPr>
          <w:p w14:paraId="5A6C48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368</w:t>
            </w:r>
            <w:r>
              <w:rPr>
                <w:rFonts w:ascii="Times New Roman" w:eastAsia="Times New Roman" w:hAnsi="Times New Roman"/>
                <w:color w:val="000000"/>
                <w:sz w:val="16"/>
                <w:szCs w:val="16"/>
                <w:lang w:val="en-GB"/>
              </w:rPr>
              <w:t xml:space="preserve"> / 3</w:t>
            </w:r>
          </w:p>
        </w:tc>
        <w:tc>
          <w:tcPr>
            <w:tcW w:w="256" w:type="dxa"/>
            <w:gridSpan w:val="2"/>
            <w:tcBorders>
              <w:top w:val="nil"/>
              <w:left w:val="nil"/>
              <w:bottom w:val="nil"/>
              <w:right w:val="nil"/>
            </w:tcBorders>
            <w:shd w:val="clear" w:color="auto" w:fill="auto"/>
            <w:noWrap/>
            <w:vAlign w:val="bottom"/>
            <w:hideMark/>
          </w:tcPr>
          <w:p w14:paraId="07331C4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ED07DC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553</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2F76E9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929</w:t>
            </w:r>
            <w:r>
              <w:rPr>
                <w:rFonts w:ascii="Times New Roman" w:eastAsia="Times New Roman" w:hAnsi="Times New Roman"/>
                <w:color w:val="000000"/>
                <w:sz w:val="16"/>
                <w:szCs w:val="16"/>
                <w:lang w:val="en-GB"/>
              </w:rPr>
              <w:t xml:space="preserve"> / 3</w:t>
            </w:r>
          </w:p>
        </w:tc>
        <w:tc>
          <w:tcPr>
            <w:tcW w:w="992" w:type="dxa"/>
            <w:gridSpan w:val="2"/>
            <w:tcBorders>
              <w:top w:val="nil"/>
              <w:left w:val="nil"/>
              <w:bottom w:val="nil"/>
              <w:right w:val="nil"/>
            </w:tcBorders>
            <w:shd w:val="clear" w:color="auto" w:fill="auto"/>
            <w:noWrap/>
            <w:vAlign w:val="bottom"/>
            <w:hideMark/>
          </w:tcPr>
          <w:p w14:paraId="7FDC5D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879</w:t>
            </w:r>
            <w:r>
              <w:rPr>
                <w:rFonts w:ascii="Times New Roman" w:eastAsia="Times New Roman" w:hAnsi="Times New Roman"/>
                <w:color w:val="000000"/>
                <w:sz w:val="16"/>
                <w:szCs w:val="16"/>
                <w:lang w:val="en-GB"/>
              </w:rPr>
              <w:t xml:space="preserve"> / 3</w:t>
            </w:r>
          </w:p>
        </w:tc>
        <w:tc>
          <w:tcPr>
            <w:tcW w:w="977" w:type="dxa"/>
            <w:gridSpan w:val="2"/>
            <w:tcBorders>
              <w:top w:val="nil"/>
              <w:left w:val="nil"/>
              <w:bottom w:val="nil"/>
              <w:right w:val="nil"/>
            </w:tcBorders>
            <w:shd w:val="clear" w:color="auto" w:fill="auto"/>
            <w:noWrap/>
            <w:vAlign w:val="bottom"/>
            <w:hideMark/>
          </w:tcPr>
          <w:p w14:paraId="43E9D52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1129</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7CA2D32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368</w:t>
            </w:r>
            <w:r>
              <w:rPr>
                <w:rFonts w:ascii="Times New Roman" w:eastAsia="Times New Roman" w:hAnsi="Times New Roman"/>
                <w:color w:val="000000"/>
                <w:sz w:val="16"/>
                <w:szCs w:val="16"/>
                <w:lang w:val="en-GB"/>
              </w:rPr>
              <w:t xml:space="preserve"> / 3</w:t>
            </w:r>
          </w:p>
        </w:tc>
      </w:tr>
      <w:tr w:rsidR="005A5BB3" w:rsidRPr="0043293E" w14:paraId="09956DE0" w14:textId="77777777" w:rsidTr="007E151C">
        <w:trPr>
          <w:trHeight w:val="75"/>
        </w:trPr>
        <w:tc>
          <w:tcPr>
            <w:tcW w:w="1418" w:type="dxa"/>
            <w:tcBorders>
              <w:top w:val="nil"/>
              <w:left w:val="nil"/>
              <w:bottom w:val="nil"/>
              <w:right w:val="nil"/>
            </w:tcBorders>
            <w:shd w:val="clear" w:color="auto" w:fill="auto"/>
            <w:noWrap/>
            <w:vAlign w:val="bottom"/>
            <w:hideMark/>
          </w:tcPr>
          <w:p w14:paraId="4D0C88C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74E6FD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0.468</w:t>
            </w:r>
          </w:p>
        </w:tc>
        <w:tc>
          <w:tcPr>
            <w:tcW w:w="850" w:type="dxa"/>
            <w:tcBorders>
              <w:top w:val="nil"/>
              <w:left w:val="nil"/>
              <w:bottom w:val="nil"/>
              <w:right w:val="nil"/>
            </w:tcBorders>
            <w:shd w:val="clear" w:color="auto" w:fill="auto"/>
            <w:noWrap/>
            <w:vAlign w:val="bottom"/>
            <w:hideMark/>
          </w:tcPr>
          <w:p w14:paraId="5C9CAEB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0.327</w:t>
            </w:r>
          </w:p>
        </w:tc>
        <w:tc>
          <w:tcPr>
            <w:tcW w:w="993" w:type="dxa"/>
            <w:gridSpan w:val="2"/>
            <w:tcBorders>
              <w:top w:val="nil"/>
              <w:left w:val="nil"/>
              <w:bottom w:val="nil"/>
              <w:right w:val="nil"/>
            </w:tcBorders>
            <w:shd w:val="clear" w:color="auto" w:fill="auto"/>
            <w:noWrap/>
            <w:vAlign w:val="bottom"/>
            <w:hideMark/>
          </w:tcPr>
          <w:p w14:paraId="01E7FA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0.581</w:t>
            </w:r>
          </w:p>
        </w:tc>
        <w:tc>
          <w:tcPr>
            <w:tcW w:w="992" w:type="dxa"/>
            <w:gridSpan w:val="2"/>
            <w:tcBorders>
              <w:top w:val="nil"/>
              <w:left w:val="nil"/>
              <w:bottom w:val="nil"/>
              <w:right w:val="nil"/>
            </w:tcBorders>
            <w:shd w:val="clear" w:color="auto" w:fill="auto"/>
            <w:noWrap/>
            <w:vAlign w:val="bottom"/>
            <w:hideMark/>
          </w:tcPr>
          <w:p w14:paraId="3B708E7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0.429</w:t>
            </w:r>
          </w:p>
        </w:tc>
        <w:tc>
          <w:tcPr>
            <w:tcW w:w="850" w:type="dxa"/>
            <w:gridSpan w:val="2"/>
            <w:tcBorders>
              <w:top w:val="nil"/>
              <w:left w:val="nil"/>
              <w:bottom w:val="nil"/>
              <w:right w:val="nil"/>
            </w:tcBorders>
            <w:shd w:val="clear" w:color="auto" w:fill="auto"/>
            <w:noWrap/>
            <w:vAlign w:val="bottom"/>
            <w:hideMark/>
          </w:tcPr>
          <w:p w14:paraId="6815C7C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0.326</w:t>
            </w:r>
          </w:p>
        </w:tc>
        <w:tc>
          <w:tcPr>
            <w:tcW w:w="256" w:type="dxa"/>
            <w:gridSpan w:val="2"/>
            <w:tcBorders>
              <w:top w:val="nil"/>
              <w:left w:val="nil"/>
              <w:bottom w:val="nil"/>
              <w:right w:val="nil"/>
            </w:tcBorders>
            <w:shd w:val="clear" w:color="auto" w:fill="auto"/>
            <w:noWrap/>
            <w:vAlign w:val="bottom"/>
            <w:hideMark/>
          </w:tcPr>
          <w:p w14:paraId="269E847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A4BF1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0.327</w:t>
            </w:r>
          </w:p>
        </w:tc>
        <w:tc>
          <w:tcPr>
            <w:tcW w:w="993" w:type="dxa"/>
            <w:gridSpan w:val="2"/>
            <w:tcBorders>
              <w:top w:val="nil"/>
              <w:left w:val="nil"/>
              <w:bottom w:val="nil"/>
              <w:right w:val="nil"/>
            </w:tcBorders>
            <w:shd w:val="clear" w:color="auto" w:fill="auto"/>
            <w:noWrap/>
            <w:vAlign w:val="bottom"/>
            <w:hideMark/>
          </w:tcPr>
          <w:p w14:paraId="3E6DCE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0.529</w:t>
            </w:r>
          </w:p>
        </w:tc>
        <w:tc>
          <w:tcPr>
            <w:tcW w:w="992" w:type="dxa"/>
            <w:gridSpan w:val="2"/>
            <w:tcBorders>
              <w:top w:val="nil"/>
              <w:left w:val="nil"/>
              <w:bottom w:val="nil"/>
              <w:right w:val="nil"/>
            </w:tcBorders>
            <w:shd w:val="clear" w:color="auto" w:fill="auto"/>
            <w:noWrap/>
            <w:vAlign w:val="bottom"/>
            <w:hideMark/>
          </w:tcPr>
          <w:p w14:paraId="15927DA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0.675</w:t>
            </w:r>
          </w:p>
        </w:tc>
        <w:tc>
          <w:tcPr>
            <w:tcW w:w="977" w:type="dxa"/>
            <w:gridSpan w:val="2"/>
            <w:tcBorders>
              <w:top w:val="nil"/>
              <w:left w:val="nil"/>
              <w:bottom w:val="nil"/>
              <w:right w:val="nil"/>
            </w:tcBorders>
            <w:shd w:val="clear" w:color="auto" w:fill="auto"/>
            <w:noWrap/>
            <w:vAlign w:val="bottom"/>
            <w:hideMark/>
          </w:tcPr>
          <w:p w14:paraId="2FEC69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0.596</w:t>
            </w:r>
          </w:p>
        </w:tc>
        <w:tc>
          <w:tcPr>
            <w:tcW w:w="993" w:type="dxa"/>
            <w:gridSpan w:val="2"/>
            <w:tcBorders>
              <w:top w:val="nil"/>
              <w:left w:val="nil"/>
              <w:bottom w:val="nil"/>
              <w:right w:val="nil"/>
            </w:tcBorders>
            <w:shd w:val="clear" w:color="auto" w:fill="auto"/>
            <w:noWrap/>
            <w:vAlign w:val="bottom"/>
            <w:hideMark/>
          </w:tcPr>
          <w:p w14:paraId="1B93A10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0.462</w:t>
            </w:r>
          </w:p>
        </w:tc>
      </w:tr>
      <w:tr w:rsidR="005A5BB3" w:rsidRPr="0043293E" w14:paraId="743BFB27" w14:textId="77777777" w:rsidTr="007E151C">
        <w:trPr>
          <w:trHeight w:val="75"/>
        </w:trPr>
        <w:tc>
          <w:tcPr>
            <w:tcW w:w="1418" w:type="dxa"/>
            <w:tcBorders>
              <w:top w:val="nil"/>
              <w:left w:val="nil"/>
              <w:bottom w:val="nil"/>
              <w:right w:val="nil"/>
            </w:tcBorders>
            <w:shd w:val="clear" w:color="auto" w:fill="auto"/>
            <w:noWrap/>
            <w:vAlign w:val="bottom"/>
            <w:hideMark/>
          </w:tcPr>
          <w:p w14:paraId="44A4E62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051ED7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0B3E98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7B7CA7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782D85A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056C729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2C74E3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B48546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40DAE8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2911BF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28F92C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7A1E37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3300341A"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3C1F0F5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0E9B4B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0.188</w:t>
            </w:r>
          </w:p>
        </w:tc>
        <w:tc>
          <w:tcPr>
            <w:tcW w:w="850" w:type="dxa"/>
            <w:tcBorders>
              <w:top w:val="nil"/>
              <w:left w:val="nil"/>
              <w:bottom w:val="single" w:sz="4" w:space="0" w:color="auto"/>
              <w:right w:val="nil"/>
            </w:tcBorders>
            <w:shd w:val="clear" w:color="auto" w:fill="auto"/>
            <w:noWrap/>
            <w:vAlign w:val="bottom"/>
            <w:hideMark/>
          </w:tcPr>
          <w:p w14:paraId="76AE31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0.408</w:t>
            </w:r>
          </w:p>
        </w:tc>
        <w:tc>
          <w:tcPr>
            <w:tcW w:w="993" w:type="dxa"/>
            <w:gridSpan w:val="2"/>
            <w:tcBorders>
              <w:top w:val="nil"/>
              <w:left w:val="nil"/>
              <w:bottom w:val="single" w:sz="4" w:space="0" w:color="auto"/>
              <w:right w:val="nil"/>
            </w:tcBorders>
            <w:shd w:val="clear" w:color="auto" w:fill="auto"/>
            <w:noWrap/>
            <w:vAlign w:val="bottom"/>
            <w:hideMark/>
          </w:tcPr>
          <w:p w14:paraId="13B737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0.245</w:t>
            </w:r>
          </w:p>
        </w:tc>
        <w:tc>
          <w:tcPr>
            <w:tcW w:w="992" w:type="dxa"/>
            <w:gridSpan w:val="2"/>
            <w:tcBorders>
              <w:top w:val="nil"/>
              <w:left w:val="nil"/>
              <w:bottom w:val="single" w:sz="4" w:space="0" w:color="auto"/>
              <w:right w:val="nil"/>
            </w:tcBorders>
            <w:shd w:val="clear" w:color="auto" w:fill="auto"/>
            <w:noWrap/>
            <w:vAlign w:val="bottom"/>
            <w:hideMark/>
          </w:tcPr>
          <w:p w14:paraId="76E609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0.905</w:t>
            </w:r>
          </w:p>
        </w:tc>
        <w:tc>
          <w:tcPr>
            <w:tcW w:w="850" w:type="dxa"/>
            <w:gridSpan w:val="2"/>
            <w:tcBorders>
              <w:top w:val="nil"/>
              <w:left w:val="nil"/>
              <w:bottom w:val="single" w:sz="4" w:space="0" w:color="auto"/>
              <w:right w:val="nil"/>
            </w:tcBorders>
            <w:shd w:val="clear" w:color="auto" w:fill="auto"/>
            <w:noWrap/>
            <w:vAlign w:val="bottom"/>
            <w:hideMark/>
          </w:tcPr>
          <w:p w14:paraId="720CF74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0.302</w:t>
            </w:r>
          </w:p>
        </w:tc>
        <w:tc>
          <w:tcPr>
            <w:tcW w:w="256" w:type="dxa"/>
            <w:gridSpan w:val="2"/>
            <w:tcBorders>
              <w:top w:val="nil"/>
              <w:left w:val="nil"/>
              <w:bottom w:val="single" w:sz="4" w:space="0" w:color="auto"/>
              <w:right w:val="nil"/>
            </w:tcBorders>
            <w:shd w:val="clear" w:color="auto" w:fill="auto"/>
            <w:noWrap/>
            <w:vAlign w:val="bottom"/>
            <w:hideMark/>
          </w:tcPr>
          <w:p w14:paraId="76772D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5526833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0.437</w:t>
            </w:r>
          </w:p>
        </w:tc>
        <w:tc>
          <w:tcPr>
            <w:tcW w:w="993" w:type="dxa"/>
            <w:gridSpan w:val="2"/>
            <w:tcBorders>
              <w:top w:val="nil"/>
              <w:left w:val="nil"/>
              <w:bottom w:val="single" w:sz="4" w:space="0" w:color="auto"/>
              <w:right w:val="nil"/>
            </w:tcBorders>
            <w:shd w:val="clear" w:color="auto" w:fill="auto"/>
            <w:noWrap/>
            <w:vAlign w:val="bottom"/>
            <w:hideMark/>
          </w:tcPr>
          <w:p w14:paraId="4184ED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0.943</w:t>
            </w:r>
          </w:p>
        </w:tc>
        <w:tc>
          <w:tcPr>
            <w:tcW w:w="992" w:type="dxa"/>
            <w:gridSpan w:val="2"/>
            <w:tcBorders>
              <w:top w:val="nil"/>
              <w:left w:val="nil"/>
              <w:bottom w:val="single" w:sz="4" w:space="0" w:color="auto"/>
              <w:right w:val="nil"/>
            </w:tcBorders>
            <w:shd w:val="clear" w:color="auto" w:fill="auto"/>
            <w:noWrap/>
            <w:vAlign w:val="bottom"/>
            <w:hideMark/>
          </w:tcPr>
          <w:p w14:paraId="23A213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single" w:sz="4" w:space="0" w:color="auto"/>
              <w:right w:val="nil"/>
            </w:tcBorders>
            <w:shd w:val="clear" w:color="auto" w:fill="auto"/>
            <w:noWrap/>
            <w:vAlign w:val="bottom"/>
            <w:hideMark/>
          </w:tcPr>
          <w:p w14:paraId="1BCC4D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0.667</w:t>
            </w:r>
          </w:p>
        </w:tc>
        <w:tc>
          <w:tcPr>
            <w:tcW w:w="993" w:type="dxa"/>
            <w:gridSpan w:val="2"/>
            <w:tcBorders>
              <w:top w:val="nil"/>
              <w:left w:val="nil"/>
              <w:bottom w:val="single" w:sz="4" w:space="0" w:color="auto"/>
              <w:right w:val="nil"/>
            </w:tcBorders>
            <w:shd w:val="clear" w:color="auto" w:fill="auto"/>
            <w:noWrap/>
            <w:vAlign w:val="bottom"/>
            <w:hideMark/>
          </w:tcPr>
          <w:p w14:paraId="07D5E0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0.413</w:t>
            </w:r>
          </w:p>
        </w:tc>
      </w:tr>
      <w:tr w:rsidR="005A5BB3" w:rsidRPr="0043293E" w14:paraId="002EDC5F" w14:textId="77777777" w:rsidTr="007E151C">
        <w:trPr>
          <w:gridAfter w:val="1"/>
          <w:wAfter w:w="84" w:type="dxa"/>
          <w:trHeight w:val="75"/>
        </w:trPr>
        <w:tc>
          <w:tcPr>
            <w:tcW w:w="1418" w:type="dxa"/>
            <w:tcBorders>
              <w:top w:val="nil"/>
              <w:left w:val="nil"/>
              <w:bottom w:val="nil"/>
              <w:right w:val="nil"/>
            </w:tcBorders>
            <w:shd w:val="clear" w:color="auto" w:fill="auto"/>
            <w:vAlign w:val="bottom"/>
            <w:hideMark/>
          </w:tcPr>
          <w:p w14:paraId="29DB8ED5"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Netherlands</w:t>
            </w:r>
          </w:p>
        </w:tc>
        <w:tc>
          <w:tcPr>
            <w:tcW w:w="934" w:type="dxa"/>
            <w:tcBorders>
              <w:top w:val="nil"/>
              <w:left w:val="nil"/>
              <w:bottom w:val="nil"/>
              <w:right w:val="nil"/>
            </w:tcBorders>
            <w:shd w:val="clear" w:color="auto" w:fill="auto"/>
            <w:noWrap/>
            <w:vAlign w:val="bottom"/>
            <w:hideMark/>
          </w:tcPr>
          <w:p w14:paraId="67033C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0234BA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09" w:type="dxa"/>
            <w:tcBorders>
              <w:top w:val="nil"/>
              <w:left w:val="nil"/>
              <w:bottom w:val="nil"/>
              <w:right w:val="nil"/>
            </w:tcBorders>
            <w:shd w:val="clear" w:color="auto" w:fill="auto"/>
            <w:noWrap/>
            <w:vAlign w:val="bottom"/>
            <w:hideMark/>
          </w:tcPr>
          <w:p w14:paraId="3BD1EC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7F71508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392C79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7A2FD8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891ADD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27C62CE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78B65F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077CB42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561860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6AAA20DE"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20C8CE3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529B62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1.322***</w:t>
            </w:r>
          </w:p>
        </w:tc>
        <w:tc>
          <w:tcPr>
            <w:tcW w:w="850" w:type="dxa"/>
            <w:tcBorders>
              <w:top w:val="nil"/>
              <w:left w:val="nil"/>
              <w:bottom w:val="nil"/>
              <w:right w:val="nil"/>
            </w:tcBorders>
            <w:shd w:val="clear" w:color="auto" w:fill="auto"/>
            <w:noWrap/>
            <w:vAlign w:val="bottom"/>
            <w:hideMark/>
          </w:tcPr>
          <w:p w14:paraId="2E1A020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1.760***</w:t>
            </w:r>
          </w:p>
        </w:tc>
        <w:tc>
          <w:tcPr>
            <w:tcW w:w="909" w:type="dxa"/>
            <w:tcBorders>
              <w:top w:val="nil"/>
              <w:left w:val="nil"/>
              <w:bottom w:val="nil"/>
              <w:right w:val="nil"/>
            </w:tcBorders>
            <w:shd w:val="clear" w:color="auto" w:fill="auto"/>
            <w:noWrap/>
            <w:vAlign w:val="bottom"/>
            <w:hideMark/>
          </w:tcPr>
          <w:p w14:paraId="36CC716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1.557***</w:t>
            </w:r>
          </w:p>
        </w:tc>
        <w:tc>
          <w:tcPr>
            <w:tcW w:w="992" w:type="dxa"/>
            <w:gridSpan w:val="2"/>
            <w:tcBorders>
              <w:top w:val="nil"/>
              <w:left w:val="nil"/>
              <w:bottom w:val="nil"/>
              <w:right w:val="nil"/>
            </w:tcBorders>
            <w:shd w:val="clear" w:color="auto" w:fill="auto"/>
            <w:noWrap/>
            <w:vAlign w:val="bottom"/>
            <w:hideMark/>
          </w:tcPr>
          <w:p w14:paraId="5C2752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2.032***</w:t>
            </w:r>
          </w:p>
        </w:tc>
        <w:tc>
          <w:tcPr>
            <w:tcW w:w="850" w:type="dxa"/>
            <w:gridSpan w:val="2"/>
            <w:tcBorders>
              <w:top w:val="nil"/>
              <w:left w:val="nil"/>
              <w:bottom w:val="nil"/>
              <w:right w:val="nil"/>
            </w:tcBorders>
            <w:shd w:val="clear" w:color="auto" w:fill="auto"/>
            <w:noWrap/>
            <w:vAlign w:val="bottom"/>
            <w:hideMark/>
          </w:tcPr>
          <w:p w14:paraId="6B8F7A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2.499***</w:t>
            </w:r>
          </w:p>
        </w:tc>
        <w:tc>
          <w:tcPr>
            <w:tcW w:w="256" w:type="dxa"/>
            <w:gridSpan w:val="2"/>
            <w:tcBorders>
              <w:top w:val="nil"/>
              <w:left w:val="nil"/>
              <w:bottom w:val="nil"/>
              <w:right w:val="nil"/>
            </w:tcBorders>
            <w:shd w:val="clear" w:color="auto" w:fill="auto"/>
            <w:noWrap/>
            <w:vAlign w:val="bottom"/>
            <w:hideMark/>
          </w:tcPr>
          <w:p w14:paraId="7A567E6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33B30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1.281***</w:t>
            </w:r>
          </w:p>
        </w:tc>
        <w:tc>
          <w:tcPr>
            <w:tcW w:w="993" w:type="dxa"/>
            <w:gridSpan w:val="2"/>
            <w:tcBorders>
              <w:top w:val="nil"/>
              <w:left w:val="nil"/>
              <w:bottom w:val="nil"/>
              <w:right w:val="nil"/>
            </w:tcBorders>
            <w:shd w:val="clear" w:color="auto" w:fill="auto"/>
            <w:noWrap/>
            <w:vAlign w:val="bottom"/>
            <w:hideMark/>
          </w:tcPr>
          <w:p w14:paraId="70BD69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1.509***</w:t>
            </w:r>
          </w:p>
        </w:tc>
        <w:tc>
          <w:tcPr>
            <w:tcW w:w="992" w:type="dxa"/>
            <w:gridSpan w:val="2"/>
            <w:tcBorders>
              <w:top w:val="nil"/>
              <w:left w:val="nil"/>
              <w:bottom w:val="nil"/>
              <w:right w:val="nil"/>
            </w:tcBorders>
            <w:shd w:val="clear" w:color="auto" w:fill="auto"/>
            <w:noWrap/>
            <w:vAlign w:val="bottom"/>
            <w:hideMark/>
          </w:tcPr>
          <w:p w14:paraId="2D7EFAB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1.012***</w:t>
            </w:r>
          </w:p>
        </w:tc>
        <w:tc>
          <w:tcPr>
            <w:tcW w:w="977" w:type="dxa"/>
            <w:gridSpan w:val="2"/>
            <w:tcBorders>
              <w:top w:val="nil"/>
              <w:left w:val="nil"/>
              <w:bottom w:val="nil"/>
              <w:right w:val="nil"/>
            </w:tcBorders>
            <w:shd w:val="clear" w:color="auto" w:fill="auto"/>
            <w:noWrap/>
            <w:vAlign w:val="bottom"/>
            <w:hideMark/>
          </w:tcPr>
          <w:p w14:paraId="7B65C6C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1.242***</w:t>
            </w:r>
          </w:p>
        </w:tc>
        <w:tc>
          <w:tcPr>
            <w:tcW w:w="993" w:type="dxa"/>
            <w:gridSpan w:val="2"/>
            <w:tcBorders>
              <w:top w:val="nil"/>
              <w:left w:val="nil"/>
              <w:bottom w:val="nil"/>
              <w:right w:val="nil"/>
            </w:tcBorders>
            <w:shd w:val="clear" w:color="auto" w:fill="auto"/>
            <w:noWrap/>
            <w:vAlign w:val="bottom"/>
            <w:hideMark/>
          </w:tcPr>
          <w:p w14:paraId="0A86A6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2.305***</w:t>
            </w:r>
          </w:p>
        </w:tc>
      </w:tr>
      <w:tr w:rsidR="005A5BB3" w:rsidRPr="0043293E" w14:paraId="4740F757"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1BBBDCF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11197E7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(0.121)</w:t>
            </w:r>
          </w:p>
        </w:tc>
        <w:tc>
          <w:tcPr>
            <w:tcW w:w="850" w:type="dxa"/>
            <w:tcBorders>
              <w:top w:val="nil"/>
              <w:left w:val="nil"/>
              <w:bottom w:val="nil"/>
              <w:right w:val="nil"/>
            </w:tcBorders>
            <w:shd w:val="clear" w:color="auto" w:fill="auto"/>
            <w:noWrap/>
            <w:vAlign w:val="bottom"/>
            <w:hideMark/>
          </w:tcPr>
          <w:p w14:paraId="1A14BF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(0.104)</w:t>
            </w:r>
          </w:p>
        </w:tc>
        <w:tc>
          <w:tcPr>
            <w:tcW w:w="909" w:type="dxa"/>
            <w:tcBorders>
              <w:top w:val="nil"/>
              <w:left w:val="nil"/>
              <w:bottom w:val="nil"/>
              <w:right w:val="nil"/>
            </w:tcBorders>
            <w:shd w:val="clear" w:color="auto" w:fill="auto"/>
            <w:noWrap/>
            <w:vAlign w:val="bottom"/>
            <w:hideMark/>
          </w:tcPr>
          <w:p w14:paraId="29041E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(0.125)</w:t>
            </w:r>
          </w:p>
        </w:tc>
        <w:tc>
          <w:tcPr>
            <w:tcW w:w="992" w:type="dxa"/>
            <w:gridSpan w:val="2"/>
            <w:tcBorders>
              <w:top w:val="nil"/>
              <w:left w:val="nil"/>
              <w:bottom w:val="nil"/>
              <w:right w:val="nil"/>
            </w:tcBorders>
            <w:shd w:val="clear" w:color="auto" w:fill="auto"/>
            <w:noWrap/>
            <w:vAlign w:val="bottom"/>
            <w:hideMark/>
          </w:tcPr>
          <w:p w14:paraId="1E1584E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(0.107)</w:t>
            </w:r>
          </w:p>
        </w:tc>
        <w:tc>
          <w:tcPr>
            <w:tcW w:w="850" w:type="dxa"/>
            <w:gridSpan w:val="2"/>
            <w:tcBorders>
              <w:top w:val="nil"/>
              <w:left w:val="nil"/>
              <w:bottom w:val="nil"/>
              <w:right w:val="nil"/>
            </w:tcBorders>
            <w:shd w:val="clear" w:color="auto" w:fill="auto"/>
            <w:noWrap/>
            <w:vAlign w:val="bottom"/>
            <w:hideMark/>
          </w:tcPr>
          <w:p w14:paraId="3A9979A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(0.342)</w:t>
            </w:r>
          </w:p>
        </w:tc>
        <w:tc>
          <w:tcPr>
            <w:tcW w:w="256" w:type="dxa"/>
            <w:gridSpan w:val="2"/>
            <w:tcBorders>
              <w:top w:val="nil"/>
              <w:left w:val="nil"/>
              <w:bottom w:val="nil"/>
              <w:right w:val="nil"/>
            </w:tcBorders>
            <w:shd w:val="clear" w:color="auto" w:fill="auto"/>
            <w:noWrap/>
            <w:vAlign w:val="bottom"/>
            <w:hideMark/>
          </w:tcPr>
          <w:p w14:paraId="2CDCB15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98B4C5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(0.141)</w:t>
            </w:r>
          </w:p>
        </w:tc>
        <w:tc>
          <w:tcPr>
            <w:tcW w:w="993" w:type="dxa"/>
            <w:gridSpan w:val="2"/>
            <w:tcBorders>
              <w:top w:val="nil"/>
              <w:left w:val="nil"/>
              <w:bottom w:val="nil"/>
              <w:right w:val="nil"/>
            </w:tcBorders>
            <w:shd w:val="clear" w:color="auto" w:fill="auto"/>
            <w:noWrap/>
            <w:vAlign w:val="bottom"/>
            <w:hideMark/>
          </w:tcPr>
          <w:p w14:paraId="5FFD60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(0.0864)</w:t>
            </w:r>
          </w:p>
        </w:tc>
        <w:tc>
          <w:tcPr>
            <w:tcW w:w="992" w:type="dxa"/>
            <w:gridSpan w:val="2"/>
            <w:tcBorders>
              <w:top w:val="nil"/>
              <w:left w:val="nil"/>
              <w:bottom w:val="nil"/>
              <w:right w:val="nil"/>
            </w:tcBorders>
            <w:shd w:val="clear" w:color="auto" w:fill="auto"/>
            <w:noWrap/>
            <w:vAlign w:val="bottom"/>
            <w:hideMark/>
          </w:tcPr>
          <w:p w14:paraId="1675A53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(0.103)</w:t>
            </w:r>
          </w:p>
        </w:tc>
        <w:tc>
          <w:tcPr>
            <w:tcW w:w="977" w:type="dxa"/>
            <w:gridSpan w:val="2"/>
            <w:tcBorders>
              <w:top w:val="nil"/>
              <w:left w:val="nil"/>
              <w:bottom w:val="nil"/>
              <w:right w:val="nil"/>
            </w:tcBorders>
            <w:shd w:val="clear" w:color="auto" w:fill="auto"/>
            <w:noWrap/>
            <w:vAlign w:val="bottom"/>
            <w:hideMark/>
          </w:tcPr>
          <w:p w14:paraId="3A4F94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(0.101)</w:t>
            </w:r>
          </w:p>
        </w:tc>
        <w:tc>
          <w:tcPr>
            <w:tcW w:w="993" w:type="dxa"/>
            <w:gridSpan w:val="2"/>
            <w:tcBorders>
              <w:top w:val="nil"/>
              <w:left w:val="nil"/>
              <w:bottom w:val="nil"/>
              <w:right w:val="nil"/>
            </w:tcBorders>
            <w:shd w:val="clear" w:color="auto" w:fill="auto"/>
            <w:noWrap/>
            <w:vAlign w:val="bottom"/>
            <w:hideMark/>
          </w:tcPr>
          <w:p w14:paraId="1A04DA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(0.260)</w:t>
            </w:r>
          </w:p>
        </w:tc>
      </w:tr>
      <w:tr w:rsidR="005A5BB3" w:rsidRPr="0043293E" w14:paraId="3664F866"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225D8D3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79FF2A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-0.542*</w:t>
            </w:r>
          </w:p>
        </w:tc>
        <w:tc>
          <w:tcPr>
            <w:tcW w:w="850" w:type="dxa"/>
            <w:tcBorders>
              <w:top w:val="nil"/>
              <w:left w:val="nil"/>
              <w:bottom w:val="nil"/>
              <w:right w:val="nil"/>
            </w:tcBorders>
            <w:shd w:val="clear" w:color="auto" w:fill="auto"/>
            <w:noWrap/>
            <w:vAlign w:val="bottom"/>
            <w:hideMark/>
          </w:tcPr>
          <w:p w14:paraId="4D1AFB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-0.137</w:t>
            </w:r>
          </w:p>
        </w:tc>
        <w:tc>
          <w:tcPr>
            <w:tcW w:w="909" w:type="dxa"/>
            <w:tcBorders>
              <w:top w:val="nil"/>
              <w:left w:val="nil"/>
              <w:bottom w:val="nil"/>
              <w:right w:val="nil"/>
            </w:tcBorders>
            <w:shd w:val="clear" w:color="auto" w:fill="auto"/>
            <w:noWrap/>
            <w:vAlign w:val="bottom"/>
            <w:hideMark/>
          </w:tcPr>
          <w:p w14:paraId="1F30554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-0.873*</w:t>
            </w:r>
          </w:p>
        </w:tc>
        <w:tc>
          <w:tcPr>
            <w:tcW w:w="992" w:type="dxa"/>
            <w:gridSpan w:val="2"/>
            <w:tcBorders>
              <w:top w:val="nil"/>
              <w:left w:val="nil"/>
              <w:bottom w:val="nil"/>
              <w:right w:val="nil"/>
            </w:tcBorders>
            <w:shd w:val="clear" w:color="auto" w:fill="auto"/>
            <w:noWrap/>
            <w:vAlign w:val="bottom"/>
            <w:hideMark/>
          </w:tcPr>
          <w:p w14:paraId="1C43E8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-0.459</w:t>
            </w:r>
          </w:p>
        </w:tc>
        <w:tc>
          <w:tcPr>
            <w:tcW w:w="850" w:type="dxa"/>
            <w:gridSpan w:val="2"/>
            <w:tcBorders>
              <w:top w:val="nil"/>
              <w:left w:val="nil"/>
              <w:bottom w:val="nil"/>
              <w:right w:val="nil"/>
            </w:tcBorders>
            <w:shd w:val="clear" w:color="auto" w:fill="auto"/>
            <w:noWrap/>
            <w:vAlign w:val="bottom"/>
            <w:hideMark/>
          </w:tcPr>
          <w:p w14:paraId="7445A9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0.0735</w:t>
            </w:r>
          </w:p>
        </w:tc>
        <w:tc>
          <w:tcPr>
            <w:tcW w:w="256" w:type="dxa"/>
            <w:gridSpan w:val="2"/>
            <w:tcBorders>
              <w:top w:val="nil"/>
              <w:left w:val="nil"/>
              <w:bottom w:val="nil"/>
              <w:right w:val="nil"/>
            </w:tcBorders>
            <w:shd w:val="clear" w:color="auto" w:fill="auto"/>
            <w:noWrap/>
            <w:vAlign w:val="bottom"/>
            <w:hideMark/>
          </w:tcPr>
          <w:p w14:paraId="2F95CE0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10ED5D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-0.252</w:t>
            </w:r>
          </w:p>
        </w:tc>
        <w:tc>
          <w:tcPr>
            <w:tcW w:w="993" w:type="dxa"/>
            <w:gridSpan w:val="2"/>
            <w:tcBorders>
              <w:top w:val="nil"/>
              <w:left w:val="nil"/>
              <w:bottom w:val="nil"/>
              <w:right w:val="nil"/>
            </w:tcBorders>
            <w:shd w:val="clear" w:color="auto" w:fill="auto"/>
            <w:noWrap/>
            <w:vAlign w:val="bottom"/>
            <w:hideMark/>
          </w:tcPr>
          <w:p w14:paraId="512D67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-0.733***</w:t>
            </w:r>
          </w:p>
        </w:tc>
        <w:tc>
          <w:tcPr>
            <w:tcW w:w="992" w:type="dxa"/>
            <w:gridSpan w:val="2"/>
            <w:tcBorders>
              <w:top w:val="nil"/>
              <w:left w:val="nil"/>
              <w:bottom w:val="nil"/>
              <w:right w:val="nil"/>
            </w:tcBorders>
            <w:shd w:val="clear" w:color="auto" w:fill="auto"/>
            <w:noWrap/>
            <w:vAlign w:val="bottom"/>
            <w:hideMark/>
          </w:tcPr>
          <w:p w14:paraId="55E96D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-0.325</w:t>
            </w:r>
          </w:p>
        </w:tc>
        <w:tc>
          <w:tcPr>
            <w:tcW w:w="977" w:type="dxa"/>
            <w:gridSpan w:val="2"/>
            <w:tcBorders>
              <w:top w:val="nil"/>
              <w:left w:val="nil"/>
              <w:bottom w:val="nil"/>
              <w:right w:val="nil"/>
            </w:tcBorders>
            <w:shd w:val="clear" w:color="auto" w:fill="auto"/>
            <w:noWrap/>
            <w:vAlign w:val="bottom"/>
            <w:hideMark/>
          </w:tcPr>
          <w:p w14:paraId="770D331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-0.755*</w:t>
            </w:r>
          </w:p>
        </w:tc>
        <w:tc>
          <w:tcPr>
            <w:tcW w:w="993" w:type="dxa"/>
            <w:gridSpan w:val="2"/>
            <w:tcBorders>
              <w:top w:val="nil"/>
              <w:left w:val="nil"/>
              <w:bottom w:val="nil"/>
              <w:right w:val="nil"/>
            </w:tcBorders>
            <w:shd w:val="clear" w:color="auto" w:fill="auto"/>
            <w:noWrap/>
            <w:vAlign w:val="bottom"/>
            <w:hideMark/>
          </w:tcPr>
          <w:p w14:paraId="506E66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-0.806</w:t>
            </w:r>
          </w:p>
        </w:tc>
      </w:tr>
      <w:tr w:rsidR="005A5BB3" w:rsidRPr="0043293E" w14:paraId="2F5059E9"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5A9A31D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687664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(0.238)</w:t>
            </w:r>
          </w:p>
        </w:tc>
        <w:tc>
          <w:tcPr>
            <w:tcW w:w="850" w:type="dxa"/>
            <w:tcBorders>
              <w:top w:val="nil"/>
              <w:left w:val="nil"/>
              <w:bottom w:val="nil"/>
              <w:right w:val="nil"/>
            </w:tcBorders>
            <w:shd w:val="clear" w:color="auto" w:fill="auto"/>
            <w:noWrap/>
            <w:vAlign w:val="bottom"/>
            <w:hideMark/>
          </w:tcPr>
          <w:p w14:paraId="20FACE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(0.195)</w:t>
            </w:r>
          </w:p>
        </w:tc>
        <w:tc>
          <w:tcPr>
            <w:tcW w:w="909" w:type="dxa"/>
            <w:tcBorders>
              <w:top w:val="nil"/>
              <w:left w:val="nil"/>
              <w:bottom w:val="nil"/>
              <w:right w:val="nil"/>
            </w:tcBorders>
            <w:shd w:val="clear" w:color="auto" w:fill="auto"/>
            <w:noWrap/>
            <w:vAlign w:val="bottom"/>
            <w:hideMark/>
          </w:tcPr>
          <w:p w14:paraId="50E061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(0.355)</w:t>
            </w:r>
          </w:p>
        </w:tc>
        <w:tc>
          <w:tcPr>
            <w:tcW w:w="992" w:type="dxa"/>
            <w:gridSpan w:val="2"/>
            <w:tcBorders>
              <w:top w:val="nil"/>
              <w:left w:val="nil"/>
              <w:bottom w:val="nil"/>
              <w:right w:val="nil"/>
            </w:tcBorders>
            <w:shd w:val="clear" w:color="auto" w:fill="auto"/>
            <w:noWrap/>
            <w:vAlign w:val="bottom"/>
            <w:hideMark/>
          </w:tcPr>
          <w:p w14:paraId="4B0ABB0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(0.334)</w:t>
            </w:r>
          </w:p>
        </w:tc>
        <w:tc>
          <w:tcPr>
            <w:tcW w:w="850" w:type="dxa"/>
            <w:gridSpan w:val="2"/>
            <w:tcBorders>
              <w:top w:val="nil"/>
              <w:left w:val="nil"/>
              <w:bottom w:val="nil"/>
              <w:right w:val="nil"/>
            </w:tcBorders>
            <w:shd w:val="clear" w:color="auto" w:fill="auto"/>
            <w:noWrap/>
            <w:vAlign w:val="bottom"/>
            <w:hideMark/>
          </w:tcPr>
          <w:p w14:paraId="75B5075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(1.136)</w:t>
            </w:r>
          </w:p>
        </w:tc>
        <w:tc>
          <w:tcPr>
            <w:tcW w:w="256" w:type="dxa"/>
            <w:gridSpan w:val="2"/>
            <w:tcBorders>
              <w:top w:val="nil"/>
              <w:left w:val="nil"/>
              <w:bottom w:val="nil"/>
              <w:right w:val="nil"/>
            </w:tcBorders>
            <w:shd w:val="clear" w:color="auto" w:fill="auto"/>
            <w:noWrap/>
            <w:vAlign w:val="bottom"/>
            <w:hideMark/>
          </w:tcPr>
          <w:p w14:paraId="3CE705EC"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5DAF1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(0.295)</w:t>
            </w:r>
          </w:p>
        </w:tc>
        <w:tc>
          <w:tcPr>
            <w:tcW w:w="993" w:type="dxa"/>
            <w:gridSpan w:val="2"/>
            <w:tcBorders>
              <w:top w:val="nil"/>
              <w:left w:val="nil"/>
              <w:bottom w:val="nil"/>
              <w:right w:val="nil"/>
            </w:tcBorders>
            <w:shd w:val="clear" w:color="auto" w:fill="auto"/>
            <w:noWrap/>
            <w:vAlign w:val="bottom"/>
            <w:hideMark/>
          </w:tcPr>
          <w:p w14:paraId="3B6F68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(0.163)</w:t>
            </w:r>
          </w:p>
        </w:tc>
        <w:tc>
          <w:tcPr>
            <w:tcW w:w="992" w:type="dxa"/>
            <w:gridSpan w:val="2"/>
            <w:tcBorders>
              <w:top w:val="nil"/>
              <w:left w:val="nil"/>
              <w:bottom w:val="nil"/>
              <w:right w:val="nil"/>
            </w:tcBorders>
            <w:shd w:val="clear" w:color="auto" w:fill="auto"/>
            <w:noWrap/>
            <w:vAlign w:val="bottom"/>
            <w:hideMark/>
          </w:tcPr>
          <w:p w14:paraId="3C1868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(0.232)</w:t>
            </w:r>
          </w:p>
        </w:tc>
        <w:tc>
          <w:tcPr>
            <w:tcW w:w="977" w:type="dxa"/>
            <w:gridSpan w:val="2"/>
            <w:tcBorders>
              <w:top w:val="nil"/>
              <w:left w:val="nil"/>
              <w:bottom w:val="nil"/>
              <w:right w:val="nil"/>
            </w:tcBorders>
            <w:shd w:val="clear" w:color="auto" w:fill="auto"/>
            <w:noWrap/>
            <w:vAlign w:val="bottom"/>
            <w:hideMark/>
          </w:tcPr>
          <w:p w14:paraId="0F7FC00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(0.314)</w:t>
            </w:r>
          </w:p>
        </w:tc>
        <w:tc>
          <w:tcPr>
            <w:tcW w:w="993" w:type="dxa"/>
            <w:gridSpan w:val="2"/>
            <w:tcBorders>
              <w:top w:val="nil"/>
              <w:left w:val="nil"/>
              <w:bottom w:val="nil"/>
              <w:right w:val="nil"/>
            </w:tcBorders>
            <w:shd w:val="clear" w:color="auto" w:fill="auto"/>
            <w:noWrap/>
            <w:vAlign w:val="bottom"/>
            <w:hideMark/>
          </w:tcPr>
          <w:p w14:paraId="32F6560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(0.749)</w:t>
            </w:r>
          </w:p>
        </w:tc>
      </w:tr>
      <w:tr w:rsidR="005A5BB3" w:rsidRPr="0043293E" w14:paraId="117484F6"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38961F0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7231322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714</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645DB72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1029</w:t>
            </w:r>
            <w:r>
              <w:rPr>
                <w:rFonts w:ascii="Times New Roman" w:eastAsia="Times New Roman" w:hAnsi="Times New Roman"/>
                <w:color w:val="000000"/>
                <w:sz w:val="16"/>
                <w:szCs w:val="16"/>
                <w:lang w:val="en-GB"/>
              </w:rPr>
              <w:t xml:space="preserve"> / 4</w:t>
            </w:r>
          </w:p>
        </w:tc>
        <w:tc>
          <w:tcPr>
            <w:tcW w:w="909" w:type="dxa"/>
            <w:tcBorders>
              <w:top w:val="nil"/>
              <w:left w:val="nil"/>
              <w:bottom w:val="nil"/>
              <w:right w:val="nil"/>
            </w:tcBorders>
            <w:shd w:val="clear" w:color="auto" w:fill="auto"/>
            <w:noWrap/>
            <w:vAlign w:val="bottom"/>
            <w:hideMark/>
          </w:tcPr>
          <w:p w14:paraId="7A47CA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907</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2F2122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1160</w:t>
            </w:r>
            <w:r>
              <w:rPr>
                <w:rFonts w:ascii="Times New Roman" w:eastAsia="Times New Roman" w:hAnsi="Times New Roman"/>
                <w:color w:val="000000"/>
                <w:sz w:val="16"/>
                <w:szCs w:val="16"/>
                <w:lang w:val="en-GB"/>
              </w:rPr>
              <w:t xml:space="preserve"> / 4</w:t>
            </w:r>
          </w:p>
        </w:tc>
        <w:tc>
          <w:tcPr>
            <w:tcW w:w="850" w:type="dxa"/>
            <w:gridSpan w:val="2"/>
            <w:tcBorders>
              <w:top w:val="nil"/>
              <w:left w:val="nil"/>
              <w:bottom w:val="nil"/>
              <w:right w:val="nil"/>
            </w:tcBorders>
            <w:shd w:val="clear" w:color="auto" w:fill="auto"/>
            <w:noWrap/>
            <w:vAlign w:val="bottom"/>
            <w:hideMark/>
          </w:tcPr>
          <w:p w14:paraId="25265D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373</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4BEDE0B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FD3300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714</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63E6BBC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1030</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25BDF0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907</w:t>
            </w:r>
            <w:r>
              <w:rPr>
                <w:rFonts w:ascii="Times New Roman" w:eastAsia="Times New Roman" w:hAnsi="Times New Roman"/>
                <w:color w:val="000000"/>
                <w:sz w:val="16"/>
                <w:szCs w:val="16"/>
                <w:lang w:val="en-GB"/>
              </w:rPr>
              <w:t xml:space="preserve"> / 4</w:t>
            </w:r>
          </w:p>
        </w:tc>
        <w:tc>
          <w:tcPr>
            <w:tcW w:w="977" w:type="dxa"/>
            <w:gridSpan w:val="2"/>
            <w:tcBorders>
              <w:top w:val="nil"/>
              <w:left w:val="nil"/>
              <w:bottom w:val="nil"/>
              <w:right w:val="nil"/>
            </w:tcBorders>
            <w:shd w:val="clear" w:color="auto" w:fill="auto"/>
            <w:noWrap/>
            <w:vAlign w:val="bottom"/>
            <w:hideMark/>
          </w:tcPr>
          <w:p w14:paraId="02B85FE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1166</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76435DD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374</w:t>
            </w:r>
            <w:r>
              <w:rPr>
                <w:rFonts w:ascii="Times New Roman" w:eastAsia="Times New Roman" w:hAnsi="Times New Roman"/>
                <w:color w:val="000000"/>
                <w:sz w:val="16"/>
                <w:szCs w:val="16"/>
                <w:lang w:val="en-GB"/>
              </w:rPr>
              <w:t xml:space="preserve"> / 4</w:t>
            </w:r>
          </w:p>
        </w:tc>
      </w:tr>
      <w:tr w:rsidR="005A5BB3" w:rsidRPr="0043293E" w14:paraId="3CA9BAFF"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3E1D993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108C00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0.235</w:t>
            </w:r>
          </w:p>
        </w:tc>
        <w:tc>
          <w:tcPr>
            <w:tcW w:w="850" w:type="dxa"/>
            <w:tcBorders>
              <w:top w:val="nil"/>
              <w:left w:val="nil"/>
              <w:bottom w:val="nil"/>
              <w:right w:val="nil"/>
            </w:tcBorders>
            <w:shd w:val="clear" w:color="auto" w:fill="auto"/>
            <w:noWrap/>
            <w:vAlign w:val="bottom"/>
            <w:hideMark/>
          </w:tcPr>
          <w:p w14:paraId="660DD4B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0.318</w:t>
            </w:r>
          </w:p>
        </w:tc>
        <w:tc>
          <w:tcPr>
            <w:tcW w:w="909" w:type="dxa"/>
            <w:tcBorders>
              <w:top w:val="nil"/>
              <w:left w:val="nil"/>
              <w:bottom w:val="nil"/>
              <w:right w:val="nil"/>
            </w:tcBorders>
            <w:shd w:val="clear" w:color="auto" w:fill="auto"/>
            <w:noWrap/>
            <w:vAlign w:val="bottom"/>
            <w:hideMark/>
          </w:tcPr>
          <w:p w14:paraId="3BA6CA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0.189</w:t>
            </w:r>
          </w:p>
        </w:tc>
        <w:tc>
          <w:tcPr>
            <w:tcW w:w="992" w:type="dxa"/>
            <w:gridSpan w:val="2"/>
            <w:tcBorders>
              <w:top w:val="nil"/>
              <w:left w:val="nil"/>
              <w:bottom w:val="nil"/>
              <w:right w:val="nil"/>
            </w:tcBorders>
            <w:shd w:val="clear" w:color="auto" w:fill="auto"/>
            <w:noWrap/>
            <w:vAlign w:val="bottom"/>
            <w:hideMark/>
          </w:tcPr>
          <w:p w14:paraId="08C57F6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0.314</w:t>
            </w:r>
          </w:p>
        </w:tc>
        <w:tc>
          <w:tcPr>
            <w:tcW w:w="850" w:type="dxa"/>
            <w:gridSpan w:val="2"/>
            <w:tcBorders>
              <w:top w:val="nil"/>
              <w:left w:val="nil"/>
              <w:bottom w:val="nil"/>
              <w:right w:val="nil"/>
            </w:tcBorders>
            <w:shd w:val="clear" w:color="auto" w:fill="auto"/>
            <w:noWrap/>
            <w:vAlign w:val="bottom"/>
            <w:hideMark/>
          </w:tcPr>
          <w:p w14:paraId="1BB5A7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0.215</w:t>
            </w:r>
          </w:p>
        </w:tc>
        <w:tc>
          <w:tcPr>
            <w:tcW w:w="256" w:type="dxa"/>
            <w:gridSpan w:val="2"/>
            <w:tcBorders>
              <w:top w:val="nil"/>
              <w:left w:val="nil"/>
              <w:bottom w:val="nil"/>
              <w:right w:val="nil"/>
            </w:tcBorders>
            <w:shd w:val="clear" w:color="auto" w:fill="auto"/>
            <w:noWrap/>
            <w:vAlign w:val="bottom"/>
            <w:hideMark/>
          </w:tcPr>
          <w:p w14:paraId="22E8AB5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302763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0.195</w:t>
            </w:r>
          </w:p>
        </w:tc>
        <w:tc>
          <w:tcPr>
            <w:tcW w:w="993" w:type="dxa"/>
            <w:gridSpan w:val="2"/>
            <w:tcBorders>
              <w:top w:val="nil"/>
              <w:left w:val="nil"/>
              <w:bottom w:val="nil"/>
              <w:right w:val="nil"/>
            </w:tcBorders>
            <w:shd w:val="clear" w:color="auto" w:fill="auto"/>
            <w:noWrap/>
            <w:vAlign w:val="bottom"/>
            <w:hideMark/>
          </w:tcPr>
          <w:p w14:paraId="207DB94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0.368</w:t>
            </w:r>
          </w:p>
        </w:tc>
        <w:tc>
          <w:tcPr>
            <w:tcW w:w="992" w:type="dxa"/>
            <w:gridSpan w:val="2"/>
            <w:tcBorders>
              <w:top w:val="nil"/>
              <w:left w:val="nil"/>
              <w:bottom w:val="nil"/>
              <w:right w:val="nil"/>
            </w:tcBorders>
            <w:shd w:val="clear" w:color="auto" w:fill="auto"/>
            <w:noWrap/>
            <w:vAlign w:val="bottom"/>
            <w:hideMark/>
          </w:tcPr>
          <w:p w14:paraId="1239B3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0.170</w:t>
            </w:r>
          </w:p>
        </w:tc>
        <w:tc>
          <w:tcPr>
            <w:tcW w:w="977" w:type="dxa"/>
            <w:gridSpan w:val="2"/>
            <w:tcBorders>
              <w:top w:val="nil"/>
              <w:left w:val="nil"/>
              <w:bottom w:val="nil"/>
              <w:right w:val="nil"/>
            </w:tcBorders>
            <w:shd w:val="clear" w:color="auto" w:fill="auto"/>
            <w:noWrap/>
            <w:vAlign w:val="bottom"/>
            <w:hideMark/>
          </w:tcPr>
          <w:p w14:paraId="4AA6611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0.173</w:t>
            </w:r>
          </w:p>
        </w:tc>
        <w:tc>
          <w:tcPr>
            <w:tcW w:w="993" w:type="dxa"/>
            <w:gridSpan w:val="2"/>
            <w:tcBorders>
              <w:top w:val="nil"/>
              <w:left w:val="nil"/>
              <w:bottom w:val="nil"/>
              <w:right w:val="nil"/>
            </w:tcBorders>
            <w:shd w:val="clear" w:color="auto" w:fill="auto"/>
            <w:noWrap/>
            <w:vAlign w:val="bottom"/>
            <w:hideMark/>
          </w:tcPr>
          <w:p w14:paraId="6BE7F4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0.284</w:t>
            </w:r>
          </w:p>
        </w:tc>
      </w:tr>
      <w:tr w:rsidR="005A5BB3" w:rsidRPr="0043293E" w14:paraId="2BFC354D"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5677941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44790CD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72EDC5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09" w:type="dxa"/>
            <w:tcBorders>
              <w:top w:val="nil"/>
              <w:left w:val="nil"/>
              <w:bottom w:val="nil"/>
              <w:right w:val="nil"/>
            </w:tcBorders>
            <w:shd w:val="clear" w:color="auto" w:fill="auto"/>
            <w:noWrap/>
            <w:vAlign w:val="bottom"/>
            <w:hideMark/>
          </w:tcPr>
          <w:p w14:paraId="26C491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5DFD837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61A8C9E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2356E8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822762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3D1C89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0AE5BE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2ADBFB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453C0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72DFBEA4" w14:textId="77777777" w:rsidTr="007E151C">
        <w:trPr>
          <w:gridAfter w:val="1"/>
          <w:wAfter w:w="84" w:type="dxa"/>
          <w:trHeight w:val="75"/>
        </w:trPr>
        <w:tc>
          <w:tcPr>
            <w:tcW w:w="1418" w:type="dxa"/>
            <w:tcBorders>
              <w:top w:val="nil"/>
              <w:left w:val="nil"/>
              <w:bottom w:val="single" w:sz="4" w:space="0" w:color="auto"/>
              <w:right w:val="nil"/>
            </w:tcBorders>
            <w:shd w:val="clear" w:color="auto" w:fill="auto"/>
            <w:noWrap/>
            <w:vAlign w:val="bottom"/>
            <w:hideMark/>
          </w:tcPr>
          <w:p w14:paraId="05959EBF"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57F7BBB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0.643</w:t>
            </w:r>
          </w:p>
        </w:tc>
        <w:tc>
          <w:tcPr>
            <w:tcW w:w="850" w:type="dxa"/>
            <w:tcBorders>
              <w:top w:val="nil"/>
              <w:left w:val="nil"/>
              <w:bottom w:val="single" w:sz="4" w:space="0" w:color="auto"/>
              <w:right w:val="nil"/>
            </w:tcBorders>
            <w:shd w:val="clear" w:color="auto" w:fill="auto"/>
            <w:noWrap/>
            <w:vAlign w:val="bottom"/>
            <w:hideMark/>
          </w:tcPr>
          <w:p w14:paraId="55E903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0.433</w:t>
            </w:r>
          </w:p>
        </w:tc>
        <w:tc>
          <w:tcPr>
            <w:tcW w:w="909" w:type="dxa"/>
            <w:tcBorders>
              <w:top w:val="nil"/>
              <w:left w:val="nil"/>
              <w:bottom w:val="single" w:sz="4" w:space="0" w:color="auto"/>
              <w:right w:val="nil"/>
            </w:tcBorders>
            <w:shd w:val="clear" w:color="auto" w:fill="auto"/>
            <w:noWrap/>
            <w:vAlign w:val="bottom"/>
            <w:hideMark/>
          </w:tcPr>
          <w:p w14:paraId="6726933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0.002</w:t>
            </w:r>
          </w:p>
        </w:tc>
        <w:tc>
          <w:tcPr>
            <w:tcW w:w="992" w:type="dxa"/>
            <w:gridSpan w:val="2"/>
            <w:tcBorders>
              <w:top w:val="nil"/>
              <w:left w:val="nil"/>
              <w:bottom w:val="single" w:sz="4" w:space="0" w:color="auto"/>
              <w:right w:val="nil"/>
            </w:tcBorders>
            <w:shd w:val="clear" w:color="auto" w:fill="auto"/>
            <w:noWrap/>
            <w:vAlign w:val="bottom"/>
            <w:hideMark/>
          </w:tcPr>
          <w:p w14:paraId="4DEB67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0.362</w:t>
            </w:r>
          </w:p>
        </w:tc>
        <w:tc>
          <w:tcPr>
            <w:tcW w:w="850" w:type="dxa"/>
            <w:gridSpan w:val="2"/>
            <w:tcBorders>
              <w:top w:val="nil"/>
              <w:left w:val="nil"/>
              <w:bottom w:val="single" w:sz="4" w:space="0" w:color="auto"/>
              <w:right w:val="nil"/>
            </w:tcBorders>
            <w:shd w:val="clear" w:color="auto" w:fill="auto"/>
            <w:noWrap/>
            <w:vAlign w:val="bottom"/>
            <w:hideMark/>
          </w:tcPr>
          <w:p w14:paraId="5AF31E2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0.838</w:t>
            </w:r>
          </w:p>
        </w:tc>
        <w:tc>
          <w:tcPr>
            <w:tcW w:w="256" w:type="dxa"/>
            <w:gridSpan w:val="2"/>
            <w:tcBorders>
              <w:top w:val="nil"/>
              <w:left w:val="nil"/>
              <w:bottom w:val="single" w:sz="4" w:space="0" w:color="auto"/>
              <w:right w:val="nil"/>
            </w:tcBorders>
            <w:shd w:val="clear" w:color="auto" w:fill="auto"/>
            <w:noWrap/>
            <w:vAlign w:val="bottom"/>
            <w:hideMark/>
          </w:tcPr>
          <w:p w14:paraId="3BD854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751D2BB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0.786</w:t>
            </w:r>
          </w:p>
        </w:tc>
        <w:tc>
          <w:tcPr>
            <w:tcW w:w="993" w:type="dxa"/>
            <w:gridSpan w:val="2"/>
            <w:tcBorders>
              <w:top w:val="nil"/>
              <w:left w:val="nil"/>
              <w:bottom w:val="single" w:sz="4" w:space="0" w:color="auto"/>
              <w:right w:val="nil"/>
            </w:tcBorders>
            <w:shd w:val="clear" w:color="auto" w:fill="auto"/>
            <w:noWrap/>
            <w:vAlign w:val="bottom"/>
            <w:hideMark/>
          </w:tcPr>
          <w:p w14:paraId="7B2235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0.473</w:t>
            </w:r>
          </w:p>
        </w:tc>
        <w:tc>
          <w:tcPr>
            <w:tcW w:w="992" w:type="dxa"/>
            <w:gridSpan w:val="2"/>
            <w:tcBorders>
              <w:top w:val="nil"/>
              <w:left w:val="nil"/>
              <w:bottom w:val="single" w:sz="4" w:space="0" w:color="auto"/>
              <w:right w:val="nil"/>
            </w:tcBorders>
            <w:shd w:val="clear" w:color="auto" w:fill="auto"/>
            <w:noWrap/>
            <w:vAlign w:val="bottom"/>
            <w:hideMark/>
          </w:tcPr>
          <w:p w14:paraId="6A6F9BE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0.022</w:t>
            </w:r>
          </w:p>
        </w:tc>
        <w:tc>
          <w:tcPr>
            <w:tcW w:w="977" w:type="dxa"/>
            <w:gridSpan w:val="2"/>
            <w:tcBorders>
              <w:top w:val="nil"/>
              <w:left w:val="nil"/>
              <w:bottom w:val="single" w:sz="4" w:space="0" w:color="auto"/>
              <w:right w:val="nil"/>
            </w:tcBorders>
            <w:shd w:val="clear" w:color="auto" w:fill="auto"/>
            <w:noWrap/>
            <w:vAlign w:val="bottom"/>
            <w:hideMark/>
          </w:tcPr>
          <w:p w14:paraId="56BBEA7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0.242</w:t>
            </w:r>
          </w:p>
        </w:tc>
        <w:tc>
          <w:tcPr>
            <w:tcW w:w="993" w:type="dxa"/>
            <w:gridSpan w:val="2"/>
            <w:tcBorders>
              <w:top w:val="nil"/>
              <w:left w:val="nil"/>
              <w:bottom w:val="single" w:sz="4" w:space="0" w:color="auto"/>
              <w:right w:val="nil"/>
            </w:tcBorders>
            <w:shd w:val="clear" w:color="auto" w:fill="auto"/>
            <w:noWrap/>
            <w:vAlign w:val="bottom"/>
            <w:hideMark/>
          </w:tcPr>
          <w:p w14:paraId="021ECE5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0.968</w:t>
            </w:r>
          </w:p>
        </w:tc>
      </w:tr>
      <w:tr w:rsidR="005A5BB3" w:rsidRPr="0043293E" w14:paraId="5B644D98" w14:textId="77777777" w:rsidTr="007E151C">
        <w:trPr>
          <w:gridAfter w:val="1"/>
          <w:wAfter w:w="84" w:type="dxa"/>
          <w:trHeight w:val="65"/>
        </w:trPr>
        <w:tc>
          <w:tcPr>
            <w:tcW w:w="1418" w:type="dxa"/>
            <w:tcBorders>
              <w:top w:val="nil"/>
              <w:left w:val="nil"/>
              <w:bottom w:val="nil"/>
              <w:right w:val="nil"/>
            </w:tcBorders>
            <w:shd w:val="clear" w:color="auto" w:fill="auto"/>
            <w:vAlign w:val="bottom"/>
            <w:hideMark/>
          </w:tcPr>
          <w:p w14:paraId="0CA19943"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Norway</w:t>
            </w:r>
          </w:p>
        </w:tc>
        <w:tc>
          <w:tcPr>
            <w:tcW w:w="934" w:type="dxa"/>
            <w:tcBorders>
              <w:top w:val="nil"/>
              <w:left w:val="nil"/>
              <w:bottom w:val="nil"/>
              <w:right w:val="nil"/>
            </w:tcBorders>
            <w:shd w:val="clear" w:color="auto" w:fill="auto"/>
            <w:noWrap/>
            <w:vAlign w:val="bottom"/>
            <w:hideMark/>
          </w:tcPr>
          <w:p w14:paraId="2E8157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32FF65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09" w:type="dxa"/>
            <w:tcBorders>
              <w:top w:val="nil"/>
              <w:left w:val="nil"/>
              <w:bottom w:val="nil"/>
              <w:right w:val="nil"/>
            </w:tcBorders>
            <w:shd w:val="clear" w:color="auto" w:fill="auto"/>
            <w:noWrap/>
            <w:vAlign w:val="bottom"/>
            <w:hideMark/>
          </w:tcPr>
          <w:p w14:paraId="0AF2B16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1B8CED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088D7C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36ECCAE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52FF7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0C46FEF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1AAF0D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48AEC9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746B81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6DA834CB"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32019AA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029702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1.310***</w:t>
            </w:r>
          </w:p>
        </w:tc>
        <w:tc>
          <w:tcPr>
            <w:tcW w:w="850" w:type="dxa"/>
            <w:tcBorders>
              <w:top w:val="nil"/>
              <w:left w:val="nil"/>
              <w:bottom w:val="nil"/>
              <w:right w:val="nil"/>
            </w:tcBorders>
            <w:shd w:val="clear" w:color="auto" w:fill="auto"/>
            <w:noWrap/>
            <w:vAlign w:val="bottom"/>
            <w:hideMark/>
          </w:tcPr>
          <w:p w14:paraId="7637E4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0.686**</w:t>
            </w:r>
          </w:p>
        </w:tc>
        <w:tc>
          <w:tcPr>
            <w:tcW w:w="909" w:type="dxa"/>
            <w:tcBorders>
              <w:top w:val="nil"/>
              <w:left w:val="nil"/>
              <w:bottom w:val="nil"/>
              <w:right w:val="nil"/>
            </w:tcBorders>
            <w:shd w:val="clear" w:color="auto" w:fill="auto"/>
            <w:noWrap/>
            <w:vAlign w:val="bottom"/>
            <w:hideMark/>
          </w:tcPr>
          <w:p w14:paraId="595077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1.099***</w:t>
            </w:r>
          </w:p>
        </w:tc>
        <w:tc>
          <w:tcPr>
            <w:tcW w:w="992" w:type="dxa"/>
            <w:gridSpan w:val="2"/>
            <w:tcBorders>
              <w:top w:val="nil"/>
              <w:left w:val="nil"/>
              <w:bottom w:val="nil"/>
              <w:right w:val="nil"/>
            </w:tcBorders>
            <w:shd w:val="clear" w:color="auto" w:fill="auto"/>
            <w:noWrap/>
            <w:vAlign w:val="bottom"/>
            <w:hideMark/>
          </w:tcPr>
          <w:p w14:paraId="7F05EF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1.414***</w:t>
            </w:r>
          </w:p>
        </w:tc>
        <w:tc>
          <w:tcPr>
            <w:tcW w:w="850" w:type="dxa"/>
            <w:gridSpan w:val="2"/>
            <w:tcBorders>
              <w:top w:val="nil"/>
              <w:left w:val="nil"/>
              <w:bottom w:val="nil"/>
              <w:right w:val="nil"/>
            </w:tcBorders>
            <w:shd w:val="clear" w:color="auto" w:fill="auto"/>
            <w:noWrap/>
            <w:vAlign w:val="bottom"/>
            <w:hideMark/>
          </w:tcPr>
          <w:p w14:paraId="21D408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2.544***</w:t>
            </w:r>
          </w:p>
        </w:tc>
        <w:tc>
          <w:tcPr>
            <w:tcW w:w="256" w:type="dxa"/>
            <w:gridSpan w:val="2"/>
            <w:tcBorders>
              <w:top w:val="nil"/>
              <w:left w:val="nil"/>
              <w:bottom w:val="nil"/>
              <w:right w:val="nil"/>
            </w:tcBorders>
            <w:shd w:val="clear" w:color="auto" w:fill="auto"/>
            <w:noWrap/>
            <w:vAlign w:val="bottom"/>
            <w:hideMark/>
          </w:tcPr>
          <w:p w14:paraId="5E4FAB6B"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17017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1.139***</w:t>
            </w:r>
          </w:p>
        </w:tc>
        <w:tc>
          <w:tcPr>
            <w:tcW w:w="993" w:type="dxa"/>
            <w:gridSpan w:val="2"/>
            <w:tcBorders>
              <w:top w:val="nil"/>
              <w:left w:val="nil"/>
              <w:bottom w:val="nil"/>
              <w:right w:val="nil"/>
            </w:tcBorders>
            <w:shd w:val="clear" w:color="auto" w:fill="auto"/>
            <w:noWrap/>
            <w:vAlign w:val="bottom"/>
            <w:hideMark/>
          </w:tcPr>
          <w:p w14:paraId="34376F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1.772***</w:t>
            </w:r>
          </w:p>
        </w:tc>
        <w:tc>
          <w:tcPr>
            <w:tcW w:w="992" w:type="dxa"/>
            <w:gridSpan w:val="2"/>
            <w:tcBorders>
              <w:top w:val="nil"/>
              <w:left w:val="nil"/>
              <w:bottom w:val="nil"/>
              <w:right w:val="nil"/>
            </w:tcBorders>
            <w:shd w:val="clear" w:color="auto" w:fill="auto"/>
            <w:noWrap/>
            <w:vAlign w:val="bottom"/>
            <w:hideMark/>
          </w:tcPr>
          <w:p w14:paraId="4DC3F9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1.018***</w:t>
            </w:r>
          </w:p>
        </w:tc>
        <w:tc>
          <w:tcPr>
            <w:tcW w:w="977" w:type="dxa"/>
            <w:gridSpan w:val="2"/>
            <w:tcBorders>
              <w:top w:val="nil"/>
              <w:left w:val="nil"/>
              <w:bottom w:val="nil"/>
              <w:right w:val="nil"/>
            </w:tcBorders>
            <w:shd w:val="clear" w:color="auto" w:fill="auto"/>
            <w:noWrap/>
            <w:vAlign w:val="bottom"/>
            <w:hideMark/>
          </w:tcPr>
          <w:p w14:paraId="72435E5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1.359***</w:t>
            </w:r>
          </w:p>
        </w:tc>
        <w:tc>
          <w:tcPr>
            <w:tcW w:w="993" w:type="dxa"/>
            <w:gridSpan w:val="2"/>
            <w:tcBorders>
              <w:top w:val="nil"/>
              <w:left w:val="nil"/>
              <w:bottom w:val="nil"/>
              <w:right w:val="nil"/>
            </w:tcBorders>
            <w:shd w:val="clear" w:color="auto" w:fill="auto"/>
            <w:noWrap/>
            <w:vAlign w:val="bottom"/>
            <w:hideMark/>
          </w:tcPr>
          <w:p w14:paraId="1D8761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1.779***</w:t>
            </w:r>
          </w:p>
        </w:tc>
      </w:tr>
      <w:tr w:rsidR="005A5BB3" w:rsidRPr="0043293E" w14:paraId="780C05A2"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68FE3F1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7CC72C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(0.273)</w:t>
            </w:r>
          </w:p>
        </w:tc>
        <w:tc>
          <w:tcPr>
            <w:tcW w:w="850" w:type="dxa"/>
            <w:tcBorders>
              <w:top w:val="nil"/>
              <w:left w:val="nil"/>
              <w:bottom w:val="nil"/>
              <w:right w:val="nil"/>
            </w:tcBorders>
            <w:shd w:val="clear" w:color="auto" w:fill="auto"/>
            <w:noWrap/>
            <w:vAlign w:val="bottom"/>
            <w:hideMark/>
          </w:tcPr>
          <w:p w14:paraId="7FF7680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(0.234)</w:t>
            </w:r>
          </w:p>
        </w:tc>
        <w:tc>
          <w:tcPr>
            <w:tcW w:w="909" w:type="dxa"/>
            <w:tcBorders>
              <w:top w:val="nil"/>
              <w:left w:val="nil"/>
              <w:bottom w:val="nil"/>
              <w:right w:val="nil"/>
            </w:tcBorders>
            <w:shd w:val="clear" w:color="auto" w:fill="auto"/>
            <w:noWrap/>
            <w:vAlign w:val="bottom"/>
            <w:hideMark/>
          </w:tcPr>
          <w:p w14:paraId="515DF9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(0.156)</w:t>
            </w:r>
          </w:p>
        </w:tc>
        <w:tc>
          <w:tcPr>
            <w:tcW w:w="992" w:type="dxa"/>
            <w:gridSpan w:val="2"/>
            <w:tcBorders>
              <w:top w:val="nil"/>
              <w:left w:val="nil"/>
              <w:bottom w:val="nil"/>
              <w:right w:val="nil"/>
            </w:tcBorders>
            <w:shd w:val="clear" w:color="auto" w:fill="auto"/>
            <w:noWrap/>
            <w:vAlign w:val="bottom"/>
            <w:hideMark/>
          </w:tcPr>
          <w:p w14:paraId="1D3F6F4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(0.186)</w:t>
            </w:r>
          </w:p>
        </w:tc>
        <w:tc>
          <w:tcPr>
            <w:tcW w:w="850" w:type="dxa"/>
            <w:gridSpan w:val="2"/>
            <w:tcBorders>
              <w:top w:val="nil"/>
              <w:left w:val="nil"/>
              <w:bottom w:val="nil"/>
              <w:right w:val="nil"/>
            </w:tcBorders>
            <w:shd w:val="clear" w:color="auto" w:fill="auto"/>
            <w:noWrap/>
            <w:vAlign w:val="bottom"/>
            <w:hideMark/>
          </w:tcPr>
          <w:p w14:paraId="259D016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(0.224)</w:t>
            </w:r>
          </w:p>
        </w:tc>
        <w:tc>
          <w:tcPr>
            <w:tcW w:w="256" w:type="dxa"/>
            <w:gridSpan w:val="2"/>
            <w:tcBorders>
              <w:top w:val="nil"/>
              <w:left w:val="nil"/>
              <w:bottom w:val="nil"/>
              <w:right w:val="nil"/>
            </w:tcBorders>
            <w:shd w:val="clear" w:color="auto" w:fill="auto"/>
            <w:noWrap/>
            <w:vAlign w:val="bottom"/>
            <w:hideMark/>
          </w:tcPr>
          <w:p w14:paraId="134BF456"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3E93CE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(0.179)</w:t>
            </w:r>
          </w:p>
        </w:tc>
        <w:tc>
          <w:tcPr>
            <w:tcW w:w="993" w:type="dxa"/>
            <w:gridSpan w:val="2"/>
            <w:tcBorders>
              <w:top w:val="nil"/>
              <w:left w:val="nil"/>
              <w:bottom w:val="nil"/>
              <w:right w:val="nil"/>
            </w:tcBorders>
            <w:shd w:val="clear" w:color="auto" w:fill="auto"/>
            <w:noWrap/>
            <w:vAlign w:val="bottom"/>
            <w:hideMark/>
          </w:tcPr>
          <w:p w14:paraId="05D1D2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(0.127)</w:t>
            </w:r>
          </w:p>
        </w:tc>
        <w:tc>
          <w:tcPr>
            <w:tcW w:w="992" w:type="dxa"/>
            <w:gridSpan w:val="2"/>
            <w:tcBorders>
              <w:top w:val="nil"/>
              <w:left w:val="nil"/>
              <w:bottom w:val="nil"/>
              <w:right w:val="nil"/>
            </w:tcBorders>
            <w:shd w:val="clear" w:color="auto" w:fill="auto"/>
            <w:noWrap/>
            <w:vAlign w:val="bottom"/>
            <w:hideMark/>
          </w:tcPr>
          <w:p w14:paraId="5D8F7E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(0.111)</w:t>
            </w:r>
          </w:p>
        </w:tc>
        <w:tc>
          <w:tcPr>
            <w:tcW w:w="977" w:type="dxa"/>
            <w:gridSpan w:val="2"/>
            <w:tcBorders>
              <w:top w:val="nil"/>
              <w:left w:val="nil"/>
              <w:bottom w:val="nil"/>
              <w:right w:val="nil"/>
            </w:tcBorders>
            <w:shd w:val="clear" w:color="auto" w:fill="auto"/>
            <w:noWrap/>
            <w:vAlign w:val="bottom"/>
            <w:hideMark/>
          </w:tcPr>
          <w:p w14:paraId="64E837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(0.0783)</w:t>
            </w:r>
          </w:p>
        </w:tc>
        <w:tc>
          <w:tcPr>
            <w:tcW w:w="993" w:type="dxa"/>
            <w:gridSpan w:val="2"/>
            <w:tcBorders>
              <w:top w:val="nil"/>
              <w:left w:val="nil"/>
              <w:bottom w:val="nil"/>
              <w:right w:val="nil"/>
            </w:tcBorders>
            <w:shd w:val="clear" w:color="auto" w:fill="auto"/>
            <w:noWrap/>
            <w:vAlign w:val="bottom"/>
            <w:hideMark/>
          </w:tcPr>
          <w:p w14:paraId="3B95AC9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(0.146)</w:t>
            </w:r>
          </w:p>
        </w:tc>
      </w:tr>
      <w:tr w:rsidR="005A5BB3" w:rsidRPr="0043293E" w14:paraId="558B9D54"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004108B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59F75D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-1.941*</w:t>
            </w:r>
          </w:p>
        </w:tc>
        <w:tc>
          <w:tcPr>
            <w:tcW w:w="850" w:type="dxa"/>
            <w:tcBorders>
              <w:top w:val="nil"/>
              <w:left w:val="nil"/>
              <w:bottom w:val="nil"/>
              <w:right w:val="nil"/>
            </w:tcBorders>
            <w:shd w:val="clear" w:color="auto" w:fill="auto"/>
            <w:noWrap/>
            <w:vAlign w:val="bottom"/>
            <w:hideMark/>
          </w:tcPr>
          <w:p w14:paraId="01C7BA0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-0.844</w:t>
            </w:r>
          </w:p>
        </w:tc>
        <w:tc>
          <w:tcPr>
            <w:tcW w:w="909" w:type="dxa"/>
            <w:tcBorders>
              <w:top w:val="nil"/>
              <w:left w:val="nil"/>
              <w:bottom w:val="nil"/>
              <w:right w:val="nil"/>
            </w:tcBorders>
            <w:shd w:val="clear" w:color="auto" w:fill="auto"/>
            <w:noWrap/>
            <w:vAlign w:val="bottom"/>
            <w:hideMark/>
          </w:tcPr>
          <w:p w14:paraId="66384C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-0.977**</w:t>
            </w:r>
          </w:p>
        </w:tc>
        <w:tc>
          <w:tcPr>
            <w:tcW w:w="992" w:type="dxa"/>
            <w:gridSpan w:val="2"/>
            <w:tcBorders>
              <w:top w:val="nil"/>
              <w:left w:val="nil"/>
              <w:bottom w:val="nil"/>
              <w:right w:val="nil"/>
            </w:tcBorders>
            <w:shd w:val="clear" w:color="auto" w:fill="auto"/>
            <w:noWrap/>
            <w:vAlign w:val="bottom"/>
            <w:hideMark/>
          </w:tcPr>
          <w:p w14:paraId="18DAA5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-0.986</w:t>
            </w:r>
          </w:p>
        </w:tc>
        <w:tc>
          <w:tcPr>
            <w:tcW w:w="850" w:type="dxa"/>
            <w:gridSpan w:val="2"/>
            <w:tcBorders>
              <w:top w:val="nil"/>
              <w:left w:val="nil"/>
              <w:bottom w:val="nil"/>
              <w:right w:val="nil"/>
            </w:tcBorders>
            <w:shd w:val="clear" w:color="auto" w:fill="auto"/>
            <w:noWrap/>
            <w:vAlign w:val="bottom"/>
            <w:hideMark/>
          </w:tcPr>
          <w:p w14:paraId="16FB1E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-0.174</w:t>
            </w:r>
          </w:p>
        </w:tc>
        <w:tc>
          <w:tcPr>
            <w:tcW w:w="256" w:type="dxa"/>
            <w:gridSpan w:val="2"/>
            <w:tcBorders>
              <w:top w:val="nil"/>
              <w:left w:val="nil"/>
              <w:bottom w:val="nil"/>
              <w:right w:val="nil"/>
            </w:tcBorders>
            <w:shd w:val="clear" w:color="auto" w:fill="auto"/>
            <w:noWrap/>
            <w:vAlign w:val="bottom"/>
            <w:hideMark/>
          </w:tcPr>
          <w:p w14:paraId="3ADD06F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C6202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-0.195</w:t>
            </w:r>
          </w:p>
        </w:tc>
        <w:tc>
          <w:tcPr>
            <w:tcW w:w="993" w:type="dxa"/>
            <w:gridSpan w:val="2"/>
            <w:tcBorders>
              <w:top w:val="nil"/>
              <w:left w:val="nil"/>
              <w:bottom w:val="nil"/>
              <w:right w:val="nil"/>
            </w:tcBorders>
            <w:shd w:val="clear" w:color="auto" w:fill="auto"/>
            <w:noWrap/>
            <w:vAlign w:val="bottom"/>
            <w:hideMark/>
          </w:tcPr>
          <w:p w14:paraId="671666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-1.181**</w:t>
            </w:r>
          </w:p>
        </w:tc>
        <w:tc>
          <w:tcPr>
            <w:tcW w:w="992" w:type="dxa"/>
            <w:gridSpan w:val="2"/>
            <w:tcBorders>
              <w:top w:val="nil"/>
              <w:left w:val="nil"/>
              <w:bottom w:val="nil"/>
              <w:right w:val="nil"/>
            </w:tcBorders>
            <w:shd w:val="clear" w:color="auto" w:fill="auto"/>
            <w:noWrap/>
            <w:vAlign w:val="bottom"/>
            <w:hideMark/>
          </w:tcPr>
          <w:p w14:paraId="6172D5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-0.356</w:t>
            </w:r>
          </w:p>
        </w:tc>
        <w:tc>
          <w:tcPr>
            <w:tcW w:w="977" w:type="dxa"/>
            <w:gridSpan w:val="2"/>
            <w:tcBorders>
              <w:top w:val="nil"/>
              <w:left w:val="nil"/>
              <w:bottom w:val="nil"/>
              <w:right w:val="nil"/>
            </w:tcBorders>
            <w:shd w:val="clear" w:color="auto" w:fill="auto"/>
            <w:noWrap/>
            <w:vAlign w:val="bottom"/>
            <w:hideMark/>
          </w:tcPr>
          <w:p w14:paraId="0D78B2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-0.122</w:t>
            </w:r>
          </w:p>
        </w:tc>
        <w:tc>
          <w:tcPr>
            <w:tcW w:w="993" w:type="dxa"/>
            <w:gridSpan w:val="2"/>
            <w:tcBorders>
              <w:top w:val="nil"/>
              <w:left w:val="nil"/>
              <w:bottom w:val="nil"/>
              <w:right w:val="nil"/>
            </w:tcBorders>
            <w:shd w:val="clear" w:color="auto" w:fill="auto"/>
            <w:noWrap/>
            <w:vAlign w:val="bottom"/>
            <w:hideMark/>
          </w:tcPr>
          <w:p w14:paraId="6A6F93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-0.805</w:t>
            </w:r>
          </w:p>
        </w:tc>
      </w:tr>
      <w:tr w:rsidR="005A5BB3" w:rsidRPr="0043293E" w14:paraId="77AAF4D4"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681F875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1C98F1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(0.815)</w:t>
            </w:r>
          </w:p>
        </w:tc>
        <w:tc>
          <w:tcPr>
            <w:tcW w:w="850" w:type="dxa"/>
            <w:tcBorders>
              <w:top w:val="nil"/>
              <w:left w:val="nil"/>
              <w:bottom w:val="nil"/>
              <w:right w:val="nil"/>
            </w:tcBorders>
            <w:shd w:val="clear" w:color="auto" w:fill="auto"/>
            <w:noWrap/>
            <w:vAlign w:val="bottom"/>
            <w:hideMark/>
          </w:tcPr>
          <w:p w14:paraId="32775DE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(0.611)</w:t>
            </w:r>
          </w:p>
        </w:tc>
        <w:tc>
          <w:tcPr>
            <w:tcW w:w="909" w:type="dxa"/>
            <w:tcBorders>
              <w:top w:val="nil"/>
              <w:left w:val="nil"/>
              <w:bottom w:val="nil"/>
              <w:right w:val="nil"/>
            </w:tcBorders>
            <w:shd w:val="clear" w:color="auto" w:fill="auto"/>
            <w:noWrap/>
            <w:vAlign w:val="bottom"/>
            <w:hideMark/>
          </w:tcPr>
          <w:p w14:paraId="285948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(0.361)</w:t>
            </w:r>
          </w:p>
        </w:tc>
        <w:tc>
          <w:tcPr>
            <w:tcW w:w="992" w:type="dxa"/>
            <w:gridSpan w:val="2"/>
            <w:tcBorders>
              <w:top w:val="nil"/>
              <w:left w:val="nil"/>
              <w:bottom w:val="nil"/>
              <w:right w:val="nil"/>
            </w:tcBorders>
            <w:shd w:val="clear" w:color="auto" w:fill="auto"/>
            <w:noWrap/>
            <w:vAlign w:val="bottom"/>
            <w:hideMark/>
          </w:tcPr>
          <w:p w14:paraId="043750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(0.648)</w:t>
            </w:r>
          </w:p>
        </w:tc>
        <w:tc>
          <w:tcPr>
            <w:tcW w:w="850" w:type="dxa"/>
            <w:gridSpan w:val="2"/>
            <w:tcBorders>
              <w:top w:val="nil"/>
              <w:left w:val="nil"/>
              <w:bottom w:val="nil"/>
              <w:right w:val="nil"/>
            </w:tcBorders>
            <w:shd w:val="clear" w:color="auto" w:fill="auto"/>
            <w:noWrap/>
            <w:vAlign w:val="bottom"/>
            <w:hideMark/>
          </w:tcPr>
          <w:p w14:paraId="592B01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(0.671)</w:t>
            </w:r>
          </w:p>
        </w:tc>
        <w:tc>
          <w:tcPr>
            <w:tcW w:w="256" w:type="dxa"/>
            <w:gridSpan w:val="2"/>
            <w:tcBorders>
              <w:top w:val="nil"/>
              <w:left w:val="nil"/>
              <w:bottom w:val="nil"/>
              <w:right w:val="nil"/>
            </w:tcBorders>
            <w:shd w:val="clear" w:color="auto" w:fill="auto"/>
            <w:noWrap/>
            <w:vAlign w:val="bottom"/>
            <w:hideMark/>
          </w:tcPr>
          <w:p w14:paraId="61EF2F0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FEB877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(0.425)</w:t>
            </w:r>
          </w:p>
        </w:tc>
        <w:tc>
          <w:tcPr>
            <w:tcW w:w="993" w:type="dxa"/>
            <w:gridSpan w:val="2"/>
            <w:tcBorders>
              <w:top w:val="nil"/>
              <w:left w:val="nil"/>
              <w:bottom w:val="nil"/>
              <w:right w:val="nil"/>
            </w:tcBorders>
            <w:shd w:val="clear" w:color="auto" w:fill="auto"/>
            <w:noWrap/>
            <w:vAlign w:val="bottom"/>
            <w:hideMark/>
          </w:tcPr>
          <w:p w14:paraId="79B9BA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(0.401)</w:t>
            </w:r>
          </w:p>
        </w:tc>
        <w:tc>
          <w:tcPr>
            <w:tcW w:w="992" w:type="dxa"/>
            <w:gridSpan w:val="2"/>
            <w:tcBorders>
              <w:top w:val="nil"/>
              <w:left w:val="nil"/>
              <w:bottom w:val="nil"/>
              <w:right w:val="nil"/>
            </w:tcBorders>
            <w:shd w:val="clear" w:color="auto" w:fill="auto"/>
            <w:noWrap/>
            <w:vAlign w:val="bottom"/>
            <w:hideMark/>
          </w:tcPr>
          <w:p w14:paraId="6541FB0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(0.270)</w:t>
            </w:r>
          </w:p>
        </w:tc>
        <w:tc>
          <w:tcPr>
            <w:tcW w:w="977" w:type="dxa"/>
            <w:gridSpan w:val="2"/>
            <w:tcBorders>
              <w:top w:val="nil"/>
              <w:left w:val="nil"/>
              <w:bottom w:val="nil"/>
              <w:right w:val="nil"/>
            </w:tcBorders>
            <w:shd w:val="clear" w:color="auto" w:fill="auto"/>
            <w:noWrap/>
            <w:vAlign w:val="bottom"/>
            <w:hideMark/>
          </w:tcPr>
          <w:p w14:paraId="2F4776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(0.305)</w:t>
            </w:r>
          </w:p>
        </w:tc>
        <w:tc>
          <w:tcPr>
            <w:tcW w:w="993" w:type="dxa"/>
            <w:gridSpan w:val="2"/>
            <w:tcBorders>
              <w:top w:val="nil"/>
              <w:left w:val="nil"/>
              <w:bottom w:val="nil"/>
              <w:right w:val="nil"/>
            </w:tcBorders>
            <w:shd w:val="clear" w:color="auto" w:fill="auto"/>
            <w:noWrap/>
            <w:vAlign w:val="bottom"/>
            <w:hideMark/>
          </w:tcPr>
          <w:p w14:paraId="639574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(0.468)</w:t>
            </w:r>
          </w:p>
        </w:tc>
      </w:tr>
      <w:tr w:rsidR="005A5BB3" w:rsidRPr="0043293E" w14:paraId="546E4EBF"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747F683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56CEFC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557</w:t>
            </w:r>
            <w:r>
              <w:rPr>
                <w:rFonts w:ascii="Times New Roman" w:eastAsia="Times New Roman" w:hAnsi="Times New Roman"/>
                <w:color w:val="000000"/>
                <w:sz w:val="16"/>
                <w:szCs w:val="16"/>
                <w:lang w:val="en-GB"/>
              </w:rPr>
              <w:t xml:space="preserve"> / 2</w:t>
            </w:r>
          </w:p>
        </w:tc>
        <w:tc>
          <w:tcPr>
            <w:tcW w:w="850" w:type="dxa"/>
            <w:tcBorders>
              <w:top w:val="nil"/>
              <w:left w:val="nil"/>
              <w:bottom w:val="nil"/>
              <w:right w:val="nil"/>
            </w:tcBorders>
            <w:shd w:val="clear" w:color="auto" w:fill="auto"/>
            <w:noWrap/>
            <w:vAlign w:val="bottom"/>
            <w:hideMark/>
          </w:tcPr>
          <w:p w14:paraId="5DC6E1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863</w:t>
            </w:r>
            <w:r>
              <w:rPr>
                <w:rFonts w:ascii="Times New Roman" w:eastAsia="Times New Roman" w:hAnsi="Times New Roman"/>
                <w:color w:val="000000"/>
                <w:sz w:val="16"/>
                <w:szCs w:val="16"/>
                <w:lang w:val="en-GB"/>
              </w:rPr>
              <w:t xml:space="preserve"> / 2</w:t>
            </w:r>
          </w:p>
        </w:tc>
        <w:tc>
          <w:tcPr>
            <w:tcW w:w="909" w:type="dxa"/>
            <w:tcBorders>
              <w:top w:val="nil"/>
              <w:left w:val="nil"/>
              <w:bottom w:val="nil"/>
              <w:right w:val="nil"/>
            </w:tcBorders>
            <w:shd w:val="clear" w:color="auto" w:fill="auto"/>
            <w:noWrap/>
            <w:vAlign w:val="bottom"/>
            <w:hideMark/>
          </w:tcPr>
          <w:p w14:paraId="31B5AA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856</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2162D7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1078</w:t>
            </w:r>
            <w:r>
              <w:rPr>
                <w:rFonts w:ascii="Times New Roman" w:eastAsia="Times New Roman" w:hAnsi="Times New Roman"/>
                <w:color w:val="000000"/>
                <w:sz w:val="16"/>
                <w:szCs w:val="16"/>
                <w:lang w:val="en-GB"/>
              </w:rPr>
              <w:t xml:space="preserve"> / 2</w:t>
            </w:r>
          </w:p>
        </w:tc>
        <w:tc>
          <w:tcPr>
            <w:tcW w:w="850" w:type="dxa"/>
            <w:gridSpan w:val="2"/>
            <w:tcBorders>
              <w:top w:val="nil"/>
              <w:left w:val="nil"/>
              <w:bottom w:val="nil"/>
              <w:right w:val="nil"/>
            </w:tcBorders>
            <w:shd w:val="clear" w:color="auto" w:fill="auto"/>
            <w:noWrap/>
            <w:vAlign w:val="bottom"/>
            <w:hideMark/>
          </w:tcPr>
          <w:p w14:paraId="6802170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348</w:t>
            </w:r>
            <w:r>
              <w:rPr>
                <w:rFonts w:ascii="Times New Roman" w:eastAsia="Times New Roman" w:hAnsi="Times New Roman"/>
                <w:color w:val="000000"/>
                <w:sz w:val="16"/>
                <w:szCs w:val="16"/>
                <w:lang w:val="en-GB"/>
              </w:rPr>
              <w:t xml:space="preserve"> / 2</w:t>
            </w:r>
          </w:p>
        </w:tc>
        <w:tc>
          <w:tcPr>
            <w:tcW w:w="256" w:type="dxa"/>
            <w:gridSpan w:val="2"/>
            <w:tcBorders>
              <w:top w:val="nil"/>
              <w:left w:val="nil"/>
              <w:bottom w:val="nil"/>
              <w:right w:val="nil"/>
            </w:tcBorders>
            <w:shd w:val="clear" w:color="auto" w:fill="auto"/>
            <w:noWrap/>
            <w:vAlign w:val="bottom"/>
            <w:hideMark/>
          </w:tcPr>
          <w:p w14:paraId="333969E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CA0123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578</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63E79F4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885</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47D60B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857</w:t>
            </w:r>
            <w:r>
              <w:rPr>
                <w:rFonts w:ascii="Times New Roman" w:eastAsia="Times New Roman" w:hAnsi="Times New Roman"/>
                <w:color w:val="000000"/>
                <w:sz w:val="16"/>
                <w:szCs w:val="16"/>
                <w:lang w:val="en-GB"/>
              </w:rPr>
              <w:t xml:space="preserve"> / 2</w:t>
            </w:r>
          </w:p>
        </w:tc>
        <w:tc>
          <w:tcPr>
            <w:tcW w:w="977" w:type="dxa"/>
            <w:gridSpan w:val="2"/>
            <w:tcBorders>
              <w:top w:val="nil"/>
              <w:left w:val="nil"/>
              <w:bottom w:val="nil"/>
              <w:right w:val="nil"/>
            </w:tcBorders>
            <w:shd w:val="clear" w:color="auto" w:fill="auto"/>
            <w:noWrap/>
            <w:vAlign w:val="bottom"/>
            <w:hideMark/>
          </w:tcPr>
          <w:p w14:paraId="797E94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1091</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0812CD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348</w:t>
            </w:r>
            <w:r>
              <w:rPr>
                <w:rFonts w:ascii="Times New Roman" w:eastAsia="Times New Roman" w:hAnsi="Times New Roman"/>
                <w:color w:val="000000"/>
                <w:sz w:val="16"/>
                <w:szCs w:val="16"/>
                <w:lang w:val="en-GB"/>
              </w:rPr>
              <w:t xml:space="preserve"> / 2</w:t>
            </w:r>
          </w:p>
        </w:tc>
      </w:tr>
      <w:tr w:rsidR="005A5BB3" w:rsidRPr="0043293E" w14:paraId="14F781F5"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26CFD95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0ED1C44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0.031</w:t>
            </w:r>
          </w:p>
        </w:tc>
        <w:tc>
          <w:tcPr>
            <w:tcW w:w="850" w:type="dxa"/>
            <w:tcBorders>
              <w:top w:val="nil"/>
              <w:left w:val="nil"/>
              <w:bottom w:val="nil"/>
              <w:right w:val="nil"/>
            </w:tcBorders>
            <w:shd w:val="clear" w:color="auto" w:fill="auto"/>
            <w:noWrap/>
            <w:vAlign w:val="bottom"/>
            <w:hideMark/>
          </w:tcPr>
          <w:p w14:paraId="2063EA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0.008</w:t>
            </w:r>
          </w:p>
        </w:tc>
        <w:tc>
          <w:tcPr>
            <w:tcW w:w="909" w:type="dxa"/>
            <w:tcBorders>
              <w:top w:val="nil"/>
              <w:left w:val="nil"/>
              <w:bottom w:val="nil"/>
              <w:right w:val="nil"/>
            </w:tcBorders>
            <w:shd w:val="clear" w:color="auto" w:fill="auto"/>
            <w:noWrap/>
            <w:vAlign w:val="bottom"/>
            <w:hideMark/>
          </w:tcPr>
          <w:p w14:paraId="342DE3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0.123</w:t>
            </w:r>
          </w:p>
        </w:tc>
        <w:tc>
          <w:tcPr>
            <w:tcW w:w="992" w:type="dxa"/>
            <w:gridSpan w:val="2"/>
            <w:tcBorders>
              <w:top w:val="nil"/>
              <w:left w:val="nil"/>
              <w:bottom w:val="nil"/>
              <w:right w:val="nil"/>
            </w:tcBorders>
            <w:shd w:val="clear" w:color="auto" w:fill="auto"/>
            <w:noWrap/>
            <w:vAlign w:val="bottom"/>
            <w:hideMark/>
          </w:tcPr>
          <w:p w14:paraId="5F6E65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0.074</w:t>
            </w:r>
          </w:p>
        </w:tc>
        <w:tc>
          <w:tcPr>
            <w:tcW w:w="850" w:type="dxa"/>
            <w:gridSpan w:val="2"/>
            <w:tcBorders>
              <w:top w:val="nil"/>
              <w:left w:val="nil"/>
              <w:bottom w:val="nil"/>
              <w:right w:val="nil"/>
            </w:tcBorders>
            <w:shd w:val="clear" w:color="auto" w:fill="auto"/>
            <w:noWrap/>
            <w:vAlign w:val="bottom"/>
            <w:hideMark/>
          </w:tcPr>
          <w:p w14:paraId="2946AE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0.337</w:t>
            </w:r>
          </w:p>
        </w:tc>
        <w:tc>
          <w:tcPr>
            <w:tcW w:w="256" w:type="dxa"/>
            <w:gridSpan w:val="2"/>
            <w:tcBorders>
              <w:top w:val="nil"/>
              <w:left w:val="nil"/>
              <w:bottom w:val="nil"/>
              <w:right w:val="nil"/>
            </w:tcBorders>
            <w:shd w:val="clear" w:color="auto" w:fill="auto"/>
            <w:noWrap/>
            <w:vAlign w:val="bottom"/>
            <w:hideMark/>
          </w:tcPr>
          <w:p w14:paraId="1790B9C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63343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0.124</w:t>
            </w:r>
          </w:p>
        </w:tc>
        <w:tc>
          <w:tcPr>
            <w:tcW w:w="993" w:type="dxa"/>
            <w:gridSpan w:val="2"/>
            <w:tcBorders>
              <w:top w:val="nil"/>
              <w:left w:val="nil"/>
              <w:bottom w:val="nil"/>
              <w:right w:val="nil"/>
            </w:tcBorders>
            <w:shd w:val="clear" w:color="auto" w:fill="auto"/>
            <w:noWrap/>
            <w:vAlign w:val="bottom"/>
            <w:hideMark/>
          </w:tcPr>
          <w:p w14:paraId="17BC36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0.303</w:t>
            </w:r>
          </w:p>
        </w:tc>
        <w:tc>
          <w:tcPr>
            <w:tcW w:w="992" w:type="dxa"/>
            <w:gridSpan w:val="2"/>
            <w:tcBorders>
              <w:top w:val="nil"/>
              <w:left w:val="nil"/>
              <w:bottom w:val="nil"/>
              <w:right w:val="nil"/>
            </w:tcBorders>
            <w:shd w:val="clear" w:color="auto" w:fill="auto"/>
            <w:noWrap/>
            <w:vAlign w:val="bottom"/>
            <w:hideMark/>
          </w:tcPr>
          <w:p w14:paraId="2A87C82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0.235</w:t>
            </w:r>
          </w:p>
        </w:tc>
        <w:tc>
          <w:tcPr>
            <w:tcW w:w="977" w:type="dxa"/>
            <w:gridSpan w:val="2"/>
            <w:tcBorders>
              <w:top w:val="nil"/>
              <w:left w:val="nil"/>
              <w:bottom w:val="nil"/>
              <w:right w:val="nil"/>
            </w:tcBorders>
            <w:shd w:val="clear" w:color="auto" w:fill="auto"/>
            <w:noWrap/>
            <w:vAlign w:val="bottom"/>
            <w:hideMark/>
          </w:tcPr>
          <w:p w14:paraId="361747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0.312</w:t>
            </w:r>
          </w:p>
        </w:tc>
        <w:tc>
          <w:tcPr>
            <w:tcW w:w="993" w:type="dxa"/>
            <w:gridSpan w:val="2"/>
            <w:tcBorders>
              <w:top w:val="nil"/>
              <w:left w:val="nil"/>
              <w:bottom w:val="nil"/>
              <w:right w:val="nil"/>
            </w:tcBorders>
            <w:shd w:val="clear" w:color="auto" w:fill="auto"/>
            <w:noWrap/>
            <w:vAlign w:val="bottom"/>
            <w:hideMark/>
          </w:tcPr>
          <w:p w14:paraId="361D169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0.354</w:t>
            </w:r>
          </w:p>
        </w:tc>
      </w:tr>
      <w:tr w:rsidR="005A5BB3" w:rsidRPr="0043293E" w14:paraId="1C4131A1"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7641603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4514A0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4364FB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09" w:type="dxa"/>
            <w:tcBorders>
              <w:top w:val="nil"/>
              <w:left w:val="nil"/>
              <w:bottom w:val="nil"/>
              <w:right w:val="nil"/>
            </w:tcBorders>
            <w:shd w:val="clear" w:color="auto" w:fill="auto"/>
            <w:noWrap/>
            <w:vAlign w:val="bottom"/>
            <w:hideMark/>
          </w:tcPr>
          <w:p w14:paraId="140C1B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2F97C6E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6CB5B5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11EDA6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50EE8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07EE99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679442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3DC869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4C84C3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1698E53E" w14:textId="77777777" w:rsidTr="007E151C">
        <w:trPr>
          <w:gridAfter w:val="1"/>
          <w:wAfter w:w="84" w:type="dxa"/>
          <w:trHeight w:val="75"/>
        </w:trPr>
        <w:tc>
          <w:tcPr>
            <w:tcW w:w="1418" w:type="dxa"/>
            <w:tcBorders>
              <w:top w:val="nil"/>
              <w:left w:val="nil"/>
              <w:bottom w:val="single" w:sz="4" w:space="0" w:color="auto"/>
              <w:right w:val="nil"/>
            </w:tcBorders>
            <w:shd w:val="clear" w:color="auto" w:fill="auto"/>
            <w:noWrap/>
            <w:vAlign w:val="bottom"/>
            <w:hideMark/>
          </w:tcPr>
          <w:p w14:paraId="0C19A68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4F15ABD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0.533</w:t>
            </w:r>
          </w:p>
        </w:tc>
        <w:tc>
          <w:tcPr>
            <w:tcW w:w="850" w:type="dxa"/>
            <w:tcBorders>
              <w:top w:val="nil"/>
              <w:left w:val="nil"/>
              <w:bottom w:val="single" w:sz="4" w:space="0" w:color="auto"/>
              <w:right w:val="nil"/>
            </w:tcBorders>
            <w:shd w:val="clear" w:color="auto" w:fill="auto"/>
            <w:noWrap/>
            <w:vAlign w:val="bottom"/>
            <w:hideMark/>
          </w:tcPr>
          <w:p w14:paraId="0D6DE5B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0.646</w:t>
            </w:r>
          </w:p>
        </w:tc>
        <w:tc>
          <w:tcPr>
            <w:tcW w:w="909" w:type="dxa"/>
            <w:tcBorders>
              <w:top w:val="nil"/>
              <w:left w:val="nil"/>
              <w:bottom w:val="single" w:sz="4" w:space="0" w:color="auto"/>
              <w:right w:val="nil"/>
            </w:tcBorders>
            <w:shd w:val="clear" w:color="auto" w:fill="auto"/>
            <w:noWrap/>
            <w:vAlign w:val="bottom"/>
            <w:hideMark/>
          </w:tcPr>
          <w:p w14:paraId="4C1287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0.236</w:t>
            </w:r>
          </w:p>
        </w:tc>
        <w:tc>
          <w:tcPr>
            <w:tcW w:w="992" w:type="dxa"/>
            <w:gridSpan w:val="2"/>
            <w:tcBorders>
              <w:top w:val="nil"/>
              <w:left w:val="nil"/>
              <w:bottom w:val="single" w:sz="4" w:space="0" w:color="auto"/>
              <w:right w:val="nil"/>
            </w:tcBorders>
            <w:shd w:val="clear" w:color="auto" w:fill="auto"/>
            <w:noWrap/>
            <w:vAlign w:val="bottom"/>
            <w:hideMark/>
          </w:tcPr>
          <w:p w14:paraId="7DE25A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0.842</w:t>
            </w:r>
          </w:p>
        </w:tc>
        <w:tc>
          <w:tcPr>
            <w:tcW w:w="850" w:type="dxa"/>
            <w:gridSpan w:val="2"/>
            <w:tcBorders>
              <w:top w:val="nil"/>
              <w:left w:val="nil"/>
              <w:bottom w:val="single" w:sz="4" w:space="0" w:color="auto"/>
              <w:right w:val="nil"/>
            </w:tcBorders>
            <w:shd w:val="clear" w:color="auto" w:fill="auto"/>
            <w:noWrap/>
            <w:vAlign w:val="bottom"/>
            <w:hideMark/>
          </w:tcPr>
          <w:p w14:paraId="6FBCB4B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0.510</w:t>
            </w:r>
          </w:p>
        </w:tc>
        <w:tc>
          <w:tcPr>
            <w:tcW w:w="256" w:type="dxa"/>
            <w:gridSpan w:val="2"/>
            <w:tcBorders>
              <w:top w:val="nil"/>
              <w:left w:val="nil"/>
              <w:bottom w:val="single" w:sz="4" w:space="0" w:color="auto"/>
              <w:right w:val="nil"/>
            </w:tcBorders>
            <w:shd w:val="clear" w:color="auto" w:fill="auto"/>
            <w:noWrap/>
            <w:vAlign w:val="bottom"/>
            <w:hideMark/>
          </w:tcPr>
          <w:p w14:paraId="356EFBC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7DBE97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0.257</w:t>
            </w:r>
          </w:p>
        </w:tc>
        <w:tc>
          <w:tcPr>
            <w:tcW w:w="993" w:type="dxa"/>
            <w:gridSpan w:val="2"/>
            <w:tcBorders>
              <w:top w:val="nil"/>
              <w:left w:val="nil"/>
              <w:bottom w:val="single" w:sz="4" w:space="0" w:color="auto"/>
              <w:right w:val="nil"/>
            </w:tcBorders>
            <w:shd w:val="clear" w:color="auto" w:fill="auto"/>
            <w:noWrap/>
            <w:vAlign w:val="bottom"/>
            <w:hideMark/>
          </w:tcPr>
          <w:p w14:paraId="13B5B4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0.278</w:t>
            </w:r>
          </w:p>
        </w:tc>
        <w:tc>
          <w:tcPr>
            <w:tcW w:w="992" w:type="dxa"/>
            <w:gridSpan w:val="2"/>
            <w:tcBorders>
              <w:top w:val="nil"/>
              <w:left w:val="nil"/>
              <w:bottom w:val="single" w:sz="4" w:space="0" w:color="auto"/>
              <w:right w:val="nil"/>
            </w:tcBorders>
            <w:shd w:val="clear" w:color="auto" w:fill="auto"/>
            <w:noWrap/>
            <w:vAlign w:val="bottom"/>
            <w:hideMark/>
          </w:tcPr>
          <w:p w14:paraId="3CE11A8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0.375</w:t>
            </w:r>
          </w:p>
        </w:tc>
        <w:tc>
          <w:tcPr>
            <w:tcW w:w="977" w:type="dxa"/>
            <w:gridSpan w:val="2"/>
            <w:tcBorders>
              <w:top w:val="nil"/>
              <w:left w:val="nil"/>
              <w:bottom w:val="single" w:sz="4" w:space="0" w:color="auto"/>
              <w:right w:val="nil"/>
            </w:tcBorders>
            <w:shd w:val="clear" w:color="auto" w:fill="auto"/>
            <w:noWrap/>
            <w:vAlign w:val="bottom"/>
            <w:hideMark/>
          </w:tcPr>
          <w:p w14:paraId="22C28F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0.163</w:t>
            </w:r>
          </w:p>
        </w:tc>
        <w:tc>
          <w:tcPr>
            <w:tcW w:w="993" w:type="dxa"/>
            <w:gridSpan w:val="2"/>
            <w:tcBorders>
              <w:top w:val="nil"/>
              <w:left w:val="nil"/>
              <w:bottom w:val="single" w:sz="4" w:space="0" w:color="auto"/>
              <w:right w:val="nil"/>
            </w:tcBorders>
            <w:shd w:val="clear" w:color="auto" w:fill="auto"/>
            <w:noWrap/>
            <w:vAlign w:val="bottom"/>
            <w:hideMark/>
          </w:tcPr>
          <w:p w14:paraId="1D09A8A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0.098</w:t>
            </w:r>
          </w:p>
        </w:tc>
      </w:tr>
      <w:tr w:rsidR="005A5BB3" w:rsidRPr="0043293E" w14:paraId="5AB154C3" w14:textId="77777777" w:rsidTr="007E151C">
        <w:trPr>
          <w:gridAfter w:val="1"/>
          <w:wAfter w:w="84" w:type="dxa"/>
          <w:trHeight w:val="65"/>
        </w:trPr>
        <w:tc>
          <w:tcPr>
            <w:tcW w:w="1418" w:type="dxa"/>
            <w:tcBorders>
              <w:top w:val="nil"/>
              <w:left w:val="nil"/>
              <w:bottom w:val="nil"/>
              <w:right w:val="nil"/>
            </w:tcBorders>
            <w:shd w:val="clear" w:color="auto" w:fill="auto"/>
            <w:vAlign w:val="bottom"/>
            <w:hideMark/>
          </w:tcPr>
          <w:p w14:paraId="029F40B0"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Portugal</w:t>
            </w:r>
          </w:p>
        </w:tc>
        <w:tc>
          <w:tcPr>
            <w:tcW w:w="934" w:type="dxa"/>
            <w:tcBorders>
              <w:top w:val="nil"/>
              <w:left w:val="nil"/>
              <w:bottom w:val="nil"/>
              <w:right w:val="nil"/>
            </w:tcBorders>
            <w:shd w:val="clear" w:color="auto" w:fill="auto"/>
            <w:noWrap/>
            <w:vAlign w:val="bottom"/>
            <w:hideMark/>
          </w:tcPr>
          <w:p w14:paraId="328146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246D12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09" w:type="dxa"/>
            <w:tcBorders>
              <w:top w:val="nil"/>
              <w:left w:val="nil"/>
              <w:bottom w:val="nil"/>
              <w:right w:val="nil"/>
            </w:tcBorders>
            <w:shd w:val="clear" w:color="auto" w:fill="auto"/>
            <w:noWrap/>
            <w:vAlign w:val="bottom"/>
            <w:hideMark/>
          </w:tcPr>
          <w:p w14:paraId="075B2D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4FEBB1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1FF522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1A33F1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5D5B8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031567F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674337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18ACFEA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3FB3402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3CDD3AA0"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600D9DF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0571365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3.017***</w:t>
            </w:r>
          </w:p>
        </w:tc>
        <w:tc>
          <w:tcPr>
            <w:tcW w:w="850" w:type="dxa"/>
            <w:tcBorders>
              <w:top w:val="nil"/>
              <w:left w:val="nil"/>
              <w:bottom w:val="nil"/>
              <w:right w:val="nil"/>
            </w:tcBorders>
            <w:shd w:val="clear" w:color="auto" w:fill="auto"/>
            <w:noWrap/>
            <w:vAlign w:val="bottom"/>
            <w:hideMark/>
          </w:tcPr>
          <w:p w14:paraId="633E70E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3.193***</w:t>
            </w:r>
          </w:p>
        </w:tc>
        <w:tc>
          <w:tcPr>
            <w:tcW w:w="909" w:type="dxa"/>
            <w:tcBorders>
              <w:top w:val="nil"/>
              <w:left w:val="nil"/>
              <w:bottom w:val="nil"/>
              <w:right w:val="nil"/>
            </w:tcBorders>
            <w:shd w:val="clear" w:color="auto" w:fill="auto"/>
            <w:noWrap/>
            <w:vAlign w:val="bottom"/>
            <w:hideMark/>
          </w:tcPr>
          <w:p w14:paraId="6D7D80A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2.573***</w:t>
            </w:r>
          </w:p>
        </w:tc>
        <w:tc>
          <w:tcPr>
            <w:tcW w:w="992" w:type="dxa"/>
            <w:gridSpan w:val="2"/>
            <w:tcBorders>
              <w:top w:val="nil"/>
              <w:left w:val="nil"/>
              <w:bottom w:val="nil"/>
              <w:right w:val="nil"/>
            </w:tcBorders>
            <w:shd w:val="clear" w:color="auto" w:fill="auto"/>
            <w:noWrap/>
            <w:vAlign w:val="bottom"/>
            <w:hideMark/>
          </w:tcPr>
          <w:p w14:paraId="02BDEF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3.397***</w:t>
            </w:r>
          </w:p>
        </w:tc>
        <w:tc>
          <w:tcPr>
            <w:tcW w:w="850" w:type="dxa"/>
            <w:gridSpan w:val="2"/>
            <w:tcBorders>
              <w:top w:val="nil"/>
              <w:left w:val="nil"/>
              <w:bottom w:val="nil"/>
              <w:right w:val="nil"/>
            </w:tcBorders>
            <w:shd w:val="clear" w:color="auto" w:fill="auto"/>
            <w:noWrap/>
            <w:vAlign w:val="bottom"/>
            <w:hideMark/>
          </w:tcPr>
          <w:p w14:paraId="4B9B960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3.340***</w:t>
            </w:r>
          </w:p>
        </w:tc>
        <w:tc>
          <w:tcPr>
            <w:tcW w:w="256" w:type="dxa"/>
            <w:gridSpan w:val="2"/>
            <w:tcBorders>
              <w:top w:val="nil"/>
              <w:left w:val="nil"/>
              <w:bottom w:val="nil"/>
              <w:right w:val="nil"/>
            </w:tcBorders>
            <w:shd w:val="clear" w:color="auto" w:fill="auto"/>
            <w:noWrap/>
            <w:vAlign w:val="bottom"/>
            <w:hideMark/>
          </w:tcPr>
          <w:p w14:paraId="2AD6EE3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27DD83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2.891***</w:t>
            </w:r>
          </w:p>
        </w:tc>
        <w:tc>
          <w:tcPr>
            <w:tcW w:w="993" w:type="dxa"/>
            <w:gridSpan w:val="2"/>
            <w:tcBorders>
              <w:top w:val="nil"/>
              <w:left w:val="nil"/>
              <w:bottom w:val="nil"/>
              <w:right w:val="nil"/>
            </w:tcBorders>
            <w:shd w:val="clear" w:color="auto" w:fill="auto"/>
            <w:noWrap/>
            <w:vAlign w:val="bottom"/>
            <w:hideMark/>
          </w:tcPr>
          <w:p w14:paraId="00DCE2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3.427***</w:t>
            </w:r>
          </w:p>
        </w:tc>
        <w:tc>
          <w:tcPr>
            <w:tcW w:w="992" w:type="dxa"/>
            <w:gridSpan w:val="2"/>
            <w:tcBorders>
              <w:top w:val="nil"/>
              <w:left w:val="nil"/>
              <w:bottom w:val="nil"/>
              <w:right w:val="nil"/>
            </w:tcBorders>
            <w:shd w:val="clear" w:color="auto" w:fill="auto"/>
            <w:noWrap/>
            <w:vAlign w:val="bottom"/>
            <w:hideMark/>
          </w:tcPr>
          <w:p w14:paraId="34EBAE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3.830***</w:t>
            </w:r>
          </w:p>
        </w:tc>
        <w:tc>
          <w:tcPr>
            <w:tcW w:w="977" w:type="dxa"/>
            <w:gridSpan w:val="2"/>
            <w:tcBorders>
              <w:top w:val="nil"/>
              <w:left w:val="nil"/>
              <w:bottom w:val="nil"/>
              <w:right w:val="nil"/>
            </w:tcBorders>
            <w:shd w:val="clear" w:color="auto" w:fill="auto"/>
            <w:noWrap/>
            <w:vAlign w:val="bottom"/>
            <w:hideMark/>
          </w:tcPr>
          <w:p w14:paraId="50862A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2.424***</w:t>
            </w:r>
          </w:p>
        </w:tc>
        <w:tc>
          <w:tcPr>
            <w:tcW w:w="993" w:type="dxa"/>
            <w:gridSpan w:val="2"/>
            <w:tcBorders>
              <w:top w:val="nil"/>
              <w:left w:val="nil"/>
              <w:bottom w:val="nil"/>
              <w:right w:val="nil"/>
            </w:tcBorders>
            <w:shd w:val="clear" w:color="auto" w:fill="auto"/>
            <w:noWrap/>
            <w:vAlign w:val="bottom"/>
            <w:hideMark/>
          </w:tcPr>
          <w:p w14:paraId="4608060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2.817***</w:t>
            </w:r>
          </w:p>
        </w:tc>
      </w:tr>
      <w:tr w:rsidR="005A5BB3" w:rsidRPr="0043293E" w14:paraId="2C460DD3"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0E1EE96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52ED407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(0.285)</w:t>
            </w:r>
          </w:p>
        </w:tc>
        <w:tc>
          <w:tcPr>
            <w:tcW w:w="850" w:type="dxa"/>
            <w:tcBorders>
              <w:top w:val="nil"/>
              <w:left w:val="nil"/>
              <w:bottom w:val="nil"/>
              <w:right w:val="nil"/>
            </w:tcBorders>
            <w:shd w:val="clear" w:color="auto" w:fill="auto"/>
            <w:noWrap/>
            <w:vAlign w:val="bottom"/>
            <w:hideMark/>
          </w:tcPr>
          <w:p w14:paraId="72CE7DC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(0.220)</w:t>
            </w:r>
          </w:p>
        </w:tc>
        <w:tc>
          <w:tcPr>
            <w:tcW w:w="909" w:type="dxa"/>
            <w:tcBorders>
              <w:top w:val="nil"/>
              <w:left w:val="nil"/>
              <w:bottom w:val="nil"/>
              <w:right w:val="nil"/>
            </w:tcBorders>
            <w:shd w:val="clear" w:color="auto" w:fill="auto"/>
            <w:noWrap/>
            <w:vAlign w:val="bottom"/>
            <w:hideMark/>
          </w:tcPr>
          <w:p w14:paraId="76BC1AC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(0.173)</w:t>
            </w:r>
          </w:p>
        </w:tc>
        <w:tc>
          <w:tcPr>
            <w:tcW w:w="992" w:type="dxa"/>
            <w:gridSpan w:val="2"/>
            <w:tcBorders>
              <w:top w:val="nil"/>
              <w:left w:val="nil"/>
              <w:bottom w:val="nil"/>
              <w:right w:val="nil"/>
            </w:tcBorders>
            <w:shd w:val="clear" w:color="auto" w:fill="auto"/>
            <w:noWrap/>
            <w:vAlign w:val="bottom"/>
            <w:hideMark/>
          </w:tcPr>
          <w:p w14:paraId="295B21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(0.172)</w:t>
            </w:r>
          </w:p>
        </w:tc>
        <w:tc>
          <w:tcPr>
            <w:tcW w:w="850" w:type="dxa"/>
            <w:gridSpan w:val="2"/>
            <w:tcBorders>
              <w:top w:val="nil"/>
              <w:left w:val="nil"/>
              <w:bottom w:val="nil"/>
              <w:right w:val="nil"/>
            </w:tcBorders>
            <w:shd w:val="clear" w:color="auto" w:fill="auto"/>
            <w:noWrap/>
            <w:vAlign w:val="bottom"/>
            <w:hideMark/>
          </w:tcPr>
          <w:p w14:paraId="282004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(0.324)</w:t>
            </w:r>
          </w:p>
        </w:tc>
        <w:tc>
          <w:tcPr>
            <w:tcW w:w="256" w:type="dxa"/>
            <w:gridSpan w:val="2"/>
            <w:tcBorders>
              <w:top w:val="nil"/>
              <w:left w:val="nil"/>
              <w:bottom w:val="nil"/>
              <w:right w:val="nil"/>
            </w:tcBorders>
            <w:shd w:val="clear" w:color="auto" w:fill="auto"/>
            <w:noWrap/>
            <w:vAlign w:val="bottom"/>
            <w:hideMark/>
          </w:tcPr>
          <w:p w14:paraId="6F4D681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7A060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(0.220)</w:t>
            </w:r>
          </w:p>
        </w:tc>
        <w:tc>
          <w:tcPr>
            <w:tcW w:w="993" w:type="dxa"/>
            <w:gridSpan w:val="2"/>
            <w:tcBorders>
              <w:top w:val="nil"/>
              <w:left w:val="nil"/>
              <w:bottom w:val="nil"/>
              <w:right w:val="nil"/>
            </w:tcBorders>
            <w:shd w:val="clear" w:color="auto" w:fill="auto"/>
            <w:noWrap/>
            <w:vAlign w:val="bottom"/>
            <w:hideMark/>
          </w:tcPr>
          <w:p w14:paraId="2EA0167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(0.172)</w:t>
            </w:r>
          </w:p>
        </w:tc>
        <w:tc>
          <w:tcPr>
            <w:tcW w:w="992" w:type="dxa"/>
            <w:gridSpan w:val="2"/>
            <w:tcBorders>
              <w:top w:val="nil"/>
              <w:left w:val="nil"/>
              <w:bottom w:val="nil"/>
              <w:right w:val="nil"/>
            </w:tcBorders>
            <w:shd w:val="clear" w:color="auto" w:fill="auto"/>
            <w:noWrap/>
            <w:vAlign w:val="bottom"/>
            <w:hideMark/>
          </w:tcPr>
          <w:p w14:paraId="4E8B413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(0.151)</w:t>
            </w:r>
          </w:p>
        </w:tc>
        <w:tc>
          <w:tcPr>
            <w:tcW w:w="977" w:type="dxa"/>
            <w:gridSpan w:val="2"/>
            <w:tcBorders>
              <w:top w:val="nil"/>
              <w:left w:val="nil"/>
              <w:bottom w:val="nil"/>
              <w:right w:val="nil"/>
            </w:tcBorders>
            <w:shd w:val="clear" w:color="auto" w:fill="auto"/>
            <w:noWrap/>
            <w:vAlign w:val="bottom"/>
            <w:hideMark/>
          </w:tcPr>
          <w:p w14:paraId="4F513D8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(0.0977)</w:t>
            </w:r>
          </w:p>
        </w:tc>
        <w:tc>
          <w:tcPr>
            <w:tcW w:w="993" w:type="dxa"/>
            <w:gridSpan w:val="2"/>
            <w:tcBorders>
              <w:top w:val="nil"/>
              <w:left w:val="nil"/>
              <w:bottom w:val="nil"/>
              <w:right w:val="nil"/>
            </w:tcBorders>
            <w:shd w:val="clear" w:color="auto" w:fill="auto"/>
            <w:noWrap/>
            <w:vAlign w:val="bottom"/>
            <w:hideMark/>
          </w:tcPr>
          <w:p w14:paraId="7AB27B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(0.209)</w:t>
            </w:r>
          </w:p>
        </w:tc>
      </w:tr>
      <w:tr w:rsidR="005A5BB3" w:rsidRPr="0043293E" w14:paraId="38DA263E"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168D10F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3CD0F8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0.0433</w:t>
            </w:r>
          </w:p>
        </w:tc>
        <w:tc>
          <w:tcPr>
            <w:tcW w:w="850" w:type="dxa"/>
            <w:tcBorders>
              <w:top w:val="nil"/>
              <w:left w:val="nil"/>
              <w:bottom w:val="nil"/>
              <w:right w:val="nil"/>
            </w:tcBorders>
            <w:shd w:val="clear" w:color="auto" w:fill="auto"/>
            <w:noWrap/>
            <w:vAlign w:val="bottom"/>
            <w:hideMark/>
          </w:tcPr>
          <w:p w14:paraId="37DCEA4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-0.0556</w:t>
            </w:r>
          </w:p>
        </w:tc>
        <w:tc>
          <w:tcPr>
            <w:tcW w:w="909" w:type="dxa"/>
            <w:tcBorders>
              <w:top w:val="nil"/>
              <w:left w:val="nil"/>
              <w:bottom w:val="nil"/>
              <w:right w:val="nil"/>
            </w:tcBorders>
            <w:shd w:val="clear" w:color="auto" w:fill="auto"/>
            <w:noWrap/>
            <w:vAlign w:val="bottom"/>
            <w:hideMark/>
          </w:tcPr>
          <w:p w14:paraId="3113AB1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-1.026**</w:t>
            </w:r>
          </w:p>
        </w:tc>
        <w:tc>
          <w:tcPr>
            <w:tcW w:w="992" w:type="dxa"/>
            <w:gridSpan w:val="2"/>
            <w:tcBorders>
              <w:top w:val="nil"/>
              <w:left w:val="nil"/>
              <w:bottom w:val="nil"/>
              <w:right w:val="nil"/>
            </w:tcBorders>
            <w:shd w:val="clear" w:color="auto" w:fill="auto"/>
            <w:noWrap/>
            <w:vAlign w:val="bottom"/>
            <w:hideMark/>
          </w:tcPr>
          <w:p w14:paraId="5A964A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-0.487</w:t>
            </w:r>
          </w:p>
        </w:tc>
        <w:tc>
          <w:tcPr>
            <w:tcW w:w="850" w:type="dxa"/>
            <w:gridSpan w:val="2"/>
            <w:tcBorders>
              <w:top w:val="nil"/>
              <w:left w:val="nil"/>
              <w:bottom w:val="nil"/>
              <w:right w:val="nil"/>
            </w:tcBorders>
            <w:shd w:val="clear" w:color="auto" w:fill="auto"/>
            <w:noWrap/>
            <w:vAlign w:val="bottom"/>
            <w:hideMark/>
          </w:tcPr>
          <w:p w14:paraId="52B1E14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-0.263</w:t>
            </w:r>
          </w:p>
        </w:tc>
        <w:tc>
          <w:tcPr>
            <w:tcW w:w="256" w:type="dxa"/>
            <w:gridSpan w:val="2"/>
            <w:tcBorders>
              <w:top w:val="nil"/>
              <w:left w:val="nil"/>
              <w:bottom w:val="nil"/>
              <w:right w:val="nil"/>
            </w:tcBorders>
            <w:shd w:val="clear" w:color="auto" w:fill="auto"/>
            <w:noWrap/>
            <w:vAlign w:val="bottom"/>
            <w:hideMark/>
          </w:tcPr>
          <w:p w14:paraId="0D1B7A85"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237F61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0.455</w:t>
            </w:r>
          </w:p>
        </w:tc>
        <w:tc>
          <w:tcPr>
            <w:tcW w:w="993" w:type="dxa"/>
            <w:gridSpan w:val="2"/>
            <w:tcBorders>
              <w:top w:val="nil"/>
              <w:left w:val="nil"/>
              <w:bottom w:val="nil"/>
              <w:right w:val="nil"/>
            </w:tcBorders>
            <w:shd w:val="clear" w:color="auto" w:fill="auto"/>
            <w:noWrap/>
            <w:vAlign w:val="bottom"/>
            <w:hideMark/>
          </w:tcPr>
          <w:p w14:paraId="67E9A06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-1.083***</w:t>
            </w:r>
          </w:p>
        </w:tc>
        <w:tc>
          <w:tcPr>
            <w:tcW w:w="992" w:type="dxa"/>
            <w:gridSpan w:val="2"/>
            <w:tcBorders>
              <w:top w:val="nil"/>
              <w:left w:val="nil"/>
              <w:bottom w:val="nil"/>
              <w:right w:val="nil"/>
            </w:tcBorders>
            <w:shd w:val="clear" w:color="auto" w:fill="auto"/>
            <w:noWrap/>
            <w:vAlign w:val="bottom"/>
            <w:hideMark/>
          </w:tcPr>
          <w:p w14:paraId="08BBA8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-0.386</w:t>
            </w:r>
          </w:p>
        </w:tc>
        <w:tc>
          <w:tcPr>
            <w:tcW w:w="977" w:type="dxa"/>
            <w:gridSpan w:val="2"/>
            <w:tcBorders>
              <w:top w:val="nil"/>
              <w:left w:val="nil"/>
              <w:bottom w:val="nil"/>
              <w:right w:val="nil"/>
            </w:tcBorders>
            <w:shd w:val="clear" w:color="auto" w:fill="auto"/>
            <w:noWrap/>
            <w:vAlign w:val="bottom"/>
            <w:hideMark/>
          </w:tcPr>
          <w:p w14:paraId="224D2CB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-0.703**</w:t>
            </w:r>
          </w:p>
        </w:tc>
        <w:tc>
          <w:tcPr>
            <w:tcW w:w="993" w:type="dxa"/>
            <w:gridSpan w:val="2"/>
            <w:tcBorders>
              <w:top w:val="nil"/>
              <w:left w:val="nil"/>
              <w:bottom w:val="nil"/>
              <w:right w:val="nil"/>
            </w:tcBorders>
            <w:shd w:val="clear" w:color="auto" w:fill="auto"/>
            <w:noWrap/>
            <w:vAlign w:val="bottom"/>
            <w:hideMark/>
          </w:tcPr>
          <w:p w14:paraId="05B982C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-0.488</w:t>
            </w:r>
          </w:p>
        </w:tc>
      </w:tr>
      <w:tr w:rsidR="005A5BB3" w:rsidRPr="0043293E" w14:paraId="4DFCE87B"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23F9E33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448F05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(0.611)</w:t>
            </w:r>
          </w:p>
        </w:tc>
        <w:tc>
          <w:tcPr>
            <w:tcW w:w="850" w:type="dxa"/>
            <w:tcBorders>
              <w:top w:val="nil"/>
              <w:left w:val="nil"/>
              <w:bottom w:val="nil"/>
              <w:right w:val="nil"/>
            </w:tcBorders>
            <w:shd w:val="clear" w:color="auto" w:fill="auto"/>
            <w:noWrap/>
            <w:vAlign w:val="bottom"/>
            <w:hideMark/>
          </w:tcPr>
          <w:p w14:paraId="3DD5F2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(0.383)</w:t>
            </w:r>
          </w:p>
        </w:tc>
        <w:tc>
          <w:tcPr>
            <w:tcW w:w="909" w:type="dxa"/>
            <w:tcBorders>
              <w:top w:val="nil"/>
              <w:left w:val="nil"/>
              <w:bottom w:val="nil"/>
              <w:right w:val="nil"/>
            </w:tcBorders>
            <w:shd w:val="clear" w:color="auto" w:fill="auto"/>
            <w:noWrap/>
            <w:vAlign w:val="bottom"/>
            <w:hideMark/>
          </w:tcPr>
          <w:p w14:paraId="53D756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(0.369)</w:t>
            </w:r>
          </w:p>
        </w:tc>
        <w:tc>
          <w:tcPr>
            <w:tcW w:w="992" w:type="dxa"/>
            <w:gridSpan w:val="2"/>
            <w:tcBorders>
              <w:top w:val="nil"/>
              <w:left w:val="nil"/>
              <w:bottom w:val="nil"/>
              <w:right w:val="nil"/>
            </w:tcBorders>
            <w:shd w:val="clear" w:color="auto" w:fill="auto"/>
            <w:noWrap/>
            <w:vAlign w:val="bottom"/>
            <w:hideMark/>
          </w:tcPr>
          <w:p w14:paraId="071CA7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(0.398)</w:t>
            </w:r>
          </w:p>
        </w:tc>
        <w:tc>
          <w:tcPr>
            <w:tcW w:w="850" w:type="dxa"/>
            <w:gridSpan w:val="2"/>
            <w:tcBorders>
              <w:top w:val="nil"/>
              <w:left w:val="nil"/>
              <w:bottom w:val="nil"/>
              <w:right w:val="nil"/>
            </w:tcBorders>
            <w:shd w:val="clear" w:color="auto" w:fill="auto"/>
            <w:noWrap/>
            <w:vAlign w:val="bottom"/>
            <w:hideMark/>
          </w:tcPr>
          <w:p w14:paraId="7142D6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(0.556)</w:t>
            </w:r>
          </w:p>
        </w:tc>
        <w:tc>
          <w:tcPr>
            <w:tcW w:w="256" w:type="dxa"/>
            <w:gridSpan w:val="2"/>
            <w:tcBorders>
              <w:top w:val="nil"/>
              <w:left w:val="nil"/>
              <w:bottom w:val="nil"/>
              <w:right w:val="nil"/>
            </w:tcBorders>
            <w:shd w:val="clear" w:color="auto" w:fill="auto"/>
            <w:noWrap/>
            <w:vAlign w:val="bottom"/>
            <w:hideMark/>
          </w:tcPr>
          <w:p w14:paraId="2C18A42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85D4F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(0.409)</w:t>
            </w:r>
          </w:p>
        </w:tc>
        <w:tc>
          <w:tcPr>
            <w:tcW w:w="993" w:type="dxa"/>
            <w:gridSpan w:val="2"/>
            <w:tcBorders>
              <w:top w:val="nil"/>
              <w:left w:val="nil"/>
              <w:bottom w:val="nil"/>
              <w:right w:val="nil"/>
            </w:tcBorders>
            <w:shd w:val="clear" w:color="auto" w:fill="auto"/>
            <w:noWrap/>
            <w:vAlign w:val="bottom"/>
            <w:hideMark/>
          </w:tcPr>
          <w:p w14:paraId="3EC535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(0.314)</w:t>
            </w:r>
          </w:p>
        </w:tc>
        <w:tc>
          <w:tcPr>
            <w:tcW w:w="992" w:type="dxa"/>
            <w:gridSpan w:val="2"/>
            <w:tcBorders>
              <w:top w:val="nil"/>
              <w:left w:val="nil"/>
              <w:bottom w:val="nil"/>
              <w:right w:val="nil"/>
            </w:tcBorders>
            <w:shd w:val="clear" w:color="auto" w:fill="auto"/>
            <w:noWrap/>
            <w:vAlign w:val="bottom"/>
            <w:hideMark/>
          </w:tcPr>
          <w:p w14:paraId="2EA6F5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(0.317)</w:t>
            </w:r>
          </w:p>
        </w:tc>
        <w:tc>
          <w:tcPr>
            <w:tcW w:w="977" w:type="dxa"/>
            <w:gridSpan w:val="2"/>
            <w:tcBorders>
              <w:top w:val="nil"/>
              <w:left w:val="nil"/>
              <w:bottom w:val="nil"/>
              <w:right w:val="nil"/>
            </w:tcBorders>
            <w:shd w:val="clear" w:color="auto" w:fill="auto"/>
            <w:noWrap/>
            <w:vAlign w:val="bottom"/>
            <w:hideMark/>
          </w:tcPr>
          <w:p w14:paraId="56360EF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(0.227)</w:t>
            </w:r>
          </w:p>
        </w:tc>
        <w:tc>
          <w:tcPr>
            <w:tcW w:w="993" w:type="dxa"/>
            <w:gridSpan w:val="2"/>
            <w:tcBorders>
              <w:top w:val="nil"/>
              <w:left w:val="nil"/>
              <w:bottom w:val="nil"/>
              <w:right w:val="nil"/>
            </w:tcBorders>
            <w:shd w:val="clear" w:color="auto" w:fill="auto"/>
            <w:noWrap/>
            <w:vAlign w:val="bottom"/>
            <w:hideMark/>
          </w:tcPr>
          <w:p w14:paraId="72E81F1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(0.549)</w:t>
            </w:r>
          </w:p>
        </w:tc>
      </w:tr>
      <w:tr w:rsidR="005A5BB3" w:rsidRPr="0043293E" w14:paraId="44417A7B"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7A6F82B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22F74E2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558</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047DD8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897</w:t>
            </w:r>
            <w:r>
              <w:rPr>
                <w:rFonts w:ascii="Times New Roman" w:eastAsia="Times New Roman" w:hAnsi="Times New Roman"/>
                <w:color w:val="000000"/>
                <w:sz w:val="16"/>
                <w:szCs w:val="16"/>
                <w:lang w:val="en-GB"/>
              </w:rPr>
              <w:t xml:space="preserve"> / 4</w:t>
            </w:r>
          </w:p>
        </w:tc>
        <w:tc>
          <w:tcPr>
            <w:tcW w:w="909" w:type="dxa"/>
            <w:tcBorders>
              <w:top w:val="nil"/>
              <w:left w:val="nil"/>
              <w:bottom w:val="nil"/>
              <w:right w:val="nil"/>
            </w:tcBorders>
            <w:shd w:val="clear" w:color="auto" w:fill="auto"/>
            <w:noWrap/>
            <w:vAlign w:val="bottom"/>
            <w:hideMark/>
          </w:tcPr>
          <w:p w14:paraId="6AE1D8A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881</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75413D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1114</w:t>
            </w:r>
            <w:r>
              <w:rPr>
                <w:rFonts w:ascii="Times New Roman" w:eastAsia="Times New Roman" w:hAnsi="Times New Roman"/>
                <w:color w:val="000000"/>
                <w:sz w:val="16"/>
                <w:szCs w:val="16"/>
                <w:lang w:val="en-GB"/>
              </w:rPr>
              <w:t xml:space="preserve"> / 4</w:t>
            </w:r>
          </w:p>
        </w:tc>
        <w:tc>
          <w:tcPr>
            <w:tcW w:w="850" w:type="dxa"/>
            <w:gridSpan w:val="2"/>
            <w:tcBorders>
              <w:top w:val="nil"/>
              <w:left w:val="nil"/>
              <w:bottom w:val="nil"/>
              <w:right w:val="nil"/>
            </w:tcBorders>
            <w:shd w:val="clear" w:color="auto" w:fill="auto"/>
            <w:noWrap/>
            <w:vAlign w:val="bottom"/>
            <w:hideMark/>
          </w:tcPr>
          <w:p w14:paraId="62F3B2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357</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3A1D7798"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781E82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566</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6DB2C8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907</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7EBB00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881</w:t>
            </w:r>
            <w:r>
              <w:rPr>
                <w:rFonts w:ascii="Times New Roman" w:eastAsia="Times New Roman" w:hAnsi="Times New Roman"/>
                <w:color w:val="000000"/>
                <w:sz w:val="16"/>
                <w:szCs w:val="16"/>
                <w:lang w:val="en-GB"/>
              </w:rPr>
              <w:t xml:space="preserve"> / 4</w:t>
            </w:r>
          </w:p>
        </w:tc>
        <w:tc>
          <w:tcPr>
            <w:tcW w:w="977" w:type="dxa"/>
            <w:gridSpan w:val="2"/>
            <w:tcBorders>
              <w:top w:val="nil"/>
              <w:left w:val="nil"/>
              <w:bottom w:val="nil"/>
              <w:right w:val="nil"/>
            </w:tcBorders>
            <w:shd w:val="clear" w:color="auto" w:fill="auto"/>
            <w:noWrap/>
            <w:vAlign w:val="bottom"/>
            <w:hideMark/>
          </w:tcPr>
          <w:p w14:paraId="66FDB0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1117</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2D7032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360</w:t>
            </w:r>
            <w:r>
              <w:rPr>
                <w:rFonts w:ascii="Times New Roman" w:eastAsia="Times New Roman" w:hAnsi="Times New Roman"/>
                <w:color w:val="000000"/>
                <w:sz w:val="16"/>
                <w:szCs w:val="16"/>
                <w:lang w:val="en-GB"/>
              </w:rPr>
              <w:t xml:space="preserve"> / 4</w:t>
            </w:r>
          </w:p>
        </w:tc>
      </w:tr>
      <w:tr w:rsidR="005A5BB3" w:rsidRPr="0043293E" w14:paraId="748D0116"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1F0498E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0E699B3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0.244</w:t>
            </w:r>
          </w:p>
        </w:tc>
        <w:tc>
          <w:tcPr>
            <w:tcW w:w="850" w:type="dxa"/>
            <w:tcBorders>
              <w:top w:val="nil"/>
              <w:left w:val="nil"/>
              <w:bottom w:val="nil"/>
              <w:right w:val="nil"/>
            </w:tcBorders>
            <w:shd w:val="clear" w:color="auto" w:fill="auto"/>
            <w:noWrap/>
            <w:vAlign w:val="bottom"/>
            <w:hideMark/>
          </w:tcPr>
          <w:p w14:paraId="0473B47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0.294</w:t>
            </w:r>
          </w:p>
        </w:tc>
        <w:tc>
          <w:tcPr>
            <w:tcW w:w="909" w:type="dxa"/>
            <w:tcBorders>
              <w:top w:val="nil"/>
              <w:left w:val="nil"/>
              <w:bottom w:val="nil"/>
              <w:right w:val="nil"/>
            </w:tcBorders>
            <w:shd w:val="clear" w:color="auto" w:fill="auto"/>
            <w:noWrap/>
            <w:vAlign w:val="bottom"/>
            <w:hideMark/>
          </w:tcPr>
          <w:p w14:paraId="65E00BC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0.366</w:t>
            </w:r>
          </w:p>
        </w:tc>
        <w:tc>
          <w:tcPr>
            <w:tcW w:w="992" w:type="dxa"/>
            <w:gridSpan w:val="2"/>
            <w:tcBorders>
              <w:top w:val="nil"/>
              <w:left w:val="nil"/>
              <w:bottom w:val="nil"/>
              <w:right w:val="nil"/>
            </w:tcBorders>
            <w:shd w:val="clear" w:color="auto" w:fill="auto"/>
            <w:noWrap/>
            <w:vAlign w:val="bottom"/>
            <w:hideMark/>
          </w:tcPr>
          <w:p w14:paraId="5F2FDDF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0.386</w:t>
            </w:r>
          </w:p>
        </w:tc>
        <w:tc>
          <w:tcPr>
            <w:tcW w:w="850" w:type="dxa"/>
            <w:gridSpan w:val="2"/>
            <w:tcBorders>
              <w:top w:val="nil"/>
              <w:left w:val="nil"/>
              <w:bottom w:val="nil"/>
              <w:right w:val="nil"/>
            </w:tcBorders>
            <w:shd w:val="clear" w:color="auto" w:fill="auto"/>
            <w:noWrap/>
            <w:vAlign w:val="bottom"/>
            <w:hideMark/>
          </w:tcPr>
          <w:p w14:paraId="4A63AB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0.334</w:t>
            </w:r>
          </w:p>
        </w:tc>
        <w:tc>
          <w:tcPr>
            <w:tcW w:w="256" w:type="dxa"/>
            <w:gridSpan w:val="2"/>
            <w:tcBorders>
              <w:top w:val="nil"/>
              <w:left w:val="nil"/>
              <w:bottom w:val="nil"/>
              <w:right w:val="nil"/>
            </w:tcBorders>
            <w:shd w:val="clear" w:color="auto" w:fill="auto"/>
            <w:noWrap/>
            <w:vAlign w:val="bottom"/>
            <w:hideMark/>
          </w:tcPr>
          <w:p w14:paraId="6CA87BE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6A758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0.409</w:t>
            </w:r>
          </w:p>
        </w:tc>
        <w:tc>
          <w:tcPr>
            <w:tcW w:w="993" w:type="dxa"/>
            <w:gridSpan w:val="2"/>
            <w:tcBorders>
              <w:top w:val="nil"/>
              <w:left w:val="nil"/>
              <w:bottom w:val="nil"/>
              <w:right w:val="nil"/>
            </w:tcBorders>
            <w:shd w:val="clear" w:color="auto" w:fill="auto"/>
            <w:noWrap/>
            <w:vAlign w:val="bottom"/>
            <w:hideMark/>
          </w:tcPr>
          <w:p w14:paraId="2CEB43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0.535</w:t>
            </w:r>
          </w:p>
        </w:tc>
        <w:tc>
          <w:tcPr>
            <w:tcW w:w="992" w:type="dxa"/>
            <w:gridSpan w:val="2"/>
            <w:tcBorders>
              <w:top w:val="nil"/>
              <w:left w:val="nil"/>
              <w:bottom w:val="nil"/>
              <w:right w:val="nil"/>
            </w:tcBorders>
            <w:shd w:val="clear" w:color="auto" w:fill="auto"/>
            <w:noWrap/>
            <w:vAlign w:val="bottom"/>
            <w:hideMark/>
          </w:tcPr>
          <w:p w14:paraId="588185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0.691</w:t>
            </w:r>
          </w:p>
        </w:tc>
        <w:tc>
          <w:tcPr>
            <w:tcW w:w="977" w:type="dxa"/>
            <w:gridSpan w:val="2"/>
            <w:tcBorders>
              <w:top w:val="nil"/>
              <w:left w:val="nil"/>
              <w:bottom w:val="nil"/>
              <w:right w:val="nil"/>
            </w:tcBorders>
            <w:shd w:val="clear" w:color="auto" w:fill="auto"/>
            <w:noWrap/>
            <w:vAlign w:val="bottom"/>
            <w:hideMark/>
          </w:tcPr>
          <w:p w14:paraId="7BE70B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0.536</w:t>
            </w:r>
          </w:p>
        </w:tc>
        <w:tc>
          <w:tcPr>
            <w:tcW w:w="993" w:type="dxa"/>
            <w:gridSpan w:val="2"/>
            <w:tcBorders>
              <w:top w:val="nil"/>
              <w:left w:val="nil"/>
              <w:bottom w:val="nil"/>
              <w:right w:val="nil"/>
            </w:tcBorders>
            <w:shd w:val="clear" w:color="auto" w:fill="auto"/>
            <w:noWrap/>
            <w:vAlign w:val="bottom"/>
            <w:hideMark/>
          </w:tcPr>
          <w:p w14:paraId="69AEDE2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0.498</w:t>
            </w:r>
          </w:p>
        </w:tc>
      </w:tr>
      <w:tr w:rsidR="005A5BB3" w:rsidRPr="0043293E" w14:paraId="7B6ED901"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606FAC6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37364F6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3991D8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09" w:type="dxa"/>
            <w:tcBorders>
              <w:top w:val="nil"/>
              <w:left w:val="nil"/>
              <w:bottom w:val="nil"/>
              <w:right w:val="nil"/>
            </w:tcBorders>
            <w:shd w:val="clear" w:color="auto" w:fill="auto"/>
            <w:noWrap/>
            <w:vAlign w:val="bottom"/>
            <w:hideMark/>
          </w:tcPr>
          <w:p w14:paraId="2B1EE6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5B6D5BC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0D673C0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4C75FA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51B08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92250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1464C6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7911B28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36FBF8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65BB2AF5" w14:textId="77777777" w:rsidTr="007E151C">
        <w:trPr>
          <w:gridAfter w:val="1"/>
          <w:wAfter w:w="84" w:type="dxa"/>
          <w:trHeight w:val="75"/>
        </w:trPr>
        <w:tc>
          <w:tcPr>
            <w:tcW w:w="1418" w:type="dxa"/>
            <w:tcBorders>
              <w:top w:val="nil"/>
              <w:left w:val="nil"/>
              <w:bottom w:val="single" w:sz="4" w:space="0" w:color="auto"/>
              <w:right w:val="nil"/>
            </w:tcBorders>
            <w:shd w:val="clear" w:color="auto" w:fill="auto"/>
            <w:noWrap/>
            <w:vAlign w:val="bottom"/>
            <w:hideMark/>
          </w:tcPr>
          <w:p w14:paraId="6687F8F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09661FE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0.958</w:t>
            </w:r>
          </w:p>
        </w:tc>
        <w:tc>
          <w:tcPr>
            <w:tcW w:w="850" w:type="dxa"/>
            <w:tcBorders>
              <w:top w:val="nil"/>
              <w:left w:val="nil"/>
              <w:bottom w:val="single" w:sz="4" w:space="0" w:color="auto"/>
              <w:right w:val="nil"/>
            </w:tcBorders>
            <w:shd w:val="clear" w:color="auto" w:fill="auto"/>
            <w:noWrap/>
            <w:vAlign w:val="bottom"/>
            <w:hideMark/>
          </w:tcPr>
          <w:p w14:paraId="2DE1A4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0.705</w:t>
            </w:r>
          </w:p>
        </w:tc>
        <w:tc>
          <w:tcPr>
            <w:tcW w:w="909" w:type="dxa"/>
            <w:tcBorders>
              <w:top w:val="nil"/>
              <w:left w:val="nil"/>
              <w:bottom w:val="single" w:sz="4" w:space="0" w:color="auto"/>
              <w:right w:val="nil"/>
            </w:tcBorders>
            <w:shd w:val="clear" w:color="auto" w:fill="auto"/>
            <w:noWrap/>
            <w:vAlign w:val="bottom"/>
            <w:hideMark/>
          </w:tcPr>
          <w:p w14:paraId="447276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0.277</w:t>
            </w:r>
          </w:p>
        </w:tc>
        <w:tc>
          <w:tcPr>
            <w:tcW w:w="992" w:type="dxa"/>
            <w:gridSpan w:val="2"/>
            <w:tcBorders>
              <w:top w:val="nil"/>
              <w:left w:val="nil"/>
              <w:bottom w:val="single" w:sz="4" w:space="0" w:color="auto"/>
              <w:right w:val="nil"/>
            </w:tcBorders>
            <w:shd w:val="clear" w:color="auto" w:fill="auto"/>
            <w:noWrap/>
            <w:vAlign w:val="bottom"/>
            <w:hideMark/>
          </w:tcPr>
          <w:p w14:paraId="7632952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0.816</w:t>
            </w:r>
          </w:p>
        </w:tc>
        <w:tc>
          <w:tcPr>
            <w:tcW w:w="850" w:type="dxa"/>
            <w:gridSpan w:val="2"/>
            <w:tcBorders>
              <w:top w:val="nil"/>
              <w:left w:val="nil"/>
              <w:bottom w:val="single" w:sz="4" w:space="0" w:color="auto"/>
              <w:right w:val="nil"/>
            </w:tcBorders>
            <w:shd w:val="clear" w:color="auto" w:fill="auto"/>
            <w:noWrap/>
            <w:vAlign w:val="bottom"/>
            <w:hideMark/>
          </w:tcPr>
          <w:p w14:paraId="0D9130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0.011</w:t>
            </w:r>
          </w:p>
        </w:tc>
        <w:tc>
          <w:tcPr>
            <w:tcW w:w="256" w:type="dxa"/>
            <w:gridSpan w:val="2"/>
            <w:tcBorders>
              <w:top w:val="nil"/>
              <w:left w:val="nil"/>
              <w:bottom w:val="single" w:sz="4" w:space="0" w:color="auto"/>
              <w:right w:val="nil"/>
            </w:tcBorders>
            <w:shd w:val="clear" w:color="auto" w:fill="auto"/>
            <w:noWrap/>
            <w:vAlign w:val="bottom"/>
            <w:hideMark/>
          </w:tcPr>
          <w:p w14:paraId="15FF24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7817CAD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0.323</w:t>
            </w:r>
          </w:p>
        </w:tc>
        <w:tc>
          <w:tcPr>
            <w:tcW w:w="993" w:type="dxa"/>
            <w:gridSpan w:val="2"/>
            <w:tcBorders>
              <w:top w:val="nil"/>
              <w:left w:val="nil"/>
              <w:bottom w:val="single" w:sz="4" w:space="0" w:color="auto"/>
              <w:right w:val="nil"/>
            </w:tcBorders>
            <w:shd w:val="clear" w:color="auto" w:fill="auto"/>
            <w:noWrap/>
            <w:vAlign w:val="bottom"/>
            <w:hideMark/>
          </w:tcPr>
          <w:p w14:paraId="43CE519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0.200</w:t>
            </w:r>
          </w:p>
        </w:tc>
        <w:tc>
          <w:tcPr>
            <w:tcW w:w="992" w:type="dxa"/>
            <w:gridSpan w:val="2"/>
            <w:tcBorders>
              <w:top w:val="nil"/>
              <w:left w:val="nil"/>
              <w:bottom w:val="single" w:sz="4" w:space="0" w:color="auto"/>
              <w:right w:val="nil"/>
            </w:tcBorders>
            <w:shd w:val="clear" w:color="auto" w:fill="auto"/>
            <w:noWrap/>
            <w:vAlign w:val="bottom"/>
            <w:hideMark/>
          </w:tcPr>
          <w:p w14:paraId="5D1C9E1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0.079</w:t>
            </w:r>
          </w:p>
        </w:tc>
        <w:tc>
          <w:tcPr>
            <w:tcW w:w="977" w:type="dxa"/>
            <w:gridSpan w:val="2"/>
            <w:tcBorders>
              <w:top w:val="nil"/>
              <w:left w:val="nil"/>
              <w:bottom w:val="single" w:sz="4" w:space="0" w:color="auto"/>
              <w:right w:val="nil"/>
            </w:tcBorders>
            <w:shd w:val="clear" w:color="auto" w:fill="auto"/>
            <w:noWrap/>
            <w:vAlign w:val="bottom"/>
            <w:hideMark/>
          </w:tcPr>
          <w:p w14:paraId="2DEAA8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0.967</w:t>
            </w:r>
          </w:p>
        </w:tc>
        <w:tc>
          <w:tcPr>
            <w:tcW w:w="993" w:type="dxa"/>
            <w:gridSpan w:val="2"/>
            <w:tcBorders>
              <w:top w:val="nil"/>
              <w:left w:val="nil"/>
              <w:bottom w:val="single" w:sz="4" w:space="0" w:color="auto"/>
              <w:right w:val="nil"/>
            </w:tcBorders>
            <w:shd w:val="clear" w:color="auto" w:fill="auto"/>
            <w:noWrap/>
            <w:vAlign w:val="bottom"/>
            <w:hideMark/>
          </w:tcPr>
          <w:p w14:paraId="1E48B10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0.336</w:t>
            </w:r>
          </w:p>
        </w:tc>
      </w:tr>
      <w:tr w:rsidR="005A5BB3" w:rsidRPr="0043293E" w14:paraId="17A49836" w14:textId="77777777" w:rsidTr="007E151C">
        <w:trPr>
          <w:gridAfter w:val="1"/>
          <w:wAfter w:w="84" w:type="dxa"/>
          <w:trHeight w:val="65"/>
        </w:trPr>
        <w:tc>
          <w:tcPr>
            <w:tcW w:w="1418" w:type="dxa"/>
            <w:tcBorders>
              <w:top w:val="nil"/>
              <w:left w:val="nil"/>
              <w:bottom w:val="nil"/>
              <w:right w:val="nil"/>
            </w:tcBorders>
            <w:shd w:val="clear" w:color="auto" w:fill="auto"/>
            <w:vAlign w:val="bottom"/>
            <w:hideMark/>
          </w:tcPr>
          <w:p w14:paraId="586BF0AA"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Spain</w:t>
            </w:r>
          </w:p>
        </w:tc>
        <w:tc>
          <w:tcPr>
            <w:tcW w:w="934" w:type="dxa"/>
            <w:tcBorders>
              <w:top w:val="nil"/>
              <w:left w:val="nil"/>
              <w:bottom w:val="nil"/>
              <w:right w:val="nil"/>
            </w:tcBorders>
            <w:shd w:val="clear" w:color="auto" w:fill="auto"/>
            <w:noWrap/>
            <w:vAlign w:val="bottom"/>
            <w:hideMark/>
          </w:tcPr>
          <w:p w14:paraId="3FFC86A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55C730F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09" w:type="dxa"/>
            <w:tcBorders>
              <w:top w:val="nil"/>
              <w:left w:val="nil"/>
              <w:bottom w:val="nil"/>
              <w:right w:val="nil"/>
            </w:tcBorders>
            <w:shd w:val="clear" w:color="auto" w:fill="auto"/>
            <w:noWrap/>
            <w:vAlign w:val="bottom"/>
            <w:hideMark/>
          </w:tcPr>
          <w:p w14:paraId="55ADCA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073F2D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1DD0CB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6E24DC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737F8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5945E1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68FA2D1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60A101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BC961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42570055"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20701FC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08806F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3.272***</w:t>
            </w:r>
          </w:p>
        </w:tc>
        <w:tc>
          <w:tcPr>
            <w:tcW w:w="850" w:type="dxa"/>
            <w:tcBorders>
              <w:top w:val="nil"/>
              <w:left w:val="nil"/>
              <w:bottom w:val="nil"/>
              <w:right w:val="nil"/>
            </w:tcBorders>
            <w:shd w:val="clear" w:color="auto" w:fill="auto"/>
            <w:noWrap/>
            <w:vAlign w:val="bottom"/>
            <w:hideMark/>
          </w:tcPr>
          <w:p w14:paraId="42501E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3.218***</w:t>
            </w:r>
          </w:p>
        </w:tc>
        <w:tc>
          <w:tcPr>
            <w:tcW w:w="909" w:type="dxa"/>
            <w:tcBorders>
              <w:top w:val="nil"/>
              <w:left w:val="nil"/>
              <w:bottom w:val="nil"/>
              <w:right w:val="nil"/>
            </w:tcBorders>
            <w:shd w:val="clear" w:color="auto" w:fill="auto"/>
            <w:noWrap/>
            <w:vAlign w:val="bottom"/>
            <w:hideMark/>
          </w:tcPr>
          <w:p w14:paraId="16BC08B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3.244***</w:t>
            </w:r>
          </w:p>
        </w:tc>
        <w:tc>
          <w:tcPr>
            <w:tcW w:w="992" w:type="dxa"/>
            <w:gridSpan w:val="2"/>
            <w:tcBorders>
              <w:top w:val="nil"/>
              <w:left w:val="nil"/>
              <w:bottom w:val="nil"/>
              <w:right w:val="nil"/>
            </w:tcBorders>
            <w:shd w:val="clear" w:color="auto" w:fill="auto"/>
            <w:noWrap/>
            <w:vAlign w:val="bottom"/>
            <w:hideMark/>
          </w:tcPr>
          <w:p w14:paraId="46A7B39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3.380***</w:t>
            </w:r>
          </w:p>
        </w:tc>
        <w:tc>
          <w:tcPr>
            <w:tcW w:w="850" w:type="dxa"/>
            <w:gridSpan w:val="2"/>
            <w:tcBorders>
              <w:top w:val="nil"/>
              <w:left w:val="nil"/>
              <w:bottom w:val="nil"/>
              <w:right w:val="nil"/>
            </w:tcBorders>
            <w:shd w:val="clear" w:color="auto" w:fill="auto"/>
            <w:noWrap/>
            <w:vAlign w:val="bottom"/>
            <w:hideMark/>
          </w:tcPr>
          <w:p w14:paraId="2AA28B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4.006***</w:t>
            </w:r>
          </w:p>
        </w:tc>
        <w:tc>
          <w:tcPr>
            <w:tcW w:w="256" w:type="dxa"/>
            <w:gridSpan w:val="2"/>
            <w:tcBorders>
              <w:top w:val="nil"/>
              <w:left w:val="nil"/>
              <w:bottom w:val="nil"/>
              <w:right w:val="nil"/>
            </w:tcBorders>
            <w:shd w:val="clear" w:color="auto" w:fill="auto"/>
            <w:noWrap/>
            <w:vAlign w:val="bottom"/>
            <w:hideMark/>
          </w:tcPr>
          <w:p w14:paraId="38CA50B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4888B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2.630***</w:t>
            </w:r>
          </w:p>
        </w:tc>
        <w:tc>
          <w:tcPr>
            <w:tcW w:w="993" w:type="dxa"/>
            <w:gridSpan w:val="2"/>
            <w:tcBorders>
              <w:top w:val="nil"/>
              <w:left w:val="nil"/>
              <w:bottom w:val="nil"/>
              <w:right w:val="nil"/>
            </w:tcBorders>
            <w:shd w:val="clear" w:color="auto" w:fill="auto"/>
            <w:noWrap/>
            <w:vAlign w:val="bottom"/>
            <w:hideMark/>
          </w:tcPr>
          <w:p w14:paraId="456CC31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2.887***</w:t>
            </w:r>
          </w:p>
        </w:tc>
        <w:tc>
          <w:tcPr>
            <w:tcW w:w="992" w:type="dxa"/>
            <w:gridSpan w:val="2"/>
            <w:tcBorders>
              <w:top w:val="nil"/>
              <w:left w:val="nil"/>
              <w:bottom w:val="nil"/>
              <w:right w:val="nil"/>
            </w:tcBorders>
            <w:shd w:val="clear" w:color="auto" w:fill="auto"/>
            <w:noWrap/>
            <w:vAlign w:val="bottom"/>
            <w:hideMark/>
          </w:tcPr>
          <w:p w14:paraId="788501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3.650***</w:t>
            </w:r>
          </w:p>
        </w:tc>
        <w:tc>
          <w:tcPr>
            <w:tcW w:w="977" w:type="dxa"/>
            <w:gridSpan w:val="2"/>
            <w:tcBorders>
              <w:top w:val="nil"/>
              <w:left w:val="nil"/>
              <w:bottom w:val="nil"/>
              <w:right w:val="nil"/>
            </w:tcBorders>
            <w:shd w:val="clear" w:color="auto" w:fill="auto"/>
            <w:noWrap/>
            <w:vAlign w:val="bottom"/>
            <w:hideMark/>
          </w:tcPr>
          <w:p w14:paraId="2196810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2.847***</w:t>
            </w:r>
          </w:p>
        </w:tc>
        <w:tc>
          <w:tcPr>
            <w:tcW w:w="993" w:type="dxa"/>
            <w:gridSpan w:val="2"/>
            <w:tcBorders>
              <w:top w:val="nil"/>
              <w:left w:val="nil"/>
              <w:bottom w:val="nil"/>
              <w:right w:val="nil"/>
            </w:tcBorders>
            <w:shd w:val="clear" w:color="auto" w:fill="auto"/>
            <w:noWrap/>
            <w:vAlign w:val="bottom"/>
            <w:hideMark/>
          </w:tcPr>
          <w:p w14:paraId="25E0F6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2.630***</w:t>
            </w:r>
          </w:p>
        </w:tc>
      </w:tr>
      <w:tr w:rsidR="005A5BB3" w:rsidRPr="0043293E" w14:paraId="5F0C9818"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1EB49479"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10B0A6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(0.196)</w:t>
            </w:r>
          </w:p>
        </w:tc>
        <w:tc>
          <w:tcPr>
            <w:tcW w:w="850" w:type="dxa"/>
            <w:tcBorders>
              <w:top w:val="nil"/>
              <w:left w:val="nil"/>
              <w:bottom w:val="nil"/>
              <w:right w:val="nil"/>
            </w:tcBorders>
            <w:shd w:val="clear" w:color="auto" w:fill="auto"/>
            <w:noWrap/>
            <w:vAlign w:val="bottom"/>
            <w:hideMark/>
          </w:tcPr>
          <w:p w14:paraId="63EC52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(0.153)</w:t>
            </w:r>
          </w:p>
        </w:tc>
        <w:tc>
          <w:tcPr>
            <w:tcW w:w="909" w:type="dxa"/>
            <w:tcBorders>
              <w:top w:val="nil"/>
              <w:left w:val="nil"/>
              <w:bottom w:val="nil"/>
              <w:right w:val="nil"/>
            </w:tcBorders>
            <w:shd w:val="clear" w:color="auto" w:fill="auto"/>
            <w:noWrap/>
            <w:vAlign w:val="bottom"/>
            <w:hideMark/>
          </w:tcPr>
          <w:p w14:paraId="7C2A87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(0.126)</w:t>
            </w:r>
          </w:p>
        </w:tc>
        <w:tc>
          <w:tcPr>
            <w:tcW w:w="992" w:type="dxa"/>
            <w:gridSpan w:val="2"/>
            <w:tcBorders>
              <w:top w:val="nil"/>
              <w:left w:val="nil"/>
              <w:bottom w:val="nil"/>
              <w:right w:val="nil"/>
            </w:tcBorders>
            <w:shd w:val="clear" w:color="auto" w:fill="auto"/>
            <w:noWrap/>
            <w:vAlign w:val="bottom"/>
            <w:hideMark/>
          </w:tcPr>
          <w:p w14:paraId="068E25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(0.110)</w:t>
            </w:r>
          </w:p>
        </w:tc>
        <w:tc>
          <w:tcPr>
            <w:tcW w:w="850" w:type="dxa"/>
            <w:gridSpan w:val="2"/>
            <w:tcBorders>
              <w:top w:val="nil"/>
              <w:left w:val="nil"/>
              <w:bottom w:val="nil"/>
              <w:right w:val="nil"/>
            </w:tcBorders>
            <w:shd w:val="clear" w:color="auto" w:fill="auto"/>
            <w:noWrap/>
            <w:vAlign w:val="bottom"/>
            <w:hideMark/>
          </w:tcPr>
          <w:p w14:paraId="164EC6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(0.198)</w:t>
            </w:r>
          </w:p>
        </w:tc>
        <w:tc>
          <w:tcPr>
            <w:tcW w:w="256" w:type="dxa"/>
            <w:gridSpan w:val="2"/>
            <w:tcBorders>
              <w:top w:val="nil"/>
              <w:left w:val="nil"/>
              <w:bottom w:val="nil"/>
              <w:right w:val="nil"/>
            </w:tcBorders>
            <w:shd w:val="clear" w:color="auto" w:fill="auto"/>
            <w:noWrap/>
            <w:vAlign w:val="bottom"/>
            <w:hideMark/>
          </w:tcPr>
          <w:p w14:paraId="67179B7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FB378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(0.178)</w:t>
            </w:r>
          </w:p>
        </w:tc>
        <w:tc>
          <w:tcPr>
            <w:tcW w:w="993" w:type="dxa"/>
            <w:gridSpan w:val="2"/>
            <w:tcBorders>
              <w:top w:val="nil"/>
              <w:left w:val="nil"/>
              <w:bottom w:val="nil"/>
              <w:right w:val="nil"/>
            </w:tcBorders>
            <w:shd w:val="clear" w:color="auto" w:fill="auto"/>
            <w:noWrap/>
            <w:vAlign w:val="bottom"/>
            <w:hideMark/>
          </w:tcPr>
          <w:p w14:paraId="732A306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(0.109)</w:t>
            </w:r>
          </w:p>
        </w:tc>
        <w:tc>
          <w:tcPr>
            <w:tcW w:w="992" w:type="dxa"/>
            <w:gridSpan w:val="2"/>
            <w:tcBorders>
              <w:top w:val="nil"/>
              <w:left w:val="nil"/>
              <w:bottom w:val="nil"/>
              <w:right w:val="nil"/>
            </w:tcBorders>
            <w:shd w:val="clear" w:color="auto" w:fill="auto"/>
            <w:noWrap/>
            <w:vAlign w:val="bottom"/>
            <w:hideMark/>
          </w:tcPr>
          <w:p w14:paraId="34900DA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(0.119)</w:t>
            </w:r>
          </w:p>
        </w:tc>
        <w:tc>
          <w:tcPr>
            <w:tcW w:w="977" w:type="dxa"/>
            <w:gridSpan w:val="2"/>
            <w:tcBorders>
              <w:top w:val="nil"/>
              <w:left w:val="nil"/>
              <w:bottom w:val="nil"/>
              <w:right w:val="nil"/>
            </w:tcBorders>
            <w:shd w:val="clear" w:color="auto" w:fill="auto"/>
            <w:noWrap/>
            <w:vAlign w:val="bottom"/>
            <w:hideMark/>
          </w:tcPr>
          <w:p w14:paraId="156799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(0.0848)</w:t>
            </w:r>
          </w:p>
        </w:tc>
        <w:tc>
          <w:tcPr>
            <w:tcW w:w="993" w:type="dxa"/>
            <w:gridSpan w:val="2"/>
            <w:tcBorders>
              <w:top w:val="nil"/>
              <w:left w:val="nil"/>
              <w:bottom w:val="nil"/>
              <w:right w:val="nil"/>
            </w:tcBorders>
            <w:shd w:val="clear" w:color="auto" w:fill="auto"/>
            <w:noWrap/>
            <w:vAlign w:val="bottom"/>
            <w:hideMark/>
          </w:tcPr>
          <w:p w14:paraId="42695C7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(0.186)</w:t>
            </w:r>
          </w:p>
        </w:tc>
      </w:tr>
      <w:tr w:rsidR="005A5BB3" w:rsidRPr="0043293E" w14:paraId="1160B3CD"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0133B54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lastRenderedPageBreak/>
              <w:t>Ln (Pd/Pf) [Pf/Pd]</w:t>
            </w:r>
          </w:p>
        </w:tc>
        <w:tc>
          <w:tcPr>
            <w:tcW w:w="934" w:type="dxa"/>
            <w:tcBorders>
              <w:top w:val="nil"/>
              <w:left w:val="nil"/>
              <w:bottom w:val="nil"/>
              <w:right w:val="nil"/>
            </w:tcBorders>
            <w:shd w:val="clear" w:color="auto" w:fill="auto"/>
            <w:noWrap/>
            <w:vAlign w:val="bottom"/>
            <w:hideMark/>
          </w:tcPr>
          <w:p w14:paraId="37BE0F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-0.0332</w:t>
            </w:r>
          </w:p>
        </w:tc>
        <w:tc>
          <w:tcPr>
            <w:tcW w:w="850" w:type="dxa"/>
            <w:tcBorders>
              <w:top w:val="nil"/>
              <w:left w:val="nil"/>
              <w:bottom w:val="nil"/>
              <w:right w:val="nil"/>
            </w:tcBorders>
            <w:shd w:val="clear" w:color="auto" w:fill="auto"/>
            <w:noWrap/>
            <w:vAlign w:val="bottom"/>
            <w:hideMark/>
          </w:tcPr>
          <w:p w14:paraId="115730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-0.335</w:t>
            </w:r>
          </w:p>
        </w:tc>
        <w:tc>
          <w:tcPr>
            <w:tcW w:w="909" w:type="dxa"/>
            <w:tcBorders>
              <w:top w:val="nil"/>
              <w:left w:val="nil"/>
              <w:bottom w:val="nil"/>
              <w:right w:val="nil"/>
            </w:tcBorders>
            <w:shd w:val="clear" w:color="auto" w:fill="auto"/>
            <w:noWrap/>
            <w:vAlign w:val="bottom"/>
            <w:hideMark/>
          </w:tcPr>
          <w:p w14:paraId="58ED20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-0.386</w:t>
            </w:r>
          </w:p>
        </w:tc>
        <w:tc>
          <w:tcPr>
            <w:tcW w:w="992" w:type="dxa"/>
            <w:gridSpan w:val="2"/>
            <w:tcBorders>
              <w:top w:val="nil"/>
              <w:left w:val="nil"/>
              <w:bottom w:val="nil"/>
              <w:right w:val="nil"/>
            </w:tcBorders>
            <w:shd w:val="clear" w:color="auto" w:fill="auto"/>
            <w:noWrap/>
            <w:vAlign w:val="bottom"/>
            <w:hideMark/>
          </w:tcPr>
          <w:p w14:paraId="1C12306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-0.278</w:t>
            </w:r>
          </w:p>
        </w:tc>
        <w:tc>
          <w:tcPr>
            <w:tcW w:w="850" w:type="dxa"/>
            <w:gridSpan w:val="2"/>
            <w:tcBorders>
              <w:top w:val="nil"/>
              <w:left w:val="nil"/>
              <w:bottom w:val="nil"/>
              <w:right w:val="nil"/>
            </w:tcBorders>
            <w:shd w:val="clear" w:color="auto" w:fill="auto"/>
            <w:noWrap/>
            <w:vAlign w:val="bottom"/>
            <w:hideMark/>
          </w:tcPr>
          <w:p w14:paraId="00D888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0.636</w:t>
            </w:r>
          </w:p>
        </w:tc>
        <w:tc>
          <w:tcPr>
            <w:tcW w:w="256" w:type="dxa"/>
            <w:gridSpan w:val="2"/>
            <w:tcBorders>
              <w:top w:val="nil"/>
              <w:left w:val="nil"/>
              <w:bottom w:val="nil"/>
              <w:right w:val="nil"/>
            </w:tcBorders>
            <w:shd w:val="clear" w:color="auto" w:fill="auto"/>
            <w:noWrap/>
            <w:vAlign w:val="bottom"/>
            <w:hideMark/>
          </w:tcPr>
          <w:p w14:paraId="0DF1255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7319B9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-0.859*</w:t>
            </w:r>
          </w:p>
        </w:tc>
        <w:tc>
          <w:tcPr>
            <w:tcW w:w="993" w:type="dxa"/>
            <w:gridSpan w:val="2"/>
            <w:tcBorders>
              <w:top w:val="nil"/>
              <w:left w:val="nil"/>
              <w:bottom w:val="nil"/>
              <w:right w:val="nil"/>
            </w:tcBorders>
            <w:shd w:val="clear" w:color="auto" w:fill="auto"/>
            <w:noWrap/>
            <w:vAlign w:val="bottom"/>
            <w:hideMark/>
          </w:tcPr>
          <w:p w14:paraId="452B15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-0.487</w:t>
            </w:r>
          </w:p>
        </w:tc>
        <w:tc>
          <w:tcPr>
            <w:tcW w:w="992" w:type="dxa"/>
            <w:gridSpan w:val="2"/>
            <w:tcBorders>
              <w:top w:val="nil"/>
              <w:left w:val="nil"/>
              <w:bottom w:val="nil"/>
              <w:right w:val="nil"/>
            </w:tcBorders>
            <w:shd w:val="clear" w:color="auto" w:fill="auto"/>
            <w:noWrap/>
            <w:vAlign w:val="bottom"/>
            <w:hideMark/>
          </w:tcPr>
          <w:p w14:paraId="20E9D0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-0.432</w:t>
            </w:r>
          </w:p>
        </w:tc>
        <w:tc>
          <w:tcPr>
            <w:tcW w:w="977" w:type="dxa"/>
            <w:gridSpan w:val="2"/>
            <w:tcBorders>
              <w:top w:val="nil"/>
              <w:left w:val="nil"/>
              <w:bottom w:val="nil"/>
              <w:right w:val="nil"/>
            </w:tcBorders>
            <w:shd w:val="clear" w:color="auto" w:fill="auto"/>
            <w:noWrap/>
            <w:vAlign w:val="bottom"/>
            <w:hideMark/>
          </w:tcPr>
          <w:p w14:paraId="44EBDBA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-0.637**</w:t>
            </w:r>
          </w:p>
        </w:tc>
        <w:tc>
          <w:tcPr>
            <w:tcW w:w="993" w:type="dxa"/>
            <w:gridSpan w:val="2"/>
            <w:tcBorders>
              <w:top w:val="nil"/>
              <w:left w:val="nil"/>
              <w:bottom w:val="nil"/>
              <w:right w:val="nil"/>
            </w:tcBorders>
            <w:shd w:val="clear" w:color="auto" w:fill="auto"/>
            <w:noWrap/>
            <w:vAlign w:val="bottom"/>
            <w:hideMark/>
          </w:tcPr>
          <w:p w14:paraId="275560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-1.281***</w:t>
            </w:r>
          </w:p>
        </w:tc>
      </w:tr>
      <w:tr w:rsidR="005A5BB3" w:rsidRPr="0043293E" w14:paraId="63F3AB45"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45DE8B8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059B7B8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(0.480)</w:t>
            </w:r>
          </w:p>
        </w:tc>
        <w:tc>
          <w:tcPr>
            <w:tcW w:w="850" w:type="dxa"/>
            <w:tcBorders>
              <w:top w:val="nil"/>
              <w:left w:val="nil"/>
              <w:bottom w:val="nil"/>
              <w:right w:val="nil"/>
            </w:tcBorders>
            <w:shd w:val="clear" w:color="auto" w:fill="auto"/>
            <w:noWrap/>
            <w:vAlign w:val="bottom"/>
            <w:hideMark/>
          </w:tcPr>
          <w:p w14:paraId="38DEE0C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(0.317)</w:t>
            </w:r>
          </w:p>
        </w:tc>
        <w:tc>
          <w:tcPr>
            <w:tcW w:w="909" w:type="dxa"/>
            <w:tcBorders>
              <w:top w:val="nil"/>
              <w:left w:val="nil"/>
              <w:bottom w:val="nil"/>
              <w:right w:val="nil"/>
            </w:tcBorders>
            <w:shd w:val="clear" w:color="auto" w:fill="auto"/>
            <w:noWrap/>
            <w:vAlign w:val="bottom"/>
            <w:hideMark/>
          </w:tcPr>
          <w:p w14:paraId="596314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(0.288)</w:t>
            </w:r>
          </w:p>
        </w:tc>
        <w:tc>
          <w:tcPr>
            <w:tcW w:w="992" w:type="dxa"/>
            <w:gridSpan w:val="2"/>
            <w:tcBorders>
              <w:top w:val="nil"/>
              <w:left w:val="nil"/>
              <w:bottom w:val="nil"/>
              <w:right w:val="nil"/>
            </w:tcBorders>
            <w:shd w:val="clear" w:color="auto" w:fill="auto"/>
            <w:noWrap/>
            <w:vAlign w:val="bottom"/>
            <w:hideMark/>
          </w:tcPr>
          <w:p w14:paraId="4923DD1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(0.237)</w:t>
            </w:r>
          </w:p>
        </w:tc>
        <w:tc>
          <w:tcPr>
            <w:tcW w:w="850" w:type="dxa"/>
            <w:gridSpan w:val="2"/>
            <w:tcBorders>
              <w:top w:val="nil"/>
              <w:left w:val="nil"/>
              <w:bottom w:val="nil"/>
              <w:right w:val="nil"/>
            </w:tcBorders>
            <w:shd w:val="clear" w:color="auto" w:fill="auto"/>
            <w:noWrap/>
            <w:vAlign w:val="bottom"/>
            <w:hideMark/>
          </w:tcPr>
          <w:p w14:paraId="7FE68D4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(0.425)</w:t>
            </w:r>
          </w:p>
        </w:tc>
        <w:tc>
          <w:tcPr>
            <w:tcW w:w="256" w:type="dxa"/>
            <w:gridSpan w:val="2"/>
            <w:tcBorders>
              <w:top w:val="nil"/>
              <w:left w:val="nil"/>
              <w:bottom w:val="nil"/>
              <w:right w:val="nil"/>
            </w:tcBorders>
            <w:shd w:val="clear" w:color="auto" w:fill="auto"/>
            <w:noWrap/>
            <w:vAlign w:val="bottom"/>
            <w:hideMark/>
          </w:tcPr>
          <w:p w14:paraId="4AC6E4A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B3E27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(0.358)</w:t>
            </w:r>
          </w:p>
        </w:tc>
        <w:tc>
          <w:tcPr>
            <w:tcW w:w="993" w:type="dxa"/>
            <w:gridSpan w:val="2"/>
            <w:tcBorders>
              <w:top w:val="nil"/>
              <w:left w:val="nil"/>
              <w:bottom w:val="nil"/>
              <w:right w:val="nil"/>
            </w:tcBorders>
            <w:shd w:val="clear" w:color="auto" w:fill="auto"/>
            <w:noWrap/>
            <w:vAlign w:val="bottom"/>
            <w:hideMark/>
          </w:tcPr>
          <w:p w14:paraId="2A7264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(0.255)</w:t>
            </w:r>
          </w:p>
        </w:tc>
        <w:tc>
          <w:tcPr>
            <w:tcW w:w="992" w:type="dxa"/>
            <w:gridSpan w:val="2"/>
            <w:tcBorders>
              <w:top w:val="nil"/>
              <w:left w:val="nil"/>
              <w:bottom w:val="nil"/>
              <w:right w:val="nil"/>
            </w:tcBorders>
            <w:shd w:val="clear" w:color="auto" w:fill="auto"/>
            <w:noWrap/>
            <w:vAlign w:val="bottom"/>
            <w:hideMark/>
          </w:tcPr>
          <w:p w14:paraId="019223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(0.235)</w:t>
            </w:r>
          </w:p>
        </w:tc>
        <w:tc>
          <w:tcPr>
            <w:tcW w:w="977" w:type="dxa"/>
            <w:gridSpan w:val="2"/>
            <w:tcBorders>
              <w:top w:val="nil"/>
              <w:left w:val="nil"/>
              <w:bottom w:val="nil"/>
              <w:right w:val="nil"/>
            </w:tcBorders>
            <w:shd w:val="clear" w:color="auto" w:fill="auto"/>
            <w:noWrap/>
            <w:vAlign w:val="bottom"/>
            <w:hideMark/>
          </w:tcPr>
          <w:p w14:paraId="5E5B73B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(0.236)</w:t>
            </w:r>
          </w:p>
        </w:tc>
        <w:tc>
          <w:tcPr>
            <w:tcW w:w="993" w:type="dxa"/>
            <w:gridSpan w:val="2"/>
            <w:tcBorders>
              <w:top w:val="nil"/>
              <w:left w:val="nil"/>
              <w:bottom w:val="nil"/>
              <w:right w:val="nil"/>
            </w:tcBorders>
            <w:shd w:val="clear" w:color="auto" w:fill="auto"/>
            <w:noWrap/>
            <w:vAlign w:val="bottom"/>
            <w:hideMark/>
          </w:tcPr>
          <w:p w14:paraId="757350E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(0.379)</w:t>
            </w:r>
          </w:p>
        </w:tc>
      </w:tr>
      <w:tr w:rsidR="005A5BB3" w:rsidRPr="0043293E" w14:paraId="3AC7AF86"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15FE71E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5D654E3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714</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12775C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976</w:t>
            </w:r>
            <w:r>
              <w:rPr>
                <w:rFonts w:ascii="Times New Roman" w:eastAsia="Times New Roman" w:hAnsi="Times New Roman"/>
                <w:color w:val="000000"/>
                <w:sz w:val="16"/>
                <w:szCs w:val="16"/>
                <w:lang w:val="en-GB"/>
              </w:rPr>
              <w:t xml:space="preserve"> / 5</w:t>
            </w:r>
          </w:p>
        </w:tc>
        <w:tc>
          <w:tcPr>
            <w:tcW w:w="909" w:type="dxa"/>
            <w:tcBorders>
              <w:top w:val="nil"/>
              <w:left w:val="nil"/>
              <w:bottom w:val="nil"/>
              <w:right w:val="nil"/>
            </w:tcBorders>
            <w:shd w:val="clear" w:color="auto" w:fill="auto"/>
            <w:noWrap/>
            <w:vAlign w:val="bottom"/>
            <w:hideMark/>
          </w:tcPr>
          <w:p w14:paraId="082047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920</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5957D4A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1140</w:t>
            </w:r>
            <w:r>
              <w:rPr>
                <w:rFonts w:ascii="Times New Roman" w:eastAsia="Times New Roman" w:hAnsi="Times New Roman"/>
                <w:color w:val="000000"/>
                <w:sz w:val="16"/>
                <w:szCs w:val="16"/>
                <w:lang w:val="en-GB"/>
              </w:rPr>
              <w:t xml:space="preserve"> / 5</w:t>
            </w:r>
          </w:p>
        </w:tc>
        <w:tc>
          <w:tcPr>
            <w:tcW w:w="850" w:type="dxa"/>
            <w:gridSpan w:val="2"/>
            <w:tcBorders>
              <w:top w:val="nil"/>
              <w:left w:val="nil"/>
              <w:bottom w:val="nil"/>
              <w:right w:val="nil"/>
            </w:tcBorders>
            <w:shd w:val="clear" w:color="auto" w:fill="auto"/>
            <w:noWrap/>
            <w:vAlign w:val="bottom"/>
            <w:hideMark/>
          </w:tcPr>
          <w:p w14:paraId="1984F65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379</w:t>
            </w:r>
            <w:r>
              <w:rPr>
                <w:rFonts w:ascii="Times New Roman" w:eastAsia="Times New Roman" w:hAnsi="Times New Roman"/>
                <w:color w:val="000000"/>
                <w:sz w:val="16"/>
                <w:szCs w:val="16"/>
                <w:lang w:val="en-GB"/>
              </w:rPr>
              <w:t xml:space="preserve"> / 5</w:t>
            </w:r>
          </w:p>
        </w:tc>
        <w:tc>
          <w:tcPr>
            <w:tcW w:w="256" w:type="dxa"/>
            <w:gridSpan w:val="2"/>
            <w:tcBorders>
              <w:top w:val="nil"/>
              <w:left w:val="nil"/>
              <w:bottom w:val="nil"/>
              <w:right w:val="nil"/>
            </w:tcBorders>
            <w:shd w:val="clear" w:color="auto" w:fill="auto"/>
            <w:noWrap/>
            <w:vAlign w:val="bottom"/>
            <w:hideMark/>
          </w:tcPr>
          <w:p w14:paraId="1CEA1C0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C41FE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715</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6ACE4D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1072</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0781B8C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933</w:t>
            </w:r>
            <w:r>
              <w:rPr>
                <w:rFonts w:ascii="Times New Roman" w:eastAsia="Times New Roman" w:hAnsi="Times New Roman"/>
                <w:color w:val="000000"/>
                <w:sz w:val="16"/>
                <w:szCs w:val="16"/>
                <w:lang w:val="en-GB"/>
              </w:rPr>
              <w:t xml:space="preserve"> / 2</w:t>
            </w:r>
          </w:p>
        </w:tc>
        <w:tc>
          <w:tcPr>
            <w:tcW w:w="977" w:type="dxa"/>
            <w:gridSpan w:val="2"/>
            <w:tcBorders>
              <w:top w:val="nil"/>
              <w:left w:val="nil"/>
              <w:bottom w:val="nil"/>
              <w:right w:val="nil"/>
            </w:tcBorders>
            <w:shd w:val="clear" w:color="auto" w:fill="auto"/>
            <w:noWrap/>
            <w:vAlign w:val="bottom"/>
            <w:hideMark/>
          </w:tcPr>
          <w:p w14:paraId="169B21C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1174</w:t>
            </w:r>
            <w:r>
              <w:rPr>
                <w:rFonts w:ascii="Times New Roman" w:eastAsia="Times New Roman" w:hAnsi="Times New Roman"/>
                <w:color w:val="000000"/>
                <w:sz w:val="16"/>
                <w:szCs w:val="16"/>
                <w:lang w:val="en-GB"/>
              </w:rPr>
              <w:t xml:space="preserve"> / 2</w:t>
            </w:r>
          </w:p>
        </w:tc>
        <w:tc>
          <w:tcPr>
            <w:tcW w:w="993" w:type="dxa"/>
            <w:gridSpan w:val="2"/>
            <w:tcBorders>
              <w:top w:val="nil"/>
              <w:left w:val="nil"/>
              <w:bottom w:val="nil"/>
              <w:right w:val="nil"/>
            </w:tcBorders>
            <w:shd w:val="clear" w:color="auto" w:fill="auto"/>
            <w:noWrap/>
            <w:vAlign w:val="bottom"/>
            <w:hideMark/>
          </w:tcPr>
          <w:p w14:paraId="586BCD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381</w:t>
            </w:r>
            <w:r>
              <w:rPr>
                <w:rFonts w:ascii="Times New Roman" w:eastAsia="Times New Roman" w:hAnsi="Times New Roman"/>
                <w:color w:val="000000"/>
                <w:sz w:val="16"/>
                <w:szCs w:val="16"/>
                <w:lang w:val="en-GB"/>
              </w:rPr>
              <w:t xml:space="preserve"> / 2</w:t>
            </w:r>
          </w:p>
        </w:tc>
      </w:tr>
      <w:tr w:rsidR="005A5BB3" w:rsidRPr="0043293E" w14:paraId="7E2DCB15"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19A58AE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7ECDECD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0.404</w:t>
            </w:r>
          </w:p>
        </w:tc>
        <w:tc>
          <w:tcPr>
            <w:tcW w:w="850" w:type="dxa"/>
            <w:tcBorders>
              <w:top w:val="nil"/>
              <w:left w:val="nil"/>
              <w:bottom w:val="nil"/>
              <w:right w:val="nil"/>
            </w:tcBorders>
            <w:shd w:val="clear" w:color="auto" w:fill="auto"/>
            <w:noWrap/>
            <w:vAlign w:val="bottom"/>
            <w:hideMark/>
          </w:tcPr>
          <w:p w14:paraId="3D0323A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0.445</w:t>
            </w:r>
          </w:p>
        </w:tc>
        <w:tc>
          <w:tcPr>
            <w:tcW w:w="909" w:type="dxa"/>
            <w:tcBorders>
              <w:top w:val="nil"/>
              <w:left w:val="nil"/>
              <w:bottom w:val="nil"/>
              <w:right w:val="nil"/>
            </w:tcBorders>
            <w:shd w:val="clear" w:color="auto" w:fill="auto"/>
            <w:noWrap/>
            <w:vAlign w:val="bottom"/>
            <w:hideMark/>
          </w:tcPr>
          <w:p w14:paraId="3C7AD4B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0.613</w:t>
            </w:r>
          </w:p>
        </w:tc>
        <w:tc>
          <w:tcPr>
            <w:tcW w:w="992" w:type="dxa"/>
            <w:gridSpan w:val="2"/>
            <w:tcBorders>
              <w:top w:val="nil"/>
              <w:left w:val="nil"/>
              <w:bottom w:val="nil"/>
              <w:right w:val="nil"/>
            </w:tcBorders>
            <w:shd w:val="clear" w:color="auto" w:fill="auto"/>
            <w:noWrap/>
            <w:vAlign w:val="bottom"/>
            <w:hideMark/>
          </w:tcPr>
          <w:p w14:paraId="4F3E782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0.625</w:t>
            </w:r>
          </w:p>
        </w:tc>
        <w:tc>
          <w:tcPr>
            <w:tcW w:w="850" w:type="dxa"/>
            <w:gridSpan w:val="2"/>
            <w:tcBorders>
              <w:top w:val="nil"/>
              <w:left w:val="nil"/>
              <w:bottom w:val="nil"/>
              <w:right w:val="nil"/>
            </w:tcBorders>
            <w:shd w:val="clear" w:color="auto" w:fill="auto"/>
            <w:noWrap/>
            <w:vAlign w:val="bottom"/>
            <w:hideMark/>
          </w:tcPr>
          <w:p w14:paraId="2A9408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0.615</w:t>
            </w:r>
          </w:p>
        </w:tc>
        <w:tc>
          <w:tcPr>
            <w:tcW w:w="256" w:type="dxa"/>
            <w:gridSpan w:val="2"/>
            <w:tcBorders>
              <w:top w:val="nil"/>
              <w:left w:val="nil"/>
              <w:bottom w:val="nil"/>
              <w:right w:val="nil"/>
            </w:tcBorders>
            <w:shd w:val="clear" w:color="auto" w:fill="auto"/>
            <w:noWrap/>
            <w:vAlign w:val="bottom"/>
            <w:hideMark/>
          </w:tcPr>
          <w:p w14:paraId="0C0C31F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4AE4F6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0.397</w:t>
            </w:r>
          </w:p>
        </w:tc>
        <w:tc>
          <w:tcPr>
            <w:tcW w:w="993" w:type="dxa"/>
            <w:gridSpan w:val="2"/>
            <w:tcBorders>
              <w:top w:val="nil"/>
              <w:left w:val="nil"/>
              <w:bottom w:val="nil"/>
              <w:right w:val="nil"/>
            </w:tcBorders>
            <w:shd w:val="clear" w:color="auto" w:fill="auto"/>
            <w:noWrap/>
            <w:vAlign w:val="bottom"/>
            <w:hideMark/>
          </w:tcPr>
          <w:p w14:paraId="4CCF2B9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0.586</w:t>
            </w:r>
          </w:p>
        </w:tc>
        <w:tc>
          <w:tcPr>
            <w:tcW w:w="992" w:type="dxa"/>
            <w:gridSpan w:val="2"/>
            <w:tcBorders>
              <w:top w:val="nil"/>
              <w:left w:val="nil"/>
              <w:bottom w:val="nil"/>
              <w:right w:val="nil"/>
            </w:tcBorders>
            <w:shd w:val="clear" w:color="auto" w:fill="auto"/>
            <w:noWrap/>
            <w:vAlign w:val="bottom"/>
            <w:hideMark/>
          </w:tcPr>
          <w:p w14:paraId="42C8E2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0.723</w:t>
            </w:r>
          </w:p>
        </w:tc>
        <w:tc>
          <w:tcPr>
            <w:tcW w:w="977" w:type="dxa"/>
            <w:gridSpan w:val="2"/>
            <w:tcBorders>
              <w:top w:val="nil"/>
              <w:left w:val="nil"/>
              <w:bottom w:val="nil"/>
              <w:right w:val="nil"/>
            </w:tcBorders>
            <w:shd w:val="clear" w:color="auto" w:fill="auto"/>
            <w:noWrap/>
            <w:vAlign w:val="bottom"/>
            <w:hideMark/>
          </w:tcPr>
          <w:p w14:paraId="2FA0790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0.657</w:t>
            </w:r>
          </w:p>
        </w:tc>
        <w:tc>
          <w:tcPr>
            <w:tcW w:w="993" w:type="dxa"/>
            <w:gridSpan w:val="2"/>
            <w:tcBorders>
              <w:top w:val="nil"/>
              <w:left w:val="nil"/>
              <w:bottom w:val="nil"/>
              <w:right w:val="nil"/>
            </w:tcBorders>
            <w:shd w:val="clear" w:color="auto" w:fill="auto"/>
            <w:noWrap/>
            <w:vAlign w:val="bottom"/>
            <w:hideMark/>
          </w:tcPr>
          <w:p w14:paraId="3A4EDA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0.510</w:t>
            </w:r>
          </w:p>
        </w:tc>
      </w:tr>
      <w:tr w:rsidR="005A5BB3" w:rsidRPr="0043293E" w14:paraId="42C296B9" w14:textId="77777777" w:rsidTr="007E151C">
        <w:trPr>
          <w:gridAfter w:val="1"/>
          <w:wAfter w:w="84" w:type="dxa"/>
          <w:trHeight w:val="75"/>
        </w:trPr>
        <w:tc>
          <w:tcPr>
            <w:tcW w:w="1418" w:type="dxa"/>
            <w:tcBorders>
              <w:top w:val="nil"/>
              <w:left w:val="nil"/>
              <w:bottom w:val="nil"/>
              <w:right w:val="nil"/>
            </w:tcBorders>
            <w:shd w:val="clear" w:color="auto" w:fill="auto"/>
            <w:noWrap/>
            <w:vAlign w:val="bottom"/>
            <w:hideMark/>
          </w:tcPr>
          <w:p w14:paraId="3DD4DD3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2A365E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02CD282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09" w:type="dxa"/>
            <w:tcBorders>
              <w:top w:val="nil"/>
              <w:left w:val="nil"/>
              <w:bottom w:val="nil"/>
              <w:right w:val="nil"/>
            </w:tcBorders>
            <w:shd w:val="clear" w:color="auto" w:fill="auto"/>
            <w:noWrap/>
            <w:vAlign w:val="bottom"/>
            <w:hideMark/>
          </w:tcPr>
          <w:p w14:paraId="138990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1F8B542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3F28801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0FC79C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7CB844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59FB22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6A833C5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47AEC7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171CB1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034B2740" w14:textId="77777777" w:rsidTr="007E151C">
        <w:trPr>
          <w:gridAfter w:val="1"/>
          <w:wAfter w:w="84" w:type="dxa"/>
          <w:trHeight w:val="75"/>
        </w:trPr>
        <w:tc>
          <w:tcPr>
            <w:tcW w:w="1418" w:type="dxa"/>
            <w:tcBorders>
              <w:top w:val="nil"/>
              <w:left w:val="nil"/>
              <w:bottom w:val="single" w:sz="4" w:space="0" w:color="auto"/>
              <w:right w:val="nil"/>
            </w:tcBorders>
            <w:shd w:val="clear" w:color="auto" w:fill="auto"/>
            <w:noWrap/>
            <w:vAlign w:val="bottom"/>
            <w:hideMark/>
          </w:tcPr>
          <w:p w14:paraId="3E1D091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7AF318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0.240</w:t>
            </w:r>
          </w:p>
        </w:tc>
        <w:tc>
          <w:tcPr>
            <w:tcW w:w="850" w:type="dxa"/>
            <w:tcBorders>
              <w:top w:val="nil"/>
              <w:left w:val="nil"/>
              <w:bottom w:val="single" w:sz="4" w:space="0" w:color="auto"/>
              <w:right w:val="nil"/>
            </w:tcBorders>
            <w:shd w:val="clear" w:color="auto" w:fill="auto"/>
            <w:noWrap/>
            <w:vAlign w:val="bottom"/>
            <w:hideMark/>
          </w:tcPr>
          <w:p w14:paraId="5B08F2E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0.278</w:t>
            </w:r>
          </w:p>
        </w:tc>
        <w:tc>
          <w:tcPr>
            <w:tcW w:w="909" w:type="dxa"/>
            <w:tcBorders>
              <w:top w:val="nil"/>
              <w:left w:val="nil"/>
              <w:bottom w:val="single" w:sz="4" w:space="0" w:color="auto"/>
              <w:right w:val="nil"/>
            </w:tcBorders>
            <w:shd w:val="clear" w:color="auto" w:fill="auto"/>
            <w:noWrap/>
            <w:vAlign w:val="bottom"/>
            <w:hideMark/>
          </w:tcPr>
          <w:p w14:paraId="015ABB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0.162</w:t>
            </w:r>
          </w:p>
        </w:tc>
        <w:tc>
          <w:tcPr>
            <w:tcW w:w="992" w:type="dxa"/>
            <w:gridSpan w:val="2"/>
            <w:tcBorders>
              <w:top w:val="nil"/>
              <w:left w:val="nil"/>
              <w:bottom w:val="single" w:sz="4" w:space="0" w:color="auto"/>
              <w:right w:val="nil"/>
            </w:tcBorders>
            <w:shd w:val="clear" w:color="auto" w:fill="auto"/>
            <w:noWrap/>
            <w:vAlign w:val="bottom"/>
            <w:hideMark/>
          </w:tcPr>
          <w:p w14:paraId="10D4C0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0.784</w:t>
            </w:r>
          </w:p>
        </w:tc>
        <w:tc>
          <w:tcPr>
            <w:tcW w:w="850" w:type="dxa"/>
            <w:gridSpan w:val="2"/>
            <w:tcBorders>
              <w:top w:val="nil"/>
              <w:left w:val="nil"/>
              <w:bottom w:val="single" w:sz="4" w:space="0" w:color="auto"/>
              <w:right w:val="nil"/>
            </w:tcBorders>
            <w:shd w:val="clear" w:color="auto" w:fill="auto"/>
            <w:noWrap/>
            <w:vAlign w:val="bottom"/>
            <w:hideMark/>
          </w:tcPr>
          <w:p w14:paraId="4CE042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0.164</w:t>
            </w:r>
          </w:p>
        </w:tc>
        <w:tc>
          <w:tcPr>
            <w:tcW w:w="256" w:type="dxa"/>
            <w:gridSpan w:val="2"/>
            <w:tcBorders>
              <w:top w:val="nil"/>
              <w:left w:val="nil"/>
              <w:bottom w:val="single" w:sz="4" w:space="0" w:color="auto"/>
              <w:right w:val="nil"/>
            </w:tcBorders>
            <w:shd w:val="clear" w:color="auto" w:fill="auto"/>
            <w:noWrap/>
            <w:vAlign w:val="bottom"/>
            <w:hideMark/>
          </w:tcPr>
          <w:p w14:paraId="52743DC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5071C1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0.292</w:t>
            </w:r>
          </w:p>
        </w:tc>
        <w:tc>
          <w:tcPr>
            <w:tcW w:w="993" w:type="dxa"/>
            <w:gridSpan w:val="2"/>
            <w:tcBorders>
              <w:top w:val="nil"/>
              <w:left w:val="nil"/>
              <w:bottom w:val="single" w:sz="4" w:space="0" w:color="auto"/>
              <w:right w:val="nil"/>
            </w:tcBorders>
            <w:shd w:val="clear" w:color="auto" w:fill="auto"/>
            <w:noWrap/>
            <w:vAlign w:val="bottom"/>
            <w:hideMark/>
          </w:tcPr>
          <w:p w14:paraId="3706C7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0.638</w:t>
            </w:r>
          </w:p>
        </w:tc>
        <w:tc>
          <w:tcPr>
            <w:tcW w:w="992" w:type="dxa"/>
            <w:gridSpan w:val="2"/>
            <w:tcBorders>
              <w:top w:val="nil"/>
              <w:left w:val="nil"/>
              <w:bottom w:val="single" w:sz="4" w:space="0" w:color="auto"/>
              <w:right w:val="nil"/>
            </w:tcBorders>
            <w:shd w:val="clear" w:color="auto" w:fill="auto"/>
            <w:noWrap/>
            <w:vAlign w:val="bottom"/>
            <w:hideMark/>
          </w:tcPr>
          <w:p w14:paraId="1A23BF7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0.215</w:t>
            </w:r>
          </w:p>
        </w:tc>
        <w:tc>
          <w:tcPr>
            <w:tcW w:w="977" w:type="dxa"/>
            <w:gridSpan w:val="2"/>
            <w:tcBorders>
              <w:top w:val="nil"/>
              <w:left w:val="nil"/>
              <w:bottom w:val="single" w:sz="4" w:space="0" w:color="auto"/>
              <w:right w:val="nil"/>
            </w:tcBorders>
            <w:shd w:val="clear" w:color="auto" w:fill="auto"/>
            <w:noWrap/>
            <w:vAlign w:val="bottom"/>
            <w:hideMark/>
          </w:tcPr>
          <w:p w14:paraId="68757A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0.352</w:t>
            </w:r>
          </w:p>
        </w:tc>
        <w:tc>
          <w:tcPr>
            <w:tcW w:w="993" w:type="dxa"/>
            <w:gridSpan w:val="2"/>
            <w:tcBorders>
              <w:top w:val="nil"/>
              <w:left w:val="nil"/>
              <w:bottom w:val="single" w:sz="4" w:space="0" w:color="auto"/>
              <w:right w:val="nil"/>
            </w:tcBorders>
            <w:shd w:val="clear" w:color="auto" w:fill="auto"/>
            <w:noWrap/>
            <w:vAlign w:val="bottom"/>
            <w:hideMark/>
          </w:tcPr>
          <w:p w14:paraId="7DD8DAB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0.203</w:t>
            </w:r>
          </w:p>
        </w:tc>
      </w:tr>
      <w:tr w:rsidR="005A5BB3" w:rsidRPr="0043293E" w14:paraId="409F7DBB" w14:textId="77777777" w:rsidTr="007E151C">
        <w:trPr>
          <w:trHeight w:val="75"/>
        </w:trPr>
        <w:tc>
          <w:tcPr>
            <w:tcW w:w="1418" w:type="dxa"/>
            <w:tcBorders>
              <w:top w:val="nil"/>
              <w:left w:val="nil"/>
              <w:bottom w:val="nil"/>
              <w:right w:val="nil"/>
            </w:tcBorders>
            <w:shd w:val="clear" w:color="auto" w:fill="auto"/>
            <w:vAlign w:val="bottom"/>
            <w:hideMark/>
          </w:tcPr>
          <w:p w14:paraId="752D7F77"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Sweden</w:t>
            </w:r>
          </w:p>
        </w:tc>
        <w:tc>
          <w:tcPr>
            <w:tcW w:w="934" w:type="dxa"/>
            <w:tcBorders>
              <w:top w:val="nil"/>
              <w:left w:val="nil"/>
              <w:bottom w:val="nil"/>
              <w:right w:val="nil"/>
            </w:tcBorders>
            <w:shd w:val="clear" w:color="auto" w:fill="auto"/>
            <w:noWrap/>
            <w:vAlign w:val="bottom"/>
            <w:hideMark/>
          </w:tcPr>
          <w:p w14:paraId="6D7FE1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5DF82AC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48DEA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2376E5B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23576C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6BE5A95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49E623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2B2AE2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2746C2A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60A5E5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576108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1796E9D5" w14:textId="77777777" w:rsidTr="007E151C">
        <w:trPr>
          <w:trHeight w:val="75"/>
        </w:trPr>
        <w:tc>
          <w:tcPr>
            <w:tcW w:w="1418" w:type="dxa"/>
            <w:tcBorders>
              <w:top w:val="nil"/>
              <w:left w:val="nil"/>
              <w:bottom w:val="nil"/>
              <w:right w:val="nil"/>
            </w:tcBorders>
            <w:shd w:val="clear" w:color="auto" w:fill="auto"/>
            <w:noWrap/>
            <w:vAlign w:val="bottom"/>
            <w:hideMark/>
          </w:tcPr>
          <w:p w14:paraId="41A7336B"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466C6A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1.682***</w:t>
            </w:r>
          </w:p>
        </w:tc>
        <w:tc>
          <w:tcPr>
            <w:tcW w:w="850" w:type="dxa"/>
            <w:tcBorders>
              <w:top w:val="nil"/>
              <w:left w:val="nil"/>
              <w:bottom w:val="nil"/>
              <w:right w:val="nil"/>
            </w:tcBorders>
            <w:shd w:val="clear" w:color="auto" w:fill="auto"/>
            <w:noWrap/>
            <w:vAlign w:val="bottom"/>
            <w:hideMark/>
          </w:tcPr>
          <w:p w14:paraId="483CFB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1.587***</w:t>
            </w:r>
          </w:p>
        </w:tc>
        <w:tc>
          <w:tcPr>
            <w:tcW w:w="993" w:type="dxa"/>
            <w:gridSpan w:val="2"/>
            <w:tcBorders>
              <w:top w:val="nil"/>
              <w:left w:val="nil"/>
              <w:bottom w:val="nil"/>
              <w:right w:val="nil"/>
            </w:tcBorders>
            <w:shd w:val="clear" w:color="auto" w:fill="auto"/>
            <w:noWrap/>
            <w:vAlign w:val="bottom"/>
            <w:hideMark/>
          </w:tcPr>
          <w:p w14:paraId="66890D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1.608***</w:t>
            </w:r>
          </w:p>
        </w:tc>
        <w:tc>
          <w:tcPr>
            <w:tcW w:w="992" w:type="dxa"/>
            <w:gridSpan w:val="2"/>
            <w:tcBorders>
              <w:top w:val="nil"/>
              <w:left w:val="nil"/>
              <w:bottom w:val="nil"/>
              <w:right w:val="nil"/>
            </w:tcBorders>
            <w:shd w:val="clear" w:color="auto" w:fill="auto"/>
            <w:noWrap/>
            <w:vAlign w:val="bottom"/>
            <w:hideMark/>
          </w:tcPr>
          <w:p w14:paraId="32DE9E2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1.661***</w:t>
            </w:r>
          </w:p>
        </w:tc>
        <w:tc>
          <w:tcPr>
            <w:tcW w:w="850" w:type="dxa"/>
            <w:gridSpan w:val="2"/>
            <w:tcBorders>
              <w:top w:val="nil"/>
              <w:left w:val="nil"/>
              <w:bottom w:val="nil"/>
              <w:right w:val="nil"/>
            </w:tcBorders>
            <w:shd w:val="clear" w:color="auto" w:fill="auto"/>
            <w:noWrap/>
            <w:vAlign w:val="bottom"/>
            <w:hideMark/>
          </w:tcPr>
          <w:p w14:paraId="21673FF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2.209***</w:t>
            </w:r>
          </w:p>
        </w:tc>
        <w:tc>
          <w:tcPr>
            <w:tcW w:w="256" w:type="dxa"/>
            <w:gridSpan w:val="2"/>
            <w:tcBorders>
              <w:top w:val="nil"/>
              <w:left w:val="nil"/>
              <w:bottom w:val="nil"/>
              <w:right w:val="nil"/>
            </w:tcBorders>
            <w:shd w:val="clear" w:color="auto" w:fill="auto"/>
            <w:noWrap/>
            <w:vAlign w:val="bottom"/>
            <w:hideMark/>
          </w:tcPr>
          <w:p w14:paraId="110E179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4AABC9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1.445***</w:t>
            </w:r>
          </w:p>
        </w:tc>
        <w:tc>
          <w:tcPr>
            <w:tcW w:w="993" w:type="dxa"/>
            <w:gridSpan w:val="2"/>
            <w:tcBorders>
              <w:top w:val="nil"/>
              <w:left w:val="nil"/>
              <w:bottom w:val="nil"/>
              <w:right w:val="nil"/>
            </w:tcBorders>
            <w:shd w:val="clear" w:color="auto" w:fill="auto"/>
            <w:noWrap/>
            <w:vAlign w:val="bottom"/>
            <w:hideMark/>
          </w:tcPr>
          <w:p w14:paraId="0510C4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2.272***</w:t>
            </w:r>
          </w:p>
        </w:tc>
        <w:tc>
          <w:tcPr>
            <w:tcW w:w="992" w:type="dxa"/>
            <w:gridSpan w:val="2"/>
            <w:tcBorders>
              <w:top w:val="nil"/>
              <w:left w:val="nil"/>
              <w:bottom w:val="nil"/>
              <w:right w:val="nil"/>
            </w:tcBorders>
            <w:shd w:val="clear" w:color="auto" w:fill="auto"/>
            <w:noWrap/>
            <w:vAlign w:val="bottom"/>
            <w:hideMark/>
          </w:tcPr>
          <w:p w14:paraId="6F51C9D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1.361***</w:t>
            </w:r>
          </w:p>
        </w:tc>
        <w:tc>
          <w:tcPr>
            <w:tcW w:w="977" w:type="dxa"/>
            <w:gridSpan w:val="2"/>
            <w:tcBorders>
              <w:top w:val="nil"/>
              <w:left w:val="nil"/>
              <w:bottom w:val="nil"/>
              <w:right w:val="nil"/>
            </w:tcBorders>
            <w:shd w:val="clear" w:color="auto" w:fill="auto"/>
            <w:noWrap/>
            <w:vAlign w:val="bottom"/>
            <w:hideMark/>
          </w:tcPr>
          <w:p w14:paraId="2FB9FF4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1.708***</w:t>
            </w:r>
          </w:p>
        </w:tc>
        <w:tc>
          <w:tcPr>
            <w:tcW w:w="993" w:type="dxa"/>
            <w:gridSpan w:val="2"/>
            <w:tcBorders>
              <w:top w:val="nil"/>
              <w:left w:val="nil"/>
              <w:bottom w:val="nil"/>
              <w:right w:val="nil"/>
            </w:tcBorders>
            <w:shd w:val="clear" w:color="auto" w:fill="auto"/>
            <w:noWrap/>
            <w:vAlign w:val="bottom"/>
            <w:hideMark/>
          </w:tcPr>
          <w:p w14:paraId="0D83E28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1.828***</w:t>
            </w:r>
          </w:p>
        </w:tc>
      </w:tr>
      <w:tr w:rsidR="005A5BB3" w:rsidRPr="0043293E" w14:paraId="72078B33" w14:textId="77777777" w:rsidTr="007E151C">
        <w:trPr>
          <w:trHeight w:val="75"/>
        </w:trPr>
        <w:tc>
          <w:tcPr>
            <w:tcW w:w="1418" w:type="dxa"/>
            <w:tcBorders>
              <w:top w:val="nil"/>
              <w:left w:val="nil"/>
              <w:bottom w:val="nil"/>
              <w:right w:val="nil"/>
            </w:tcBorders>
            <w:shd w:val="clear" w:color="auto" w:fill="auto"/>
            <w:noWrap/>
            <w:vAlign w:val="bottom"/>
            <w:hideMark/>
          </w:tcPr>
          <w:p w14:paraId="1395431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603C3B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(0.278)</w:t>
            </w:r>
          </w:p>
        </w:tc>
        <w:tc>
          <w:tcPr>
            <w:tcW w:w="850" w:type="dxa"/>
            <w:tcBorders>
              <w:top w:val="nil"/>
              <w:left w:val="nil"/>
              <w:bottom w:val="nil"/>
              <w:right w:val="nil"/>
            </w:tcBorders>
            <w:shd w:val="clear" w:color="auto" w:fill="auto"/>
            <w:noWrap/>
            <w:vAlign w:val="bottom"/>
            <w:hideMark/>
          </w:tcPr>
          <w:p w14:paraId="01C45F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(0.167)</w:t>
            </w:r>
          </w:p>
        </w:tc>
        <w:tc>
          <w:tcPr>
            <w:tcW w:w="993" w:type="dxa"/>
            <w:gridSpan w:val="2"/>
            <w:tcBorders>
              <w:top w:val="nil"/>
              <w:left w:val="nil"/>
              <w:bottom w:val="nil"/>
              <w:right w:val="nil"/>
            </w:tcBorders>
            <w:shd w:val="clear" w:color="auto" w:fill="auto"/>
            <w:noWrap/>
            <w:vAlign w:val="bottom"/>
            <w:hideMark/>
          </w:tcPr>
          <w:p w14:paraId="65A084D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(0.111)</w:t>
            </w:r>
          </w:p>
        </w:tc>
        <w:tc>
          <w:tcPr>
            <w:tcW w:w="992" w:type="dxa"/>
            <w:gridSpan w:val="2"/>
            <w:tcBorders>
              <w:top w:val="nil"/>
              <w:left w:val="nil"/>
              <w:bottom w:val="nil"/>
              <w:right w:val="nil"/>
            </w:tcBorders>
            <w:shd w:val="clear" w:color="auto" w:fill="auto"/>
            <w:noWrap/>
            <w:vAlign w:val="bottom"/>
            <w:hideMark/>
          </w:tcPr>
          <w:p w14:paraId="5A1567C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(0.126)</w:t>
            </w:r>
          </w:p>
        </w:tc>
        <w:tc>
          <w:tcPr>
            <w:tcW w:w="850" w:type="dxa"/>
            <w:gridSpan w:val="2"/>
            <w:tcBorders>
              <w:top w:val="nil"/>
              <w:left w:val="nil"/>
              <w:bottom w:val="nil"/>
              <w:right w:val="nil"/>
            </w:tcBorders>
            <w:shd w:val="clear" w:color="auto" w:fill="auto"/>
            <w:noWrap/>
            <w:vAlign w:val="bottom"/>
            <w:hideMark/>
          </w:tcPr>
          <w:p w14:paraId="023C14B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(0.220)</w:t>
            </w:r>
          </w:p>
        </w:tc>
        <w:tc>
          <w:tcPr>
            <w:tcW w:w="256" w:type="dxa"/>
            <w:gridSpan w:val="2"/>
            <w:tcBorders>
              <w:top w:val="nil"/>
              <w:left w:val="nil"/>
              <w:bottom w:val="nil"/>
              <w:right w:val="nil"/>
            </w:tcBorders>
            <w:shd w:val="clear" w:color="auto" w:fill="auto"/>
            <w:noWrap/>
            <w:vAlign w:val="bottom"/>
            <w:hideMark/>
          </w:tcPr>
          <w:p w14:paraId="55F28F6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5738E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(0.236)</w:t>
            </w:r>
          </w:p>
        </w:tc>
        <w:tc>
          <w:tcPr>
            <w:tcW w:w="993" w:type="dxa"/>
            <w:gridSpan w:val="2"/>
            <w:tcBorders>
              <w:top w:val="nil"/>
              <w:left w:val="nil"/>
              <w:bottom w:val="nil"/>
              <w:right w:val="nil"/>
            </w:tcBorders>
            <w:shd w:val="clear" w:color="auto" w:fill="auto"/>
            <w:noWrap/>
            <w:vAlign w:val="bottom"/>
            <w:hideMark/>
          </w:tcPr>
          <w:p w14:paraId="4D3184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(0.143)</w:t>
            </w:r>
          </w:p>
        </w:tc>
        <w:tc>
          <w:tcPr>
            <w:tcW w:w="992" w:type="dxa"/>
            <w:gridSpan w:val="2"/>
            <w:tcBorders>
              <w:top w:val="nil"/>
              <w:left w:val="nil"/>
              <w:bottom w:val="nil"/>
              <w:right w:val="nil"/>
            </w:tcBorders>
            <w:shd w:val="clear" w:color="auto" w:fill="auto"/>
            <w:noWrap/>
            <w:vAlign w:val="bottom"/>
            <w:hideMark/>
          </w:tcPr>
          <w:p w14:paraId="7FB240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(0.134)</w:t>
            </w:r>
          </w:p>
        </w:tc>
        <w:tc>
          <w:tcPr>
            <w:tcW w:w="977" w:type="dxa"/>
            <w:gridSpan w:val="2"/>
            <w:tcBorders>
              <w:top w:val="nil"/>
              <w:left w:val="nil"/>
              <w:bottom w:val="nil"/>
              <w:right w:val="nil"/>
            </w:tcBorders>
            <w:shd w:val="clear" w:color="auto" w:fill="auto"/>
            <w:noWrap/>
            <w:vAlign w:val="bottom"/>
            <w:hideMark/>
          </w:tcPr>
          <w:p w14:paraId="745EBF4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(0.110)</w:t>
            </w:r>
          </w:p>
        </w:tc>
        <w:tc>
          <w:tcPr>
            <w:tcW w:w="993" w:type="dxa"/>
            <w:gridSpan w:val="2"/>
            <w:tcBorders>
              <w:top w:val="nil"/>
              <w:left w:val="nil"/>
              <w:bottom w:val="nil"/>
              <w:right w:val="nil"/>
            </w:tcBorders>
            <w:shd w:val="clear" w:color="auto" w:fill="auto"/>
            <w:noWrap/>
            <w:vAlign w:val="bottom"/>
            <w:hideMark/>
          </w:tcPr>
          <w:p w14:paraId="71DE23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(0.219)</w:t>
            </w:r>
          </w:p>
        </w:tc>
      </w:tr>
      <w:tr w:rsidR="005A5BB3" w:rsidRPr="0043293E" w14:paraId="1870459E" w14:textId="77777777" w:rsidTr="007E151C">
        <w:trPr>
          <w:trHeight w:val="75"/>
        </w:trPr>
        <w:tc>
          <w:tcPr>
            <w:tcW w:w="1418" w:type="dxa"/>
            <w:tcBorders>
              <w:top w:val="nil"/>
              <w:left w:val="nil"/>
              <w:bottom w:val="nil"/>
              <w:right w:val="nil"/>
            </w:tcBorders>
            <w:shd w:val="clear" w:color="auto" w:fill="auto"/>
            <w:noWrap/>
            <w:vAlign w:val="bottom"/>
            <w:hideMark/>
          </w:tcPr>
          <w:p w14:paraId="26742AC6"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5199C28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-1.402**</w:t>
            </w:r>
          </w:p>
        </w:tc>
        <w:tc>
          <w:tcPr>
            <w:tcW w:w="850" w:type="dxa"/>
            <w:tcBorders>
              <w:top w:val="nil"/>
              <w:left w:val="nil"/>
              <w:bottom w:val="nil"/>
              <w:right w:val="nil"/>
            </w:tcBorders>
            <w:shd w:val="clear" w:color="auto" w:fill="auto"/>
            <w:noWrap/>
            <w:vAlign w:val="bottom"/>
            <w:hideMark/>
          </w:tcPr>
          <w:p w14:paraId="12C86B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-0.0589</w:t>
            </w:r>
          </w:p>
        </w:tc>
        <w:tc>
          <w:tcPr>
            <w:tcW w:w="993" w:type="dxa"/>
            <w:gridSpan w:val="2"/>
            <w:tcBorders>
              <w:top w:val="nil"/>
              <w:left w:val="nil"/>
              <w:bottom w:val="nil"/>
              <w:right w:val="nil"/>
            </w:tcBorders>
            <w:shd w:val="clear" w:color="auto" w:fill="auto"/>
            <w:noWrap/>
            <w:vAlign w:val="bottom"/>
            <w:hideMark/>
          </w:tcPr>
          <w:p w14:paraId="2DC8E33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-0.329</w:t>
            </w:r>
          </w:p>
        </w:tc>
        <w:tc>
          <w:tcPr>
            <w:tcW w:w="992" w:type="dxa"/>
            <w:gridSpan w:val="2"/>
            <w:tcBorders>
              <w:top w:val="nil"/>
              <w:left w:val="nil"/>
              <w:bottom w:val="nil"/>
              <w:right w:val="nil"/>
            </w:tcBorders>
            <w:shd w:val="clear" w:color="auto" w:fill="auto"/>
            <w:noWrap/>
            <w:vAlign w:val="bottom"/>
            <w:hideMark/>
          </w:tcPr>
          <w:p w14:paraId="0EC11C4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0.247</w:t>
            </w:r>
          </w:p>
        </w:tc>
        <w:tc>
          <w:tcPr>
            <w:tcW w:w="850" w:type="dxa"/>
            <w:gridSpan w:val="2"/>
            <w:tcBorders>
              <w:top w:val="nil"/>
              <w:left w:val="nil"/>
              <w:bottom w:val="nil"/>
              <w:right w:val="nil"/>
            </w:tcBorders>
            <w:shd w:val="clear" w:color="auto" w:fill="auto"/>
            <w:noWrap/>
            <w:vAlign w:val="bottom"/>
            <w:hideMark/>
          </w:tcPr>
          <w:p w14:paraId="2165C5B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-0.559</w:t>
            </w:r>
          </w:p>
        </w:tc>
        <w:tc>
          <w:tcPr>
            <w:tcW w:w="256" w:type="dxa"/>
            <w:gridSpan w:val="2"/>
            <w:tcBorders>
              <w:top w:val="nil"/>
              <w:left w:val="nil"/>
              <w:bottom w:val="nil"/>
              <w:right w:val="nil"/>
            </w:tcBorders>
            <w:shd w:val="clear" w:color="auto" w:fill="auto"/>
            <w:noWrap/>
            <w:vAlign w:val="bottom"/>
            <w:hideMark/>
          </w:tcPr>
          <w:p w14:paraId="585E46EE"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3D40F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-0.586</w:t>
            </w:r>
          </w:p>
        </w:tc>
        <w:tc>
          <w:tcPr>
            <w:tcW w:w="993" w:type="dxa"/>
            <w:gridSpan w:val="2"/>
            <w:tcBorders>
              <w:top w:val="nil"/>
              <w:left w:val="nil"/>
              <w:bottom w:val="nil"/>
              <w:right w:val="nil"/>
            </w:tcBorders>
            <w:shd w:val="clear" w:color="auto" w:fill="auto"/>
            <w:noWrap/>
            <w:vAlign w:val="bottom"/>
            <w:hideMark/>
          </w:tcPr>
          <w:p w14:paraId="696A12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-0.636*</w:t>
            </w:r>
          </w:p>
        </w:tc>
        <w:tc>
          <w:tcPr>
            <w:tcW w:w="992" w:type="dxa"/>
            <w:gridSpan w:val="2"/>
            <w:tcBorders>
              <w:top w:val="nil"/>
              <w:left w:val="nil"/>
              <w:bottom w:val="nil"/>
              <w:right w:val="nil"/>
            </w:tcBorders>
            <w:shd w:val="clear" w:color="auto" w:fill="auto"/>
            <w:noWrap/>
            <w:vAlign w:val="bottom"/>
            <w:hideMark/>
          </w:tcPr>
          <w:p w14:paraId="2565C9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-0.364</w:t>
            </w:r>
          </w:p>
        </w:tc>
        <w:tc>
          <w:tcPr>
            <w:tcW w:w="977" w:type="dxa"/>
            <w:gridSpan w:val="2"/>
            <w:tcBorders>
              <w:top w:val="nil"/>
              <w:left w:val="nil"/>
              <w:bottom w:val="nil"/>
              <w:right w:val="nil"/>
            </w:tcBorders>
            <w:shd w:val="clear" w:color="auto" w:fill="auto"/>
            <w:noWrap/>
            <w:vAlign w:val="bottom"/>
            <w:hideMark/>
          </w:tcPr>
          <w:p w14:paraId="4CEEEE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-0.827**</w:t>
            </w:r>
          </w:p>
        </w:tc>
        <w:tc>
          <w:tcPr>
            <w:tcW w:w="993" w:type="dxa"/>
            <w:gridSpan w:val="2"/>
            <w:tcBorders>
              <w:top w:val="nil"/>
              <w:left w:val="nil"/>
              <w:bottom w:val="nil"/>
              <w:right w:val="nil"/>
            </w:tcBorders>
            <w:shd w:val="clear" w:color="auto" w:fill="auto"/>
            <w:noWrap/>
            <w:vAlign w:val="bottom"/>
            <w:hideMark/>
          </w:tcPr>
          <w:p w14:paraId="0543E33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-1.478**</w:t>
            </w:r>
          </w:p>
        </w:tc>
      </w:tr>
      <w:tr w:rsidR="005A5BB3" w:rsidRPr="0043293E" w14:paraId="2B2A6961" w14:textId="77777777" w:rsidTr="007E151C">
        <w:trPr>
          <w:trHeight w:val="75"/>
        </w:trPr>
        <w:tc>
          <w:tcPr>
            <w:tcW w:w="1418" w:type="dxa"/>
            <w:tcBorders>
              <w:top w:val="nil"/>
              <w:left w:val="nil"/>
              <w:bottom w:val="nil"/>
              <w:right w:val="nil"/>
            </w:tcBorders>
            <w:shd w:val="clear" w:color="auto" w:fill="auto"/>
            <w:noWrap/>
            <w:vAlign w:val="bottom"/>
            <w:hideMark/>
          </w:tcPr>
          <w:p w14:paraId="262B7E5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6D999A9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(0.462)</w:t>
            </w:r>
          </w:p>
        </w:tc>
        <w:tc>
          <w:tcPr>
            <w:tcW w:w="850" w:type="dxa"/>
            <w:tcBorders>
              <w:top w:val="nil"/>
              <w:left w:val="nil"/>
              <w:bottom w:val="nil"/>
              <w:right w:val="nil"/>
            </w:tcBorders>
            <w:shd w:val="clear" w:color="auto" w:fill="auto"/>
            <w:noWrap/>
            <w:vAlign w:val="bottom"/>
            <w:hideMark/>
          </w:tcPr>
          <w:p w14:paraId="38CBFF9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(0.315)</w:t>
            </w:r>
          </w:p>
        </w:tc>
        <w:tc>
          <w:tcPr>
            <w:tcW w:w="993" w:type="dxa"/>
            <w:gridSpan w:val="2"/>
            <w:tcBorders>
              <w:top w:val="nil"/>
              <w:left w:val="nil"/>
              <w:bottom w:val="nil"/>
              <w:right w:val="nil"/>
            </w:tcBorders>
            <w:shd w:val="clear" w:color="auto" w:fill="auto"/>
            <w:noWrap/>
            <w:vAlign w:val="bottom"/>
            <w:hideMark/>
          </w:tcPr>
          <w:p w14:paraId="051976B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(0.211)</w:t>
            </w:r>
          </w:p>
        </w:tc>
        <w:tc>
          <w:tcPr>
            <w:tcW w:w="992" w:type="dxa"/>
            <w:gridSpan w:val="2"/>
            <w:tcBorders>
              <w:top w:val="nil"/>
              <w:left w:val="nil"/>
              <w:bottom w:val="nil"/>
              <w:right w:val="nil"/>
            </w:tcBorders>
            <w:shd w:val="clear" w:color="auto" w:fill="auto"/>
            <w:noWrap/>
            <w:vAlign w:val="bottom"/>
            <w:hideMark/>
          </w:tcPr>
          <w:p w14:paraId="3CEBEDB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(0.379)</w:t>
            </w:r>
          </w:p>
        </w:tc>
        <w:tc>
          <w:tcPr>
            <w:tcW w:w="850" w:type="dxa"/>
            <w:gridSpan w:val="2"/>
            <w:tcBorders>
              <w:top w:val="nil"/>
              <w:left w:val="nil"/>
              <w:bottom w:val="nil"/>
              <w:right w:val="nil"/>
            </w:tcBorders>
            <w:shd w:val="clear" w:color="auto" w:fill="auto"/>
            <w:noWrap/>
            <w:vAlign w:val="bottom"/>
            <w:hideMark/>
          </w:tcPr>
          <w:p w14:paraId="420AADB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(0.552)</w:t>
            </w:r>
          </w:p>
        </w:tc>
        <w:tc>
          <w:tcPr>
            <w:tcW w:w="256" w:type="dxa"/>
            <w:gridSpan w:val="2"/>
            <w:tcBorders>
              <w:top w:val="nil"/>
              <w:left w:val="nil"/>
              <w:bottom w:val="nil"/>
              <w:right w:val="nil"/>
            </w:tcBorders>
            <w:shd w:val="clear" w:color="auto" w:fill="auto"/>
            <w:noWrap/>
            <w:vAlign w:val="bottom"/>
            <w:hideMark/>
          </w:tcPr>
          <w:p w14:paraId="2EB810F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66F9D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(0.361)</w:t>
            </w:r>
          </w:p>
        </w:tc>
        <w:tc>
          <w:tcPr>
            <w:tcW w:w="993" w:type="dxa"/>
            <w:gridSpan w:val="2"/>
            <w:tcBorders>
              <w:top w:val="nil"/>
              <w:left w:val="nil"/>
              <w:bottom w:val="nil"/>
              <w:right w:val="nil"/>
            </w:tcBorders>
            <w:shd w:val="clear" w:color="auto" w:fill="auto"/>
            <w:noWrap/>
            <w:vAlign w:val="bottom"/>
            <w:hideMark/>
          </w:tcPr>
          <w:p w14:paraId="62F5A7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(0.258)</w:t>
            </w:r>
          </w:p>
        </w:tc>
        <w:tc>
          <w:tcPr>
            <w:tcW w:w="992" w:type="dxa"/>
            <w:gridSpan w:val="2"/>
            <w:tcBorders>
              <w:top w:val="nil"/>
              <w:left w:val="nil"/>
              <w:bottom w:val="nil"/>
              <w:right w:val="nil"/>
            </w:tcBorders>
            <w:shd w:val="clear" w:color="auto" w:fill="auto"/>
            <w:noWrap/>
            <w:vAlign w:val="bottom"/>
            <w:hideMark/>
          </w:tcPr>
          <w:p w14:paraId="052D46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(0.244)</w:t>
            </w:r>
          </w:p>
        </w:tc>
        <w:tc>
          <w:tcPr>
            <w:tcW w:w="977" w:type="dxa"/>
            <w:gridSpan w:val="2"/>
            <w:tcBorders>
              <w:top w:val="nil"/>
              <w:left w:val="nil"/>
              <w:bottom w:val="nil"/>
              <w:right w:val="nil"/>
            </w:tcBorders>
            <w:shd w:val="clear" w:color="auto" w:fill="auto"/>
            <w:noWrap/>
            <w:vAlign w:val="bottom"/>
            <w:hideMark/>
          </w:tcPr>
          <w:p w14:paraId="34E803A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(0.261)</w:t>
            </w:r>
          </w:p>
        </w:tc>
        <w:tc>
          <w:tcPr>
            <w:tcW w:w="993" w:type="dxa"/>
            <w:gridSpan w:val="2"/>
            <w:tcBorders>
              <w:top w:val="nil"/>
              <w:left w:val="nil"/>
              <w:bottom w:val="nil"/>
              <w:right w:val="nil"/>
            </w:tcBorders>
            <w:shd w:val="clear" w:color="auto" w:fill="auto"/>
            <w:noWrap/>
            <w:vAlign w:val="bottom"/>
            <w:hideMark/>
          </w:tcPr>
          <w:p w14:paraId="43E109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(0.453)</w:t>
            </w:r>
          </w:p>
        </w:tc>
      </w:tr>
      <w:tr w:rsidR="005A5BB3" w:rsidRPr="0043293E" w14:paraId="0193F782" w14:textId="77777777" w:rsidTr="007E151C">
        <w:trPr>
          <w:trHeight w:val="75"/>
        </w:trPr>
        <w:tc>
          <w:tcPr>
            <w:tcW w:w="1418" w:type="dxa"/>
            <w:tcBorders>
              <w:top w:val="nil"/>
              <w:left w:val="nil"/>
              <w:bottom w:val="nil"/>
              <w:right w:val="nil"/>
            </w:tcBorders>
            <w:shd w:val="clear" w:color="auto" w:fill="auto"/>
            <w:noWrap/>
            <w:vAlign w:val="bottom"/>
            <w:hideMark/>
          </w:tcPr>
          <w:p w14:paraId="15197A2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0D6F90F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571</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0C1A38E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845</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65063E4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850</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3B8FF8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1035</w:t>
            </w:r>
            <w:r>
              <w:rPr>
                <w:rFonts w:ascii="Times New Roman" w:eastAsia="Times New Roman" w:hAnsi="Times New Roman"/>
                <w:color w:val="000000"/>
                <w:sz w:val="16"/>
                <w:szCs w:val="16"/>
                <w:lang w:val="en-GB"/>
              </w:rPr>
              <w:t xml:space="preserve"> / 4</w:t>
            </w:r>
          </w:p>
        </w:tc>
        <w:tc>
          <w:tcPr>
            <w:tcW w:w="850" w:type="dxa"/>
            <w:gridSpan w:val="2"/>
            <w:tcBorders>
              <w:top w:val="nil"/>
              <w:left w:val="nil"/>
              <w:bottom w:val="nil"/>
              <w:right w:val="nil"/>
            </w:tcBorders>
            <w:shd w:val="clear" w:color="auto" w:fill="auto"/>
            <w:noWrap/>
            <w:vAlign w:val="bottom"/>
            <w:hideMark/>
          </w:tcPr>
          <w:p w14:paraId="1D3902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338</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2F31F57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2AA2DF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611</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455F42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875</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728B160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857</w:t>
            </w:r>
            <w:r>
              <w:rPr>
                <w:rFonts w:ascii="Times New Roman" w:eastAsia="Times New Roman" w:hAnsi="Times New Roman"/>
                <w:color w:val="000000"/>
                <w:sz w:val="16"/>
                <w:szCs w:val="16"/>
                <w:lang w:val="en-GB"/>
              </w:rPr>
              <w:t xml:space="preserve"> / 4</w:t>
            </w:r>
          </w:p>
        </w:tc>
        <w:tc>
          <w:tcPr>
            <w:tcW w:w="977" w:type="dxa"/>
            <w:gridSpan w:val="2"/>
            <w:tcBorders>
              <w:top w:val="nil"/>
              <w:left w:val="nil"/>
              <w:bottom w:val="nil"/>
              <w:right w:val="nil"/>
            </w:tcBorders>
            <w:shd w:val="clear" w:color="auto" w:fill="auto"/>
            <w:noWrap/>
            <w:vAlign w:val="bottom"/>
            <w:hideMark/>
          </w:tcPr>
          <w:p w14:paraId="5CD86BE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1077</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75B025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343</w:t>
            </w:r>
            <w:r>
              <w:rPr>
                <w:rFonts w:ascii="Times New Roman" w:eastAsia="Times New Roman" w:hAnsi="Times New Roman"/>
                <w:color w:val="000000"/>
                <w:sz w:val="16"/>
                <w:szCs w:val="16"/>
                <w:lang w:val="en-GB"/>
              </w:rPr>
              <w:t xml:space="preserve"> / 4</w:t>
            </w:r>
          </w:p>
        </w:tc>
      </w:tr>
      <w:tr w:rsidR="005A5BB3" w:rsidRPr="0043293E" w14:paraId="156B9EB6" w14:textId="77777777" w:rsidTr="007E151C">
        <w:trPr>
          <w:trHeight w:val="75"/>
        </w:trPr>
        <w:tc>
          <w:tcPr>
            <w:tcW w:w="1418" w:type="dxa"/>
            <w:tcBorders>
              <w:top w:val="nil"/>
              <w:left w:val="nil"/>
              <w:bottom w:val="nil"/>
              <w:right w:val="nil"/>
            </w:tcBorders>
            <w:shd w:val="clear" w:color="auto" w:fill="auto"/>
            <w:noWrap/>
            <w:vAlign w:val="bottom"/>
            <w:hideMark/>
          </w:tcPr>
          <w:p w14:paraId="248AE58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7F9377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0.111</w:t>
            </w:r>
          </w:p>
        </w:tc>
        <w:tc>
          <w:tcPr>
            <w:tcW w:w="850" w:type="dxa"/>
            <w:tcBorders>
              <w:top w:val="nil"/>
              <w:left w:val="nil"/>
              <w:bottom w:val="nil"/>
              <w:right w:val="nil"/>
            </w:tcBorders>
            <w:shd w:val="clear" w:color="auto" w:fill="auto"/>
            <w:noWrap/>
            <w:vAlign w:val="bottom"/>
            <w:hideMark/>
          </w:tcPr>
          <w:p w14:paraId="5754D0D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0.157</w:t>
            </w:r>
          </w:p>
        </w:tc>
        <w:tc>
          <w:tcPr>
            <w:tcW w:w="993" w:type="dxa"/>
            <w:gridSpan w:val="2"/>
            <w:tcBorders>
              <w:top w:val="nil"/>
              <w:left w:val="nil"/>
              <w:bottom w:val="nil"/>
              <w:right w:val="nil"/>
            </w:tcBorders>
            <w:shd w:val="clear" w:color="auto" w:fill="auto"/>
            <w:noWrap/>
            <w:vAlign w:val="bottom"/>
            <w:hideMark/>
          </w:tcPr>
          <w:p w14:paraId="6BDC1D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0.316</w:t>
            </w:r>
          </w:p>
        </w:tc>
        <w:tc>
          <w:tcPr>
            <w:tcW w:w="992" w:type="dxa"/>
            <w:gridSpan w:val="2"/>
            <w:tcBorders>
              <w:top w:val="nil"/>
              <w:left w:val="nil"/>
              <w:bottom w:val="nil"/>
              <w:right w:val="nil"/>
            </w:tcBorders>
            <w:shd w:val="clear" w:color="auto" w:fill="auto"/>
            <w:noWrap/>
            <w:vAlign w:val="bottom"/>
            <w:hideMark/>
          </w:tcPr>
          <w:p w14:paraId="7652380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0.220</w:t>
            </w:r>
          </w:p>
        </w:tc>
        <w:tc>
          <w:tcPr>
            <w:tcW w:w="850" w:type="dxa"/>
            <w:gridSpan w:val="2"/>
            <w:tcBorders>
              <w:top w:val="nil"/>
              <w:left w:val="nil"/>
              <w:bottom w:val="nil"/>
              <w:right w:val="nil"/>
            </w:tcBorders>
            <w:shd w:val="clear" w:color="auto" w:fill="auto"/>
            <w:noWrap/>
            <w:vAlign w:val="bottom"/>
            <w:hideMark/>
          </w:tcPr>
          <w:p w14:paraId="4B3B93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0.328</w:t>
            </w:r>
          </w:p>
        </w:tc>
        <w:tc>
          <w:tcPr>
            <w:tcW w:w="256" w:type="dxa"/>
            <w:gridSpan w:val="2"/>
            <w:tcBorders>
              <w:top w:val="nil"/>
              <w:left w:val="nil"/>
              <w:bottom w:val="nil"/>
              <w:right w:val="nil"/>
            </w:tcBorders>
            <w:shd w:val="clear" w:color="auto" w:fill="auto"/>
            <w:noWrap/>
            <w:vAlign w:val="bottom"/>
            <w:hideMark/>
          </w:tcPr>
          <w:p w14:paraId="47A3ADB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D4B528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0.150</w:t>
            </w:r>
          </w:p>
        </w:tc>
        <w:tc>
          <w:tcPr>
            <w:tcW w:w="993" w:type="dxa"/>
            <w:gridSpan w:val="2"/>
            <w:tcBorders>
              <w:top w:val="nil"/>
              <w:left w:val="nil"/>
              <w:bottom w:val="nil"/>
              <w:right w:val="nil"/>
            </w:tcBorders>
            <w:shd w:val="clear" w:color="auto" w:fill="auto"/>
            <w:noWrap/>
            <w:vAlign w:val="bottom"/>
            <w:hideMark/>
          </w:tcPr>
          <w:p w14:paraId="7DAA5FE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0.328</w:t>
            </w:r>
          </w:p>
        </w:tc>
        <w:tc>
          <w:tcPr>
            <w:tcW w:w="992" w:type="dxa"/>
            <w:gridSpan w:val="2"/>
            <w:tcBorders>
              <w:top w:val="nil"/>
              <w:left w:val="nil"/>
              <w:bottom w:val="nil"/>
              <w:right w:val="nil"/>
            </w:tcBorders>
            <w:shd w:val="clear" w:color="auto" w:fill="auto"/>
            <w:noWrap/>
            <w:vAlign w:val="bottom"/>
            <w:hideMark/>
          </w:tcPr>
          <w:p w14:paraId="0C2E372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0.236</w:t>
            </w:r>
          </w:p>
        </w:tc>
        <w:tc>
          <w:tcPr>
            <w:tcW w:w="977" w:type="dxa"/>
            <w:gridSpan w:val="2"/>
            <w:tcBorders>
              <w:top w:val="nil"/>
              <w:left w:val="nil"/>
              <w:bottom w:val="nil"/>
              <w:right w:val="nil"/>
            </w:tcBorders>
            <w:shd w:val="clear" w:color="auto" w:fill="auto"/>
            <w:noWrap/>
            <w:vAlign w:val="bottom"/>
            <w:hideMark/>
          </w:tcPr>
          <w:p w14:paraId="64068DF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0.281</w:t>
            </w:r>
          </w:p>
        </w:tc>
        <w:tc>
          <w:tcPr>
            <w:tcW w:w="993" w:type="dxa"/>
            <w:gridSpan w:val="2"/>
            <w:tcBorders>
              <w:top w:val="nil"/>
              <w:left w:val="nil"/>
              <w:bottom w:val="nil"/>
              <w:right w:val="nil"/>
            </w:tcBorders>
            <w:shd w:val="clear" w:color="auto" w:fill="auto"/>
            <w:noWrap/>
            <w:vAlign w:val="bottom"/>
            <w:hideMark/>
          </w:tcPr>
          <w:p w14:paraId="6A81EC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0.293</w:t>
            </w:r>
          </w:p>
        </w:tc>
      </w:tr>
      <w:tr w:rsidR="005A5BB3" w:rsidRPr="0043293E" w14:paraId="59F33447" w14:textId="77777777" w:rsidTr="007E151C">
        <w:trPr>
          <w:trHeight w:val="75"/>
        </w:trPr>
        <w:tc>
          <w:tcPr>
            <w:tcW w:w="1418" w:type="dxa"/>
            <w:tcBorders>
              <w:top w:val="nil"/>
              <w:left w:val="nil"/>
              <w:bottom w:val="nil"/>
              <w:right w:val="nil"/>
            </w:tcBorders>
            <w:shd w:val="clear" w:color="auto" w:fill="auto"/>
            <w:noWrap/>
            <w:vAlign w:val="bottom"/>
            <w:hideMark/>
          </w:tcPr>
          <w:p w14:paraId="5CB478B1"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1287109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6293649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4B86CD7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0D86566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75ADA2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213B51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BBF36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718BD94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1D1BD54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4FD3010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6CDC49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7B758F89"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622976C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6BBDF1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0.104</w:t>
            </w:r>
          </w:p>
        </w:tc>
        <w:tc>
          <w:tcPr>
            <w:tcW w:w="850" w:type="dxa"/>
            <w:tcBorders>
              <w:top w:val="nil"/>
              <w:left w:val="nil"/>
              <w:bottom w:val="single" w:sz="4" w:space="0" w:color="auto"/>
              <w:right w:val="nil"/>
            </w:tcBorders>
            <w:shd w:val="clear" w:color="auto" w:fill="auto"/>
            <w:noWrap/>
            <w:vAlign w:val="bottom"/>
            <w:hideMark/>
          </w:tcPr>
          <w:p w14:paraId="70D574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0.400</w:t>
            </w:r>
          </w:p>
        </w:tc>
        <w:tc>
          <w:tcPr>
            <w:tcW w:w="993" w:type="dxa"/>
            <w:gridSpan w:val="2"/>
            <w:tcBorders>
              <w:top w:val="nil"/>
              <w:left w:val="nil"/>
              <w:bottom w:val="single" w:sz="4" w:space="0" w:color="auto"/>
              <w:right w:val="nil"/>
            </w:tcBorders>
            <w:shd w:val="clear" w:color="auto" w:fill="auto"/>
            <w:noWrap/>
            <w:vAlign w:val="bottom"/>
            <w:hideMark/>
          </w:tcPr>
          <w:p w14:paraId="47D90D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0.012</w:t>
            </w:r>
          </w:p>
        </w:tc>
        <w:tc>
          <w:tcPr>
            <w:tcW w:w="992" w:type="dxa"/>
            <w:gridSpan w:val="2"/>
            <w:tcBorders>
              <w:top w:val="nil"/>
              <w:left w:val="nil"/>
              <w:bottom w:val="single" w:sz="4" w:space="0" w:color="auto"/>
              <w:right w:val="nil"/>
            </w:tcBorders>
            <w:shd w:val="clear" w:color="auto" w:fill="auto"/>
            <w:noWrap/>
            <w:vAlign w:val="bottom"/>
            <w:hideMark/>
          </w:tcPr>
          <w:p w14:paraId="6CD54F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0.786</w:t>
            </w:r>
          </w:p>
        </w:tc>
        <w:tc>
          <w:tcPr>
            <w:tcW w:w="850" w:type="dxa"/>
            <w:gridSpan w:val="2"/>
            <w:tcBorders>
              <w:top w:val="nil"/>
              <w:left w:val="nil"/>
              <w:bottom w:val="single" w:sz="4" w:space="0" w:color="auto"/>
              <w:right w:val="nil"/>
            </w:tcBorders>
            <w:shd w:val="clear" w:color="auto" w:fill="auto"/>
            <w:noWrap/>
            <w:vAlign w:val="bottom"/>
            <w:hideMark/>
          </w:tcPr>
          <w:p w14:paraId="4E694D5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0.879</w:t>
            </w:r>
          </w:p>
        </w:tc>
        <w:tc>
          <w:tcPr>
            <w:tcW w:w="256" w:type="dxa"/>
            <w:gridSpan w:val="2"/>
            <w:tcBorders>
              <w:top w:val="nil"/>
              <w:left w:val="nil"/>
              <w:bottom w:val="single" w:sz="4" w:space="0" w:color="auto"/>
              <w:right w:val="nil"/>
            </w:tcBorders>
            <w:shd w:val="clear" w:color="auto" w:fill="auto"/>
            <w:noWrap/>
            <w:vAlign w:val="bottom"/>
            <w:hideMark/>
          </w:tcPr>
          <w:p w14:paraId="38C996D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28AD915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0.137</w:t>
            </w:r>
          </w:p>
        </w:tc>
        <w:tc>
          <w:tcPr>
            <w:tcW w:w="993" w:type="dxa"/>
            <w:gridSpan w:val="2"/>
            <w:tcBorders>
              <w:top w:val="nil"/>
              <w:left w:val="nil"/>
              <w:bottom w:val="single" w:sz="4" w:space="0" w:color="auto"/>
              <w:right w:val="nil"/>
            </w:tcBorders>
            <w:shd w:val="clear" w:color="auto" w:fill="auto"/>
            <w:noWrap/>
            <w:vAlign w:val="bottom"/>
            <w:hideMark/>
          </w:tcPr>
          <w:p w14:paraId="25ACEC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0.569</w:t>
            </w:r>
          </w:p>
        </w:tc>
        <w:tc>
          <w:tcPr>
            <w:tcW w:w="992" w:type="dxa"/>
            <w:gridSpan w:val="2"/>
            <w:tcBorders>
              <w:top w:val="nil"/>
              <w:left w:val="nil"/>
              <w:bottom w:val="single" w:sz="4" w:space="0" w:color="auto"/>
              <w:right w:val="nil"/>
            </w:tcBorders>
            <w:shd w:val="clear" w:color="auto" w:fill="auto"/>
            <w:noWrap/>
            <w:vAlign w:val="bottom"/>
            <w:hideMark/>
          </w:tcPr>
          <w:p w14:paraId="75F4124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0.176</w:t>
            </w:r>
          </w:p>
        </w:tc>
        <w:tc>
          <w:tcPr>
            <w:tcW w:w="977" w:type="dxa"/>
            <w:gridSpan w:val="2"/>
            <w:tcBorders>
              <w:top w:val="nil"/>
              <w:left w:val="nil"/>
              <w:bottom w:val="single" w:sz="4" w:space="0" w:color="auto"/>
              <w:right w:val="nil"/>
            </w:tcBorders>
            <w:shd w:val="clear" w:color="auto" w:fill="auto"/>
            <w:noWrap/>
            <w:vAlign w:val="bottom"/>
            <w:hideMark/>
          </w:tcPr>
          <w:p w14:paraId="2F6F43D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0.361</w:t>
            </w:r>
          </w:p>
        </w:tc>
        <w:tc>
          <w:tcPr>
            <w:tcW w:w="993" w:type="dxa"/>
            <w:gridSpan w:val="2"/>
            <w:tcBorders>
              <w:top w:val="nil"/>
              <w:left w:val="nil"/>
              <w:bottom w:val="single" w:sz="4" w:space="0" w:color="auto"/>
              <w:right w:val="nil"/>
            </w:tcBorders>
            <w:shd w:val="clear" w:color="auto" w:fill="auto"/>
            <w:noWrap/>
            <w:vAlign w:val="bottom"/>
            <w:hideMark/>
          </w:tcPr>
          <w:p w14:paraId="5A8A01D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0.356</w:t>
            </w:r>
          </w:p>
        </w:tc>
      </w:tr>
      <w:tr w:rsidR="005A5BB3" w:rsidRPr="0043293E" w14:paraId="51C1F504" w14:textId="77777777" w:rsidTr="007E151C">
        <w:trPr>
          <w:trHeight w:val="65"/>
        </w:trPr>
        <w:tc>
          <w:tcPr>
            <w:tcW w:w="1418" w:type="dxa"/>
            <w:tcBorders>
              <w:top w:val="nil"/>
              <w:left w:val="nil"/>
              <w:bottom w:val="nil"/>
              <w:right w:val="nil"/>
            </w:tcBorders>
            <w:shd w:val="clear" w:color="auto" w:fill="auto"/>
            <w:vAlign w:val="bottom"/>
            <w:hideMark/>
          </w:tcPr>
          <w:p w14:paraId="68107354"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Switzerland</w:t>
            </w:r>
          </w:p>
        </w:tc>
        <w:tc>
          <w:tcPr>
            <w:tcW w:w="934" w:type="dxa"/>
            <w:tcBorders>
              <w:top w:val="nil"/>
              <w:left w:val="nil"/>
              <w:bottom w:val="nil"/>
              <w:right w:val="nil"/>
            </w:tcBorders>
            <w:shd w:val="clear" w:color="auto" w:fill="auto"/>
            <w:noWrap/>
            <w:vAlign w:val="bottom"/>
            <w:hideMark/>
          </w:tcPr>
          <w:p w14:paraId="5A25416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624A9E6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63AB9FA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4A1963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4B0CD87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46D80DB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992F4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45C7509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0A6AA59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385E6BD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95AF6F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53218EFE" w14:textId="77777777" w:rsidTr="007E151C">
        <w:trPr>
          <w:trHeight w:val="75"/>
        </w:trPr>
        <w:tc>
          <w:tcPr>
            <w:tcW w:w="1418" w:type="dxa"/>
            <w:tcBorders>
              <w:top w:val="nil"/>
              <w:left w:val="nil"/>
              <w:bottom w:val="nil"/>
              <w:right w:val="nil"/>
            </w:tcBorders>
            <w:shd w:val="clear" w:color="auto" w:fill="auto"/>
            <w:noWrap/>
            <w:vAlign w:val="bottom"/>
            <w:hideMark/>
          </w:tcPr>
          <w:p w14:paraId="18E181A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1E36DB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0.623*</w:t>
            </w:r>
          </w:p>
        </w:tc>
        <w:tc>
          <w:tcPr>
            <w:tcW w:w="850" w:type="dxa"/>
            <w:tcBorders>
              <w:top w:val="nil"/>
              <w:left w:val="nil"/>
              <w:bottom w:val="nil"/>
              <w:right w:val="nil"/>
            </w:tcBorders>
            <w:shd w:val="clear" w:color="auto" w:fill="auto"/>
            <w:noWrap/>
            <w:vAlign w:val="bottom"/>
            <w:hideMark/>
          </w:tcPr>
          <w:p w14:paraId="399EDB4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1.615***</w:t>
            </w:r>
          </w:p>
        </w:tc>
        <w:tc>
          <w:tcPr>
            <w:tcW w:w="993" w:type="dxa"/>
            <w:gridSpan w:val="2"/>
            <w:tcBorders>
              <w:top w:val="nil"/>
              <w:left w:val="nil"/>
              <w:bottom w:val="nil"/>
              <w:right w:val="nil"/>
            </w:tcBorders>
            <w:shd w:val="clear" w:color="auto" w:fill="auto"/>
            <w:noWrap/>
            <w:vAlign w:val="bottom"/>
            <w:hideMark/>
          </w:tcPr>
          <w:p w14:paraId="1E4FDD2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1.026***</w:t>
            </w:r>
          </w:p>
        </w:tc>
        <w:tc>
          <w:tcPr>
            <w:tcW w:w="992" w:type="dxa"/>
            <w:gridSpan w:val="2"/>
            <w:tcBorders>
              <w:top w:val="nil"/>
              <w:left w:val="nil"/>
              <w:bottom w:val="nil"/>
              <w:right w:val="nil"/>
            </w:tcBorders>
            <w:shd w:val="clear" w:color="auto" w:fill="auto"/>
            <w:noWrap/>
            <w:vAlign w:val="bottom"/>
            <w:hideMark/>
          </w:tcPr>
          <w:p w14:paraId="78E42C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1.112***</w:t>
            </w:r>
          </w:p>
        </w:tc>
        <w:tc>
          <w:tcPr>
            <w:tcW w:w="850" w:type="dxa"/>
            <w:gridSpan w:val="2"/>
            <w:tcBorders>
              <w:top w:val="nil"/>
              <w:left w:val="nil"/>
              <w:bottom w:val="nil"/>
              <w:right w:val="nil"/>
            </w:tcBorders>
            <w:shd w:val="clear" w:color="auto" w:fill="auto"/>
            <w:noWrap/>
            <w:vAlign w:val="bottom"/>
            <w:hideMark/>
          </w:tcPr>
          <w:p w14:paraId="649037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1.314***</w:t>
            </w:r>
          </w:p>
        </w:tc>
        <w:tc>
          <w:tcPr>
            <w:tcW w:w="256" w:type="dxa"/>
            <w:gridSpan w:val="2"/>
            <w:tcBorders>
              <w:top w:val="nil"/>
              <w:left w:val="nil"/>
              <w:bottom w:val="nil"/>
              <w:right w:val="nil"/>
            </w:tcBorders>
            <w:shd w:val="clear" w:color="auto" w:fill="auto"/>
            <w:noWrap/>
            <w:vAlign w:val="bottom"/>
            <w:hideMark/>
          </w:tcPr>
          <w:p w14:paraId="0BB8EF11"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0B818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0.892**</w:t>
            </w:r>
          </w:p>
        </w:tc>
        <w:tc>
          <w:tcPr>
            <w:tcW w:w="993" w:type="dxa"/>
            <w:gridSpan w:val="2"/>
            <w:tcBorders>
              <w:top w:val="nil"/>
              <w:left w:val="nil"/>
              <w:bottom w:val="nil"/>
              <w:right w:val="nil"/>
            </w:tcBorders>
            <w:shd w:val="clear" w:color="auto" w:fill="auto"/>
            <w:noWrap/>
            <w:vAlign w:val="bottom"/>
            <w:hideMark/>
          </w:tcPr>
          <w:p w14:paraId="419EF7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2.125***</w:t>
            </w:r>
          </w:p>
        </w:tc>
        <w:tc>
          <w:tcPr>
            <w:tcW w:w="992" w:type="dxa"/>
            <w:gridSpan w:val="2"/>
            <w:tcBorders>
              <w:top w:val="nil"/>
              <w:left w:val="nil"/>
              <w:bottom w:val="nil"/>
              <w:right w:val="nil"/>
            </w:tcBorders>
            <w:shd w:val="clear" w:color="auto" w:fill="auto"/>
            <w:noWrap/>
            <w:vAlign w:val="bottom"/>
            <w:hideMark/>
          </w:tcPr>
          <w:p w14:paraId="0A8DD1E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1.672***</w:t>
            </w:r>
          </w:p>
        </w:tc>
        <w:tc>
          <w:tcPr>
            <w:tcW w:w="977" w:type="dxa"/>
            <w:gridSpan w:val="2"/>
            <w:tcBorders>
              <w:top w:val="nil"/>
              <w:left w:val="nil"/>
              <w:bottom w:val="nil"/>
              <w:right w:val="nil"/>
            </w:tcBorders>
            <w:shd w:val="clear" w:color="auto" w:fill="auto"/>
            <w:noWrap/>
            <w:vAlign w:val="bottom"/>
            <w:hideMark/>
          </w:tcPr>
          <w:p w14:paraId="7DBB11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2.365***</w:t>
            </w:r>
          </w:p>
        </w:tc>
        <w:tc>
          <w:tcPr>
            <w:tcW w:w="993" w:type="dxa"/>
            <w:gridSpan w:val="2"/>
            <w:tcBorders>
              <w:top w:val="nil"/>
              <w:left w:val="nil"/>
              <w:bottom w:val="nil"/>
              <w:right w:val="nil"/>
            </w:tcBorders>
            <w:shd w:val="clear" w:color="auto" w:fill="auto"/>
            <w:noWrap/>
            <w:vAlign w:val="bottom"/>
            <w:hideMark/>
          </w:tcPr>
          <w:p w14:paraId="0CA28DA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2.918***</w:t>
            </w:r>
          </w:p>
        </w:tc>
      </w:tr>
      <w:tr w:rsidR="005A5BB3" w:rsidRPr="0043293E" w14:paraId="5719060D" w14:textId="77777777" w:rsidTr="007E151C">
        <w:trPr>
          <w:trHeight w:val="75"/>
        </w:trPr>
        <w:tc>
          <w:tcPr>
            <w:tcW w:w="1418" w:type="dxa"/>
            <w:tcBorders>
              <w:top w:val="nil"/>
              <w:left w:val="nil"/>
              <w:bottom w:val="nil"/>
              <w:right w:val="nil"/>
            </w:tcBorders>
            <w:shd w:val="clear" w:color="auto" w:fill="auto"/>
            <w:noWrap/>
            <w:vAlign w:val="bottom"/>
            <w:hideMark/>
          </w:tcPr>
          <w:p w14:paraId="4977971D"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0BED228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(0.248)</w:t>
            </w:r>
          </w:p>
        </w:tc>
        <w:tc>
          <w:tcPr>
            <w:tcW w:w="850" w:type="dxa"/>
            <w:tcBorders>
              <w:top w:val="nil"/>
              <w:left w:val="nil"/>
              <w:bottom w:val="nil"/>
              <w:right w:val="nil"/>
            </w:tcBorders>
            <w:shd w:val="clear" w:color="auto" w:fill="auto"/>
            <w:noWrap/>
            <w:vAlign w:val="bottom"/>
            <w:hideMark/>
          </w:tcPr>
          <w:p w14:paraId="2351891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(0.154)</w:t>
            </w:r>
          </w:p>
        </w:tc>
        <w:tc>
          <w:tcPr>
            <w:tcW w:w="993" w:type="dxa"/>
            <w:gridSpan w:val="2"/>
            <w:tcBorders>
              <w:top w:val="nil"/>
              <w:left w:val="nil"/>
              <w:bottom w:val="nil"/>
              <w:right w:val="nil"/>
            </w:tcBorders>
            <w:shd w:val="clear" w:color="auto" w:fill="auto"/>
            <w:noWrap/>
            <w:vAlign w:val="bottom"/>
            <w:hideMark/>
          </w:tcPr>
          <w:p w14:paraId="0A04926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(0.137)</w:t>
            </w:r>
          </w:p>
        </w:tc>
        <w:tc>
          <w:tcPr>
            <w:tcW w:w="992" w:type="dxa"/>
            <w:gridSpan w:val="2"/>
            <w:tcBorders>
              <w:top w:val="nil"/>
              <w:left w:val="nil"/>
              <w:bottom w:val="nil"/>
              <w:right w:val="nil"/>
            </w:tcBorders>
            <w:shd w:val="clear" w:color="auto" w:fill="auto"/>
            <w:noWrap/>
            <w:vAlign w:val="bottom"/>
            <w:hideMark/>
          </w:tcPr>
          <w:p w14:paraId="6C71D7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(0.129)</w:t>
            </w:r>
          </w:p>
        </w:tc>
        <w:tc>
          <w:tcPr>
            <w:tcW w:w="850" w:type="dxa"/>
            <w:gridSpan w:val="2"/>
            <w:tcBorders>
              <w:top w:val="nil"/>
              <w:left w:val="nil"/>
              <w:bottom w:val="nil"/>
              <w:right w:val="nil"/>
            </w:tcBorders>
            <w:shd w:val="clear" w:color="auto" w:fill="auto"/>
            <w:noWrap/>
            <w:vAlign w:val="bottom"/>
            <w:hideMark/>
          </w:tcPr>
          <w:p w14:paraId="666B182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(0.266)</w:t>
            </w:r>
          </w:p>
        </w:tc>
        <w:tc>
          <w:tcPr>
            <w:tcW w:w="256" w:type="dxa"/>
            <w:gridSpan w:val="2"/>
            <w:tcBorders>
              <w:top w:val="nil"/>
              <w:left w:val="nil"/>
              <w:bottom w:val="nil"/>
              <w:right w:val="nil"/>
            </w:tcBorders>
            <w:shd w:val="clear" w:color="auto" w:fill="auto"/>
            <w:noWrap/>
            <w:vAlign w:val="bottom"/>
            <w:hideMark/>
          </w:tcPr>
          <w:p w14:paraId="35898A92"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895E20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(0.275)</w:t>
            </w:r>
          </w:p>
        </w:tc>
        <w:tc>
          <w:tcPr>
            <w:tcW w:w="993" w:type="dxa"/>
            <w:gridSpan w:val="2"/>
            <w:tcBorders>
              <w:top w:val="nil"/>
              <w:left w:val="nil"/>
              <w:bottom w:val="nil"/>
              <w:right w:val="nil"/>
            </w:tcBorders>
            <w:shd w:val="clear" w:color="auto" w:fill="auto"/>
            <w:noWrap/>
            <w:vAlign w:val="bottom"/>
            <w:hideMark/>
          </w:tcPr>
          <w:p w14:paraId="290DCC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(0.208)</w:t>
            </w:r>
          </w:p>
        </w:tc>
        <w:tc>
          <w:tcPr>
            <w:tcW w:w="992" w:type="dxa"/>
            <w:gridSpan w:val="2"/>
            <w:tcBorders>
              <w:top w:val="nil"/>
              <w:left w:val="nil"/>
              <w:bottom w:val="nil"/>
              <w:right w:val="nil"/>
            </w:tcBorders>
            <w:shd w:val="clear" w:color="auto" w:fill="auto"/>
            <w:noWrap/>
            <w:vAlign w:val="bottom"/>
            <w:hideMark/>
          </w:tcPr>
          <w:p w14:paraId="116AA11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(0.186)</w:t>
            </w:r>
          </w:p>
        </w:tc>
        <w:tc>
          <w:tcPr>
            <w:tcW w:w="977" w:type="dxa"/>
            <w:gridSpan w:val="2"/>
            <w:tcBorders>
              <w:top w:val="nil"/>
              <w:left w:val="nil"/>
              <w:bottom w:val="nil"/>
              <w:right w:val="nil"/>
            </w:tcBorders>
            <w:shd w:val="clear" w:color="auto" w:fill="auto"/>
            <w:noWrap/>
            <w:vAlign w:val="bottom"/>
            <w:hideMark/>
          </w:tcPr>
          <w:p w14:paraId="42B1D1D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(0.182)</w:t>
            </w:r>
          </w:p>
        </w:tc>
        <w:tc>
          <w:tcPr>
            <w:tcW w:w="993" w:type="dxa"/>
            <w:gridSpan w:val="2"/>
            <w:tcBorders>
              <w:top w:val="nil"/>
              <w:left w:val="nil"/>
              <w:bottom w:val="nil"/>
              <w:right w:val="nil"/>
            </w:tcBorders>
            <w:shd w:val="clear" w:color="auto" w:fill="auto"/>
            <w:noWrap/>
            <w:vAlign w:val="bottom"/>
            <w:hideMark/>
          </w:tcPr>
          <w:p w14:paraId="3ACC9F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(0.327)</w:t>
            </w:r>
          </w:p>
        </w:tc>
      </w:tr>
      <w:tr w:rsidR="005A5BB3" w:rsidRPr="0043293E" w14:paraId="09001F92" w14:textId="77777777" w:rsidTr="007E151C">
        <w:trPr>
          <w:trHeight w:val="75"/>
        </w:trPr>
        <w:tc>
          <w:tcPr>
            <w:tcW w:w="1418" w:type="dxa"/>
            <w:tcBorders>
              <w:top w:val="nil"/>
              <w:left w:val="nil"/>
              <w:bottom w:val="nil"/>
              <w:right w:val="nil"/>
            </w:tcBorders>
            <w:shd w:val="clear" w:color="auto" w:fill="auto"/>
            <w:noWrap/>
            <w:vAlign w:val="bottom"/>
            <w:hideMark/>
          </w:tcPr>
          <w:p w14:paraId="760A0C3E"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7A8499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-1.216</w:t>
            </w:r>
          </w:p>
        </w:tc>
        <w:tc>
          <w:tcPr>
            <w:tcW w:w="850" w:type="dxa"/>
            <w:tcBorders>
              <w:top w:val="nil"/>
              <w:left w:val="nil"/>
              <w:bottom w:val="nil"/>
              <w:right w:val="nil"/>
            </w:tcBorders>
            <w:shd w:val="clear" w:color="auto" w:fill="auto"/>
            <w:noWrap/>
            <w:vAlign w:val="bottom"/>
            <w:hideMark/>
          </w:tcPr>
          <w:p w14:paraId="4C00364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-0.249</w:t>
            </w:r>
          </w:p>
        </w:tc>
        <w:tc>
          <w:tcPr>
            <w:tcW w:w="993" w:type="dxa"/>
            <w:gridSpan w:val="2"/>
            <w:tcBorders>
              <w:top w:val="nil"/>
              <w:left w:val="nil"/>
              <w:bottom w:val="nil"/>
              <w:right w:val="nil"/>
            </w:tcBorders>
            <w:shd w:val="clear" w:color="auto" w:fill="auto"/>
            <w:noWrap/>
            <w:vAlign w:val="bottom"/>
            <w:hideMark/>
          </w:tcPr>
          <w:p w14:paraId="3F2F501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-1.261***</w:t>
            </w:r>
          </w:p>
        </w:tc>
        <w:tc>
          <w:tcPr>
            <w:tcW w:w="992" w:type="dxa"/>
            <w:gridSpan w:val="2"/>
            <w:tcBorders>
              <w:top w:val="nil"/>
              <w:left w:val="nil"/>
              <w:bottom w:val="nil"/>
              <w:right w:val="nil"/>
            </w:tcBorders>
            <w:shd w:val="clear" w:color="auto" w:fill="auto"/>
            <w:noWrap/>
            <w:vAlign w:val="bottom"/>
            <w:hideMark/>
          </w:tcPr>
          <w:p w14:paraId="15200D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-0.405</w:t>
            </w:r>
          </w:p>
        </w:tc>
        <w:tc>
          <w:tcPr>
            <w:tcW w:w="850" w:type="dxa"/>
            <w:gridSpan w:val="2"/>
            <w:tcBorders>
              <w:top w:val="nil"/>
              <w:left w:val="nil"/>
              <w:bottom w:val="nil"/>
              <w:right w:val="nil"/>
            </w:tcBorders>
            <w:shd w:val="clear" w:color="auto" w:fill="auto"/>
            <w:noWrap/>
            <w:vAlign w:val="bottom"/>
            <w:hideMark/>
          </w:tcPr>
          <w:p w14:paraId="099F648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-0.755</w:t>
            </w:r>
          </w:p>
        </w:tc>
        <w:tc>
          <w:tcPr>
            <w:tcW w:w="256" w:type="dxa"/>
            <w:gridSpan w:val="2"/>
            <w:tcBorders>
              <w:top w:val="nil"/>
              <w:left w:val="nil"/>
              <w:bottom w:val="nil"/>
              <w:right w:val="nil"/>
            </w:tcBorders>
            <w:shd w:val="clear" w:color="auto" w:fill="auto"/>
            <w:noWrap/>
            <w:vAlign w:val="bottom"/>
            <w:hideMark/>
          </w:tcPr>
          <w:p w14:paraId="42E0A3B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EF4F2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-0.467</w:t>
            </w:r>
          </w:p>
        </w:tc>
        <w:tc>
          <w:tcPr>
            <w:tcW w:w="993" w:type="dxa"/>
            <w:gridSpan w:val="2"/>
            <w:tcBorders>
              <w:top w:val="nil"/>
              <w:left w:val="nil"/>
              <w:bottom w:val="nil"/>
              <w:right w:val="nil"/>
            </w:tcBorders>
            <w:shd w:val="clear" w:color="auto" w:fill="auto"/>
            <w:noWrap/>
            <w:vAlign w:val="bottom"/>
            <w:hideMark/>
          </w:tcPr>
          <w:p w14:paraId="55FE747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-1.438***</w:t>
            </w:r>
          </w:p>
        </w:tc>
        <w:tc>
          <w:tcPr>
            <w:tcW w:w="992" w:type="dxa"/>
            <w:gridSpan w:val="2"/>
            <w:tcBorders>
              <w:top w:val="nil"/>
              <w:left w:val="nil"/>
              <w:bottom w:val="nil"/>
              <w:right w:val="nil"/>
            </w:tcBorders>
            <w:shd w:val="clear" w:color="auto" w:fill="auto"/>
            <w:noWrap/>
            <w:vAlign w:val="bottom"/>
            <w:hideMark/>
          </w:tcPr>
          <w:p w14:paraId="1DC7C73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-0.693***</w:t>
            </w:r>
          </w:p>
        </w:tc>
        <w:tc>
          <w:tcPr>
            <w:tcW w:w="977" w:type="dxa"/>
            <w:gridSpan w:val="2"/>
            <w:tcBorders>
              <w:top w:val="nil"/>
              <w:left w:val="nil"/>
              <w:bottom w:val="nil"/>
              <w:right w:val="nil"/>
            </w:tcBorders>
            <w:shd w:val="clear" w:color="auto" w:fill="auto"/>
            <w:noWrap/>
            <w:vAlign w:val="bottom"/>
            <w:hideMark/>
          </w:tcPr>
          <w:p w14:paraId="143145D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-0.460</w:t>
            </w:r>
          </w:p>
        </w:tc>
        <w:tc>
          <w:tcPr>
            <w:tcW w:w="993" w:type="dxa"/>
            <w:gridSpan w:val="2"/>
            <w:tcBorders>
              <w:top w:val="nil"/>
              <w:left w:val="nil"/>
              <w:bottom w:val="nil"/>
              <w:right w:val="nil"/>
            </w:tcBorders>
            <w:shd w:val="clear" w:color="auto" w:fill="auto"/>
            <w:noWrap/>
            <w:vAlign w:val="bottom"/>
            <w:hideMark/>
          </w:tcPr>
          <w:p w14:paraId="41522FC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-0.940*</w:t>
            </w:r>
          </w:p>
        </w:tc>
      </w:tr>
      <w:tr w:rsidR="005A5BB3" w:rsidRPr="0043293E" w14:paraId="490F6AA5" w14:textId="77777777" w:rsidTr="007E151C">
        <w:trPr>
          <w:trHeight w:val="75"/>
        </w:trPr>
        <w:tc>
          <w:tcPr>
            <w:tcW w:w="1418" w:type="dxa"/>
            <w:tcBorders>
              <w:top w:val="nil"/>
              <w:left w:val="nil"/>
              <w:bottom w:val="nil"/>
              <w:right w:val="nil"/>
            </w:tcBorders>
            <w:shd w:val="clear" w:color="auto" w:fill="auto"/>
            <w:noWrap/>
            <w:vAlign w:val="bottom"/>
            <w:hideMark/>
          </w:tcPr>
          <w:p w14:paraId="64C7C694"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5F1A11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(0.909)</w:t>
            </w:r>
          </w:p>
        </w:tc>
        <w:tc>
          <w:tcPr>
            <w:tcW w:w="850" w:type="dxa"/>
            <w:tcBorders>
              <w:top w:val="nil"/>
              <w:left w:val="nil"/>
              <w:bottom w:val="nil"/>
              <w:right w:val="nil"/>
            </w:tcBorders>
            <w:shd w:val="clear" w:color="auto" w:fill="auto"/>
            <w:noWrap/>
            <w:vAlign w:val="bottom"/>
            <w:hideMark/>
          </w:tcPr>
          <w:p w14:paraId="062BBC3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(0.344)</w:t>
            </w:r>
          </w:p>
        </w:tc>
        <w:tc>
          <w:tcPr>
            <w:tcW w:w="993" w:type="dxa"/>
            <w:gridSpan w:val="2"/>
            <w:tcBorders>
              <w:top w:val="nil"/>
              <w:left w:val="nil"/>
              <w:bottom w:val="nil"/>
              <w:right w:val="nil"/>
            </w:tcBorders>
            <w:shd w:val="clear" w:color="auto" w:fill="auto"/>
            <w:noWrap/>
            <w:vAlign w:val="bottom"/>
            <w:hideMark/>
          </w:tcPr>
          <w:p w14:paraId="56E0C35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(0.270)</w:t>
            </w:r>
          </w:p>
        </w:tc>
        <w:tc>
          <w:tcPr>
            <w:tcW w:w="992" w:type="dxa"/>
            <w:gridSpan w:val="2"/>
            <w:tcBorders>
              <w:top w:val="nil"/>
              <w:left w:val="nil"/>
              <w:bottom w:val="nil"/>
              <w:right w:val="nil"/>
            </w:tcBorders>
            <w:shd w:val="clear" w:color="auto" w:fill="auto"/>
            <w:noWrap/>
            <w:vAlign w:val="bottom"/>
            <w:hideMark/>
          </w:tcPr>
          <w:p w14:paraId="07B33C1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(0.430)</w:t>
            </w:r>
          </w:p>
        </w:tc>
        <w:tc>
          <w:tcPr>
            <w:tcW w:w="850" w:type="dxa"/>
            <w:gridSpan w:val="2"/>
            <w:tcBorders>
              <w:top w:val="nil"/>
              <w:left w:val="nil"/>
              <w:bottom w:val="nil"/>
              <w:right w:val="nil"/>
            </w:tcBorders>
            <w:shd w:val="clear" w:color="auto" w:fill="auto"/>
            <w:noWrap/>
            <w:vAlign w:val="bottom"/>
            <w:hideMark/>
          </w:tcPr>
          <w:p w14:paraId="021459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(0.751)</w:t>
            </w:r>
          </w:p>
        </w:tc>
        <w:tc>
          <w:tcPr>
            <w:tcW w:w="256" w:type="dxa"/>
            <w:gridSpan w:val="2"/>
            <w:tcBorders>
              <w:top w:val="nil"/>
              <w:left w:val="nil"/>
              <w:bottom w:val="nil"/>
              <w:right w:val="nil"/>
            </w:tcBorders>
            <w:shd w:val="clear" w:color="auto" w:fill="auto"/>
            <w:noWrap/>
            <w:vAlign w:val="bottom"/>
            <w:hideMark/>
          </w:tcPr>
          <w:p w14:paraId="61B4B13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6BFFEE9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(0.445)</w:t>
            </w:r>
          </w:p>
        </w:tc>
        <w:tc>
          <w:tcPr>
            <w:tcW w:w="993" w:type="dxa"/>
            <w:gridSpan w:val="2"/>
            <w:tcBorders>
              <w:top w:val="nil"/>
              <w:left w:val="nil"/>
              <w:bottom w:val="nil"/>
              <w:right w:val="nil"/>
            </w:tcBorders>
            <w:shd w:val="clear" w:color="auto" w:fill="auto"/>
            <w:noWrap/>
            <w:vAlign w:val="bottom"/>
            <w:hideMark/>
          </w:tcPr>
          <w:p w14:paraId="5471E72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(0.238)</w:t>
            </w:r>
          </w:p>
        </w:tc>
        <w:tc>
          <w:tcPr>
            <w:tcW w:w="992" w:type="dxa"/>
            <w:gridSpan w:val="2"/>
            <w:tcBorders>
              <w:top w:val="nil"/>
              <w:left w:val="nil"/>
              <w:bottom w:val="nil"/>
              <w:right w:val="nil"/>
            </w:tcBorders>
            <w:shd w:val="clear" w:color="auto" w:fill="auto"/>
            <w:noWrap/>
            <w:vAlign w:val="bottom"/>
            <w:hideMark/>
          </w:tcPr>
          <w:p w14:paraId="30BCE4F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(0.205)</w:t>
            </w:r>
          </w:p>
        </w:tc>
        <w:tc>
          <w:tcPr>
            <w:tcW w:w="977" w:type="dxa"/>
            <w:gridSpan w:val="2"/>
            <w:tcBorders>
              <w:top w:val="nil"/>
              <w:left w:val="nil"/>
              <w:bottom w:val="nil"/>
              <w:right w:val="nil"/>
            </w:tcBorders>
            <w:shd w:val="clear" w:color="auto" w:fill="auto"/>
            <w:noWrap/>
            <w:vAlign w:val="bottom"/>
            <w:hideMark/>
          </w:tcPr>
          <w:p w14:paraId="59A9650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(0.405)</w:t>
            </w:r>
          </w:p>
        </w:tc>
        <w:tc>
          <w:tcPr>
            <w:tcW w:w="993" w:type="dxa"/>
            <w:gridSpan w:val="2"/>
            <w:tcBorders>
              <w:top w:val="nil"/>
              <w:left w:val="nil"/>
              <w:bottom w:val="nil"/>
              <w:right w:val="nil"/>
            </w:tcBorders>
            <w:shd w:val="clear" w:color="auto" w:fill="auto"/>
            <w:noWrap/>
            <w:vAlign w:val="bottom"/>
            <w:hideMark/>
          </w:tcPr>
          <w:p w14:paraId="529569F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(0.443)</w:t>
            </w:r>
          </w:p>
        </w:tc>
      </w:tr>
      <w:tr w:rsidR="005A5BB3" w:rsidRPr="0043293E" w14:paraId="1A19CA28" w14:textId="77777777" w:rsidTr="007E151C">
        <w:trPr>
          <w:trHeight w:val="75"/>
        </w:trPr>
        <w:tc>
          <w:tcPr>
            <w:tcW w:w="1418" w:type="dxa"/>
            <w:tcBorders>
              <w:top w:val="nil"/>
              <w:left w:val="nil"/>
              <w:bottom w:val="nil"/>
              <w:right w:val="nil"/>
            </w:tcBorders>
            <w:shd w:val="clear" w:color="auto" w:fill="auto"/>
            <w:noWrap/>
            <w:vAlign w:val="bottom"/>
            <w:hideMark/>
          </w:tcPr>
          <w:p w14:paraId="6F7B191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607DE5A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675</w:t>
            </w:r>
            <w:r>
              <w:rPr>
                <w:rFonts w:ascii="Times New Roman" w:eastAsia="Times New Roman" w:hAnsi="Times New Roman"/>
                <w:color w:val="000000"/>
                <w:sz w:val="16"/>
                <w:szCs w:val="16"/>
                <w:lang w:val="en-GB"/>
              </w:rPr>
              <w:t xml:space="preserve"> / 4</w:t>
            </w:r>
          </w:p>
        </w:tc>
        <w:tc>
          <w:tcPr>
            <w:tcW w:w="850" w:type="dxa"/>
            <w:tcBorders>
              <w:top w:val="nil"/>
              <w:left w:val="nil"/>
              <w:bottom w:val="nil"/>
              <w:right w:val="nil"/>
            </w:tcBorders>
            <w:shd w:val="clear" w:color="auto" w:fill="auto"/>
            <w:noWrap/>
            <w:vAlign w:val="bottom"/>
            <w:hideMark/>
          </w:tcPr>
          <w:p w14:paraId="58DF823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1025</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119471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904</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06C667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1141</w:t>
            </w:r>
            <w:r>
              <w:rPr>
                <w:rFonts w:ascii="Times New Roman" w:eastAsia="Times New Roman" w:hAnsi="Times New Roman"/>
                <w:color w:val="000000"/>
                <w:sz w:val="16"/>
                <w:szCs w:val="16"/>
                <w:lang w:val="en-GB"/>
              </w:rPr>
              <w:t xml:space="preserve"> / 3</w:t>
            </w:r>
          </w:p>
        </w:tc>
        <w:tc>
          <w:tcPr>
            <w:tcW w:w="850" w:type="dxa"/>
            <w:gridSpan w:val="2"/>
            <w:tcBorders>
              <w:top w:val="nil"/>
              <w:left w:val="nil"/>
              <w:bottom w:val="nil"/>
              <w:right w:val="nil"/>
            </w:tcBorders>
            <w:shd w:val="clear" w:color="auto" w:fill="auto"/>
            <w:noWrap/>
            <w:vAlign w:val="bottom"/>
            <w:hideMark/>
          </w:tcPr>
          <w:p w14:paraId="046A1F7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363</w:t>
            </w:r>
            <w:r>
              <w:rPr>
                <w:rFonts w:ascii="Times New Roman" w:eastAsia="Times New Roman" w:hAnsi="Times New Roman"/>
                <w:color w:val="000000"/>
                <w:sz w:val="16"/>
                <w:szCs w:val="16"/>
                <w:lang w:val="en-GB"/>
              </w:rPr>
              <w:t xml:space="preserve"> / 4</w:t>
            </w:r>
          </w:p>
        </w:tc>
        <w:tc>
          <w:tcPr>
            <w:tcW w:w="256" w:type="dxa"/>
            <w:gridSpan w:val="2"/>
            <w:tcBorders>
              <w:top w:val="nil"/>
              <w:left w:val="nil"/>
              <w:bottom w:val="nil"/>
              <w:right w:val="nil"/>
            </w:tcBorders>
            <w:shd w:val="clear" w:color="auto" w:fill="auto"/>
            <w:noWrap/>
            <w:vAlign w:val="bottom"/>
            <w:hideMark/>
          </w:tcPr>
          <w:p w14:paraId="76455E4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5E3FED3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684</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557D36C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1036</w:t>
            </w:r>
            <w:r>
              <w:rPr>
                <w:rFonts w:ascii="Times New Roman" w:eastAsia="Times New Roman" w:hAnsi="Times New Roman"/>
                <w:color w:val="000000"/>
                <w:sz w:val="16"/>
                <w:szCs w:val="16"/>
                <w:lang w:val="en-GB"/>
              </w:rPr>
              <w:t xml:space="preserve"> / 4</w:t>
            </w:r>
          </w:p>
        </w:tc>
        <w:tc>
          <w:tcPr>
            <w:tcW w:w="992" w:type="dxa"/>
            <w:gridSpan w:val="2"/>
            <w:tcBorders>
              <w:top w:val="nil"/>
              <w:left w:val="nil"/>
              <w:bottom w:val="nil"/>
              <w:right w:val="nil"/>
            </w:tcBorders>
            <w:shd w:val="clear" w:color="auto" w:fill="auto"/>
            <w:noWrap/>
            <w:vAlign w:val="bottom"/>
            <w:hideMark/>
          </w:tcPr>
          <w:p w14:paraId="3FAAF5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916</w:t>
            </w:r>
            <w:r>
              <w:rPr>
                <w:rFonts w:ascii="Times New Roman" w:eastAsia="Times New Roman" w:hAnsi="Times New Roman"/>
                <w:color w:val="000000"/>
                <w:sz w:val="16"/>
                <w:szCs w:val="16"/>
                <w:lang w:val="en-GB"/>
              </w:rPr>
              <w:t xml:space="preserve"> / 3</w:t>
            </w:r>
          </w:p>
        </w:tc>
        <w:tc>
          <w:tcPr>
            <w:tcW w:w="977" w:type="dxa"/>
            <w:gridSpan w:val="2"/>
            <w:tcBorders>
              <w:top w:val="nil"/>
              <w:left w:val="nil"/>
              <w:bottom w:val="nil"/>
              <w:right w:val="nil"/>
            </w:tcBorders>
            <w:shd w:val="clear" w:color="auto" w:fill="auto"/>
            <w:noWrap/>
            <w:vAlign w:val="bottom"/>
            <w:hideMark/>
          </w:tcPr>
          <w:p w14:paraId="1CA5FD8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1136</w:t>
            </w:r>
            <w:r>
              <w:rPr>
                <w:rFonts w:ascii="Times New Roman" w:eastAsia="Times New Roman" w:hAnsi="Times New Roman"/>
                <w:color w:val="000000"/>
                <w:sz w:val="16"/>
                <w:szCs w:val="16"/>
                <w:lang w:val="en-GB"/>
              </w:rPr>
              <w:t xml:space="preserve"> / 4</w:t>
            </w:r>
          </w:p>
        </w:tc>
        <w:tc>
          <w:tcPr>
            <w:tcW w:w="993" w:type="dxa"/>
            <w:gridSpan w:val="2"/>
            <w:tcBorders>
              <w:top w:val="nil"/>
              <w:left w:val="nil"/>
              <w:bottom w:val="nil"/>
              <w:right w:val="nil"/>
            </w:tcBorders>
            <w:shd w:val="clear" w:color="auto" w:fill="auto"/>
            <w:noWrap/>
            <w:vAlign w:val="bottom"/>
            <w:hideMark/>
          </w:tcPr>
          <w:p w14:paraId="26FB849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361</w:t>
            </w:r>
            <w:r>
              <w:rPr>
                <w:rFonts w:ascii="Times New Roman" w:eastAsia="Times New Roman" w:hAnsi="Times New Roman"/>
                <w:color w:val="000000"/>
                <w:sz w:val="16"/>
                <w:szCs w:val="16"/>
                <w:lang w:val="en-GB"/>
              </w:rPr>
              <w:t xml:space="preserve"> / 4</w:t>
            </w:r>
          </w:p>
        </w:tc>
      </w:tr>
      <w:tr w:rsidR="005A5BB3" w:rsidRPr="0043293E" w14:paraId="105BF3E1" w14:textId="77777777" w:rsidTr="007E151C">
        <w:trPr>
          <w:trHeight w:val="75"/>
        </w:trPr>
        <w:tc>
          <w:tcPr>
            <w:tcW w:w="1418" w:type="dxa"/>
            <w:tcBorders>
              <w:top w:val="nil"/>
              <w:left w:val="nil"/>
              <w:bottom w:val="nil"/>
              <w:right w:val="nil"/>
            </w:tcBorders>
            <w:shd w:val="clear" w:color="auto" w:fill="auto"/>
            <w:noWrap/>
            <w:vAlign w:val="bottom"/>
            <w:hideMark/>
          </w:tcPr>
          <w:p w14:paraId="6A6D105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751888B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0.024</w:t>
            </w:r>
          </w:p>
        </w:tc>
        <w:tc>
          <w:tcPr>
            <w:tcW w:w="850" w:type="dxa"/>
            <w:tcBorders>
              <w:top w:val="nil"/>
              <w:left w:val="nil"/>
              <w:bottom w:val="nil"/>
              <w:right w:val="nil"/>
            </w:tcBorders>
            <w:shd w:val="clear" w:color="auto" w:fill="auto"/>
            <w:noWrap/>
            <w:vAlign w:val="bottom"/>
            <w:hideMark/>
          </w:tcPr>
          <w:p w14:paraId="494277C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0.161</w:t>
            </w:r>
          </w:p>
        </w:tc>
        <w:tc>
          <w:tcPr>
            <w:tcW w:w="993" w:type="dxa"/>
            <w:gridSpan w:val="2"/>
            <w:tcBorders>
              <w:top w:val="nil"/>
              <w:left w:val="nil"/>
              <w:bottom w:val="nil"/>
              <w:right w:val="nil"/>
            </w:tcBorders>
            <w:shd w:val="clear" w:color="auto" w:fill="auto"/>
            <w:noWrap/>
            <w:vAlign w:val="bottom"/>
            <w:hideMark/>
          </w:tcPr>
          <w:p w14:paraId="15FAD5B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0.045</w:t>
            </w:r>
          </w:p>
        </w:tc>
        <w:tc>
          <w:tcPr>
            <w:tcW w:w="992" w:type="dxa"/>
            <w:gridSpan w:val="2"/>
            <w:tcBorders>
              <w:top w:val="nil"/>
              <w:left w:val="nil"/>
              <w:bottom w:val="nil"/>
              <w:right w:val="nil"/>
            </w:tcBorders>
            <w:shd w:val="clear" w:color="auto" w:fill="auto"/>
            <w:noWrap/>
            <w:vAlign w:val="bottom"/>
            <w:hideMark/>
          </w:tcPr>
          <w:p w14:paraId="52E5394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0.104</w:t>
            </w:r>
          </w:p>
        </w:tc>
        <w:tc>
          <w:tcPr>
            <w:tcW w:w="850" w:type="dxa"/>
            <w:gridSpan w:val="2"/>
            <w:tcBorders>
              <w:top w:val="nil"/>
              <w:left w:val="nil"/>
              <w:bottom w:val="nil"/>
              <w:right w:val="nil"/>
            </w:tcBorders>
            <w:shd w:val="clear" w:color="auto" w:fill="auto"/>
            <w:noWrap/>
            <w:vAlign w:val="bottom"/>
            <w:hideMark/>
          </w:tcPr>
          <w:p w14:paraId="3ED2247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0.117</w:t>
            </w:r>
          </w:p>
        </w:tc>
        <w:tc>
          <w:tcPr>
            <w:tcW w:w="256" w:type="dxa"/>
            <w:gridSpan w:val="2"/>
            <w:tcBorders>
              <w:top w:val="nil"/>
              <w:left w:val="nil"/>
              <w:bottom w:val="nil"/>
              <w:right w:val="nil"/>
            </w:tcBorders>
            <w:shd w:val="clear" w:color="auto" w:fill="auto"/>
            <w:noWrap/>
            <w:vAlign w:val="bottom"/>
            <w:hideMark/>
          </w:tcPr>
          <w:p w14:paraId="1ECCD4E0"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30F565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0.032</w:t>
            </w:r>
          </w:p>
        </w:tc>
        <w:tc>
          <w:tcPr>
            <w:tcW w:w="993" w:type="dxa"/>
            <w:gridSpan w:val="2"/>
            <w:tcBorders>
              <w:top w:val="nil"/>
              <w:left w:val="nil"/>
              <w:bottom w:val="nil"/>
              <w:right w:val="nil"/>
            </w:tcBorders>
            <w:shd w:val="clear" w:color="auto" w:fill="auto"/>
            <w:noWrap/>
            <w:vAlign w:val="bottom"/>
            <w:hideMark/>
          </w:tcPr>
          <w:p w14:paraId="6E700D9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0.155</w:t>
            </w:r>
          </w:p>
        </w:tc>
        <w:tc>
          <w:tcPr>
            <w:tcW w:w="992" w:type="dxa"/>
            <w:gridSpan w:val="2"/>
            <w:tcBorders>
              <w:top w:val="nil"/>
              <w:left w:val="nil"/>
              <w:bottom w:val="nil"/>
              <w:right w:val="nil"/>
            </w:tcBorders>
            <w:shd w:val="clear" w:color="auto" w:fill="auto"/>
            <w:noWrap/>
            <w:vAlign w:val="bottom"/>
            <w:hideMark/>
          </w:tcPr>
          <w:p w14:paraId="5BC6265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0.211</w:t>
            </w:r>
          </w:p>
        </w:tc>
        <w:tc>
          <w:tcPr>
            <w:tcW w:w="977" w:type="dxa"/>
            <w:gridSpan w:val="2"/>
            <w:tcBorders>
              <w:top w:val="nil"/>
              <w:left w:val="nil"/>
              <w:bottom w:val="nil"/>
              <w:right w:val="nil"/>
            </w:tcBorders>
            <w:shd w:val="clear" w:color="auto" w:fill="auto"/>
            <w:noWrap/>
            <w:vAlign w:val="bottom"/>
            <w:hideMark/>
          </w:tcPr>
          <w:p w14:paraId="5BBA5C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0.230</w:t>
            </w:r>
          </w:p>
        </w:tc>
        <w:tc>
          <w:tcPr>
            <w:tcW w:w="993" w:type="dxa"/>
            <w:gridSpan w:val="2"/>
            <w:tcBorders>
              <w:top w:val="nil"/>
              <w:left w:val="nil"/>
              <w:bottom w:val="nil"/>
              <w:right w:val="nil"/>
            </w:tcBorders>
            <w:shd w:val="clear" w:color="auto" w:fill="auto"/>
            <w:noWrap/>
            <w:vAlign w:val="bottom"/>
            <w:hideMark/>
          </w:tcPr>
          <w:p w14:paraId="1778CCF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0.307</w:t>
            </w:r>
          </w:p>
        </w:tc>
      </w:tr>
      <w:tr w:rsidR="005A5BB3" w:rsidRPr="0043293E" w14:paraId="5F37A474" w14:textId="77777777" w:rsidTr="007E151C">
        <w:trPr>
          <w:trHeight w:val="75"/>
        </w:trPr>
        <w:tc>
          <w:tcPr>
            <w:tcW w:w="1418" w:type="dxa"/>
            <w:tcBorders>
              <w:top w:val="nil"/>
              <w:left w:val="nil"/>
              <w:bottom w:val="nil"/>
              <w:right w:val="nil"/>
            </w:tcBorders>
            <w:shd w:val="clear" w:color="auto" w:fill="auto"/>
            <w:noWrap/>
            <w:vAlign w:val="bottom"/>
            <w:hideMark/>
          </w:tcPr>
          <w:p w14:paraId="32A7B18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6652DA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13A15C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3054DCD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42A95C4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7645FBC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75D85E3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8A3B09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0ABB2CE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49B6B11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00B5E13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5C8E6EA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5359A775"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74ACECC0"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2903703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0.124</w:t>
            </w:r>
          </w:p>
        </w:tc>
        <w:tc>
          <w:tcPr>
            <w:tcW w:w="850" w:type="dxa"/>
            <w:tcBorders>
              <w:top w:val="nil"/>
              <w:left w:val="nil"/>
              <w:bottom w:val="single" w:sz="4" w:space="0" w:color="auto"/>
              <w:right w:val="nil"/>
            </w:tcBorders>
            <w:shd w:val="clear" w:color="auto" w:fill="auto"/>
            <w:noWrap/>
            <w:vAlign w:val="bottom"/>
            <w:hideMark/>
          </w:tcPr>
          <w:p w14:paraId="03F3FE1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0.044</w:t>
            </w:r>
          </w:p>
        </w:tc>
        <w:tc>
          <w:tcPr>
            <w:tcW w:w="993" w:type="dxa"/>
            <w:gridSpan w:val="2"/>
            <w:tcBorders>
              <w:top w:val="nil"/>
              <w:left w:val="nil"/>
              <w:bottom w:val="single" w:sz="4" w:space="0" w:color="auto"/>
              <w:right w:val="nil"/>
            </w:tcBorders>
            <w:shd w:val="clear" w:color="auto" w:fill="auto"/>
            <w:noWrap/>
            <w:vAlign w:val="bottom"/>
            <w:hideMark/>
          </w:tcPr>
          <w:p w14:paraId="4268711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0.893</w:t>
            </w:r>
          </w:p>
        </w:tc>
        <w:tc>
          <w:tcPr>
            <w:tcW w:w="992" w:type="dxa"/>
            <w:gridSpan w:val="2"/>
            <w:tcBorders>
              <w:top w:val="nil"/>
              <w:left w:val="nil"/>
              <w:bottom w:val="single" w:sz="4" w:space="0" w:color="auto"/>
              <w:right w:val="nil"/>
            </w:tcBorders>
            <w:shd w:val="clear" w:color="auto" w:fill="auto"/>
            <w:noWrap/>
            <w:vAlign w:val="bottom"/>
            <w:hideMark/>
          </w:tcPr>
          <w:p w14:paraId="3BC7F91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0.318</w:t>
            </w:r>
          </w:p>
        </w:tc>
        <w:tc>
          <w:tcPr>
            <w:tcW w:w="850" w:type="dxa"/>
            <w:gridSpan w:val="2"/>
            <w:tcBorders>
              <w:top w:val="nil"/>
              <w:left w:val="nil"/>
              <w:bottom w:val="single" w:sz="4" w:space="0" w:color="auto"/>
              <w:right w:val="nil"/>
            </w:tcBorders>
            <w:shd w:val="clear" w:color="auto" w:fill="auto"/>
            <w:noWrap/>
            <w:vAlign w:val="bottom"/>
            <w:hideMark/>
          </w:tcPr>
          <w:p w14:paraId="01ABD0D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0.620</w:t>
            </w:r>
          </w:p>
        </w:tc>
        <w:tc>
          <w:tcPr>
            <w:tcW w:w="256" w:type="dxa"/>
            <w:gridSpan w:val="2"/>
            <w:tcBorders>
              <w:top w:val="nil"/>
              <w:left w:val="nil"/>
              <w:bottom w:val="single" w:sz="4" w:space="0" w:color="auto"/>
              <w:right w:val="nil"/>
            </w:tcBorders>
            <w:shd w:val="clear" w:color="auto" w:fill="auto"/>
            <w:noWrap/>
            <w:vAlign w:val="bottom"/>
            <w:hideMark/>
          </w:tcPr>
          <w:p w14:paraId="377831C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191B9A4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0.115</w:t>
            </w:r>
          </w:p>
        </w:tc>
        <w:tc>
          <w:tcPr>
            <w:tcW w:w="993" w:type="dxa"/>
            <w:gridSpan w:val="2"/>
            <w:tcBorders>
              <w:top w:val="nil"/>
              <w:left w:val="nil"/>
              <w:bottom w:val="single" w:sz="4" w:space="0" w:color="auto"/>
              <w:right w:val="nil"/>
            </w:tcBorders>
            <w:shd w:val="clear" w:color="auto" w:fill="auto"/>
            <w:noWrap/>
            <w:vAlign w:val="bottom"/>
            <w:hideMark/>
          </w:tcPr>
          <w:p w14:paraId="52FAA2F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0.634</w:t>
            </w:r>
          </w:p>
        </w:tc>
        <w:tc>
          <w:tcPr>
            <w:tcW w:w="992" w:type="dxa"/>
            <w:gridSpan w:val="2"/>
            <w:tcBorders>
              <w:top w:val="nil"/>
              <w:left w:val="nil"/>
              <w:bottom w:val="single" w:sz="4" w:space="0" w:color="auto"/>
              <w:right w:val="nil"/>
            </w:tcBorders>
            <w:shd w:val="clear" w:color="auto" w:fill="auto"/>
            <w:noWrap/>
            <w:vAlign w:val="bottom"/>
            <w:hideMark/>
          </w:tcPr>
          <w:p w14:paraId="744A72E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0.421</w:t>
            </w:r>
          </w:p>
        </w:tc>
        <w:tc>
          <w:tcPr>
            <w:tcW w:w="977" w:type="dxa"/>
            <w:gridSpan w:val="2"/>
            <w:tcBorders>
              <w:top w:val="nil"/>
              <w:left w:val="nil"/>
              <w:bottom w:val="single" w:sz="4" w:space="0" w:color="auto"/>
              <w:right w:val="nil"/>
            </w:tcBorders>
            <w:shd w:val="clear" w:color="auto" w:fill="auto"/>
            <w:noWrap/>
            <w:vAlign w:val="bottom"/>
            <w:hideMark/>
          </w:tcPr>
          <w:p w14:paraId="672824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0.050</w:t>
            </w:r>
          </w:p>
        </w:tc>
        <w:tc>
          <w:tcPr>
            <w:tcW w:w="993" w:type="dxa"/>
            <w:gridSpan w:val="2"/>
            <w:tcBorders>
              <w:top w:val="nil"/>
              <w:left w:val="nil"/>
              <w:bottom w:val="single" w:sz="4" w:space="0" w:color="auto"/>
              <w:right w:val="nil"/>
            </w:tcBorders>
            <w:shd w:val="clear" w:color="auto" w:fill="auto"/>
            <w:noWrap/>
            <w:vAlign w:val="bottom"/>
            <w:hideMark/>
          </w:tcPr>
          <w:p w14:paraId="0A0094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0.187</w:t>
            </w:r>
          </w:p>
        </w:tc>
      </w:tr>
      <w:tr w:rsidR="005A5BB3" w:rsidRPr="0043293E" w14:paraId="1A516F34" w14:textId="77777777" w:rsidTr="007E151C">
        <w:trPr>
          <w:trHeight w:val="65"/>
        </w:trPr>
        <w:tc>
          <w:tcPr>
            <w:tcW w:w="1418" w:type="dxa"/>
            <w:tcBorders>
              <w:top w:val="nil"/>
              <w:left w:val="nil"/>
              <w:bottom w:val="nil"/>
              <w:right w:val="nil"/>
            </w:tcBorders>
            <w:shd w:val="clear" w:color="auto" w:fill="auto"/>
            <w:vAlign w:val="bottom"/>
            <w:hideMark/>
          </w:tcPr>
          <w:p w14:paraId="317A20AD" w14:textId="77777777" w:rsidR="005A5BB3" w:rsidRPr="0043293E" w:rsidRDefault="005A5BB3" w:rsidP="007E151C">
            <w:pPr>
              <w:spacing w:after="0" w:line="240" w:lineRule="auto"/>
              <w:rPr>
                <w:rFonts w:ascii="Times New Roman" w:eastAsia="Times New Roman" w:hAnsi="Times New Roman"/>
                <w:b/>
                <w:bCs/>
                <w:i/>
                <w:iCs/>
                <w:color w:val="000000"/>
                <w:sz w:val="16"/>
                <w:szCs w:val="16"/>
                <w:lang w:val="en-GB"/>
              </w:rPr>
            </w:pPr>
            <w:r w:rsidRPr="0043293E">
              <w:rPr>
                <w:rFonts w:ascii="Times New Roman" w:eastAsia="Times New Roman" w:hAnsi="Times New Roman"/>
                <w:b/>
                <w:bCs/>
                <w:i/>
                <w:iCs/>
                <w:color w:val="000000"/>
                <w:sz w:val="16"/>
                <w:szCs w:val="16"/>
                <w:lang w:val="en-GB"/>
              </w:rPr>
              <w:t>United Kingdom</w:t>
            </w:r>
          </w:p>
        </w:tc>
        <w:tc>
          <w:tcPr>
            <w:tcW w:w="934" w:type="dxa"/>
            <w:tcBorders>
              <w:top w:val="nil"/>
              <w:left w:val="nil"/>
              <w:bottom w:val="nil"/>
              <w:right w:val="nil"/>
            </w:tcBorders>
            <w:shd w:val="clear" w:color="auto" w:fill="auto"/>
            <w:noWrap/>
            <w:vAlign w:val="bottom"/>
            <w:hideMark/>
          </w:tcPr>
          <w:p w14:paraId="3544594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tcBorders>
              <w:top w:val="nil"/>
              <w:left w:val="nil"/>
              <w:bottom w:val="nil"/>
              <w:right w:val="nil"/>
            </w:tcBorders>
            <w:shd w:val="clear" w:color="auto" w:fill="auto"/>
            <w:noWrap/>
            <w:vAlign w:val="bottom"/>
            <w:hideMark/>
          </w:tcPr>
          <w:p w14:paraId="1A21B6C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1A6D12A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6570A8B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50" w:type="dxa"/>
            <w:gridSpan w:val="2"/>
            <w:tcBorders>
              <w:top w:val="nil"/>
              <w:left w:val="nil"/>
              <w:bottom w:val="nil"/>
              <w:right w:val="nil"/>
            </w:tcBorders>
            <w:shd w:val="clear" w:color="auto" w:fill="auto"/>
            <w:noWrap/>
            <w:vAlign w:val="bottom"/>
            <w:hideMark/>
          </w:tcPr>
          <w:p w14:paraId="2E065D5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256" w:type="dxa"/>
            <w:gridSpan w:val="2"/>
            <w:tcBorders>
              <w:top w:val="nil"/>
              <w:left w:val="nil"/>
              <w:bottom w:val="nil"/>
              <w:right w:val="nil"/>
            </w:tcBorders>
            <w:shd w:val="clear" w:color="auto" w:fill="auto"/>
            <w:noWrap/>
            <w:vAlign w:val="bottom"/>
            <w:hideMark/>
          </w:tcPr>
          <w:p w14:paraId="45377D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CDDB3C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6047009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2" w:type="dxa"/>
            <w:gridSpan w:val="2"/>
            <w:tcBorders>
              <w:top w:val="nil"/>
              <w:left w:val="nil"/>
              <w:bottom w:val="nil"/>
              <w:right w:val="nil"/>
            </w:tcBorders>
            <w:shd w:val="clear" w:color="auto" w:fill="auto"/>
            <w:noWrap/>
            <w:vAlign w:val="bottom"/>
            <w:hideMark/>
          </w:tcPr>
          <w:p w14:paraId="1EEF2B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77" w:type="dxa"/>
            <w:gridSpan w:val="2"/>
            <w:tcBorders>
              <w:top w:val="nil"/>
              <w:left w:val="nil"/>
              <w:bottom w:val="nil"/>
              <w:right w:val="nil"/>
            </w:tcBorders>
            <w:shd w:val="clear" w:color="auto" w:fill="auto"/>
            <w:noWrap/>
            <w:vAlign w:val="bottom"/>
            <w:hideMark/>
          </w:tcPr>
          <w:p w14:paraId="585FDF6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993" w:type="dxa"/>
            <w:gridSpan w:val="2"/>
            <w:tcBorders>
              <w:top w:val="nil"/>
              <w:left w:val="nil"/>
              <w:bottom w:val="nil"/>
              <w:right w:val="nil"/>
            </w:tcBorders>
            <w:shd w:val="clear" w:color="auto" w:fill="auto"/>
            <w:noWrap/>
            <w:vAlign w:val="bottom"/>
            <w:hideMark/>
          </w:tcPr>
          <w:p w14:paraId="7109A6D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r>
      <w:tr w:rsidR="005A5BB3" w:rsidRPr="0043293E" w14:paraId="12D21DAB" w14:textId="77777777" w:rsidTr="007E151C">
        <w:trPr>
          <w:trHeight w:val="75"/>
        </w:trPr>
        <w:tc>
          <w:tcPr>
            <w:tcW w:w="1418" w:type="dxa"/>
            <w:tcBorders>
              <w:top w:val="nil"/>
              <w:left w:val="nil"/>
              <w:bottom w:val="nil"/>
              <w:right w:val="nil"/>
            </w:tcBorders>
            <w:shd w:val="clear" w:color="auto" w:fill="auto"/>
            <w:noWrap/>
            <w:vAlign w:val="bottom"/>
            <w:hideMark/>
          </w:tcPr>
          <w:p w14:paraId="4123D84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Ln (Z) [Y] </w:t>
            </w:r>
          </w:p>
        </w:tc>
        <w:tc>
          <w:tcPr>
            <w:tcW w:w="934" w:type="dxa"/>
            <w:tcBorders>
              <w:top w:val="nil"/>
              <w:left w:val="nil"/>
              <w:bottom w:val="nil"/>
              <w:right w:val="nil"/>
            </w:tcBorders>
            <w:shd w:val="clear" w:color="auto" w:fill="auto"/>
            <w:noWrap/>
            <w:vAlign w:val="bottom"/>
            <w:hideMark/>
          </w:tcPr>
          <w:p w14:paraId="172C48E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1.195***</w:t>
            </w:r>
          </w:p>
        </w:tc>
        <w:tc>
          <w:tcPr>
            <w:tcW w:w="850" w:type="dxa"/>
            <w:tcBorders>
              <w:top w:val="nil"/>
              <w:left w:val="nil"/>
              <w:bottom w:val="nil"/>
              <w:right w:val="nil"/>
            </w:tcBorders>
            <w:shd w:val="clear" w:color="auto" w:fill="auto"/>
            <w:noWrap/>
            <w:vAlign w:val="bottom"/>
            <w:hideMark/>
          </w:tcPr>
          <w:p w14:paraId="18F663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1.637***</w:t>
            </w:r>
          </w:p>
        </w:tc>
        <w:tc>
          <w:tcPr>
            <w:tcW w:w="993" w:type="dxa"/>
            <w:gridSpan w:val="2"/>
            <w:tcBorders>
              <w:top w:val="nil"/>
              <w:left w:val="nil"/>
              <w:bottom w:val="nil"/>
              <w:right w:val="nil"/>
            </w:tcBorders>
            <w:shd w:val="clear" w:color="auto" w:fill="auto"/>
            <w:noWrap/>
            <w:vAlign w:val="bottom"/>
            <w:hideMark/>
          </w:tcPr>
          <w:p w14:paraId="3F58951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1.319***</w:t>
            </w:r>
          </w:p>
        </w:tc>
        <w:tc>
          <w:tcPr>
            <w:tcW w:w="992" w:type="dxa"/>
            <w:gridSpan w:val="2"/>
            <w:tcBorders>
              <w:top w:val="nil"/>
              <w:left w:val="nil"/>
              <w:bottom w:val="nil"/>
              <w:right w:val="nil"/>
            </w:tcBorders>
            <w:shd w:val="clear" w:color="auto" w:fill="auto"/>
            <w:noWrap/>
            <w:vAlign w:val="bottom"/>
            <w:hideMark/>
          </w:tcPr>
          <w:p w14:paraId="445C746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1.396***</w:t>
            </w:r>
          </w:p>
        </w:tc>
        <w:tc>
          <w:tcPr>
            <w:tcW w:w="850" w:type="dxa"/>
            <w:gridSpan w:val="2"/>
            <w:tcBorders>
              <w:top w:val="nil"/>
              <w:left w:val="nil"/>
              <w:bottom w:val="nil"/>
              <w:right w:val="nil"/>
            </w:tcBorders>
            <w:shd w:val="clear" w:color="auto" w:fill="auto"/>
            <w:noWrap/>
            <w:vAlign w:val="bottom"/>
            <w:hideMark/>
          </w:tcPr>
          <w:p w14:paraId="29E9DC6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2.142***</w:t>
            </w:r>
          </w:p>
        </w:tc>
        <w:tc>
          <w:tcPr>
            <w:tcW w:w="256" w:type="dxa"/>
            <w:gridSpan w:val="2"/>
            <w:tcBorders>
              <w:top w:val="nil"/>
              <w:left w:val="nil"/>
              <w:bottom w:val="nil"/>
              <w:right w:val="nil"/>
            </w:tcBorders>
            <w:shd w:val="clear" w:color="auto" w:fill="auto"/>
            <w:noWrap/>
            <w:vAlign w:val="bottom"/>
            <w:hideMark/>
          </w:tcPr>
          <w:p w14:paraId="0BB9E8A4"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61E810A"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1.014***</w:t>
            </w:r>
          </w:p>
        </w:tc>
        <w:tc>
          <w:tcPr>
            <w:tcW w:w="993" w:type="dxa"/>
            <w:gridSpan w:val="2"/>
            <w:tcBorders>
              <w:top w:val="nil"/>
              <w:left w:val="nil"/>
              <w:bottom w:val="nil"/>
              <w:right w:val="nil"/>
            </w:tcBorders>
            <w:shd w:val="clear" w:color="auto" w:fill="auto"/>
            <w:noWrap/>
            <w:vAlign w:val="bottom"/>
            <w:hideMark/>
          </w:tcPr>
          <w:p w14:paraId="0B4955F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1.704***</w:t>
            </w:r>
          </w:p>
        </w:tc>
        <w:tc>
          <w:tcPr>
            <w:tcW w:w="992" w:type="dxa"/>
            <w:gridSpan w:val="2"/>
            <w:tcBorders>
              <w:top w:val="nil"/>
              <w:left w:val="nil"/>
              <w:bottom w:val="nil"/>
              <w:right w:val="nil"/>
            </w:tcBorders>
            <w:shd w:val="clear" w:color="auto" w:fill="auto"/>
            <w:noWrap/>
            <w:vAlign w:val="bottom"/>
            <w:hideMark/>
          </w:tcPr>
          <w:p w14:paraId="1772DB6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2.143***</w:t>
            </w:r>
          </w:p>
        </w:tc>
        <w:tc>
          <w:tcPr>
            <w:tcW w:w="977" w:type="dxa"/>
            <w:gridSpan w:val="2"/>
            <w:tcBorders>
              <w:top w:val="nil"/>
              <w:left w:val="nil"/>
              <w:bottom w:val="nil"/>
              <w:right w:val="nil"/>
            </w:tcBorders>
            <w:shd w:val="clear" w:color="auto" w:fill="auto"/>
            <w:noWrap/>
            <w:vAlign w:val="bottom"/>
            <w:hideMark/>
          </w:tcPr>
          <w:p w14:paraId="2C5740D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1.823***</w:t>
            </w:r>
          </w:p>
        </w:tc>
        <w:tc>
          <w:tcPr>
            <w:tcW w:w="993" w:type="dxa"/>
            <w:gridSpan w:val="2"/>
            <w:tcBorders>
              <w:top w:val="nil"/>
              <w:left w:val="nil"/>
              <w:bottom w:val="nil"/>
              <w:right w:val="nil"/>
            </w:tcBorders>
            <w:shd w:val="clear" w:color="auto" w:fill="auto"/>
            <w:noWrap/>
            <w:vAlign w:val="bottom"/>
            <w:hideMark/>
          </w:tcPr>
          <w:p w14:paraId="2A5ED30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2.598***</w:t>
            </w:r>
          </w:p>
        </w:tc>
      </w:tr>
      <w:tr w:rsidR="005A5BB3" w:rsidRPr="0043293E" w14:paraId="15EF084F" w14:textId="77777777" w:rsidTr="007E151C">
        <w:trPr>
          <w:trHeight w:val="75"/>
        </w:trPr>
        <w:tc>
          <w:tcPr>
            <w:tcW w:w="1418" w:type="dxa"/>
            <w:tcBorders>
              <w:top w:val="nil"/>
              <w:left w:val="nil"/>
              <w:bottom w:val="nil"/>
              <w:right w:val="nil"/>
            </w:tcBorders>
            <w:shd w:val="clear" w:color="auto" w:fill="auto"/>
            <w:noWrap/>
            <w:vAlign w:val="bottom"/>
            <w:hideMark/>
          </w:tcPr>
          <w:p w14:paraId="21C8DB1A"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318A2DD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(0.150)</w:t>
            </w:r>
          </w:p>
        </w:tc>
        <w:tc>
          <w:tcPr>
            <w:tcW w:w="850" w:type="dxa"/>
            <w:tcBorders>
              <w:top w:val="nil"/>
              <w:left w:val="nil"/>
              <w:bottom w:val="nil"/>
              <w:right w:val="nil"/>
            </w:tcBorders>
            <w:shd w:val="clear" w:color="auto" w:fill="auto"/>
            <w:noWrap/>
            <w:vAlign w:val="bottom"/>
            <w:hideMark/>
          </w:tcPr>
          <w:p w14:paraId="1D0D703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(0.106)</w:t>
            </w:r>
          </w:p>
        </w:tc>
        <w:tc>
          <w:tcPr>
            <w:tcW w:w="993" w:type="dxa"/>
            <w:gridSpan w:val="2"/>
            <w:tcBorders>
              <w:top w:val="nil"/>
              <w:left w:val="nil"/>
              <w:bottom w:val="nil"/>
              <w:right w:val="nil"/>
            </w:tcBorders>
            <w:shd w:val="clear" w:color="auto" w:fill="auto"/>
            <w:noWrap/>
            <w:vAlign w:val="bottom"/>
            <w:hideMark/>
          </w:tcPr>
          <w:p w14:paraId="2795CE8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(0.0923)</w:t>
            </w:r>
          </w:p>
        </w:tc>
        <w:tc>
          <w:tcPr>
            <w:tcW w:w="992" w:type="dxa"/>
            <w:gridSpan w:val="2"/>
            <w:tcBorders>
              <w:top w:val="nil"/>
              <w:left w:val="nil"/>
              <w:bottom w:val="nil"/>
              <w:right w:val="nil"/>
            </w:tcBorders>
            <w:shd w:val="clear" w:color="auto" w:fill="auto"/>
            <w:noWrap/>
            <w:vAlign w:val="bottom"/>
            <w:hideMark/>
          </w:tcPr>
          <w:p w14:paraId="392123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(0.0970)</w:t>
            </w:r>
          </w:p>
        </w:tc>
        <w:tc>
          <w:tcPr>
            <w:tcW w:w="850" w:type="dxa"/>
            <w:gridSpan w:val="2"/>
            <w:tcBorders>
              <w:top w:val="nil"/>
              <w:left w:val="nil"/>
              <w:bottom w:val="nil"/>
              <w:right w:val="nil"/>
            </w:tcBorders>
            <w:shd w:val="clear" w:color="auto" w:fill="auto"/>
            <w:noWrap/>
            <w:vAlign w:val="bottom"/>
            <w:hideMark/>
          </w:tcPr>
          <w:p w14:paraId="4751508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(0.214)</w:t>
            </w:r>
          </w:p>
        </w:tc>
        <w:tc>
          <w:tcPr>
            <w:tcW w:w="256" w:type="dxa"/>
            <w:gridSpan w:val="2"/>
            <w:tcBorders>
              <w:top w:val="nil"/>
              <w:left w:val="nil"/>
              <w:bottom w:val="nil"/>
              <w:right w:val="nil"/>
            </w:tcBorders>
            <w:shd w:val="clear" w:color="auto" w:fill="auto"/>
            <w:noWrap/>
            <w:vAlign w:val="bottom"/>
            <w:hideMark/>
          </w:tcPr>
          <w:p w14:paraId="158AE01A"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BC3FA8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(0.163)</w:t>
            </w:r>
          </w:p>
        </w:tc>
        <w:tc>
          <w:tcPr>
            <w:tcW w:w="993" w:type="dxa"/>
            <w:gridSpan w:val="2"/>
            <w:tcBorders>
              <w:top w:val="nil"/>
              <w:left w:val="nil"/>
              <w:bottom w:val="nil"/>
              <w:right w:val="nil"/>
            </w:tcBorders>
            <w:shd w:val="clear" w:color="auto" w:fill="auto"/>
            <w:noWrap/>
            <w:vAlign w:val="bottom"/>
            <w:hideMark/>
          </w:tcPr>
          <w:p w14:paraId="786DA4B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(0.101)</w:t>
            </w:r>
          </w:p>
        </w:tc>
        <w:tc>
          <w:tcPr>
            <w:tcW w:w="992" w:type="dxa"/>
            <w:gridSpan w:val="2"/>
            <w:tcBorders>
              <w:top w:val="nil"/>
              <w:left w:val="nil"/>
              <w:bottom w:val="nil"/>
              <w:right w:val="nil"/>
            </w:tcBorders>
            <w:shd w:val="clear" w:color="auto" w:fill="auto"/>
            <w:noWrap/>
            <w:vAlign w:val="bottom"/>
            <w:hideMark/>
          </w:tcPr>
          <w:p w14:paraId="2153E9E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(0.105)</w:t>
            </w:r>
          </w:p>
        </w:tc>
        <w:tc>
          <w:tcPr>
            <w:tcW w:w="977" w:type="dxa"/>
            <w:gridSpan w:val="2"/>
            <w:tcBorders>
              <w:top w:val="nil"/>
              <w:left w:val="nil"/>
              <w:bottom w:val="nil"/>
              <w:right w:val="nil"/>
            </w:tcBorders>
            <w:shd w:val="clear" w:color="auto" w:fill="auto"/>
            <w:noWrap/>
            <w:vAlign w:val="bottom"/>
            <w:hideMark/>
          </w:tcPr>
          <w:p w14:paraId="2B400C9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(0.0910)</w:t>
            </w:r>
          </w:p>
        </w:tc>
        <w:tc>
          <w:tcPr>
            <w:tcW w:w="993" w:type="dxa"/>
            <w:gridSpan w:val="2"/>
            <w:tcBorders>
              <w:top w:val="nil"/>
              <w:left w:val="nil"/>
              <w:bottom w:val="nil"/>
              <w:right w:val="nil"/>
            </w:tcBorders>
            <w:shd w:val="clear" w:color="auto" w:fill="auto"/>
            <w:noWrap/>
            <w:vAlign w:val="bottom"/>
            <w:hideMark/>
          </w:tcPr>
          <w:p w14:paraId="5330E5D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(0.222)</w:t>
            </w:r>
          </w:p>
        </w:tc>
      </w:tr>
      <w:tr w:rsidR="005A5BB3" w:rsidRPr="0043293E" w14:paraId="10AB7AB3" w14:textId="77777777" w:rsidTr="007E151C">
        <w:trPr>
          <w:trHeight w:val="75"/>
        </w:trPr>
        <w:tc>
          <w:tcPr>
            <w:tcW w:w="1418" w:type="dxa"/>
            <w:tcBorders>
              <w:top w:val="nil"/>
              <w:left w:val="nil"/>
              <w:bottom w:val="nil"/>
              <w:right w:val="nil"/>
            </w:tcBorders>
            <w:shd w:val="clear" w:color="auto" w:fill="auto"/>
            <w:noWrap/>
            <w:vAlign w:val="bottom"/>
            <w:hideMark/>
          </w:tcPr>
          <w:p w14:paraId="0E1E7AF2"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Ln (Pd/Pf) [Pf/Pd]</w:t>
            </w:r>
          </w:p>
        </w:tc>
        <w:tc>
          <w:tcPr>
            <w:tcW w:w="934" w:type="dxa"/>
            <w:tcBorders>
              <w:top w:val="nil"/>
              <w:left w:val="nil"/>
              <w:bottom w:val="nil"/>
              <w:right w:val="nil"/>
            </w:tcBorders>
            <w:shd w:val="clear" w:color="auto" w:fill="auto"/>
            <w:noWrap/>
            <w:vAlign w:val="bottom"/>
            <w:hideMark/>
          </w:tcPr>
          <w:p w14:paraId="425F4AE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-0.321</w:t>
            </w:r>
          </w:p>
        </w:tc>
        <w:tc>
          <w:tcPr>
            <w:tcW w:w="850" w:type="dxa"/>
            <w:tcBorders>
              <w:top w:val="nil"/>
              <w:left w:val="nil"/>
              <w:bottom w:val="nil"/>
              <w:right w:val="nil"/>
            </w:tcBorders>
            <w:shd w:val="clear" w:color="auto" w:fill="auto"/>
            <w:noWrap/>
            <w:vAlign w:val="bottom"/>
            <w:hideMark/>
          </w:tcPr>
          <w:p w14:paraId="5CC8D06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-0.0834</w:t>
            </w:r>
          </w:p>
        </w:tc>
        <w:tc>
          <w:tcPr>
            <w:tcW w:w="993" w:type="dxa"/>
            <w:gridSpan w:val="2"/>
            <w:tcBorders>
              <w:top w:val="nil"/>
              <w:left w:val="nil"/>
              <w:bottom w:val="nil"/>
              <w:right w:val="nil"/>
            </w:tcBorders>
            <w:shd w:val="clear" w:color="auto" w:fill="auto"/>
            <w:noWrap/>
            <w:vAlign w:val="bottom"/>
            <w:hideMark/>
          </w:tcPr>
          <w:p w14:paraId="1EF0463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-1.200***</w:t>
            </w:r>
          </w:p>
        </w:tc>
        <w:tc>
          <w:tcPr>
            <w:tcW w:w="992" w:type="dxa"/>
            <w:gridSpan w:val="2"/>
            <w:tcBorders>
              <w:top w:val="nil"/>
              <w:left w:val="nil"/>
              <w:bottom w:val="nil"/>
              <w:right w:val="nil"/>
            </w:tcBorders>
            <w:shd w:val="clear" w:color="auto" w:fill="auto"/>
            <w:noWrap/>
            <w:vAlign w:val="bottom"/>
            <w:hideMark/>
          </w:tcPr>
          <w:p w14:paraId="02C20E9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-0.0167</w:t>
            </w:r>
          </w:p>
        </w:tc>
        <w:tc>
          <w:tcPr>
            <w:tcW w:w="850" w:type="dxa"/>
            <w:gridSpan w:val="2"/>
            <w:tcBorders>
              <w:top w:val="nil"/>
              <w:left w:val="nil"/>
              <w:bottom w:val="nil"/>
              <w:right w:val="nil"/>
            </w:tcBorders>
            <w:shd w:val="clear" w:color="auto" w:fill="auto"/>
            <w:noWrap/>
            <w:vAlign w:val="bottom"/>
            <w:hideMark/>
          </w:tcPr>
          <w:p w14:paraId="69B748B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1.280</w:t>
            </w:r>
          </w:p>
        </w:tc>
        <w:tc>
          <w:tcPr>
            <w:tcW w:w="256" w:type="dxa"/>
            <w:gridSpan w:val="2"/>
            <w:tcBorders>
              <w:top w:val="nil"/>
              <w:left w:val="nil"/>
              <w:bottom w:val="nil"/>
              <w:right w:val="nil"/>
            </w:tcBorders>
            <w:shd w:val="clear" w:color="auto" w:fill="auto"/>
            <w:noWrap/>
            <w:vAlign w:val="bottom"/>
            <w:hideMark/>
          </w:tcPr>
          <w:p w14:paraId="376D90B7"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1558D1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-0.702</w:t>
            </w:r>
          </w:p>
        </w:tc>
        <w:tc>
          <w:tcPr>
            <w:tcW w:w="993" w:type="dxa"/>
            <w:gridSpan w:val="2"/>
            <w:tcBorders>
              <w:top w:val="nil"/>
              <w:left w:val="nil"/>
              <w:bottom w:val="nil"/>
              <w:right w:val="nil"/>
            </w:tcBorders>
            <w:shd w:val="clear" w:color="auto" w:fill="auto"/>
            <w:noWrap/>
            <w:vAlign w:val="bottom"/>
            <w:hideMark/>
          </w:tcPr>
          <w:p w14:paraId="4A13095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-0.771**</w:t>
            </w:r>
          </w:p>
        </w:tc>
        <w:tc>
          <w:tcPr>
            <w:tcW w:w="992" w:type="dxa"/>
            <w:gridSpan w:val="2"/>
            <w:tcBorders>
              <w:top w:val="nil"/>
              <w:left w:val="nil"/>
              <w:bottom w:val="nil"/>
              <w:right w:val="nil"/>
            </w:tcBorders>
            <w:shd w:val="clear" w:color="auto" w:fill="auto"/>
            <w:noWrap/>
            <w:vAlign w:val="bottom"/>
            <w:hideMark/>
          </w:tcPr>
          <w:p w14:paraId="575B3CB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-0.552*</w:t>
            </w:r>
          </w:p>
        </w:tc>
        <w:tc>
          <w:tcPr>
            <w:tcW w:w="977" w:type="dxa"/>
            <w:gridSpan w:val="2"/>
            <w:tcBorders>
              <w:top w:val="nil"/>
              <w:left w:val="nil"/>
              <w:bottom w:val="nil"/>
              <w:right w:val="nil"/>
            </w:tcBorders>
            <w:shd w:val="clear" w:color="auto" w:fill="auto"/>
            <w:noWrap/>
            <w:vAlign w:val="bottom"/>
            <w:hideMark/>
          </w:tcPr>
          <w:p w14:paraId="6234BDB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-0.592*</w:t>
            </w:r>
          </w:p>
        </w:tc>
        <w:tc>
          <w:tcPr>
            <w:tcW w:w="993" w:type="dxa"/>
            <w:gridSpan w:val="2"/>
            <w:tcBorders>
              <w:top w:val="nil"/>
              <w:left w:val="nil"/>
              <w:bottom w:val="nil"/>
              <w:right w:val="nil"/>
            </w:tcBorders>
            <w:shd w:val="clear" w:color="auto" w:fill="auto"/>
            <w:noWrap/>
            <w:vAlign w:val="bottom"/>
            <w:hideMark/>
          </w:tcPr>
          <w:p w14:paraId="1C5F577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-1.622</w:t>
            </w:r>
          </w:p>
        </w:tc>
      </w:tr>
      <w:tr w:rsidR="005A5BB3" w:rsidRPr="0043293E" w14:paraId="739747C9" w14:textId="77777777" w:rsidTr="007E151C">
        <w:trPr>
          <w:trHeight w:val="75"/>
        </w:trPr>
        <w:tc>
          <w:tcPr>
            <w:tcW w:w="1418" w:type="dxa"/>
            <w:tcBorders>
              <w:top w:val="nil"/>
              <w:left w:val="nil"/>
              <w:bottom w:val="nil"/>
              <w:right w:val="nil"/>
            </w:tcBorders>
            <w:shd w:val="clear" w:color="auto" w:fill="auto"/>
            <w:noWrap/>
            <w:vAlign w:val="bottom"/>
            <w:hideMark/>
          </w:tcPr>
          <w:p w14:paraId="1D8EF248"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p>
        </w:tc>
        <w:tc>
          <w:tcPr>
            <w:tcW w:w="934" w:type="dxa"/>
            <w:tcBorders>
              <w:top w:val="nil"/>
              <w:left w:val="nil"/>
              <w:bottom w:val="nil"/>
              <w:right w:val="nil"/>
            </w:tcBorders>
            <w:shd w:val="clear" w:color="auto" w:fill="auto"/>
            <w:noWrap/>
            <w:vAlign w:val="bottom"/>
            <w:hideMark/>
          </w:tcPr>
          <w:p w14:paraId="0FF1720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(0.375)</w:t>
            </w:r>
          </w:p>
        </w:tc>
        <w:tc>
          <w:tcPr>
            <w:tcW w:w="850" w:type="dxa"/>
            <w:tcBorders>
              <w:top w:val="nil"/>
              <w:left w:val="nil"/>
              <w:bottom w:val="nil"/>
              <w:right w:val="nil"/>
            </w:tcBorders>
            <w:shd w:val="clear" w:color="auto" w:fill="auto"/>
            <w:noWrap/>
            <w:vAlign w:val="bottom"/>
            <w:hideMark/>
          </w:tcPr>
          <w:p w14:paraId="3CB111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(0.304)</w:t>
            </w:r>
          </w:p>
        </w:tc>
        <w:tc>
          <w:tcPr>
            <w:tcW w:w="993" w:type="dxa"/>
            <w:gridSpan w:val="2"/>
            <w:tcBorders>
              <w:top w:val="nil"/>
              <w:left w:val="nil"/>
              <w:bottom w:val="nil"/>
              <w:right w:val="nil"/>
            </w:tcBorders>
            <w:shd w:val="clear" w:color="auto" w:fill="auto"/>
            <w:noWrap/>
            <w:vAlign w:val="bottom"/>
            <w:hideMark/>
          </w:tcPr>
          <w:p w14:paraId="6FFB03D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(0.292)</w:t>
            </w:r>
          </w:p>
        </w:tc>
        <w:tc>
          <w:tcPr>
            <w:tcW w:w="992" w:type="dxa"/>
            <w:gridSpan w:val="2"/>
            <w:tcBorders>
              <w:top w:val="nil"/>
              <w:left w:val="nil"/>
              <w:bottom w:val="nil"/>
              <w:right w:val="nil"/>
            </w:tcBorders>
            <w:shd w:val="clear" w:color="auto" w:fill="auto"/>
            <w:noWrap/>
            <w:vAlign w:val="bottom"/>
            <w:hideMark/>
          </w:tcPr>
          <w:p w14:paraId="0BD05D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(0.329)</w:t>
            </w:r>
          </w:p>
        </w:tc>
        <w:tc>
          <w:tcPr>
            <w:tcW w:w="850" w:type="dxa"/>
            <w:gridSpan w:val="2"/>
            <w:tcBorders>
              <w:top w:val="nil"/>
              <w:left w:val="nil"/>
              <w:bottom w:val="nil"/>
              <w:right w:val="nil"/>
            </w:tcBorders>
            <w:shd w:val="clear" w:color="auto" w:fill="auto"/>
            <w:noWrap/>
            <w:vAlign w:val="bottom"/>
            <w:hideMark/>
          </w:tcPr>
          <w:p w14:paraId="53B1085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(0.835)</w:t>
            </w:r>
          </w:p>
        </w:tc>
        <w:tc>
          <w:tcPr>
            <w:tcW w:w="256" w:type="dxa"/>
            <w:gridSpan w:val="2"/>
            <w:tcBorders>
              <w:top w:val="nil"/>
              <w:left w:val="nil"/>
              <w:bottom w:val="nil"/>
              <w:right w:val="nil"/>
            </w:tcBorders>
            <w:shd w:val="clear" w:color="auto" w:fill="auto"/>
            <w:noWrap/>
            <w:vAlign w:val="bottom"/>
            <w:hideMark/>
          </w:tcPr>
          <w:p w14:paraId="499911D9"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104E866E"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(0.440)</w:t>
            </w:r>
          </w:p>
        </w:tc>
        <w:tc>
          <w:tcPr>
            <w:tcW w:w="993" w:type="dxa"/>
            <w:gridSpan w:val="2"/>
            <w:tcBorders>
              <w:top w:val="nil"/>
              <w:left w:val="nil"/>
              <w:bottom w:val="nil"/>
              <w:right w:val="nil"/>
            </w:tcBorders>
            <w:shd w:val="clear" w:color="auto" w:fill="auto"/>
            <w:noWrap/>
            <w:vAlign w:val="bottom"/>
            <w:hideMark/>
          </w:tcPr>
          <w:p w14:paraId="2F87E03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(0.290)</w:t>
            </w:r>
          </w:p>
        </w:tc>
        <w:tc>
          <w:tcPr>
            <w:tcW w:w="992" w:type="dxa"/>
            <w:gridSpan w:val="2"/>
            <w:tcBorders>
              <w:top w:val="nil"/>
              <w:left w:val="nil"/>
              <w:bottom w:val="nil"/>
              <w:right w:val="nil"/>
            </w:tcBorders>
            <w:shd w:val="clear" w:color="auto" w:fill="auto"/>
            <w:noWrap/>
            <w:vAlign w:val="bottom"/>
            <w:hideMark/>
          </w:tcPr>
          <w:p w14:paraId="0AB13E9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(0.225)</w:t>
            </w:r>
          </w:p>
        </w:tc>
        <w:tc>
          <w:tcPr>
            <w:tcW w:w="977" w:type="dxa"/>
            <w:gridSpan w:val="2"/>
            <w:tcBorders>
              <w:top w:val="nil"/>
              <w:left w:val="nil"/>
              <w:bottom w:val="nil"/>
              <w:right w:val="nil"/>
            </w:tcBorders>
            <w:shd w:val="clear" w:color="auto" w:fill="auto"/>
            <w:noWrap/>
            <w:vAlign w:val="bottom"/>
            <w:hideMark/>
          </w:tcPr>
          <w:p w14:paraId="4CBA67C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(0.272)</w:t>
            </w:r>
          </w:p>
        </w:tc>
        <w:tc>
          <w:tcPr>
            <w:tcW w:w="993" w:type="dxa"/>
            <w:gridSpan w:val="2"/>
            <w:tcBorders>
              <w:top w:val="nil"/>
              <w:left w:val="nil"/>
              <w:bottom w:val="nil"/>
              <w:right w:val="nil"/>
            </w:tcBorders>
            <w:shd w:val="clear" w:color="auto" w:fill="auto"/>
            <w:noWrap/>
            <w:vAlign w:val="bottom"/>
            <w:hideMark/>
          </w:tcPr>
          <w:p w14:paraId="262BA64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(1.124)</w:t>
            </w:r>
          </w:p>
        </w:tc>
      </w:tr>
      <w:tr w:rsidR="005A5BB3" w:rsidRPr="0043293E" w14:paraId="484B0FF1" w14:textId="77777777" w:rsidTr="007E151C">
        <w:trPr>
          <w:trHeight w:val="75"/>
        </w:trPr>
        <w:tc>
          <w:tcPr>
            <w:tcW w:w="1418" w:type="dxa"/>
            <w:tcBorders>
              <w:top w:val="nil"/>
              <w:left w:val="nil"/>
              <w:bottom w:val="nil"/>
              <w:right w:val="nil"/>
            </w:tcBorders>
            <w:shd w:val="clear" w:color="auto" w:fill="auto"/>
            <w:noWrap/>
            <w:vAlign w:val="bottom"/>
            <w:hideMark/>
          </w:tcPr>
          <w:p w14:paraId="0DA9E13C"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xml:space="preserve">Obs. </w:t>
            </w:r>
            <w:r>
              <w:rPr>
                <w:rFonts w:ascii="Times New Roman" w:eastAsia="Times New Roman" w:hAnsi="Times New Roman"/>
                <w:color w:val="000000"/>
                <w:sz w:val="16"/>
                <w:szCs w:val="16"/>
                <w:lang w:val="en-GB"/>
              </w:rPr>
              <w:t>/ Instruments</w:t>
            </w:r>
          </w:p>
        </w:tc>
        <w:tc>
          <w:tcPr>
            <w:tcW w:w="934" w:type="dxa"/>
            <w:tcBorders>
              <w:top w:val="nil"/>
              <w:left w:val="nil"/>
              <w:bottom w:val="nil"/>
              <w:right w:val="nil"/>
            </w:tcBorders>
            <w:shd w:val="clear" w:color="auto" w:fill="auto"/>
            <w:noWrap/>
            <w:vAlign w:val="bottom"/>
            <w:hideMark/>
          </w:tcPr>
          <w:p w14:paraId="49326DF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557</w:t>
            </w:r>
            <w:r>
              <w:rPr>
                <w:rFonts w:ascii="Times New Roman" w:eastAsia="Times New Roman" w:hAnsi="Times New Roman"/>
                <w:color w:val="000000"/>
                <w:sz w:val="16"/>
                <w:szCs w:val="16"/>
                <w:lang w:val="en-GB"/>
              </w:rPr>
              <w:t xml:space="preserve"> / 3</w:t>
            </w:r>
          </w:p>
        </w:tc>
        <w:tc>
          <w:tcPr>
            <w:tcW w:w="850" w:type="dxa"/>
            <w:tcBorders>
              <w:top w:val="nil"/>
              <w:left w:val="nil"/>
              <w:bottom w:val="nil"/>
              <w:right w:val="nil"/>
            </w:tcBorders>
            <w:shd w:val="clear" w:color="auto" w:fill="auto"/>
            <w:noWrap/>
            <w:vAlign w:val="bottom"/>
            <w:hideMark/>
          </w:tcPr>
          <w:p w14:paraId="2EB1C59F"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852</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74F7284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882</w:t>
            </w:r>
            <w:r>
              <w:rPr>
                <w:rFonts w:ascii="Times New Roman" w:eastAsia="Times New Roman" w:hAnsi="Times New Roman"/>
                <w:color w:val="000000"/>
                <w:sz w:val="16"/>
                <w:szCs w:val="16"/>
                <w:lang w:val="en-GB"/>
              </w:rPr>
              <w:t xml:space="preserve"> / 2</w:t>
            </w:r>
          </w:p>
        </w:tc>
        <w:tc>
          <w:tcPr>
            <w:tcW w:w="992" w:type="dxa"/>
            <w:gridSpan w:val="2"/>
            <w:tcBorders>
              <w:top w:val="nil"/>
              <w:left w:val="nil"/>
              <w:bottom w:val="nil"/>
              <w:right w:val="nil"/>
            </w:tcBorders>
            <w:shd w:val="clear" w:color="auto" w:fill="auto"/>
            <w:noWrap/>
            <w:vAlign w:val="bottom"/>
            <w:hideMark/>
          </w:tcPr>
          <w:p w14:paraId="48D0D22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1065</w:t>
            </w:r>
            <w:r>
              <w:rPr>
                <w:rFonts w:ascii="Times New Roman" w:eastAsia="Times New Roman" w:hAnsi="Times New Roman"/>
                <w:color w:val="000000"/>
                <w:sz w:val="16"/>
                <w:szCs w:val="16"/>
                <w:lang w:val="en-GB"/>
              </w:rPr>
              <w:t xml:space="preserve"> / 3</w:t>
            </w:r>
          </w:p>
        </w:tc>
        <w:tc>
          <w:tcPr>
            <w:tcW w:w="850" w:type="dxa"/>
            <w:gridSpan w:val="2"/>
            <w:tcBorders>
              <w:top w:val="nil"/>
              <w:left w:val="nil"/>
              <w:bottom w:val="nil"/>
              <w:right w:val="nil"/>
            </w:tcBorders>
            <w:shd w:val="clear" w:color="auto" w:fill="auto"/>
            <w:noWrap/>
            <w:vAlign w:val="bottom"/>
            <w:hideMark/>
          </w:tcPr>
          <w:p w14:paraId="0E1B226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333</w:t>
            </w:r>
            <w:r>
              <w:rPr>
                <w:rFonts w:ascii="Times New Roman" w:eastAsia="Times New Roman" w:hAnsi="Times New Roman"/>
                <w:color w:val="000000"/>
                <w:sz w:val="16"/>
                <w:szCs w:val="16"/>
                <w:lang w:val="en-GB"/>
              </w:rPr>
              <w:t xml:space="preserve"> / 3</w:t>
            </w:r>
          </w:p>
        </w:tc>
        <w:tc>
          <w:tcPr>
            <w:tcW w:w="256" w:type="dxa"/>
            <w:gridSpan w:val="2"/>
            <w:tcBorders>
              <w:top w:val="nil"/>
              <w:left w:val="nil"/>
              <w:bottom w:val="nil"/>
              <w:right w:val="nil"/>
            </w:tcBorders>
            <w:shd w:val="clear" w:color="auto" w:fill="auto"/>
            <w:noWrap/>
            <w:vAlign w:val="bottom"/>
            <w:hideMark/>
          </w:tcPr>
          <w:p w14:paraId="4202682F"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7163AC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555</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17DC1F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855</w:t>
            </w:r>
            <w:r>
              <w:rPr>
                <w:rFonts w:ascii="Times New Roman" w:eastAsia="Times New Roman" w:hAnsi="Times New Roman"/>
                <w:color w:val="000000"/>
                <w:sz w:val="16"/>
                <w:szCs w:val="16"/>
                <w:lang w:val="en-GB"/>
              </w:rPr>
              <w:t xml:space="preserve"> / 3</w:t>
            </w:r>
          </w:p>
        </w:tc>
        <w:tc>
          <w:tcPr>
            <w:tcW w:w="992" w:type="dxa"/>
            <w:gridSpan w:val="2"/>
            <w:tcBorders>
              <w:top w:val="nil"/>
              <w:left w:val="nil"/>
              <w:bottom w:val="nil"/>
              <w:right w:val="nil"/>
            </w:tcBorders>
            <w:shd w:val="clear" w:color="auto" w:fill="auto"/>
            <w:noWrap/>
            <w:vAlign w:val="bottom"/>
            <w:hideMark/>
          </w:tcPr>
          <w:p w14:paraId="72AF974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855</w:t>
            </w:r>
            <w:r>
              <w:rPr>
                <w:rFonts w:ascii="Times New Roman" w:eastAsia="Times New Roman" w:hAnsi="Times New Roman"/>
                <w:color w:val="000000"/>
                <w:sz w:val="16"/>
                <w:szCs w:val="16"/>
                <w:lang w:val="en-GB"/>
              </w:rPr>
              <w:t xml:space="preserve"> / 3</w:t>
            </w:r>
          </w:p>
        </w:tc>
        <w:tc>
          <w:tcPr>
            <w:tcW w:w="977" w:type="dxa"/>
            <w:gridSpan w:val="2"/>
            <w:tcBorders>
              <w:top w:val="nil"/>
              <w:left w:val="nil"/>
              <w:bottom w:val="nil"/>
              <w:right w:val="nil"/>
            </w:tcBorders>
            <w:shd w:val="clear" w:color="auto" w:fill="auto"/>
            <w:noWrap/>
            <w:vAlign w:val="bottom"/>
            <w:hideMark/>
          </w:tcPr>
          <w:p w14:paraId="554A8AF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1069</w:t>
            </w:r>
            <w:r>
              <w:rPr>
                <w:rFonts w:ascii="Times New Roman" w:eastAsia="Times New Roman" w:hAnsi="Times New Roman"/>
                <w:color w:val="000000"/>
                <w:sz w:val="16"/>
                <w:szCs w:val="16"/>
                <w:lang w:val="en-GB"/>
              </w:rPr>
              <w:t xml:space="preserve"> / 3</w:t>
            </w:r>
          </w:p>
        </w:tc>
        <w:tc>
          <w:tcPr>
            <w:tcW w:w="993" w:type="dxa"/>
            <w:gridSpan w:val="2"/>
            <w:tcBorders>
              <w:top w:val="nil"/>
              <w:left w:val="nil"/>
              <w:bottom w:val="nil"/>
              <w:right w:val="nil"/>
            </w:tcBorders>
            <w:shd w:val="clear" w:color="auto" w:fill="auto"/>
            <w:noWrap/>
            <w:vAlign w:val="bottom"/>
            <w:hideMark/>
          </w:tcPr>
          <w:p w14:paraId="27C193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333</w:t>
            </w:r>
            <w:r>
              <w:rPr>
                <w:rFonts w:ascii="Times New Roman" w:eastAsia="Times New Roman" w:hAnsi="Times New Roman"/>
                <w:color w:val="000000"/>
                <w:sz w:val="16"/>
                <w:szCs w:val="16"/>
                <w:lang w:val="en-GB"/>
              </w:rPr>
              <w:t xml:space="preserve"> / 3</w:t>
            </w:r>
          </w:p>
        </w:tc>
      </w:tr>
      <w:tr w:rsidR="005A5BB3" w:rsidRPr="0043293E" w14:paraId="357884E8" w14:textId="77777777" w:rsidTr="007E151C">
        <w:trPr>
          <w:trHeight w:val="75"/>
        </w:trPr>
        <w:tc>
          <w:tcPr>
            <w:tcW w:w="1418" w:type="dxa"/>
            <w:tcBorders>
              <w:top w:val="nil"/>
              <w:left w:val="nil"/>
              <w:bottom w:val="nil"/>
              <w:right w:val="nil"/>
            </w:tcBorders>
            <w:shd w:val="clear" w:color="auto" w:fill="auto"/>
            <w:noWrap/>
            <w:vAlign w:val="bottom"/>
            <w:hideMark/>
          </w:tcPr>
          <w:p w14:paraId="02AF5DF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R2</w:t>
            </w:r>
          </w:p>
        </w:tc>
        <w:tc>
          <w:tcPr>
            <w:tcW w:w="934" w:type="dxa"/>
            <w:tcBorders>
              <w:top w:val="nil"/>
              <w:left w:val="nil"/>
              <w:bottom w:val="nil"/>
              <w:right w:val="nil"/>
            </w:tcBorders>
            <w:shd w:val="clear" w:color="auto" w:fill="auto"/>
            <w:noWrap/>
            <w:vAlign w:val="bottom"/>
            <w:hideMark/>
          </w:tcPr>
          <w:p w14:paraId="1CB4257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0.133</w:t>
            </w:r>
          </w:p>
        </w:tc>
        <w:tc>
          <w:tcPr>
            <w:tcW w:w="850" w:type="dxa"/>
            <w:tcBorders>
              <w:top w:val="nil"/>
              <w:left w:val="nil"/>
              <w:bottom w:val="nil"/>
              <w:right w:val="nil"/>
            </w:tcBorders>
            <w:shd w:val="clear" w:color="auto" w:fill="auto"/>
            <w:noWrap/>
            <w:vAlign w:val="bottom"/>
            <w:hideMark/>
          </w:tcPr>
          <w:p w14:paraId="460E3F8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0.310</w:t>
            </w:r>
          </w:p>
        </w:tc>
        <w:tc>
          <w:tcPr>
            <w:tcW w:w="993" w:type="dxa"/>
            <w:gridSpan w:val="2"/>
            <w:tcBorders>
              <w:top w:val="nil"/>
              <w:left w:val="nil"/>
              <w:bottom w:val="nil"/>
              <w:right w:val="nil"/>
            </w:tcBorders>
            <w:shd w:val="clear" w:color="auto" w:fill="auto"/>
            <w:noWrap/>
            <w:vAlign w:val="bottom"/>
            <w:hideMark/>
          </w:tcPr>
          <w:p w14:paraId="2BA884E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0.235</w:t>
            </w:r>
          </w:p>
        </w:tc>
        <w:tc>
          <w:tcPr>
            <w:tcW w:w="992" w:type="dxa"/>
            <w:gridSpan w:val="2"/>
            <w:tcBorders>
              <w:top w:val="nil"/>
              <w:left w:val="nil"/>
              <w:bottom w:val="nil"/>
              <w:right w:val="nil"/>
            </w:tcBorders>
            <w:shd w:val="clear" w:color="auto" w:fill="auto"/>
            <w:noWrap/>
            <w:vAlign w:val="bottom"/>
            <w:hideMark/>
          </w:tcPr>
          <w:p w14:paraId="7AFF3761"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0.213</w:t>
            </w:r>
          </w:p>
        </w:tc>
        <w:tc>
          <w:tcPr>
            <w:tcW w:w="850" w:type="dxa"/>
            <w:gridSpan w:val="2"/>
            <w:tcBorders>
              <w:top w:val="nil"/>
              <w:left w:val="nil"/>
              <w:bottom w:val="nil"/>
              <w:right w:val="nil"/>
            </w:tcBorders>
            <w:shd w:val="clear" w:color="auto" w:fill="auto"/>
            <w:noWrap/>
            <w:vAlign w:val="bottom"/>
            <w:hideMark/>
          </w:tcPr>
          <w:p w14:paraId="2BFC7D8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0.375</w:t>
            </w:r>
          </w:p>
        </w:tc>
        <w:tc>
          <w:tcPr>
            <w:tcW w:w="256" w:type="dxa"/>
            <w:gridSpan w:val="2"/>
            <w:tcBorders>
              <w:top w:val="nil"/>
              <w:left w:val="nil"/>
              <w:bottom w:val="nil"/>
              <w:right w:val="nil"/>
            </w:tcBorders>
            <w:shd w:val="clear" w:color="auto" w:fill="auto"/>
            <w:noWrap/>
            <w:vAlign w:val="bottom"/>
            <w:hideMark/>
          </w:tcPr>
          <w:p w14:paraId="106940B3" w14:textId="77777777" w:rsidR="005A5BB3" w:rsidRPr="0043293E" w:rsidRDefault="005A5BB3" w:rsidP="007E151C">
            <w:pPr>
              <w:spacing w:after="0" w:line="240" w:lineRule="auto"/>
              <w:jc w:val="center"/>
              <w:rPr>
                <w:rFonts w:ascii="Times New Roman" w:eastAsia="Times New Roman" w:hAnsi="Times New Roman"/>
                <w:b/>
                <w:bCs/>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30E3C88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0.104</w:t>
            </w:r>
          </w:p>
        </w:tc>
        <w:tc>
          <w:tcPr>
            <w:tcW w:w="993" w:type="dxa"/>
            <w:gridSpan w:val="2"/>
            <w:tcBorders>
              <w:top w:val="nil"/>
              <w:left w:val="nil"/>
              <w:bottom w:val="nil"/>
              <w:right w:val="nil"/>
            </w:tcBorders>
            <w:shd w:val="clear" w:color="auto" w:fill="auto"/>
            <w:noWrap/>
            <w:vAlign w:val="bottom"/>
            <w:hideMark/>
          </w:tcPr>
          <w:p w14:paraId="2D90B10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0.385</w:t>
            </w:r>
          </w:p>
        </w:tc>
        <w:tc>
          <w:tcPr>
            <w:tcW w:w="992" w:type="dxa"/>
            <w:gridSpan w:val="2"/>
            <w:tcBorders>
              <w:top w:val="nil"/>
              <w:left w:val="nil"/>
              <w:bottom w:val="nil"/>
              <w:right w:val="nil"/>
            </w:tcBorders>
            <w:shd w:val="clear" w:color="auto" w:fill="auto"/>
            <w:noWrap/>
            <w:vAlign w:val="bottom"/>
            <w:hideMark/>
          </w:tcPr>
          <w:p w14:paraId="22E4D03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0.510</w:t>
            </w:r>
          </w:p>
        </w:tc>
        <w:tc>
          <w:tcPr>
            <w:tcW w:w="977" w:type="dxa"/>
            <w:gridSpan w:val="2"/>
            <w:tcBorders>
              <w:top w:val="nil"/>
              <w:left w:val="nil"/>
              <w:bottom w:val="nil"/>
              <w:right w:val="nil"/>
            </w:tcBorders>
            <w:shd w:val="clear" w:color="auto" w:fill="auto"/>
            <w:noWrap/>
            <w:vAlign w:val="bottom"/>
            <w:hideMark/>
          </w:tcPr>
          <w:p w14:paraId="3F14599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0.403</w:t>
            </w:r>
          </w:p>
        </w:tc>
        <w:tc>
          <w:tcPr>
            <w:tcW w:w="993" w:type="dxa"/>
            <w:gridSpan w:val="2"/>
            <w:tcBorders>
              <w:top w:val="nil"/>
              <w:left w:val="nil"/>
              <w:bottom w:val="nil"/>
              <w:right w:val="nil"/>
            </w:tcBorders>
            <w:shd w:val="clear" w:color="auto" w:fill="auto"/>
            <w:noWrap/>
            <w:vAlign w:val="bottom"/>
            <w:hideMark/>
          </w:tcPr>
          <w:p w14:paraId="0ABDFBF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0.304</w:t>
            </w:r>
          </w:p>
        </w:tc>
      </w:tr>
      <w:tr w:rsidR="005A5BB3" w:rsidRPr="0043293E" w14:paraId="63462C60" w14:textId="77777777" w:rsidTr="007E151C">
        <w:trPr>
          <w:trHeight w:val="75"/>
        </w:trPr>
        <w:tc>
          <w:tcPr>
            <w:tcW w:w="1418" w:type="dxa"/>
            <w:tcBorders>
              <w:top w:val="nil"/>
              <w:left w:val="nil"/>
              <w:bottom w:val="nil"/>
              <w:right w:val="nil"/>
            </w:tcBorders>
            <w:shd w:val="clear" w:color="auto" w:fill="auto"/>
            <w:noWrap/>
            <w:vAlign w:val="bottom"/>
            <w:hideMark/>
          </w:tcPr>
          <w:p w14:paraId="6B8F7F0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LM K.-Paap Test</w:t>
            </w:r>
          </w:p>
        </w:tc>
        <w:tc>
          <w:tcPr>
            <w:tcW w:w="934" w:type="dxa"/>
            <w:tcBorders>
              <w:top w:val="nil"/>
              <w:left w:val="nil"/>
              <w:bottom w:val="nil"/>
              <w:right w:val="nil"/>
            </w:tcBorders>
            <w:shd w:val="clear" w:color="auto" w:fill="auto"/>
            <w:noWrap/>
            <w:vAlign w:val="bottom"/>
            <w:hideMark/>
          </w:tcPr>
          <w:p w14:paraId="7B0881E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tcBorders>
              <w:top w:val="nil"/>
              <w:left w:val="nil"/>
              <w:bottom w:val="nil"/>
              <w:right w:val="nil"/>
            </w:tcBorders>
            <w:shd w:val="clear" w:color="auto" w:fill="auto"/>
            <w:noWrap/>
            <w:vAlign w:val="bottom"/>
            <w:hideMark/>
          </w:tcPr>
          <w:p w14:paraId="106CB02C"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34AF4A7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43C7D5A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850" w:type="dxa"/>
            <w:gridSpan w:val="2"/>
            <w:tcBorders>
              <w:top w:val="nil"/>
              <w:left w:val="nil"/>
              <w:bottom w:val="nil"/>
              <w:right w:val="nil"/>
            </w:tcBorders>
            <w:shd w:val="clear" w:color="auto" w:fill="auto"/>
            <w:noWrap/>
            <w:vAlign w:val="bottom"/>
            <w:hideMark/>
          </w:tcPr>
          <w:p w14:paraId="645D14A7"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256" w:type="dxa"/>
            <w:gridSpan w:val="2"/>
            <w:tcBorders>
              <w:top w:val="nil"/>
              <w:left w:val="nil"/>
              <w:bottom w:val="nil"/>
              <w:right w:val="nil"/>
            </w:tcBorders>
            <w:shd w:val="clear" w:color="auto" w:fill="auto"/>
            <w:noWrap/>
            <w:vAlign w:val="bottom"/>
            <w:hideMark/>
          </w:tcPr>
          <w:p w14:paraId="61EE3D7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p>
        </w:tc>
        <w:tc>
          <w:tcPr>
            <w:tcW w:w="878" w:type="dxa"/>
            <w:gridSpan w:val="2"/>
            <w:tcBorders>
              <w:top w:val="nil"/>
              <w:left w:val="nil"/>
              <w:bottom w:val="nil"/>
              <w:right w:val="nil"/>
            </w:tcBorders>
            <w:shd w:val="clear" w:color="auto" w:fill="auto"/>
            <w:noWrap/>
            <w:vAlign w:val="bottom"/>
            <w:hideMark/>
          </w:tcPr>
          <w:p w14:paraId="0BB895D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4358EE8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2" w:type="dxa"/>
            <w:gridSpan w:val="2"/>
            <w:tcBorders>
              <w:top w:val="nil"/>
              <w:left w:val="nil"/>
              <w:bottom w:val="nil"/>
              <w:right w:val="nil"/>
            </w:tcBorders>
            <w:shd w:val="clear" w:color="auto" w:fill="auto"/>
            <w:noWrap/>
            <w:vAlign w:val="bottom"/>
            <w:hideMark/>
          </w:tcPr>
          <w:p w14:paraId="45C3D5A9"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77" w:type="dxa"/>
            <w:gridSpan w:val="2"/>
            <w:tcBorders>
              <w:top w:val="nil"/>
              <w:left w:val="nil"/>
              <w:bottom w:val="nil"/>
              <w:right w:val="nil"/>
            </w:tcBorders>
            <w:shd w:val="clear" w:color="auto" w:fill="auto"/>
            <w:noWrap/>
            <w:vAlign w:val="bottom"/>
            <w:hideMark/>
          </w:tcPr>
          <w:p w14:paraId="04E890B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c>
          <w:tcPr>
            <w:tcW w:w="993" w:type="dxa"/>
            <w:gridSpan w:val="2"/>
            <w:tcBorders>
              <w:top w:val="nil"/>
              <w:left w:val="nil"/>
              <w:bottom w:val="nil"/>
              <w:right w:val="nil"/>
            </w:tcBorders>
            <w:shd w:val="clear" w:color="auto" w:fill="auto"/>
            <w:noWrap/>
            <w:vAlign w:val="bottom"/>
            <w:hideMark/>
          </w:tcPr>
          <w:p w14:paraId="69044133"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0.000</w:t>
            </w:r>
          </w:p>
        </w:tc>
      </w:tr>
      <w:tr w:rsidR="005A5BB3" w:rsidRPr="0043293E" w14:paraId="0D6B7054" w14:textId="77777777" w:rsidTr="007E151C">
        <w:trPr>
          <w:trHeight w:val="75"/>
        </w:trPr>
        <w:tc>
          <w:tcPr>
            <w:tcW w:w="1418" w:type="dxa"/>
            <w:tcBorders>
              <w:top w:val="nil"/>
              <w:left w:val="nil"/>
              <w:bottom w:val="single" w:sz="4" w:space="0" w:color="auto"/>
              <w:right w:val="nil"/>
            </w:tcBorders>
            <w:shd w:val="clear" w:color="auto" w:fill="auto"/>
            <w:noWrap/>
            <w:vAlign w:val="bottom"/>
            <w:hideMark/>
          </w:tcPr>
          <w:p w14:paraId="16213977"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Hansen's J Test</w:t>
            </w:r>
          </w:p>
        </w:tc>
        <w:tc>
          <w:tcPr>
            <w:tcW w:w="934" w:type="dxa"/>
            <w:tcBorders>
              <w:top w:val="nil"/>
              <w:left w:val="nil"/>
              <w:bottom w:val="single" w:sz="4" w:space="0" w:color="auto"/>
              <w:right w:val="nil"/>
            </w:tcBorders>
            <w:shd w:val="clear" w:color="auto" w:fill="auto"/>
            <w:noWrap/>
            <w:vAlign w:val="bottom"/>
            <w:hideMark/>
          </w:tcPr>
          <w:p w14:paraId="13A654D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0.579</w:t>
            </w:r>
          </w:p>
        </w:tc>
        <w:tc>
          <w:tcPr>
            <w:tcW w:w="850" w:type="dxa"/>
            <w:tcBorders>
              <w:top w:val="nil"/>
              <w:left w:val="nil"/>
              <w:bottom w:val="single" w:sz="4" w:space="0" w:color="auto"/>
              <w:right w:val="nil"/>
            </w:tcBorders>
            <w:shd w:val="clear" w:color="auto" w:fill="auto"/>
            <w:noWrap/>
            <w:vAlign w:val="bottom"/>
            <w:hideMark/>
          </w:tcPr>
          <w:p w14:paraId="6F125276"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0.555</w:t>
            </w:r>
          </w:p>
        </w:tc>
        <w:tc>
          <w:tcPr>
            <w:tcW w:w="993" w:type="dxa"/>
            <w:gridSpan w:val="2"/>
            <w:tcBorders>
              <w:top w:val="nil"/>
              <w:left w:val="nil"/>
              <w:bottom w:val="single" w:sz="4" w:space="0" w:color="auto"/>
              <w:right w:val="nil"/>
            </w:tcBorders>
            <w:shd w:val="clear" w:color="auto" w:fill="auto"/>
            <w:noWrap/>
            <w:vAlign w:val="bottom"/>
            <w:hideMark/>
          </w:tcPr>
          <w:p w14:paraId="2CF2713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0.372</w:t>
            </w:r>
          </w:p>
        </w:tc>
        <w:tc>
          <w:tcPr>
            <w:tcW w:w="992" w:type="dxa"/>
            <w:gridSpan w:val="2"/>
            <w:tcBorders>
              <w:top w:val="nil"/>
              <w:left w:val="nil"/>
              <w:bottom w:val="single" w:sz="4" w:space="0" w:color="auto"/>
              <w:right w:val="nil"/>
            </w:tcBorders>
            <w:shd w:val="clear" w:color="auto" w:fill="auto"/>
            <w:noWrap/>
            <w:vAlign w:val="bottom"/>
            <w:hideMark/>
          </w:tcPr>
          <w:p w14:paraId="6BEDA6F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0.284</w:t>
            </w:r>
          </w:p>
        </w:tc>
        <w:tc>
          <w:tcPr>
            <w:tcW w:w="850" w:type="dxa"/>
            <w:gridSpan w:val="2"/>
            <w:tcBorders>
              <w:top w:val="nil"/>
              <w:left w:val="nil"/>
              <w:bottom w:val="single" w:sz="4" w:space="0" w:color="auto"/>
              <w:right w:val="nil"/>
            </w:tcBorders>
            <w:shd w:val="clear" w:color="auto" w:fill="auto"/>
            <w:noWrap/>
            <w:vAlign w:val="bottom"/>
            <w:hideMark/>
          </w:tcPr>
          <w:p w14:paraId="172A373B"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0.224</w:t>
            </w:r>
          </w:p>
        </w:tc>
        <w:tc>
          <w:tcPr>
            <w:tcW w:w="256" w:type="dxa"/>
            <w:gridSpan w:val="2"/>
            <w:tcBorders>
              <w:top w:val="nil"/>
              <w:left w:val="nil"/>
              <w:bottom w:val="single" w:sz="4" w:space="0" w:color="auto"/>
              <w:right w:val="nil"/>
            </w:tcBorders>
            <w:shd w:val="clear" w:color="auto" w:fill="auto"/>
            <w:noWrap/>
            <w:vAlign w:val="bottom"/>
            <w:hideMark/>
          </w:tcPr>
          <w:p w14:paraId="49959798"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 </w:t>
            </w:r>
          </w:p>
        </w:tc>
        <w:tc>
          <w:tcPr>
            <w:tcW w:w="878" w:type="dxa"/>
            <w:gridSpan w:val="2"/>
            <w:tcBorders>
              <w:top w:val="nil"/>
              <w:left w:val="nil"/>
              <w:bottom w:val="single" w:sz="4" w:space="0" w:color="auto"/>
              <w:right w:val="nil"/>
            </w:tcBorders>
            <w:shd w:val="clear" w:color="auto" w:fill="auto"/>
            <w:noWrap/>
            <w:vAlign w:val="bottom"/>
            <w:hideMark/>
          </w:tcPr>
          <w:p w14:paraId="0AE56ECD"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0.723</w:t>
            </w:r>
          </w:p>
        </w:tc>
        <w:tc>
          <w:tcPr>
            <w:tcW w:w="993" w:type="dxa"/>
            <w:gridSpan w:val="2"/>
            <w:tcBorders>
              <w:top w:val="nil"/>
              <w:left w:val="nil"/>
              <w:bottom w:val="single" w:sz="4" w:space="0" w:color="auto"/>
              <w:right w:val="nil"/>
            </w:tcBorders>
            <w:shd w:val="clear" w:color="auto" w:fill="auto"/>
            <w:noWrap/>
            <w:vAlign w:val="bottom"/>
            <w:hideMark/>
          </w:tcPr>
          <w:p w14:paraId="1ED85404"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0.638</w:t>
            </w:r>
          </w:p>
        </w:tc>
        <w:tc>
          <w:tcPr>
            <w:tcW w:w="992" w:type="dxa"/>
            <w:gridSpan w:val="2"/>
            <w:tcBorders>
              <w:top w:val="nil"/>
              <w:left w:val="nil"/>
              <w:bottom w:val="single" w:sz="4" w:space="0" w:color="auto"/>
              <w:right w:val="nil"/>
            </w:tcBorders>
            <w:shd w:val="clear" w:color="auto" w:fill="auto"/>
            <w:noWrap/>
            <w:vAlign w:val="bottom"/>
            <w:hideMark/>
          </w:tcPr>
          <w:p w14:paraId="6C1BD100"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0.043</w:t>
            </w:r>
          </w:p>
        </w:tc>
        <w:tc>
          <w:tcPr>
            <w:tcW w:w="977" w:type="dxa"/>
            <w:gridSpan w:val="2"/>
            <w:tcBorders>
              <w:top w:val="nil"/>
              <w:left w:val="nil"/>
              <w:bottom w:val="single" w:sz="4" w:space="0" w:color="auto"/>
              <w:right w:val="nil"/>
            </w:tcBorders>
            <w:shd w:val="clear" w:color="auto" w:fill="auto"/>
            <w:noWrap/>
            <w:vAlign w:val="bottom"/>
            <w:hideMark/>
          </w:tcPr>
          <w:p w14:paraId="022DEC02"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0.221</w:t>
            </w:r>
          </w:p>
        </w:tc>
        <w:tc>
          <w:tcPr>
            <w:tcW w:w="993" w:type="dxa"/>
            <w:gridSpan w:val="2"/>
            <w:tcBorders>
              <w:top w:val="nil"/>
              <w:left w:val="nil"/>
              <w:bottom w:val="single" w:sz="4" w:space="0" w:color="auto"/>
              <w:right w:val="nil"/>
            </w:tcBorders>
            <w:shd w:val="clear" w:color="auto" w:fill="auto"/>
            <w:noWrap/>
            <w:vAlign w:val="bottom"/>
            <w:hideMark/>
          </w:tcPr>
          <w:p w14:paraId="36C3B7B5" w14:textId="77777777" w:rsidR="005A5BB3" w:rsidRPr="0043293E" w:rsidRDefault="005A5BB3" w:rsidP="007E151C">
            <w:pPr>
              <w:spacing w:after="0" w:line="240" w:lineRule="auto"/>
              <w:jc w:val="center"/>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0.233</w:t>
            </w:r>
          </w:p>
        </w:tc>
      </w:tr>
      <w:tr w:rsidR="005A5BB3" w:rsidRPr="0043293E" w14:paraId="1F7434C0" w14:textId="77777777" w:rsidTr="007E151C">
        <w:trPr>
          <w:trHeight w:val="30"/>
        </w:trPr>
        <w:tc>
          <w:tcPr>
            <w:tcW w:w="11126" w:type="dxa"/>
            <w:gridSpan w:val="21"/>
            <w:tcBorders>
              <w:top w:val="double" w:sz="6" w:space="0" w:color="auto"/>
              <w:left w:val="nil"/>
              <w:bottom w:val="nil"/>
              <w:right w:val="nil"/>
            </w:tcBorders>
            <w:shd w:val="clear" w:color="auto" w:fill="auto"/>
            <w:vAlign w:val="bottom"/>
            <w:hideMark/>
          </w:tcPr>
          <w:p w14:paraId="6DC0FB43"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sidRPr="0043293E">
              <w:rPr>
                <w:rFonts w:ascii="Times New Roman" w:eastAsia="Times New Roman" w:hAnsi="Times New Roman"/>
                <w:color w:val="000000"/>
                <w:sz w:val="16"/>
                <w:szCs w:val="16"/>
                <w:lang w:val="en-GB"/>
              </w:rPr>
              <w:t>Note: PP = Primary Products; RBM = Resource Based Manufacturing; LTM = Low-Tech Manufacturing; MTM = Medium Tech Manufacturing; HTM = High-Tech Manufacturing. Values reported for the LM Kleibergen and Paap (2006) and the Hansen's (1982) J Test are p-values. Hansen's J test H0 = Instruments satisfy the orthogonality hypothesis. LM test H0 = Estimated equation is underidentified. All tests were estimated through FEGMM-FE using the Newey and West (1987) procedure to control for autocorrelation. The maximum lag order (band-width) for autocorrelation was set to 2. Heterogeneity robust errors are always used as well. Significance: ***=0.1%; **=1%; *=5%.</w:t>
            </w:r>
          </w:p>
        </w:tc>
      </w:tr>
      <w:tr w:rsidR="005A5BB3" w:rsidRPr="0043293E" w14:paraId="6AAEC0E0" w14:textId="77777777" w:rsidTr="007E151C">
        <w:trPr>
          <w:trHeight w:val="75"/>
        </w:trPr>
        <w:tc>
          <w:tcPr>
            <w:tcW w:w="11126" w:type="dxa"/>
            <w:gridSpan w:val="21"/>
            <w:tcBorders>
              <w:top w:val="nil"/>
              <w:left w:val="nil"/>
              <w:bottom w:val="nil"/>
              <w:right w:val="nil"/>
            </w:tcBorders>
            <w:shd w:val="clear" w:color="auto" w:fill="auto"/>
            <w:noWrap/>
            <w:vAlign w:val="bottom"/>
            <w:hideMark/>
          </w:tcPr>
          <w:p w14:paraId="48186385" w14:textId="77777777" w:rsidR="005A5BB3" w:rsidRPr="0043293E" w:rsidRDefault="005A5BB3" w:rsidP="007E151C">
            <w:pPr>
              <w:spacing w:after="0" w:line="240" w:lineRule="auto"/>
              <w:rPr>
                <w:rFonts w:ascii="Times New Roman" w:eastAsia="Times New Roman" w:hAnsi="Times New Roman"/>
                <w:color w:val="000000"/>
                <w:sz w:val="16"/>
                <w:szCs w:val="16"/>
                <w:lang w:val="en-GB"/>
              </w:rPr>
            </w:pPr>
            <w:r>
              <w:rPr>
                <w:rFonts w:ascii="Times New Roman" w:eastAsia="Times New Roman" w:hAnsi="Times New Roman"/>
                <w:color w:val="000000"/>
                <w:sz w:val="16"/>
                <w:szCs w:val="16"/>
                <w:lang w:val="en-GB"/>
              </w:rPr>
              <w:t>Source: author</w:t>
            </w:r>
            <w:r w:rsidRPr="0043293E">
              <w:rPr>
                <w:rFonts w:ascii="Times New Roman" w:eastAsia="Times New Roman" w:hAnsi="Times New Roman"/>
                <w:color w:val="000000"/>
                <w:sz w:val="16"/>
                <w:szCs w:val="16"/>
                <w:lang w:val="en-GB"/>
              </w:rPr>
              <w:t>s</w:t>
            </w:r>
            <w:r>
              <w:rPr>
                <w:rFonts w:ascii="Times New Roman" w:eastAsia="Times New Roman" w:hAnsi="Times New Roman"/>
                <w:color w:val="000000"/>
                <w:sz w:val="16"/>
                <w:szCs w:val="16"/>
                <w:lang w:val="en-GB"/>
              </w:rPr>
              <w:t>’</w:t>
            </w:r>
            <w:r w:rsidRPr="0043293E">
              <w:rPr>
                <w:rFonts w:ascii="Times New Roman" w:eastAsia="Times New Roman" w:hAnsi="Times New Roman"/>
                <w:color w:val="000000"/>
                <w:sz w:val="16"/>
                <w:szCs w:val="16"/>
                <w:lang w:val="en-GB"/>
              </w:rPr>
              <w:t xml:space="preserve"> own elaboration based on data from the UN Comtrade and Feenstra and Romalis (2014).</w:t>
            </w:r>
          </w:p>
        </w:tc>
      </w:tr>
    </w:tbl>
    <w:p w14:paraId="4D2A503A" w14:textId="77777777" w:rsidR="005A5BB3" w:rsidRDefault="005A5BB3" w:rsidP="005A5BB3">
      <w:pPr>
        <w:spacing w:after="0" w:line="240" w:lineRule="auto"/>
        <w:jc w:val="both"/>
        <w:rPr>
          <w:rFonts w:ascii="Times New Roman" w:hAnsi="Times New Roman"/>
          <w:b/>
          <w:sz w:val="24"/>
          <w:szCs w:val="24"/>
          <w:lang w:val="en-US"/>
        </w:rPr>
        <w:sectPr w:rsidR="005A5BB3" w:rsidSect="00216868">
          <w:pgSz w:w="16838" w:h="11906" w:orient="landscape"/>
          <w:pgMar w:top="1134" w:right="851" w:bottom="1134" w:left="851" w:header="708" w:footer="708" w:gutter="0"/>
          <w:cols w:space="708"/>
          <w:docGrid w:linePitch="360"/>
        </w:sectPr>
      </w:pPr>
    </w:p>
    <w:p w14:paraId="6B54AEC3" w14:textId="77777777" w:rsidR="005A5BB3" w:rsidRPr="0043293E" w:rsidRDefault="005A5BB3" w:rsidP="005A5BB3">
      <w:pPr>
        <w:spacing w:after="0" w:line="240" w:lineRule="auto"/>
        <w:jc w:val="both"/>
        <w:rPr>
          <w:rFonts w:ascii="Times New Roman" w:hAnsi="Times New Roman"/>
          <w:b/>
          <w:sz w:val="24"/>
          <w:szCs w:val="24"/>
          <w:lang w:val="en-US"/>
        </w:rPr>
      </w:pPr>
      <w:r w:rsidRPr="0043293E">
        <w:rPr>
          <w:rFonts w:ascii="Times New Roman" w:hAnsi="Times New Roman"/>
          <w:b/>
          <w:sz w:val="24"/>
          <w:szCs w:val="24"/>
          <w:lang w:val="en-US"/>
        </w:rPr>
        <w:lastRenderedPageBreak/>
        <w:t>Bibliography</w:t>
      </w:r>
    </w:p>
    <w:p w14:paraId="2AC16C0C" w14:textId="77777777" w:rsidR="005A5BB3" w:rsidRPr="0043293E" w:rsidRDefault="005A5BB3" w:rsidP="005A5BB3">
      <w:pPr>
        <w:spacing w:after="0" w:line="240" w:lineRule="auto"/>
        <w:jc w:val="both"/>
        <w:rPr>
          <w:rFonts w:ascii="Times New Roman" w:hAnsi="Times New Roman"/>
          <w:sz w:val="24"/>
          <w:szCs w:val="24"/>
          <w:lang w:val="en-GB"/>
        </w:rPr>
      </w:pPr>
    </w:p>
    <w:p w14:paraId="595ACFEA"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Aiginger, K. (1997) The use of unit values to discriminate between price and quality competition, </w:t>
      </w:r>
      <w:r w:rsidRPr="0043293E">
        <w:rPr>
          <w:rFonts w:ascii="Times New Roman" w:hAnsi="Times New Roman"/>
          <w:i/>
          <w:sz w:val="24"/>
          <w:szCs w:val="24"/>
          <w:lang w:val="en-GB"/>
        </w:rPr>
        <w:t>Cambridge Journal of Economics</w:t>
      </w:r>
      <w:r w:rsidRPr="0043293E">
        <w:rPr>
          <w:rFonts w:ascii="Times New Roman" w:hAnsi="Times New Roman"/>
          <w:sz w:val="24"/>
          <w:szCs w:val="24"/>
          <w:lang w:val="en-GB"/>
        </w:rPr>
        <w:t>, 21, pp. 571-592.</w:t>
      </w:r>
    </w:p>
    <w:p w14:paraId="0BE72FC2"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Andersen, P. S. (1993) The 45-rule revisited, </w:t>
      </w:r>
      <w:r w:rsidRPr="0043293E">
        <w:rPr>
          <w:rFonts w:ascii="Times New Roman" w:hAnsi="Times New Roman"/>
          <w:i/>
          <w:sz w:val="24"/>
          <w:szCs w:val="24"/>
          <w:lang w:val="en-GB"/>
        </w:rPr>
        <w:t>Applied Economics</w:t>
      </w:r>
      <w:r w:rsidRPr="0043293E">
        <w:rPr>
          <w:rFonts w:ascii="Times New Roman" w:hAnsi="Times New Roman"/>
          <w:sz w:val="24"/>
          <w:szCs w:val="24"/>
          <w:lang w:val="en-GB"/>
        </w:rPr>
        <w:t>, 25, pp. 1279-1284.</w:t>
      </w:r>
    </w:p>
    <w:p w14:paraId="3F1FE098"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Araújo, R. A.; Lima, G. T. (2007) A Structural Economic Dynamics Approach to Balance-of-Payments-Constrained Growth, </w:t>
      </w:r>
      <w:r w:rsidRPr="0043293E">
        <w:rPr>
          <w:rFonts w:ascii="Times New Roman" w:hAnsi="Times New Roman"/>
          <w:i/>
          <w:sz w:val="24"/>
          <w:szCs w:val="24"/>
          <w:lang w:val="en-GB"/>
        </w:rPr>
        <w:t>Cambridge Journal of Economics</w:t>
      </w:r>
      <w:r w:rsidRPr="0043293E">
        <w:rPr>
          <w:rFonts w:ascii="Times New Roman" w:hAnsi="Times New Roman"/>
          <w:sz w:val="24"/>
          <w:szCs w:val="24"/>
          <w:lang w:val="en-GB"/>
        </w:rPr>
        <w:t>, 31(5), pp. 755-774.</w:t>
      </w:r>
    </w:p>
    <w:p w14:paraId="44F80D1F"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Arellano, M.; Bond, S. (1991) Some tests of specification for panel data: Monte Carlo evidence and an application to employment equations, </w:t>
      </w:r>
      <w:r w:rsidRPr="0043293E">
        <w:rPr>
          <w:rFonts w:ascii="Times New Roman" w:hAnsi="Times New Roman"/>
          <w:i/>
          <w:sz w:val="24"/>
          <w:szCs w:val="24"/>
          <w:lang w:val="en-GB"/>
        </w:rPr>
        <w:t>Review of Economic Studies</w:t>
      </w:r>
      <w:r w:rsidRPr="0043293E">
        <w:rPr>
          <w:rFonts w:ascii="Times New Roman" w:hAnsi="Times New Roman"/>
          <w:sz w:val="24"/>
          <w:szCs w:val="24"/>
          <w:lang w:val="en-GB"/>
        </w:rPr>
        <w:t>, 58, pp. 277-297.</w:t>
      </w:r>
    </w:p>
    <w:p w14:paraId="7B1C394C"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Pr>
          <w:rFonts w:ascii="Times New Roman" w:hAnsi="Times New Roman"/>
          <w:sz w:val="24"/>
          <w:szCs w:val="24"/>
          <w:lang w:val="en-GB"/>
        </w:rPr>
        <w:t>Atesoglu, H. S. (1993</w:t>
      </w:r>
      <w:r w:rsidRPr="0043293E">
        <w:rPr>
          <w:rFonts w:ascii="Times New Roman" w:hAnsi="Times New Roman"/>
          <w:sz w:val="24"/>
          <w:szCs w:val="24"/>
          <w:lang w:val="en-GB"/>
        </w:rPr>
        <w:t xml:space="preserve">) Balance-of-Payments-Constrained Grwoth: Evidence from the United States, </w:t>
      </w:r>
      <w:r w:rsidRPr="0043293E">
        <w:rPr>
          <w:rFonts w:ascii="Times New Roman" w:hAnsi="Times New Roman"/>
          <w:i/>
          <w:sz w:val="24"/>
          <w:szCs w:val="24"/>
          <w:lang w:val="en-GB"/>
        </w:rPr>
        <w:t>Journal of Post Keynesian Economics</w:t>
      </w:r>
      <w:r w:rsidRPr="0043293E">
        <w:rPr>
          <w:rFonts w:ascii="Times New Roman" w:hAnsi="Times New Roman"/>
          <w:sz w:val="24"/>
          <w:szCs w:val="24"/>
          <w:lang w:val="en-GB"/>
        </w:rPr>
        <w:t xml:space="preserve">, 15(4), pp. 507-14. </w:t>
      </w:r>
    </w:p>
    <w:p w14:paraId="04CF0D0D"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Bairam, E. (1988) Balance of payments, the Harrod foreign trade multiplier and economic growth: the European and North American experience, 1970-85, </w:t>
      </w:r>
      <w:r w:rsidRPr="0043293E">
        <w:rPr>
          <w:rFonts w:ascii="Times New Roman" w:hAnsi="Times New Roman"/>
          <w:i/>
          <w:sz w:val="24"/>
          <w:szCs w:val="24"/>
          <w:lang w:val="en-GB"/>
        </w:rPr>
        <w:t>Applied Economics</w:t>
      </w:r>
      <w:r w:rsidRPr="0043293E">
        <w:rPr>
          <w:rFonts w:ascii="Times New Roman" w:hAnsi="Times New Roman"/>
          <w:sz w:val="24"/>
          <w:szCs w:val="24"/>
          <w:lang w:val="en-GB"/>
        </w:rPr>
        <w:t>, 20, pp. 1635-42.</w:t>
      </w:r>
    </w:p>
    <w:p w14:paraId="163469B1"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_______.; (1991) Dempster, G. J. The Harrod foreign trade multiplier and economic growth in Asian countries, </w:t>
      </w:r>
      <w:r w:rsidRPr="0043293E">
        <w:rPr>
          <w:rFonts w:ascii="Times New Roman" w:hAnsi="Times New Roman"/>
          <w:i/>
          <w:sz w:val="24"/>
          <w:szCs w:val="24"/>
          <w:lang w:val="en-GB"/>
        </w:rPr>
        <w:t>Applied Economics</w:t>
      </w:r>
      <w:r w:rsidRPr="0043293E">
        <w:rPr>
          <w:rFonts w:ascii="Times New Roman" w:hAnsi="Times New Roman"/>
          <w:sz w:val="24"/>
          <w:szCs w:val="24"/>
          <w:lang w:val="en-GB"/>
        </w:rPr>
        <w:t>, 23, pp. 1719-24.</w:t>
      </w:r>
    </w:p>
    <w:p w14:paraId="73C76717"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Baltagi, B. H.; Griffin, J. M.; Xiong, W. (2000) To pool or not to pool: homogeneous versus heterogeneous estimators applied to cigarette demand, </w:t>
      </w:r>
      <w:r w:rsidRPr="0043293E">
        <w:rPr>
          <w:rFonts w:ascii="Times New Roman" w:hAnsi="Times New Roman"/>
          <w:i/>
          <w:sz w:val="24"/>
          <w:szCs w:val="24"/>
          <w:lang w:val="en-GB"/>
        </w:rPr>
        <w:t>The Review of Economics and Statistics</w:t>
      </w:r>
      <w:r w:rsidRPr="0043293E">
        <w:rPr>
          <w:rFonts w:ascii="Times New Roman" w:hAnsi="Times New Roman"/>
          <w:sz w:val="24"/>
          <w:szCs w:val="24"/>
          <w:lang w:val="en-GB"/>
        </w:rPr>
        <w:t>, 82(1), pp. 117-126.</w:t>
      </w:r>
    </w:p>
    <w:p w14:paraId="43CADB9C"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Barbosa-Filho, N. H. (2001) The balance-of-payments constraint: from balanced trade to sustainable debt, </w:t>
      </w:r>
      <w:r w:rsidRPr="0043293E">
        <w:rPr>
          <w:rFonts w:ascii="Times New Roman" w:hAnsi="Times New Roman"/>
          <w:i/>
          <w:sz w:val="24"/>
          <w:szCs w:val="24"/>
          <w:lang w:val="en-GB"/>
        </w:rPr>
        <w:t>BNL Quarterly Review</w:t>
      </w:r>
      <w:r w:rsidRPr="0043293E">
        <w:rPr>
          <w:rFonts w:ascii="Times New Roman" w:hAnsi="Times New Roman"/>
          <w:sz w:val="24"/>
          <w:szCs w:val="24"/>
          <w:lang w:val="en-GB"/>
        </w:rPr>
        <w:t xml:space="preserve">, 54, pp. 381-400. </w:t>
      </w:r>
    </w:p>
    <w:p w14:paraId="5857CC0F"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GB"/>
        </w:rPr>
        <w:t xml:space="preserve">Baum, C. F. (2006) </w:t>
      </w:r>
      <w:r w:rsidRPr="0043293E">
        <w:rPr>
          <w:rFonts w:ascii="Times New Roman" w:hAnsi="Times New Roman"/>
          <w:i/>
          <w:iCs/>
          <w:sz w:val="24"/>
          <w:szCs w:val="24"/>
          <w:lang w:val="en-US"/>
        </w:rPr>
        <w:t>An Introduction to Modern Econometrics Using Stata</w:t>
      </w:r>
      <w:r w:rsidRPr="0043293E">
        <w:rPr>
          <w:rFonts w:ascii="Times New Roman" w:hAnsi="Times New Roman"/>
          <w:sz w:val="24"/>
          <w:szCs w:val="24"/>
          <w:lang w:val="en-US"/>
        </w:rPr>
        <w:t>, Stata Press.</w:t>
      </w:r>
    </w:p>
    <w:p w14:paraId="3B3C33DD"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_______.; Schaffer, M. E.; Stillman, S. (2007) Enhanced routines for instrumental variables/generalized method of moments estimation and testing, The Stata Journal, 7(4), pp. 465-506.</w:t>
      </w:r>
    </w:p>
    <w:p w14:paraId="0F9E8C04"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Becketi, S. (2013) </w:t>
      </w:r>
      <w:r w:rsidRPr="0043293E">
        <w:rPr>
          <w:rFonts w:ascii="Times New Roman" w:hAnsi="Times New Roman"/>
          <w:i/>
          <w:sz w:val="24"/>
          <w:szCs w:val="24"/>
          <w:lang w:val="en-GB"/>
        </w:rPr>
        <w:t>Introduction to Time Series Using Stata</w:t>
      </w:r>
      <w:r w:rsidRPr="0043293E">
        <w:rPr>
          <w:rFonts w:ascii="Times New Roman" w:hAnsi="Times New Roman"/>
          <w:sz w:val="24"/>
          <w:szCs w:val="24"/>
          <w:lang w:val="en-GB"/>
        </w:rPr>
        <w:t>, Stata Press.</w:t>
      </w:r>
    </w:p>
    <w:p w14:paraId="506E2A0D"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 xml:space="preserve">Berry, S.; Levinsohn, J.; Pakes, A. (1995) Automobile Prices in Market Equilibrium, </w:t>
      </w:r>
      <w:r w:rsidRPr="0043293E">
        <w:rPr>
          <w:rFonts w:ascii="Times New Roman" w:hAnsi="Times New Roman"/>
          <w:i/>
          <w:sz w:val="24"/>
          <w:szCs w:val="24"/>
          <w:lang w:val="en-US"/>
        </w:rPr>
        <w:t>Econometrica</w:t>
      </w:r>
      <w:r w:rsidRPr="0043293E">
        <w:rPr>
          <w:rFonts w:ascii="Times New Roman" w:hAnsi="Times New Roman"/>
          <w:sz w:val="24"/>
          <w:szCs w:val="24"/>
          <w:lang w:val="en-US"/>
        </w:rPr>
        <w:t>, 63(4), pp. 841-890.</w:t>
      </w:r>
    </w:p>
    <w:p w14:paraId="2D502232"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Blundell, R.; Bond, S. (</w:t>
      </w:r>
      <w:r>
        <w:rPr>
          <w:rFonts w:ascii="Times New Roman" w:hAnsi="Times New Roman"/>
          <w:sz w:val="24"/>
          <w:szCs w:val="24"/>
          <w:lang w:val="en-US"/>
        </w:rPr>
        <w:t>2000</w:t>
      </w:r>
      <w:r w:rsidRPr="0043293E">
        <w:rPr>
          <w:rFonts w:ascii="Times New Roman" w:hAnsi="Times New Roman"/>
          <w:sz w:val="24"/>
          <w:szCs w:val="24"/>
          <w:lang w:val="en-US"/>
        </w:rPr>
        <w:t xml:space="preserve">) </w:t>
      </w:r>
      <w:r>
        <w:rPr>
          <w:rFonts w:ascii="Times New Roman" w:hAnsi="Times New Roman"/>
          <w:sz w:val="24"/>
          <w:szCs w:val="24"/>
          <w:lang w:val="en-US"/>
        </w:rPr>
        <w:t>GMM Estimation with Persistent Panel Data: An Application to Production Functions</w:t>
      </w:r>
      <w:r w:rsidRPr="0043293E">
        <w:rPr>
          <w:rFonts w:ascii="Times New Roman" w:hAnsi="Times New Roman"/>
          <w:sz w:val="24"/>
          <w:szCs w:val="24"/>
          <w:lang w:val="en-US"/>
        </w:rPr>
        <w:t xml:space="preserve">, </w:t>
      </w:r>
      <w:r>
        <w:rPr>
          <w:rFonts w:ascii="Times New Roman" w:hAnsi="Times New Roman"/>
          <w:i/>
          <w:sz w:val="24"/>
          <w:szCs w:val="24"/>
          <w:lang w:val="en-US"/>
        </w:rPr>
        <w:t>Econometric Review</w:t>
      </w:r>
      <w:r w:rsidRPr="0043293E">
        <w:rPr>
          <w:rFonts w:ascii="Times New Roman" w:hAnsi="Times New Roman"/>
          <w:sz w:val="24"/>
          <w:szCs w:val="24"/>
          <w:lang w:val="en-US"/>
        </w:rPr>
        <w:t xml:space="preserve">, </w:t>
      </w:r>
      <w:r>
        <w:rPr>
          <w:rFonts w:ascii="Times New Roman" w:hAnsi="Times New Roman"/>
          <w:sz w:val="24"/>
          <w:szCs w:val="24"/>
          <w:lang w:val="en-US"/>
        </w:rPr>
        <w:t>19(3)</w:t>
      </w:r>
      <w:r w:rsidRPr="0043293E">
        <w:rPr>
          <w:rFonts w:ascii="Times New Roman" w:hAnsi="Times New Roman"/>
          <w:sz w:val="24"/>
          <w:szCs w:val="24"/>
          <w:lang w:val="en-US"/>
        </w:rPr>
        <w:t xml:space="preserve">, pp. </w:t>
      </w:r>
      <w:r>
        <w:rPr>
          <w:rFonts w:ascii="Times New Roman" w:hAnsi="Times New Roman"/>
          <w:sz w:val="24"/>
          <w:szCs w:val="24"/>
          <w:lang w:val="en-US"/>
        </w:rPr>
        <w:t>321-40</w:t>
      </w:r>
      <w:r w:rsidRPr="0043293E">
        <w:rPr>
          <w:rFonts w:ascii="Times New Roman" w:hAnsi="Times New Roman"/>
          <w:sz w:val="24"/>
          <w:szCs w:val="24"/>
          <w:lang w:val="en-US"/>
        </w:rPr>
        <w:t xml:space="preserve">. </w:t>
      </w:r>
    </w:p>
    <w:p w14:paraId="763C9A19"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Dixon, R.; Thirwall, A. P. (1975) A Model of Regional Growth-rate Differences on Kaldorian Lines, </w:t>
      </w:r>
      <w:r w:rsidRPr="0043293E">
        <w:rPr>
          <w:rFonts w:ascii="Times New Roman" w:hAnsi="Times New Roman"/>
          <w:i/>
          <w:sz w:val="24"/>
          <w:szCs w:val="24"/>
          <w:lang w:val="en-GB"/>
        </w:rPr>
        <w:t>Oxford Economic Papers</w:t>
      </w:r>
      <w:r w:rsidRPr="0043293E">
        <w:rPr>
          <w:rFonts w:ascii="Times New Roman" w:hAnsi="Times New Roman"/>
          <w:sz w:val="24"/>
          <w:szCs w:val="24"/>
          <w:lang w:val="en-GB"/>
        </w:rPr>
        <w:t>, 27(2), pp. 201-214.</w:t>
      </w:r>
    </w:p>
    <w:p w14:paraId="0DF0AB4B"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Enders, W. (1995) </w:t>
      </w:r>
      <w:r w:rsidRPr="0043293E">
        <w:rPr>
          <w:rFonts w:ascii="Times New Roman" w:hAnsi="Times New Roman"/>
          <w:i/>
          <w:sz w:val="24"/>
          <w:szCs w:val="24"/>
          <w:lang w:val="en-GB"/>
        </w:rPr>
        <w:t>Applied Econometric Time Series</w:t>
      </w:r>
      <w:r w:rsidRPr="0043293E">
        <w:rPr>
          <w:rFonts w:ascii="Times New Roman" w:hAnsi="Times New Roman"/>
          <w:sz w:val="24"/>
          <w:szCs w:val="24"/>
          <w:lang w:val="en-GB"/>
        </w:rPr>
        <w:t>, John Wiley &amp; Sons.</w:t>
      </w:r>
    </w:p>
    <w:p w14:paraId="64E8199C"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Engle, R. F.; Granger, C. W. J. </w:t>
      </w:r>
      <w:r w:rsidRPr="0043293E">
        <w:rPr>
          <w:rFonts w:ascii="Times New Roman" w:hAnsi="Times New Roman"/>
          <w:bCs/>
          <w:sz w:val="24"/>
          <w:szCs w:val="24"/>
          <w:lang w:val="en-GB"/>
        </w:rPr>
        <w:t xml:space="preserve">(1987) Co-Integration and Error Correction: Representation, Estimation, and Testing, </w:t>
      </w:r>
      <w:r w:rsidRPr="0043293E">
        <w:rPr>
          <w:rFonts w:ascii="Times New Roman" w:hAnsi="Times New Roman"/>
          <w:i/>
          <w:iCs/>
          <w:sz w:val="24"/>
          <w:szCs w:val="24"/>
          <w:lang w:val="en-GB"/>
        </w:rPr>
        <w:t>Econometrica</w:t>
      </w:r>
      <w:r w:rsidRPr="0043293E">
        <w:rPr>
          <w:rFonts w:ascii="Times New Roman" w:hAnsi="Times New Roman"/>
          <w:sz w:val="24"/>
          <w:szCs w:val="24"/>
          <w:lang w:val="en-GB"/>
        </w:rPr>
        <w:t xml:space="preserve">, 55(2), pp. 251-276. </w:t>
      </w:r>
    </w:p>
    <w:p w14:paraId="372B6CCF"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 xml:space="preserve">Feenstra, R. C. (1994) New Product Varieties and the Measurement of International Prices, </w:t>
      </w:r>
      <w:r w:rsidRPr="0043293E">
        <w:rPr>
          <w:rFonts w:ascii="Times New Roman" w:hAnsi="Times New Roman"/>
          <w:i/>
          <w:sz w:val="24"/>
          <w:szCs w:val="24"/>
          <w:lang w:val="en-US"/>
        </w:rPr>
        <w:t>American Economic Review</w:t>
      </w:r>
      <w:r w:rsidRPr="0043293E">
        <w:rPr>
          <w:rFonts w:ascii="Times New Roman" w:hAnsi="Times New Roman"/>
          <w:sz w:val="24"/>
          <w:szCs w:val="24"/>
          <w:lang w:val="en-US"/>
        </w:rPr>
        <w:t xml:space="preserve">, 84(1), pp. 157-77. </w:t>
      </w:r>
    </w:p>
    <w:p w14:paraId="17FA13B3"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 xml:space="preserve">Feenstra, R. C.; Romalis (2014) International Prices and Endogenous Quality, </w:t>
      </w:r>
      <w:r w:rsidRPr="0043293E">
        <w:rPr>
          <w:rFonts w:ascii="Times New Roman" w:hAnsi="Times New Roman"/>
          <w:i/>
          <w:sz w:val="24"/>
          <w:szCs w:val="24"/>
          <w:lang w:val="en-US"/>
        </w:rPr>
        <w:t>Quarterly Journal of Economics</w:t>
      </w:r>
      <w:r w:rsidRPr="0043293E">
        <w:rPr>
          <w:rFonts w:ascii="Times New Roman" w:hAnsi="Times New Roman"/>
          <w:sz w:val="24"/>
          <w:szCs w:val="24"/>
          <w:lang w:val="en-US"/>
        </w:rPr>
        <w:t xml:space="preserve">, forthcoming. </w:t>
      </w:r>
    </w:p>
    <w:p w14:paraId="6FD26CFA"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Gouvêa, R. R.; Lima, G. T. (2010) Structural change, balance-of-payments constraint, and economic growth: evidence from the multisectoral Thirlwall’s law, </w:t>
      </w:r>
      <w:r w:rsidRPr="0043293E">
        <w:rPr>
          <w:rFonts w:ascii="Times New Roman" w:hAnsi="Times New Roman"/>
          <w:i/>
          <w:sz w:val="24"/>
          <w:szCs w:val="24"/>
          <w:lang w:val="en-GB"/>
        </w:rPr>
        <w:t>Journal of Post-Keynesian Economics</w:t>
      </w:r>
      <w:r w:rsidRPr="0043293E">
        <w:rPr>
          <w:rFonts w:ascii="Times New Roman" w:hAnsi="Times New Roman"/>
          <w:sz w:val="24"/>
          <w:szCs w:val="24"/>
          <w:lang w:val="en-GB"/>
        </w:rPr>
        <w:t>, 33(1), pp. 169-204.</w:t>
      </w:r>
    </w:p>
    <w:p w14:paraId="76ABA070"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Gouvêa, R. R.; Lima, G. T. (2013) Balance-of-payments-constrained growth in a multisectoral framework: a panel data investigation, </w:t>
      </w:r>
      <w:r w:rsidRPr="0043293E">
        <w:rPr>
          <w:rFonts w:ascii="Times New Roman" w:hAnsi="Times New Roman"/>
          <w:i/>
          <w:sz w:val="24"/>
          <w:szCs w:val="24"/>
          <w:lang w:val="en-GB"/>
        </w:rPr>
        <w:t>Journal of Economic Studies</w:t>
      </w:r>
      <w:r w:rsidRPr="0043293E">
        <w:rPr>
          <w:rFonts w:ascii="Times New Roman" w:hAnsi="Times New Roman"/>
          <w:sz w:val="24"/>
          <w:szCs w:val="24"/>
          <w:lang w:val="en-GB"/>
        </w:rPr>
        <w:t xml:space="preserve">, 40(2), pp. 240-254. </w:t>
      </w:r>
    </w:p>
    <w:p w14:paraId="3136DF00"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Hallack, J. C.; Schott, P. K. (2011) Estimating Cross-Country Differences in Product Quality, </w:t>
      </w:r>
      <w:r w:rsidRPr="0043293E">
        <w:rPr>
          <w:rFonts w:ascii="Times New Roman" w:hAnsi="Times New Roman"/>
          <w:i/>
          <w:sz w:val="24"/>
          <w:szCs w:val="24"/>
          <w:lang w:val="en-GB"/>
        </w:rPr>
        <w:t>Quarterly Journal of Economics</w:t>
      </w:r>
      <w:r w:rsidRPr="0043293E">
        <w:rPr>
          <w:rFonts w:ascii="Times New Roman" w:hAnsi="Times New Roman"/>
          <w:sz w:val="24"/>
          <w:szCs w:val="24"/>
          <w:lang w:val="en-GB"/>
        </w:rPr>
        <w:t xml:space="preserve">, 126(1), pp. 417-474. </w:t>
      </w:r>
    </w:p>
    <w:p w14:paraId="2115D5A6"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Hansen, L. (1982) Large sample properties of generalized method of moments estimators, </w:t>
      </w:r>
      <w:r w:rsidRPr="0043293E">
        <w:rPr>
          <w:rFonts w:ascii="Times New Roman" w:hAnsi="Times New Roman"/>
          <w:i/>
          <w:sz w:val="24"/>
          <w:szCs w:val="24"/>
          <w:lang w:val="en-GB"/>
        </w:rPr>
        <w:t>Econometrica</w:t>
      </w:r>
      <w:r w:rsidRPr="0043293E">
        <w:rPr>
          <w:rFonts w:ascii="Times New Roman" w:hAnsi="Times New Roman"/>
          <w:sz w:val="24"/>
          <w:szCs w:val="24"/>
          <w:lang w:val="en-GB"/>
        </w:rPr>
        <w:t>, 50, pp. 1029-54.</w:t>
      </w:r>
    </w:p>
    <w:p w14:paraId="5DB20231"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Harrod, R. F. (1933) </w:t>
      </w:r>
      <w:r w:rsidRPr="0043293E">
        <w:rPr>
          <w:rFonts w:ascii="Times New Roman" w:hAnsi="Times New Roman"/>
          <w:i/>
          <w:sz w:val="24"/>
          <w:szCs w:val="24"/>
          <w:lang w:val="en-GB"/>
        </w:rPr>
        <w:t>International economics</w:t>
      </w:r>
      <w:r w:rsidRPr="0043293E">
        <w:rPr>
          <w:rFonts w:ascii="Times New Roman" w:hAnsi="Times New Roman"/>
          <w:sz w:val="24"/>
          <w:szCs w:val="24"/>
          <w:lang w:val="en-GB"/>
        </w:rPr>
        <w:t xml:space="preserve">, Cambridge University Press. </w:t>
      </w:r>
    </w:p>
    <w:p w14:paraId="110AF72F"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Hausman, J. (1997) Valuation of new goods under perfect and imperfect competition, in (Ed.) Bresnahan, T.; Gordon, R.; </w:t>
      </w:r>
      <w:r w:rsidRPr="0043293E">
        <w:rPr>
          <w:rFonts w:ascii="Times New Roman" w:hAnsi="Times New Roman"/>
          <w:i/>
          <w:sz w:val="24"/>
          <w:szCs w:val="24"/>
          <w:lang w:val="en-GB"/>
        </w:rPr>
        <w:t>The Economics of New Goods</w:t>
      </w:r>
      <w:r w:rsidRPr="0043293E">
        <w:rPr>
          <w:rFonts w:ascii="Times New Roman" w:hAnsi="Times New Roman"/>
          <w:sz w:val="24"/>
          <w:szCs w:val="24"/>
          <w:lang w:val="en-GB"/>
        </w:rPr>
        <w:t xml:space="preserve">, Studies in Income and Wealth, 58, Chicago: NBER. </w:t>
      </w:r>
    </w:p>
    <w:p w14:paraId="6CB97055"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GB"/>
        </w:rPr>
        <w:t>Hausman, J.</w:t>
      </w:r>
      <w:r w:rsidRPr="0043293E">
        <w:rPr>
          <w:rFonts w:ascii="Times New Roman" w:hAnsi="Times New Roman"/>
          <w:sz w:val="24"/>
          <w:szCs w:val="24"/>
          <w:lang w:val="en-US"/>
        </w:rPr>
        <w:t xml:space="preserve">; Leonard, G.; Zona, J. D. (1994) Competitive Analysis with Differentiated Products, </w:t>
      </w:r>
      <w:r w:rsidRPr="0043293E">
        <w:rPr>
          <w:rFonts w:ascii="Times New Roman" w:hAnsi="Times New Roman"/>
          <w:i/>
          <w:sz w:val="24"/>
          <w:szCs w:val="24"/>
          <w:lang w:val="en-US"/>
        </w:rPr>
        <w:t>Annales D’Economie et de Statistique</w:t>
      </w:r>
      <w:r w:rsidRPr="0043293E">
        <w:rPr>
          <w:rFonts w:ascii="Times New Roman" w:hAnsi="Times New Roman"/>
          <w:sz w:val="24"/>
          <w:szCs w:val="24"/>
          <w:lang w:val="en-US"/>
        </w:rPr>
        <w:t>, 34, pp. 159-180.</w:t>
      </w:r>
    </w:p>
    <w:p w14:paraId="211757CE"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 xml:space="preserve">Hausmann, R.; Hwang, J.; Rodrik, D. (2007) What you export matters, </w:t>
      </w:r>
      <w:r w:rsidRPr="0043293E">
        <w:rPr>
          <w:rFonts w:ascii="Times New Roman" w:hAnsi="Times New Roman"/>
          <w:i/>
          <w:sz w:val="24"/>
          <w:szCs w:val="24"/>
          <w:lang w:val="en-US"/>
        </w:rPr>
        <w:t>Journal of Economic Growth</w:t>
      </w:r>
      <w:r w:rsidRPr="0043293E">
        <w:rPr>
          <w:rFonts w:ascii="Times New Roman" w:hAnsi="Times New Roman"/>
          <w:sz w:val="24"/>
          <w:szCs w:val="24"/>
          <w:lang w:val="en-US"/>
        </w:rPr>
        <w:t>, 12, pp. 1-25.</w:t>
      </w:r>
    </w:p>
    <w:p w14:paraId="1790351B"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lastRenderedPageBreak/>
        <w:t xml:space="preserve">Heike, H. (1997) Balance-of-Payments-Constrained Growth: A Reconsideration of the Evidence for the US Economy, </w:t>
      </w:r>
      <w:r w:rsidRPr="0043293E">
        <w:rPr>
          <w:rFonts w:ascii="Times New Roman" w:hAnsi="Times New Roman"/>
          <w:i/>
          <w:sz w:val="24"/>
          <w:szCs w:val="24"/>
          <w:lang w:val="en-US"/>
        </w:rPr>
        <w:t>Journal of Post Keynesian Economics</w:t>
      </w:r>
      <w:r w:rsidRPr="0043293E">
        <w:rPr>
          <w:rFonts w:ascii="Times New Roman" w:hAnsi="Times New Roman"/>
          <w:sz w:val="24"/>
          <w:szCs w:val="24"/>
          <w:lang w:val="en-US"/>
        </w:rPr>
        <w:t>, 19(3), pp. 313-325.</w:t>
      </w:r>
    </w:p>
    <w:p w14:paraId="12521A4A"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Houthakker, H. S.; Magee, S. P. (1969) Income and price elasticities in world trade, </w:t>
      </w:r>
      <w:r w:rsidRPr="0043293E">
        <w:rPr>
          <w:rFonts w:ascii="Times New Roman" w:hAnsi="Times New Roman"/>
          <w:i/>
          <w:sz w:val="24"/>
          <w:szCs w:val="24"/>
          <w:lang w:val="en-GB"/>
        </w:rPr>
        <w:t>The Review of Economic and Statistics</w:t>
      </w:r>
      <w:r w:rsidRPr="0043293E">
        <w:rPr>
          <w:rFonts w:ascii="Times New Roman" w:hAnsi="Times New Roman"/>
          <w:sz w:val="24"/>
          <w:szCs w:val="24"/>
          <w:lang w:val="en-GB"/>
        </w:rPr>
        <w:t xml:space="preserve">, 51(2), pp. 111-125. </w:t>
      </w:r>
    </w:p>
    <w:p w14:paraId="72C73550"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Hummels, D. L.; Klenow, P. J. (2005) The Variety and Quality of a Nation’s Exports, </w:t>
      </w:r>
      <w:r w:rsidRPr="0043293E">
        <w:rPr>
          <w:rFonts w:ascii="Times New Roman" w:hAnsi="Times New Roman"/>
          <w:i/>
          <w:sz w:val="24"/>
          <w:szCs w:val="24"/>
          <w:lang w:val="en-GB"/>
        </w:rPr>
        <w:t>American Economic Review</w:t>
      </w:r>
      <w:r w:rsidRPr="0043293E">
        <w:rPr>
          <w:rFonts w:ascii="Times New Roman" w:hAnsi="Times New Roman"/>
          <w:sz w:val="24"/>
          <w:szCs w:val="24"/>
          <w:lang w:val="en-GB"/>
        </w:rPr>
        <w:t xml:space="preserve">, 95(3), pp. 704-723. </w:t>
      </w:r>
    </w:p>
    <w:p w14:paraId="5F553340"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Johansen, S. (1995) </w:t>
      </w:r>
      <w:r w:rsidRPr="0043293E">
        <w:rPr>
          <w:rFonts w:ascii="Times New Roman" w:hAnsi="Times New Roman"/>
          <w:i/>
          <w:sz w:val="24"/>
          <w:szCs w:val="24"/>
          <w:lang w:val="en-GB"/>
        </w:rPr>
        <w:t>Likelihood-Based Inference in Cointegrated Vector Autoregressive Models</w:t>
      </w:r>
      <w:r w:rsidRPr="0043293E">
        <w:rPr>
          <w:rFonts w:ascii="Times New Roman" w:hAnsi="Times New Roman"/>
          <w:sz w:val="24"/>
          <w:szCs w:val="24"/>
          <w:lang w:val="en-GB"/>
        </w:rPr>
        <w:t xml:space="preserve">, Oxford University Press. </w:t>
      </w:r>
    </w:p>
    <w:p w14:paraId="629BFB62"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Kaldor, N. (1966) </w:t>
      </w:r>
      <w:r w:rsidRPr="0043293E">
        <w:rPr>
          <w:rFonts w:ascii="Times New Roman" w:hAnsi="Times New Roman"/>
          <w:i/>
          <w:sz w:val="24"/>
          <w:szCs w:val="24"/>
          <w:lang w:val="en-GB"/>
        </w:rPr>
        <w:t>Causes of the Slow Rate of Economic Growth of the United Kingdom: an Inaugural Lecture</w:t>
      </w:r>
      <w:r w:rsidRPr="0043293E">
        <w:rPr>
          <w:rFonts w:ascii="Times New Roman" w:hAnsi="Times New Roman"/>
          <w:sz w:val="24"/>
          <w:szCs w:val="24"/>
          <w:lang w:val="en-GB"/>
        </w:rPr>
        <w:t>, Cambridge: Cambridge University Press.</w:t>
      </w:r>
    </w:p>
    <w:p w14:paraId="1507D657"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_______. (1978) The effect of devaluations on trade in manufacturing, in: </w:t>
      </w:r>
      <w:r w:rsidRPr="0043293E">
        <w:rPr>
          <w:rFonts w:ascii="Times New Roman" w:hAnsi="Times New Roman"/>
          <w:i/>
          <w:sz w:val="24"/>
          <w:szCs w:val="24"/>
          <w:lang w:val="en-GB"/>
        </w:rPr>
        <w:t>Further Essays on Applied Economics</w:t>
      </w:r>
      <w:r w:rsidRPr="0043293E">
        <w:rPr>
          <w:rFonts w:ascii="Times New Roman" w:hAnsi="Times New Roman"/>
          <w:sz w:val="24"/>
          <w:szCs w:val="24"/>
          <w:lang w:val="en-GB"/>
        </w:rPr>
        <w:t>, London: Duckworth, pp. 99-118.</w:t>
      </w:r>
    </w:p>
    <w:p w14:paraId="68B6851F"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 xml:space="preserve">Kleibergen, F.; Paap, R. (2006) Generalized reduced rank tests using the singular- value decomposition. </w:t>
      </w:r>
      <w:r w:rsidRPr="0043293E">
        <w:rPr>
          <w:rFonts w:ascii="Times New Roman" w:hAnsi="Times New Roman"/>
          <w:i/>
          <w:sz w:val="24"/>
          <w:szCs w:val="24"/>
          <w:lang w:val="en-US"/>
        </w:rPr>
        <w:t>Journal of Econometrics</w:t>
      </w:r>
      <w:r w:rsidRPr="0043293E">
        <w:rPr>
          <w:rFonts w:ascii="Times New Roman" w:hAnsi="Times New Roman"/>
          <w:sz w:val="24"/>
          <w:szCs w:val="24"/>
          <w:lang w:val="en-US"/>
        </w:rPr>
        <w:t xml:space="preserve"> 127, pp. 97–126.</w:t>
      </w:r>
    </w:p>
    <w:p w14:paraId="3D1DD4F9"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Lall, S. (2000) The Technological Structure and Performance of Developing Country Manufactured Exports, 1985-98, </w:t>
      </w:r>
      <w:r w:rsidRPr="0043293E">
        <w:rPr>
          <w:rFonts w:ascii="Times New Roman" w:hAnsi="Times New Roman"/>
          <w:i/>
          <w:sz w:val="24"/>
          <w:szCs w:val="24"/>
          <w:lang w:val="en-GB"/>
        </w:rPr>
        <w:t>Oxford Development Studies</w:t>
      </w:r>
      <w:r w:rsidRPr="0043293E">
        <w:rPr>
          <w:rFonts w:ascii="Times New Roman" w:hAnsi="Times New Roman"/>
          <w:sz w:val="24"/>
          <w:szCs w:val="24"/>
          <w:lang w:val="en-GB"/>
        </w:rPr>
        <w:t>, 28(3), pp. 337-369.</w:t>
      </w:r>
    </w:p>
    <w:p w14:paraId="3C801EB6"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León-Ledesma, M. A. (2002) Accumulation, innovation and catching-up: an extended cumulative growth model, </w:t>
      </w:r>
      <w:r w:rsidRPr="0043293E">
        <w:rPr>
          <w:rFonts w:ascii="Times New Roman" w:hAnsi="Times New Roman"/>
          <w:i/>
          <w:sz w:val="24"/>
          <w:szCs w:val="24"/>
          <w:lang w:val="en-GB"/>
        </w:rPr>
        <w:t>Cambridge Journal of Economics</w:t>
      </w:r>
      <w:r w:rsidRPr="0043293E">
        <w:rPr>
          <w:rFonts w:ascii="Times New Roman" w:hAnsi="Times New Roman"/>
          <w:sz w:val="24"/>
          <w:szCs w:val="24"/>
          <w:lang w:val="en-GB"/>
        </w:rPr>
        <w:t>, 26, pp. 201-216.</w:t>
      </w:r>
    </w:p>
    <w:p w14:paraId="1A27062F"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McCombie, J. S. L.</w:t>
      </w:r>
      <w:r>
        <w:rPr>
          <w:rFonts w:ascii="Times New Roman" w:hAnsi="Times New Roman"/>
          <w:sz w:val="24"/>
          <w:szCs w:val="24"/>
          <w:lang w:val="en-GB"/>
        </w:rPr>
        <w:t>;</w:t>
      </w:r>
      <w:r w:rsidRPr="0043293E">
        <w:rPr>
          <w:rFonts w:ascii="Times New Roman" w:hAnsi="Times New Roman"/>
          <w:sz w:val="24"/>
          <w:szCs w:val="24"/>
          <w:lang w:val="en-GB"/>
        </w:rPr>
        <w:t xml:space="preserve"> Thirlwall, A. (1994) </w:t>
      </w:r>
      <w:r w:rsidRPr="0043293E">
        <w:rPr>
          <w:rFonts w:ascii="Times New Roman" w:hAnsi="Times New Roman"/>
          <w:i/>
          <w:sz w:val="24"/>
          <w:szCs w:val="24"/>
          <w:lang w:val="en-GB"/>
        </w:rPr>
        <w:t>Economic Growth and the Balance-of-Payments Constraint</w:t>
      </w:r>
      <w:r w:rsidRPr="0043293E">
        <w:rPr>
          <w:rFonts w:ascii="Times New Roman" w:hAnsi="Times New Roman"/>
          <w:sz w:val="24"/>
          <w:szCs w:val="24"/>
          <w:lang w:val="en-GB"/>
        </w:rPr>
        <w:t>, London: Macmillan Press Ltd..</w:t>
      </w:r>
    </w:p>
    <w:p w14:paraId="6624F949"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Moreno-Brid, J. C. (2003) Capital flows, interest payments and the balance-of-payments constrained growth model: a theoretical and empirical analysis, </w:t>
      </w:r>
      <w:r w:rsidRPr="0043293E">
        <w:rPr>
          <w:rFonts w:ascii="Times New Roman" w:hAnsi="Times New Roman"/>
          <w:i/>
          <w:sz w:val="24"/>
          <w:szCs w:val="24"/>
          <w:lang w:val="en-GB"/>
        </w:rPr>
        <w:t>Metroeconomica</w:t>
      </w:r>
      <w:r w:rsidRPr="0043293E">
        <w:rPr>
          <w:rFonts w:ascii="Times New Roman" w:hAnsi="Times New Roman"/>
          <w:sz w:val="24"/>
          <w:szCs w:val="24"/>
          <w:lang w:val="en-GB"/>
        </w:rPr>
        <w:t>, 54(2), pp.346-65.</w:t>
      </w:r>
    </w:p>
    <w:p w14:paraId="337C58E9"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Nevo, A. (2001) Measuring Market Power in the Ready-to-Eat Cereal Industry, </w:t>
      </w:r>
      <w:r w:rsidRPr="0043293E">
        <w:rPr>
          <w:rFonts w:ascii="Times New Roman" w:hAnsi="Times New Roman"/>
          <w:i/>
          <w:sz w:val="24"/>
          <w:szCs w:val="24"/>
          <w:lang w:val="en-GB"/>
        </w:rPr>
        <w:t>Econometrica</w:t>
      </w:r>
      <w:r w:rsidRPr="0043293E">
        <w:rPr>
          <w:rFonts w:ascii="Times New Roman" w:hAnsi="Times New Roman"/>
          <w:sz w:val="24"/>
          <w:szCs w:val="24"/>
          <w:lang w:val="en-GB"/>
        </w:rPr>
        <w:t>, 69(2), pp. 307-342.</w:t>
      </w:r>
    </w:p>
    <w:p w14:paraId="446BB1FE"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Newey, W. K.; West, K. D. (1987) A simple, positive semi-definite, heteroskedasticity and autocorrelation consistence covariance matrix, </w:t>
      </w:r>
      <w:r w:rsidRPr="0043293E">
        <w:rPr>
          <w:rFonts w:ascii="Times New Roman" w:hAnsi="Times New Roman"/>
          <w:i/>
          <w:sz w:val="24"/>
          <w:szCs w:val="24"/>
          <w:lang w:val="en-GB"/>
        </w:rPr>
        <w:t>Econometrica</w:t>
      </w:r>
      <w:r w:rsidRPr="0043293E">
        <w:rPr>
          <w:rFonts w:ascii="Times New Roman" w:hAnsi="Times New Roman"/>
          <w:sz w:val="24"/>
          <w:szCs w:val="24"/>
          <w:lang w:val="en-GB"/>
        </w:rPr>
        <w:t>, 55, pp. 703-8.</w:t>
      </w:r>
    </w:p>
    <w:p w14:paraId="729844D2"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Perraton, J. (2003) Balance of Payments Constrained Growth and Developing Countries: an examination of Thirlwall’s hypothesis, </w:t>
      </w:r>
      <w:r w:rsidRPr="0043293E">
        <w:rPr>
          <w:rFonts w:ascii="Times New Roman" w:hAnsi="Times New Roman"/>
          <w:i/>
          <w:sz w:val="24"/>
          <w:szCs w:val="24"/>
          <w:lang w:val="en-GB"/>
        </w:rPr>
        <w:t>International Review of Applied Economics</w:t>
      </w:r>
      <w:r w:rsidRPr="0043293E">
        <w:rPr>
          <w:rFonts w:ascii="Times New Roman" w:hAnsi="Times New Roman"/>
          <w:sz w:val="24"/>
          <w:szCs w:val="24"/>
          <w:lang w:val="en-GB"/>
        </w:rPr>
        <w:t>, 17(1), pp. 1-22.</w:t>
      </w:r>
    </w:p>
    <w:p w14:paraId="56952D8A"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Roberts, M. (2002) Cumulative Causation and Unemployment, in.: McCombie, J. S.; Pugno, M.; Soro, B. (Eds.) </w:t>
      </w:r>
      <w:r w:rsidRPr="0043293E">
        <w:rPr>
          <w:rFonts w:ascii="Times New Roman" w:hAnsi="Times New Roman"/>
          <w:i/>
          <w:sz w:val="24"/>
          <w:szCs w:val="24"/>
          <w:lang w:val="en-GB"/>
        </w:rPr>
        <w:t>Productivity Growth and Economic Performance: Essays  on Verdoorn’s Law</w:t>
      </w:r>
      <w:r w:rsidRPr="0043293E">
        <w:rPr>
          <w:rFonts w:ascii="Times New Roman" w:hAnsi="Times New Roman"/>
          <w:sz w:val="24"/>
          <w:szCs w:val="24"/>
          <w:lang w:val="en-GB"/>
        </w:rPr>
        <w:t xml:space="preserve">, Palgrave MacMillan.  </w:t>
      </w:r>
    </w:p>
    <w:p w14:paraId="3400EDB6"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 xml:space="preserve">Roodman, D. (2009a) How to do xtabond2: An introduction to difference and system GMM in Stata, </w:t>
      </w:r>
      <w:r w:rsidRPr="0043293E">
        <w:rPr>
          <w:rFonts w:ascii="Times New Roman" w:hAnsi="Times New Roman"/>
          <w:i/>
          <w:sz w:val="24"/>
          <w:szCs w:val="24"/>
          <w:lang w:val="en-US"/>
        </w:rPr>
        <w:t>The Stata Journal</w:t>
      </w:r>
      <w:r w:rsidRPr="0043293E">
        <w:rPr>
          <w:rFonts w:ascii="Times New Roman" w:hAnsi="Times New Roman"/>
          <w:sz w:val="24"/>
          <w:szCs w:val="24"/>
          <w:lang w:val="en-US"/>
        </w:rPr>
        <w:t>, 9(1), pp. 86-136.</w:t>
      </w:r>
    </w:p>
    <w:p w14:paraId="22AC2C25" w14:textId="77777777" w:rsidR="005A5BB3" w:rsidRPr="0043293E" w:rsidRDefault="005A5BB3" w:rsidP="005A5BB3">
      <w:pPr>
        <w:spacing w:after="0" w:line="240" w:lineRule="auto"/>
        <w:ind w:left="709" w:hanging="709"/>
        <w:jc w:val="both"/>
        <w:rPr>
          <w:rFonts w:ascii="Times New Roman" w:hAnsi="Times New Roman"/>
          <w:sz w:val="24"/>
          <w:szCs w:val="24"/>
          <w:lang w:val="en-US"/>
        </w:rPr>
      </w:pPr>
      <w:r w:rsidRPr="0043293E">
        <w:rPr>
          <w:rFonts w:ascii="Times New Roman" w:hAnsi="Times New Roman"/>
          <w:sz w:val="24"/>
          <w:szCs w:val="24"/>
          <w:lang w:val="en-US"/>
        </w:rPr>
        <w:t xml:space="preserve">_______. (2009b) A Note on the Theme of Too Many Instruments, </w:t>
      </w:r>
      <w:r w:rsidRPr="0043293E">
        <w:rPr>
          <w:rFonts w:ascii="Times New Roman" w:hAnsi="Times New Roman"/>
          <w:i/>
          <w:sz w:val="24"/>
          <w:szCs w:val="24"/>
          <w:lang w:val="en-US"/>
        </w:rPr>
        <w:t>Oxford Bulletin on Economics and Statistics</w:t>
      </w:r>
      <w:r w:rsidRPr="0043293E">
        <w:rPr>
          <w:rFonts w:ascii="Times New Roman" w:hAnsi="Times New Roman"/>
          <w:sz w:val="24"/>
          <w:szCs w:val="24"/>
          <w:lang w:val="en-US"/>
        </w:rPr>
        <w:t>, 71(1), pp. 135-58.</w:t>
      </w:r>
    </w:p>
    <w:p w14:paraId="422656CA"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Romero, J. P.; Silveira, F.; Jayme Jr., F. G. (2011) Brazil: structural change and balance-of-payments-constrained growth, </w:t>
      </w:r>
      <w:r w:rsidRPr="0043293E">
        <w:rPr>
          <w:rFonts w:ascii="Times New Roman" w:hAnsi="Times New Roman"/>
          <w:i/>
          <w:sz w:val="24"/>
          <w:szCs w:val="24"/>
          <w:lang w:val="en-GB"/>
        </w:rPr>
        <w:t>CEPAL Review</w:t>
      </w:r>
      <w:r w:rsidRPr="0043293E">
        <w:rPr>
          <w:rFonts w:ascii="Times New Roman" w:hAnsi="Times New Roman"/>
          <w:sz w:val="24"/>
          <w:szCs w:val="24"/>
          <w:lang w:val="en-GB"/>
        </w:rPr>
        <w:t>, 105, pp. 173-195.</w:t>
      </w:r>
    </w:p>
    <w:p w14:paraId="53DC6AEF"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Setterfield, M. (2011) The remarkable durability of Thirlwall’s Law, </w:t>
      </w:r>
      <w:r w:rsidRPr="0043293E">
        <w:rPr>
          <w:rFonts w:ascii="Times New Roman" w:hAnsi="Times New Roman"/>
          <w:i/>
          <w:sz w:val="24"/>
          <w:szCs w:val="24"/>
          <w:lang w:val="en-GB"/>
        </w:rPr>
        <w:t>PSL Quarterly Review</w:t>
      </w:r>
      <w:r w:rsidRPr="0043293E">
        <w:rPr>
          <w:rFonts w:ascii="Times New Roman" w:hAnsi="Times New Roman"/>
          <w:sz w:val="24"/>
          <w:szCs w:val="24"/>
          <w:lang w:val="en-GB"/>
        </w:rPr>
        <w:t xml:space="preserve">, 64(259), pp. 393-427. </w:t>
      </w:r>
    </w:p>
    <w:p w14:paraId="49FF2DB6"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Schott, P. K. (2004) Across-Product Versus Within-Product Specialization in International Trade, </w:t>
      </w:r>
      <w:r w:rsidRPr="0043293E">
        <w:rPr>
          <w:rFonts w:ascii="Times New Roman" w:hAnsi="Times New Roman"/>
          <w:i/>
          <w:sz w:val="24"/>
          <w:szCs w:val="24"/>
          <w:lang w:val="en-GB"/>
        </w:rPr>
        <w:t>Quarterly Journal of Economics</w:t>
      </w:r>
      <w:r w:rsidRPr="0043293E">
        <w:rPr>
          <w:rFonts w:ascii="Times New Roman" w:hAnsi="Times New Roman"/>
          <w:sz w:val="24"/>
          <w:szCs w:val="24"/>
          <w:lang w:val="en-GB"/>
        </w:rPr>
        <w:t xml:space="preserve">, 119(2), pp. 646-677. </w:t>
      </w:r>
    </w:p>
    <w:p w14:paraId="5D89859E"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Tharnpanich, N.; McCombie, J. S. L. (2013) Balance-of-payments constrained growth, structural change, and the Thai economy, </w:t>
      </w:r>
      <w:r w:rsidRPr="0043293E">
        <w:rPr>
          <w:rFonts w:ascii="Times New Roman" w:hAnsi="Times New Roman"/>
          <w:i/>
          <w:sz w:val="24"/>
          <w:szCs w:val="24"/>
          <w:lang w:val="en-GB"/>
        </w:rPr>
        <w:t>Journal of Post Keynesian Economics</w:t>
      </w:r>
      <w:r w:rsidRPr="0043293E">
        <w:rPr>
          <w:rFonts w:ascii="Times New Roman" w:hAnsi="Times New Roman"/>
          <w:sz w:val="24"/>
          <w:szCs w:val="24"/>
          <w:lang w:val="en-GB"/>
        </w:rPr>
        <w:t>, 35(4), pp. 569-97.</w:t>
      </w:r>
    </w:p>
    <w:p w14:paraId="7FD7EAD1" w14:textId="77777777" w:rsidR="005A5BB3" w:rsidRPr="0043293E"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Thirlwall, A. P. (1979) The balance of payments constraints as an explanation of international growth rate differences, </w:t>
      </w:r>
      <w:r w:rsidRPr="0043293E">
        <w:rPr>
          <w:rFonts w:ascii="Times New Roman" w:hAnsi="Times New Roman"/>
          <w:i/>
          <w:sz w:val="24"/>
          <w:szCs w:val="24"/>
          <w:lang w:val="en-GB"/>
        </w:rPr>
        <w:t>Banca Nazionale del Lavoro Quarterly Review</w:t>
      </w:r>
      <w:r w:rsidRPr="0043293E">
        <w:rPr>
          <w:rFonts w:ascii="Times New Roman" w:hAnsi="Times New Roman"/>
          <w:sz w:val="24"/>
          <w:szCs w:val="24"/>
          <w:lang w:val="en-GB"/>
        </w:rPr>
        <w:t>, 128, pp. 45-53.</w:t>
      </w:r>
    </w:p>
    <w:p w14:paraId="19584DC3" w14:textId="77777777" w:rsidR="005A5BB3" w:rsidRPr="0043293E" w:rsidRDefault="005A5BB3" w:rsidP="005A5BB3">
      <w:pPr>
        <w:spacing w:after="0" w:line="240" w:lineRule="auto"/>
        <w:ind w:left="567" w:hanging="567"/>
        <w:jc w:val="both"/>
        <w:rPr>
          <w:rFonts w:ascii="Times New Roman" w:hAnsi="Times New Roman"/>
          <w:sz w:val="24"/>
          <w:szCs w:val="24"/>
          <w:lang w:val="en-GB"/>
        </w:rPr>
      </w:pPr>
      <w:r w:rsidRPr="0043293E">
        <w:rPr>
          <w:rFonts w:ascii="Times New Roman" w:hAnsi="Times New Roman"/>
          <w:sz w:val="24"/>
          <w:szCs w:val="24"/>
          <w:lang w:val="en-GB"/>
        </w:rPr>
        <w:t xml:space="preserve">_______.; Hussain, M. N. (1982) The Balance of Payments Constraint, Capital Flows and Growth Rate Differences between Developing Countries, </w:t>
      </w:r>
      <w:r w:rsidRPr="0043293E">
        <w:rPr>
          <w:rFonts w:ascii="Times New Roman" w:hAnsi="Times New Roman"/>
          <w:i/>
          <w:sz w:val="24"/>
          <w:szCs w:val="24"/>
          <w:lang w:val="en-GB"/>
        </w:rPr>
        <w:t>Oxford Economic Papers</w:t>
      </w:r>
      <w:r w:rsidRPr="0043293E">
        <w:rPr>
          <w:rFonts w:ascii="Times New Roman" w:hAnsi="Times New Roman"/>
          <w:sz w:val="24"/>
          <w:szCs w:val="24"/>
          <w:lang w:val="en-GB"/>
        </w:rPr>
        <w:t>, 34(3), pp. 498-510.</w:t>
      </w:r>
    </w:p>
    <w:p w14:paraId="6BABF2CD" w14:textId="77777777" w:rsidR="005A5BB3" w:rsidRDefault="005A5BB3" w:rsidP="005A5BB3">
      <w:pPr>
        <w:spacing w:after="0" w:line="240" w:lineRule="auto"/>
        <w:ind w:left="709" w:hanging="709"/>
        <w:jc w:val="both"/>
        <w:rPr>
          <w:rFonts w:ascii="Times New Roman" w:hAnsi="Times New Roman"/>
          <w:sz w:val="24"/>
          <w:szCs w:val="24"/>
          <w:lang w:val="en-GB"/>
        </w:rPr>
      </w:pPr>
      <w:r w:rsidRPr="0043293E">
        <w:rPr>
          <w:rFonts w:ascii="Times New Roman" w:hAnsi="Times New Roman"/>
          <w:sz w:val="24"/>
          <w:szCs w:val="24"/>
          <w:lang w:val="en-GB"/>
        </w:rPr>
        <w:t xml:space="preserve">Wooldridge, J. M. (2002) </w:t>
      </w:r>
      <w:r w:rsidRPr="0043293E">
        <w:rPr>
          <w:rFonts w:ascii="Times New Roman" w:hAnsi="Times New Roman"/>
          <w:i/>
          <w:sz w:val="24"/>
          <w:szCs w:val="24"/>
          <w:lang w:val="en-GB"/>
        </w:rPr>
        <w:t>Econometric Analysis of Cross Section and Panel Data</w:t>
      </w:r>
      <w:r w:rsidRPr="0043293E">
        <w:rPr>
          <w:rFonts w:ascii="Times New Roman" w:hAnsi="Times New Roman"/>
          <w:sz w:val="24"/>
          <w:szCs w:val="24"/>
          <w:lang w:val="en-GB"/>
        </w:rPr>
        <w:t>, Cambridge, MA: MIT Press.</w:t>
      </w:r>
      <w:r>
        <w:rPr>
          <w:rFonts w:ascii="Times New Roman" w:hAnsi="Times New Roman"/>
          <w:sz w:val="24"/>
          <w:szCs w:val="24"/>
          <w:lang w:val="en-GB"/>
        </w:rPr>
        <w:t xml:space="preserve"> </w:t>
      </w:r>
    </w:p>
    <w:p w14:paraId="03D2471D" w14:textId="77777777" w:rsidR="002722D8" w:rsidRPr="005A5BB3" w:rsidRDefault="00BA492F">
      <w:pPr>
        <w:rPr>
          <w:lang w:val="en-US"/>
        </w:rPr>
      </w:pPr>
    </w:p>
    <w:sectPr w:rsidR="002722D8" w:rsidRPr="005A5BB3" w:rsidSect="00216868">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ED256" w14:textId="77777777" w:rsidR="00BA492F" w:rsidRDefault="00BA492F" w:rsidP="005A5BB3">
      <w:pPr>
        <w:spacing w:after="0" w:line="240" w:lineRule="auto"/>
      </w:pPr>
      <w:r>
        <w:separator/>
      </w:r>
    </w:p>
  </w:endnote>
  <w:endnote w:type="continuationSeparator" w:id="0">
    <w:p w14:paraId="048EBE50" w14:textId="77777777" w:rsidR="00BA492F" w:rsidRDefault="00BA492F" w:rsidP="005A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45102" w14:textId="77777777" w:rsidR="005A5BB3" w:rsidRDefault="005A5BB3" w:rsidP="00994AA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548CAD" w14:textId="77777777" w:rsidR="005A5BB3" w:rsidRDefault="005A5BB3" w:rsidP="00117D2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F68C8" w14:textId="77777777" w:rsidR="005A5BB3" w:rsidRDefault="005A5BB3" w:rsidP="00994AA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6E3392C6" w14:textId="77777777" w:rsidR="005A5BB3" w:rsidRDefault="005A5BB3" w:rsidP="00117D2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57674" w14:textId="77777777" w:rsidR="00BA492F" w:rsidRDefault="00BA492F" w:rsidP="005A5BB3">
      <w:pPr>
        <w:spacing w:after="0" w:line="240" w:lineRule="auto"/>
      </w:pPr>
      <w:r>
        <w:separator/>
      </w:r>
    </w:p>
  </w:footnote>
  <w:footnote w:type="continuationSeparator" w:id="0">
    <w:p w14:paraId="0D05DD10" w14:textId="77777777" w:rsidR="00BA492F" w:rsidRDefault="00BA492F" w:rsidP="005A5BB3">
      <w:pPr>
        <w:spacing w:after="0" w:line="240" w:lineRule="auto"/>
      </w:pPr>
      <w:r>
        <w:continuationSeparator/>
      </w:r>
    </w:p>
  </w:footnote>
  <w:footnote w:id="1">
    <w:p w14:paraId="7E09DAF0" w14:textId="77777777" w:rsidR="005A5BB3" w:rsidRPr="00C8192B" w:rsidRDefault="005A5BB3" w:rsidP="005A5BB3">
      <w:pPr>
        <w:pStyle w:val="Textodenotaderodap"/>
        <w:jc w:val="both"/>
        <w:rPr>
          <w:lang w:val="en-US"/>
        </w:rPr>
      </w:pPr>
      <w:r>
        <w:rPr>
          <w:rStyle w:val="Refdenotaderodap"/>
        </w:rPr>
        <w:footnoteRef/>
      </w:r>
      <w:r>
        <w:t xml:space="preserve"> </w:t>
      </w:r>
      <w:r w:rsidRPr="00C8192B">
        <w:rPr>
          <w:lang w:val="en-US"/>
        </w:rPr>
        <w:t>This equation is equivalen</w:t>
      </w:r>
      <w:r>
        <w:rPr>
          <w:lang w:val="en-US"/>
        </w:rPr>
        <w:t xml:space="preserve">t to </w:t>
      </w:r>
      <w:r w:rsidRPr="00226611">
        <w:rPr>
          <w:lang w:val="en-US"/>
        </w:rPr>
        <w:t>Harrod’s (1933) foreign</w:t>
      </w:r>
      <w:r>
        <w:rPr>
          <w:lang w:val="en-US"/>
        </w:rPr>
        <w:t xml:space="preserve"> trade multiplier in its dynamic version</w:t>
      </w:r>
      <w:r w:rsidRPr="00C8192B">
        <w:rPr>
          <w:lang w:val="en-US"/>
        </w:rPr>
        <w:t>.</w:t>
      </w:r>
      <w:r>
        <w:rPr>
          <w:lang w:val="en-US"/>
        </w:rPr>
        <w:t xml:space="preserve"> </w:t>
      </w:r>
    </w:p>
  </w:footnote>
  <w:footnote w:id="2">
    <w:p w14:paraId="5B21226C" w14:textId="77777777" w:rsidR="005A5BB3" w:rsidRPr="00367A2D" w:rsidRDefault="005A5BB3" w:rsidP="005A5BB3">
      <w:pPr>
        <w:pStyle w:val="Textodenotaderodap"/>
        <w:jc w:val="both"/>
        <w:rPr>
          <w:lang w:val="en-US"/>
        </w:rPr>
      </w:pPr>
      <w:r>
        <w:rPr>
          <w:rStyle w:val="Refdenotaderodap"/>
        </w:rPr>
        <w:footnoteRef/>
      </w:r>
      <w:r>
        <w:t xml:space="preserve"> </w:t>
      </w:r>
      <w:r>
        <w:rPr>
          <w:lang w:val="en-US"/>
        </w:rPr>
        <w:t>G</w:t>
      </w:r>
      <w:r w:rsidRPr="00367A2D">
        <w:rPr>
          <w:lang w:val="en-US"/>
        </w:rPr>
        <w:t>iven the elasticities, the higher the growth rate of international income</w:t>
      </w:r>
      <w:r>
        <w:rPr>
          <w:lang w:val="en-US"/>
        </w:rPr>
        <w:t xml:space="preserve"> is</w:t>
      </w:r>
      <w:r w:rsidRPr="00367A2D">
        <w:rPr>
          <w:lang w:val="en-US"/>
        </w:rPr>
        <w:t>, the higher the domestic growth rate</w:t>
      </w:r>
      <w:r>
        <w:rPr>
          <w:lang w:val="en-US"/>
        </w:rPr>
        <w:t xml:space="preserve"> is</w:t>
      </w:r>
      <w:r w:rsidRPr="00367A2D">
        <w:rPr>
          <w:lang w:val="en-US"/>
        </w:rPr>
        <w:t xml:space="preserve">. </w:t>
      </w:r>
      <w:r>
        <w:rPr>
          <w:lang w:val="en-US"/>
        </w:rPr>
        <w:t>It</w:t>
      </w:r>
      <w:r w:rsidRPr="00367A2D">
        <w:rPr>
          <w:lang w:val="en-US"/>
        </w:rPr>
        <w:t xml:space="preserve"> is important to note</w:t>
      </w:r>
      <w:r>
        <w:rPr>
          <w:lang w:val="en-US"/>
        </w:rPr>
        <w:t>, however,</w:t>
      </w:r>
      <w:r w:rsidRPr="00367A2D">
        <w:rPr>
          <w:lang w:val="en-US"/>
        </w:rPr>
        <w:t xml:space="preserve"> that assuming that </w:t>
      </w:r>
      <w:r>
        <w:rPr>
          <w:lang w:val="en-US"/>
        </w:rPr>
        <w:t>terms of trade are fixed</w:t>
      </w:r>
      <w:r w:rsidRPr="00367A2D">
        <w:rPr>
          <w:lang w:val="en-US"/>
        </w:rPr>
        <w:t xml:space="preserve"> in the long run does not imply that the current account does not fluctuate in response to short-run changes in the terms of trade. This assumption only indicates that fluctuations in relative prices are relatively unimportant in the long-term, as most </w:t>
      </w:r>
      <w:r>
        <w:rPr>
          <w:lang w:val="en-US"/>
        </w:rPr>
        <w:t xml:space="preserve">of the empirical works suggest – </w:t>
      </w:r>
      <w:r w:rsidRPr="001E01F4">
        <w:rPr>
          <w:lang w:val="en-GB"/>
        </w:rPr>
        <w:t xml:space="preserve">e.g. Bairam (1988); Bairam and Dempster (1991); </w:t>
      </w:r>
      <w:r>
        <w:rPr>
          <w:lang w:val="en-GB"/>
        </w:rPr>
        <w:t>Andersen (1993); Perraton (2003</w:t>
      </w:r>
      <w:r w:rsidRPr="00367A2D">
        <w:rPr>
          <w:lang w:val="en-US"/>
        </w:rPr>
        <w:t>).</w:t>
      </w:r>
    </w:p>
  </w:footnote>
  <w:footnote w:id="3">
    <w:p w14:paraId="21325F2E" w14:textId="77777777" w:rsidR="005A5BB3" w:rsidRPr="003B74B1" w:rsidRDefault="005A5BB3" w:rsidP="005A5BB3">
      <w:pPr>
        <w:pStyle w:val="Textodenotaderodap"/>
        <w:jc w:val="both"/>
        <w:rPr>
          <w:lang w:val="en-US"/>
        </w:rPr>
      </w:pPr>
      <w:r>
        <w:rPr>
          <w:rStyle w:val="Refdenotaderodap"/>
        </w:rPr>
        <w:footnoteRef/>
      </w:r>
      <w:r>
        <w:t xml:space="preserve"> </w:t>
      </w:r>
      <w:r>
        <w:rPr>
          <w:lang w:val="en-US"/>
        </w:rPr>
        <w:t xml:space="preserve">Houthakker and Magee’s (1969: 121) seminal work explored differences in income elasticities between US sectors. Their results indicated that the income elasticity of US nonagricultural exports was not much higher than the US agricultural exports. </w:t>
      </w:r>
    </w:p>
  </w:footnote>
  <w:footnote w:id="4">
    <w:p w14:paraId="247A284D" w14:textId="77777777" w:rsidR="005A5BB3" w:rsidRPr="002650DB" w:rsidRDefault="005A5BB3" w:rsidP="005A5BB3">
      <w:pPr>
        <w:pStyle w:val="Textodenotaderodap"/>
        <w:rPr>
          <w:lang w:val="en-US"/>
        </w:rPr>
      </w:pPr>
      <w:r w:rsidRPr="002650DB">
        <w:rPr>
          <w:rStyle w:val="Refdenotaderodap"/>
          <w:lang w:val="en-GB"/>
        </w:rPr>
        <w:footnoteRef/>
      </w:r>
      <w:r w:rsidRPr="002650DB">
        <w:rPr>
          <w:lang w:val="en-GB"/>
        </w:rPr>
        <w:t xml:space="preserve"> For simplicity, these</w:t>
      </w:r>
      <w:r>
        <w:rPr>
          <w:lang w:val="en-US"/>
        </w:rPr>
        <w:t xml:space="preserve"> equations disregard cross-price elasticities. </w:t>
      </w:r>
    </w:p>
  </w:footnote>
  <w:footnote w:id="5">
    <w:p w14:paraId="7D68DB79" w14:textId="77777777" w:rsidR="005A5BB3" w:rsidRPr="005B148A" w:rsidRDefault="005A5BB3" w:rsidP="005A5BB3">
      <w:pPr>
        <w:pStyle w:val="Textodenotaderodap"/>
        <w:jc w:val="both"/>
        <w:rPr>
          <w:lang w:val="en-US"/>
        </w:rPr>
      </w:pPr>
      <w:r>
        <w:rPr>
          <w:rStyle w:val="Refdenotaderodap"/>
        </w:rPr>
        <w:footnoteRef/>
      </w:r>
      <w:r>
        <w:t xml:space="preserve"> </w:t>
      </w:r>
      <w:r>
        <w:rPr>
          <w:lang w:val="en-US"/>
        </w:rPr>
        <w:t>Tharnpanich and McCombie (</w:t>
      </w:r>
      <w:r w:rsidRPr="00685F65">
        <w:rPr>
          <w:lang w:val="en-US"/>
        </w:rPr>
        <w:t>2013</w:t>
      </w:r>
      <w:r>
        <w:rPr>
          <w:lang w:val="en-US"/>
        </w:rPr>
        <w:t>) regressed import and export functions by primary and manufacturing products. Nonetheless, the authors do not explore the different levels of technology within manufacturing. In spite of that, they find that manufactured products face higher income elasticities than primary products. Gouvêa and Lima (2013), in turn, estimate sectoral elasticities using cross-country panels, but they adopt the Broad Economic Classification (BEC) instead of Lall’s Technological Classification. Furthermore, they do not control for simultaneity nor use sectoral prices to measure relative prices or to deflate the export and import values.</w:t>
      </w:r>
    </w:p>
  </w:footnote>
  <w:footnote w:id="6">
    <w:p w14:paraId="3AB8B86E" w14:textId="77777777" w:rsidR="005A5BB3" w:rsidRPr="004B55DD" w:rsidRDefault="005A5BB3" w:rsidP="005A5BB3">
      <w:pPr>
        <w:pStyle w:val="Textodenotaderodap"/>
        <w:jc w:val="both"/>
        <w:rPr>
          <w:lang w:val="en-US"/>
        </w:rPr>
      </w:pPr>
      <w:r>
        <w:rPr>
          <w:rStyle w:val="Refdenotaderodap"/>
        </w:rPr>
        <w:footnoteRef/>
      </w:r>
      <w:r>
        <w:t xml:space="preserve"> </w:t>
      </w:r>
      <w:r>
        <w:rPr>
          <w:lang w:val="en-US"/>
        </w:rPr>
        <w:t xml:space="preserve">There is a subtraction error in Table 2 of Gouvêa and Lima’s (2010: 184) paper. The absolute difference between Thirlwall’s Law and the actual income growth rate is 1.79 (8.28-6.49) and not 2.23 as they report. </w:t>
      </w:r>
    </w:p>
  </w:footnote>
  <w:footnote w:id="7">
    <w:p w14:paraId="5B881705" w14:textId="77777777" w:rsidR="005A5BB3" w:rsidRPr="0038648E" w:rsidRDefault="005A5BB3" w:rsidP="005A5BB3">
      <w:pPr>
        <w:pStyle w:val="Textodenotaderodap"/>
        <w:jc w:val="both"/>
        <w:rPr>
          <w:lang w:val="en-US"/>
        </w:rPr>
      </w:pPr>
      <w:r>
        <w:rPr>
          <w:rStyle w:val="Refdenotaderodap"/>
        </w:rPr>
        <w:footnoteRef/>
      </w:r>
      <w:r>
        <w:t xml:space="preserve"> </w:t>
      </w:r>
      <w:r>
        <w:rPr>
          <w:lang w:val="en-US"/>
        </w:rPr>
        <w:t xml:space="preserve">As mentioned in the introduction, two other works have estimated sectoral export and import functions: Tharnpanich and McCombie (2013), and Gouvêa and Lima (2013). However, this works adopt a different sectoral cut, and not Lall’s technological classification of sectors.  </w:t>
      </w:r>
    </w:p>
  </w:footnote>
  <w:footnote w:id="8">
    <w:p w14:paraId="0EE80A76" w14:textId="77777777" w:rsidR="005A5BB3" w:rsidRPr="00EA0E77" w:rsidRDefault="005A5BB3" w:rsidP="005A5BB3">
      <w:pPr>
        <w:pStyle w:val="Textodenotaderodap"/>
        <w:jc w:val="both"/>
        <w:rPr>
          <w:lang w:val="en-US"/>
        </w:rPr>
      </w:pPr>
      <w:r>
        <w:rPr>
          <w:rStyle w:val="Refdenotaderodap"/>
        </w:rPr>
        <w:footnoteRef/>
      </w:r>
      <w:r>
        <w:t xml:space="preserve"> </w:t>
      </w:r>
      <w:r w:rsidRPr="00EA0E77">
        <w:rPr>
          <w:lang w:val="en-GB"/>
        </w:rPr>
        <w:t xml:space="preserve">Indeed, it is important to note that separating quality improvements from the creation of an entirely new product is often a complex task, which depends on an agreement about the characteristics that define each good.  </w:t>
      </w:r>
    </w:p>
  </w:footnote>
  <w:footnote w:id="9">
    <w:p w14:paraId="76E61D11" w14:textId="77777777" w:rsidR="005A5BB3" w:rsidRPr="001A5A6A" w:rsidRDefault="005A5BB3" w:rsidP="005A5BB3">
      <w:pPr>
        <w:pStyle w:val="Textodenotaderodap"/>
        <w:jc w:val="both"/>
        <w:rPr>
          <w:lang w:val="en-US"/>
        </w:rPr>
      </w:pPr>
      <w:r>
        <w:rPr>
          <w:rStyle w:val="Refdenotaderodap"/>
        </w:rPr>
        <w:footnoteRef/>
      </w:r>
      <w:r>
        <w:t xml:space="preserve"> </w:t>
      </w:r>
      <w:r>
        <w:rPr>
          <w:lang w:val="en-US"/>
        </w:rPr>
        <w:t xml:space="preserve">World income is assumed to be exogenous, given that it is unlikely that the exports of one SITC product category from one country to the world generates any relevant impact on world income. In addition, local income is also assumed to be exogenous. Although imports are a component of local income, it is unlikely that the imports of one SITC product category present a determinant effect on local income. </w:t>
      </w:r>
    </w:p>
  </w:footnote>
  <w:footnote w:id="10">
    <w:p w14:paraId="74F60AF6" w14:textId="77777777" w:rsidR="005A5BB3" w:rsidRPr="003D4206" w:rsidRDefault="005A5BB3" w:rsidP="005A5BB3">
      <w:pPr>
        <w:pStyle w:val="Textodenotaderodap"/>
        <w:rPr>
          <w:lang w:val="en-US"/>
        </w:rPr>
      </w:pPr>
      <w:r>
        <w:rPr>
          <w:rStyle w:val="Refdenotaderodap"/>
        </w:rPr>
        <w:footnoteRef/>
      </w:r>
      <w:r>
        <w:t xml:space="preserve"> See </w:t>
      </w:r>
      <w:r>
        <w:rPr>
          <w:lang w:val="en-GB"/>
        </w:rPr>
        <w:t>Wooldridge</w:t>
      </w:r>
      <w:r w:rsidRPr="00B207DF">
        <w:rPr>
          <w:lang w:val="en-GB"/>
        </w:rPr>
        <w:t xml:space="preserve"> </w:t>
      </w:r>
      <w:r>
        <w:rPr>
          <w:lang w:val="en-GB"/>
        </w:rPr>
        <w:t>(2002) and Baum (2006) for detailed discussions on</w:t>
      </w:r>
      <w:r w:rsidRPr="00D470CF">
        <w:rPr>
          <w:lang w:val="en-GB"/>
        </w:rPr>
        <w:t xml:space="preserve"> instrumental variable models</w:t>
      </w:r>
      <w:r>
        <w:t>.</w:t>
      </w:r>
    </w:p>
  </w:footnote>
  <w:footnote w:id="11">
    <w:p w14:paraId="1E0F6DE4" w14:textId="77777777" w:rsidR="005A5BB3" w:rsidRPr="000D10B6" w:rsidRDefault="005A5BB3" w:rsidP="005A5BB3">
      <w:pPr>
        <w:pStyle w:val="Textodenotaderodap"/>
        <w:jc w:val="both"/>
        <w:rPr>
          <w:lang w:val="en-US"/>
        </w:rPr>
      </w:pPr>
      <w:r w:rsidRPr="00D470CF">
        <w:rPr>
          <w:rStyle w:val="Refdenotaderodap"/>
          <w:lang w:val="en-GB"/>
        </w:rPr>
        <w:footnoteRef/>
      </w:r>
      <w:r w:rsidRPr="00D470CF">
        <w:rPr>
          <w:lang w:val="en-GB"/>
        </w:rPr>
        <w:t xml:space="preserve"> </w:t>
      </w:r>
      <w:r>
        <w:rPr>
          <w:lang w:val="en-US"/>
        </w:rPr>
        <w:t xml:space="preserve">Omitted variables bias is ruled out following the standard literature. It is important to note, however, that the lack of additional variables available in more disaggregated levels of analysis makes it difficult to include additional controls in the estimated equations. Carrying out this additional robustness analysis remains as a suggestion for future inquiries. </w:t>
      </w:r>
    </w:p>
  </w:footnote>
  <w:footnote w:id="12">
    <w:p w14:paraId="50F7744E" w14:textId="77777777" w:rsidR="005A5BB3" w:rsidRPr="00FC0C05" w:rsidRDefault="005A5BB3" w:rsidP="005A5BB3">
      <w:pPr>
        <w:pStyle w:val="Textodenotaderodap"/>
        <w:rPr>
          <w:lang w:val="en-US"/>
        </w:rPr>
      </w:pPr>
      <w:r>
        <w:rPr>
          <w:rStyle w:val="Refdenotaderodap"/>
        </w:rPr>
        <w:footnoteRef/>
      </w:r>
      <w:r>
        <w:t xml:space="preserve"> </w:t>
      </w:r>
      <w:r>
        <w:rPr>
          <w:lang w:val="en-US"/>
        </w:rPr>
        <w:t xml:space="preserve">See </w:t>
      </w:r>
      <w:r w:rsidRPr="00B207DF">
        <w:rPr>
          <w:lang w:val="en-GB"/>
        </w:rPr>
        <w:t>Baum et</w:t>
      </w:r>
      <w:r>
        <w:rPr>
          <w:lang w:val="en-GB"/>
        </w:rPr>
        <w:t xml:space="preserve"> al.</w:t>
      </w:r>
      <w:r w:rsidRPr="00B207DF">
        <w:rPr>
          <w:lang w:val="en-GB"/>
        </w:rPr>
        <w:t xml:space="preserve"> </w:t>
      </w:r>
      <w:r>
        <w:rPr>
          <w:lang w:val="en-GB"/>
        </w:rPr>
        <w:t xml:space="preserve">(2007) for a detailed discussion of this estimator. </w:t>
      </w:r>
    </w:p>
  </w:footnote>
  <w:footnote w:id="13">
    <w:p w14:paraId="4035C22E" w14:textId="77777777" w:rsidR="005A5BB3" w:rsidRPr="001860E9" w:rsidRDefault="005A5BB3" w:rsidP="005A5BB3">
      <w:pPr>
        <w:pStyle w:val="Textodenotaderodap"/>
        <w:rPr>
          <w:lang w:val="en-GB"/>
        </w:rPr>
      </w:pPr>
      <w:r w:rsidRPr="001860E9">
        <w:rPr>
          <w:rStyle w:val="Refdenotaderodap"/>
          <w:lang w:val="en-GB"/>
        </w:rPr>
        <w:footnoteRef/>
      </w:r>
      <w:r w:rsidRPr="001860E9">
        <w:rPr>
          <w:lang w:val="en-GB"/>
        </w:rPr>
        <w:t xml:space="preserve"> See Roodman (2009</w:t>
      </w:r>
      <w:r>
        <w:rPr>
          <w:lang w:val="en-GB"/>
        </w:rPr>
        <w:t>a</w:t>
      </w:r>
      <w:r w:rsidRPr="001860E9">
        <w:rPr>
          <w:lang w:val="en-GB"/>
        </w:rPr>
        <w:t>; 2</w:t>
      </w:r>
      <w:r>
        <w:rPr>
          <w:lang w:val="en-GB"/>
        </w:rPr>
        <w:t xml:space="preserve">009b) </w:t>
      </w:r>
      <w:r w:rsidRPr="001860E9">
        <w:rPr>
          <w:lang w:val="en-GB"/>
        </w:rPr>
        <w:t>for detailed discussion</w:t>
      </w:r>
      <w:r>
        <w:rPr>
          <w:lang w:val="en-GB"/>
        </w:rPr>
        <w:t xml:space="preserve">s of the </w:t>
      </w:r>
      <w:r w:rsidRPr="001860E9">
        <w:rPr>
          <w:lang w:val="en-GB"/>
        </w:rPr>
        <w:t>Two-Step Feasible Efficient System GMM estimator</w:t>
      </w:r>
      <w:r>
        <w:rPr>
          <w:lang w:val="en-GB"/>
        </w:rPr>
        <w:t>.</w:t>
      </w:r>
    </w:p>
  </w:footnote>
  <w:footnote w:id="14">
    <w:p w14:paraId="6967437D" w14:textId="77777777" w:rsidR="005A5BB3" w:rsidRPr="00493173" w:rsidRDefault="005A5BB3" w:rsidP="005A5BB3">
      <w:pPr>
        <w:pStyle w:val="Textodenotaderodap"/>
        <w:jc w:val="both"/>
        <w:rPr>
          <w:lang w:val="en-US"/>
        </w:rPr>
      </w:pPr>
      <w:r>
        <w:rPr>
          <w:rStyle w:val="Refdenotaderodap"/>
        </w:rPr>
        <w:footnoteRef/>
      </w:r>
      <w:r>
        <w:t xml:space="preserve"> </w:t>
      </w:r>
      <w:r>
        <w:rPr>
          <w:lang w:val="en-US"/>
        </w:rPr>
        <w:t xml:space="preserve">Regressions introducing lagged exports and imports as explanatory variables confirmed this hypothesis. </w:t>
      </w:r>
    </w:p>
  </w:footnote>
  <w:footnote w:id="15">
    <w:p w14:paraId="3994F803" w14:textId="77777777" w:rsidR="005A5BB3" w:rsidRPr="00721881" w:rsidRDefault="005A5BB3" w:rsidP="005A5BB3">
      <w:pPr>
        <w:pStyle w:val="Textodenotaderodap"/>
        <w:jc w:val="both"/>
        <w:rPr>
          <w:lang w:val="en-US"/>
        </w:rPr>
      </w:pPr>
      <w:r>
        <w:rPr>
          <w:rStyle w:val="Refdenotaderodap"/>
        </w:rPr>
        <w:footnoteRef/>
      </w:r>
      <w:r>
        <w:t xml:space="preserve"> </w:t>
      </w:r>
      <w:r w:rsidRPr="00721881">
        <w:rPr>
          <w:lang w:val="en-GB"/>
        </w:rPr>
        <w:t xml:space="preserve">Although data is available for more recent years, this data was not used to avoid capturing the </w:t>
      </w:r>
      <w:r>
        <w:rPr>
          <w:lang w:val="en-GB"/>
        </w:rPr>
        <w:t xml:space="preserve">short-term </w:t>
      </w:r>
      <w:r w:rsidRPr="00721881">
        <w:rPr>
          <w:lang w:val="en-GB"/>
        </w:rPr>
        <w:t xml:space="preserve">effects of the 2007 financial crisis.  </w:t>
      </w:r>
    </w:p>
  </w:footnote>
  <w:footnote w:id="16">
    <w:p w14:paraId="22FB709F" w14:textId="77777777" w:rsidR="005A5BB3" w:rsidRPr="00C763F7" w:rsidRDefault="005A5BB3" w:rsidP="005A5BB3">
      <w:pPr>
        <w:pStyle w:val="Textodenotaderodap"/>
        <w:jc w:val="both"/>
        <w:rPr>
          <w:lang w:val="en-US"/>
        </w:rPr>
      </w:pPr>
      <w:r>
        <w:rPr>
          <w:rStyle w:val="Refdenotaderodap"/>
        </w:rPr>
        <w:footnoteRef/>
      </w:r>
      <w:r>
        <w:t xml:space="preserve"> </w:t>
      </w:r>
      <w:r>
        <w:rPr>
          <w:lang w:val="en-US"/>
        </w:rPr>
        <w:t xml:space="preserve">Gouvêa and Lima (2013: 244) used the average official exchange rate (national currency/US dollar) and the ratio of the implicit US GDP deflator to the countries’ GDP deflator to measure relative prices. This measure is analogous to 1/PPP (from World Development Indicators), as a graphical analysis reveals. PPP data, however, is available for a longer period of time. It is also worth noting that similar measures of relative prices are used by Gouvêa and Lima (2010) and Tharnpanich and McCombie (2013).  </w:t>
      </w:r>
    </w:p>
  </w:footnote>
  <w:footnote w:id="17">
    <w:p w14:paraId="231C3BF6" w14:textId="77777777" w:rsidR="005A5BB3" w:rsidRPr="003C0558" w:rsidRDefault="005A5BB3" w:rsidP="005A5BB3">
      <w:pPr>
        <w:pStyle w:val="Textodenotaderodap"/>
        <w:jc w:val="both"/>
        <w:rPr>
          <w:lang w:val="en-US"/>
        </w:rPr>
      </w:pPr>
      <w:r>
        <w:rPr>
          <w:rStyle w:val="Refdenotaderodap"/>
        </w:rPr>
        <w:footnoteRef/>
      </w:r>
      <w:r>
        <w:t xml:space="preserve"> </w:t>
      </w:r>
      <w:r w:rsidRPr="00CA579F">
        <w:rPr>
          <w:lang w:val="en-GB"/>
        </w:rPr>
        <w:t xml:space="preserve">Feenstra and Romalis (2014) estimate quality indexes, unit price indexes, and quality-adjusted price indexes for SITC (Rev. 2) 4-digit product categories for 185 countries over the period 1984-2011. </w:t>
      </w:r>
      <w:r>
        <w:rPr>
          <w:lang w:val="en-US"/>
        </w:rPr>
        <w:t xml:space="preserve">For simplicity, cross-price elasticities are assumed to be zero. </w:t>
      </w:r>
    </w:p>
  </w:footnote>
  <w:footnote w:id="18">
    <w:p w14:paraId="0D3508B0" w14:textId="77777777" w:rsidR="005A5BB3" w:rsidRPr="00EB1462" w:rsidRDefault="005A5BB3" w:rsidP="005A5BB3">
      <w:pPr>
        <w:pStyle w:val="Textodenotaderodap"/>
        <w:rPr>
          <w:lang w:val="en-US"/>
        </w:rPr>
      </w:pPr>
      <w:r>
        <w:rPr>
          <w:rStyle w:val="Refdenotaderodap"/>
        </w:rPr>
        <w:footnoteRef/>
      </w:r>
      <w:r>
        <w:t xml:space="preserve"> </w:t>
      </w:r>
      <w:r>
        <w:rPr>
          <w:lang w:val="en-US"/>
        </w:rPr>
        <w:t xml:space="preserve">Most of the empirical literature that employs panel data models uses either five- or ten-year averages. In this paper’s tests, four-year averages were used to maximize the number of time periods, in face of the period under analysis (1984-2011). </w:t>
      </w:r>
    </w:p>
  </w:footnote>
  <w:footnote w:id="19">
    <w:p w14:paraId="469B03E1" w14:textId="77777777" w:rsidR="005A5BB3" w:rsidRPr="00B2766E" w:rsidRDefault="005A5BB3" w:rsidP="005A5BB3">
      <w:pPr>
        <w:pStyle w:val="Textodenotaderodap"/>
        <w:jc w:val="both"/>
        <w:rPr>
          <w:lang w:val="en-US"/>
        </w:rPr>
      </w:pPr>
      <w:r>
        <w:rPr>
          <w:rStyle w:val="Refdenotaderodap"/>
        </w:rPr>
        <w:footnoteRef/>
      </w:r>
      <w:r>
        <w:t xml:space="preserve"> </w:t>
      </w:r>
      <w:r>
        <w:rPr>
          <w:lang w:val="en-US"/>
        </w:rPr>
        <w:t xml:space="preserve">Gouvêa and Lima (2013) estimated import and export functions for 90 countries using the Broad Economic Classification (BEC) but not Lall’s Technological Classification. </w:t>
      </w:r>
    </w:p>
  </w:footnote>
  <w:footnote w:id="20">
    <w:p w14:paraId="43F0B491" w14:textId="77777777" w:rsidR="005A5BB3" w:rsidRPr="005B148A" w:rsidRDefault="005A5BB3" w:rsidP="005A5BB3">
      <w:pPr>
        <w:pStyle w:val="Textodenotaderodap"/>
        <w:jc w:val="both"/>
        <w:rPr>
          <w:lang w:val="en-US"/>
        </w:rPr>
      </w:pPr>
      <w:r>
        <w:rPr>
          <w:rStyle w:val="Refdenotaderodap"/>
        </w:rPr>
        <w:footnoteRef/>
      </w:r>
      <w:r>
        <w:t xml:space="preserve"> </w:t>
      </w:r>
      <w:r>
        <w:rPr>
          <w:lang w:val="en-US"/>
        </w:rPr>
        <w:t>Tharnpanich and McCombie (</w:t>
      </w:r>
      <w:r w:rsidRPr="00685F65">
        <w:rPr>
          <w:lang w:val="en-US"/>
        </w:rPr>
        <w:t>2013</w:t>
      </w:r>
      <w:r>
        <w:rPr>
          <w:lang w:val="en-US"/>
        </w:rPr>
        <w:t>) regressed import and export functions by primary and manufacturing products. Nonetheless, the authors do not explore the different levels of technology within manufacturing. In spite of that, they find that manufactured products face higher income elasticities than primary products. Gouvêa and Lima (2013), in turn, estimate sectoral elasticities using cross-country panels, but they adopt the Broad Economic Classification (BEC) instead of Lall’s Technological Classification. Furthermore, they do not control for simultaneity nor use sectoral prices to measure relative prices or to deflate the export and import values.</w:t>
      </w:r>
    </w:p>
  </w:footnote>
  <w:footnote w:id="21">
    <w:p w14:paraId="044BF2C0" w14:textId="77777777" w:rsidR="005A5BB3" w:rsidRPr="001843BE" w:rsidRDefault="005A5BB3" w:rsidP="005A5BB3">
      <w:pPr>
        <w:pStyle w:val="Textodenotaderodap"/>
        <w:jc w:val="both"/>
        <w:rPr>
          <w:lang w:val="en-US"/>
        </w:rPr>
      </w:pPr>
      <w:r>
        <w:rPr>
          <w:rStyle w:val="Refdenotaderodap"/>
        </w:rPr>
        <w:footnoteRef/>
      </w:r>
      <w:r>
        <w:t xml:space="preserve"> </w:t>
      </w:r>
      <w:r w:rsidRPr="00604574">
        <w:rPr>
          <w:lang w:val="en-GB"/>
        </w:rPr>
        <w:t>Lall’s (2000) classifies SITC (Rev. 3) 3-digit product categories into technological sectors</w:t>
      </w:r>
      <w:r>
        <w:rPr>
          <w:lang w:val="en-GB"/>
        </w:rPr>
        <w:t>.</w:t>
      </w:r>
      <w:r w:rsidRPr="00604574">
        <w:rPr>
          <w:lang w:val="en-US"/>
        </w:rPr>
        <w:t xml:space="preserve"> </w:t>
      </w:r>
      <w:r>
        <w:rPr>
          <w:lang w:val="en-US"/>
        </w:rPr>
        <w:t xml:space="preserve">See Lall (2000) for a detailed analysis of the evolution of world trade in each technological sector (across different country groups) between 1970s and 2000s. </w:t>
      </w:r>
      <w:r>
        <w:rPr>
          <w:lang w:val="en-GB"/>
        </w:rPr>
        <w:t>D</w:t>
      </w:r>
      <w:r w:rsidRPr="00630BA8">
        <w:rPr>
          <w:lang w:val="en-GB"/>
        </w:rPr>
        <w:t>ue to the poor quality of the OM data and to the relatively low relevance of the OM sector (which represents on average around 0.3% of total world exports),</w:t>
      </w:r>
      <w:r>
        <w:rPr>
          <w:lang w:val="en-GB"/>
        </w:rPr>
        <w:t xml:space="preserve"> data related to</w:t>
      </w:r>
      <w:r w:rsidRPr="00630BA8">
        <w:rPr>
          <w:lang w:val="en-GB"/>
        </w:rPr>
        <w:t xml:space="preserve"> this sector was not used in </w:t>
      </w:r>
      <w:r>
        <w:rPr>
          <w:lang w:val="en-GB"/>
        </w:rPr>
        <w:t>this paper</w:t>
      </w:r>
      <w:r w:rsidRPr="00630BA8">
        <w:rPr>
          <w:lang w:val="en-GB"/>
        </w:rPr>
        <w:t>’s tests.</w:t>
      </w:r>
    </w:p>
  </w:footnote>
  <w:footnote w:id="22">
    <w:p w14:paraId="70AC5B95" w14:textId="77777777" w:rsidR="005A5BB3" w:rsidRPr="00FC6AB8" w:rsidRDefault="005A5BB3" w:rsidP="005A5BB3">
      <w:pPr>
        <w:pStyle w:val="Textodenotaderodap"/>
        <w:jc w:val="both"/>
        <w:rPr>
          <w:lang w:val="en-US"/>
        </w:rPr>
      </w:pPr>
      <w:r>
        <w:rPr>
          <w:rStyle w:val="Refdenotaderodap"/>
        </w:rPr>
        <w:footnoteRef/>
      </w:r>
      <w:r>
        <w:t xml:space="preserve"> </w:t>
      </w:r>
      <w:r>
        <w:rPr>
          <w:lang w:val="en-US"/>
        </w:rPr>
        <w:t xml:space="preserve">Ireland was excluded from the sample due to the lack of data on GDP growth for a considerable part of the period under analysis. In the World Development Indicators, this data starts in 2005, while in the OECD Stats the data starts in 1995, with estimates of GDP going back to 1970. </w:t>
      </w:r>
    </w:p>
  </w:footnote>
  <w:footnote w:id="23">
    <w:p w14:paraId="1F4246F0" w14:textId="77777777" w:rsidR="005A5BB3" w:rsidRPr="00115CA7" w:rsidRDefault="005A5BB3" w:rsidP="005A5BB3">
      <w:pPr>
        <w:pStyle w:val="Textodenotaderodap"/>
        <w:jc w:val="both"/>
        <w:rPr>
          <w:lang w:val="en-US"/>
        </w:rPr>
      </w:pPr>
      <w:r>
        <w:rPr>
          <w:rStyle w:val="Refdenotaderodap"/>
        </w:rPr>
        <w:footnoteRef/>
      </w:r>
      <w:r>
        <w:t xml:space="preserve"> </w:t>
      </w:r>
      <w:r w:rsidRPr="008B01D1">
        <w:rPr>
          <w:lang w:val="en-GB"/>
        </w:rPr>
        <w:t xml:space="preserve">Although </w:t>
      </w:r>
      <w:r>
        <w:rPr>
          <w:lang w:val="en-GB"/>
        </w:rPr>
        <w:t>80</w:t>
      </w:r>
      <w:r w:rsidRPr="008B01D1">
        <w:rPr>
          <w:lang w:val="en-GB"/>
        </w:rPr>
        <w:t xml:space="preserve"> (or </w:t>
      </w:r>
      <w:r>
        <w:rPr>
          <w:lang w:val="en-GB"/>
        </w:rPr>
        <w:t>4</w:t>
      </w:r>
      <w:r w:rsidRPr="008B01D1">
        <w:rPr>
          <w:lang w:val="en-GB"/>
        </w:rPr>
        <w:t>0) units is still a low figure, it is considered large enough to generate relatively robust results while increasing the number of countries under analysis.</w:t>
      </w:r>
      <w:r>
        <w:rPr>
          <w:lang w:val="en-GB"/>
        </w:rPr>
        <w:t xml:space="preserve"> </w:t>
      </w:r>
    </w:p>
  </w:footnote>
  <w:footnote w:id="24">
    <w:p w14:paraId="4CA81691" w14:textId="77777777" w:rsidR="005A5BB3" w:rsidRPr="00B869B7" w:rsidRDefault="005A5BB3" w:rsidP="005A5BB3">
      <w:pPr>
        <w:pStyle w:val="Textodenotaderodap"/>
        <w:rPr>
          <w:lang w:val="en-US"/>
        </w:rPr>
      </w:pPr>
      <w:r>
        <w:rPr>
          <w:rStyle w:val="Refdenotaderodap"/>
        </w:rPr>
        <w:footnoteRef/>
      </w:r>
      <w:r>
        <w:t xml:space="preserve"> </w:t>
      </w:r>
      <w:r w:rsidRPr="0078178F">
        <w:rPr>
          <w:lang w:val="en-US"/>
        </w:rPr>
        <w:t xml:space="preserve">The regression results are </w:t>
      </w:r>
      <w:r>
        <w:rPr>
          <w:lang w:val="en-US"/>
        </w:rPr>
        <w:t>available from the authors on request</w:t>
      </w:r>
      <w:r w:rsidRPr="0078178F">
        <w:rPr>
          <w:lang w:val="en-US"/>
        </w:rPr>
        <w:t>.</w:t>
      </w:r>
    </w:p>
  </w:footnote>
  <w:footnote w:id="25">
    <w:p w14:paraId="6776870C" w14:textId="77777777" w:rsidR="005A5BB3" w:rsidRPr="0078178F" w:rsidRDefault="005A5BB3" w:rsidP="005A5BB3">
      <w:pPr>
        <w:pStyle w:val="Textodenotaderodap"/>
        <w:rPr>
          <w:lang w:val="en-US"/>
        </w:rPr>
      </w:pPr>
      <w:r>
        <w:rPr>
          <w:rStyle w:val="Refdenotaderodap"/>
        </w:rPr>
        <w:footnoteRef/>
      </w:r>
      <w:r>
        <w:t xml:space="preserve"> </w:t>
      </w:r>
      <w:r w:rsidRPr="0078178F">
        <w:rPr>
          <w:lang w:val="en-US"/>
        </w:rPr>
        <w:t xml:space="preserve">The regression results are </w:t>
      </w:r>
      <w:r>
        <w:rPr>
          <w:lang w:val="en-US"/>
        </w:rPr>
        <w:t>available from the authors on request</w:t>
      </w:r>
      <w:r w:rsidRPr="0078178F">
        <w:rPr>
          <w:lang w:val="en-US"/>
        </w:rPr>
        <w:t>.</w:t>
      </w:r>
    </w:p>
  </w:footnote>
  <w:footnote w:id="26">
    <w:p w14:paraId="4927D769" w14:textId="77777777" w:rsidR="005A5BB3" w:rsidRPr="005A586C" w:rsidRDefault="005A5BB3" w:rsidP="005A5BB3">
      <w:pPr>
        <w:pStyle w:val="Textodenotaderodap"/>
        <w:jc w:val="both"/>
        <w:rPr>
          <w:lang w:val="en-GB"/>
        </w:rPr>
      </w:pPr>
      <w:r>
        <w:rPr>
          <w:rStyle w:val="Refdenotaderodap"/>
        </w:rPr>
        <w:footnoteRef/>
      </w:r>
      <w:r>
        <w:t xml:space="preserve"> </w:t>
      </w:r>
      <w:r w:rsidRPr="005A586C">
        <w:rPr>
          <w:lang w:val="en-GB"/>
        </w:rPr>
        <w:t>When a model has several endogenous variables, it is not possible to assess explicitly how well each endogenous variable is being instrumented. Thus, using instrumental var</w:t>
      </w:r>
      <w:r>
        <w:rPr>
          <w:lang w:val="en-GB"/>
        </w:rPr>
        <w:t>iables to estimate the export and import funcsions</w:t>
      </w:r>
      <w:r w:rsidRPr="005A586C">
        <w:rPr>
          <w:lang w:val="en-GB"/>
        </w:rPr>
        <w:t xml:space="preserve"> with interaction dummies to capture differences in income and price elasticities between technological sectors is problematic, given that there are 5 endogenous variables (the logs of relative prices in each technological sector).</w:t>
      </w:r>
    </w:p>
  </w:footnote>
  <w:footnote w:id="27">
    <w:p w14:paraId="187FC13F" w14:textId="77777777" w:rsidR="005A5BB3" w:rsidRPr="0078178F" w:rsidRDefault="005A5BB3" w:rsidP="005A5BB3">
      <w:pPr>
        <w:pStyle w:val="Textodenotaderodap"/>
        <w:rPr>
          <w:lang w:val="en-US"/>
        </w:rPr>
      </w:pPr>
      <w:r>
        <w:rPr>
          <w:rStyle w:val="Refdenotaderodap"/>
        </w:rPr>
        <w:footnoteRef/>
      </w:r>
      <w:r>
        <w:t xml:space="preserve"> </w:t>
      </w:r>
      <w:r w:rsidRPr="0078178F">
        <w:rPr>
          <w:lang w:val="en-US"/>
        </w:rPr>
        <w:t xml:space="preserve">The regression results are </w:t>
      </w:r>
      <w:r>
        <w:rPr>
          <w:lang w:val="en-US"/>
        </w:rPr>
        <w:t>available from the authors on request</w:t>
      </w:r>
      <w:r w:rsidRPr="0078178F">
        <w:rPr>
          <w:lang w:val="en-US"/>
        </w:rPr>
        <w:t>.</w:t>
      </w:r>
    </w:p>
  </w:footnote>
  <w:footnote w:id="28">
    <w:p w14:paraId="78254927" w14:textId="77777777" w:rsidR="005A5BB3" w:rsidRPr="0070536C" w:rsidRDefault="005A5BB3" w:rsidP="005A5BB3">
      <w:pPr>
        <w:pStyle w:val="Textodenotaderodap"/>
        <w:jc w:val="both"/>
        <w:rPr>
          <w:lang w:val="en-GB"/>
        </w:rPr>
      </w:pPr>
      <w:r>
        <w:rPr>
          <w:rStyle w:val="Refdenotaderodap"/>
        </w:rPr>
        <w:footnoteRef/>
      </w:r>
      <w:r>
        <w:t xml:space="preserve"> </w:t>
      </w:r>
      <w:r w:rsidRPr="0070536C">
        <w:rPr>
          <w:lang w:val="en-GB"/>
        </w:rPr>
        <w:t xml:space="preserve">It is also noteworthy that the sum of the price elasticities of demand are normally close to one in the estimates of the Thirllwall’s Law, which reinforces the lesser relevance of price changes for long-term growth. These estimates are often higher than one in the regressions of the sectoral demand functions. Nonetheless, they are most often not significant, and sometimes present the inverted sign. </w:t>
      </w:r>
      <w:r>
        <w:rPr>
          <w:lang w:val="en-GB"/>
        </w:rPr>
        <w:t xml:space="preserve">Furthermore, using these elasticities to calculate the equilibrium growth rate using equation (8) does not improve the fit of the model.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F8681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C030C7"/>
    <w:multiLevelType w:val="hybridMultilevel"/>
    <w:tmpl w:val="0CA44A0E"/>
    <w:lvl w:ilvl="0" w:tplc="D4FC5D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F5480F"/>
    <w:multiLevelType w:val="hybridMultilevel"/>
    <w:tmpl w:val="2794AC74"/>
    <w:lvl w:ilvl="0" w:tplc="931E9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4A82"/>
    <w:multiLevelType w:val="multilevel"/>
    <w:tmpl w:val="1C0C7F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01648A1"/>
    <w:multiLevelType w:val="hybridMultilevel"/>
    <w:tmpl w:val="2BC224CC"/>
    <w:lvl w:ilvl="0" w:tplc="4FEA2BA2">
      <w:start w:val="5"/>
      <w:numFmt w:val="bullet"/>
      <w:lvlText w:val=""/>
      <w:lvlJc w:val="left"/>
      <w:pPr>
        <w:ind w:left="1788" w:hanging="360"/>
      </w:pPr>
      <w:rPr>
        <w:rFonts w:ascii="Wingdings" w:eastAsia="Calibri" w:hAnsi="Wingdings" w:cs="Times New Roman"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5" w15:restartNumberingAfterBreak="0">
    <w:nsid w:val="131A6EC3"/>
    <w:multiLevelType w:val="hybridMultilevel"/>
    <w:tmpl w:val="F0081B06"/>
    <w:lvl w:ilvl="0" w:tplc="987EA7D4">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5DA6E50"/>
    <w:multiLevelType w:val="multilevel"/>
    <w:tmpl w:val="9CF4DD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4E246F"/>
    <w:multiLevelType w:val="hybridMultilevel"/>
    <w:tmpl w:val="165E7DBA"/>
    <w:lvl w:ilvl="0" w:tplc="086E9D0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27331B65"/>
    <w:multiLevelType w:val="multilevel"/>
    <w:tmpl w:val="3376C3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F01029"/>
    <w:multiLevelType w:val="multilevel"/>
    <w:tmpl w:val="2BAE177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6A51047"/>
    <w:multiLevelType w:val="multilevel"/>
    <w:tmpl w:val="F8A6811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9716DDD"/>
    <w:multiLevelType w:val="multilevel"/>
    <w:tmpl w:val="0CFA42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0C681C"/>
    <w:multiLevelType w:val="multilevel"/>
    <w:tmpl w:val="7172AF6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5B1474"/>
    <w:multiLevelType w:val="multilevel"/>
    <w:tmpl w:val="45B6C83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5A2134C"/>
    <w:multiLevelType w:val="multilevel"/>
    <w:tmpl w:val="338A83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434669"/>
    <w:multiLevelType w:val="multilevel"/>
    <w:tmpl w:val="83ACEB9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215A6E"/>
    <w:multiLevelType w:val="hybridMultilevel"/>
    <w:tmpl w:val="6E9858E2"/>
    <w:lvl w:ilvl="0" w:tplc="3508ECC2">
      <w:start w:val="1"/>
      <w:numFmt w:val="lowerRoman"/>
      <w:lvlText w:val="(%1)"/>
      <w:lvlJc w:val="left"/>
      <w:pPr>
        <w:ind w:left="1708" w:hanging="100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72FD11CD"/>
    <w:multiLevelType w:val="hybridMultilevel"/>
    <w:tmpl w:val="0A3864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6126056"/>
    <w:multiLevelType w:val="hybridMultilevel"/>
    <w:tmpl w:val="B66CC53C"/>
    <w:lvl w:ilvl="0" w:tplc="425C314C">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8"/>
  </w:num>
  <w:num w:numId="2">
    <w:abstractNumId w:val="4"/>
  </w:num>
  <w:num w:numId="3">
    <w:abstractNumId w:val="3"/>
  </w:num>
  <w:num w:numId="4">
    <w:abstractNumId w:val="7"/>
  </w:num>
  <w:num w:numId="5">
    <w:abstractNumId w:val="5"/>
  </w:num>
  <w:num w:numId="6">
    <w:abstractNumId w:val="10"/>
  </w:num>
  <w:num w:numId="7">
    <w:abstractNumId w:val="9"/>
  </w:num>
  <w:num w:numId="8">
    <w:abstractNumId w:val="8"/>
  </w:num>
  <w:num w:numId="9">
    <w:abstractNumId w:val="11"/>
  </w:num>
  <w:num w:numId="10">
    <w:abstractNumId w:val="15"/>
  </w:num>
  <w:num w:numId="11">
    <w:abstractNumId w:val="14"/>
  </w:num>
  <w:num w:numId="12">
    <w:abstractNumId w:val="0"/>
  </w:num>
  <w:num w:numId="13">
    <w:abstractNumId w:val="17"/>
  </w:num>
  <w:num w:numId="14">
    <w:abstractNumId w:val="1"/>
  </w:num>
  <w:num w:numId="15">
    <w:abstractNumId w:val="12"/>
  </w:num>
  <w:num w:numId="16">
    <w:abstractNumId w:val="2"/>
  </w:num>
  <w:num w:numId="17">
    <w:abstractNumId w:val="16"/>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51"/>
    <w:rsid w:val="0006797E"/>
    <w:rsid w:val="003039F9"/>
    <w:rsid w:val="005A5BB3"/>
    <w:rsid w:val="005C7720"/>
    <w:rsid w:val="007C05B7"/>
    <w:rsid w:val="00BA492F"/>
    <w:rsid w:val="00FE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0A97"/>
  <w15:chartTrackingRefBased/>
  <w15:docId w15:val="{9542530D-9443-4CBA-A63E-053A509E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BB3"/>
    <w:pPr>
      <w:spacing w:after="200" w:line="276" w:lineRule="auto"/>
      <w:jc w:val="left"/>
    </w:pPr>
    <w:rPr>
      <w:rFonts w:ascii="Calibri" w:eastAsia="Calibri" w:hAnsi="Calibri" w:cs="Times New Roman"/>
      <w:sz w:val="22"/>
      <w:szCs w:val="22"/>
      <w:lang w:val="pt-BR"/>
    </w:rPr>
  </w:style>
  <w:style w:type="paragraph" w:styleId="Ttulo2">
    <w:name w:val="heading 2"/>
    <w:basedOn w:val="Normal"/>
    <w:next w:val="Normal"/>
    <w:link w:val="Ttulo2Char"/>
    <w:qFormat/>
    <w:rsid w:val="005A5BB3"/>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5A5BB3"/>
    <w:rPr>
      <w:rFonts w:eastAsia="Times New Roman" w:cs="Arial"/>
      <w:b/>
      <w:bCs/>
      <w:i/>
      <w:iCs/>
      <w:sz w:val="28"/>
      <w:szCs w:val="28"/>
      <w:lang w:val="ru-RU" w:eastAsia="ru-RU"/>
    </w:rPr>
  </w:style>
  <w:style w:type="paragraph" w:styleId="Textodenotaderodap">
    <w:name w:val="footnote text"/>
    <w:basedOn w:val="Normal"/>
    <w:link w:val="TextodenotaderodapChar"/>
    <w:unhideWhenUsed/>
    <w:rsid w:val="005A5BB3"/>
    <w:pPr>
      <w:spacing w:after="0" w:line="240" w:lineRule="auto"/>
    </w:pPr>
    <w:rPr>
      <w:sz w:val="20"/>
      <w:szCs w:val="20"/>
    </w:rPr>
  </w:style>
  <w:style w:type="character" w:customStyle="1" w:styleId="TextodenotaderodapChar">
    <w:name w:val="Texto de nota de rodapé Char"/>
    <w:basedOn w:val="Fontepargpadro"/>
    <w:link w:val="Textodenotaderodap"/>
    <w:rsid w:val="005A5BB3"/>
    <w:rPr>
      <w:rFonts w:ascii="Calibri" w:eastAsia="Calibri" w:hAnsi="Calibri" w:cs="Times New Roman"/>
      <w:sz w:val="20"/>
      <w:szCs w:val="20"/>
      <w:lang w:val="pt-BR"/>
    </w:rPr>
  </w:style>
  <w:style w:type="character" w:styleId="Refdenotaderodap">
    <w:name w:val="footnote reference"/>
    <w:unhideWhenUsed/>
    <w:rsid w:val="005A5BB3"/>
    <w:rPr>
      <w:vertAlign w:val="superscript"/>
    </w:rPr>
  </w:style>
  <w:style w:type="paragraph" w:styleId="Textodebalo">
    <w:name w:val="Balloon Text"/>
    <w:basedOn w:val="Normal"/>
    <w:link w:val="TextodebaloChar"/>
    <w:uiPriority w:val="99"/>
    <w:semiHidden/>
    <w:unhideWhenUsed/>
    <w:rsid w:val="005A5BB3"/>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5A5BB3"/>
    <w:rPr>
      <w:rFonts w:ascii="Lucida Grande" w:eastAsia="Calibri" w:hAnsi="Lucida Grande" w:cs="Times New Roman"/>
      <w:sz w:val="18"/>
      <w:szCs w:val="18"/>
      <w:lang w:val="pt-BR"/>
    </w:rPr>
  </w:style>
  <w:style w:type="character" w:styleId="Hyperlink">
    <w:name w:val="Hyperlink"/>
    <w:uiPriority w:val="99"/>
    <w:unhideWhenUsed/>
    <w:rsid w:val="005A5BB3"/>
    <w:rPr>
      <w:color w:val="0000FF"/>
      <w:u w:val="single"/>
    </w:rPr>
  </w:style>
  <w:style w:type="paragraph" w:styleId="Cabealho">
    <w:name w:val="header"/>
    <w:basedOn w:val="Normal"/>
    <w:link w:val="CabealhoChar"/>
    <w:uiPriority w:val="99"/>
    <w:unhideWhenUsed/>
    <w:rsid w:val="005A5BB3"/>
    <w:pPr>
      <w:tabs>
        <w:tab w:val="center" w:pos="4320"/>
        <w:tab w:val="right" w:pos="8640"/>
      </w:tabs>
    </w:pPr>
  </w:style>
  <w:style w:type="character" w:customStyle="1" w:styleId="CabealhoChar">
    <w:name w:val="Cabeçalho Char"/>
    <w:basedOn w:val="Fontepargpadro"/>
    <w:link w:val="Cabealho"/>
    <w:uiPriority w:val="99"/>
    <w:rsid w:val="005A5BB3"/>
    <w:rPr>
      <w:rFonts w:ascii="Calibri" w:eastAsia="Calibri" w:hAnsi="Calibri" w:cs="Times New Roman"/>
      <w:sz w:val="22"/>
      <w:szCs w:val="22"/>
      <w:lang w:val="pt-BR"/>
    </w:rPr>
  </w:style>
  <w:style w:type="paragraph" w:styleId="Rodap">
    <w:name w:val="footer"/>
    <w:basedOn w:val="Normal"/>
    <w:link w:val="RodapChar"/>
    <w:uiPriority w:val="99"/>
    <w:unhideWhenUsed/>
    <w:rsid w:val="005A5BB3"/>
    <w:pPr>
      <w:tabs>
        <w:tab w:val="center" w:pos="4320"/>
        <w:tab w:val="right" w:pos="8640"/>
      </w:tabs>
    </w:pPr>
  </w:style>
  <w:style w:type="character" w:customStyle="1" w:styleId="RodapChar">
    <w:name w:val="Rodapé Char"/>
    <w:basedOn w:val="Fontepargpadro"/>
    <w:link w:val="Rodap"/>
    <w:uiPriority w:val="99"/>
    <w:rsid w:val="005A5BB3"/>
    <w:rPr>
      <w:rFonts w:ascii="Calibri" w:eastAsia="Calibri" w:hAnsi="Calibri" w:cs="Times New Roman"/>
      <w:sz w:val="22"/>
      <w:szCs w:val="22"/>
      <w:lang w:val="pt-BR"/>
    </w:rPr>
  </w:style>
  <w:style w:type="character" w:styleId="HiperlinkVisitado">
    <w:name w:val="FollowedHyperlink"/>
    <w:uiPriority w:val="99"/>
    <w:semiHidden/>
    <w:unhideWhenUsed/>
    <w:rsid w:val="005A5BB3"/>
    <w:rPr>
      <w:color w:val="800080"/>
      <w:u w:val="single"/>
    </w:rPr>
  </w:style>
  <w:style w:type="paragraph" w:customStyle="1" w:styleId="font5">
    <w:name w:val="font5"/>
    <w:basedOn w:val="Normal"/>
    <w:rsid w:val="005A5BB3"/>
    <w:pPr>
      <w:spacing w:before="100" w:beforeAutospacing="1" w:after="100" w:afterAutospacing="1" w:line="240" w:lineRule="auto"/>
    </w:pPr>
    <w:rPr>
      <w:color w:val="000000"/>
      <w:sz w:val="24"/>
      <w:szCs w:val="24"/>
    </w:rPr>
  </w:style>
  <w:style w:type="paragraph" w:customStyle="1" w:styleId="font6">
    <w:name w:val="font6"/>
    <w:basedOn w:val="Normal"/>
    <w:rsid w:val="005A5BB3"/>
    <w:pPr>
      <w:spacing w:before="100" w:beforeAutospacing="1" w:after="100" w:afterAutospacing="1" w:line="240" w:lineRule="auto"/>
    </w:pPr>
    <w:rPr>
      <w:i/>
      <w:iCs/>
      <w:color w:val="000000"/>
      <w:sz w:val="24"/>
      <w:szCs w:val="24"/>
    </w:rPr>
  </w:style>
  <w:style w:type="paragraph" w:customStyle="1" w:styleId="xl63">
    <w:name w:val="xl63"/>
    <w:basedOn w:val="Normal"/>
    <w:rsid w:val="005A5BB3"/>
    <w:pPr>
      <w:pBdr>
        <w:bottom w:val="single" w:sz="4" w:space="0" w:color="auto"/>
      </w:pBdr>
      <w:spacing w:before="100" w:beforeAutospacing="1" w:after="100" w:afterAutospacing="1" w:line="240" w:lineRule="auto"/>
    </w:pPr>
    <w:rPr>
      <w:rFonts w:ascii="Times" w:hAnsi="Times"/>
      <w:sz w:val="20"/>
      <w:szCs w:val="20"/>
    </w:rPr>
  </w:style>
  <w:style w:type="paragraph" w:customStyle="1" w:styleId="xl64">
    <w:name w:val="xl64"/>
    <w:basedOn w:val="Normal"/>
    <w:rsid w:val="005A5BB3"/>
    <w:pPr>
      <w:spacing w:before="100" w:beforeAutospacing="1" w:after="100" w:afterAutospacing="1" w:line="240" w:lineRule="auto"/>
    </w:pPr>
    <w:rPr>
      <w:b/>
      <w:bCs/>
      <w:i/>
      <w:iCs/>
      <w:sz w:val="20"/>
      <w:szCs w:val="20"/>
    </w:rPr>
  </w:style>
  <w:style w:type="paragraph" w:customStyle="1" w:styleId="xl65">
    <w:name w:val="xl65"/>
    <w:basedOn w:val="Normal"/>
    <w:rsid w:val="005A5BB3"/>
    <w:pPr>
      <w:spacing w:before="100" w:beforeAutospacing="1" w:after="100" w:afterAutospacing="1" w:line="240" w:lineRule="auto"/>
      <w:jc w:val="center"/>
    </w:pPr>
    <w:rPr>
      <w:rFonts w:ascii="Times" w:hAnsi="Times"/>
      <w:sz w:val="20"/>
      <w:szCs w:val="20"/>
    </w:rPr>
  </w:style>
  <w:style w:type="paragraph" w:customStyle="1" w:styleId="xl66">
    <w:name w:val="xl66"/>
    <w:basedOn w:val="Normal"/>
    <w:rsid w:val="005A5BB3"/>
    <w:pPr>
      <w:spacing w:before="100" w:beforeAutospacing="1" w:after="100" w:afterAutospacing="1" w:line="240" w:lineRule="auto"/>
      <w:jc w:val="center"/>
    </w:pPr>
    <w:rPr>
      <w:rFonts w:ascii="Times" w:hAnsi="Times"/>
      <w:b/>
      <w:bCs/>
      <w:sz w:val="20"/>
      <w:szCs w:val="20"/>
    </w:rPr>
  </w:style>
  <w:style w:type="paragraph" w:customStyle="1" w:styleId="xl67">
    <w:name w:val="xl67"/>
    <w:basedOn w:val="Normal"/>
    <w:rsid w:val="005A5BB3"/>
    <w:pPr>
      <w:pBdr>
        <w:bottom w:val="single" w:sz="4" w:space="0" w:color="auto"/>
      </w:pBdr>
      <w:spacing w:before="100" w:beforeAutospacing="1" w:after="100" w:afterAutospacing="1" w:line="240" w:lineRule="auto"/>
      <w:jc w:val="center"/>
    </w:pPr>
    <w:rPr>
      <w:rFonts w:ascii="Times" w:hAnsi="Times"/>
      <w:sz w:val="20"/>
      <w:szCs w:val="20"/>
    </w:rPr>
  </w:style>
  <w:style w:type="paragraph" w:customStyle="1" w:styleId="xl68">
    <w:name w:val="xl68"/>
    <w:basedOn w:val="Normal"/>
    <w:rsid w:val="005A5BB3"/>
    <w:pPr>
      <w:spacing w:before="100" w:beforeAutospacing="1" w:after="100" w:afterAutospacing="1" w:line="240" w:lineRule="auto"/>
      <w:jc w:val="center"/>
    </w:pPr>
    <w:rPr>
      <w:rFonts w:ascii="Times" w:hAnsi="Times"/>
      <w:sz w:val="20"/>
      <w:szCs w:val="20"/>
    </w:rPr>
  </w:style>
  <w:style w:type="paragraph" w:customStyle="1" w:styleId="xl69">
    <w:name w:val="xl69"/>
    <w:basedOn w:val="Normal"/>
    <w:rsid w:val="005A5BB3"/>
    <w:pPr>
      <w:spacing w:before="100" w:beforeAutospacing="1" w:after="100" w:afterAutospacing="1" w:line="240" w:lineRule="auto"/>
      <w:jc w:val="center"/>
    </w:pPr>
    <w:rPr>
      <w:rFonts w:ascii="Times" w:hAnsi="Times"/>
      <w:b/>
      <w:bCs/>
      <w:sz w:val="20"/>
      <w:szCs w:val="20"/>
    </w:rPr>
  </w:style>
  <w:style w:type="paragraph" w:customStyle="1" w:styleId="xl70">
    <w:name w:val="xl70"/>
    <w:basedOn w:val="Normal"/>
    <w:rsid w:val="005A5BB3"/>
    <w:pPr>
      <w:pBdr>
        <w:bottom w:val="single" w:sz="4" w:space="0" w:color="auto"/>
      </w:pBdr>
      <w:spacing w:before="100" w:beforeAutospacing="1" w:after="100" w:afterAutospacing="1" w:line="240" w:lineRule="auto"/>
    </w:pPr>
    <w:rPr>
      <w:rFonts w:ascii="Times" w:hAnsi="Times"/>
      <w:b/>
      <w:bCs/>
      <w:sz w:val="20"/>
      <w:szCs w:val="20"/>
    </w:rPr>
  </w:style>
  <w:style w:type="paragraph" w:customStyle="1" w:styleId="xl71">
    <w:name w:val="xl71"/>
    <w:basedOn w:val="Normal"/>
    <w:rsid w:val="005A5BB3"/>
    <w:pPr>
      <w:pBdr>
        <w:bottom w:val="single" w:sz="4" w:space="0" w:color="auto"/>
      </w:pBdr>
      <w:spacing w:before="100" w:beforeAutospacing="1" w:after="100" w:afterAutospacing="1" w:line="240" w:lineRule="auto"/>
      <w:jc w:val="center"/>
    </w:pPr>
    <w:rPr>
      <w:rFonts w:ascii="Times" w:hAnsi="Times"/>
      <w:b/>
      <w:bCs/>
      <w:sz w:val="20"/>
      <w:szCs w:val="20"/>
    </w:rPr>
  </w:style>
  <w:style w:type="paragraph" w:customStyle="1" w:styleId="xl72">
    <w:name w:val="xl72"/>
    <w:basedOn w:val="Normal"/>
    <w:rsid w:val="005A5BB3"/>
    <w:pPr>
      <w:spacing w:before="100" w:beforeAutospacing="1" w:after="100" w:afterAutospacing="1" w:line="240" w:lineRule="auto"/>
    </w:pPr>
    <w:rPr>
      <w:rFonts w:ascii="Times" w:hAnsi="Times"/>
      <w:color w:val="000000"/>
      <w:sz w:val="20"/>
      <w:szCs w:val="20"/>
    </w:rPr>
  </w:style>
  <w:style w:type="paragraph" w:customStyle="1" w:styleId="xl73">
    <w:name w:val="xl73"/>
    <w:basedOn w:val="Normal"/>
    <w:rsid w:val="005A5BB3"/>
    <w:pPr>
      <w:pBdr>
        <w:bottom w:val="single" w:sz="4" w:space="0" w:color="auto"/>
      </w:pBdr>
      <w:spacing w:before="100" w:beforeAutospacing="1" w:after="100" w:afterAutospacing="1" w:line="240" w:lineRule="auto"/>
    </w:pPr>
    <w:rPr>
      <w:rFonts w:ascii="Times" w:hAnsi="Times"/>
      <w:color w:val="000000"/>
      <w:sz w:val="20"/>
      <w:szCs w:val="20"/>
    </w:rPr>
  </w:style>
  <w:style w:type="paragraph" w:customStyle="1" w:styleId="xl74">
    <w:name w:val="xl74"/>
    <w:basedOn w:val="Normal"/>
    <w:rsid w:val="005A5BB3"/>
    <w:pPr>
      <w:spacing w:before="100" w:beforeAutospacing="1" w:after="100" w:afterAutospacing="1" w:line="240" w:lineRule="auto"/>
    </w:pPr>
    <w:rPr>
      <w:b/>
      <w:bCs/>
      <w:i/>
      <w:iCs/>
      <w:sz w:val="20"/>
      <w:szCs w:val="20"/>
    </w:rPr>
  </w:style>
  <w:style w:type="paragraph" w:customStyle="1" w:styleId="xl75">
    <w:name w:val="xl75"/>
    <w:basedOn w:val="Normal"/>
    <w:rsid w:val="005A5BB3"/>
    <w:pPr>
      <w:spacing w:before="100" w:beforeAutospacing="1" w:after="100" w:afterAutospacing="1" w:line="240" w:lineRule="auto"/>
    </w:pPr>
    <w:rPr>
      <w:i/>
      <w:iCs/>
      <w:sz w:val="20"/>
      <w:szCs w:val="20"/>
    </w:rPr>
  </w:style>
  <w:style w:type="paragraph" w:customStyle="1" w:styleId="xl76">
    <w:name w:val="xl76"/>
    <w:basedOn w:val="Normal"/>
    <w:rsid w:val="005A5BB3"/>
    <w:pPr>
      <w:spacing w:before="100" w:beforeAutospacing="1" w:after="100" w:afterAutospacing="1" w:line="240" w:lineRule="auto"/>
    </w:pPr>
    <w:rPr>
      <w:i/>
      <w:iCs/>
      <w:color w:val="000000"/>
      <w:sz w:val="20"/>
      <w:szCs w:val="20"/>
    </w:rPr>
  </w:style>
  <w:style w:type="paragraph" w:customStyle="1" w:styleId="xl77">
    <w:name w:val="xl77"/>
    <w:basedOn w:val="Normal"/>
    <w:rsid w:val="005A5BB3"/>
    <w:pPr>
      <w:spacing w:before="100" w:beforeAutospacing="1" w:after="100" w:afterAutospacing="1" w:line="240" w:lineRule="auto"/>
    </w:pPr>
    <w:rPr>
      <w:i/>
      <w:iCs/>
      <w:sz w:val="20"/>
      <w:szCs w:val="20"/>
    </w:rPr>
  </w:style>
  <w:style w:type="paragraph" w:customStyle="1" w:styleId="xl78">
    <w:name w:val="xl78"/>
    <w:basedOn w:val="Normal"/>
    <w:rsid w:val="005A5BB3"/>
    <w:pPr>
      <w:spacing w:before="100" w:beforeAutospacing="1" w:after="100" w:afterAutospacing="1" w:line="240" w:lineRule="auto"/>
    </w:pPr>
    <w:rPr>
      <w:b/>
      <w:bCs/>
      <w:i/>
      <w:iCs/>
      <w:color w:val="000000"/>
      <w:sz w:val="20"/>
      <w:szCs w:val="20"/>
    </w:rPr>
  </w:style>
  <w:style w:type="paragraph" w:customStyle="1" w:styleId="xl79">
    <w:name w:val="xl79"/>
    <w:basedOn w:val="Normal"/>
    <w:rsid w:val="005A5BB3"/>
    <w:pPr>
      <w:spacing w:before="100" w:beforeAutospacing="1" w:after="100" w:afterAutospacing="1" w:line="240" w:lineRule="auto"/>
      <w:jc w:val="center"/>
    </w:pPr>
    <w:rPr>
      <w:rFonts w:ascii="Times" w:hAnsi="Times"/>
      <w:color w:val="000000"/>
      <w:sz w:val="20"/>
      <w:szCs w:val="20"/>
    </w:rPr>
  </w:style>
  <w:style w:type="paragraph" w:customStyle="1" w:styleId="xl80">
    <w:name w:val="xl80"/>
    <w:basedOn w:val="Normal"/>
    <w:rsid w:val="005A5BB3"/>
    <w:pPr>
      <w:pBdr>
        <w:bottom w:val="single" w:sz="4" w:space="0" w:color="auto"/>
      </w:pBdr>
      <w:spacing w:before="100" w:beforeAutospacing="1" w:after="100" w:afterAutospacing="1" w:line="240" w:lineRule="auto"/>
      <w:jc w:val="center"/>
    </w:pPr>
    <w:rPr>
      <w:rFonts w:ascii="Times" w:hAnsi="Times"/>
      <w:color w:val="000000"/>
      <w:sz w:val="20"/>
      <w:szCs w:val="20"/>
    </w:rPr>
  </w:style>
  <w:style w:type="paragraph" w:customStyle="1" w:styleId="xl81">
    <w:name w:val="xl81"/>
    <w:basedOn w:val="Normal"/>
    <w:rsid w:val="005A5BB3"/>
    <w:pPr>
      <w:pBdr>
        <w:bottom w:val="double" w:sz="6" w:space="0" w:color="auto"/>
      </w:pBdr>
      <w:spacing w:before="100" w:beforeAutospacing="1" w:after="100" w:afterAutospacing="1" w:line="240" w:lineRule="auto"/>
    </w:pPr>
    <w:rPr>
      <w:rFonts w:ascii="Times" w:hAnsi="Times"/>
      <w:color w:val="000000"/>
      <w:sz w:val="20"/>
      <w:szCs w:val="20"/>
    </w:rPr>
  </w:style>
  <w:style w:type="paragraph" w:customStyle="1" w:styleId="xl82">
    <w:name w:val="xl82"/>
    <w:basedOn w:val="Normal"/>
    <w:rsid w:val="005A5BB3"/>
    <w:pPr>
      <w:pBdr>
        <w:bottom w:val="double" w:sz="6" w:space="0" w:color="auto"/>
      </w:pBdr>
      <w:spacing w:before="100" w:beforeAutospacing="1" w:after="100" w:afterAutospacing="1" w:line="240" w:lineRule="auto"/>
      <w:jc w:val="center"/>
    </w:pPr>
    <w:rPr>
      <w:rFonts w:ascii="Times" w:hAnsi="Times"/>
      <w:color w:val="000000"/>
      <w:sz w:val="20"/>
      <w:szCs w:val="20"/>
    </w:rPr>
  </w:style>
  <w:style w:type="paragraph" w:customStyle="1" w:styleId="xl83">
    <w:name w:val="xl83"/>
    <w:basedOn w:val="Normal"/>
    <w:rsid w:val="005A5BB3"/>
    <w:pPr>
      <w:pBdr>
        <w:bottom w:val="double" w:sz="6" w:space="0" w:color="auto"/>
      </w:pBdr>
      <w:spacing w:before="100" w:beforeAutospacing="1" w:after="100" w:afterAutospacing="1" w:line="240" w:lineRule="auto"/>
      <w:jc w:val="center"/>
    </w:pPr>
    <w:rPr>
      <w:rFonts w:ascii="Times" w:hAnsi="Times"/>
      <w:b/>
      <w:bCs/>
      <w:sz w:val="20"/>
      <w:szCs w:val="20"/>
    </w:rPr>
  </w:style>
  <w:style w:type="paragraph" w:customStyle="1" w:styleId="xl84">
    <w:name w:val="xl84"/>
    <w:basedOn w:val="Normal"/>
    <w:rsid w:val="005A5BB3"/>
    <w:pPr>
      <w:pBdr>
        <w:top w:val="double" w:sz="6" w:space="0" w:color="auto"/>
        <w:bottom w:val="single" w:sz="4" w:space="0" w:color="auto"/>
      </w:pBdr>
      <w:spacing w:before="100" w:beforeAutospacing="1" w:after="100" w:afterAutospacing="1" w:line="240" w:lineRule="auto"/>
      <w:jc w:val="center"/>
    </w:pPr>
    <w:rPr>
      <w:rFonts w:ascii="Times" w:hAnsi="Times"/>
      <w:b/>
      <w:bCs/>
      <w:sz w:val="20"/>
      <w:szCs w:val="20"/>
    </w:rPr>
  </w:style>
  <w:style w:type="paragraph" w:customStyle="1" w:styleId="xl85">
    <w:name w:val="xl85"/>
    <w:basedOn w:val="Normal"/>
    <w:rsid w:val="005A5BB3"/>
    <w:pPr>
      <w:pBdr>
        <w:top w:val="double" w:sz="6" w:space="0" w:color="auto"/>
      </w:pBdr>
      <w:spacing w:before="100" w:beforeAutospacing="1" w:after="100" w:afterAutospacing="1" w:line="240" w:lineRule="auto"/>
    </w:pPr>
    <w:rPr>
      <w:rFonts w:ascii="Times" w:hAnsi="Times"/>
      <w:color w:val="000000"/>
      <w:sz w:val="20"/>
      <w:szCs w:val="20"/>
    </w:rPr>
  </w:style>
  <w:style w:type="paragraph" w:customStyle="1" w:styleId="xl86">
    <w:name w:val="xl86"/>
    <w:basedOn w:val="Normal"/>
    <w:rsid w:val="005A5BB3"/>
    <w:pPr>
      <w:pBdr>
        <w:top w:val="double" w:sz="6" w:space="0" w:color="auto"/>
        <w:bottom w:val="single" w:sz="4" w:space="0" w:color="auto"/>
      </w:pBdr>
      <w:spacing w:before="100" w:beforeAutospacing="1" w:after="100" w:afterAutospacing="1" w:line="240" w:lineRule="auto"/>
      <w:jc w:val="center"/>
    </w:pPr>
    <w:rPr>
      <w:rFonts w:ascii="Times" w:hAnsi="Times"/>
      <w:b/>
      <w:bCs/>
      <w:sz w:val="20"/>
      <w:szCs w:val="20"/>
    </w:rPr>
  </w:style>
  <w:style w:type="paragraph" w:customStyle="1" w:styleId="xl87">
    <w:name w:val="xl87"/>
    <w:basedOn w:val="Normal"/>
    <w:rsid w:val="005A5BB3"/>
    <w:pPr>
      <w:pBdr>
        <w:top w:val="double" w:sz="6" w:space="0" w:color="auto"/>
        <w:bottom w:val="single" w:sz="4" w:space="0" w:color="auto"/>
      </w:pBdr>
      <w:spacing w:before="100" w:beforeAutospacing="1" w:after="100" w:afterAutospacing="1" w:line="240" w:lineRule="auto"/>
      <w:jc w:val="center"/>
    </w:pPr>
    <w:rPr>
      <w:rFonts w:ascii="Times" w:hAnsi="Times"/>
      <w:b/>
      <w:bCs/>
      <w:sz w:val="20"/>
      <w:szCs w:val="20"/>
    </w:rPr>
  </w:style>
  <w:style w:type="paragraph" w:customStyle="1" w:styleId="xl88">
    <w:name w:val="xl88"/>
    <w:basedOn w:val="Normal"/>
    <w:rsid w:val="005A5BB3"/>
    <w:pPr>
      <w:pBdr>
        <w:top w:val="double" w:sz="6" w:space="0" w:color="auto"/>
      </w:pBdr>
      <w:spacing w:before="100" w:beforeAutospacing="1" w:after="100" w:afterAutospacing="1" w:line="240" w:lineRule="auto"/>
    </w:pPr>
    <w:rPr>
      <w:rFonts w:ascii="Times" w:hAnsi="Times"/>
      <w:color w:val="000000"/>
      <w:sz w:val="20"/>
      <w:szCs w:val="20"/>
    </w:rPr>
  </w:style>
  <w:style w:type="paragraph" w:customStyle="1" w:styleId="xl89">
    <w:name w:val="xl89"/>
    <w:basedOn w:val="Normal"/>
    <w:rsid w:val="005A5BB3"/>
    <w:pPr>
      <w:spacing w:before="100" w:beforeAutospacing="1" w:after="100" w:afterAutospacing="1" w:line="240" w:lineRule="auto"/>
    </w:pPr>
    <w:rPr>
      <w:rFonts w:ascii="Times" w:hAnsi="Times"/>
      <w:color w:val="000000"/>
      <w:sz w:val="20"/>
      <w:szCs w:val="20"/>
    </w:rPr>
  </w:style>
  <w:style w:type="character" w:styleId="Nmerodepgina">
    <w:name w:val="page number"/>
    <w:uiPriority w:val="99"/>
    <w:semiHidden/>
    <w:unhideWhenUsed/>
    <w:rsid w:val="005A5BB3"/>
  </w:style>
  <w:style w:type="paragraph" w:customStyle="1" w:styleId="xl90">
    <w:name w:val="xl90"/>
    <w:basedOn w:val="Normal"/>
    <w:rsid w:val="005A5BB3"/>
    <w:pPr>
      <w:pBdr>
        <w:bottom w:val="double" w:sz="6" w:space="0" w:color="auto"/>
      </w:pBdr>
      <w:spacing w:before="100" w:beforeAutospacing="1" w:after="100" w:afterAutospacing="1" w:line="240" w:lineRule="auto"/>
    </w:pPr>
    <w:rPr>
      <w:rFonts w:ascii="Times" w:hAnsi="Times"/>
      <w:color w:val="000000"/>
      <w:sz w:val="20"/>
      <w:szCs w:val="20"/>
    </w:rPr>
  </w:style>
  <w:style w:type="paragraph" w:customStyle="1" w:styleId="xl91">
    <w:name w:val="xl91"/>
    <w:basedOn w:val="Normal"/>
    <w:rsid w:val="005A5BB3"/>
    <w:pPr>
      <w:pBdr>
        <w:bottom w:val="double" w:sz="6" w:space="0" w:color="auto"/>
      </w:pBdr>
      <w:spacing w:before="100" w:beforeAutospacing="1" w:after="100" w:afterAutospacing="1" w:line="240" w:lineRule="auto"/>
      <w:jc w:val="center"/>
    </w:pPr>
    <w:rPr>
      <w:rFonts w:ascii="Times" w:hAnsi="Times"/>
      <w:color w:val="000000"/>
      <w:sz w:val="20"/>
      <w:szCs w:val="20"/>
    </w:rPr>
  </w:style>
  <w:style w:type="paragraph" w:customStyle="1" w:styleId="xl92">
    <w:name w:val="xl92"/>
    <w:basedOn w:val="Normal"/>
    <w:rsid w:val="005A5BB3"/>
    <w:pPr>
      <w:pBdr>
        <w:bottom w:val="double" w:sz="6" w:space="0" w:color="auto"/>
      </w:pBdr>
      <w:spacing w:before="100" w:beforeAutospacing="1" w:after="100" w:afterAutospacing="1" w:line="240" w:lineRule="auto"/>
      <w:jc w:val="center"/>
    </w:pPr>
    <w:rPr>
      <w:rFonts w:ascii="Times" w:hAnsi="Times"/>
      <w:color w:val="000000"/>
      <w:sz w:val="20"/>
      <w:szCs w:val="20"/>
    </w:rPr>
  </w:style>
  <w:style w:type="character" w:styleId="Refdecomentrio">
    <w:name w:val="annotation reference"/>
    <w:uiPriority w:val="99"/>
    <w:semiHidden/>
    <w:unhideWhenUsed/>
    <w:rsid w:val="005A5BB3"/>
    <w:rPr>
      <w:sz w:val="16"/>
      <w:szCs w:val="16"/>
    </w:rPr>
  </w:style>
  <w:style w:type="paragraph" w:styleId="Textodecomentrio">
    <w:name w:val="annotation text"/>
    <w:basedOn w:val="Normal"/>
    <w:link w:val="TextodecomentrioChar"/>
    <w:uiPriority w:val="99"/>
    <w:semiHidden/>
    <w:unhideWhenUsed/>
    <w:rsid w:val="005A5BB3"/>
    <w:rPr>
      <w:sz w:val="20"/>
      <w:szCs w:val="20"/>
    </w:rPr>
  </w:style>
  <w:style w:type="character" w:customStyle="1" w:styleId="TextodecomentrioChar">
    <w:name w:val="Texto de comentário Char"/>
    <w:basedOn w:val="Fontepargpadro"/>
    <w:link w:val="Textodecomentrio"/>
    <w:uiPriority w:val="99"/>
    <w:semiHidden/>
    <w:rsid w:val="005A5BB3"/>
    <w:rPr>
      <w:rFonts w:ascii="Calibri" w:eastAsia="Calibri" w:hAnsi="Calibri" w:cs="Times New Roman"/>
      <w:sz w:val="20"/>
      <w:szCs w:val="20"/>
      <w:lang w:val="pt-BR"/>
    </w:rPr>
  </w:style>
  <w:style w:type="paragraph" w:styleId="Assuntodocomentrio">
    <w:name w:val="annotation subject"/>
    <w:basedOn w:val="Textodecomentrio"/>
    <w:next w:val="Textodecomentrio"/>
    <w:link w:val="AssuntodocomentrioChar"/>
    <w:uiPriority w:val="99"/>
    <w:semiHidden/>
    <w:unhideWhenUsed/>
    <w:rsid w:val="005A5BB3"/>
    <w:rPr>
      <w:b/>
      <w:bCs/>
    </w:rPr>
  </w:style>
  <w:style w:type="character" w:customStyle="1" w:styleId="AssuntodocomentrioChar">
    <w:name w:val="Assunto do comentário Char"/>
    <w:basedOn w:val="TextodecomentrioChar"/>
    <w:link w:val="Assuntodocomentrio"/>
    <w:uiPriority w:val="99"/>
    <w:semiHidden/>
    <w:rsid w:val="005A5BB3"/>
    <w:rPr>
      <w:rFonts w:ascii="Calibri" w:eastAsia="Calibri" w:hAnsi="Calibri" w:cs="Times New Roman"/>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emf"/><Relationship Id="rId42" Type="http://schemas.openxmlformats.org/officeDocument/2006/relationships/oleObject" Target="embeddings/oleObject18.bin"/><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oleObject" Target="embeddings/oleObject31.bin"/><Relationship Id="rId7" Type="http://schemas.openxmlformats.org/officeDocument/2006/relationships/image" Target="media/image1.e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footnotes" Target="footnotes.xml"/><Relationship Id="rId61" Type="http://schemas.openxmlformats.org/officeDocument/2006/relationships/image" Target="media/image28.emf"/><Relationship Id="rId19" Type="http://schemas.openxmlformats.org/officeDocument/2006/relationships/image" Target="media/image7.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3.e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oleObject" Target="embeddings/oleObject7.bin"/><Relationship Id="rId41" Type="http://schemas.openxmlformats.org/officeDocument/2006/relationships/image" Target="media/image18.e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emf"/><Relationship Id="rId57" Type="http://schemas.openxmlformats.org/officeDocument/2006/relationships/image" Target="media/image26.emf"/><Relationship Id="rId10" Type="http://schemas.openxmlformats.org/officeDocument/2006/relationships/oleObject" Target="embeddings/oleObject2.bin"/><Relationship Id="rId31" Type="http://schemas.openxmlformats.org/officeDocument/2006/relationships/image" Target="media/image13.e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image" Target="media/image17.e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12466</Words>
  <Characters>67318</Characters>
  <Application>Microsoft Office Word</Application>
  <DocSecurity>0</DocSecurity>
  <Lines>560</Lines>
  <Paragraphs>159</Paragraphs>
  <ScaleCrop>false</ScaleCrop>
  <Company/>
  <LinksUpToDate>false</LinksUpToDate>
  <CharactersWithSpaces>79625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2020-11-17T17:42:00Z</dcterms:created>
  <dcterms:modified xsi:type="dcterms:W3CDTF">2020-11-17T17:42:00Z</dcterms:modified>
</cp:coreProperties>
</file>